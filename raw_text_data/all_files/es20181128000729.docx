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04DC4" w14:textId="77777777" w:rsidR="00340392" w:rsidRPr="00340392" w:rsidRDefault="00340392" w:rsidP="00340392">
      <w:pPr>
        <w:spacing w:after="0" w:line="360" w:lineRule="auto"/>
        <w:rPr>
          <w:ins w:id="0" w:author="Φλούδα Χριστίνα" w:date="2018-12-05T10:46:00Z"/>
          <w:rFonts w:eastAsia="Times New Roman"/>
          <w:szCs w:val="24"/>
          <w:lang w:eastAsia="en-US"/>
        </w:rPr>
      </w:pPr>
      <w:bookmarkStart w:id="1" w:name="_GoBack"/>
      <w:bookmarkEnd w:id="1"/>
      <w:ins w:id="2" w:author="Φλούδα Χριστίνα" w:date="2018-12-05T10:46:00Z">
        <w:r w:rsidRPr="0034039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8E42C6C" w14:textId="77777777" w:rsidR="00340392" w:rsidRPr="00340392" w:rsidRDefault="00340392" w:rsidP="00340392">
      <w:pPr>
        <w:spacing w:after="0" w:line="360" w:lineRule="auto"/>
        <w:rPr>
          <w:ins w:id="3" w:author="Φλούδα Χριστίνα" w:date="2018-12-05T10:46:00Z"/>
          <w:rFonts w:eastAsia="Times New Roman"/>
          <w:szCs w:val="24"/>
          <w:lang w:eastAsia="en-US"/>
        </w:rPr>
      </w:pPr>
    </w:p>
    <w:p w14:paraId="24890B5F" w14:textId="77777777" w:rsidR="00340392" w:rsidRPr="00340392" w:rsidRDefault="00340392" w:rsidP="00340392">
      <w:pPr>
        <w:spacing w:after="0" w:line="360" w:lineRule="auto"/>
        <w:rPr>
          <w:ins w:id="4" w:author="Φλούδα Χριστίνα" w:date="2018-12-05T10:46:00Z"/>
          <w:rFonts w:eastAsia="Times New Roman"/>
          <w:szCs w:val="24"/>
          <w:lang w:eastAsia="en-US"/>
        </w:rPr>
      </w:pPr>
      <w:ins w:id="5" w:author="Φλούδα Χριστίνα" w:date="2018-12-05T10:46:00Z">
        <w:r w:rsidRPr="00340392">
          <w:rPr>
            <w:rFonts w:eastAsia="Times New Roman"/>
            <w:szCs w:val="24"/>
            <w:lang w:eastAsia="en-US"/>
          </w:rPr>
          <w:t>ΠΙΝΑΚΑΣ ΠΕΡΙΕΧΟΜΕΝΩΝ</w:t>
        </w:r>
      </w:ins>
    </w:p>
    <w:p w14:paraId="3885F0B6" w14:textId="77777777" w:rsidR="00340392" w:rsidRPr="00340392" w:rsidRDefault="00340392" w:rsidP="00340392">
      <w:pPr>
        <w:spacing w:after="0" w:line="360" w:lineRule="auto"/>
        <w:rPr>
          <w:ins w:id="6" w:author="Φλούδα Χριστίνα" w:date="2018-12-05T10:46:00Z"/>
          <w:rFonts w:eastAsia="Times New Roman"/>
          <w:szCs w:val="24"/>
          <w:lang w:eastAsia="en-US"/>
        </w:rPr>
      </w:pPr>
      <w:ins w:id="7" w:author="Φλούδα Χριστίνα" w:date="2018-12-05T10:46:00Z">
        <w:r w:rsidRPr="00340392">
          <w:rPr>
            <w:rFonts w:eastAsia="Times New Roman"/>
            <w:szCs w:val="24"/>
            <w:lang w:eastAsia="en-US"/>
          </w:rPr>
          <w:t xml:space="preserve">ΙΖ΄ ΠΕΡΙΟΔΟΣ </w:t>
        </w:r>
      </w:ins>
    </w:p>
    <w:p w14:paraId="05704E9D" w14:textId="77777777" w:rsidR="00340392" w:rsidRPr="00340392" w:rsidRDefault="00340392" w:rsidP="00340392">
      <w:pPr>
        <w:spacing w:after="0" w:line="360" w:lineRule="auto"/>
        <w:rPr>
          <w:ins w:id="8" w:author="Φλούδα Χριστίνα" w:date="2018-12-05T10:46:00Z"/>
          <w:rFonts w:eastAsia="Times New Roman"/>
          <w:szCs w:val="24"/>
          <w:lang w:eastAsia="en-US"/>
        </w:rPr>
      </w:pPr>
      <w:ins w:id="9" w:author="Φλούδα Χριστίνα" w:date="2018-12-05T10:46:00Z">
        <w:r w:rsidRPr="00340392">
          <w:rPr>
            <w:rFonts w:eastAsia="Times New Roman"/>
            <w:szCs w:val="24"/>
            <w:lang w:eastAsia="en-US"/>
          </w:rPr>
          <w:t>ΠΡΟΕΔΡΕΥΟΜΕΝΗΣ ΚΟΙΝΟΒΟΥΛΕΥΤΙΚΗΣ ΔΗΜΟΚΡΑΤΙΑΣ</w:t>
        </w:r>
      </w:ins>
    </w:p>
    <w:p w14:paraId="40847E01" w14:textId="77777777" w:rsidR="00340392" w:rsidRPr="00340392" w:rsidRDefault="00340392" w:rsidP="00340392">
      <w:pPr>
        <w:spacing w:after="0" w:line="360" w:lineRule="auto"/>
        <w:rPr>
          <w:ins w:id="10" w:author="Φλούδα Χριστίνα" w:date="2018-12-05T10:46:00Z"/>
          <w:rFonts w:eastAsia="Times New Roman"/>
          <w:szCs w:val="24"/>
          <w:lang w:eastAsia="en-US"/>
        </w:rPr>
      </w:pPr>
      <w:ins w:id="11" w:author="Φλούδα Χριστίνα" w:date="2018-12-05T10:46:00Z">
        <w:r w:rsidRPr="00340392">
          <w:rPr>
            <w:rFonts w:eastAsia="Times New Roman"/>
            <w:szCs w:val="24"/>
            <w:lang w:eastAsia="en-US"/>
          </w:rPr>
          <w:t>ΣΥΝΟΔΟΣ Δ΄</w:t>
        </w:r>
      </w:ins>
    </w:p>
    <w:p w14:paraId="35E2C335" w14:textId="77777777" w:rsidR="00340392" w:rsidRPr="00340392" w:rsidRDefault="00340392" w:rsidP="00340392">
      <w:pPr>
        <w:spacing w:after="0" w:line="360" w:lineRule="auto"/>
        <w:rPr>
          <w:ins w:id="12" w:author="Φλούδα Χριστίνα" w:date="2018-12-05T10:46:00Z"/>
          <w:rFonts w:eastAsia="Times New Roman"/>
          <w:szCs w:val="24"/>
          <w:lang w:eastAsia="en-US"/>
        </w:rPr>
      </w:pPr>
    </w:p>
    <w:p w14:paraId="57678FBC" w14:textId="77777777" w:rsidR="00340392" w:rsidRPr="00340392" w:rsidRDefault="00340392" w:rsidP="00340392">
      <w:pPr>
        <w:spacing w:after="0" w:line="360" w:lineRule="auto"/>
        <w:rPr>
          <w:ins w:id="13" w:author="Φλούδα Χριστίνα" w:date="2018-12-05T10:46:00Z"/>
          <w:rFonts w:eastAsia="Times New Roman"/>
          <w:szCs w:val="24"/>
          <w:lang w:eastAsia="en-US"/>
        </w:rPr>
      </w:pPr>
      <w:ins w:id="14" w:author="Φλούδα Χριστίνα" w:date="2018-12-05T10:46:00Z">
        <w:r w:rsidRPr="00340392">
          <w:rPr>
            <w:rFonts w:eastAsia="Times New Roman"/>
            <w:szCs w:val="24"/>
            <w:lang w:eastAsia="en-US"/>
          </w:rPr>
          <w:t>ΣΥΝΕΔΡΙΑΣΗ ΛΔ΄</w:t>
        </w:r>
      </w:ins>
    </w:p>
    <w:p w14:paraId="3B020413" w14:textId="77777777" w:rsidR="00340392" w:rsidRPr="00340392" w:rsidRDefault="00340392" w:rsidP="00340392">
      <w:pPr>
        <w:spacing w:after="0" w:line="360" w:lineRule="auto"/>
        <w:rPr>
          <w:ins w:id="15" w:author="Φλούδα Χριστίνα" w:date="2018-12-05T10:46:00Z"/>
          <w:rFonts w:eastAsia="Times New Roman"/>
          <w:szCs w:val="24"/>
          <w:lang w:eastAsia="en-US"/>
        </w:rPr>
      </w:pPr>
      <w:ins w:id="16" w:author="Φλούδα Χριστίνα" w:date="2018-12-05T10:46:00Z">
        <w:r w:rsidRPr="00340392">
          <w:rPr>
            <w:rFonts w:eastAsia="Times New Roman"/>
            <w:szCs w:val="24"/>
            <w:lang w:eastAsia="en-US"/>
          </w:rPr>
          <w:t>Τετάρτη  28 Νοεμβρίου 2018</w:t>
        </w:r>
      </w:ins>
    </w:p>
    <w:p w14:paraId="57633281" w14:textId="77777777" w:rsidR="00340392" w:rsidRPr="00340392" w:rsidRDefault="00340392" w:rsidP="00340392">
      <w:pPr>
        <w:spacing w:after="0" w:line="360" w:lineRule="auto"/>
        <w:rPr>
          <w:ins w:id="17" w:author="Φλούδα Χριστίνα" w:date="2018-12-05T10:46:00Z"/>
          <w:rFonts w:eastAsia="Times New Roman"/>
          <w:szCs w:val="24"/>
          <w:lang w:eastAsia="en-US"/>
        </w:rPr>
      </w:pPr>
    </w:p>
    <w:p w14:paraId="13956465" w14:textId="77777777" w:rsidR="00340392" w:rsidRPr="00340392" w:rsidRDefault="00340392" w:rsidP="00340392">
      <w:pPr>
        <w:spacing w:after="0" w:line="360" w:lineRule="auto"/>
        <w:rPr>
          <w:ins w:id="18" w:author="Φλούδα Χριστίνα" w:date="2018-12-05T10:46:00Z"/>
          <w:rFonts w:eastAsia="Times New Roman"/>
          <w:szCs w:val="24"/>
          <w:lang w:eastAsia="en-US"/>
        </w:rPr>
      </w:pPr>
      <w:ins w:id="19" w:author="Φλούδα Χριστίνα" w:date="2018-12-05T10:46:00Z">
        <w:r w:rsidRPr="00340392">
          <w:rPr>
            <w:rFonts w:eastAsia="Times New Roman"/>
            <w:szCs w:val="24"/>
            <w:lang w:eastAsia="en-US"/>
          </w:rPr>
          <w:t>ΘΕΜΑΤΑ</w:t>
        </w:r>
      </w:ins>
    </w:p>
    <w:p w14:paraId="65392EE3" w14:textId="77777777" w:rsidR="00340392" w:rsidRPr="00340392" w:rsidRDefault="00340392" w:rsidP="00340392">
      <w:pPr>
        <w:spacing w:after="0" w:line="360" w:lineRule="auto"/>
        <w:rPr>
          <w:ins w:id="20" w:author="Φλούδα Χριστίνα" w:date="2018-12-05T10:46:00Z"/>
          <w:rFonts w:eastAsia="Times New Roman"/>
          <w:szCs w:val="24"/>
          <w:lang w:eastAsia="en-US"/>
        </w:rPr>
      </w:pPr>
      <w:ins w:id="21" w:author="Φλούδα Χριστίνα" w:date="2018-12-05T10:46:00Z">
        <w:r w:rsidRPr="00340392">
          <w:rPr>
            <w:rFonts w:eastAsia="Times New Roman"/>
            <w:szCs w:val="24"/>
            <w:lang w:eastAsia="en-US"/>
          </w:rPr>
          <w:t xml:space="preserve"> </w:t>
        </w:r>
        <w:r w:rsidRPr="00340392">
          <w:rPr>
            <w:rFonts w:eastAsia="Times New Roman"/>
            <w:szCs w:val="24"/>
            <w:lang w:eastAsia="en-US"/>
          </w:rPr>
          <w:br/>
          <w:t xml:space="preserve">Α. ΕΙΔΙΚΑ ΘΕΜΑΤΑ </w:t>
        </w:r>
        <w:r w:rsidRPr="00340392">
          <w:rPr>
            <w:rFonts w:eastAsia="Times New Roman"/>
            <w:szCs w:val="24"/>
            <w:lang w:eastAsia="en-US"/>
          </w:rPr>
          <w:br/>
          <w:t xml:space="preserve">1. Επικύρωση Πρακτικών, σελ. </w:t>
        </w:r>
        <w:r w:rsidRPr="00340392">
          <w:rPr>
            <w:rFonts w:eastAsia="Times New Roman"/>
            <w:szCs w:val="24"/>
            <w:lang w:eastAsia="en-US"/>
          </w:rPr>
          <w:br/>
          <w:t xml:space="preserve">2. Ανακοινώνεται ότι τη συνεδρίαση παρακολουθούν μαθητές από το 4ο Γυμνάσιο Λειβαδιάς, το 3ο Γυμνάσιο Ωραιοκάστρου Θεσσαλονίκης και το </w:t>
        </w:r>
        <w:proofErr w:type="spellStart"/>
        <w:r w:rsidRPr="00340392">
          <w:rPr>
            <w:rFonts w:eastAsia="Times New Roman"/>
            <w:szCs w:val="24"/>
            <w:lang w:eastAsia="en-US"/>
          </w:rPr>
          <w:t>Havdrup</w:t>
        </w:r>
        <w:proofErr w:type="spellEnd"/>
        <w:r w:rsidRPr="00340392">
          <w:rPr>
            <w:rFonts w:eastAsia="Times New Roman"/>
            <w:szCs w:val="24"/>
            <w:lang w:eastAsia="en-US"/>
          </w:rPr>
          <w:t xml:space="preserve"> </w:t>
        </w:r>
        <w:proofErr w:type="spellStart"/>
        <w:r w:rsidRPr="00340392">
          <w:rPr>
            <w:rFonts w:eastAsia="Times New Roman"/>
            <w:szCs w:val="24"/>
            <w:lang w:eastAsia="en-US"/>
          </w:rPr>
          <w:t>Skole</w:t>
        </w:r>
        <w:proofErr w:type="spellEnd"/>
        <w:r w:rsidRPr="00340392">
          <w:rPr>
            <w:rFonts w:eastAsia="Times New Roman"/>
            <w:szCs w:val="24"/>
            <w:lang w:eastAsia="en-US"/>
          </w:rPr>
          <w:t xml:space="preserve"> σχολείο της Δανίας, σελ. </w:t>
        </w:r>
        <w:r w:rsidRPr="00340392">
          <w:rPr>
            <w:rFonts w:eastAsia="Times New Roman"/>
            <w:szCs w:val="24"/>
            <w:lang w:eastAsia="en-US"/>
          </w:rPr>
          <w:br/>
          <w:t xml:space="preserve">3. Ειδική Ημερήσια Διάταξη: 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 Ελένης </w:t>
        </w:r>
        <w:proofErr w:type="spellStart"/>
        <w:r w:rsidRPr="00340392">
          <w:rPr>
            <w:rFonts w:eastAsia="Times New Roman"/>
            <w:szCs w:val="24"/>
            <w:lang w:eastAsia="en-US"/>
          </w:rPr>
          <w:t>Ζαρούλια</w:t>
        </w:r>
        <w:proofErr w:type="spellEnd"/>
        <w:r w:rsidRPr="00340392">
          <w:rPr>
            <w:rFonts w:eastAsia="Times New Roman"/>
            <w:szCs w:val="24"/>
            <w:lang w:eastAsia="en-US"/>
          </w:rPr>
          <w:t xml:space="preserve"> και του κ. Ελευθέριου </w:t>
        </w:r>
        <w:proofErr w:type="spellStart"/>
        <w:r w:rsidRPr="00340392">
          <w:rPr>
            <w:rFonts w:eastAsia="Times New Roman"/>
            <w:szCs w:val="24"/>
            <w:lang w:eastAsia="en-US"/>
          </w:rPr>
          <w:t>Αυγενάκη</w:t>
        </w:r>
        <w:proofErr w:type="spellEnd"/>
        <w:r w:rsidRPr="00340392">
          <w:rPr>
            <w:rFonts w:eastAsia="Times New Roman"/>
            <w:szCs w:val="24"/>
            <w:lang w:eastAsia="en-US"/>
          </w:rPr>
          <w:t xml:space="preserve">, σελ. </w:t>
        </w:r>
        <w:r w:rsidRPr="00340392">
          <w:rPr>
            <w:rFonts w:eastAsia="Times New Roman"/>
            <w:szCs w:val="24"/>
            <w:lang w:eastAsia="en-US"/>
          </w:rPr>
          <w:br/>
          <w:t xml:space="preserve">4. Ανακοινώνεται ότι ο Υπουργός Διαφάνειας, Δικαιοσύνης και Ανθρωπίνων Δικαιωμάτων διαβίβασε στη Βουλή, στις 15 Ιουνίου 2018, ποινική δικογραφία που αφορά στον Βουλευτή και Υπουργό Ψηφιακής πολιτικής, Τηλεπικοινωνιών και ενημέρωσης, κ. Νικόλαο Παππά, σελ. </w:t>
        </w:r>
        <w:r w:rsidRPr="00340392">
          <w:rPr>
            <w:rFonts w:eastAsia="Times New Roman"/>
            <w:szCs w:val="24"/>
            <w:lang w:eastAsia="en-US"/>
          </w:rPr>
          <w:br/>
          <w:t xml:space="preserve">5. Επί διαδικαστικού θέματος, σελ. </w:t>
        </w:r>
        <w:r w:rsidRPr="00340392">
          <w:rPr>
            <w:rFonts w:eastAsia="Times New Roman"/>
            <w:szCs w:val="24"/>
            <w:lang w:eastAsia="en-US"/>
          </w:rPr>
          <w:br/>
          <w:t xml:space="preserve">6. Επί προσωπικού θέματος, σελ. </w:t>
        </w:r>
        <w:r w:rsidRPr="00340392">
          <w:rPr>
            <w:rFonts w:eastAsia="Times New Roman"/>
            <w:szCs w:val="24"/>
            <w:lang w:eastAsia="en-US"/>
          </w:rPr>
          <w:br/>
          <w:t xml:space="preserve"> </w:t>
        </w:r>
        <w:r w:rsidRPr="00340392">
          <w:rPr>
            <w:rFonts w:eastAsia="Times New Roman"/>
            <w:szCs w:val="24"/>
            <w:lang w:eastAsia="en-US"/>
          </w:rPr>
          <w:br/>
          <w:t xml:space="preserve">Β. ΚΟΙΝΟΒΟΥΛΕΥΤΙΚΟΣ ΕΛΕΓΧΟΣ </w:t>
        </w:r>
        <w:r w:rsidRPr="00340392">
          <w:rPr>
            <w:rFonts w:eastAsia="Times New Roman"/>
            <w:szCs w:val="24"/>
            <w:lang w:eastAsia="en-US"/>
          </w:rPr>
          <w:br/>
          <w:t xml:space="preserve">Ανακοίνωση του δελτίου επικαίρων ερωτήσεων της Πέμπτης 29 Νοεμβρίου 2018, σελ. </w:t>
        </w:r>
        <w:r w:rsidRPr="00340392">
          <w:rPr>
            <w:rFonts w:eastAsia="Times New Roman"/>
            <w:szCs w:val="24"/>
            <w:lang w:eastAsia="en-US"/>
          </w:rPr>
          <w:br/>
          <w:t xml:space="preserve"> </w:t>
        </w:r>
        <w:r w:rsidRPr="00340392">
          <w:rPr>
            <w:rFonts w:eastAsia="Times New Roman"/>
            <w:szCs w:val="24"/>
            <w:lang w:eastAsia="en-US"/>
          </w:rPr>
          <w:br/>
          <w:t xml:space="preserve">Γ. ΝΟΜΟΘΕΤΙΚΗ ΕΡΓΑΣΙΑ </w:t>
        </w:r>
        <w:r w:rsidRPr="00340392">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Προστασίας του Πολίτη: «Υποχρεώσεις αερομεταφορέων σχετικά με τα αρχεία επιβατών - προσαρμογή της νομοθεσίας στην Οδηγία (ΕΕ) 2016/681», σελ. </w:t>
        </w:r>
        <w:r w:rsidRPr="00340392">
          <w:rPr>
            <w:rFonts w:eastAsia="Times New Roman"/>
            <w:szCs w:val="24"/>
            <w:lang w:eastAsia="en-US"/>
          </w:rPr>
          <w:br/>
        </w:r>
      </w:ins>
    </w:p>
    <w:p w14:paraId="5DC89D25" w14:textId="77777777" w:rsidR="00340392" w:rsidRPr="00340392" w:rsidRDefault="00340392" w:rsidP="00340392">
      <w:pPr>
        <w:spacing w:after="0" w:line="360" w:lineRule="auto"/>
        <w:rPr>
          <w:ins w:id="22" w:author="Φλούδα Χριστίνα" w:date="2018-12-05T10:46:00Z"/>
          <w:rFonts w:eastAsia="Times New Roman"/>
          <w:szCs w:val="24"/>
          <w:lang w:eastAsia="en-US"/>
        </w:rPr>
      </w:pPr>
      <w:ins w:id="23" w:author="Φλούδα Χριστίνα" w:date="2018-12-05T10:46:00Z">
        <w:r w:rsidRPr="00340392">
          <w:rPr>
            <w:rFonts w:eastAsia="Times New Roman"/>
            <w:szCs w:val="24"/>
            <w:lang w:eastAsia="en-US"/>
          </w:rPr>
          <w:t>ΠΡΟΕΔΡΟΣ</w:t>
        </w:r>
      </w:ins>
    </w:p>
    <w:p w14:paraId="744176BF" w14:textId="77777777" w:rsidR="00340392" w:rsidRPr="00340392" w:rsidRDefault="00340392" w:rsidP="00340392">
      <w:pPr>
        <w:spacing w:after="0" w:line="360" w:lineRule="auto"/>
        <w:rPr>
          <w:ins w:id="24" w:author="Φλούδα Χριστίνα" w:date="2018-12-05T10:46:00Z"/>
          <w:rFonts w:eastAsia="Times New Roman"/>
          <w:szCs w:val="24"/>
          <w:lang w:eastAsia="en-US"/>
        </w:rPr>
      </w:pPr>
      <w:ins w:id="25" w:author="Φλούδα Χριστίνα" w:date="2018-12-05T10:46:00Z">
        <w:r w:rsidRPr="00340392">
          <w:rPr>
            <w:rFonts w:eastAsia="Times New Roman"/>
            <w:szCs w:val="24"/>
            <w:lang w:eastAsia="en-US"/>
          </w:rPr>
          <w:t>ΒΟΥΤΣΗΣ Ν. , σελ.</w:t>
        </w:r>
        <w:r w:rsidRPr="00340392">
          <w:rPr>
            <w:rFonts w:eastAsia="Times New Roman"/>
            <w:szCs w:val="24"/>
            <w:lang w:eastAsia="en-US"/>
          </w:rPr>
          <w:br/>
        </w:r>
      </w:ins>
    </w:p>
    <w:p w14:paraId="0E756338" w14:textId="77777777" w:rsidR="00340392" w:rsidRPr="00340392" w:rsidRDefault="00340392" w:rsidP="00340392">
      <w:pPr>
        <w:spacing w:after="0" w:line="360" w:lineRule="auto"/>
        <w:rPr>
          <w:ins w:id="26" w:author="Φλούδα Χριστίνα" w:date="2018-12-05T10:46:00Z"/>
          <w:rFonts w:eastAsia="Times New Roman"/>
          <w:szCs w:val="24"/>
          <w:lang w:eastAsia="en-US"/>
        </w:rPr>
      </w:pPr>
      <w:ins w:id="27" w:author="Φλούδα Χριστίνα" w:date="2018-12-05T10:46:00Z">
        <w:r w:rsidRPr="00340392">
          <w:rPr>
            <w:rFonts w:eastAsia="Times New Roman"/>
            <w:szCs w:val="24"/>
            <w:lang w:eastAsia="en-US"/>
          </w:rPr>
          <w:t>ΠΡΟΕΔΡΕΥΟΝΤΕΣ</w:t>
        </w:r>
      </w:ins>
    </w:p>
    <w:p w14:paraId="486C0920" w14:textId="77777777" w:rsidR="00340392" w:rsidRPr="00340392" w:rsidRDefault="00340392" w:rsidP="00340392">
      <w:pPr>
        <w:spacing w:after="0" w:line="360" w:lineRule="auto"/>
        <w:rPr>
          <w:ins w:id="28" w:author="Φλούδα Χριστίνα" w:date="2018-12-05T10:46:00Z"/>
          <w:rFonts w:eastAsia="Times New Roman"/>
          <w:szCs w:val="24"/>
          <w:lang w:eastAsia="en-US"/>
        </w:rPr>
      </w:pPr>
      <w:ins w:id="29" w:author="Φλούδα Χριστίνα" w:date="2018-12-05T10:46:00Z">
        <w:r w:rsidRPr="00340392">
          <w:rPr>
            <w:rFonts w:eastAsia="Times New Roman"/>
            <w:szCs w:val="24"/>
            <w:lang w:eastAsia="en-US"/>
          </w:rPr>
          <w:t>ΒΑΡΕΜΕΝΟΣ Γ. , σελ.</w:t>
        </w:r>
        <w:r w:rsidRPr="00340392">
          <w:rPr>
            <w:rFonts w:eastAsia="Times New Roman"/>
            <w:szCs w:val="24"/>
            <w:lang w:eastAsia="en-US"/>
          </w:rPr>
          <w:br/>
          <w:t>ΚΟΥΡΑΚΗΣ Α. , σελ.</w:t>
        </w:r>
        <w:r w:rsidRPr="00340392">
          <w:rPr>
            <w:rFonts w:eastAsia="Times New Roman"/>
            <w:szCs w:val="24"/>
            <w:lang w:eastAsia="en-US"/>
          </w:rPr>
          <w:br/>
          <w:t>ΚΡΕΜΑΣΤΙΝΟΣ Δ. , σελ.</w:t>
        </w:r>
        <w:r w:rsidRPr="00340392">
          <w:rPr>
            <w:rFonts w:eastAsia="Times New Roman"/>
            <w:szCs w:val="24"/>
            <w:lang w:eastAsia="en-US"/>
          </w:rPr>
          <w:br/>
          <w:t>ΛΥΚΟΥΔΗΣ Σ. , σελ.</w:t>
        </w:r>
        <w:r w:rsidRPr="00340392">
          <w:rPr>
            <w:rFonts w:eastAsia="Times New Roman"/>
            <w:szCs w:val="24"/>
            <w:lang w:eastAsia="en-US"/>
          </w:rPr>
          <w:br/>
        </w:r>
      </w:ins>
    </w:p>
    <w:p w14:paraId="73A6E9C9" w14:textId="77777777" w:rsidR="00340392" w:rsidRPr="00340392" w:rsidRDefault="00340392" w:rsidP="00340392">
      <w:pPr>
        <w:spacing w:after="0" w:line="360" w:lineRule="auto"/>
        <w:rPr>
          <w:ins w:id="30" w:author="Φλούδα Χριστίνα" w:date="2018-12-05T10:46:00Z"/>
          <w:rFonts w:eastAsia="Times New Roman"/>
          <w:szCs w:val="24"/>
          <w:lang w:eastAsia="en-US"/>
        </w:rPr>
      </w:pPr>
    </w:p>
    <w:p w14:paraId="6563CA10" w14:textId="77777777" w:rsidR="00340392" w:rsidRPr="00340392" w:rsidRDefault="00340392" w:rsidP="00340392">
      <w:pPr>
        <w:spacing w:after="0" w:line="360" w:lineRule="auto"/>
        <w:rPr>
          <w:ins w:id="31" w:author="Φλούδα Χριστίνα" w:date="2018-12-05T10:46:00Z"/>
          <w:rFonts w:eastAsia="Times New Roman"/>
          <w:szCs w:val="24"/>
          <w:lang w:eastAsia="en-US"/>
        </w:rPr>
      </w:pPr>
      <w:ins w:id="32" w:author="Φλούδα Χριστίνα" w:date="2018-12-05T10:46:00Z">
        <w:r w:rsidRPr="00340392">
          <w:rPr>
            <w:rFonts w:eastAsia="Times New Roman"/>
            <w:szCs w:val="24"/>
            <w:lang w:eastAsia="en-US"/>
          </w:rPr>
          <w:t>ΟΜΙΛΗΤΕΣ</w:t>
        </w:r>
      </w:ins>
    </w:p>
    <w:p w14:paraId="06A08A8F" w14:textId="404BC65E" w:rsidR="00340392" w:rsidRDefault="00340392" w:rsidP="00340392">
      <w:pPr>
        <w:spacing w:line="600" w:lineRule="auto"/>
        <w:ind w:firstLine="720"/>
        <w:jc w:val="center"/>
        <w:rPr>
          <w:ins w:id="33" w:author="Φλούδα Χριστίνα" w:date="2018-12-05T10:46:00Z"/>
          <w:rFonts w:eastAsia="Times New Roman"/>
          <w:szCs w:val="24"/>
        </w:rPr>
      </w:pPr>
      <w:ins w:id="34" w:author="Φλούδα Χριστίνα" w:date="2018-12-05T10:46:00Z">
        <w:r w:rsidRPr="00340392">
          <w:rPr>
            <w:rFonts w:eastAsia="Times New Roman"/>
            <w:szCs w:val="24"/>
            <w:lang w:eastAsia="en-US"/>
          </w:rPr>
          <w:br/>
          <w:t>Α. Επί διαδικαστικού θέματος:</w:t>
        </w:r>
        <w:r w:rsidRPr="00340392">
          <w:rPr>
            <w:rFonts w:eastAsia="Times New Roman"/>
            <w:szCs w:val="24"/>
            <w:lang w:eastAsia="en-US"/>
          </w:rPr>
          <w:br/>
          <w:t>ΒΑΚΗ Φ. , σελ.</w:t>
        </w:r>
        <w:r w:rsidRPr="00340392">
          <w:rPr>
            <w:rFonts w:eastAsia="Times New Roman"/>
            <w:szCs w:val="24"/>
            <w:lang w:eastAsia="en-US"/>
          </w:rPr>
          <w:br/>
          <w:t>ΒΑΡΕΜΕΝΟΣ Γ. , σελ.</w:t>
        </w:r>
        <w:r w:rsidRPr="00340392">
          <w:rPr>
            <w:rFonts w:eastAsia="Times New Roman"/>
            <w:szCs w:val="24"/>
            <w:lang w:eastAsia="en-US"/>
          </w:rPr>
          <w:br/>
          <w:t>ΒΟΥΤΣΗΣ Ν. , σελ.</w:t>
        </w:r>
        <w:r w:rsidRPr="00340392">
          <w:rPr>
            <w:rFonts w:eastAsia="Times New Roman"/>
            <w:szCs w:val="24"/>
            <w:lang w:eastAsia="en-US"/>
          </w:rPr>
          <w:br/>
          <w:t>ΒΡΟΥΤΣΗΣ Ι. , σελ.</w:t>
        </w:r>
        <w:r w:rsidRPr="00340392">
          <w:rPr>
            <w:rFonts w:eastAsia="Times New Roman"/>
            <w:szCs w:val="24"/>
            <w:lang w:eastAsia="en-US"/>
          </w:rPr>
          <w:br/>
          <w:t>ΓΕΩΡΓΙΑΔΗΣ Σ. , σελ.</w:t>
        </w:r>
        <w:r w:rsidRPr="00340392">
          <w:rPr>
            <w:rFonts w:eastAsia="Times New Roman"/>
            <w:szCs w:val="24"/>
            <w:lang w:eastAsia="en-US"/>
          </w:rPr>
          <w:br/>
          <w:t>ΗΛΙΟΠΟΥΛΟΣ Π. , σελ.</w:t>
        </w:r>
        <w:r w:rsidRPr="00340392">
          <w:rPr>
            <w:rFonts w:eastAsia="Times New Roman"/>
            <w:szCs w:val="24"/>
            <w:lang w:eastAsia="en-US"/>
          </w:rPr>
          <w:br/>
          <w:t>ΘΕΟΧΑΡΟΠΟΥΛΟΣ Α. , σελ.</w:t>
        </w:r>
        <w:r w:rsidRPr="00340392">
          <w:rPr>
            <w:rFonts w:eastAsia="Times New Roman"/>
            <w:szCs w:val="24"/>
            <w:lang w:eastAsia="en-US"/>
          </w:rPr>
          <w:br/>
          <w:t>ΚΑΡΑΘΑΝΑΣΟΠΟΥΛΟΣ Ν. , σελ.</w:t>
        </w:r>
        <w:r w:rsidRPr="00340392">
          <w:rPr>
            <w:rFonts w:eastAsia="Times New Roman"/>
            <w:szCs w:val="24"/>
            <w:lang w:eastAsia="en-US"/>
          </w:rPr>
          <w:br/>
          <w:t>ΚΕΦΑΛΟΓΙΑΝΝΗΣ Ι. , σελ.</w:t>
        </w:r>
        <w:r w:rsidRPr="00340392">
          <w:rPr>
            <w:rFonts w:eastAsia="Times New Roman"/>
            <w:szCs w:val="24"/>
            <w:lang w:eastAsia="en-US"/>
          </w:rPr>
          <w:br/>
          <w:t>ΚΟΥΡΑΚΗΣ Α. , σελ.</w:t>
        </w:r>
        <w:r w:rsidRPr="00340392">
          <w:rPr>
            <w:rFonts w:eastAsia="Times New Roman"/>
            <w:szCs w:val="24"/>
            <w:lang w:eastAsia="en-US"/>
          </w:rPr>
          <w:br/>
          <w:t>ΚΡΕΜΑΣΤΙΝΟΣ Δ. , σελ.</w:t>
        </w:r>
        <w:r w:rsidRPr="00340392">
          <w:rPr>
            <w:rFonts w:eastAsia="Times New Roman"/>
            <w:szCs w:val="24"/>
            <w:lang w:eastAsia="en-US"/>
          </w:rPr>
          <w:br/>
          <w:t>ΛΥΚΟΥΔΗΣ Σ. , σελ.</w:t>
        </w:r>
        <w:r w:rsidRPr="00340392">
          <w:rPr>
            <w:rFonts w:eastAsia="Times New Roman"/>
            <w:szCs w:val="24"/>
            <w:lang w:eastAsia="en-US"/>
          </w:rPr>
          <w:br/>
          <w:t>ΠΑΠΑΧΡΙΣΤΟΠΟΥΛΟΣ Α. , σελ.</w:t>
        </w:r>
        <w:r w:rsidRPr="00340392">
          <w:rPr>
            <w:rFonts w:eastAsia="Times New Roman"/>
            <w:szCs w:val="24"/>
            <w:lang w:eastAsia="en-US"/>
          </w:rPr>
          <w:br/>
          <w:t>ΣΑΡΙΔΗΣ Ι. , σελ.</w:t>
        </w:r>
        <w:r w:rsidRPr="00340392">
          <w:rPr>
            <w:rFonts w:eastAsia="Times New Roman"/>
            <w:szCs w:val="24"/>
            <w:lang w:eastAsia="en-US"/>
          </w:rPr>
          <w:br/>
        </w:r>
        <w:r w:rsidRPr="00340392">
          <w:rPr>
            <w:rFonts w:eastAsia="Times New Roman"/>
            <w:szCs w:val="24"/>
            <w:lang w:eastAsia="en-US"/>
          </w:rPr>
          <w:br/>
          <w:t>Β. Επί προσωπικού θέματος:</w:t>
        </w:r>
        <w:r w:rsidRPr="00340392">
          <w:rPr>
            <w:rFonts w:eastAsia="Times New Roman"/>
            <w:szCs w:val="24"/>
            <w:lang w:eastAsia="en-US"/>
          </w:rPr>
          <w:br/>
          <w:t>ΒΑΚΗ Φ. , σελ.</w:t>
        </w:r>
        <w:r w:rsidRPr="00340392">
          <w:rPr>
            <w:rFonts w:eastAsia="Times New Roman"/>
            <w:szCs w:val="24"/>
            <w:lang w:eastAsia="en-US"/>
          </w:rPr>
          <w:br/>
          <w:t>ΓΕΩΡΓΙΑΔΗΣ Σ. , σελ.</w:t>
        </w:r>
        <w:r w:rsidRPr="00340392">
          <w:rPr>
            <w:rFonts w:eastAsia="Times New Roman"/>
            <w:szCs w:val="24"/>
            <w:lang w:eastAsia="en-US"/>
          </w:rPr>
          <w:br/>
        </w:r>
        <w:r w:rsidRPr="00340392">
          <w:rPr>
            <w:rFonts w:eastAsia="Times New Roman"/>
            <w:szCs w:val="24"/>
            <w:lang w:eastAsia="en-US"/>
          </w:rPr>
          <w:br/>
          <w:t>Γ. Επί του σχεδίου νόμου του Υπουργείου Προστασίας του Πολίτη:</w:t>
        </w:r>
        <w:r w:rsidRPr="00340392">
          <w:rPr>
            <w:rFonts w:eastAsia="Times New Roman"/>
            <w:szCs w:val="24"/>
            <w:lang w:eastAsia="en-US"/>
          </w:rPr>
          <w:br/>
          <w:t>ΑΣΗΜΑΚΟΠΟΥΛΟΥ  Ά. , σελ.</w:t>
        </w:r>
        <w:r w:rsidRPr="00340392">
          <w:rPr>
            <w:rFonts w:eastAsia="Times New Roman"/>
            <w:szCs w:val="24"/>
            <w:lang w:eastAsia="en-US"/>
          </w:rPr>
          <w:br/>
          <w:t>ΒΑΚΗ Φ. , σελ.</w:t>
        </w:r>
        <w:r w:rsidRPr="00340392">
          <w:rPr>
            <w:rFonts w:eastAsia="Times New Roman"/>
            <w:szCs w:val="24"/>
            <w:lang w:eastAsia="en-US"/>
          </w:rPr>
          <w:br/>
          <w:t>ΒΕΣΥΡΟΠΟΥΛΟΣ Α. , σελ.</w:t>
        </w:r>
        <w:r w:rsidRPr="00340392">
          <w:rPr>
            <w:rFonts w:eastAsia="Times New Roman"/>
            <w:szCs w:val="24"/>
            <w:lang w:eastAsia="en-US"/>
          </w:rPr>
          <w:br/>
          <w:t>ΒΟΡΙΔΗΣ Μ. , σελ.</w:t>
        </w:r>
        <w:r w:rsidRPr="00340392">
          <w:rPr>
            <w:rFonts w:eastAsia="Times New Roman"/>
            <w:szCs w:val="24"/>
            <w:lang w:eastAsia="en-US"/>
          </w:rPr>
          <w:br/>
          <w:t>ΒΡΟΥΤΣΗΣ Ι. , σελ.</w:t>
        </w:r>
        <w:r w:rsidRPr="00340392">
          <w:rPr>
            <w:rFonts w:eastAsia="Times New Roman"/>
            <w:szCs w:val="24"/>
            <w:lang w:eastAsia="en-US"/>
          </w:rPr>
          <w:br/>
          <w:t>ΓΕΡΜΕΝΗΣ Γ. , σελ.</w:t>
        </w:r>
        <w:r w:rsidRPr="00340392">
          <w:rPr>
            <w:rFonts w:eastAsia="Times New Roman"/>
            <w:szCs w:val="24"/>
            <w:lang w:eastAsia="en-US"/>
          </w:rPr>
          <w:br/>
          <w:t>ΓΕΡΟΒΑΣΙΛΗ  Ό. , σελ.</w:t>
        </w:r>
        <w:r w:rsidRPr="00340392">
          <w:rPr>
            <w:rFonts w:eastAsia="Times New Roman"/>
            <w:szCs w:val="24"/>
            <w:lang w:eastAsia="en-US"/>
          </w:rPr>
          <w:br/>
          <w:t>ΓΕΩΡΓΙΑΔΗΣ Σ. , σελ.</w:t>
        </w:r>
        <w:r w:rsidRPr="00340392">
          <w:rPr>
            <w:rFonts w:eastAsia="Times New Roman"/>
            <w:szCs w:val="24"/>
            <w:lang w:eastAsia="en-US"/>
          </w:rPr>
          <w:br/>
          <w:t>ΔΑΒΑΚΗΣ Α. , σελ.</w:t>
        </w:r>
        <w:r w:rsidRPr="00340392">
          <w:rPr>
            <w:rFonts w:eastAsia="Times New Roman"/>
            <w:szCs w:val="24"/>
            <w:lang w:eastAsia="en-US"/>
          </w:rPr>
          <w:br/>
          <w:t>ΔΑΝΕΛΛΗΣ Σ. , σελ.</w:t>
        </w:r>
        <w:r w:rsidRPr="00340392">
          <w:rPr>
            <w:rFonts w:eastAsia="Times New Roman"/>
            <w:szCs w:val="24"/>
            <w:lang w:eastAsia="en-US"/>
          </w:rPr>
          <w:br/>
          <w:t>ΗΛΙΟΠΟΥΛΟΣ Π. , σελ.</w:t>
        </w:r>
        <w:r w:rsidRPr="00340392">
          <w:rPr>
            <w:rFonts w:eastAsia="Times New Roman"/>
            <w:szCs w:val="24"/>
            <w:lang w:eastAsia="en-US"/>
          </w:rPr>
          <w:br/>
          <w:t>ΘΕΟΧΑΡΟΠΟΥΛΟΣ Α. , σελ.</w:t>
        </w:r>
        <w:r w:rsidRPr="00340392">
          <w:rPr>
            <w:rFonts w:eastAsia="Times New Roman"/>
            <w:szCs w:val="24"/>
            <w:lang w:eastAsia="en-US"/>
          </w:rPr>
          <w:br/>
          <w:t>ΚΑΡΑΘΑΝΑΣΟΠΟΥΛΟΣ Ν. , σελ.</w:t>
        </w:r>
        <w:r w:rsidRPr="00340392">
          <w:rPr>
            <w:rFonts w:eastAsia="Times New Roman"/>
            <w:szCs w:val="24"/>
            <w:lang w:eastAsia="en-US"/>
          </w:rPr>
          <w:br/>
          <w:t>ΚΑΡΡΑΣ Γ. , σελ.</w:t>
        </w:r>
        <w:r w:rsidRPr="00340392">
          <w:rPr>
            <w:rFonts w:eastAsia="Times New Roman"/>
            <w:szCs w:val="24"/>
            <w:lang w:eastAsia="en-US"/>
          </w:rPr>
          <w:br/>
          <w:t>ΚΑΤΣΙΚΗΣ Κ. , σελ.</w:t>
        </w:r>
        <w:r w:rsidRPr="00340392">
          <w:rPr>
            <w:rFonts w:eastAsia="Times New Roman"/>
            <w:szCs w:val="24"/>
            <w:lang w:eastAsia="en-US"/>
          </w:rPr>
          <w:br/>
          <w:t>ΚΕΓΚΕΡΟΓΛΟΥ Β. , σελ.</w:t>
        </w:r>
        <w:r w:rsidRPr="00340392">
          <w:rPr>
            <w:rFonts w:eastAsia="Times New Roman"/>
            <w:szCs w:val="24"/>
            <w:lang w:eastAsia="en-US"/>
          </w:rPr>
          <w:br/>
          <w:t>ΚΕΦΑΛΟΓΙΑΝΝΗΣ Ι. , σελ.</w:t>
        </w:r>
        <w:r w:rsidRPr="00340392">
          <w:rPr>
            <w:rFonts w:eastAsia="Times New Roman"/>
            <w:szCs w:val="24"/>
            <w:lang w:eastAsia="en-US"/>
          </w:rPr>
          <w:br/>
          <w:t>ΚΟΥΤΣΟΥΚΟΣ Γ. , σελ.</w:t>
        </w:r>
        <w:r w:rsidRPr="00340392">
          <w:rPr>
            <w:rFonts w:eastAsia="Times New Roman"/>
            <w:szCs w:val="24"/>
            <w:lang w:eastAsia="en-US"/>
          </w:rPr>
          <w:br/>
          <w:t>ΜΠΑΛΛΗΣ Σ. , σελ.</w:t>
        </w:r>
        <w:r w:rsidRPr="00340392">
          <w:rPr>
            <w:rFonts w:eastAsia="Times New Roman"/>
            <w:szCs w:val="24"/>
            <w:lang w:eastAsia="en-US"/>
          </w:rPr>
          <w:br/>
          <w:t>ΜΠΓΙΑΛΑΣ Χ. , σελ.</w:t>
        </w:r>
        <w:r w:rsidRPr="00340392">
          <w:rPr>
            <w:rFonts w:eastAsia="Times New Roman"/>
            <w:szCs w:val="24"/>
            <w:lang w:eastAsia="en-US"/>
          </w:rPr>
          <w:br/>
          <w:t>ΜΠΟΥΚΩΡΟΣ Χ. , σελ.</w:t>
        </w:r>
        <w:r w:rsidRPr="00340392">
          <w:rPr>
            <w:rFonts w:eastAsia="Times New Roman"/>
            <w:szCs w:val="24"/>
            <w:lang w:eastAsia="en-US"/>
          </w:rPr>
          <w:br/>
          <w:t>ΠΑΠΑΧΡΙΣΤΟΠΟΥΛΟΣ Α. , σελ.</w:t>
        </w:r>
        <w:r w:rsidRPr="00340392">
          <w:rPr>
            <w:rFonts w:eastAsia="Times New Roman"/>
            <w:szCs w:val="24"/>
            <w:lang w:eastAsia="en-US"/>
          </w:rPr>
          <w:br/>
          <w:t>ΣΑΡΙΔΗΣ Ι. , σελ.</w:t>
        </w:r>
        <w:r w:rsidRPr="00340392">
          <w:rPr>
            <w:rFonts w:eastAsia="Times New Roman"/>
            <w:szCs w:val="24"/>
            <w:lang w:eastAsia="en-US"/>
          </w:rPr>
          <w:br/>
          <w:t>ΤΑΣΣΟΣ Σ. , σελ.</w:t>
        </w:r>
        <w:r w:rsidRPr="00340392">
          <w:rPr>
            <w:rFonts w:eastAsia="Times New Roman"/>
            <w:szCs w:val="24"/>
            <w:lang w:eastAsia="en-US"/>
          </w:rPr>
          <w:br/>
          <w:t>ΤΣΑΚΑΛΩΤΟΣ Ε. , σελ.</w:t>
        </w:r>
        <w:r w:rsidRPr="00340392">
          <w:rPr>
            <w:rFonts w:eastAsia="Times New Roman"/>
            <w:szCs w:val="24"/>
            <w:lang w:eastAsia="en-US"/>
          </w:rPr>
          <w:br/>
          <w:t>ΤΣΙΠΡΑΣ Α. , σελ.</w:t>
        </w:r>
        <w:r w:rsidRPr="00340392">
          <w:rPr>
            <w:rFonts w:eastAsia="Times New Roman"/>
            <w:szCs w:val="24"/>
            <w:lang w:eastAsia="en-US"/>
          </w:rPr>
          <w:br/>
          <w:t>ΦΑΜΕΛΛΟΣ Σ. , σελ.</w:t>
        </w:r>
        <w:r w:rsidRPr="00340392">
          <w:rPr>
            <w:rFonts w:eastAsia="Times New Roman"/>
            <w:szCs w:val="24"/>
            <w:lang w:eastAsia="en-US"/>
          </w:rPr>
          <w:br/>
          <w:t>ΧΑΡΑΚΟΠΟΥΛΟΣ Μ. , σελ.</w:t>
        </w:r>
        <w:r w:rsidRPr="00340392">
          <w:rPr>
            <w:rFonts w:eastAsia="Times New Roman"/>
            <w:szCs w:val="24"/>
            <w:lang w:eastAsia="en-US"/>
          </w:rPr>
          <w:br/>
          <w:t>ΧΡΙΣΤΟΦΙΛΟΠΟΥΛΟΥ Π. , σελ.</w:t>
        </w:r>
        <w:r w:rsidRPr="00340392">
          <w:rPr>
            <w:rFonts w:eastAsia="Times New Roman"/>
            <w:szCs w:val="24"/>
            <w:lang w:eastAsia="en-US"/>
          </w:rPr>
          <w:br/>
          <w:t>ΨΑΡΙΑΝΟΣ Γ. , σελ.</w:t>
        </w:r>
        <w:r w:rsidRPr="00340392">
          <w:rPr>
            <w:rFonts w:eastAsia="Times New Roman"/>
            <w:szCs w:val="24"/>
            <w:lang w:eastAsia="en-US"/>
          </w:rPr>
          <w:br/>
        </w:r>
      </w:ins>
    </w:p>
    <w:p w14:paraId="0E0C9503" w14:textId="073490B8" w:rsidR="00BD61E1" w:rsidRDefault="00340392">
      <w:pPr>
        <w:spacing w:line="600" w:lineRule="auto"/>
        <w:ind w:firstLine="720"/>
        <w:jc w:val="center"/>
        <w:rPr>
          <w:rFonts w:eastAsia="Times New Roman"/>
          <w:szCs w:val="24"/>
        </w:rPr>
      </w:pPr>
      <w:r w:rsidRPr="002B5A90">
        <w:rPr>
          <w:rFonts w:eastAsia="Times New Roman"/>
          <w:szCs w:val="24"/>
        </w:rPr>
        <w:t>ΠΡΑΚΤΙΚΑ ΒΟΥΛΗΣ</w:t>
      </w:r>
    </w:p>
    <w:p w14:paraId="0E0C9504" w14:textId="77777777" w:rsidR="00BD61E1" w:rsidRDefault="00340392">
      <w:pPr>
        <w:spacing w:line="600" w:lineRule="auto"/>
        <w:ind w:firstLine="720"/>
        <w:jc w:val="center"/>
        <w:rPr>
          <w:rFonts w:eastAsia="Times New Roman"/>
          <w:szCs w:val="24"/>
        </w:rPr>
      </w:pPr>
      <w:r>
        <w:rPr>
          <w:rFonts w:eastAsia="Times New Roman"/>
          <w:szCs w:val="24"/>
        </w:rPr>
        <w:t>Ι</w:t>
      </w:r>
      <w:r>
        <w:rPr>
          <w:rFonts w:eastAsia="Times New Roman"/>
          <w:szCs w:val="24"/>
        </w:rPr>
        <w:t>Ζ</w:t>
      </w:r>
      <w:r w:rsidRPr="002B5A90">
        <w:rPr>
          <w:rFonts w:eastAsia="Times New Roman"/>
          <w:szCs w:val="24"/>
        </w:rPr>
        <w:t xml:space="preserve">΄ ΠΕΡΙΟΔΟΣ </w:t>
      </w:r>
    </w:p>
    <w:p w14:paraId="0E0C9505" w14:textId="77777777" w:rsidR="00BD61E1" w:rsidRDefault="00340392">
      <w:pPr>
        <w:spacing w:line="600" w:lineRule="auto"/>
        <w:ind w:firstLine="720"/>
        <w:jc w:val="center"/>
        <w:rPr>
          <w:rFonts w:eastAsia="Times New Roman"/>
          <w:szCs w:val="24"/>
        </w:rPr>
      </w:pPr>
      <w:r w:rsidRPr="002B5A90">
        <w:rPr>
          <w:rFonts w:eastAsia="Times New Roman"/>
          <w:szCs w:val="24"/>
        </w:rPr>
        <w:t>ΠΡΟΕΔΡΕΥΟΜΕΝΗΣ ΚΟΙΝΟΒΟΥΛΕΥΤΙΚΗΣ ΔΗΜΟΚΡΑΤΙΑΣ</w:t>
      </w:r>
    </w:p>
    <w:p w14:paraId="0E0C9506" w14:textId="77777777" w:rsidR="00BD61E1" w:rsidRDefault="00340392">
      <w:pPr>
        <w:spacing w:line="600" w:lineRule="auto"/>
        <w:ind w:firstLine="720"/>
        <w:jc w:val="center"/>
        <w:rPr>
          <w:rFonts w:eastAsia="Times New Roman"/>
          <w:szCs w:val="24"/>
        </w:rPr>
      </w:pPr>
      <w:r>
        <w:rPr>
          <w:rFonts w:eastAsia="Times New Roman"/>
          <w:szCs w:val="24"/>
        </w:rPr>
        <w:t>ΣΥΝΟΔΟΣ Δ</w:t>
      </w:r>
      <w:r w:rsidRPr="002B5A90">
        <w:rPr>
          <w:rFonts w:eastAsia="Times New Roman"/>
          <w:szCs w:val="24"/>
        </w:rPr>
        <w:t>΄</w:t>
      </w:r>
    </w:p>
    <w:p w14:paraId="0E0C9507" w14:textId="77777777" w:rsidR="00BD61E1" w:rsidRDefault="00340392">
      <w:pPr>
        <w:spacing w:line="600" w:lineRule="auto"/>
        <w:ind w:firstLine="720"/>
        <w:jc w:val="center"/>
        <w:rPr>
          <w:rFonts w:eastAsia="Times New Roman"/>
          <w:szCs w:val="24"/>
        </w:rPr>
      </w:pPr>
      <w:r>
        <w:rPr>
          <w:rFonts w:eastAsia="Times New Roman"/>
          <w:szCs w:val="24"/>
        </w:rPr>
        <w:t>ΣΥΝΕΔΡΙΑΣΗ ΛΔ</w:t>
      </w:r>
      <w:r w:rsidRPr="002B5A90">
        <w:rPr>
          <w:rFonts w:eastAsia="Times New Roman"/>
          <w:szCs w:val="24"/>
        </w:rPr>
        <w:t>΄</w:t>
      </w:r>
    </w:p>
    <w:p w14:paraId="0E0C9508" w14:textId="77777777" w:rsidR="00BD61E1" w:rsidRDefault="00340392">
      <w:pPr>
        <w:spacing w:line="600" w:lineRule="auto"/>
        <w:ind w:firstLine="720"/>
        <w:jc w:val="center"/>
        <w:rPr>
          <w:rFonts w:eastAsia="Times New Roman"/>
          <w:szCs w:val="24"/>
        </w:rPr>
      </w:pPr>
      <w:r w:rsidRPr="002B5A90">
        <w:rPr>
          <w:rFonts w:eastAsia="Times New Roman"/>
          <w:szCs w:val="24"/>
        </w:rPr>
        <w:t xml:space="preserve">Τετάρτη </w:t>
      </w:r>
      <w:r>
        <w:rPr>
          <w:rFonts w:eastAsia="Times New Roman"/>
          <w:szCs w:val="24"/>
        </w:rPr>
        <w:t>28 Νοεμβρίου 2018</w:t>
      </w:r>
    </w:p>
    <w:p w14:paraId="0E0C9509" w14:textId="77777777" w:rsidR="00BD61E1" w:rsidRDefault="00340392">
      <w:pPr>
        <w:spacing w:line="600" w:lineRule="auto"/>
        <w:ind w:firstLine="720"/>
        <w:jc w:val="both"/>
        <w:rPr>
          <w:rFonts w:eastAsia="Times New Roman"/>
          <w:szCs w:val="24"/>
        </w:rPr>
      </w:pPr>
      <w:r w:rsidRPr="002B5A90">
        <w:rPr>
          <w:rFonts w:eastAsia="Times New Roman"/>
          <w:szCs w:val="24"/>
        </w:rPr>
        <w:t xml:space="preserve">Αθήνα, σήμερα στις </w:t>
      </w:r>
      <w:r>
        <w:rPr>
          <w:rFonts w:eastAsia="Times New Roman"/>
          <w:szCs w:val="24"/>
        </w:rPr>
        <w:t>28 Νοεμβρίου 2018, ημέρα Τετάρτη και ώρα 10.19</w:t>
      </w:r>
      <w:r w:rsidRPr="002B5A90">
        <w:rPr>
          <w:rFonts w:eastAsia="Times New Roman"/>
          <w:szCs w:val="24"/>
        </w:rPr>
        <w:t>΄</w:t>
      </w:r>
      <w:r w:rsidRPr="00636061">
        <w:rPr>
          <w:rFonts w:eastAsia="Times New Roman"/>
          <w:szCs w:val="24"/>
        </w:rPr>
        <w:t>,</w:t>
      </w:r>
      <w:r w:rsidRPr="002B5A9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Β΄ </w:t>
      </w:r>
      <w:r>
        <w:rPr>
          <w:rFonts w:eastAsia="Times New Roman"/>
          <w:szCs w:val="24"/>
        </w:rPr>
        <w:t>Αντιπροέδρου</w:t>
      </w:r>
      <w:r w:rsidRPr="002B5A90">
        <w:rPr>
          <w:rFonts w:eastAsia="Times New Roman"/>
          <w:szCs w:val="24"/>
        </w:rPr>
        <w:t xml:space="preserve"> αυτής κ. </w:t>
      </w:r>
      <w:r w:rsidRPr="0034626A">
        <w:rPr>
          <w:rFonts w:eastAsia="Times New Roman"/>
          <w:b/>
          <w:szCs w:val="24"/>
        </w:rPr>
        <w:t>ΓΕΩΡΓΙΟΥ ΒΑΡΕΜΕΝΟΥ</w:t>
      </w:r>
      <w:r>
        <w:rPr>
          <w:rFonts w:eastAsia="Times New Roman"/>
          <w:szCs w:val="24"/>
        </w:rPr>
        <w:t>.</w:t>
      </w:r>
    </w:p>
    <w:p w14:paraId="0E0C950A" w14:textId="77777777" w:rsidR="00BD61E1" w:rsidRDefault="00340392">
      <w:pPr>
        <w:spacing w:line="600" w:lineRule="auto"/>
        <w:ind w:firstLine="720"/>
        <w:jc w:val="both"/>
        <w:rPr>
          <w:rFonts w:eastAsia="Times New Roman"/>
          <w:szCs w:val="24"/>
        </w:rPr>
      </w:pPr>
      <w:r w:rsidRPr="00F9416C">
        <w:rPr>
          <w:rFonts w:eastAsia="Times New Roman"/>
          <w:b/>
          <w:bCs/>
          <w:szCs w:val="24"/>
        </w:rPr>
        <w:t>ΠΡΟΕΔΡΕΥΩΝ (Γεώργιος Βαρεμένος):</w:t>
      </w:r>
      <w:r>
        <w:rPr>
          <w:rFonts w:eastAsia="Times New Roman"/>
          <w:b/>
          <w:bCs/>
          <w:szCs w:val="24"/>
        </w:rPr>
        <w:t xml:space="preserve"> </w:t>
      </w:r>
      <w:r w:rsidRPr="002B5A90">
        <w:rPr>
          <w:rFonts w:eastAsia="Times New Roman"/>
          <w:szCs w:val="24"/>
        </w:rPr>
        <w:t>Κυρίες και κύριοι συνάδελφοι, αρχίζει η συνεδρίαση.</w:t>
      </w:r>
    </w:p>
    <w:p w14:paraId="0E0C950B" w14:textId="77777777" w:rsidR="00BD61E1" w:rsidRDefault="00340392">
      <w:pPr>
        <w:spacing w:line="600" w:lineRule="auto"/>
        <w:ind w:firstLine="720"/>
        <w:jc w:val="both"/>
        <w:rPr>
          <w:rFonts w:eastAsia="Times New Roman"/>
          <w:szCs w:val="24"/>
        </w:rPr>
      </w:pPr>
      <w:r>
        <w:rPr>
          <w:rFonts w:eastAsia="Times New Roman"/>
          <w:szCs w:val="24"/>
        </w:rPr>
        <w:t>Έχω την τ</w:t>
      </w:r>
      <w:r>
        <w:rPr>
          <w:rFonts w:eastAsia="Times New Roman"/>
          <w:szCs w:val="24"/>
        </w:rPr>
        <w:t xml:space="preserve">ιμή να ανακοινώσω στο Σώμα το δελτίο </w:t>
      </w:r>
      <w:r>
        <w:rPr>
          <w:rFonts w:eastAsia="Times New Roman"/>
          <w:szCs w:val="24"/>
        </w:rPr>
        <w:t xml:space="preserve">επίκαιρων </w:t>
      </w:r>
      <w:r>
        <w:rPr>
          <w:rFonts w:eastAsia="Times New Roman"/>
          <w:szCs w:val="24"/>
        </w:rPr>
        <w:t>ερωτήσεων της Πέμπτης 29 Νοεμβρίου 2018.</w:t>
      </w:r>
    </w:p>
    <w:p w14:paraId="0E0C950C" w14:textId="77777777" w:rsidR="00BD61E1" w:rsidRDefault="00340392">
      <w:pPr>
        <w:spacing w:line="600" w:lineRule="auto"/>
        <w:ind w:firstLine="720"/>
        <w:jc w:val="both"/>
        <w:rPr>
          <w:rFonts w:eastAsia="Times New Roman"/>
          <w:szCs w:val="24"/>
        </w:rPr>
      </w:pPr>
      <w:r>
        <w:rPr>
          <w:rFonts w:eastAsia="Times New Roman"/>
          <w:szCs w:val="24"/>
        </w:rPr>
        <w:t>Α. ΕΠΙΚΑΙΡΕΣ ΕΡΩΤΗΣΕΙΣ Πρώτου Κ</w:t>
      </w:r>
      <w:r w:rsidRPr="00F9416C">
        <w:rPr>
          <w:rFonts w:eastAsia="Times New Roman"/>
          <w:szCs w:val="24"/>
        </w:rPr>
        <w:t>ύκλου (Άρθρο 130 παρ</w:t>
      </w:r>
      <w:r>
        <w:rPr>
          <w:rFonts w:eastAsia="Times New Roman"/>
          <w:szCs w:val="24"/>
        </w:rPr>
        <w:t>άγραφοι</w:t>
      </w:r>
      <w:r w:rsidRPr="00F9416C">
        <w:rPr>
          <w:rFonts w:eastAsia="Times New Roman"/>
          <w:szCs w:val="24"/>
        </w:rPr>
        <w:t xml:space="preserve"> </w:t>
      </w:r>
      <w:r w:rsidRPr="00F9416C">
        <w:rPr>
          <w:rFonts w:eastAsia="Times New Roman"/>
          <w:szCs w:val="24"/>
        </w:rPr>
        <w:t xml:space="preserve">2 και 3 </w:t>
      </w:r>
      <w:r>
        <w:rPr>
          <w:rFonts w:eastAsia="Times New Roman"/>
          <w:szCs w:val="24"/>
        </w:rPr>
        <w:t>του Κανονισμού της</w:t>
      </w:r>
      <w:r w:rsidRPr="00F9416C">
        <w:rPr>
          <w:rFonts w:eastAsia="Times New Roman"/>
          <w:szCs w:val="24"/>
        </w:rPr>
        <w:t xml:space="preserve"> Βουλής)</w:t>
      </w:r>
    </w:p>
    <w:p w14:paraId="0E0C950D" w14:textId="77777777" w:rsidR="00BD61E1" w:rsidRDefault="00340392">
      <w:pPr>
        <w:spacing w:line="600" w:lineRule="auto"/>
        <w:ind w:firstLine="720"/>
        <w:jc w:val="both"/>
        <w:rPr>
          <w:rFonts w:eastAsia="Times New Roman"/>
          <w:szCs w:val="24"/>
        </w:rPr>
      </w:pPr>
      <w:r>
        <w:rPr>
          <w:rFonts w:eastAsia="Times New Roman"/>
          <w:szCs w:val="24"/>
        </w:rPr>
        <w:lastRenderedPageBreak/>
        <w:t>1.</w:t>
      </w:r>
      <w:r w:rsidRPr="00F9416C">
        <w:rPr>
          <w:rFonts w:eastAsia="Times New Roman"/>
          <w:szCs w:val="24"/>
        </w:rPr>
        <w:t xml:space="preserve"> Η με αριθμό 179/26-11-2018 </w:t>
      </w:r>
      <w:r>
        <w:rPr>
          <w:rFonts w:eastAsia="Times New Roman"/>
          <w:szCs w:val="24"/>
        </w:rPr>
        <w:t>επίκαιρη ερώτηση</w:t>
      </w:r>
      <w:r w:rsidRPr="00F9416C">
        <w:rPr>
          <w:rFonts w:eastAsia="Times New Roman"/>
          <w:szCs w:val="24"/>
        </w:rPr>
        <w:t xml:space="preserve"> του Βουλευτή Β΄ Αθηνών της </w:t>
      </w:r>
      <w:r w:rsidRPr="00F9416C">
        <w:rPr>
          <w:rFonts w:eastAsia="Times New Roman"/>
          <w:szCs w:val="24"/>
        </w:rPr>
        <w:t>Νέας Δημοκρατίας κ. Γεωργίου Κουμουτσάκου προς τον Υπουργό Εξωτερικών, με θέμα: «Αυξημένη τουρκική προκλητικότητα στο Αιγαίο και την Ανατολική Μεσόγειο».</w:t>
      </w:r>
    </w:p>
    <w:p w14:paraId="0E0C950E" w14:textId="77777777" w:rsidR="00BD61E1" w:rsidRDefault="00340392">
      <w:pPr>
        <w:spacing w:line="600" w:lineRule="auto"/>
        <w:ind w:firstLine="720"/>
        <w:jc w:val="both"/>
        <w:rPr>
          <w:rFonts w:eastAsia="Times New Roman"/>
          <w:szCs w:val="24"/>
        </w:rPr>
      </w:pPr>
      <w:r>
        <w:rPr>
          <w:rFonts w:eastAsia="Times New Roman"/>
          <w:szCs w:val="24"/>
        </w:rPr>
        <w:t>2.</w:t>
      </w:r>
      <w:r w:rsidRPr="00F9416C">
        <w:rPr>
          <w:rFonts w:eastAsia="Times New Roman"/>
          <w:szCs w:val="24"/>
        </w:rPr>
        <w:t xml:space="preserve"> Η με αριθμό 187/27-11-2018 </w:t>
      </w:r>
      <w:r>
        <w:rPr>
          <w:rFonts w:eastAsia="Times New Roman"/>
          <w:szCs w:val="24"/>
        </w:rPr>
        <w:t>επίκαιρη ερώτηση</w:t>
      </w:r>
      <w:r w:rsidRPr="00F9416C">
        <w:rPr>
          <w:rFonts w:eastAsia="Times New Roman"/>
          <w:szCs w:val="24"/>
        </w:rPr>
        <w:t xml:space="preserve"> του Βουλευτή Β΄ Αθηνών του Κομμουνιστικού Κόμματος </w:t>
      </w:r>
      <w:r w:rsidRPr="00F9416C">
        <w:rPr>
          <w:rFonts w:eastAsia="Times New Roman"/>
          <w:szCs w:val="24"/>
        </w:rPr>
        <w:t>Ελλά</w:t>
      </w:r>
      <w:r w:rsidRPr="00F9416C">
        <w:rPr>
          <w:rFonts w:eastAsia="Times New Roman"/>
          <w:szCs w:val="24"/>
        </w:rPr>
        <w:t>δ</w:t>
      </w:r>
      <w:r>
        <w:rPr>
          <w:rFonts w:eastAsia="Times New Roman"/>
          <w:szCs w:val="24"/>
        </w:rPr>
        <w:t>α</w:t>
      </w:r>
      <w:r w:rsidRPr="00F9416C">
        <w:rPr>
          <w:rFonts w:eastAsia="Times New Roman"/>
          <w:szCs w:val="24"/>
        </w:rPr>
        <w:t xml:space="preserve">ς </w:t>
      </w:r>
      <w:r w:rsidRPr="00F9416C">
        <w:rPr>
          <w:rFonts w:eastAsia="Times New Roman"/>
          <w:szCs w:val="24"/>
        </w:rPr>
        <w:t xml:space="preserve">κ. Χρήστου </w:t>
      </w:r>
      <w:proofErr w:type="spellStart"/>
      <w:r w:rsidRPr="00F9416C">
        <w:rPr>
          <w:rFonts w:eastAsia="Times New Roman"/>
          <w:szCs w:val="24"/>
        </w:rPr>
        <w:t>Κατσώτη</w:t>
      </w:r>
      <w:proofErr w:type="spellEnd"/>
      <w:r w:rsidRPr="00F9416C">
        <w:rPr>
          <w:rFonts w:eastAsia="Times New Roman"/>
          <w:szCs w:val="24"/>
        </w:rPr>
        <w:t xml:space="preserve"> προς την Υπουργό Εργασίας, Κοινωνικής Ασφάλισης και Κοινωνικής Αλληλεγγύης, με θέμα: «Να ανακληθούν οι απολύσεις, να προστατευτούν οι εργαζόμενοι και να εφαρμοστούν οι κλαδικές συλλογικές συμβάσεις στον Επισιτισμό </w:t>
      </w:r>
      <w:r w:rsidRPr="00F9416C">
        <w:rPr>
          <w:rFonts w:eastAsia="Times New Roman"/>
          <w:szCs w:val="24"/>
        </w:rPr>
        <w:t>Τουρισμ</w:t>
      </w:r>
      <w:r>
        <w:rPr>
          <w:rFonts w:eastAsia="Times New Roman"/>
          <w:szCs w:val="24"/>
        </w:rPr>
        <w:t>ού</w:t>
      </w:r>
      <w:r w:rsidRPr="00F9416C">
        <w:rPr>
          <w:rFonts w:eastAsia="Times New Roman"/>
          <w:szCs w:val="24"/>
        </w:rPr>
        <w:t>».</w:t>
      </w:r>
    </w:p>
    <w:p w14:paraId="0E0C950F" w14:textId="77777777" w:rsidR="00BD61E1" w:rsidRDefault="00340392">
      <w:pPr>
        <w:spacing w:line="600" w:lineRule="auto"/>
        <w:ind w:firstLine="720"/>
        <w:jc w:val="both"/>
        <w:rPr>
          <w:rFonts w:eastAsia="Times New Roman"/>
          <w:szCs w:val="24"/>
        </w:rPr>
      </w:pPr>
      <w:r w:rsidRPr="00F9416C">
        <w:rPr>
          <w:rFonts w:eastAsia="Times New Roman"/>
          <w:szCs w:val="24"/>
        </w:rPr>
        <w:t>Β. ΕΠΙΚ</w:t>
      </w:r>
      <w:r w:rsidRPr="00F9416C">
        <w:rPr>
          <w:rFonts w:eastAsia="Times New Roman"/>
          <w:szCs w:val="24"/>
        </w:rPr>
        <w:t xml:space="preserve">ΑΙΡΕΣ ΕΡΩΤΗΣΕΙΣ </w:t>
      </w:r>
      <w:r>
        <w:rPr>
          <w:rFonts w:eastAsia="Times New Roman"/>
          <w:szCs w:val="24"/>
        </w:rPr>
        <w:t>Δ</w:t>
      </w:r>
      <w:r w:rsidRPr="00F9416C">
        <w:rPr>
          <w:rFonts w:eastAsia="Times New Roman"/>
          <w:szCs w:val="24"/>
        </w:rPr>
        <w:t xml:space="preserve">εύτερου </w:t>
      </w:r>
      <w:r>
        <w:rPr>
          <w:rFonts w:eastAsia="Times New Roman"/>
          <w:szCs w:val="24"/>
        </w:rPr>
        <w:t>Κ</w:t>
      </w:r>
      <w:r w:rsidRPr="00F9416C">
        <w:rPr>
          <w:rFonts w:eastAsia="Times New Roman"/>
          <w:szCs w:val="24"/>
        </w:rPr>
        <w:t>ύκλου (Άρθρο 130 παρ</w:t>
      </w:r>
      <w:r>
        <w:rPr>
          <w:rFonts w:eastAsia="Times New Roman"/>
          <w:szCs w:val="24"/>
        </w:rPr>
        <w:t>άγραφοι</w:t>
      </w:r>
      <w:r w:rsidRPr="00F9416C">
        <w:rPr>
          <w:rFonts w:eastAsia="Times New Roman"/>
          <w:szCs w:val="24"/>
        </w:rPr>
        <w:t xml:space="preserve"> </w:t>
      </w:r>
      <w:r w:rsidRPr="00F9416C">
        <w:rPr>
          <w:rFonts w:eastAsia="Times New Roman"/>
          <w:szCs w:val="24"/>
        </w:rPr>
        <w:t xml:space="preserve">2 και 3 </w:t>
      </w:r>
      <w:r>
        <w:rPr>
          <w:rFonts w:eastAsia="Times New Roman"/>
          <w:szCs w:val="24"/>
        </w:rPr>
        <w:t>του Κανονισμού της</w:t>
      </w:r>
      <w:r w:rsidRPr="00F9416C">
        <w:rPr>
          <w:rFonts w:eastAsia="Times New Roman"/>
          <w:szCs w:val="24"/>
        </w:rPr>
        <w:t xml:space="preserve"> Βουλής)</w:t>
      </w:r>
    </w:p>
    <w:p w14:paraId="0E0C9510" w14:textId="77777777" w:rsidR="00BD61E1" w:rsidRDefault="00340392">
      <w:pPr>
        <w:spacing w:line="600" w:lineRule="auto"/>
        <w:ind w:firstLine="720"/>
        <w:jc w:val="both"/>
        <w:rPr>
          <w:rFonts w:eastAsia="Times New Roman"/>
          <w:szCs w:val="24"/>
        </w:rPr>
      </w:pPr>
      <w:r>
        <w:rPr>
          <w:rFonts w:eastAsia="Times New Roman"/>
          <w:szCs w:val="24"/>
        </w:rPr>
        <w:t>1.</w:t>
      </w:r>
      <w:r w:rsidRPr="00F9416C">
        <w:rPr>
          <w:rFonts w:eastAsia="Times New Roman"/>
          <w:szCs w:val="24"/>
        </w:rPr>
        <w:t xml:space="preserve"> Η με αριθμό 180/26-11-2018 </w:t>
      </w:r>
      <w:r>
        <w:rPr>
          <w:rFonts w:eastAsia="Times New Roman"/>
          <w:szCs w:val="24"/>
        </w:rPr>
        <w:t>επίκαιρη ερώτηση</w:t>
      </w:r>
      <w:r w:rsidRPr="00F9416C">
        <w:rPr>
          <w:rFonts w:eastAsia="Times New Roman"/>
          <w:szCs w:val="24"/>
        </w:rPr>
        <w:t xml:space="preserve"> του Βουλευτή Κοζάνης της Νέας Δημοκρατίας κ. Γεωργίου Κασαπίδη προς τον Υπουργό Αγροτικής Ανάπτυξης και Τροφίμων, με θέμα: «Προβλήματα και διαμαρτυρίες κατά την πληρωμή της προκαταβολής της βασικής ενίσχυσης του έτους 2018».</w:t>
      </w:r>
    </w:p>
    <w:p w14:paraId="0E0C9511" w14:textId="77777777" w:rsidR="00BD61E1" w:rsidRDefault="00340392">
      <w:pPr>
        <w:spacing w:line="600" w:lineRule="auto"/>
        <w:ind w:firstLine="720"/>
        <w:jc w:val="both"/>
        <w:rPr>
          <w:rFonts w:eastAsia="Times New Roman"/>
          <w:szCs w:val="24"/>
        </w:rPr>
      </w:pPr>
      <w:r>
        <w:rPr>
          <w:rFonts w:eastAsia="Times New Roman"/>
          <w:szCs w:val="24"/>
        </w:rPr>
        <w:lastRenderedPageBreak/>
        <w:t xml:space="preserve">2. </w:t>
      </w:r>
      <w:r w:rsidRPr="00F9416C">
        <w:rPr>
          <w:rFonts w:eastAsia="Times New Roman"/>
          <w:szCs w:val="24"/>
        </w:rPr>
        <w:t xml:space="preserve">Η με αριθμό 161/19-11-2018 </w:t>
      </w:r>
      <w:r>
        <w:rPr>
          <w:rFonts w:eastAsia="Times New Roman"/>
          <w:szCs w:val="24"/>
        </w:rPr>
        <w:t>επίκαιρη ερώτηση</w:t>
      </w:r>
      <w:r w:rsidRPr="00F9416C">
        <w:rPr>
          <w:rFonts w:eastAsia="Times New Roman"/>
          <w:szCs w:val="24"/>
        </w:rPr>
        <w:t xml:space="preserve"> του Βουλευτή Μαγνησίας της Νέας Δημοκρατίας κ. Χρήστου </w:t>
      </w:r>
      <w:proofErr w:type="spellStart"/>
      <w:r w:rsidRPr="00F9416C">
        <w:rPr>
          <w:rFonts w:eastAsia="Times New Roman"/>
          <w:szCs w:val="24"/>
        </w:rPr>
        <w:t>Μπουκώρου</w:t>
      </w:r>
      <w:proofErr w:type="spellEnd"/>
      <w:r w:rsidRPr="00F9416C">
        <w:rPr>
          <w:rFonts w:eastAsia="Times New Roman"/>
          <w:szCs w:val="24"/>
        </w:rPr>
        <w:t xml:space="preserve"> προς τον Υπουργό Υποδομών και Μεταφορών, με θέμα: «Με αργούς ρυθμούς σημαντικά έργα υποδομών στη Μαγνησία».</w:t>
      </w:r>
    </w:p>
    <w:p w14:paraId="0E0C9512" w14:textId="77777777" w:rsidR="00BD61E1" w:rsidRDefault="00340392">
      <w:pPr>
        <w:spacing w:line="600" w:lineRule="auto"/>
        <w:ind w:firstLine="720"/>
        <w:jc w:val="both"/>
        <w:rPr>
          <w:rFonts w:eastAsia="Times New Roman"/>
          <w:szCs w:val="24"/>
        </w:rPr>
      </w:pPr>
      <w:r>
        <w:rPr>
          <w:rFonts w:eastAsia="Times New Roman"/>
          <w:szCs w:val="24"/>
        </w:rPr>
        <w:t>3.</w:t>
      </w:r>
      <w:r w:rsidRPr="00F9416C">
        <w:rPr>
          <w:rFonts w:eastAsia="Times New Roman"/>
          <w:szCs w:val="24"/>
        </w:rPr>
        <w:t xml:space="preserve"> Η με αριθμό 169/20-11-2018 </w:t>
      </w:r>
      <w:r>
        <w:rPr>
          <w:rFonts w:eastAsia="Times New Roman"/>
          <w:szCs w:val="24"/>
        </w:rPr>
        <w:t>επίκαιρη ερώτηση</w:t>
      </w:r>
      <w:r w:rsidRPr="00F9416C">
        <w:rPr>
          <w:rFonts w:eastAsia="Times New Roman"/>
          <w:szCs w:val="24"/>
        </w:rPr>
        <w:t xml:space="preserve"> του Βουλευτή Ηρακλε</w:t>
      </w:r>
      <w:r w:rsidRPr="00F9416C">
        <w:rPr>
          <w:rFonts w:eastAsia="Times New Roman"/>
          <w:szCs w:val="24"/>
        </w:rPr>
        <w:t>ίου τ</w:t>
      </w:r>
      <w:r>
        <w:rPr>
          <w:rFonts w:eastAsia="Times New Roman"/>
          <w:szCs w:val="24"/>
        </w:rPr>
        <w:t>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F9416C">
        <w:rPr>
          <w:rFonts w:eastAsia="Times New Roman"/>
          <w:szCs w:val="24"/>
        </w:rPr>
        <w:t xml:space="preserve"> κ. Βασιλείου </w:t>
      </w:r>
      <w:proofErr w:type="spellStart"/>
      <w:r w:rsidRPr="00F9416C">
        <w:rPr>
          <w:rFonts w:eastAsia="Times New Roman"/>
          <w:szCs w:val="24"/>
        </w:rPr>
        <w:t>Κεγκέρογλου</w:t>
      </w:r>
      <w:proofErr w:type="spellEnd"/>
      <w:r w:rsidRPr="00F9416C">
        <w:rPr>
          <w:rFonts w:eastAsia="Times New Roman"/>
          <w:szCs w:val="24"/>
        </w:rPr>
        <w:t xml:space="preserve"> προς τον Υπουργό Υποδομών και Μεταφορών, με θέμα: «Αντιμετώπιση επιπτώσεων από την κατασκευή και λειτουργία του αεροδρομίου στο Καστέλι</w:t>
      </w:r>
      <w:r>
        <w:rPr>
          <w:rFonts w:eastAsia="Times New Roman"/>
          <w:szCs w:val="24"/>
        </w:rPr>
        <w:t xml:space="preserve">. </w:t>
      </w:r>
      <w:r w:rsidRPr="00F9416C">
        <w:rPr>
          <w:rFonts w:eastAsia="Times New Roman"/>
          <w:szCs w:val="24"/>
        </w:rPr>
        <w:t>Αναγκαία έργα και ανταποδοτικά οφέλη για την π</w:t>
      </w:r>
      <w:r w:rsidRPr="00F9416C">
        <w:rPr>
          <w:rFonts w:eastAsia="Times New Roman"/>
          <w:szCs w:val="24"/>
        </w:rPr>
        <w:t>εριοχή».</w:t>
      </w:r>
    </w:p>
    <w:p w14:paraId="0E0C9513" w14:textId="77777777" w:rsidR="00BD61E1" w:rsidRDefault="00340392">
      <w:pPr>
        <w:spacing w:line="600" w:lineRule="auto"/>
        <w:ind w:firstLine="720"/>
        <w:jc w:val="both"/>
        <w:rPr>
          <w:rFonts w:eastAsia="Times New Roman"/>
          <w:szCs w:val="24"/>
        </w:rPr>
      </w:pPr>
      <w:r>
        <w:rPr>
          <w:rFonts w:eastAsia="Times New Roman"/>
          <w:szCs w:val="24"/>
        </w:rPr>
        <w:t>4.</w:t>
      </w:r>
      <w:r w:rsidRPr="00F9416C">
        <w:rPr>
          <w:rFonts w:eastAsia="Times New Roman"/>
          <w:szCs w:val="24"/>
        </w:rPr>
        <w:t xml:space="preserve"> Η με αριθμό 120/1-11-2018 </w:t>
      </w:r>
      <w:r>
        <w:rPr>
          <w:rFonts w:eastAsia="Times New Roman"/>
          <w:szCs w:val="24"/>
        </w:rPr>
        <w:t>επίκαιρη ερώτηση</w:t>
      </w:r>
      <w:r w:rsidRPr="00F9416C">
        <w:rPr>
          <w:rFonts w:eastAsia="Times New Roman"/>
          <w:szCs w:val="24"/>
        </w:rPr>
        <w:t xml:space="preserve"> του Βουλευτή Α΄ Πει</w:t>
      </w:r>
      <w:r>
        <w:rPr>
          <w:rFonts w:eastAsia="Times New Roman"/>
          <w:szCs w:val="24"/>
        </w:rPr>
        <w:t>ραιά του Λαϊκού Συνδέσμου</w:t>
      </w:r>
      <w:r w:rsidRPr="00636061">
        <w:rPr>
          <w:rFonts w:eastAsia="Times New Roman"/>
          <w:szCs w:val="24"/>
        </w:rPr>
        <w:t xml:space="preserve"> - </w:t>
      </w:r>
      <w:r>
        <w:rPr>
          <w:rFonts w:eastAsia="Times New Roman"/>
          <w:szCs w:val="24"/>
        </w:rPr>
        <w:t>Χρυσή Αυγή</w:t>
      </w:r>
      <w:r w:rsidRPr="00F9416C">
        <w:rPr>
          <w:rFonts w:eastAsia="Times New Roman"/>
          <w:szCs w:val="24"/>
        </w:rPr>
        <w:t xml:space="preserve"> κ. Νικολάου </w:t>
      </w:r>
      <w:proofErr w:type="spellStart"/>
      <w:r w:rsidRPr="00F9416C">
        <w:rPr>
          <w:rFonts w:eastAsia="Times New Roman"/>
          <w:szCs w:val="24"/>
        </w:rPr>
        <w:t>Κούζηλου</w:t>
      </w:r>
      <w:proofErr w:type="spellEnd"/>
      <w:r w:rsidRPr="00F9416C">
        <w:rPr>
          <w:rFonts w:eastAsia="Times New Roman"/>
          <w:szCs w:val="24"/>
        </w:rPr>
        <w:t xml:space="preserve"> προς τον Υπουργό Εξωτερικών, με θέμα: «Λιμάνι των Σκοπίων καθίσταται η Θεσσαλονίκη βάσει της Συμφωνίας των Πρεσπών».</w:t>
      </w:r>
    </w:p>
    <w:p w14:paraId="0E0C9514" w14:textId="77777777" w:rsidR="00BD61E1" w:rsidRDefault="00340392">
      <w:pPr>
        <w:spacing w:line="600" w:lineRule="auto"/>
        <w:ind w:firstLine="720"/>
        <w:jc w:val="both"/>
        <w:rPr>
          <w:rFonts w:eastAsia="Times New Roman"/>
          <w:szCs w:val="24"/>
        </w:rPr>
      </w:pPr>
      <w:r>
        <w:rPr>
          <w:rFonts w:eastAsia="Times New Roman"/>
          <w:szCs w:val="24"/>
        </w:rPr>
        <w:t>5.</w:t>
      </w:r>
      <w:r w:rsidRPr="00F9416C">
        <w:rPr>
          <w:rFonts w:eastAsia="Times New Roman"/>
          <w:szCs w:val="24"/>
        </w:rPr>
        <w:t xml:space="preserve"> Η </w:t>
      </w:r>
      <w:r w:rsidRPr="00F9416C">
        <w:rPr>
          <w:rFonts w:eastAsia="Times New Roman"/>
          <w:szCs w:val="24"/>
        </w:rPr>
        <w:t xml:space="preserve">με αριθμό 75/16-10-2018 </w:t>
      </w:r>
      <w:r>
        <w:rPr>
          <w:rFonts w:eastAsia="Times New Roman"/>
          <w:szCs w:val="24"/>
        </w:rPr>
        <w:t>επίκαιρη ερώτηση</w:t>
      </w:r>
      <w:r w:rsidRPr="00F9416C">
        <w:rPr>
          <w:rFonts w:eastAsia="Times New Roman"/>
          <w:szCs w:val="24"/>
        </w:rPr>
        <w:t xml:space="preserve"> του Βουλευτή Α΄ Πειραιώ</w:t>
      </w:r>
      <w:r>
        <w:rPr>
          <w:rFonts w:eastAsia="Times New Roman"/>
          <w:szCs w:val="24"/>
        </w:rPr>
        <w:t>ς  του Λαϊκού Συνδέσμου</w:t>
      </w:r>
      <w:r w:rsidRPr="00636061">
        <w:rPr>
          <w:rFonts w:eastAsia="Times New Roman"/>
          <w:szCs w:val="24"/>
        </w:rPr>
        <w:t xml:space="preserve"> - </w:t>
      </w:r>
      <w:r>
        <w:rPr>
          <w:rFonts w:eastAsia="Times New Roman"/>
          <w:szCs w:val="24"/>
        </w:rPr>
        <w:t>Χρυσή Αυγή</w:t>
      </w:r>
      <w:r w:rsidRPr="00F9416C">
        <w:rPr>
          <w:rFonts w:eastAsia="Times New Roman"/>
          <w:szCs w:val="24"/>
        </w:rPr>
        <w:t xml:space="preserve"> κ. Νικολάου </w:t>
      </w:r>
      <w:proofErr w:type="spellStart"/>
      <w:r w:rsidRPr="00F9416C">
        <w:rPr>
          <w:rFonts w:eastAsia="Times New Roman"/>
          <w:szCs w:val="24"/>
        </w:rPr>
        <w:t>Κούζηλου</w:t>
      </w:r>
      <w:proofErr w:type="spellEnd"/>
      <w:r w:rsidRPr="00F9416C">
        <w:rPr>
          <w:rFonts w:eastAsia="Times New Roman"/>
          <w:szCs w:val="24"/>
        </w:rPr>
        <w:t xml:space="preserve"> προς την Υπουργό Εργασίας, Κοινωνικής Ασφάλισης και Κοινωνικής Αλληλεγγύης, με θέμα: «Προστασία πληρωμάτων από εγκατάλειψη πλοίου εσωτ</w:t>
      </w:r>
      <w:r w:rsidRPr="00F9416C">
        <w:rPr>
          <w:rFonts w:eastAsia="Times New Roman"/>
          <w:szCs w:val="24"/>
        </w:rPr>
        <w:t xml:space="preserve">ερικών </w:t>
      </w:r>
      <w:proofErr w:type="spellStart"/>
      <w:r w:rsidRPr="00F9416C">
        <w:rPr>
          <w:rFonts w:eastAsia="Times New Roman"/>
          <w:szCs w:val="24"/>
        </w:rPr>
        <w:t>πλόων</w:t>
      </w:r>
      <w:proofErr w:type="spellEnd"/>
      <w:r w:rsidRPr="00F9416C">
        <w:rPr>
          <w:rFonts w:eastAsia="Times New Roman"/>
          <w:szCs w:val="24"/>
        </w:rPr>
        <w:t>».</w:t>
      </w:r>
    </w:p>
    <w:p w14:paraId="0E0C9515" w14:textId="77777777" w:rsidR="00BD61E1" w:rsidRDefault="00340392">
      <w:pPr>
        <w:spacing w:line="600" w:lineRule="auto"/>
        <w:ind w:firstLine="720"/>
        <w:jc w:val="both"/>
        <w:rPr>
          <w:rFonts w:eastAsia="Times New Roman"/>
          <w:szCs w:val="24"/>
        </w:rPr>
      </w:pPr>
      <w:r>
        <w:rPr>
          <w:rFonts w:eastAsia="Times New Roman"/>
          <w:szCs w:val="24"/>
        </w:rPr>
        <w:lastRenderedPageBreak/>
        <w:t xml:space="preserve">6. </w:t>
      </w:r>
      <w:r w:rsidRPr="00F9416C">
        <w:rPr>
          <w:rFonts w:eastAsia="Times New Roman"/>
          <w:szCs w:val="24"/>
        </w:rPr>
        <w:t xml:space="preserve">Η με αριθμό 1/1-10-2018 </w:t>
      </w:r>
      <w:r>
        <w:rPr>
          <w:rFonts w:eastAsia="Times New Roman"/>
          <w:szCs w:val="24"/>
        </w:rPr>
        <w:t>επίκαιρη ερώτηση</w:t>
      </w:r>
      <w:r w:rsidRPr="00F9416C">
        <w:rPr>
          <w:rFonts w:eastAsia="Times New Roman"/>
          <w:szCs w:val="24"/>
        </w:rPr>
        <w:t xml:space="preserve"> του Βουλευτή Α΄ Θε</w:t>
      </w:r>
      <w:r>
        <w:rPr>
          <w:rFonts w:eastAsia="Times New Roman"/>
          <w:szCs w:val="24"/>
        </w:rPr>
        <w:t>σσαλονίκης του Λαϊκού Συνδέσμου</w:t>
      </w:r>
      <w:r w:rsidRPr="00636061">
        <w:rPr>
          <w:rFonts w:eastAsia="Times New Roman"/>
          <w:szCs w:val="24"/>
        </w:rPr>
        <w:t xml:space="preserve"> - </w:t>
      </w:r>
      <w:r>
        <w:rPr>
          <w:rFonts w:eastAsia="Times New Roman"/>
          <w:szCs w:val="24"/>
        </w:rPr>
        <w:t>Χρυσή Αυγή</w:t>
      </w:r>
      <w:r w:rsidRPr="00F9416C">
        <w:rPr>
          <w:rFonts w:eastAsia="Times New Roman"/>
          <w:szCs w:val="24"/>
        </w:rPr>
        <w:t xml:space="preserve"> κ. Αντωνίου Γρέγου προς την Υπουργό Πολιτισμού και Αθλητισμού, με θέμα: «Περί του Μουσείου Μακεδονικού Αγώνα και λοιπών φορέων, συλλόγ</w:t>
      </w:r>
      <w:r w:rsidRPr="00F9416C">
        <w:rPr>
          <w:rFonts w:eastAsia="Times New Roman"/>
          <w:szCs w:val="24"/>
        </w:rPr>
        <w:t>ων και σωματείων της Μακεδονίας και του</w:t>
      </w:r>
      <w:r>
        <w:rPr>
          <w:rFonts w:eastAsia="Times New Roman"/>
          <w:szCs w:val="24"/>
        </w:rPr>
        <w:t xml:space="preserve"> άρθρου 6 της συμφωνίας Ελλάδας-</w:t>
      </w:r>
      <w:r w:rsidRPr="00F9416C">
        <w:rPr>
          <w:rFonts w:eastAsia="Times New Roman"/>
          <w:szCs w:val="24"/>
        </w:rPr>
        <w:t>Σκοπίων».</w:t>
      </w:r>
    </w:p>
    <w:p w14:paraId="0E0C9516" w14:textId="77777777" w:rsidR="00BD61E1" w:rsidRDefault="00340392">
      <w:pPr>
        <w:spacing w:line="600" w:lineRule="auto"/>
        <w:ind w:firstLine="720"/>
        <w:jc w:val="both"/>
        <w:rPr>
          <w:rFonts w:eastAsia="Times New Roman"/>
          <w:szCs w:val="24"/>
        </w:rPr>
      </w:pPr>
      <w:r w:rsidRPr="00F9416C">
        <w:rPr>
          <w:rFonts w:eastAsia="Times New Roman"/>
          <w:szCs w:val="24"/>
        </w:rPr>
        <w:t>ΑΝΑΦΟΡΕΣ</w:t>
      </w:r>
      <w:r w:rsidRPr="00636061">
        <w:rPr>
          <w:rFonts w:eastAsia="Times New Roman"/>
          <w:szCs w:val="24"/>
        </w:rPr>
        <w:t xml:space="preserve"> - </w:t>
      </w:r>
      <w:r w:rsidRPr="00F9416C">
        <w:rPr>
          <w:rFonts w:eastAsia="Times New Roman"/>
          <w:szCs w:val="24"/>
        </w:rPr>
        <w:t>ΕΡΩΤΗΣΕΙΣ (Άρθρο 130 παρ</w:t>
      </w:r>
      <w:r>
        <w:rPr>
          <w:rFonts w:eastAsia="Times New Roman"/>
          <w:szCs w:val="24"/>
        </w:rPr>
        <w:t>άγραφος</w:t>
      </w:r>
      <w:r w:rsidRPr="00F9416C">
        <w:rPr>
          <w:rFonts w:eastAsia="Times New Roman"/>
          <w:szCs w:val="24"/>
        </w:rPr>
        <w:t xml:space="preserve"> </w:t>
      </w:r>
      <w:r w:rsidRPr="00F9416C">
        <w:rPr>
          <w:rFonts w:eastAsia="Times New Roman"/>
          <w:szCs w:val="24"/>
        </w:rPr>
        <w:t xml:space="preserve">5 </w:t>
      </w:r>
      <w:r>
        <w:rPr>
          <w:rFonts w:eastAsia="Times New Roman"/>
          <w:szCs w:val="24"/>
        </w:rPr>
        <w:t>του Κανονισμού της</w:t>
      </w:r>
      <w:r w:rsidRPr="00F9416C">
        <w:rPr>
          <w:rFonts w:eastAsia="Times New Roman"/>
          <w:szCs w:val="24"/>
        </w:rPr>
        <w:t xml:space="preserve"> Βουλής)</w:t>
      </w:r>
    </w:p>
    <w:p w14:paraId="0E0C9517" w14:textId="77777777" w:rsidR="00BD61E1" w:rsidRDefault="00340392">
      <w:pPr>
        <w:spacing w:line="600" w:lineRule="auto"/>
        <w:ind w:firstLine="720"/>
        <w:jc w:val="both"/>
        <w:rPr>
          <w:rFonts w:eastAsia="Times New Roman"/>
          <w:szCs w:val="24"/>
        </w:rPr>
      </w:pPr>
      <w:r>
        <w:rPr>
          <w:rFonts w:eastAsia="Times New Roman"/>
          <w:szCs w:val="24"/>
        </w:rPr>
        <w:t>1.</w:t>
      </w:r>
      <w:r w:rsidRPr="00F9416C">
        <w:rPr>
          <w:rFonts w:eastAsia="Times New Roman"/>
          <w:szCs w:val="24"/>
        </w:rPr>
        <w:t xml:space="preserve"> Η με αριθμό 1191/4-9-2018 </w:t>
      </w:r>
      <w:r>
        <w:rPr>
          <w:rFonts w:eastAsia="Times New Roman"/>
          <w:szCs w:val="24"/>
        </w:rPr>
        <w:t>ε</w:t>
      </w:r>
      <w:r w:rsidRPr="00F9416C">
        <w:rPr>
          <w:rFonts w:eastAsia="Times New Roman"/>
          <w:szCs w:val="24"/>
        </w:rPr>
        <w:t>ρώτηση του Βουλευτή Ηρακλείου τ</w:t>
      </w:r>
      <w:r>
        <w:rPr>
          <w:rFonts w:eastAsia="Times New Roman"/>
          <w:szCs w:val="24"/>
        </w:rPr>
        <w:t>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F9416C">
        <w:rPr>
          <w:rFonts w:eastAsia="Times New Roman"/>
          <w:szCs w:val="24"/>
        </w:rPr>
        <w:t xml:space="preserve"> κ. Βασιλείου </w:t>
      </w:r>
      <w:proofErr w:type="spellStart"/>
      <w:r w:rsidRPr="00F9416C">
        <w:rPr>
          <w:rFonts w:eastAsia="Times New Roman"/>
          <w:szCs w:val="24"/>
        </w:rPr>
        <w:t>Κεγκέρογλου</w:t>
      </w:r>
      <w:proofErr w:type="spellEnd"/>
      <w:r w:rsidRPr="00F9416C">
        <w:rPr>
          <w:rFonts w:eastAsia="Times New Roman"/>
          <w:szCs w:val="24"/>
        </w:rPr>
        <w:t xml:space="preserve"> προς την Υπουργό Εργασίας, Κοινωνικής Ασφάλισης και Κοινωνικής Αλληλεγγύης, με θέμα: «Να απεγκλωβιστούν χιλιάδες υπό συνταξιοδότηση συμπολίτες μας, ασφαλισμένοι του ΟΑΕΕ και του ΟΓΑ οι οποίοι σήμερα είναι χωρίς εισόδημα και χωρίς </w:t>
      </w:r>
      <w:r w:rsidRPr="00F9416C">
        <w:rPr>
          <w:rFonts w:eastAsia="Times New Roman"/>
          <w:szCs w:val="24"/>
        </w:rPr>
        <w:t>σύνταξη».</w:t>
      </w:r>
    </w:p>
    <w:p w14:paraId="0E0C9518" w14:textId="77777777" w:rsidR="00BD61E1" w:rsidRDefault="00340392">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εισερχόμαστε στην ημερήσια διάταξη της </w:t>
      </w:r>
    </w:p>
    <w:p w14:paraId="0E0C9519" w14:textId="77777777" w:rsidR="00BD61E1" w:rsidRDefault="00340392">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E0C951A" w14:textId="77777777" w:rsidR="00BD61E1" w:rsidRDefault="00340392">
      <w:pPr>
        <w:spacing w:line="600" w:lineRule="auto"/>
        <w:ind w:firstLine="720"/>
        <w:jc w:val="both"/>
        <w:rPr>
          <w:rFonts w:eastAsia="Times New Roman"/>
          <w:color w:val="000000"/>
          <w:szCs w:val="24"/>
          <w:shd w:val="clear" w:color="auto" w:fill="FFFFFF"/>
        </w:rPr>
      </w:pPr>
      <w:r w:rsidRPr="00CF6A01">
        <w:rPr>
          <w:rFonts w:eastAsia="Times New Roman"/>
          <w:color w:val="000000"/>
          <w:szCs w:val="24"/>
          <w:shd w:val="clear" w:color="auto" w:fill="FFFFFF"/>
        </w:rPr>
        <w:lastRenderedPageBreak/>
        <w:t>Μόνη συζήτηση και ψήφιση επί της αρχής, των άρθρων</w:t>
      </w:r>
      <w:r>
        <w:rPr>
          <w:rFonts w:eastAsia="Times New Roman"/>
          <w:color w:val="000000"/>
          <w:szCs w:val="24"/>
          <w:shd w:val="clear" w:color="auto" w:fill="FFFFFF"/>
        </w:rPr>
        <w:t xml:space="preserve"> </w:t>
      </w:r>
      <w:r w:rsidRPr="00CF6A01">
        <w:rPr>
          <w:rFonts w:eastAsia="Times New Roman"/>
          <w:color w:val="000000"/>
          <w:szCs w:val="24"/>
          <w:shd w:val="clear" w:color="auto" w:fill="FFFFFF"/>
        </w:rPr>
        <w:t>κα</w:t>
      </w:r>
      <w:r>
        <w:rPr>
          <w:rFonts w:eastAsia="Times New Roman"/>
          <w:color w:val="000000"/>
          <w:szCs w:val="24"/>
          <w:shd w:val="clear" w:color="auto" w:fill="FFFFFF"/>
        </w:rPr>
        <w:t>ι του συνόλου του σχεδίου νόμου του Υπουργείου Προστασίας του Πολίτη</w:t>
      </w:r>
      <w:r>
        <w:rPr>
          <w:rFonts w:eastAsia="Times New Roman"/>
          <w:color w:val="000000"/>
          <w:szCs w:val="24"/>
          <w:shd w:val="clear" w:color="auto" w:fill="FFFFFF"/>
        </w:rPr>
        <w:t>:</w:t>
      </w:r>
      <w:r>
        <w:rPr>
          <w:rFonts w:eastAsia="Times New Roman"/>
          <w:color w:val="000000"/>
          <w:szCs w:val="24"/>
          <w:shd w:val="clear" w:color="auto" w:fill="FFFFFF"/>
        </w:rPr>
        <w:t xml:space="preserve"> </w:t>
      </w:r>
      <w:r w:rsidRPr="00CF6A01">
        <w:rPr>
          <w:rFonts w:eastAsia="Times New Roman"/>
          <w:color w:val="000000"/>
          <w:szCs w:val="24"/>
          <w:shd w:val="clear" w:color="auto" w:fill="FFFFFF"/>
        </w:rPr>
        <w:t>«Υποχρεώσεις αερομεταφορέω</w:t>
      </w:r>
      <w:r>
        <w:rPr>
          <w:rFonts w:eastAsia="Times New Roman"/>
          <w:color w:val="000000"/>
          <w:szCs w:val="24"/>
          <w:shd w:val="clear" w:color="auto" w:fill="FFFFFF"/>
        </w:rPr>
        <w:t xml:space="preserve">ν σχετικά με τα αρχεία επιβατών </w:t>
      </w:r>
      <w:r w:rsidRPr="00CF6A01">
        <w:rPr>
          <w:rFonts w:eastAsia="Times New Roman"/>
          <w:color w:val="000000"/>
          <w:szCs w:val="24"/>
          <w:shd w:val="clear" w:color="auto" w:fill="FFFFFF"/>
        </w:rPr>
        <w:t>-</w:t>
      </w:r>
      <w:r>
        <w:rPr>
          <w:rFonts w:eastAsia="Times New Roman"/>
          <w:color w:val="000000"/>
          <w:szCs w:val="24"/>
          <w:shd w:val="clear" w:color="auto" w:fill="FFFFFF"/>
        </w:rPr>
        <w:t xml:space="preserve"> </w:t>
      </w:r>
      <w:r w:rsidRPr="00CF6A01">
        <w:rPr>
          <w:rFonts w:eastAsia="Times New Roman"/>
          <w:color w:val="000000"/>
          <w:szCs w:val="24"/>
          <w:shd w:val="clear" w:color="auto" w:fill="FFFFFF"/>
        </w:rPr>
        <w:t xml:space="preserve">προσαρμογή της νομοθεσίας στην </w:t>
      </w:r>
      <w:r>
        <w:rPr>
          <w:rFonts w:eastAsia="Times New Roman"/>
          <w:color w:val="000000"/>
          <w:szCs w:val="24"/>
          <w:shd w:val="clear" w:color="auto" w:fill="FFFFFF"/>
        </w:rPr>
        <w:t>ο</w:t>
      </w:r>
      <w:r w:rsidRPr="00CF6A01">
        <w:rPr>
          <w:rFonts w:eastAsia="Times New Roman"/>
          <w:color w:val="000000"/>
          <w:szCs w:val="24"/>
          <w:shd w:val="clear" w:color="auto" w:fill="FFFFFF"/>
        </w:rPr>
        <w:t xml:space="preserve">δηγία </w:t>
      </w:r>
      <w:r w:rsidRPr="00CF6A01">
        <w:rPr>
          <w:rFonts w:eastAsia="Times New Roman"/>
          <w:color w:val="000000"/>
          <w:szCs w:val="24"/>
          <w:shd w:val="clear" w:color="auto" w:fill="FFFFFF"/>
        </w:rPr>
        <w:t>(ΕΕ) 2016/681»</w:t>
      </w:r>
      <w:r>
        <w:rPr>
          <w:rFonts w:eastAsia="Times New Roman"/>
          <w:color w:val="000000"/>
          <w:szCs w:val="24"/>
          <w:shd w:val="clear" w:color="auto" w:fill="FFFFFF"/>
        </w:rPr>
        <w:t>.</w:t>
      </w:r>
    </w:p>
    <w:p w14:paraId="0E0C951B" w14:textId="77777777" w:rsidR="00BD61E1" w:rsidRDefault="0034039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Διάσκεψη των Προέδρων αποφάσισε στη συνεδρίασή της</w:t>
      </w:r>
      <w:r w:rsidRPr="00636061">
        <w:rPr>
          <w:rFonts w:eastAsia="Times New Roman"/>
          <w:color w:val="000000"/>
          <w:szCs w:val="24"/>
          <w:shd w:val="clear" w:color="auto" w:fill="FFFFFF"/>
        </w:rPr>
        <w:t xml:space="preserve"> </w:t>
      </w:r>
      <w:r>
        <w:rPr>
          <w:rFonts w:eastAsia="Times New Roman"/>
          <w:color w:val="000000"/>
          <w:szCs w:val="24"/>
          <w:shd w:val="clear" w:color="auto" w:fill="FFFFFF"/>
        </w:rPr>
        <w:t>στις</w:t>
      </w:r>
      <w:r>
        <w:rPr>
          <w:rFonts w:eastAsia="Times New Roman"/>
          <w:color w:val="000000"/>
          <w:szCs w:val="24"/>
          <w:shd w:val="clear" w:color="auto" w:fill="FFFFFF"/>
        </w:rPr>
        <w:t xml:space="preserve"> 26 Νοεμβρίου 2018, τη συζήτηση του νομοσχεδίου σε μια συνεδρίαση ενιαία επί της αρχής, των άρθρων και των </w:t>
      </w:r>
      <w:r>
        <w:rPr>
          <w:rFonts w:eastAsia="Times New Roman"/>
          <w:color w:val="000000"/>
          <w:szCs w:val="24"/>
          <w:shd w:val="clear" w:color="auto" w:fill="FFFFFF"/>
        </w:rPr>
        <w:t>τροπολογιών.</w:t>
      </w:r>
      <w:r>
        <w:rPr>
          <w:rFonts w:eastAsia="Times New Roman"/>
          <w:color w:val="000000"/>
          <w:szCs w:val="24"/>
          <w:shd w:val="clear" w:color="auto" w:fill="FFFFFF"/>
        </w:rPr>
        <w:t xml:space="preserve"> Το Σώμα συμφωνεί;</w:t>
      </w:r>
    </w:p>
    <w:p w14:paraId="0E0C951C" w14:textId="77777777" w:rsidR="00BD61E1" w:rsidRDefault="00340392">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ΟΛΟΙ ΟΙ ΒΟΥΛΕΥΤΕΣ: </w:t>
      </w:r>
      <w:r>
        <w:rPr>
          <w:rFonts w:eastAsia="Times New Roman"/>
          <w:color w:val="000000"/>
          <w:szCs w:val="24"/>
          <w:shd w:val="clear" w:color="auto" w:fill="FFFFFF"/>
        </w:rPr>
        <w:t>Μάλιστα, μάλιστα.</w:t>
      </w:r>
    </w:p>
    <w:p w14:paraId="0E0C951D" w14:textId="77777777" w:rsidR="00BD61E1" w:rsidRDefault="00340392">
      <w:pPr>
        <w:spacing w:line="600" w:lineRule="auto"/>
        <w:ind w:firstLine="720"/>
        <w:jc w:val="both"/>
        <w:rPr>
          <w:rFonts w:eastAsia="Times New Roman" w:cs="Times New Roman"/>
          <w:szCs w:val="24"/>
        </w:rPr>
      </w:pPr>
      <w:r w:rsidRPr="00EC3C07">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Το Σώμα </w:t>
      </w:r>
      <w:r>
        <w:rPr>
          <w:rFonts w:eastAsia="Times New Roman" w:cs="Times New Roman"/>
          <w:szCs w:val="24"/>
        </w:rPr>
        <w:t>συμφώνησε</w:t>
      </w:r>
      <w:r>
        <w:rPr>
          <w:rFonts w:eastAsia="Times New Roman" w:cs="Times New Roman"/>
          <w:szCs w:val="24"/>
        </w:rPr>
        <w:t>.</w:t>
      </w:r>
    </w:p>
    <w:p w14:paraId="0E0C951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Επιτρέψτε μου σ’ αυτό το σημείο, πριν περάσουμε στους εισηγητές των κομμάτων, να δώσω τον λόγο στον κ. </w:t>
      </w:r>
      <w:proofErr w:type="spellStart"/>
      <w:r>
        <w:rPr>
          <w:rFonts w:eastAsia="Times New Roman" w:cs="Times New Roman"/>
          <w:szCs w:val="24"/>
        </w:rPr>
        <w:t>Τσακαλώτο</w:t>
      </w:r>
      <w:proofErr w:type="spellEnd"/>
      <w:r>
        <w:rPr>
          <w:rFonts w:eastAsia="Times New Roman" w:cs="Times New Roman"/>
          <w:szCs w:val="24"/>
        </w:rPr>
        <w:t xml:space="preserve"> και στην </w:t>
      </w:r>
      <w:r>
        <w:rPr>
          <w:rFonts w:eastAsia="Times New Roman" w:cs="Times New Roman"/>
          <w:szCs w:val="24"/>
        </w:rPr>
        <w:t xml:space="preserve">κ. </w:t>
      </w:r>
      <w:proofErr w:type="spellStart"/>
      <w:r>
        <w:rPr>
          <w:rFonts w:eastAsia="Times New Roman" w:cs="Times New Roman"/>
          <w:szCs w:val="24"/>
        </w:rPr>
        <w:t>Γεροβασίλη</w:t>
      </w:r>
      <w:proofErr w:type="spellEnd"/>
      <w:r>
        <w:rPr>
          <w:rFonts w:eastAsia="Times New Roman" w:cs="Times New Roman"/>
          <w:szCs w:val="24"/>
        </w:rPr>
        <w:t xml:space="preserve">, για να παρουσιάσουν δυο τροπολογίες, προκειμένου και εσείς να έχετε έγκαιρα γνώση αυτών των τροπολογιών. </w:t>
      </w:r>
    </w:p>
    <w:p w14:paraId="0E0C951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E0C9520"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sidRPr="006E2EBC">
        <w:rPr>
          <w:rFonts w:eastAsia="Times New Roman" w:cs="Times New Roman"/>
          <w:szCs w:val="24"/>
        </w:rPr>
        <w:t xml:space="preserve">Κυρίες και κύριοι συνάδελφοι, </w:t>
      </w:r>
      <w:r>
        <w:rPr>
          <w:rFonts w:eastAsia="Times New Roman" w:cs="Times New Roman"/>
          <w:szCs w:val="24"/>
        </w:rPr>
        <w:t>είχαμε διάφορες διαφωνίες τον τε</w:t>
      </w:r>
      <w:r>
        <w:rPr>
          <w:rFonts w:eastAsia="Times New Roman" w:cs="Times New Roman"/>
          <w:szCs w:val="24"/>
        </w:rPr>
        <w:t xml:space="preserve">λευταίο χρόνο για τον προϋπολογισμό και το </w:t>
      </w:r>
      <w:r>
        <w:rPr>
          <w:rFonts w:eastAsia="Times New Roman" w:cs="Times New Roman"/>
          <w:szCs w:val="24"/>
        </w:rPr>
        <w:t>μεσοπρόθεσμο</w:t>
      </w:r>
      <w:r>
        <w:rPr>
          <w:rFonts w:eastAsia="Times New Roman" w:cs="Times New Roman"/>
          <w:szCs w:val="24"/>
        </w:rPr>
        <w:t>, όπου η Αντιπολίτευση μας έλεγε διάφορα πράγματα που φαίνονται τώρα ότι δεν ισχύουν.</w:t>
      </w:r>
    </w:p>
    <w:p w14:paraId="0E0C952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ότι τα τελευταία χρόνια δώσαμε μέρισμα, είχαμε </w:t>
      </w:r>
      <w:proofErr w:type="spellStart"/>
      <w:r>
        <w:rPr>
          <w:rFonts w:eastAsia="Times New Roman" w:cs="Times New Roman"/>
          <w:szCs w:val="24"/>
        </w:rPr>
        <w:t>υπεραπόδοση</w:t>
      </w:r>
      <w:proofErr w:type="spellEnd"/>
      <w:r>
        <w:rPr>
          <w:rFonts w:eastAsia="Times New Roman" w:cs="Times New Roman"/>
          <w:szCs w:val="24"/>
        </w:rPr>
        <w:t xml:space="preserve">. Έχουμε εξηγήσει τους λόγους γιατί είχαμε </w:t>
      </w:r>
      <w:proofErr w:type="spellStart"/>
      <w:r>
        <w:rPr>
          <w:rFonts w:eastAsia="Times New Roman" w:cs="Times New Roman"/>
          <w:szCs w:val="24"/>
        </w:rPr>
        <w:t>υπεραπόδοση</w:t>
      </w:r>
      <w:proofErr w:type="spellEnd"/>
      <w:r>
        <w:rPr>
          <w:rFonts w:eastAsia="Times New Roman" w:cs="Times New Roman"/>
          <w:szCs w:val="24"/>
        </w:rPr>
        <w:t xml:space="preserve">. Διαφωνούμε για τους λόγους. Δεν νομίζω ότι χρειάζεται να το ξαναπούμε. Ποτέ δεν είχαμε εμείς </w:t>
      </w:r>
      <w:r>
        <w:rPr>
          <w:rFonts w:eastAsia="Times New Roman" w:cs="Times New Roman"/>
          <w:szCs w:val="24"/>
        </w:rPr>
        <w:t xml:space="preserve">ως </w:t>
      </w:r>
      <w:r>
        <w:rPr>
          <w:rFonts w:eastAsia="Times New Roman" w:cs="Times New Roman"/>
          <w:szCs w:val="24"/>
        </w:rPr>
        <w:t xml:space="preserve">στόχο να έχουμε </w:t>
      </w:r>
      <w:proofErr w:type="spellStart"/>
      <w:r>
        <w:rPr>
          <w:rFonts w:eastAsia="Times New Roman" w:cs="Times New Roman"/>
          <w:szCs w:val="24"/>
        </w:rPr>
        <w:t>υπεραπόδοση</w:t>
      </w:r>
      <w:proofErr w:type="spellEnd"/>
      <w:r>
        <w:rPr>
          <w:rFonts w:eastAsia="Times New Roman" w:cs="Times New Roman"/>
          <w:szCs w:val="24"/>
        </w:rPr>
        <w:t xml:space="preserve"> και δίναμε το μέρισμα, όπως και φέτος θα δώσουμε ένα μέρισμα περίπου 710 εκατομμυρίων ευρώ, στα ίδια πρότυπα που ήταν π</w:t>
      </w:r>
      <w:r>
        <w:rPr>
          <w:rFonts w:eastAsia="Times New Roman" w:cs="Times New Roman"/>
          <w:szCs w:val="24"/>
        </w:rPr>
        <w:t xml:space="preserve">έρυσι. Η τροπολογία θα κατατεθεί σε μισή ώρα. </w:t>
      </w:r>
    </w:p>
    <w:p w14:paraId="0E0C952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Θα σας εξηγήσω τώρα την τροπολογία. Εάν θέλετε, θα σας την εξηγήσω ξανά, αλλά για να μην χάνουμε χρόνο και μιλώ δυο φορές, θα σας τα πω τώρα, </w:t>
      </w:r>
      <w:r>
        <w:rPr>
          <w:rFonts w:eastAsia="Times New Roman" w:cs="Times New Roman"/>
          <w:szCs w:val="24"/>
        </w:rPr>
        <w:t xml:space="preserve">εάν </w:t>
      </w:r>
      <w:r>
        <w:rPr>
          <w:rFonts w:eastAsia="Times New Roman" w:cs="Times New Roman"/>
          <w:szCs w:val="24"/>
        </w:rPr>
        <w:t>θέλετε, το ξαναλέω και μετά, αλλά νομίζω ότι είναι υπερβολή. Απ</w:t>
      </w:r>
      <w:r>
        <w:rPr>
          <w:rFonts w:eastAsia="Times New Roman" w:cs="Times New Roman"/>
          <w:szCs w:val="24"/>
        </w:rPr>
        <w:t xml:space="preserve">λώς, μου είπαν τυπικά ότι πρέπει πρώτα να κατατεθεί και μετά να το πω. </w:t>
      </w:r>
    </w:p>
    <w:p w14:paraId="0E0C952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Είναι στο ίδιο μήκος κύματος, λοιπόν. Οι παράμετροι δεν αλλάζουν καθόλου. Υπάρχουν οριακές διαφορές. Και θα δείτε ότι η τροπολογία λέει πως με υπουργική απόφαση θα υπάρχουν κάποιες λεπ</w:t>
      </w:r>
      <w:r>
        <w:rPr>
          <w:rFonts w:eastAsia="Times New Roman" w:cs="Times New Roman"/>
          <w:szCs w:val="24"/>
        </w:rPr>
        <w:t xml:space="preserve">τομέρειες. </w:t>
      </w:r>
    </w:p>
    <w:p w14:paraId="0E0C9524" w14:textId="77777777" w:rsidR="00BD61E1" w:rsidRDefault="00340392">
      <w:pPr>
        <w:spacing w:line="600" w:lineRule="auto"/>
        <w:ind w:firstLine="720"/>
        <w:jc w:val="both"/>
        <w:rPr>
          <w:rFonts w:eastAsia="Times New Roman"/>
          <w:szCs w:val="24"/>
        </w:rPr>
      </w:pPr>
      <w:r>
        <w:rPr>
          <w:rFonts w:eastAsia="Times New Roman"/>
          <w:szCs w:val="24"/>
        </w:rPr>
        <w:t xml:space="preserve">Τώρα, όμως, όπως εξήγησα και στο </w:t>
      </w:r>
      <w:r>
        <w:rPr>
          <w:rFonts w:eastAsia="Times New Roman"/>
          <w:szCs w:val="24"/>
        </w:rPr>
        <w:t>μεσοπρόθεσμο</w:t>
      </w:r>
      <w:r>
        <w:rPr>
          <w:rFonts w:eastAsia="Times New Roman"/>
          <w:szCs w:val="24"/>
        </w:rPr>
        <w:t xml:space="preserve"> και πάρα πολλές φορές -το έχει εξηγήσει και ο Πρωθυπουργός- αλλάζει ο τρόπος που θα λειτουργούμε. Τώρα που έχουμε βγει από το πρόγραμμα, δεν έχουμε καμμία ανάγκη να υπάρχει </w:t>
      </w:r>
      <w:proofErr w:type="spellStart"/>
      <w:r>
        <w:rPr>
          <w:rFonts w:eastAsia="Times New Roman"/>
          <w:szCs w:val="24"/>
        </w:rPr>
        <w:t>υπερπλεόνασμα</w:t>
      </w:r>
      <w:proofErr w:type="spellEnd"/>
      <w:r>
        <w:rPr>
          <w:rFonts w:eastAsia="Times New Roman"/>
          <w:szCs w:val="24"/>
        </w:rPr>
        <w:t xml:space="preserve"> επειδή μας </w:t>
      </w:r>
      <w:r>
        <w:rPr>
          <w:rFonts w:eastAsia="Times New Roman"/>
          <w:szCs w:val="24"/>
        </w:rPr>
        <w:t xml:space="preserve">αναγκάζει το ΔΝΤ, για να λέει ότι η απόδοση κάποιου φορολογικού μέτρου θα είναι χαμηλή. Άρα, μπορούμε </w:t>
      </w:r>
      <w:r>
        <w:rPr>
          <w:rFonts w:eastAsia="Times New Roman"/>
          <w:szCs w:val="24"/>
        </w:rPr>
        <w:lastRenderedPageBreak/>
        <w:t>να κάνουμε μέτρα εκ των προτέρων. Προφανώς ο στόχος είναι το 3,5%. Μέσα σ’ αυτό το 3,5% αφήνουμε και μια «</w:t>
      </w:r>
      <w:proofErr w:type="spellStart"/>
      <w:r>
        <w:rPr>
          <w:rFonts w:eastAsia="Times New Roman"/>
          <w:szCs w:val="24"/>
        </w:rPr>
        <w:t>καβάτζα</w:t>
      </w:r>
      <w:proofErr w:type="spellEnd"/>
      <w:r>
        <w:rPr>
          <w:rFonts w:eastAsia="Times New Roman"/>
          <w:szCs w:val="24"/>
        </w:rPr>
        <w:t>» για να μη γίνει κάποιο λάθος. Πάντα χρε</w:t>
      </w:r>
      <w:r>
        <w:rPr>
          <w:rFonts w:eastAsia="Times New Roman"/>
          <w:szCs w:val="24"/>
        </w:rPr>
        <w:t xml:space="preserve">ιάζεσαι μια ασφάλεια σ’ αυτά τα πράγματα. </w:t>
      </w:r>
    </w:p>
    <w:p w14:paraId="0E0C9525"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Επίσης, κάνουμε δύο πράγματα: Πρώτον, το ξοδεύουμε εκ των προτέρων και δεύτερον, το ξοδεύουμε σε μόνιμα μέτρα. Δηλαδή, σχετικά με όλα αυτά που έγιναν την προηγούμενη εβδομάδα για την κοινωνική ασφάλιση, ό,τι </w:t>
      </w:r>
      <w:r>
        <w:rPr>
          <w:rFonts w:eastAsia="Times New Roman"/>
          <w:szCs w:val="24"/>
        </w:rPr>
        <w:t>ισχύει για το 2019, θα ισχύει και για το 2020 και το 2021. Για το επίδομα στέγασης πάλι το ίδιο. Είναι μόνιμα μέτρα που εμείς νομίζουμε ότι θα βοηθήσουν την οικονομία.</w:t>
      </w:r>
    </w:p>
    <w:p w14:paraId="0E0C9526" w14:textId="77777777" w:rsidR="00BD61E1" w:rsidRDefault="00340392">
      <w:pPr>
        <w:spacing w:line="600" w:lineRule="auto"/>
        <w:ind w:firstLine="720"/>
        <w:contextualSpacing/>
        <w:jc w:val="both"/>
        <w:rPr>
          <w:rFonts w:eastAsia="Times New Roman"/>
          <w:szCs w:val="24"/>
        </w:rPr>
      </w:pPr>
      <w:r>
        <w:rPr>
          <w:rFonts w:eastAsia="Times New Roman"/>
          <w:szCs w:val="24"/>
        </w:rPr>
        <w:t>Σήμερα έχουμε δύο απ’ αυτά τα μέτρα που πάλι επιβεβαιώνουν το δικό μας αφήγημα. Ποιο είν</w:t>
      </w:r>
      <w:r>
        <w:rPr>
          <w:rFonts w:eastAsia="Times New Roman"/>
          <w:szCs w:val="24"/>
        </w:rPr>
        <w:t>αι αυτό; Όχι μόνο δεν θα μειωθούν οι συντάξεις, αλλά και ένα μέρος των αντίμετρων θα μπορέσουμε να το έχουμε όχι σε δύο χρόνια, που ήταν η συμφωνία του καλοκαιριού του 2017, αλλά σε τέσσερα χρόνια. Άρα, αυτό που συζητάμε σήμερα είναι μέρος από τα μέτρα του</w:t>
      </w:r>
      <w:r>
        <w:rPr>
          <w:rFonts w:eastAsia="Times New Roman"/>
          <w:szCs w:val="24"/>
        </w:rPr>
        <w:t xml:space="preserve"> 2019, που είναι μέρος από τα αντίμετρα που θα δείτε το 2019, το 2020, το 2021 και το 2022. </w:t>
      </w:r>
    </w:p>
    <w:p w14:paraId="0E0C9527" w14:textId="77777777" w:rsidR="00BD61E1" w:rsidRDefault="00340392">
      <w:pPr>
        <w:spacing w:line="600" w:lineRule="auto"/>
        <w:ind w:firstLine="720"/>
        <w:contextualSpacing/>
        <w:jc w:val="both"/>
        <w:rPr>
          <w:rFonts w:eastAsia="Times New Roman"/>
          <w:szCs w:val="24"/>
        </w:rPr>
      </w:pPr>
      <w:r>
        <w:rPr>
          <w:rFonts w:eastAsia="Times New Roman"/>
          <w:szCs w:val="24"/>
        </w:rPr>
        <w:t>Η πρώτη τροπολογία είναι για τη μείωση των συντελεστών φορολογίας νομικών προσώπων -όπως ξέρετε, το ανακοίνωσε ο Πρωθυπουργός στη Θεσσαλονίκη.- όπου θα πάει στο 28</w:t>
      </w:r>
      <w:r>
        <w:rPr>
          <w:rFonts w:eastAsia="Times New Roman"/>
          <w:szCs w:val="24"/>
        </w:rPr>
        <w:t xml:space="preserve">% το 2019, στο 27% το 2020, στο 26% </w:t>
      </w:r>
      <w:r>
        <w:rPr>
          <w:rFonts w:eastAsia="Times New Roman"/>
          <w:szCs w:val="24"/>
        </w:rPr>
        <w:lastRenderedPageBreak/>
        <w:t xml:space="preserve">το 2021 και στο 25% το 2022. Όταν θα φτάσει στο 25%, θα είναι λίγο μεγαλύτερο από τον μέσο όρο στην Ευρωπαϊκή Ένωση, που είναι περίπου 24%, 24,2% ή 24,3%, αν θυμάμαι σωστά. </w:t>
      </w:r>
    </w:p>
    <w:p w14:paraId="0E0C9528" w14:textId="77777777" w:rsidR="00BD61E1" w:rsidRDefault="00340392">
      <w:pPr>
        <w:spacing w:line="600" w:lineRule="auto"/>
        <w:ind w:firstLine="720"/>
        <w:contextualSpacing/>
        <w:jc w:val="both"/>
        <w:rPr>
          <w:rFonts w:eastAsia="Times New Roman"/>
          <w:szCs w:val="24"/>
        </w:rPr>
      </w:pPr>
      <w:r>
        <w:rPr>
          <w:rFonts w:eastAsia="Times New Roman"/>
          <w:szCs w:val="24"/>
        </w:rPr>
        <w:t>Θέλω να αναφέρω δύο πράγματα γι’ αυτό το μέτρο</w:t>
      </w:r>
      <w:r>
        <w:rPr>
          <w:rFonts w:eastAsia="Times New Roman"/>
          <w:szCs w:val="24"/>
        </w:rPr>
        <w:t xml:space="preserve">. Είναι κάτι που θα βοηθήσει τις επιχειρήσεις. Μην ξεχνάτε, όμως, ότι στην Ελλάδα υπάρχουν και πάρα πολύ μικρές επιχειρήσεις που θα βοηθηθούν απ’ αυτό. Άρα, δεν είναι μόνο οι μεγάλες επιχειρήσεις που θα κερδίσουν. </w:t>
      </w:r>
    </w:p>
    <w:p w14:paraId="0E0C9529" w14:textId="77777777" w:rsidR="00BD61E1" w:rsidRDefault="00340392">
      <w:pPr>
        <w:spacing w:line="600" w:lineRule="auto"/>
        <w:ind w:firstLine="720"/>
        <w:contextualSpacing/>
        <w:jc w:val="both"/>
        <w:rPr>
          <w:rFonts w:eastAsia="Times New Roman"/>
          <w:szCs w:val="24"/>
        </w:rPr>
      </w:pPr>
      <w:r>
        <w:rPr>
          <w:rFonts w:eastAsia="Times New Roman"/>
          <w:szCs w:val="24"/>
        </w:rPr>
        <w:t>Το δεύτερο είναι ότι παρ’ όλο που υπάρχει</w:t>
      </w:r>
      <w:r>
        <w:rPr>
          <w:rFonts w:eastAsia="Times New Roman"/>
          <w:szCs w:val="24"/>
        </w:rPr>
        <w:t xml:space="preserve"> μια πίεση διεθνώς στην εποχή της παγκοσμιοποίησης για χαμηλούς συντελεστές φορολόγησης, το πιο σημαντικό που έχουμε καταλάβει -και μπορούν να το επιβεβαιώσουν και οι Υπουργοί Οικονομίας και Ανάπτυξης του ΣΥΡΙΖΑ, αλλά και προηγούμενοι Υπουργοί- είναι να εί</w:t>
      </w:r>
      <w:r>
        <w:rPr>
          <w:rFonts w:eastAsia="Times New Roman"/>
          <w:szCs w:val="24"/>
        </w:rPr>
        <w:t xml:space="preserve">ναι σταθερό το σύστημα, να ξέρουν οι επενδυτές πόσο θα είναι και </w:t>
      </w:r>
      <w:r>
        <w:rPr>
          <w:rFonts w:eastAsia="Times New Roman"/>
          <w:szCs w:val="24"/>
        </w:rPr>
        <w:t xml:space="preserve">πως </w:t>
      </w:r>
      <w:r>
        <w:rPr>
          <w:rFonts w:eastAsia="Times New Roman"/>
          <w:szCs w:val="24"/>
        </w:rPr>
        <w:t xml:space="preserve">θα είναι με κάποια διάρκεια. Άρα τώρα αυτό προσπαθούμε, δηλαδή να ξέρουν οι επενδυτές τους κανόνες του παιχνιδιού. </w:t>
      </w:r>
    </w:p>
    <w:p w14:paraId="0E0C952A" w14:textId="77777777" w:rsidR="00BD61E1" w:rsidRDefault="00340392">
      <w:pPr>
        <w:spacing w:line="600" w:lineRule="auto"/>
        <w:ind w:firstLine="720"/>
        <w:contextualSpacing/>
        <w:jc w:val="both"/>
        <w:rPr>
          <w:rFonts w:eastAsia="Times New Roman"/>
          <w:szCs w:val="24"/>
        </w:rPr>
      </w:pPr>
      <w:r>
        <w:rPr>
          <w:rFonts w:eastAsia="Times New Roman"/>
          <w:szCs w:val="24"/>
        </w:rPr>
        <w:t>Το τρίτο είναι το εξής</w:t>
      </w:r>
      <w:r w:rsidRPr="00C502D8">
        <w:rPr>
          <w:rFonts w:eastAsia="Times New Roman"/>
          <w:szCs w:val="24"/>
        </w:rPr>
        <w:t>:</w:t>
      </w:r>
      <w:r>
        <w:rPr>
          <w:rFonts w:eastAsia="Times New Roman"/>
          <w:szCs w:val="24"/>
        </w:rPr>
        <w:t xml:space="preserve"> Δεν ξέρω καν τις απόψεις των κομμάτων της Αντιπ</w:t>
      </w:r>
      <w:r>
        <w:rPr>
          <w:rFonts w:eastAsia="Times New Roman"/>
          <w:szCs w:val="24"/>
        </w:rPr>
        <w:t xml:space="preserve">ολίτευσης. Η θέση που η </w:t>
      </w:r>
      <w:r>
        <w:rPr>
          <w:rFonts w:eastAsia="Times New Roman"/>
          <w:szCs w:val="24"/>
        </w:rPr>
        <w:t xml:space="preserve">ελληνική </w:t>
      </w:r>
      <w:r>
        <w:rPr>
          <w:rFonts w:eastAsia="Times New Roman"/>
          <w:szCs w:val="24"/>
        </w:rPr>
        <w:t>Κυβέρνηση υποστηρίζει στην Ευρώπη, είναι ο φόρος πάνω στα κέρδη να είναι σε ευρωπαϊκό επίπεδο και να υπάρχει ένας συντελεστής, δηλαδή ίδιο</w:t>
      </w:r>
      <w:r>
        <w:rPr>
          <w:rFonts w:eastAsia="Times New Roman"/>
          <w:szCs w:val="24"/>
        </w:rPr>
        <w:t>ς</w:t>
      </w:r>
      <w:r>
        <w:rPr>
          <w:rFonts w:eastAsia="Times New Roman"/>
          <w:szCs w:val="24"/>
        </w:rPr>
        <w:t xml:space="preserve"> στην Ελλάδα, στη Γερμανία, στην Ιρλανδία, για να μην υπάρχει αυτός ο ανταγωνισμός α</w:t>
      </w:r>
      <w:r>
        <w:rPr>
          <w:rFonts w:eastAsia="Times New Roman"/>
          <w:szCs w:val="24"/>
        </w:rPr>
        <w:t xml:space="preserve">νάμεσα στα κράτη ότι </w:t>
      </w:r>
      <w:r>
        <w:rPr>
          <w:rFonts w:eastAsia="Times New Roman"/>
          <w:szCs w:val="24"/>
        </w:rPr>
        <w:lastRenderedPageBreak/>
        <w:t>«εγώ τον μειώνω για να έχω περισσότερες επενδύσεις από εσάς». Αυτό είναι ένα θέμα που ίσως πρέπει να συζητήσουμε αν όλοι το υποστηρίζουμε, δηλαδή να μην υπάρχει φορολογικός ανταγωνισμός σ’ αυτό το επίπεδο, γιατί αυτό είναι κάτι που μας</w:t>
      </w:r>
      <w:r>
        <w:rPr>
          <w:rFonts w:eastAsia="Times New Roman"/>
          <w:szCs w:val="24"/>
        </w:rPr>
        <w:t xml:space="preserve"> πάει σ’ έναν αγώνα προς τα κάτω και μειώνεται μετά το κοινωνικό κράτος επειδή δεν υπάρχουν αρκετά φορολογικά έσοδα. </w:t>
      </w:r>
    </w:p>
    <w:p w14:paraId="0E0C952B"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Πάω γρήγορα στη μείωση του ΕΝΦΙΑ, που κι αυτό ανακοινώθηκε από τον Πρωθυπουργό στη Θεσσαλονίκη. Στη ρύθμιση που έχουμε, ο ΕΝΦΙΑ μειώνεται </w:t>
      </w:r>
      <w:r>
        <w:rPr>
          <w:rFonts w:eastAsia="Times New Roman"/>
          <w:szCs w:val="24"/>
        </w:rPr>
        <w:t>κατά 30% για περιουσίες φυσικών προσώπων με αντικειμενική αξία που ανέρχεται μέχρι 60.000 ευρώ. Όταν η συνολική αξία της περιουσίας υπερβαίνει το ποσό των 60.000 ευρώ, το ποσό έκπτωσης του 30% μειώνεται κατά 70 λεπτά ανά 1.000 ευρώ, με μέγιστη έκπτωση ΕΝΦΙ</w:t>
      </w:r>
      <w:r>
        <w:rPr>
          <w:rFonts w:eastAsia="Times New Roman"/>
          <w:szCs w:val="24"/>
        </w:rPr>
        <w:t>Α τα 100 ευρώ.</w:t>
      </w:r>
    </w:p>
    <w:p w14:paraId="0E0C952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Θα σας δώσω κάποια παραδείγματα για το τι σημαίνει αυτό: Σε σύνολο 5,9 εκατομμύριων ιδιοκτητών, τα </w:t>
      </w:r>
      <w:r>
        <w:rPr>
          <w:rFonts w:eastAsia="Times New Roman" w:cs="Times New Roman"/>
          <w:szCs w:val="24"/>
        </w:rPr>
        <w:t xml:space="preserve">τριάμισι </w:t>
      </w:r>
      <w:r>
        <w:rPr>
          <w:rFonts w:eastAsia="Times New Roman" w:cs="Times New Roman"/>
          <w:szCs w:val="24"/>
        </w:rPr>
        <w:t>εκατομμύρια -δηλαδή το 60% των ιδιοκτητών- θα έχουν μείωση 30%, άλλο ένα εκατομμύριο -το 70% των ιδιοκτητών- θα έχει μείωση 20% και ά</w:t>
      </w:r>
      <w:r>
        <w:rPr>
          <w:rFonts w:eastAsia="Times New Roman" w:cs="Times New Roman"/>
          <w:szCs w:val="24"/>
        </w:rPr>
        <w:t xml:space="preserve">λλο μισό εκατομμύριο θα έχει μείωση 10%. Δηλαδή πέντε από τα 5,9 εκατομμύρια ιδιοκτητών -το 87% των ιδιοκτητών- θα έχει μείωση μεγαλύτερη ή ίση του 10%. </w:t>
      </w:r>
    </w:p>
    <w:p w14:paraId="0E0C952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Βλέπουμε, λοιπόν, ότι μειώνουμε </w:t>
      </w:r>
      <w:proofErr w:type="spellStart"/>
      <w:r>
        <w:rPr>
          <w:rFonts w:eastAsia="Times New Roman" w:cs="Times New Roman"/>
          <w:szCs w:val="24"/>
        </w:rPr>
        <w:t>μεσοσταθμικά</w:t>
      </w:r>
      <w:proofErr w:type="spellEnd"/>
      <w:r>
        <w:rPr>
          <w:rFonts w:eastAsia="Times New Roman" w:cs="Times New Roman"/>
          <w:szCs w:val="24"/>
        </w:rPr>
        <w:t xml:space="preserve"> τον ΕΝΦΙΑ 10%. Όμως, για ένα πολύ σημαντικό κομμάτι των π</w:t>
      </w:r>
      <w:r>
        <w:rPr>
          <w:rFonts w:eastAsia="Times New Roman" w:cs="Times New Roman"/>
          <w:szCs w:val="24"/>
        </w:rPr>
        <w:t xml:space="preserve">ολιτών η μείωση είναι μεγαλύτερη. Και </w:t>
      </w:r>
      <w:r>
        <w:rPr>
          <w:rFonts w:eastAsia="Times New Roman" w:cs="Times New Roman"/>
          <w:szCs w:val="24"/>
        </w:rPr>
        <w:t>σ’</w:t>
      </w:r>
      <w:r>
        <w:rPr>
          <w:rFonts w:eastAsia="Times New Roman" w:cs="Times New Roman"/>
          <w:szCs w:val="24"/>
        </w:rPr>
        <w:t xml:space="preserve"> αυτό το κομμάτι εντάσσεται το σύνολο των λαϊκών στρωμάτων, αλλά και ένα συντριπτικά μεγάλο μέρος της μεσαίας τάξης. </w:t>
      </w:r>
    </w:p>
    <w:p w14:paraId="0E0C952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Αυτές ήταν οι υποσχέσεις μας στη Θεσσαλονίκη. Αυτά είναι τα πράγματα που κάνουμε. Είμαι σίγουρος ό</w:t>
      </w:r>
      <w:r>
        <w:rPr>
          <w:rFonts w:eastAsia="Times New Roman" w:cs="Times New Roman"/>
          <w:szCs w:val="24"/>
        </w:rPr>
        <w:t xml:space="preserve">τι όλο το Σώμα προτιμά μια πολιτική που έχουμε μόνιμα μέτρα εκ των προτέρων, παρά να έχουμε εκ των υστέρων μερίσματα και γι’ αυτό περιμένω να υπάρχει καθολική υποστήριξη. </w:t>
      </w:r>
    </w:p>
    <w:p w14:paraId="0E0C952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E0C9530" w14:textId="77777777" w:rsidR="00BD61E1" w:rsidRDefault="00340392">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0E0C9531" w14:textId="77777777" w:rsidR="00BD61E1" w:rsidRDefault="00340392">
      <w:pPr>
        <w:spacing w:line="600" w:lineRule="auto"/>
        <w:ind w:firstLine="720"/>
        <w:jc w:val="both"/>
        <w:rPr>
          <w:rFonts w:eastAsia="Times New Roman" w:cs="Times New Roman"/>
          <w:szCs w:val="24"/>
        </w:rPr>
      </w:pPr>
      <w:r w:rsidRPr="003C09DF">
        <w:rPr>
          <w:rFonts w:eastAsia="Times New Roman" w:cs="Times New Roman"/>
          <w:b/>
          <w:szCs w:val="24"/>
        </w:rPr>
        <w:t>ΠΡΟΕΔΡΕΥΩΝ (Γεώργιος Βαρ</w:t>
      </w:r>
      <w:r w:rsidRPr="003C09DF">
        <w:rPr>
          <w:rFonts w:eastAsia="Times New Roman" w:cs="Times New Roman"/>
          <w:b/>
          <w:szCs w:val="24"/>
        </w:rPr>
        <w:t>εμένος):</w:t>
      </w:r>
      <w:r>
        <w:rPr>
          <w:rFonts w:eastAsia="Times New Roman" w:cs="Times New Roman"/>
          <w:szCs w:val="24"/>
        </w:rPr>
        <w:t xml:space="preserve"> Κι εμείς ευχαριστούμε.</w:t>
      </w:r>
    </w:p>
    <w:p w14:paraId="0E0C953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proofErr w:type="spellStart"/>
      <w:r>
        <w:rPr>
          <w:rFonts w:eastAsia="Times New Roman" w:cs="Times New Roman"/>
          <w:szCs w:val="24"/>
        </w:rPr>
        <w:t>Γεροβασίλη</w:t>
      </w:r>
      <w:proofErr w:type="spellEnd"/>
      <w:r>
        <w:rPr>
          <w:rFonts w:eastAsia="Times New Roman" w:cs="Times New Roman"/>
          <w:szCs w:val="24"/>
        </w:rPr>
        <w:t>.</w:t>
      </w:r>
    </w:p>
    <w:p w14:paraId="0E0C9533"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 xml:space="preserve">Κυρίες και κύριοι συνάδελφοι, είναι τρεις οι τροπολογίες στο νομοσχέδιο που συζητείται, τις οποίες θέλω να αναπτύξω. </w:t>
      </w:r>
    </w:p>
    <w:p w14:paraId="0E0C953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μία τροπολογία ρυθμίζει</w:t>
      </w:r>
      <w:r>
        <w:rPr>
          <w:rFonts w:eastAsia="Times New Roman" w:cs="Times New Roman"/>
          <w:szCs w:val="24"/>
        </w:rPr>
        <w:t xml:space="preserve"> θέματα αναφορικά με επιτυχόντες και επιλαχόντες προηγουμένων διαγωνισμών κατάταξης πρόσληψης στο Πυροσβεστικό Σώμα. </w:t>
      </w:r>
    </w:p>
    <w:p w14:paraId="0E0C953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Γνωρίζουμε όλοι τα προβλήματα στελέχωσης του Πυροσβεστικού Σώματος, τα οποία είναι χρόνια και χρήζουν άμεσης επίλυσης. Γνωρίζετε, επίσης, </w:t>
      </w:r>
      <w:r>
        <w:rPr>
          <w:rFonts w:eastAsia="Times New Roman" w:cs="Times New Roman"/>
          <w:szCs w:val="24"/>
        </w:rPr>
        <w:t xml:space="preserve">ότι οι </w:t>
      </w:r>
      <w:proofErr w:type="spellStart"/>
      <w:r>
        <w:rPr>
          <w:rFonts w:eastAsia="Times New Roman" w:cs="Times New Roman"/>
          <w:szCs w:val="24"/>
        </w:rPr>
        <w:t>μνημονιακοί</w:t>
      </w:r>
      <w:proofErr w:type="spellEnd"/>
      <w:r>
        <w:rPr>
          <w:rFonts w:eastAsia="Times New Roman" w:cs="Times New Roman"/>
          <w:szCs w:val="24"/>
        </w:rPr>
        <w:t xml:space="preserve"> περιορισμοί δεν επέτρεψαν αυτά τα χρόνια να μπορέσουμε να έχουμε ανθρώπινο δυναμικό από τους υπάρχοντες πίνακες επιλαχόντων προγενέστερων διαγωνισμών του Πυροσβεστικού Σώματος. </w:t>
      </w:r>
    </w:p>
    <w:p w14:paraId="0E0C953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Συγκεκριμένα, δεν μπορέσαμε μέχρι σήμερα να αξιοποιήσουμε </w:t>
      </w:r>
      <w:r>
        <w:rPr>
          <w:rFonts w:eastAsia="Times New Roman" w:cs="Times New Roman"/>
          <w:szCs w:val="24"/>
        </w:rPr>
        <w:t>πίνακες επιλαχόντων αφ</w:t>
      </w:r>
      <w:r>
        <w:rPr>
          <w:rFonts w:eastAsia="Times New Roman" w:cs="Times New Roman"/>
          <w:szCs w:val="24"/>
        </w:rPr>
        <w:t xml:space="preserve">’ </w:t>
      </w:r>
      <w:r>
        <w:rPr>
          <w:rFonts w:eastAsia="Times New Roman" w:cs="Times New Roman"/>
          <w:szCs w:val="24"/>
        </w:rPr>
        <w:t xml:space="preserve">ενός για μόνιμους πυροσβέστες γενικών καθηκόντων, του τελευταίου διαγωνισμού του 2011, αλλά και για πυροσβέστες πενταετούς υποχρέωσης του ίδιου διαγωνισμού του 2011. </w:t>
      </w:r>
    </w:p>
    <w:p w14:paraId="0E0C953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Οι επιχειρησιακές ανάγκες καθιστούν επιτακτική την παράταση ισχύο</w:t>
      </w:r>
      <w:r>
        <w:rPr>
          <w:rFonts w:eastAsia="Times New Roman" w:cs="Times New Roman"/>
          <w:szCs w:val="24"/>
        </w:rPr>
        <w:t xml:space="preserve">ς των πινάκων αυτών. Έτσι, με την </w:t>
      </w:r>
      <w:proofErr w:type="spellStart"/>
      <w:r>
        <w:rPr>
          <w:rFonts w:eastAsia="Times New Roman" w:cs="Times New Roman"/>
          <w:szCs w:val="24"/>
        </w:rPr>
        <w:t>εισηγούμενη</w:t>
      </w:r>
      <w:proofErr w:type="spellEnd"/>
      <w:r>
        <w:rPr>
          <w:rFonts w:eastAsia="Times New Roman" w:cs="Times New Roman"/>
          <w:szCs w:val="24"/>
        </w:rPr>
        <w:t xml:space="preserve"> τροπολογία θεσπίζεται η δυνατότητα άμεσης πρόσληψης προσωπικού, τόσο σε πυροσβέστες πενταετούς υποχρέωσης, όσο και σε μόνιμους πυροσβέστες. </w:t>
      </w:r>
    </w:p>
    <w:p w14:paraId="0E0C953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καινούργια προκήρυξη, όπως αντιλαμβάνεστε, δεν θα ήταν δυνατόν να ε</w:t>
      </w:r>
      <w:r>
        <w:rPr>
          <w:rFonts w:eastAsia="Times New Roman" w:cs="Times New Roman"/>
          <w:szCs w:val="24"/>
        </w:rPr>
        <w:t xml:space="preserve">πιλύσει άμεσα αυτές τις ανάγκες, με δεδομένη και την εμπειρία της προηγούμενης περιόδου. Αντιλαμβανόμαστε όλοι την επείγουσα πρόσληψη από τους συγκεκριμένους πίνακες. Η </w:t>
      </w:r>
      <w:r>
        <w:rPr>
          <w:rFonts w:eastAsia="Times New Roman" w:cs="Times New Roman"/>
          <w:szCs w:val="24"/>
        </w:rPr>
        <w:t>παράταση</w:t>
      </w:r>
      <w:r>
        <w:rPr>
          <w:rFonts w:eastAsia="Times New Roman" w:cs="Times New Roman"/>
          <w:szCs w:val="24"/>
        </w:rPr>
        <w:t xml:space="preserve"> ισχύος είναι μέχρι 31 Δεκεμβρίου 2019 και για τους πενταετούς υποχρέωσης από τ</w:t>
      </w:r>
      <w:r>
        <w:rPr>
          <w:rFonts w:eastAsia="Times New Roman" w:cs="Times New Roman"/>
          <w:szCs w:val="24"/>
        </w:rPr>
        <w:t xml:space="preserve">ην κατηγορία των εποχικών </w:t>
      </w:r>
      <w:r>
        <w:rPr>
          <w:rFonts w:eastAsia="Times New Roman" w:cs="Times New Roman"/>
          <w:szCs w:val="24"/>
        </w:rPr>
        <w:lastRenderedPageBreak/>
        <w:t xml:space="preserve">πυροσβεστών, οι οποίοι είναι έμπειρο προσωπικό και σήμερα μπορούν να αξιοποιηθούν κατάλληλα και για τους δόκιμους πυροσβέστες από τον τελευταίο διαγωνισμό του 2011. Αυτή είναι η τροπολογία με γενικό αριθμό 1810. </w:t>
      </w:r>
    </w:p>
    <w:p w14:paraId="0E0C953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τροπολογία με γ</w:t>
      </w:r>
      <w:r>
        <w:rPr>
          <w:rFonts w:eastAsia="Times New Roman" w:cs="Times New Roman"/>
          <w:szCs w:val="24"/>
        </w:rPr>
        <w:t xml:space="preserve">ενικό αριθμό 1808 ρυθμίζει θέματα αναφορικά με την υγειονομική υπηρεσία του Πυροσβεστικού Σώματος, δηλαδή προβλέπεται η μετεγκατάσταση της υγειονομικής υπηρεσίας του Σώματος στις δομές του «251 Γενικού Νοσοκομείου Αεροπορίας», επ’ </w:t>
      </w:r>
      <w:proofErr w:type="spellStart"/>
      <w:r>
        <w:rPr>
          <w:rFonts w:eastAsia="Times New Roman" w:cs="Times New Roman"/>
          <w:szCs w:val="24"/>
        </w:rPr>
        <w:t>ωφελεία</w:t>
      </w:r>
      <w:proofErr w:type="spellEnd"/>
      <w:r>
        <w:rPr>
          <w:rFonts w:eastAsia="Times New Roman" w:cs="Times New Roman"/>
          <w:szCs w:val="24"/>
        </w:rPr>
        <w:t>, όπως αντιλαμβάνε</w:t>
      </w:r>
      <w:r>
        <w:rPr>
          <w:rFonts w:eastAsia="Times New Roman" w:cs="Times New Roman"/>
          <w:szCs w:val="24"/>
        </w:rPr>
        <w:t xml:space="preserve">στε, και των δύο φορέων και με εξοικονόμηση πόρων. Προβλέπεται, επίσης, ότι αυτοί οι οποίοι μετατάσσονται προς το </w:t>
      </w:r>
      <w:r>
        <w:rPr>
          <w:rFonts w:eastAsia="Times New Roman" w:cs="Times New Roman"/>
          <w:szCs w:val="24"/>
        </w:rPr>
        <w:t>νοσοκομείο</w:t>
      </w:r>
      <w:r>
        <w:rPr>
          <w:rFonts w:eastAsia="Times New Roman" w:cs="Times New Roman"/>
          <w:szCs w:val="24"/>
        </w:rPr>
        <w:t xml:space="preserve">, αν δεν έχουν αποκτήσει ιατρική ειδικότητα, τότε θα μπορούν να συνεχίσουν στο </w:t>
      </w:r>
      <w:r>
        <w:rPr>
          <w:rFonts w:eastAsia="Times New Roman" w:cs="Times New Roman"/>
          <w:szCs w:val="24"/>
        </w:rPr>
        <w:t xml:space="preserve">νοσοκομείο </w:t>
      </w:r>
      <w:r>
        <w:rPr>
          <w:rFonts w:eastAsia="Times New Roman" w:cs="Times New Roman"/>
          <w:szCs w:val="24"/>
        </w:rPr>
        <w:t xml:space="preserve">και να αποκτήσουν την ειδικότητα. </w:t>
      </w:r>
    </w:p>
    <w:p w14:paraId="0E0C953A" w14:textId="77777777" w:rsidR="00BD61E1" w:rsidRDefault="00340392">
      <w:pPr>
        <w:tabs>
          <w:tab w:val="left" w:pos="2940"/>
        </w:tabs>
        <w:spacing w:line="600" w:lineRule="auto"/>
        <w:ind w:firstLine="709"/>
        <w:jc w:val="both"/>
        <w:rPr>
          <w:rFonts w:eastAsia="Times New Roman"/>
          <w:szCs w:val="24"/>
        </w:rPr>
      </w:pPr>
      <w:r>
        <w:rPr>
          <w:rFonts w:eastAsia="Times New Roman" w:cs="Times New Roman"/>
          <w:szCs w:val="24"/>
        </w:rPr>
        <w:t>Η τρίτη τροπολογία με γενικό αριθμό 1809 ρυθμίζει μερικά τεχνικά ζητήματα αναφορικά με την ΕΥΠ. Καθορίζει παράβολα για συμμετοχή σε διαδικασίες διορισμού και πρόσληψης προσωπικού στην ΕΥΠ και ρυθμίζει την αποτελεσματικότερη διαδικασία προκήρυξης πλήρωσης θ</w:t>
      </w:r>
      <w:r>
        <w:rPr>
          <w:rFonts w:eastAsia="Times New Roman" w:cs="Times New Roman"/>
          <w:szCs w:val="24"/>
        </w:rPr>
        <w:t xml:space="preserve">έσεων της ΕΥΠ. </w:t>
      </w:r>
    </w:p>
    <w:p w14:paraId="0E0C953B"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Κυρίως αναδιοργανώνονται οι υπηρεσίες, τροποποιούνται αρμοδιότητες υπηρεσιακών μονάδων, διευκρινίζονται τα πτυχία ως προσόν διορισμού, ώστε να περιλαμβάνονται τα πτυχία του Ελληνικού Ανοιχτού Πανεπιστημίου, </w:t>
      </w:r>
      <w:r>
        <w:rPr>
          <w:rFonts w:eastAsia="Times New Roman"/>
          <w:szCs w:val="24"/>
        </w:rPr>
        <w:lastRenderedPageBreak/>
        <w:t>τα οποία αντιστοιχούν ήδη με τα π</w:t>
      </w:r>
      <w:r>
        <w:rPr>
          <w:rFonts w:eastAsia="Times New Roman"/>
          <w:szCs w:val="24"/>
        </w:rPr>
        <w:t xml:space="preserve">ροβλεπόμενα πτυχία ΑΕ. Επίσης, ορίζεται η συμμετοχή του </w:t>
      </w:r>
      <w:r>
        <w:rPr>
          <w:rFonts w:eastAsia="Times New Roman"/>
          <w:szCs w:val="24"/>
        </w:rPr>
        <w:t xml:space="preserve">προϊσταμένου </w:t>
      </w:r>
      <w:r>
        <w:rPr>
          <w:rFonts w:eastAsia="Times New Roman"/>
          <w:szCs w:val="24"/>
        </w:rPr>
        <w:t xml:space="preserve">Διεύθυνσης Διοικητικής Υποστήριξης και Ανθρωπίνων Πόρων της ΕΥΠ στην τριμελή επιτροπή επιλογής προσωπικού που θα συγκροτηθεί. </w:t>
      </w:r>
    </w:p>
    <w:p w14:paraId="0E0C953C"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Αυτές είναι οι τρεις τροπολογίες.</w:t>
      </w:r>
    </w:p>
    <w:p w14:paraId="0E0C953D"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Υπάρχει και μια νομοτεχνικ</w:t>
      </w:r>
      <w:r>
        <w:rPr>
          <w:rFonts w:eastAsia="Times New Roman"/>
          <w:szCs w:val="24"/>
        </w:rPr>
        <w:t>ή βελτίωση, την οποία και θα καταθέσω για τα Πρακτικά. Σας θυμίζω ότι είχε γίνει μια συζήτηση για το δεύτερο εδάφιο στην παράγραφο 3 του άρθρου 9 του νομοσχεδίου, το οποίο διαγράφεται ακριβώς για να μη</w:t>
      </w:r>
      <w:r>
        <w:rPr>
          <w:rFonts w:eastAsia="Times New Roman"/>
          <w:szCs w:val="24"/>
        </w:rPr>
        <w:t>ν</w:t>
      </w:r>
      <w:r>
        <w:rPr>
          <w:rFonts w:eastAsia="Times New Roman"/>
          <w:szCs w:val="24"/>
        </w:rPr>
        <w:t xml:space="preserve"> δημιουργείται η αμφιβολία που είχαμε συζητήσει, αν μπ</w:t>
      </w:r>
      <w:r>
        <w:rPr>
          <w:rFonts w:eastAsia="Times New Roman"/>
          <w:szCs w:val="24"/>
        </w:rPr>
        <w:t>ορούν να διευρυνθούν τα εγκλήματα τα οποία ελέγχονται.</w:t>
      </w:r>
    </w:p>
    <w:p w14:paraId="0E0C953E"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Σας ευχαριστώ.</w:t>
      </w:r>
    </w:p>
    <w:p w14:paraId="0E0C953F" w14:textId="77777777" w:rsidR="00BD61E1" w:rsidRDefault="00340392">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0E0C9540"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(Στο σημείο αυτό η Υπουργός </w:t>
      </w:r>
      <w:r>
        <w:rPr>
          <w:rFonts w:eastAsia="Times New Roman"/>
          <w:szCs w:val="24"/>
        </w:rPr>
        <w:t xml:space="preserve">κ. </w:t>
      </w:r>
      <w:r>
        <w:rPr>
          <w:rFonts w:eastAsia="Times New Roman"/>
          <w:szCs w:val="24"/>
        </w:rPr>
        <w:t xml:space="preserve">Όλγα </w:t>
      </w:r>
      <w:proofErr w:type="spellStart"/>
      <w:r>
        <w:rPr>
          <w:rFonts w:eastAsia="Times New Roman"/>
          <w:szCs w:val="24"/>
        </w:rPr>
        <w:t>Γεροβασίλη</w:t>
      </w:r>
      <w:proofErr w:type="spellEnd"/>
      <w:r>
        <w:rPr>
          <w:rFonts w:eastAsia="Times New Roman"/>
          <w:szCs w:val="24"/>
        </w:rPr>
        <w:t xml:space="preserve"> καταθέτει για τα Πρακτικά την προαναφερθείσα νομοτεχνική βελτίωση, η οποία έχει ω</w:t>
      </w:r>
      <w:r>
        <w:rPr>
          <w:rFonts w:eastAsia="Times New Roman"/>
          <w:szCs w:val="24"/>
        </w:rPr>
        <w:t>ς εξής:</w:t>
      </w:r>
    </w:p>
    <w:p w14:paraId="0E0C9541" w14:textId="77777777" w:rsidR="00BD61E1" w:rsidRDefault="00340392">
      <w:pPr>
        <w:tabs>
          <w:tab w:val="left" w:pos="2940"/>
        </w:tabs>
        <w:spacing w:line="600" w:lineRule="auto"/>
        <w:ind w:firstLine="720"/>
        <w:jc w:val="center"/>
        <w:rPr>
          <w:rFonts w:eastAsia="Times New Roman"/>
          <w:color w:val="FF0000"/>
          <w:szCs w:val="24"/>
        </w:rPr>
      </w:pPr>
      <w:r w:rsidRPr="004521BB">
        <w:rPr>
          <w:rFonts w:eastAsia="Times New Roman"/>
          <w:color w:val="FF0000"/>
          <w:szCs w:val="24"/>
        </w:rPr>
        <w:t>(</w:t>
      </w:r>
      <w:r w:rsidRPr="0017225D">
        <w:rPr>
          <w:rFonts w:eastAsia="Times New Roman"/>
          <w:color w:val="FF0000"/>
          <w:szCs w:val="24"/>
        </w:rPr>
        <w:t>ΑΛΛΑΓΗ ΣΕΛΙΔΑΣ</w:t>
      </w:r>
      <w:r w:rsidRPr="004521BB">
        <w:rPr>
          <w:rFonts w:eastAsia="Times New Roman"/>
          <w:color w:val="FF0000"/>
          <w:szCs w:val="24"/>
        </w:rPr>
        <w:t>)</w:t>
      </w:r>
    </w:p>
    <w:p w14:paraId="0E0C9542" w14:textId="77777777" w:rsidR="00BD61E1" w:rsidRDefault="00340392">
      <w:pPr>
        <w:tabs>
          <w:tab w:val="left" w:pos="2940"/>
        </w:tabs>
        <w:spacing w:line="600" w:lineRule="auto"/>
        <w:ind w:firstLine="720"/>
        <w:jc w:val="center"/>
        <w:rPr>
          <w:rFonts w:eastAsia="Times New Roman"/>
          <w:szCs w:val="24"/>
        </w:rPr>
      </w:pPr>
      <w:r>
        <w:rPr>
          <w:rFonts w:eastAsia="Times New Roman"/>
          <w:szCs w:val="24"/>
        </w:rPr>
        <w:t>(</w:t>
      </w:r>
      <w:r>
        <w:rPr>
          <w:rFonts w:eastAsia="Times New Roman"/>
          <w:szCs w:val="24"/>
        </w:rPr>
        <w:t xml:space="preserve">Να μπει η σελ. </w:t>
      </w:r>
      <w:r w:rsidRPr="0017225D">
        <w:rPr>
          <w:rFonts w:eastAsia="Times New Roman"/>
          <w:szCs w:val="24"/>
        </w:rPr>
        <w:t>13α</w:t>
      </w:r>
      <w:r w:rsidRPr="00636061">
        <w:rPr>
          <w:rFonts w:eastAsia="Times New Roman"/>
          <w:szCs w:val="24"/>
        </w:rPr>
        <w:t>)</w:t>
      </w:r>
    </w:p>
    <w:p w14:paraId="0E0C9543" w14:textId="77777777" w:rsidR="00BD61E1" w:rsidRDefault="00340392">
      <w:pPr>
        <w:tabs>
          <w:tab w:val="left" w:pos="2940"/>
        </w:tabs>
        <w:spacing w:line="600" w:lineRule="auto"/>
        <w:ind w:firstLine="720"/>
        <w:jc w:val="center"/>
        <w:rPr>
          <w:rFonts w:eastAsia="Times New Roman"/>
          <w:color w:val="FF0000"/>
          <w:szCs w:val="24"/>
        </w:rPr>
      </w:pPr>
      <w:r w:rsidRPr="004521BB">
        <w:rPr>
          <w:rFonts w:eastAsia="Times New Roman"/>
          <w:color w:val="FF0000"/>
          <w:szCs w:val="24"/>
        </w:rPr>
        <w:t>(</w:t>
      </w:r>
      <w:r w:rsidRPr="0017225D">
        <w:rPr>
          <w:rFonts w:eastAsia="Times New Roman"/>
          <w:color w:val="FF0000"/>
          <w:szCs w:val="24"/>
        </w:rPr>
        <w:t>ΑΛΛΑΓΗ ΣΕΛΙΔΑΣ</w:t>
      </w:r>
      <w:r w:rsidRPr="004521BB">
        <w:rPr>
          <w:rFonts w:eastAsia="Times New Roman"/>
          <w:color w:val="FF0000"/>
          <w:szCs w:val="24"/>
        </w:rPr>
        <w:t>)</w:t>
      </w:r>
    </w:p>
    <w:p w14:paraId="0E0C9544" w14:textId="77777777" w:rsidR="00BD61E1" w:rsidRDefault="00340392">
      <w:pPr>
        <w:tabs>
          <w:tab w:val="left" w:pos="2940"/>
        </w:tabs>
        <w:spacing w:line="600" w:lineRule="auto"/>
        <w:ind w:firstLine="720"/>
        <w:jc w:val="both"/>
        <w:rPr>
          <w:rFonts w:eastAsia="Times New Roman"/>
          <w:szCs w:val="24"/>
        </w:rPr>
      </w:pPr>
      <w:r w:rsidRPr="008D363F">
        <w:rPr>
          <w:rFonts w:eastAsia="Times New Roman"/>
          <w:b/>
          <w:szCs w:val="24"/>
        </w:rPr>
        <w:lastRenderedPageBreak/>
        <w:t>ΠΡΟΕΔΡΕΥΩΝ (Γεώργιος Βαρεμένος):</w:t>
      </w:r>
      <w:r>
        <w:rPr>
          <w:rFonts w:eastAsia="Times New Roman"/>
          <w:szCs w:val="24"/>
        </w:rPr>
        <w:t xml:space="preserve"> Κι εμείς ευχαριστούμε.</w:t>
      </w:r>
    </w:p>
    <w:p w14:paraId="0E0C9545"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Φάμελλος</w:t>
      </w:r>
      <w:proofErr w:type="spellEnd"/>
      <w:r>
        <w:rPr>
          <w:rFonts w:eastAsia="Times New Roman"/>
          <w:szCs w:val="24"/>
        </w:rPr>
        <w:t xml:space="preserve"> έχει τον λόγο.</w:t>
      </w:r>
    </w:p>
    <w:p w14:paraId="0E0C9546" w14:textId="77777777" w:rsidR="00BD61E1" w:rsidRDefault="00340392">
      <w:pPr>
        <w:tabs>
          <w:tab w:val="left" w:pos="2940"/>
        </w:tabs>
        <w:spacing w:line="600" w:lineRule="auto"/>
        <w:ind w:firstLine="720"/>
        <w:jc w:val="both"/>
        <w:rPr>
          <w:rFonts w:eastAsia="Times New Roman"/>
          <w:szCs w:val="24"/>
        </w:rPr>
      </w:pPr>
      <w:r w:rsidRPr="008D363F">
        <w:rPr>
          <w:rFonts w:eastAsia="Times New Roman"/>
          <w:b/>
          <w:szCs w:val="24"/>
        </w:rPr>
        <w:t>ΣΩΚΡΑΤΗΣ ΦΑΜΕΛΛΟΣ (Αναπληρωτής Υπουργός Περιβάλλοντος και Ενέργειας):</w:t>
      </w:r>
      <w:r>
        <w:rPr>
          <w:rFonts w:eastAsia="Times New Roman"/>
          <w:szCs w:val="24"/>
        </w:rPr>
        <w:t xml:space="preserve"> Ευχαριστώ, κύριε Πρόεδρε.</w:t>
      </w:r>
    </w:p>
    <w:p w14:paraId="0E0C9547"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Κυρίες και κ</w:t>
      </w:r>
      <w:r>
        <w:rPr>
          <w:rFonts w:eastAsia="Times New Roman"/>
          <w:szCs w:val="24"/>
        </w:rPr>
        <w:t xml:space="preserve">ύριοι Βουλευτές, θα παρουσιάσω την τροπολογία που αφορά στις ρυθμίσεις του τρόπου δόμησης για την αποκατάσταση και ανάπλαση της πυρόπληκτης περιοχής των Δήμων </w:t>
      </w:r>
      <w:proofErr w:type="spellStart"/>
      <w:r>
        <w:rPr>
          <w:rFonts w:eastAsia="Times New Roman"/>
          <w:szCs w:val="24"/>
        </w:rPr>
        <w:t>Μαραθώνος</w:t>
      </w:r>
      <w:proofErr w:type="spellEnd"/>
      <w:r>
        <w:rPr>
          <w:rFonts w:eastAsia="Times New Roman"/>
          <w:szCs w:val="24"/>
        </w:rPr>
        <w:t xml:space="preserve"> και Ραφήνας-</w:t>
      </w:r>
      <w:proofErr w:type="spellStart"/>
      <w:r>
        <w:rPr>
          <w:rFonts w:eastAsia="Times New Roman"/>
          <w:szCs w:val="24"/>
        </w:rPr>
        <w:t>Πικερμίου</w:t>
      </w:r>
      <w:proofErr w:type="spellEnd"/>
      <w:r>
        <w:rPr>
          <w:rFonts w:eastAsia="Times New Roman"/>
          <w:szCs w:val="24"/>
        </w:rPr>
        <w:t>.</w:t>
      </w:r>
    </w:p>
    <w:p w14:paraId="0E0C9548"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Πριν από μία εβδομάδα παρουσιάσαμε την επιτάχυνση των διαδικασιώ</w:t>
      </w:r>
      <w:r>
        <w:rPr>
          <w:rFonts w:eastAsia="Times New Roman"/>
          <w:szCs w:val="24"/>
        </w:rPr>
        <w:t>ν βεβαίωσης σχετικά με το δασικό χαρακτήρα για τις περιοχές αυτές και είχαμε δεσμευθεί ότι σε μια εβδομάδα θα ολοκληρώσουμε όλα τα μέτρα που απαιτούνται για την αποκατάσταση της περιοχής. Και αυτό θα γίνει διαφυλάττοντας την ιδιαιτερότητα και τον χαρακτήρα</w:t>
      </w:r>
      <w:r>
        <w:rPr>
          <w:rFonts w:eastAsia="Times New Roman"/>
          <w:szCs w:val="24"/>
        </w:rPr>
        <w:t xml:space="preserve"> της περιοχής, βελτιώνοντας σαφώς την ποιότητα ζωής, αίροντας όλες τις επιβαρυντικές και αρνητικές, αν θέλετε, καταστάσεις που είχαν διαμορφωθεί και τους παράγοντες, που ήταν η άναρχη ως μηδαμινή πρόσβαση σε δρόμους και δίκτυα κυκλοφορίας, η ανισομερής κατ</w:t>
      </w:r>
      <w:r>
        <w:rPr>
          <w:rFonts w:eastAsia="Times New Roman"/>
          <w:szCs w:val="24"/>
        </w:rPr>
        <w:t>ανομή του δομημένου αποθέματος και των κατασκευών, η αλ</w:t>
      </w:r>
      <w:r>
        <w:rPr>
          <w:rFonts w:eastAsia="Times New Roman"/>
          <w:szCs w:val="24"/>
        </w:rPr>
        <w:lastRenderedPageBreak/>
        <w:t>λοίωση των περιοχών, ιδιαίτερα της παράκτιας ζώνης. Γενικά θα αντιμετωπιστούν όλες οι καταστάσεις που είχαν δημιουργηθεί, δίνοντας τη θέση τους σε ένα ειδικό χωρικό σχέδιο που θα περιλαμβάνει και θα εν</w:t>
      </w:r>
      <w:r>
        <w:rPr>
          <w:rFonts w:eastAsia="Times New Roman"/>
          <w:szCs w:val="24"/>
        </w:rPr>
        <w:t>σωματώνει τη βιώσιμη ανάπτυξη της περιοχής. Έτσι, η ανάπλαση της περιοχής θα συνδυαστεί με την άμεση αποκατάσταση των πληγέντων κτηρίων και, άρα, την ικανοποίηση των αναγκών των πυρόπληκτων συμπολιτών μας.</w:t>
      </w:r>
    </w:p>
    <w:p w14:paraId="0E0C9549"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Ο απώτερος στόχος είναι να διαμορφωθεί ένα </w:t>
      </w:r>
      <w:r>
        <w:rPr>
          <w:rFonts w:eastAsia="Times New Roman"/>
          <w:szCs w:val="24"/>
        </w:rPr>
        <w:t>ανθρωπογενές περιβάλλον στην περιοχή, που θα έχει βασικό κριτήριο την προστασία της ανθρώπινης ζωής, διότι αυτό έλειπε από την προηγουμένη κατάσταση.</w:t>
      </w:r>
    </w:p>
    <w:p w14:paraId="0E0C954A"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Καθορίζονται, λοιπόν, με την τροπολογία που έχει κατατεθεί, οι περιορισμοί δόμησης και η αποκατάσταση των </w:t>
      </w:r>
      <w:r>
        <w:rPr>
          <w:rFonts w:eastAsia="Times New Roman"/>
          <w:szCs w:val="24"/>
        </w:rPr>
        <w:t>πληγέντων κτηρίων, που θα επιτρέψουν να επισκευάζονται και να ανεγείρονται νέα κτήρια χωρίς να σταματάει η διαδικασία σχεδιασμού, αλλά και κατασκευής των δασικών έργων υποδομής, που κύρια είναι οι οδικοί άξονες και η πρόσβαση στην παραλία.</w:t>
      </w:r>
    </w:p>
    <w:p w14:paraId="0E0C954B"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Συγκεκριμένα, αν</w:t>
      </w:r>
      <w:r>
        <w:rPr>
          <w:rFonts w:eastAsia="Times New Roman"/>
          <w:szCs w:val="24"/>
        </w:rPr>
        <w:t xml:space="preserve">αστέλλεται η έκδοση οικοδομικών αδειών και απαγορεύεται η εργασία δόμησης σε περιοχές που είναι κρίσιμες για τον χωρικό σχεδιασμό -αυτές που σας ανέφερα-, δημιουργούνται κίνητρα για την άμεση </w:t>
      </w:r>
      <w:r>
        <w:rPr>
          <w:rFonts w:eastAsia="Times New Roman"/>
          <w:szCs w:val="24"/>
        </w:rPr>
        <w:lastRenderedPageBreak/>
        <w:t>διάνοιξη οδών και, ταυτόχρονα, για την κατασκευή ενός ασφαλούς ο</w:t>
      </w:r>
      <w:r>
        <w:rPr>
          <w:rFonts w:eastAsia="Times New Roman"/>
          <w:szCs w:val="24"/>
        </w:rPr>
        <w:t xml:space="preserve">δικού δικτύου, οπισθοχωρώντας ουσιαστικά οι κατασκευές για να υπάρχει επαρκές πλάτος οδοποιίας, απομακρύνονται τα κτήρια που βρίσκονται στις περιοχές που </w:t>
      </w:r>
      <w:proofErr w:type="spellStart"/>
      <w:r>
        <w:rPr>
          <w:rFonts w:eastAsia="Times New Roman"/>
          <w:szCs w:val="24"/>
        </w:rPr>
        <w:t>διέπονται</w:t>
      </w:r>
      <w:proofErr w:type="spellEnd"/>
      <w:r>
        <w:rPr>
          <w:rFonts w:eastAsia="Times New Roman"/>
          <w:szCs w:val="24"/>
        </w:rPr>
        <w:t xml:space="preserve"> από τη δασική νομοθεσία και κύρια στην περιοχή του </w:t>
      </w:r>
      <w:r>
        <w:rPr>
          <w:rFonts w:eastAsia="Times New Roman"/>
          <w:szCs w:val="24"/>
        </w:rPr>
        <w:t xml:space="preserve">ρέματος </w:t>
      </w:r>
      <w:r>
        <w:rPr>
          <w:rFonts w:eastAsia="Times New Roman"/>
          <w:szCs w:val="24"/>
        </w:rPr>
        <w:t>Παππά και επιταχύνονται οι διαδικ</w:t>
      </w:r>
      <w:r>
        <w:rPr>
          <w:rFonts w:eastAsia="Times New Roman"/>
          <w:szCs w:val="24"/>
        </w:rPr>
        <w:t>ασίες για τη συμπλήρωση του οδικού δικτύου και την απόδοση σε κοινή χρήση των τμημάτων του παραλιακού μετώπου, τα οποία θα υποδεικνύονται και από το ειδικό χωρικό σχέδιο ως δίοδοι προς της θάλασσα, αλλά και ως δίκτυο κυκλοφορίας πεζών.</w:t>
      </w:r>
    </w:p>
    <w:p w14:paraId="0E0C954C"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Με τη θεσμοθέτηση όλων αυτών των διατάξεων, αποκαθίστανται τα κτήρια της περιοχής, υπάρχει η επιλογή που δίνει σε όλους τους πολίτες τρόπο αποκατάστασης και συνέχισης της ζωής στην περιοχή με ολοκληρωμένο νομικό πλαίσιο. Όμως, το βασικό είναι ότι αίρονται </w:t>
      </w:r>
      <w:r>
        <w:rPr>
          <w:rFonts w:eastAsia="Times New Roman"/>
          <w:szCs w:val="24"/>
        </w:rPr>
        <w:t>χρόνιες παθογένειες του ελληνικού κράτος στην αντιμετώπιση της οικιστικής πραγματικότητας και κυρίως ότι δεν θα επαναληφθούν τα ίδια αδιέξοδα που οδήγησαν και συνετέλεσαν, δυστυχώς, στη μεγάλη τραγωδία και στην καταστροφή στο Μάτι.</w:t>
      </w:r>
    </w:p>
    <w:p w14:paraId="0E0C954D"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Ειδικότερα, η αναστολή τ</w:t>
      </w:r>
      <w:r>
        <w:rPr>
          <w:rFonts w:eastAsia="Times New Roman"/>
          <w:szCs w:val="24"/>
        </w:rPr>
        <w:t xml:space="preserve">ης έκδοσης οικοδομικών αδειών είναι σε περιοχές όπως: Ζώνη συγκεκριμένου πλάτους από τον άξονα οδών που θεωρούνται κρίσιμες για τον συνολικό σχεδιασμό. Το πλάτος της αναστολής διευκρινίζουμε ότι δεν αποτελεί την οικοδομική και ρυμοτομική γραμμή. Είναι το </w:t>
      </w:r>
      <w:r>
        <w:rPr>
          <w:rFonts w:eastAsia="Times New Roman"/>
          <w:szCs w:val="24"/>
        </w:rPr>
        <w:lastRenderedPageBreak/>
        <w:t>π</w:t>
      </w:r>
      <w:r>
        <w:rPr>
          <w:rFonts w:eastAsia="Times New Roman"/>
          <w:szCs w:val="24"/>
        </w:rPr>
        <w:t>εριθώριο, το οποίο αναστέλλεται η δόμηση για να έλθει το ειδικό χωρικό σχέδιο να καθορίσει τη ρυμοτομική και οικοδομική γραμμή. Η επιλογή των οδών έχει γίνει έτσι, ώστε να υπάρχουν δίδυμα οδών ανόδου και καθόδου, να υπάρχει, δηλαδή, διευκόλυνση κυκλοφορίας</w:t>
      </w:r>
      <w:r>
        <w:rPr>
          <w:rFonts w:eastAsia="Times New Roman"/>
          <w:szCs w:val="24"/>
        </w:rPr>
        <w:t xml:space="preserve"> και, ταυτόχρονα, να υπάρχει σύνδεση, αν θέλετε, με τις ευρύτερες και όμορες περιοχές, μιας και δεν υπήρχε σύνδεση ούτε με τις γειτονικές περιοχές.</w:t>
      </w:r>
    </w:p>
    <w:p w14:paraId="0E0C954E"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Βέβαια, η αναστολή αυτή συνδυάζεται με την παράγραφο 2 του άρθρου, όπου δίνεται η δυνατότητα σε κτήρια με βα</w:t>
      </w:r>
      <w:r>
        <w:rPr>
          <w:rFonts w:eastAsia="Times New Roman"/>
          <w:szCs w:val="24"/>
        </w:rPr>
        <w:t>ριές βλάβες, που βρίσκονται στην περιοχή αναστολής, να αποζημιωθούν ως κατεδαφιστέα και να κατασκευαστούν σε άλλη ζώνη ή να οπισθοχωρήσουν ή να πάνε σε άλλη ζώνη.</w:t>
      </w:r>
    </w:p>
    <w:p w14:paraId="0E0C954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Αυτή η αναστολή αφορά κάθε οικοδομική εργασία και δεν επισκευάζονται και δεν ανακατασκευάζοντ</w:t>
      </w:r>
      <w:r>
        <w:rPr>
          <w:rFonts w:eastAsia="Times New Roman" w:cs="Times New Roman"/>
          <w:szCs w:val="24"/>
        </w:rPr>
        <w:t>αι μάντρες και άλλες κατασκευές περιβάλλοντος χώρου, εφόσον η θέση τους είναι στη ζώνη αναστολής και μέσα στα όρια της οδοποιίας.</w:t>
      </w:r>
    </w:p>
    <w:p w14:paraId="0E0C955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Ταυτόχρονα, η αναστολή μέσα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ζώνη αφορά και κάθε αδόμητο οικόπεδο, την ανακατασκευή στην παραλιακή περιοχή και βέβα</w:t>
      </w:r>
      <w:r>
        <w:rPr>
          <w:rFonts w:eastAsia="Times New Roman" w:cs="Times New Roman"/>
          <w:szCs w:val="24"/>
        </w:rPr>
        <w:t xml:space="preserve">ια αφορά και κάθε κτήριο που βρίσκεται σε είκοσι μέτρα από τη ζώνη του </w:t>
      </w:r>
      <w:r>
        <w:rPr>
          <w:rFonts w:eastAsia="Times New Roman" w:cs="Times New Roman"/>
          <w:szCs w:val="24"/>
        </w:rPr>
        <w:t xml:space="preserve">ρέματος </w:t>
      </w:r>
      <w:r>
        <w:rPr>
          <w:rFonts w:eastAsia="Times New Roman" w:cs="Times New Roman"/>
          <w:szCs w:val="24"/>
        </w:rPr>
        <w:t xml:space="preserve">Παπά. Δίνεται, όμως, η δυνατότητα να απομακρυνθούν αυτά τα κτήρια με τη </w:t>
      </w:r>
      <w:r>
        <w:rPr>
          <w:rFonts w:eastAsia="Times New Roman" w:cs="Times New Roman"/>
          <w:szCs w:val="24"/>
        </w:rPr>
        <w:lastRenderedPageBreak/>
        <w:t>χορήγηση έκτακτου επιδόματος στέγασης. Εξαιρείται από την αναστολή η αποκατάσταση κτηρίων με βλάβες τοπικ</w:t>
      </w:r>
      <w:r>
        <w:rPr>
          <w:rFonts w:eastAsia="Times New Roman" w:cs="Times New Roman"/>
          <w:szCs w:val="24"/>
        </w:rPr>
        <w:t>ού χαρακτήρα, δηλαδή εξαιρούνται αυτά που θέλουν μικρές αποκαταστάσεις.</w:t>
      </w:r>
    </w:p>
    <w:p w14:paraId="0E0C955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Τα κτήρια που έχουν κριθεί </w:t>
      </w:r>
      <w:proofErr w:type="spellStart"/>
      <w:r>
        <w:rPr>
          <w:rFonts w:eastAsia="Times New Roman" w:cs="Times New Roman"/>
          <w:szCs w:val="24"/>
        </w:rPr>
        <w:t>επισκευάσιμα</w:t>
      </w:r>
      <w:proofErr w:type="spellEnd"/>
      <w:r>
        <w:rPr>
          <w:rFonts w:eastAsia="Times New Roman" w:cs="Times New Roman"/>
          <w:szCs w:val="24"/>
        </w:rPr>
        <w:t xml:space="preserve"> και βρίσκονται κατά σύνολο ή τμήμα στη ζώνη αναστολής μπορούν να πάρουν επιδότηση κατεδαφιστέου και να κατασκευαστούν εκ νέου εκτός ζώνης και βέ</w:t>
      </w:r>
      <w:r>
        <w:rPr>
          <w:rFonts w:eastAsia="Times New Roman" w:cs="Times New Roman"/>
          <w:szCs w:val="24"/>
        </w:rPr>
        <w:t xml:space="preserve">βαια μπορούν και να μετατοπιστούν στο ίδιο τεμάχιο σε περιοχή εκτός της ζώνης αναστολής. </w:t>
      </w:r>
    </w:p>
    <w:p w14:paraId="0E0C955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ν</w:t>
      </w:r>
      <w:r>
        <w:rPr>
          <w:rFonts w:eastAsia="Times New Roman" w:cs="Times New Roman"/>
          <w:szCs w:val="24"/>
        </w:rPr>
        <w:t xml:space="preserve"> τη δυνατότητα τα περισσότερα κτήρια που είναι παλιά και ισόγεια και έχουν κατασκευαστεί με τα πρότυπα –το «πρότυπο» είναι λανθασμένη λέξη- παραθεριστικών κατ</w:t>
      </w:r>
      <w:r>
        <w:rPr>
          <w:rFonts w:eastAsia="Times New Roman" w:cs="Times New Roman"/>
          <w:szCs w:val="24"/>
        </w:rPr>
        <w:t xml:space="preserve">οικιών ή </w:t>
      </w:r>
      <w:proofErr w:type="spellStart"/>
      <w:r>
        <w:rPr>
          <w:rFonts w:eastAsia="Times New Roman" w:cs="Times New Roman"/>
          <w:szCs w:val="24"/>
        </w:rPr>
        <w:t>λυόμενων</w:t>
      </w:r>
      <w:proofErr w:type="spellEnd"/>
      <w:r>
        <w:rPr>
          <w:rFonts w:eastAsia="Times New Roman" w:cs="Times New Roman"/>
          <w:szCs w:val="24"/>
        </w:rPr>
        <w:t xml:space="preserve"> μπορούν να ανακατασκευαστούν με σύγχρονες τεχνικές προδιαγραφές σε θέση που δεν θα εμποδίζει τη διάνοιξη των οδών. Και εφόσον οι ιδιοκτήτες δεν κάνουν χρήση αυτής της παραγράφου, μπορούν απλά να επισκευάσουν το υφιστάμενο κτήριο, αρκεί να</w:t>
      </w:r>
      <w:r>
        <w:rPr>
          <w:rFonts w:eastAsia="Times New Roman" w:cs="Times New Roman"/>
          <w:szCs w:val="24"/>
        </w:rPr>
        <w:t xml:space="preserve"> μην είναι μέσα στη ζώνη αναστολής.</w:t>
      </w:r>
    </w:p>
    <w:p w14:paraId="0E0C955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Όσον αφορά τις περιοχές στις οποίες υπάρχει ζώνη αναστολής –και ιδιαίτερα για το </w:t>
      </w:r>
      <w:r>
        <w:rPr>
          <w:rFonts w:eastAsia="Times New Roman" w:cs="Times New Roman"/>
          <w:szCs w:val="24"/>
        </w:rPr>
        <w:t xml:space="preserve">ρέμα </w:t>
      </w:r>
      <w:r>
        <w:rPr>
          <w:rFonts w:eastAsia="Times New Roman" w:cs="Times New Roman"/>
          <w:szCs w:val="24"/>
        </w:rPr>
        <w:t xml:space="preserve">Παπά και την περιοχή που </w:t>
      </w:r>
      <w:proofErr w:type="spellStart"/>
      <w:r>
        <w:rPr>
          <w:rFonts w:eastAsia="Times New Roman" w:cs="Times New Roman"/>
          <w:szCs w:val="24"/>
        </w:rPr>
        <w:t>διέπεται</w:t>
      </w:r>
      <w:proofErr w:type="spellEnd"/>
      <w:r>
        <w:rPr>
          <w:rFonts w:eastAsia="Times New Roman" w:cs="Times New Roman"/>
          <w:szCs w:val="24"/>
        </w:rPr>
        <w:t xml:space="preserve"> από τη δασική νομοθεσία- χορηγείται έκτακτο Κοινωνικό Επίδομα Στέγασης για τα πληγέντα </w:t>
      </w:r>
      <w:r>
        <w:rPr>
          <w:rFonts w:eastAsia="Times New Roman" w:cs="Times New Roman"/>
          <w:szCs w:val="24"/>
        </w:rPr>
        <w:lastRenderedPageBreak/>
        <w:t>κτήρια που εί</w:t>
      </w:r>
      <w:r>
        <w:rPr>
          <w:rFonts w:eastAsia="Times New Roman" w:cs="Times New Roman"/>
          <w:szCs w:val="24"/>
        </w:rPr>
        <w:t>ναι κύρια και μοναδική κατοικία, μετά από έκθεση ιδιώτη μηχανικού, αλλά και έκθεση δικηγόρου σχετικά με τη μετεγγραφή του τίτλου και έτσι αυτά τα κτήρια θα κατεδαφιστούν. Εφόσον κατεδαφιστούν, θα δοθεί και το Κοινωνικό Επίδομα Στέγασης. Δεν επιτρέπεται η ά</w:t>
      </w:r>
      <w:r>
        <w:rPr>
          <w:rFonts w:eastAsia="Times New Roman" w:cs="Times New Roman"/>
          <w:szCs w:val="24"/>
        </w:rPr>
        <w:t xml:space="preserve">δεια σε αυτές τις περιοχές ούτε για επισκευή και βέβαια αυτή η επιδότηση αφορά </w:t>
      </w:r>
      <w:r>
        <w:rPr>
          <w:rFonts w:eastAsia="Times New Roman" w:cs="Times New Roman"/>
          <w:szCs w:val="24"/>
        </w:rPr>
        <w:t>σ</w:t>
      </w:r>
      <w:r>
        <w:rPr>
          <w:rFonts w:eastAsia="Times New Roman" w:cs="Times New Roman"/>
          <w:szCs w:val="24"/>
        </w:rPr>
        <w:t>τα κτήρια που κατασκευάστηκαν πριν από τη νομοθεσία και το χρονικό όριο του νόμου περί τακτοποίησης αυθαιρέτων, όχι μετέπειτα, δηλαδή όχι τα νέα αυθαίρετα.</w:t>
      </w:r>
    </w:p>
    <w:p w14:paraId="0E0C955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Έτσι, λοιπόν, πιστεύ</w:t>
      </w:r>
      <w:r>
        <w:rPr>
          <w:rFonts w:eastAsia="Times New Roman" w:cs="Times New Roman"/>
          <w:szCs w:val="24"/>
        </w:rPr>
        <w:t>ουμε ότι καθορίζεται ταυτόχρονα με λεπτομέρειες ο τρόπος διαπίστωσης του εμβαδού της κατασκευής, αλλά και η εκτέλεση των έργων τροποποίησης του οδικού δικτύου -που αυτό είναι και το βασικό ζήτημα- η άμεση κατασκευή των έργων οδικού δικτύου, αλλά και η κατα</w:t>
      </w:r>
      <w:r>
        <w:rPr>
          <w:rFonts w:eastAsia="Times New Roman" w:cs="Times New Roman"/>
          <w:szCs w:val="24"/>
        </w:rPr>
        <w:t xml:space="preserve">σκευή των κοινόχρηστων χώρων της περιοχής -και ιδιαίτερα αυτών που αφορούν </w:t>
      </w:r>
      <w:r>
        <w:rPr>
          <w:rFonts w:eastAsia="Times New Roman" w:cs="Times New Roman"/>
          <w:szCs w:val="24"/>
        </w:rPr>
        <w:t>σ</w:t>
      </w:r>
      <w:r>
        <w:rPr>
          <w:rFonts w:eastAsia="Times New Roman" w:cs="Times New Roman"/>
          <w:szCs w:val="24"/>
        </w:rPr>
        <w:t>την παράκτια, παράλια περιοχή, για να μπορέσει να αποκατασταθεί η διάνοιξη των οδών- η σύνδεση με τις γειτονικές περιοχές, η αποκατάσταση των κτηρίων, ιδιαίτερα της κύριας και μονα</w:t>
      </w:r>
      <w:r>
        <w:rPr>
          <w:rFonts w:eastAsia="Times New Roman" w:cs="Times New Roman"/>
          <w:szCs w:val="24"/>
        </w:rPr>
        <w:t>δικής κατοικίας, η πρόσβαση των πεζών στην κυκλοφορία</w:t>
      </w:r>
      <w:r w:rsidRPr="00EF5B3C">
        <w:rPr>
          <w:rFonts w:eastAsia="Times New Roman" w:cs="Times New Roman"/>
          <w:szCs w:val="24"/>
        </w:rPr>
        <w:t>,</w:t>
      </w:r>
      <w:r>
        <w:rPr>
          <w:rFonts w:eastAsia="Times New Roman" w:cs="Times New Roman"/>
          <w:szCs w:val="24"/>
        </w:rPr>
        <w:t xml:space="preserve"> στο θαλάσσιο μέτωπο, αλλά και η ασφαλής λειτουργία της περιοχής. </w:t>
      </w:r>
    </w:p>
    <w:p w14:paraId="0E0C955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Έτσι, αποκαθίσταται άμεσα η ζωή στην περιοχή, αποκαθίστανται οι περιουσίες και πάνω απ’ όλα αντιμετωπίζονται μόνιμα χρόνιες παθογένειες</w:t>
      </w:r>
      <w:r>
        <w:rPr>
          <w:rFonts w:eastAsia="Times New Roman" w:cs="Times New Roman"/>
          <w:szCs w:val="24"/>
        </w:rPr>
        <w:t xml:space="preserve"> </w:t>
      </w:r>
      <w:r>
        <w:rPr>
          <w:rFonts w:eastAsia="Times New Roman" w:cs="Times New Roman"/>
          <w:szCs w:val="24"/>
        </w:rPr>
        <w:lastRenderedPageBreak/>
        <w:t>του ελληνικού κράτους στην αντιμετώπιση της αυθαίρετης οικιστικής πραγματικότητας που επέτρεψαν οι προηγούμενες κυβερνήσεις.</w:t>
      </w:r>
    </w:p>
    <w:p w14:paraId="0E0C955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Σας ευχαριστώ.</w:t>
      </w:r>
    </w:p>
    <w:p w14:paraId="0E0C9557" w14:textId="77777777" w:rsidR="00BD61E1" w:rsidRDefault="00340392">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0E0C9558"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0E0C9559"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Ξεκινάμε τώρα με τους ει</w:t>
      </w:r>
      <w:r>
        <w:rPr>
          <w:rFonts w:eastAsia="Times New Roman" w:cs="Times New Roman"/>
          <w:szCs w:val="24"/>
        </w:rPr>
        <w:t xml:space="preserve">σηγητές με πρώτο στη σειρά τον κ. </w:t>
      </w:r>
      <w:proofErr w:type="spellStart"/>
      <w:r>
        <w:rPr>
          <w:rFonts w:eastAsia="Times New Roman" w:cs="Times New Roman"/>
          <w:szCs w:val="24"/>
        </w:rPr>
        <w:t>Μπαλλή</w:t>
      </w:r>
      <w:proofErr w:type="spellEnd"/>
      <w:r>
        <w:rPr>
          <w:rFonts w:eastAsia="Times New Roman" w:cs="Times New Roman"/>
          <w:szCs w:val="24"/>
        </w:rPr>
        <w:t>, εισηγητή του ΣΥΡΙΖΑ.</w:t>
      </w:r>
    </w:p>
    <w:p w14:paraId="0E0C955A"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Μπαλλή</w:t>
      </w:r>
      <w:proofErr w:type="spellEnd"/>
      <w:r>
        <w:rPr>
          <w:rFonts w:eastAsia="Times New Roman" w:cs="Times New Roman"/>
          <w:szCs w:val="24"/>
        </w:rPr>
        <w:t>, έχετε τον λόγο για δεκαπέντε λεπτά.</w:t>
      </w:r>
    </w:p>
    <w:p w14:paraId="0E0C955B"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(ΜΑΚΗΣ)</w:t>
      </w:r>
      <w:r>
        <w:rPr>
          <w:rFonts w:eastAsia="Times New Roman" w:cs="Times New Roman"/>
          <w:b/>
          <w:szCs w:val="24"/>
        </w:rPr>
        <w:t xml:space="preserve"> ΜΠΑΛΛΗΣ:</w:t>
      </w:r>
      <w:r>
        <w:rPr>
          <w:rFonts w:eastAsia="Times New Roman" w:cs="Times New Roman"/>
          <w:szCs w:val="24"/>
        </w:rPr>
        <w:t xml:space="preserve"> Ευχαριστώ πολύ, κύριε Πρόεδρε. </w:t>
      </w:r>
    </w:p>
    <w:p w14:paraId="0E0C955C"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νομίζω ότι σήμερα είναι μια καλή</w:t>
      </w:r>
      <w:r>
        <w:rPr>
          <w:rFonts w:eastAsia="Times New Roman" w:cs="Times New Roman"/>
          <w:szCs w:val="24"/>
        </w:rPr>
        <w:t xml:space="preserve"> μέρα για το Κοινοβούλιό μας. Είναι μια καλή μέρα, γιατί περιλαμβάνει καλές ειδήσεις, έχει καλά νέα κυρίως για εκείνες τις κοινωνικές ομάδες που είχαν πληγεί περισσότερο τα προηγούμενα χρόνια και που τώρα βλέπουν και διαπιστώνουν ότι αρχίζει και δικαιώνετα</w:t>
      </w:r>
      <w:r>
        <w:rPr>
          <w:rFonts w:eastAsia="Times New Roman" w:cs="Times New Roman"/>
          <w:szCs w:val="24"/>
        </w:rPr>
        <w:t>ι η ελπίδα τους πως κάτι θα αλλάξει, όταν με το καλό η χώρα θα μπορέσει να τηρήσει μεν τις υποχρεώσεις της, τις δεσμεύσεις της αλλά και θα μπορέσει να διεκδικήσει και να πετύχει -όπως και πέτυχε- την έξοδο από τη σκληρή εποπτεία και από τα μνημόνια.</w:t>
      </w:r>
    </w:p>
    <w:p w14:paraId="0E0C955D"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Ακούσα</w:t>
      </w:r>
      <w:r>
        <w:rPr>
          <w:rFonts w:eastAsia="Times New Roman" w:cs="Times New Roman"/>
          <w:szCs w:val="24"/>
        </w:rPr>
        <w:t xml:space="preserve">με πριν από λίγο από τους Υπουργούς -τον κ. </w:t>
      </w:r>
      <w:proofErr w:type="spellStart"/>
      <w:r>
        <w:rPr>
          <w:rFonts w:eastAsia="Times New Roman" w:cs="Times New Roman"/>
          <w:szCs w:val="24"/>
        </w:rPr>
        <w:t>Τσακαλώτο</w:t>
      </w:r>
      <w:proofErr w:type="spellEnd"/>
      <w:r>
        <w:rPr>
          <w:rFonts w:eastAsia="Times New Roman" w:cs="Times New Roman"/>
          <w:szCs w:val="24"/>
        </w:rPr>
        <w:t xml:space="preserve"> κυρίως- να περιγράφουν αυτά τα καλά νέα που είπα στην αρχή. Σήμερα είναι η συνέχεια, διότι πριν από λίγες μέρες νομοθετήσαμε τη μείωση των ασφαλιστικών εισφορών για τους νέους επιστήμονες, τους ελεύθερο</w:t>
      </w:r>
      <w:r>
        <w:rPr>
          <w:rFonts w:eastAsia="Times New Roman" w:cs="Times New Roman"/>
          <w:szCs w:val="24"/>
        </w:rPr>
        <w:t xml:space="preserve">υς επαγγελματίες, τους αυτοαπασχολούμενους. Νομοθετήσαμε την επιδότηση των ασφαλιστικών εισφορών για τους νέους που θα προσλαμβάνονται, για να βοηθήσουμε την ενίσχυση της απασχόλησης, ειδικά στις νεότερες ηλικίες. </w:t>
      </w:r>
    </w:p>
    <w:p w14:paraId="0E0C955E"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σήμερα έχουμε τη συνέχεια -με όσα ακο</w:t>
      </w:r>
      <w:r>
        <w:rPr>
          <w:rFonts w:eastAsia="Times New Roman" w:cs="Times New Roman"/>
          <w:szCs w:val="24"/>
        </w:rPr>
        <w:t>ύσαμε, με τις τροπολογίες που έρχονται- μιας διαφορετικού τύπου νομοθέτησης από την Κυβέρνηση. Είναι μια νομοθέτηση που θα έχει πλέον και επιτέλους το δικό μας στίγμα, το στίγμα της δικαιότερης κατανομής και των βαρών και των ωφελημάτων, το στίγμα της δική</w:t>
      </w:r>
      <w:r>
        <w:rPr>
          <w:rFonts w:eastAsia="Times New Roman" w:cs="Times New Roman"/>
          <w:szCs w:val="24"/>
        </w:rPr>
        <w:t xml:space="preserve">ς μας ταυτότητας μετά την έξοδο από το </w:t>
      </w:r>
      <w:r>
        <w:rPr>
          <w:rFonts w:eastAsia="Times New Roman" w:cs="Times New Roman"/>
          <w:szCs w:val="24"/>
        </w:rPr>
        <w:t>πρόγραμμα</w:t>
      </w:r>
      <w:r>
        <w:rPr>
          <w:rFonts w:eastAsia="Times New Roman" w:cs="Times New Roman"/>
          <w:szCs w:val="24"/>
        </w:rPr>
        <w:t>, μετά την έξοδο από τα μνημόνια, για να επιστραφεί σταδιακά –με προσεκτικά πάντα βήματα- σε εκείνους που σήκωσαν το μεγαλύτερο βάρος τα προηγούμενα χρόνια ένα μέρος των ωφελημάτων που μπορούμε πλέον να έχουμ</w:t>
      </w:r>
      <w:r>
        <w:rPr>
          <w:rFonts w:eastAsia="Times New Roman" w:cs="Times New Roman"/>
          <w:szCs w:val="24"/>
        </w:rPr>
        <w:t>ε.</w:t>
      </w:r>
    </w:p>
    <w:p w14:paraId="0E0C955F" w14:textId="77777777" w:rsidR="00BD61E1" w:rsidRDefault="00340392">
      <w:pPr>
        <w:tabs>
          <w:tab w:val="left" w:pos="3642"/>
          <w:tab w:val="center" w:pos="4753"/>
          <w:tab w:val="left" w:pos="6214"/>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Σήμερα έχουμε να συζητήσουμε το νομοσχέδιο που ενσωματώνει την ευρωπαϊκή οδηγία για τον τρόπο διαβίβασης και διαχείρισης των ονομαστικών στοιχείων επιβατών, των στοιχείων </w:t>
      </w:r>
      <w:r>
        <w:rPr>
          <w:rFonts w:eastAsia="Times New Roman"/>
          <w:color w:val="000000"/>
          <w:szCs w:val="24"/>
          <w:shd w:val="clear" w:color="auto" w:fill="FFFFFF"/>
          <w:lang w:val="en-US"/>
        </w:rPr>
        <w:t>PNR</w:t>
      </w:r>
      <w:r>
        <w:rPr>
          <w:rFonts w:eastAsia="Times New Roman"/>
          <w:color w:val="000000"/>
          <w:szCs w:val="24"/>
          <w:shd w:val="clear" w:color="auto" w:fill="FFFFFF"/>
        </w:rPr>
        <w:t xml:space="preserve">. Νομίζω, όμως, ότι στο μυαλό όλων μας το νομοσχέδιο αυτό θα καταγραφεί κυρίως </w:t>
      </w:r>
      <w:r>
        <w:rPr>
          <w:rFonts w:eastAsia="Times New Roman"/>
          <w:color w:val="000000"/>
          <w:szCs w:val="24"/>
          <w:shd w:val="clear" w:color="auto" w:fill="FFFFFF"/>
        </w:rPr>
        <w:t xml:space="preserve">ως το νομοσχέδιο που </w:t>
      </w:r>
      <w:r>
        <w:rPr>
          <w:rFonts w:eastAsia="Times New Roman"/>
          <w:color w:val="000000"/>
          <w:szCs w:val="24"/>
          <w:shd w:val="clear" w:color="auto" w:fill="FFFFFF"/>
        </w:rPr>
        <w:lastRenderedPageBreak/>
        <w:t>στα μέτρα του, στις ρυθμίσεις του, στα άρθρα του θα περιλαμβάνει και τις σημαντικές, διαφορετικές πλέον, νομοθετήσεις που αλλάζουν τα προηγούμενα, δυσμενή για τους περισσότερους πολίτες της χώρας, δεδομένα.</w:t>
      </w:r>
    </w:p>
    <w:p w14:paraId="0E0C9560"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Προβλέπεται η μείωση του </w:t>
      </w:r>
      <w:r>
        <w:rPr>
          <w:rFonts w:eastAsia="Times New Roman"/>
          <w:color w:val="000000"/>
          <w:szCs w:val="24"/>
          <w:shd w:val="clear" w:color="auto" w:fill="FFFFFF"/>
        </w:rPr>
        <w:t xml:space="preserve">ΕΝΦΙΑ </w:t>
      </w:r>
      <w:proofErr w:type="spellStart"/>
      <w:r>
        <w:rPr>
          <w:rFonts w:eastAsia="Times New Roman"/>
          <w:color w:val="000000"/>
          <w:szCs w:val="24"/>
          <w:shd w:val="clear" w:color="auto" w:fill="FFFFFF"/>
        </w:rPr>
        <w:t>μεσοσταθμικά</w:t>
      </w:r>
      <w:proofErr w:type="spellEnd"/>
      <w:r>
        <w:rPr>
          <w:rFonts w:eastAsia="Times New Roman"/>
          <w:color w:val="000000"/>
          <w:szCs w:val="24"/>
          <w:shd w:val="clear" w:color="auto" w:fill="FFFFFF"/>
        </w:rPr>
        <w:t xml:space="preserve"> κατά 10% και 30% για όσους έχουν ακίνητη περιουσία πολύ χαμηλής αξίας και η μείωση των φορολογικών επιβαρύνσεων στις επιχειρήσεις και στις νομικές οντότητες που αποκτούν κέρδη από την επιχειρηματική τους δραστηριότητα. Σταδιακά θα φτάσου</w:t>
      </w:r>
      <w:r>
        <w:rPr>
          <w:rFonts w:eastAsia="Times New Roman"/>
          <w:color w:val="000000"/>
          <w:szCs w:val="24"/>
          <w:shd w:val="clear" w:color="auto" w:fill="FFFFFF"/>
        </w:rPr>
        <w:t>με στον ευρωπαϊκό μέσο όρο. Ξεκινάμε από του χρόνου την κατά 1% ανά έτος μείωση αυτών των επιβαρύνσεων.</w:t>
      </w:r>
    </w:p>
    <w:p w14:paraId="0E0C9561"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Πρέπει, όμως, να πούμε και μερικά λόγια για να παρουσιάσουμε και το νομοσχέδιο, το κυριότερο μέρος που έχουμε να συζητήσουμε σήμερα.</w:t>
      </w:r>
    </w:p>
    <w:p w14:paraId="0E0C9562"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w:t>
      </w:r>
      <w:r>
        <w:rPr>
          <w:rFonts w:eastAsia="Times New Roman"/>
          <w:color w:val="000000"/>
          <w:szCs w:val="24"/>
          <w:shd w:val="clear" w:color="auto" w:fill="FFFFFF"/>
        </w:rPr>
        <w:t>υνάδελφοι, με αυτό το νομοσχέδιο, όπως είπα και πριν, ενσωματώνεται στην εθνική νομοθεσία η οδηγία τόσο της Ευρωπαϊκής Επιτροπής, όσο και του Ευρωπαϊκού Κοινοβουλίου από τον Απρίλιο του 2016, καθώς η Ελλάδα είναι μία από τις λίγες -τρεις είναι όλες κι όλες</w:t>
      </w:r>
      <w:r>
        <w:rPr>
          <w:rFonts w:eastAsia="Times New Roman"/>
          <w:color w:val="000000"/>
          <w:szCs w:val="24"/>
          <w:shd w:val="clear" w:color="auto" w:fill="FFFFFF"/>
        </w:rPr>
        <w:t xml:space="preserve">- ευρωπαϊκές χώρες που ακόμα δεν έχουν ενσωματώσει στη νομοθεσία τους τη συγκεκριμένη οδηγία. Αυτή αφορά στην ευρωπαϊκή οδηγία για τις καταστάσεις </w:t>
      </w:r>
      <w:r>
        <w:rPr>
          <w:rFonts w:eastAsia="Times New Roman"/>
          <w:color w:val="000000"/>
          <w:szCs w:val="24"/>
          <w:shd w:val="clear" w:color="auto" w:fill="FFFFFF"/>
        </w:rPr>
        <w:lastRenderedPageBreak/>
        <w:t xml:space="preserve">ονομάτων επιβατών, εν συντομία </w:t>
      </w:r>
      <w:r>
        <w:rPr>
          <w:rFonts w:eastAsia="Times New Roman"/>
          <w:color w:val="000000"/>
          <w:szCs w:val="24"/>
          <w:shd w:val="clear" w:color="auto" w:fill="FFFFFF"/>
          <w:lang w:val="en-US"/>
        </w:rPr>
        <w:t>PNR</w:t>
      </w:r>
      <w:r>
        <w:rPr>
          <w:rFonts w:eastAsia="Times New Roman"/>
          <w:color w:val="000000"/>
          <w:szCs w:val="24"/>
          <w:shd w:val="clear" w:color="auto" w:fill="FFFFFF"/>
        </w:rPr>
        <w:t>, με στόχο την</w:t>
      </w:r>
      <w:r w:rsidRPr="0036599C">
        <w:rPr>
          <w:rFonts w:eastAsia="Times New Roman"/>
          <w:color w:val="000000"/>
          <w:szCs w:val="24"/>
          <w:shd w:val="clear" w:color="auto" w:fill="FFFFFF"/>
        </w:rPr>
        <w:t xml:space="preserve"> </w:t>
      </w:r>
      <w:r>
        <w:rPr>
          <w:rFonts w:eastAsia="Times New Roman"/>
          <w:color w:val="000000"/>
          <w:szCs w:val="24"/>
          <w:shd w:val="clear" w:color="auto" w:fill="FFFFFF"/>
        </w:rPr>
        <w:t xml:space="preserve">πρόληψη, την ανίχνευση, διερεύνηση και δίωξη τρομοκρατικών, </w:t>
      </w:r>
      <w:r>
        <w:rPr>
          <w:rFonts w:eastAsia="Times New Roman"/>
          <w:color w:val="000000"/>
          <w:szCs w:val="24"/>
          <w:shd w:val="clear" w:color="auto" w:fill="FFFFFF"/>
        </w:rPr>
        <w:t>αλλά και πολλών άλλων σοβαρών ποινικών αδικημάτων.</w:t>
      </w:r>
    </w:p>
    <w:p w14:paraId="0E0C9563"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Αντικείμενο του νομοσχεδίου, αντικείμενο της οδηγίας είναι ο τρόπος συλλογής, διαβίβασης και επεξεργασίας των ονομαστικών αρχείων των επιβατών των αεροπορικών πτήσεων εντός και εκτός Ευρωπαϊκής Ένωσης. Στό</w:t>
      </w:r>
      <w:r>
        <w:rPr>
          <w:rFonts w:eastAsia="Times New Roman"/>
          <w:color w:val="000000"/>
          <w:szCs w:val="24"/>
          <w:shd w:val="clear" w:color="auto" w:fill="FFFFFF"/>
        </w:rPr>
        <w:t xml:space="preserve">χος, όπως είπα, είναι η πρόληψη των πολύ σοβαρών εγκλημάτων. Η έγκαιρη πρόβλεψη αυτών των αδικημάτων -και κυρίως τρομοκρατικών ενεργειών- ήταν αντικείμενο ευρωπαϊκού και διεθνούς προβληματισμού μετά την επίθεση της </w:t>
      </w:r>
      <w:r w:rsidRPr="00360060">
        <w:rPr>
          <w:rFonts w:eastAsia="Times New Roman"/>
          <w:color w:val="000000"/>
          <w:szCs w:val="24"/>
          <w:shd w:val="clear" w:color="auto" w:fill="FFFFFF"/>
        </w:rPr>
        <w:t>11</w:t>
      </w:r>
      <w:r w:rsidRPr="00982342">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Σεπτεμβρίου του 2001 στις Ηνωμένες </w:t>
      </w:r>
      <w:r>
        <w:rPr>
          <w:rFonts w:eastAsia="Times New Roman"/>
          <w:color w:val="000000"/>
          <w:szCs w:val="24"/>
          <w:shd w:val="clear" w:color="auto" w:fill="FFFFFF"/>
        </w:rPr>
        <w:t>Πολιτείες</w:t>
      </w:r>
      <w:r>
        <w:rPr>
          <w:rFonts w:eastAsia="Times New Roman"/>
          <w:color w:val="000000"/>
          <w:szCs w:val="24"/>
          <w:shd w:val="clear" w:color="auto" w:fill="FFFFFF"/>
        </w:rPr>
        <w:t xml:space="preserve"> Αμερικής</w:t>
      </w:r>
      <w:r>
        <w:rPr>
          <w:rFonts w:eastAsia="Times New Roman"/>
          <w:color w:val="000000"/>
          <w:szCs w:val="24"/>
          <w:shd w:val="clear" w:color="auto" w:fill="FFFFFF"/>
        </w:rPr>
        <w:t>, πολύ περισσότερο όμως σε ευρωπαϊκό επίπεδο μετά τις τρομοκρατικές επιθέσεις στο Παρίσι και τις Βρυξέλλες το 2015 και το 2016 αντίστοιχα.</w:t>
      </w:r>
    </w:p>
    <w:p w14:paraId="0E0C9564"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 σκιά αυτών των επιθέσεων είχε δώσει το Ευρωπαϊκό Κοινοβούλιο το πράσινο φως για να αναπτυχθεί α</w:t>
      </w:r>
      <w:r>
        <w:rPr>
          <w:rFonts w:eastAsia="Times New Roman"/>
          <w:color w:val="000000"/>
          <w:szCs w:val="24"/>
          <w:shd w:val="clear" w:color="auto" w:fill="FFFFFF"/>
        </w:rPr>
        <w:t xml:space="preserve">υτό το σύστημα καταγραφής, ανταλλαγής και χρήσης των στοιχείων και προσωπικών δεδομένων των επιβατών των αεροπορικών πτήσεων. </w:t>
      </w:r>
    </w:p>
    <w:p w14:paraId="0E0C9565"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Στη χώρα μας η προσαρμογή της νομοθεσίας </w:t>
      </w:r>
      <w:r>
        <w:rPr>
          <w:rFonts w:eastAsia="Times New Roman"/>
          <w:color w:val="000000"/>
          <w:szCs w:val="24"/>
          <w:shd w:val="clear" w:color="auto" w:fill="FFFFFF"/>
        </w:rPr>
        <w:t xml:space="preserve">σ’ </w:t>
      </w:r>
      <w:r>
        <w:rPr>
          <w:rFonts w:eastAsia="Times New Roman"/>
          <w:color w:val="000000"/>
          <w:szCs w:val="24"/>
          <w:shd w:val="clear" w:color="auto" w:fill="FFFFFF"/>
        </w:rPr>
        <w:t xml:space="preserve">αυτήν την οδηγία, η οποία θα πρέπει να τονίσουμε και να πούμε ότι περιλαμβάνει πλέον </w:t>
      </w:r>
      <w:r>
        <w:rPr>
          <w:rFonts w:eastAsia="Times New Roman"/>
          <w:color w:val="000000"/>
          <w:szCs w:val="24"/>
          <w:shd w:val="clear" w:color="auto" w:fill="FFFFFF"/>
        </w:rPr>
        <w:t>και εκτενέστερες προβλέψεις για την προστασία των προσωπικών δεδομένων και των δικαιωμάτων, κρίνεται αναγκαία όχι μόνο για τους σκοπούς πρόληψης των σοβαρών εγκλημάτων που ανέφερα πριν, αλλά και για να μπορέσει η Ελλάδα να προσαρμοστεί στα νέα δεδομένα που</w:t>
      </w:r>
      <w:r>
        <w:rPr>
          <w:rFonts w:eastAsia="Times New Roman"/>
          <w:color w:val="000000"/>
          <w:szCs w:val="24"/>
          <w:shd w:val="clear" w:color="auto" w:fill="FFFFFF"/>
        </w:rPr>
        <w:t xml:space="preserve"> δημιουργεί μια διαρκώς μεταβαλλόμενη διασυνοριακή εγκληματικότητα.</w:t>
      </w:r>
    </w:p>
    <w:p w14:paraId="0E0C9566"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Είναι φυσικό να διατυπώνονται -το ακούσαμε- κάποιες κατ’ </w:t>
      </w:r>
      <w:r>
        <w:rPr>
          <w:rFonts w:eastAsia="Times New Roman"/>
          <w:color w:val="000000"/>
          <w:szCs w:val="24"/>
          <w:shd w:val="clear" w:color="auto" w:fill="FFFFFF"/>
        </w:rPr>
        <w:t xml:space="preserve">αρχάς </w:t>
      </w:r>
      <w:r>
        <w:rPr>
          <w:rFonts w:eastAsia="Times New Roman"/>
          <w:color w:val="000000"/>
          <w:szCs w:val="24"/>
          <w:shd w:val="clear" w:color="auto" w:fill="FFFFFF"/>
        </w:rPr>
        <w:t>επιφυλάξεις και αντιρρήσεις από τη στιγμή που το νομοσχέδιο αφορά και στη διαχείριση στοιχείων προσωπικών δεδομένων. Επιτρέψτ</w:t>
      </w:r>
      <w:r>
        <w:rPr>
          <w:rFonts w:eastAsia="Times New Roman"/>
          <w:color w:val="000000"/>
          <w:szCs w:val="24"/>
          <w:shd w:val="clear" w:color="auto" w:fill="FFFFFF"/>
        </w:rPr>
        <w:t xml:space="preserve">ε μου, όμως, στο σημείο αυτό </w:t>
      </w:r>
      <w:r>
        <w:rPr>
          <w:rFonts w:eastAsia="Times New Roman"/>
          <w:color w:val="000000"/>
          <w:szCs w:val="24"/>
          <w:shd w:val="clear" w:color="auto" w:fill="FFFFFF"/>
        </w:rPr>
        <w:t>να σας πως</w:t>
      </w:r>
      <w:r>
        <w:rPr>
          <w:rFonts w:eastAsia="Times New Roman"/>
          <w:color w:val="000000"/>
          <w:szCs w:val="24"/>
          <w:shd w:val="clear" w:color="auto" w:fill="FFFFFF"/>
        </w:rPr>
        <w:t xml:space="preserve"> ότι στο θέμα της προστασίας των προσωπικών δεδομένων, στο θέμα της προστασίας των δικαιωμάτων και των ανθρώπινων δικαιωμάτων, δεν είμαστε λιγότερο ευαισθητοποιημένοι από άλλους. Πιστεύω ότι όλοι μας έχουμε την ίδια ε</w:t>
      </w:r>
      <w:r>
        <w:rPr>
          <w:rFonts w:eastAsia="Times New Roman"/>
          <w:color w:val="000000"/>
          <w:szCs w:val="24"/>
          <w:shd w:val="clear" w:color="auto" w:fill="FFFFFF"/>
        </w:rPr>
        <w:t xml:space="preserve">υαισθησία στην αντιμετώπιση αυτών των ζητημάτων. Γι’ αυτόν τον λόγο και έχουν προστεθεί επιπλέον ασφαλιστικές δικλίδες για τη διασφάλιση της προστασίας των στοιχείων των προσωπικών δεδομένων. </w:t>
      </w:r>
    </w:p>
    <w:p w14:paraId="0E0C9567"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Σε κάθε περίπτωση, εφαρμόζεται η αρχή της αναγκαιότητας και της</w:t>
      </w:r>
      <w:r>
        <w:rPr>
          <w:rFonts w:eastAsia="Times New Roman"/>
          <w:color w:val="000000"/>
          <w:szCs w:val="24"/>
          <w:shd w:val="clear" w:color="auto" w:fill="FFFFFF"/>
        </w:rPr>
        <w:t xml:space="preserve"> αναλογικότητας ενώ για τις περιπτώσεις που κάποια στοιχεία κάποιων επιβατών κριθεί ότι χρήζουν περαιτέρω διερεύνησης και αξιολόγησης, ισχύει η αρχή ότι το δημόσιο συμφέρον υπερισχύει της </w:t>
      </w:r>
      <w:proofErr w:type="spellStart"/>
      <w:r>
        <w:rPr>
          <w:rFonts w:eastAsia="Times New Roman"/>
          <w:color w:val="000000"/>
          <w:szCs w:val="24"/>
          <w:shd w:val="clear" w:color="auto" w:fill="FFFFFF"/>
        </w:rPr>
        <w:t>ιδιωτικότητας</w:t>
      </w:r>
      <w:proofErr w:type="spellEnd"/>
      <w:r>
        <w:rPr>
          <w:rFonts w:eastAsia="Times New Roman"/>
          <w:color w:val="000000"/>
          <w:szCs w:val="24"/>
          <w:shd w:val="clear" w:color="auto" w:fill="FFFFFF"/>
        </w:rPr>
        <w:t>. Μην ξεχνάμε άλλωστε ότι μιλάμε για τη δυνατότητα πρόλ</w:t>
      </w:r>
      <w:r>
        <w:rPr>
          <w:rFonts w:eastAsia="Times New Roman"/>
          <w:color w:val="000000"/>
          <w:szCs w:val="24"/>
          <w:shd w:val="clear" w:color="auto" w:fill="FFFFFF"/>
        </w:rPr>
        <w:t xml:space="preserve">ηψης τρομοκρατικών και άλλων σοβαρών αδικημάτων. </w:t>
      </w:r>
    </w:p>
    <w:p w14:paraId="0E0C9568"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ας μην μας διαφεύγει το γεγονός ότι οι αεροπορικές εταιρείες σήμερα έτσι κι αλλιώς ήδη συλλέγουν και μεταβιβάζουν προς διάφορες αρχές</w:t>
      </w:r>
      <w:r>
        <w:rPr>
          <w:rFonts w:eastAsia="Times New Roman"/>
          <w:color w:val="000000"/>
          <w:szCs w:val="24"/>
          <w:shd w:val="clear" w:color="auto" w:fill="FFFFFF"/>
        </w:rPr>
        <w:t>,</w:t>
      </w:r>
      <w:r>
        <w:rPr>
          <w:rFonts w:eastAsia="Times New Roman"/>
          <w:color w:val="000000"/>
          <w:szCs w:val="24"/>
          <w:shd w:val="clear" w:color="auto" w:fill="FFFFFF"/>
        </w:rPr>
        <w:t xml:space="preserve"> προς διάφορες χώρες τέτοια προσωπικά στοιχεία των επιβατών τους</w:t>
      </w:r>
      <w:r>
        <w:rPr>
          <w:rFonts w:eastAsia="Times New Roman"/>
          <w:color w:val="000000"/>
          <w:szCs w:val="24"/>
          <w:shd w:val="clear" w:color="auto" w:fill="FFFFFF"/>
        </w:rPr>
        <w:t>. Η μεταβίβαση αυτών των στοιχείων περιλαμβάνει σήμερα περίπου εξήντα κατηγορίες τέτοιων δεδομένων, προσωπικών στοιχείων.</w:t>
      </w:r>
    </w:p>
    <w:p w14:paraId="0E0C956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Με το παρόν νομοσχέδιο</w:t>
      </w:r>
      <w:r w:rsidRPr="006D14F9">
        <w:rPr>
          <w:rFonts w:eastAsia="Times New Roman" w:cs="Times New Roman"/>
          <w:szCs w:val="24"/>
        </w:rPr>
        <w:t>,</w:t>
      </w:r>
      <w:r>
        <w:rPr>
          <w:rFonts w:eastAsia="Times New Roman" w:cs="Times New Roman"/>
          <w:szCs w:val="24"/>
        </w:rPr>
        <w:t xml:space="preserve"> οι κατηγορίες αυτές περιορίζονται σε δεκαοκτώ. Μήπως είναι καλύτερα </w:t>
      </w:r>
      <w:r>
        <w:rPr>
          <w:rFonts w:eastAsia="Times New Roman" w:cs="Times New Roman"/>
          <w:szCs w:val="24"/>
        </w:rPr>
        <w:t xml:space="preserve">-αν </w:t>
      </w:r>
      <w:r>
        <w:rPr>
          <w:rFonts w:eastAsia="Times New Roman" w:cs="Times New Roman"/>
          <w:szCs w:val="24"/>
        </w:rPr>
        <w:t>το σκεφθούμε</w:t>
      </w:r>
      <w:r>
        <w:rPr>
          <w:rFonts w:eastAsia="Times New Roman" w:cs="Times New Roman"/>
          <w:szCs w:val="24"/>
        </w:rPr>
        <w:t>-</w:t>
      </w:r>
      <w:r>
        <w:rPr>
          <w:rFonts w:eastAsia="Times New Roman" w:cs="Times New Roman"/>
          <w:szCs w:val="24"/>
        </w:rPr>
        <w:t xml:space="preserve"> τα πολύ περισσότερα μετα</w:t>
      </w:r>
      <w:r>
        <w:rPr>
          <w:rFonts w:eastAsia="Times New Roman" w:cs="Times New Roman"/>
          <w:szCs w:val="24"/>
        </w:rPr>
        <w:t xml:space="preserve">διδόμενα στοιχεία να μετακινούνται έτσι ανεξέλεγκτα προς άγνωστους, πολλές φορές, φορείς υποδοχής και χρήστες και δίχως την παραμικρή διασφάλιση και τον έλεγχο για το απόρρητο και την προστασία των ευαίσθητων προσωπικών δεδομένων; </w:t>
      </w:r>
    </w:p>
    <w:p w14:paraId="0E0C956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Δεν πρόκειται για συλλογ</w:t>
      </w:r>
      <w:r>
        <w:rPr>
          <w:rFonts w:eastAsia="Times New Roman" w:cs="Times New Roman"/>
          <w:szCs w:val="24"/>
        </w:rPr>
        <w:t>ή και μεταβίβαση περισσότερων στοιχείων από όσα ήδη από τις αεροπορικές εταιρείες σήμερα διαβιβάζονται. Μιλάμε για λιγότερα και με περισσότερη ασφάλεια στη μεταβίβασή τους. Τα δεδομένα που συλλέγονται υφίστανται επεξεργασία μόνο για τον σκοπό της πρόληψης,</w:t>
      </w:r>
      <w:r>
        <w:rPr>
          <w:rFonts w:eastAsia="Times New Roman" w:cs="Times New Roman"/>
          <w:szCs w:val="24"/>
        </w:rPr>
        <w:t xml:space="preserve"> για την ανίχνευση, τη διερεύνηση και τη δίωξη των αδικημάτων που ανέφερα πριν και που αναφέρονται συγκεκριμένα μέσα στο νομοσχέδιο.</w:t>
      </w:r>
    </w:p>
    <w:p w14:paraId="0E0C956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Τα στοιχεία των επιβατών που θα καταχωρίζονται στο αρχείο της Ελληνικής Αστυνομίας περιλαμβάνουν πληροφορίες, όπως τα στοιχ</w:t>
      </w:r>
      <w:r>
        <w:rPr>
          <w:rFonts w:eastAsia="Times New Roman" w:cs="Times New Roman"/>
          <w:szCs w:val="24"/>
        </w:rPr>
        <w:t xml:space="preserve">εία ταυτότητας του κάθε επιβάτη, τον αριθμό διαβατηρίου του, την αεροπορική εταιρεία που ταξίδεψε, το πρακτορείο μέσω του οποίου έκανε την κράτησή του, τον τρόπο πληρωμής του εισιτηρίου και εάν έχει συνταξιδιώτες και τα στοιχεία των συνταξιδιωτών του. </w:t>
      </w:r>
    </w:p>
    <w:p w14:paraId="0E0C956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την υποδοχή, την αξιολόγηση και τη διαχείριση αυτών των στοιχείων, των στοιχείων </w:t>
      </w:r>
      <w:r>
        <w:rPr>
          <w:rFonts w:eastAsia="Times New Roman" w:cs="Times New Roman"/>
          <w:szCs w:val="24"/>
          <w:lang w:val="en-US"/>
        </w:rPr>
        <w:t>PNR</w:t>
      </w:r>
      <w:r>
        <w:rPr>
          <w:rFonts w:eastAsia="Times New Roman" w:cs="Times New Roman"/>
          <w:szCs w:val="24"/>
        </w:rPr>
        <w:t xml:space="preserve">, ιδρύεται και λειτουργεί η Εθνική Μονάδα Στοιχείων Επιβατών ως ανεξάρτητο τμήμα στη Διεύθυνση Διαχείρισης και Ανάλυσης Πληροφορίας της Ελληνικής Αστυνομίας. Γιατί σε </w:t>
      </w:r>
      <w:r>
        <w:rPr>
          <w:rFonts w:eastAsia="Times New Roman" w:cs="Times New Roman"/>
          <w:szCs w:val="24"/>
        </w:rPr>
        <w:t>Διεύ</w:t>
      </w:r>
      <w:r>
        <w:rPr>
          <w:rFonts w:eastAsia="Times New Roman" w:cs="Times New Roman"/>
          <w:szCs w:val="24"/>
        </w:rPr>
        <w:t>θυνση</w:t>
      </w:r>
      <w:r>
        <w:rPr>
          <w:rFonts w:eastAsia="Times New Roman" w:cs="Times New Roman"/>
          <w:szCs w:val="24"/>
        </w:rPr>
        <w:t xml:space="preserve"> της Ελληνικής Αστυνομίας; Διότι αυτή η Διεύθυνση διαθέτει πολιτική ασφάλειας και προ</w:t>
      </w:r>
      <w:r>
        <w:rPr>
          <w:rFonts w:eastAsia="Times New Roman" w:cs="Times New Roman"/>
          <w:szCs w:val="24"/>
        </w:rPr>
        <w:lastRenderedPageBreak/>
        <w:t>στασίας των εγκαταστάσεων και των υποδομών της, ώστε να μπορεί να διασφαλίσει την προστασία των προσωπικών δεδομένων από κάποια διαρροή, από κάποια ανεξέλεγκτη χρήση.</w:t>
      </w:r>
      <w:r>
        <w:rPr>
          <w:rFonts w:eastAsia="Times New Roman" w:cs="Times New Roman"/>
          <w:szCs w:val="24"/>
        </w:rPr>
        <w:t xml:space="preserve"> </w:t>
      </w:r>
    </w:p>
    <w:p w14:paraId="0E0C956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Να θυμίσω ότι αυτή η Διεύθυνση της Αστυνομίας εποπτεύεται από εισαγγελικό λειτουργό και από την Ανεξάρτητη Αρχή Προστασίας Δεδομένων Προσωπικού Χαρακτήρα. Η Μονάδα Στοιχείων Επιβατών που θα λειτουργεί υπ’ αυτή τη Διεύθυνση ανεξάρτητα θα εποπτεύεται επίση</w:t>
      </w:r>
      <w:r>
        <w:rPr>
          <w:rFonts w:eastAsia="Times New Roman" w:cs="Times New Roman"/>
          <w:szCs w:val="24"/>
        </w:rPr>
        <w:t xml:space="preserve">ς από την Αρχή Προστασίας Προσωπικών Δεδομένων. </w:t>
      </w:r>
    </w:p>
    <w:p w14:paraId="0E0C956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Πώς θα γίνεται η αξιολόγηση αυτών των στοιχείων; Με κριτήρια που θα καθορίζονται από τη Μονάδα Στοιχείων Επιβατών σε συνεργασία με την Αρχή Προστασίας Προσωπικών Δεδομένων, κριτήρια τα οποία θα επανεξετάζοντ</w:t>
      </w:r>
      <w:r>
        <w:rPr>
          <w:rFonts w:eastAsia="Times New Roman" w:cs="Times New Roman"/>
          <w:szCs w:val="24"/>
        </w:rPr>
        <w:t xml:space="preserve">αι σε τακτική βάση και όταν κρίνεται αναγκαίο, θα βελτιώνονται, θα τροποποιούνται. Θα είναι κριτήρια </w:t>
      </w:r>
      <w:proofErr w:type="spellStart"/>
      <w:r>
        <w:rPr>
          <w:rFonts w:eastAsia="Times New Roman" w:cs="Times New Roman"/>
          <w:szCs w:val="24"/>
        </w:rPr>
        <w:t>στοχευμένα</w:t>
      </w:r>
      <w:proofErr w:type="spellEnd"/>
      <w:r>
        <w:rPr>
          <w:rFonts w:eastAsia="Times New Roman" w:cs="Times New Roman"/>
          <w:szCs w:val="24"/>
        </w:rPr>
        <w:t xml:space="preserve"> για τον εντοπισμό πιθανών υπόπτων, θα είναι κριτήρια αναλογικά, θα είναι κριτήρια ειδικά, ώστε να περιορίζονται οι περιπτώσεις προσώπων που θα π</w:t>
      </w:r>
      <w:r>
        <w:rPr>
          <w:rFonts w:eastAsia="Times New Roman" w:cs="Times New Roman"/>
          <w:szCs w:val="24"/>
        </w:rPr>
        <w:t xml:space="preserve">ρέπει να εξεταστούν περαιτέρω. </w:t>
      </w:r>
    </w:p>
    <w:p w14:paraId="0E0C956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Μετά τον αυτοματοποιημένο έλεγχο, που θα γίνεται βάσει αυτών των κριτηρίων, θα υπάρχει και ο μη αυτοματοποιημένος έλεγχος. Δεν θα είναι όλα στην εξουσία μιας μηχανής, ενός υπολογιστικού συστήματος. Θα υπάρχει και </w:t>
      </w:r>
      <w:r>
        <w:rPr>
          <w:rFonts w:eastAsia="Times New Roman" w:cs="Times New Roman"/>
          <w:szCs w:val="24"/>
        </w:rPr>
        <w:lastRenderedPageBreak/>
        <w:t>ο μη αυτομα</w:t>
      </w:r>
      <w:r>
        <w:rPr>
          <w:rFonts w:eastAsia="Times New Roman" w:cs="Times New Roman"/>
          <w:szCs w:val="24"/>
        </w:rPr>
        <w:t xml:space="preserve">τοποιημένος έλεγχος μεμονωμένος από εξουσιοδοτημένο στέλεχος της </w:t>
      </w:r>
      <w:r>
        <w:rPr>
          <w:rFonts w:eastAsia="Times New Roman" w:cs="Times New Roman"/>
          <w:szCs w:val="24"/>
        </w:rPr>
        <w:t>μονάδας</w:t>
      </w:r>
      <w:r>
        <w:rPr>
          <w:rFonts w:eastAsia="Times New Roman" w:cs="Times New Roman"/>
          <w:szCs w:val="24"/>
        </w:rPr>
        <w:t xml:space="preserve">. </w:t>
      </w:r>
    </w:p>
    <w:p w14:paraId="0E0C957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Οι πληροφορίες θα παραμένουν στο αρχείο της Αστυνομίας για διάστημα πέντε ετών. Μετά θα καταστρέφονται, θα διαγράφονται. Το πρώτο εξάμηνο θα είναι ανοικτά στην πρόσβασή τους από τις</w:t>
      </w:r>
      <w:r>
        <w:rPr>
          <w:rFonts w:eastAsia="Times New Roman" w:cs="Times New Roman"/>
          <w:szCs w:val="24"/>
        </w:rPr>
        <w:t xml:space="preserve"> </w:t>
      </w:r>
      <w:r>
        <w:rPr>
          <w:rFonts w:eastAsia="Times New Roman" w:cs="Times New Roman"/>
          <w:szCs w:val="24"/>
        </w:rPr>
        <w:t>αρχές</w:t>
      </w:r>
      <w:r>
        <w:rPr>
          <w:rFonts w:eastAsia="Times New Roman" w:cs="Times New Roman"/>
          <w:szCs w:val="24"/>
        </w:rPr>
        <w:t>, οι οποίες θα μπορούν να κάνουν χρήση και να έχουν πρόσβαση σ’ αυτά τα στοιχεία. Μετά το εξάμηνο, τα στοιχεία θα αποπροσωποποιούνται. Θα παραμένουν, θα διατηρούνται για πέντε χρόνια χωρίς όμως τα προσωπικά στοιχεία των επιβατών, τα οποία θα κρύβοντα</w:t>
      </w:r>
      <w:r>
        <w:rPr>
          <w:rFonts w:eastAsia="Times New Roman" w:cs="Times New Roman"/>
          <w:szCs w:val="24"/>
        </w:rPr>
        <w:t xml:space="preserve">ι. </w:t>
      </w:r>
    </w:p>
    <w:p w14:paraId="0E0C957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 μεγάλο ερώτημα, που συζητήθηκε και στις </w:t>
      </w:r>
      <w:r>
        <w:rPr>
          <w:rFonts w:eastAsia="Times New Roman" w:cs="Times New Roman"/>
          <w:szCs w:val="24"/>
        </w:rPr>
        <w:t xml:space="preserve">επιτροπές </w:t>
      </w:r>
      <w:r>
        <w:rPr>
          <w:rFonts w:eastAsia="Times New Roman" w:cs="Times New Roman"/>
          <w:szCs w:val="24"/>
        </w:rPr>
        <w:t xml:space="preserve">και στην ακρόαση των φορέων, είναι </w:t>
      </w:r>
      <w:r>
        <w:rPr>
          <w:rFonts w:eastAsia="Times New Roman" w:cs="Times New Roman"/>
          <w:szCs w:val="24"/>
        </w:rPr>
        <w:t>με ποιον τρόπο</w:t>
      </w:r>
      <w:r>
        <w:rPr>
          <w:rFonts w:eastAsia="Times New Roman" w:cs="Times New Roman"/>
          <w:szCs w:val="24"/>
        </w:rPr>
        <w:t xml:space="preserve"> διασφαλίζεται η προστασία των δεδομένων. Κατ’ αρχάς, να υπενθυμίσω ότι σκοπός της επεξεργασίας των στοιχείων είναι η πρόληψη της τρομοκρατίας -κι αυτ</w:t>
      </w:r>
      <w:r>
        <w:rPr>
          <w:rFonts w:eastAsia="Times New Roman" w:cs="Times New Roman"/>
          <w:szCs w:val="24"/>
        </w:rPr>
        <w:t xml:space="preserve">ό να μην το ξεχνάμε- αλλά και η πρόληψη σοβαρών αδικημάτων, όπως εμπόριο ανθρώπων, εμπόριο ανθρωπίνων οργάνων, διακίνηση ναρκωτικών, λαθραία διακίνηση ραδιενεργών ή πυρηνικών ουσιών, πορνογραφία, δωροδοκία και ξέπλυμα μαύρου χρήματος από πολιτικά πρόσωπα, </w:t>
      </w:r>
      <w:r>
        <w:rPr>
          <w:rFonts w:eastAsia="Times New Roman" w:cs="Times New Roman"/>
          <w:szCs w:val="24"/>
        </w:rPr>
        <w:t xml:space="preserve">παράνομη διακίνηση πολιτιστικών αγαθών και πολλά άλλα σοβαρά αδικήματα που επιφέρουν βαριές ποινές και </w:t>
      </w:r>
      <w:r>
        <w:rPr>
          <w:rFonts w:eastAsia="Times New Roman" w:cs="Times New Roman"/>
          <w:szCs w:val="24"/>
        </w:rPr>
        <w:lastRenderedPageBreak/>
        <w:t xml:space="preserve">στην Ελλάδα και στις άλλες ευρωπαϊκές χώρες. Είναι συγκεκριμένα και περιοριστικά, είκοσι επτά, τα αδικήματα που αναφέρονται αναλυτικά στο νομοσχέδιο και </w:t>
      </w:r>
      <w:r>
        <w:rPr>
          <w:rFonts w:eastAsia="Times New Roman" w:cs="Times New Roman"/>
          <w:szCs w:val="24"/>
        </w:rPr>
        <w:t xml:space="preserve">τα οποία επισείουν, όπως είπα, βαριές ποινές. </w:t>
      </w:r>
    </w:p>
    <w:p w14:paraId="0E0C957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Πρόσβαση στα στοιχεία θα έχει μόνο το εξουσιοδοτημένο προσωπικό της Μονάδας Στοιχείων Επιβατών. Ο υπεύθυνος της </w:t>
      </w:r>
      <w:r>
        <w:rPr>
          <w:rFonts w:eastAsia="Times New Roman" w:cs="Times New Roman"/>
          <w:szCs w:val="24"/>
        </w:rPr>
        <w:t>μονάδας</w:t>
      </w:r>
      <w:r>
        <w:rPr>
          <w:rFonts w:eastAsia="Times New Roman" w:cs="Times New Roman"/>
          <w:szCs w:val="24"/>
        </w:rPr>
        <w:t xml:space="preserve"> </w:t>
      </w:r>
      <w:r>
        <w:rPr>
          <w:rFonts w:eastAsia="Times New Roman" w:cs="Times New Roman"/>
          <w:szCs w:val="24"/>
        </w:rPr>
        <w:t xml:space="preserve">είναι υπεύθυνος και για την προστασία των δεδομένων. Θα έχει συνεχή συνεργασία με την εποπτεύουσα Αρχή Προστασίας Προσωπικών Δεδομένων. Η μεταβίβαση των δεδομένων από τις αεροπορικές εταιρείες θα γίνεται με συγκεκριμένο </w:t>
      </w:r>
      <w:proofErr w:type="spellStart"/>
      <w:r>
        <w:rPr>
          <w:rFonts w:eastAsia="Times New Roman" w:cs="Times New Roman"/>
          <w:szCs w:val="24"/>
        </w:rPr>
        <w:t>μορφότυπο</w:t>
      </w:r>
      <w:proofErr w:type="spellEnd"/>
      <w:r>
        <w:rPr>
          <w:rFonts w:eastAsia="Times New Roman" w:cs="Times New Roman"/>
          <w:szCs w:val="24"/>
        </w:rPr>
        <w:t xml:space="preserve"> εντύπων, με ειδική κρυπτογ</w:t>
      </w:r>
      <w:r>
        <w:rPr>
          <w:rFonts w:eastAsia="Times New Roman" w:cs="Times New Roman"/>
          <w:szCs w:val="24"/>
        </w:rPr>
        <w:t xml:space="preserve">ράφηση και κατά την ηλεκτρονική τους και μόνο μετάδοση θα υπάρχει προστασία από τυχόν υποκλοπές. </w:t>
      </w:r>
    </w:p>
    <w:p w14:paraId="0E0C957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Από τα μεταδιδόμενα στοιχεία, αυτά τα στοιχεία που θα στέλνουν στη </w:t>
      </w:r>
      <w:r>
        <w:rPr>
          <w:rFonts w:eastAsia="Times New Roman" w:cs="Times New Roman"/>
          <w:szCs w:val="24"/>
        </w:rPr>
        <w:t xml:space="preserve">μονάδα </w:t>
      </w:r>
      <w:r>
        <w:rPr>
          <w:rFonts w:eastAsia="Times New Roman" w:cs="Times New Roman"/>
          <w:szCs w:val="24"/>
        </w:rPr>
        <w:t>οι αεροπορικές εταιρείες, θα διαγράφονται υποχρεωτικά και αμέσως όσα στοιχεία δεν πε</w:t>
      </w:r>
      <w:r>
        <w:rPr>
          <w:rFonts w:eastAsia="Times New Roman" w:cs="Times New Roman"/>
          <w:szCs w:val="24"/>
        </w:rPr>
        <w:t>ριλαμβάνονται στα προς αξιολόγηση –αυτά τα οποία αναφέρθηκαν πριν- αλλά θα διαγράφονται και τα στοιχεία που εμπίπτουν πιθανώς σε ειδικές κατηγορίες προσωπικού χαρακτήρα.</w:t>
      </w:r>
    </w:p>
    <w:p w14:paraId="0E0C957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Ακόμα, ο υπό αξιολόγηση επιβάτης θα έχει το δικαίωμα να ενημερωθεί για το περιεχόμενο </w:t>
      </w:r>
      <w:r>
        <w:rPr>
          <w:rFonts w:eastAsia="Times New Roman" w:cs="Times New Roman"/>
          <w:szCs w:val="24"/>
        </w:rPr>
        <w:t xml:space="preserve">των στοιχείων που τον αφορούν, να κάνει διορθώσεις, να </w:t>
      </w:r>
      <w:r>
        <w:rPr>
          <w:rFonts w:eastAsia="Times New Roman" w:cs="Times New Roman"/>
          <w:szCs w:val="24"/>
        </w:rPr>
        <w:lastRenderedPageBreak/>
        <w:t>τα περιορίσει, ακόμα και να διαγράψει κάποια από αυτά. Θα έχει και το δικαίωμα να διεκδικήσει δικαστικά αποζημίωση, αν κρίνει ότι θίγεται, όπως επίσης και να ζητήσει και την παρέμβαση του υπευθύνου προ</w:t>
      </w:r>
      <w:r>
        <w:rPr>
          <w:rFonts w:eastAsia="Times New Roman" w:cs="Times New Roman"/>
          <w:szCs w:val="24"/>
        </w:rPr>
        <w:t xml:space="preserve">στασίας δεδομένων. </w:t>
      </w:r>
    </w:p>
    <w:p w14:paraId="0E0C957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και ψηφίζουμε σήμερα έχει κατά βάση στον κορμό του –θα ενσωματωθούν και οι τροπολογίες- </w:t>
      </w:r>
      <w:r>
        <w:rPr>
          <w:rFonts w:eastAsia="Times New Roman" w:cs="Times New Roman"/>
          <w:szCs w:val="24"/>
        </w:rPr>
        <w:t xml:space="preserve">δεκαοκτώ </w:t>
      </w:r>
      <w:r>
        <w:rPr>
          <w:rFonts w:eastAsia="Times New Roman" w:cs="Times New Roman"/>
          <w:szCs w:val="24"/>
        </w:rPr>
        <w:t>άρθρα, τα οποία διαρθρώνονται σε πέντε κεφάλαια. Στο πρώτο κεφάλαιο και στα πρώτα πέντε άρθρα αναλύονται οι ορισ</w:t>
      </w:r>
      <w:r>
        <w:rPr>
          <w:rFonts w:eastAsia="Times New Roman" w:cs="Times New Roman"/>
          <w:szCs w:val="24"/>
        </w:rPr>
        <w:t>μοί που περιλαμβάνονται στο νομοσχέδιο, ποια είναι περιοριστικά αυτά τα είκοσι επτά σοβαρά εγκλήματα και οι αξιόποινες πράξεις που αφορούν στο αντικείμενο της χρήσης των ονομαστικών στοιχείων επιβατών, καθώς επίσης προσδιορίζονται και τα στοιχεία εκείνα κα</w:t>
      </w:r>
      <w:r>
        <w:rPr>
          <w:rFonts w:eastAsia="Times New Roman" w:cs="Times New Roman"/>
          <w:szCs w:val="24"/>
        </w:rPr>
        <w:t xml:space="preserve">ι τα δεδομένα των επιβατών που συλλέγονται και μεταβιβάζονται από τους αερομεταφορείς. Είναι </w:t>
      </w:r>
      <w:r>
        <w:rPr>
          <w:rFonts w:eastAsia="Times New Roman" w:cs="Times New Roman"/>
          <w:szCs w:val="24"/>
        </w:rPr>
        <w:t>δεκαοκτώ</w:t>
      </w:r>
      <w:r>
        <w:rPr>
          <w:rFonts w:eastAsia="Times New Roman" w:cs="Times New Roman"/>
          <w:szCs w:val="24"/>
        </w:rPr>
        <w:t xml:space="preserve"> ομάδες στοιχείων. Περιορίζονται δηλαδή, αντί των εξήντα –υπενθυμίζω- που σήμερα μαζεύουν και μεταβιβάζουν οι αεροπορικές εταιρείες. </w:t>
      </w:r>
    </w:p>
    <w:p w14:paraId="0E0C957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Στο δεύτερο κεφάλαιο </w:t>
      </w:r>
      <w:r>
        <w:rPr>
          <w:rFonts w:eastAsia="Times New Roman" w:cs="Times New Roman"/>
          <w:szCs w:val="24"/>
        </w:rPr>
        <w:t xml:space="preserve">αναλύονται τα σχετικά με την ίδρυση και λειτουργία της Εθνικής Μονάδας Στοιχείων Επιβατών. Είπα τα βασικά σημεία της λειτουργίας αυτής της </w:t>
      </w:r>
      <w:r>
        <w:rPr>
          <w:rFonts w:eastAsia="Times New Roman" w:cs="Times New Roman"/>
          <w:szCs w:val="24"/>
        </w:rPr>
        <w:t xml:space="preserve">μονάδας </w:t>
      </w:r>
      <w:r>
        <w:rPr>
          <w:rFonts w:eastAsia="Times New Roman" w:cs="Times New Roman"/>
          <w:szCs w:val="24"/>
        </w:rPr>
        <w:t xml:space="preserve">νωρίτερα. </w:t>
      </w:r>
    </w:p>
    <w:p w14:paraId="0E0C957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Στο τρίτο κεφάλαιο αναλύεται ο τρόπος συλλογής και ανταλλαγής των δεδομένων. Εδώ υπάρχει μια σημαν</w:t>
      </w:r>
      <w:r>
        <w:rPr>
          <w:rFonts w:eastAsia="Times New Roman" w:cs="Times New Roman"/>
          <w:szCs w:val="24"/>
        </w:rPr>
        <w:t xml:space="preserve">τική επισήμανση που λέει ότι οι αρχές αξιολόγησης των μεταδιδόμενων στοιχείων δεν λαμβάνουν υπ’ </w:t>
      </w:r>
      <w:proofErr w:type="spellStart"/>
      <w:r>
        <w:rPr>
          <w:rFonts w:eastAsia="Times New Roman" w:cs="Times New Roman"/>
          <w:szCs w:val="24"/>
        </w:rPr>
        <w:t>όψιν</w:t>
      </w:r>
      <w:proofErr w:type="spellEnd"/>
      <w:r>
        <w:rPr>
          <w:rFonts w:eastAsia="Times New Roman" w:cs="Times New Roman"/>
          <w:szCs w:val="24"/>
        </w:rPr>
        <w:t xml:space="preserve"> και δεν λαμβάνουν απόφαση η οποία θα έχει δυσμενείς νομικές συνέπειες για συγκεκριμένο πρόσωπο, έχοντας ως μόνο κριτήριο την αυτοματοποιημένη επεξεργασία. </w:t>
      </w:r>
      <w:r>
        <w:rPr>
          <w:rFonts w:eastAsia="Times New Roman" w:cs="Times New Roman"/>
          <w:szCs w:val="24"/>
        </w:rPr>
        <w:t xml:space="preserve">Θα χρειάζεται και η μη αυτοματοποιημένη επεξεργασία. Κυρίως, όμως, δεν θα λαμβάνεται υπ’ </w:t>
      </w:r>
      <w:proofErr w:type="spellStart"/>
      <w:r>
        <w:rPr>
          <w:rFonts w:eastAsia="Times New Roman" w:cs="Times New Roman"/>
          <w:szCs w:val="24"/>
        </w:rPr>
        <w:t>όψιν</w:t>
      </w:r>
      <w:proofErr w:type="spellEnd"/>
      <w:r>
        <w:rPr>
          <w:rFonts w:eastAsia="Times New Roman" w:cs="Times New Roman"/>
          <w:szCs w:val="24"/>
        </w:rPr>
        <w:t xml:space="preserve"> η φυλετική ή η </w:t>
      </w:r>
      <w:proofErr w:type="spellStart"/>
      <w:r>
        <w:rPr>
          <w:rFonts w:eastAsia="Times New Roman" w:cs="Times New Roman"/>
          <w:szCs w:val="24"/>
        </w:rPr>
        <w:t>εθνοτική</w:t>
      </w:r>
      <w:proofErr w:type="spellEnd"/>
      <w:r>
        <w:rPr>
          <w:rFonts w:eastAsia="Times New Roman" w:cs="Times New Roman"/>
          <w:szCs w:val="24"/>
        </w:rPr>
        <w:t xml:space="preserve"> καταγωγή. Δεν θα λαμβάνονται υπ’  </w:t>
      </w:r>
      <w:proofErr w:type="spellStart"/>
      <w:r>
        <w:rPr>
          <w:rFonts w:eastAsia="Times New Roman" w:cs="Times New Roman"/>
          <w:szCs w:val="24"/>
        </w:rPr>
        <w:t>όψιν</w:t>
      </w:r>
      <w:proofErr w:type="spellEnd"/>
      <w:r>
        <w:rPr>
          <w:rFonts w:eastAsia="Times New Roman" w:cs="Times New Roman"/>
          <w:szCs w:val="24"/>
        </w:rPr>
        <w:t xml:space="preserve"> τα πολιτικά φρονήματα, οι θρησκευτικές ή φιλοσοφικές πεποιθήσεις, η συνδικαλιστική ενδεχομένως δρασ</w:t>
      </w:r>
      <w:r>
        <w:rPr>
          <w:rFonts w:eastAsia="Times New Roman" w:cs="Times New Roman"/>
          <w:szCs w:val="24"/>
        </w:rPr>
        <w:t>τηριότητα του εξεταζόμενου επιβάτη, ο σεξουαλικός προσανατολισμός, η κατάσταση υγείας και άλλα ευαίσθητου χαρακτήρα προσωπικά δεδομένα. Αναλύεται, επίσης και ο τρόπος ανταλλαγής των πληροφοριών με την ειδική κρυπτογράφηση για προστασία.</w:t>
      </w:r>
    </w:p>
    <w:p w14:paraId="0E0C957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Στο τελευταίο κεφάλ</w:t>
      </w:r>
      <w:r>
        <w:rPr>
          <w:rFonts w:eastAsia="Times New Roman" w:cs="Times New Roman"/>
          <w:szCs w:val="24"/>
        </w:rPr>
        <w:t xml:space="preserve">αιο, στο πέμπτο, στα άρθρα 14 έως 17, είναι ο χρόνος διατήρησης των δεδομένων, το εξάμηνο που είναι </w:t>
      </w:r>
      <w:r>
        <w:rPr>
          <w:rFonts w:eastAsia="Times New Roman" w:cs="Times New Roman"/>
          <w:szCs w:val="24"/>
        </w:rPr>
        <w:t xml:space="preserve">ανοικτά </w:t>
      </w:r>
      <w:r>
        <w:rPr>
          <w:rFonts w:eastAsia="Times New Roman" w:cs="Times New Roman"/>
          <w:szCs w:val="24"/>
        </w:rPr>
        <w:t>τα στοιχεία. Μετά το εξάμηνο αποπροσωποποιούνται και διατηρούνται για πέντε χρόνια στο αρχείο της ΕΛ</w:t>
      </w:r>
      <w:r>
        <w:rPr>
          <w:rFonts w:eastAsia="Times New Roman" w:cs="Times New Roman"/>
          <w:szCs w:val="24"/>
        </w:rPr>
        <w:t>.</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της Ειδικής Υπηρεσίας της Μονάδας, οπότε με</w:t>
      </w:r>
      <w:r>
        <w:rPr>
          <w:rFonts w:eastAsia="Times New Roman" w:cs="Times New Roman"/>
          <w:szCs w:val="24"/>
        </w:rPr>
        <w:t xml:space="preserve">τά καταστρέφονται και διαγράφονται. </w:t>
      </w:r>
    </w:p>
    <w:p w14:paraId="0E0C957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Υπάρχει και το τελευταίο άρθρο για την έναρξη ισχύος του νόμου.</w:t>
      </w:r>
    </w:p>
    <w:p w14:paraId="0E0C957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0E0C957B" w14:textId="77777777" w:rsidR="00BD61E1" w:rsidRDefault="0034039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E0C957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 </w:t>
      </w: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Και εμείς ευχαριστούμε. Ήταν απόλυτη η εφαρμογή του χρόνου από εσάς. </w:t>
      </w:r>
    </w:p>
    <w:p w14:paraId="0E0C957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νομίζω ότι έχετε δει ότι εδώ και ώρα έχει ανοίξει το σύστημα για τους ομιλητές. </w:t>
      </w:r>
    </w:p>
    <w:p w14:paraId="0E0C957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Αθανάσιος Δαβάκης, εισηγητής της Νέας Δημοκρατίας. </w:t>
      </w:r>
    </w:p>
    <w:p w14:paraId="0E0C957F"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ΔΑΒΑΚΗΣ:</w:t>
      </w:r>
      <w:r>
        <w:rPr>
          <w:rFonts w:eastAsia="Times New Roman" w:cs="Times New Roman"/>
          <w:szCs w:val="24"/>
        </w:rPr>
        <w:t xml:space="preserve"> Κυρίες και κύριοι Βουλευτές, αντικείμενο του νομοσχεδίου που συζητούμε είναι η θεσμοθέτηση ενός νομοθετικού πλαισίου για τη διαβίβαση, αποθήκευση, επεξεργασία και χρήση ονομαστικών αρχείων επιβατών για σκοπούς που άπτονται της καταπολέμησης της τρ</w:t>
      </w:r>
      <w:r>
        <w:rPr>
          <w:rFonts w:eastAsia="Times New Roman" w:cs="Times New Roman"/>
          <w:szCs w:val="24"/>
        </w:rPr>
        <w:t xml:space="preserve">ομοκρατίας και άλλων σοβαρών εγκλημάτων. </w:t>
      </w:r>
    </w:p>
    <w:p w14:paraId="0E0C958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Κάθε θεσμικό πλαίσιο, όπως αναφέραμε και στην </w:t>
      </w:r>
      <w:r>
        <w:rPr>
          <w:rFonts w:eastAsia="Times New Roman" w:cs="Times New Roman"/>
          <w:szCs w:val="24"/>
        </w:rPr>
        <w:t xml:space="preserve">επιτροπή </w:t>
      </w:r>
      <w:r>
        <w:rPr>
          <w:rFonts w:eastAsia="Times New Roman" w:cs="Times New Roman"/>
          <w:szCs w:val="24"/>
        </w:rPr>
        <w:t>που επεξεργαστήκαμε το νομοσχέδιο, που αφορά στη συλλογή προσωπικών δεδομένων των πολιτών με σκοπό την επιβολή του νόμου, αποτελεί μια άσκηση ισορροπίας μεταξύ</w:t>
      </w:r>
      <w:r>
        <w:rPr>
          <w:rFonts w:eastAsia="Times New Roman" w:cs="Times New Roman"/>
          <w:szCs w:val="24"/>
        </w:rPr>
        <w:t xml:space="preserve"> της ανάγκης διαφύλαξης της δημόσιας ασφάλειας και της προστασίας των ατομικών δικαιωμάτων των πολιτών. </w:t>
      </w:r>
    </w:p>
    <w:p w14:paraId="0E0C958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Με βάση αυτή τη διαπίστωση, αυτό το νομοσχέδιο οφείλει να αξιολογηθεί με βάση τα ακόλουθα κατά τη γνώμη μας πέντε κριτήρια.</w:t>
      </w:r>
    </w:p>
    <w:p w14:paraId="0E0C958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Πρώτο κριτήριο: Θα συνεισφέ</w:t>
      </w:r>
      <w:r>
        <w:rPr>
          <w:rFonts w:eastAsia="Times New Roman" w:cs="Times New Roman"/>
          <w:szCs w:val="24"/>
        </w:rPr>
        <w:t xml:space="preserve">ρει η προτεινόμενη συλλογή των δεδομένων </w:t>
      </w:r>
      <w:r>
        <w:rPr>
          <w:rFonts w:eastAsia="Times New Roman" w:cs="Times New Roman"/>
          <w:szCs w:val="24"/>
          <w:lang w:val="en-US"/>
        </w:rPr>
        <w:t>PNR</w:t>
      </w:r>
      <w:r>
        <w:rPr>
          <w:rFonts w:eastAsia="Times New Roman" w:cs="Times New Roman"/>
          <w:szCs w:val="24"/>
        </w:rPr>
        <w:t xml:space="preserve"> -</w:t>
      </w:r>
      <w:r>
        <w:rPr>
          <w:rFonts w:eastAsia="Times New Roman" w:cs="Times New Roman"/>
          <w:szCs w:val="24"/>
          <w:lang w:val="en-US"/>
        </w:rPr>
        <w:t>Passenger</w:t>
      </w:r>
      <w:r w:rsidRPr="006E74A9">
        <w:rPr>
          <w:rFonts w:eastAsia="Times New Roman" w:cs="Times New Roman"/>
          <w:szCs w:val="24"/>
        </w:rPr>
        <w:t xml:space="preserve"> </w:t>
      </w:r>
      <w:r>
        <w:rPr>
          <w:rFonts w:eastAsia="Times New Roman" w:cs="Times New Roman"/>
          <w:szCs w:val="24"/>
          <w:lang w:val="en-US"/>
        </w:rPr>
        <w:t>Name</w:t>
      </w:r>
      <w:r w:rsidRPr="006E74A9">
        <w:rPr>
          <w:rFonts w:eastAsia="Times New Roman" w:cs="Times New Roman"/>
          <w:szCs w:val="24"/>
        </w:rPr>
        <w:t xml:space="preserve"> </w:t>
      </w:r>
      <w:r>
        <w:rPr>
          <w:rFonts w:eastAsia="Times New Roman" w:cs="Times New Roman"/>
          <w:szCs w:val="24"/>
          <w:lang w:val="en-US"/>
        </w:rPr>
        <w:t>Record</w:t>
      </w:r>
      <w:r>
        <w:rPr>
          <w:rFonts w:eastAsia="Times New Roman" w:cs="Times New Roman"/>
          <w:szCs w:val="24"/>
        </w:rPr>
        <w:t xml:space="preserve">- στη βελτίωση του επιπέδου ασφαλείας που απολαμβάνουν οι πολίτες; </w:t>
      </w:r>
    </w:p>
    <w:p w14:paraId="0E0C958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Η απάντηση είναι ότι τόσο οι τρομοκρατικές οργανώσεις όσο και το οργανωμένο έγκλημα χρησιμοποιούν τις διεθνείς </w:t>
      </w:r>
      <w:r>
        <w:rPr>
          <w:rFonts w:eastAsia="Times New Roman" w:cs="Times New Roman"/>
          <w:szCs w:val="24"/>
        </w:rPr>
        <w:t>αερομεταφορές κατά βάση ως μέσο διευκόλυνσης του σχεδιασμού και της εκτέλεσης τρομοκρατικών</w:t>
      </w:r>
      <w:r w:rsidRPr="00DB6454">
        <w:rPr>
          <w:rFonts w:eastAsia="Times New Roman" w:cs="Times New Roman"/>
          <w:szCs w:val="24"/>
        </w:rPr>
        <w:t xml:space="preserve"> </w:t>
      </w:r>
      <w:r>
        <w:rPr>
          <w:rFonts w:eastAsia="Times New Roman" w:cs="Times New Roman"/>
          <w:szCs w:val="24"/>
        </w:rPr>
        <w:t xml:space="preserve">επιθέσεων και εγκληματικών ενεργειών. Την τελευταία δεκαπενταετία είναι </w:t>
      </w:r>
      <w:r>
        <w:rPr>
          <w:rFonts w:eastAsia="Times New Roman" w:cs="Times New Roman"/>
          <w:szCs w:val="24"/>
        </w:rPr>
        <w:t xml:space="preserve">πολλά </w:t>
      </w:r>
      <w:r>
        <w:rPr>
          <w:rFonts w:eastAsia="Times New Roman" w:cs="Times New Roman"/>
          <w:szCs w:val="24"/>
        </w:rPr>
        <w:t xml:space="preserve">τα παραδείγματα, τα οποία </w:t>
      </w:r>
      <w:r>
        <w:rPr>
          <w:rFonts w:eastAsia="Times New Roman" w:cs="Times New Roman"/>
          <w:szCs w:val="24"/>
        </w:rPr>
        <w:t xml:space="preserve">το </w:t>
      </w:r>
      <w:r>
        <w:rPr>
          <w:rFonts w:eastAsia="Times New Roman" w:cs="Times New Roman"/>
          <w:szCs w:val="24"/>
        </w:rPr>
        <w:t>πιστοποιούν αυτό. Είναι συνεπώς εξαιρετικά χρήσιμο οι διω</w:t>
      </w:r>
      <w:r>
        <w:rPr>
          <w:rFonts w:eastAsia="Times New Roman" w:cs="Times New Roman"/>
          <w:szCs w:val="24"/>
        </w:rPr>
        <w:t xml:space="preserve">κτικές αρχές να διαθέτουν μια μέθοδο συλλογής και επεξεργασίας των δεδομένων </w:t>
      </w:r>
      <w:r>
        <w:rPr>
          <w:rFonts w:eastAsia="Times New Roman" w:cs="Times New Roman"/>
          <w:szCs w:val="24"/>
          <w:lang w:val="en-US"/>
        </w:rPr>
        <w:t>PNR</w:t>
      </w:r>
      <w:r w:rsidRPr="00FE356B">
        <w:rPr>
          <w:rFonts w:eastAsia="Times New Roman" w:cs="Times New Roman"/>
          <w:szCs w:val="24"/>
        </w:rPr>
        <w:t xml:space="preserve"> </w:t>
      </w:r>
      <w:r>
        <w:rPr>
          <w:rFonts w:eastAsia="Times New Roman" w:cs="Times New Roman"/>
          <w:szCs w:val="24"/>
        </w:rPr>
        <w:t>-όπως συντετμημένα λέγεται- με σκοπό να διαχωρίσουν μεταξύ των δεκάδων χιλιάδων επιβατών που ταξιδεύουν από και προς τα αεροδρόμια της χώρας μας, τα πρόσωπα εκείνα που ενδέχετ</w:t>
      </w:r>
      <w:r>
        <w:rPr>
          <w:rFonts w:eastAsia="Times New Roman" w:cs="Times New Roman"/>
          <w:szCs w:val="24"/>
        </w:rPr>
        <w:t xml:space="preserve">αι να εμπλέκονται σε τέτοιου είδους παράνομες δραστηριότητες. </w:t>
      </w:r>
    </w:p>
    <w:p w14:paraId="0E0C958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Δεύτερο κριτήριο. Εξασφαλίζεται ότι οι αεροπορικές εταιρείες θα προωθούν με έγκαιρο και έγκυρο τρόπο τα δεδομένα ονομαστικών αρχείων των </w:t>
      </w:r>
      <w:r>
        <w:rPr>
          <w:rFonts w:eastAsia="Times New Roman" w:cs="Times New Roman"/>
          <w:szCs w:val="24"/>
        </w:rPr>
        <w:lastRenderedPageBreak/>
        <w:t>επιβατών τους; Εδώ ερχόμαστε αντιμέτωποι, κυρίες και κύρ</w:t>
      </w:r>
      <w:r>
        <w:rPr>
          <w:rFonts w:eastAsia="Times New Roman" w:cs="Times New Roman"/>
          <w:szCs w:val="24"/>
        </w:rPr>
        <w:t xml:space="preserve">ιοι συνάδελφοι, με το πρώτο σημαντικό πρόβλημα του παρόντος νομοσχεδίου. </w:t>
      </w:r>
    </w:p>
    <w:p w14:paraId="0E0C958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Συγκεκριμένα, στα άρθρα 3 και 16 ορίζεται ότι η Αρχή Πολιτικής Αεροπορίας, η οποία δημιουργήθηκε μόλις το 2016, θα έχει τη δυνατότητα να επιβάλλει πρόστιμα στους αερομεταφορείς, στις</w:t>
      </w:r>
      <w:r>
        <w:rPr>
          <w:rFonts w:eastAsia="Times New Roman" w:cs="Times New Roman"/>
          <w:szCs w:val="24"/>
        </w:rPr>
        <w:t xml:space="preserve"> εταιρείες δηλαδή, που αμελούν να διαβιβάσουν τα δεδομένα </w:t>
      </w:r>
      <w:r>
        <w:rPr>
          <w:rFonts w:eastAsia="Times New Roman" w:cs="Times New Roman"/>
          <w:szCs w:val="24"/>
          <w:lang w:val="en-US"/>
        </w:rPr>
        <w:t>PNR</w:t>
      </w:r>
      <w:r>
        <w:rPr>
          <w:rFonts w:eastAsia="Times New Roman" w:cs="Times New Roman"/>
          <w:szCs w:val="24"/>
        </w:rPr>
        <w:t xml:space="preserve">. Το πρόβλημα που εντοπίζεται </w:t>
      </w:r>
      <w:r>
        <w:rPr>
          <w:rFonts w:eastAsia="Times New Roman" w:cs="Times New Roman"/>
          <w:szCs w:val="24"/>
        </w:rPr>
        <w:t xml:space="preserve">σ’ </w:t>
      </w:r>
      <w:r>
        <w:rPr>
          <w:rFonts w:eastAsia="Times New Roman" w:cs="Times New Roman"/>
          <w:szCs w:val="24"/>
        </w:rPr>
        <w:t xml:space="preserve">αυτήν την ρύθμιση είναι το γεγονός ότι το σχετικό </w:t>
      </w:r>
      <w:r>
        <w:rPr>
          <w:rFonts w:eastAsia="Times New Roman" w:cs="Times New Roman"/>
          <w:szCs w:val="24"/>
        </w:rPr>
        <w:t>προεδρικό διάταγμα</w:t>
      </w:r>
      <w:r>
        <w:rPr>
          <w:rFonts w:eastAsia="Times New Roman" w:cs="Times New Roman"/>
          <w:szCs w:val="24"/>
        </w:rPr>
        <w:t xml:space="preserve"> που προβλέπει την οργάνωση της Αρχής Πολιτικής Αεροπορίας, της ΑΠΑ, εκδόθηκε μόλις το περασμέ</w:t>
      </w:r>
      <w:r>
        <w:rPr>
          <w:rFonts w:eastAsia="Times New Roman" w:cs="Times New Roman"/>
          <w:szCs w:val="24"/>
        </w:rPr>
        <w:t xml:space="preserve">νο Αύγουστο και ακόμη δεν έχει εφαρμοστεί, με αποτέλεσμα ο </w:t>
      </w:r>
      <w:r>
        <w:rPr>
          <w:rFonts w:eastAsia="Times New Roman" w:cs="Times New Roman"/>
          <w:szCs w:val="24"/>
        </w:rPr>
        <w:t xml:space="preserve">οργανισμός </w:t>
      </w:r>
      <w:r>
        <w:rPr>
          <w:rFonts w:eastAsia="Times New Roman" w:cs="Times New Roman"/>
          <w:szCs w:val="24"/>
        </w:rPr>
        <w:t xml:space="preserve">αυτός να μην είναι σήμερα εν λειτουργία. </w:t>
      </w:r>
    </w:p>
    <w:p w14:paraId="0E0C958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Θυμάται η κυρία Υπουργός ότι το θέσαμε αυτό στη συζήτηση στην </w:t>
      </w:r>
      <w:r>
        <w:rPr>
          <w:rFonts w:eastAsia="Times New Roman" w:cs="Times New Roman"/>
          <w:szCs w:val="24"/>
        </w:rPr>
        <w:t xml:space="preserve">επιτροπή </w:t>
      </w:r>
      <w:r>
        <w:rPr>
          <w:rFonts w:eastAsia="Times New Roman" w:cs="Times New Roman"/>
          <w:szCs w:val="24"/>
        </w:rPr>
        <w:t>και λάβαμε την απάντηση ότι η μη λειτουργία της Αρχής Πολιτικής Αεροπορία</w:t>
      </w:r>
      <w:r>
        <w:rPr>
          <w:rFonts w:eastAsia="Times New Roman" w:cs="Times New Roman"/>
          <w:szCs w:val="24"/>
        </w:rPr>
        <w:t>ς δεν αποτελεί πρακτικά τροχοπέδη στην εφαρμογή του νόμου, καθώς ούτε η μονάδα στοιχείων επιβατών υφίσταται ακόμη. Εν ολίγοις, μας λέει να μην ανησυχούμε που έχει καθυστερήσει η υλοποίηση αυτού του σημαντικού κομματιού της αρχιτεκτονικής του νομοσχεδίου μα</w:t>
      </w:r>
      <w:r>
        <w:rPr>
          <w:rFonts w:eastAsia="Times New Roman" w:cs="Times New Roman"/>
          <w:szCs w:val="24"/>
        </w:rPr>
        <w:t xml:space="preserve">ς, του εργαλείου δηλαδή του νομοσχεδίου μας, γιατί ούτε τα υπόλοιπα είναι έτοιμα. Η απάντηση αυτή εγείρει σημαντικά ερωτήματα γύρω από το πώς η Κυβέρνηση αντιλαμβάνεται τα σχετικά χρονοδιαγράμματα και σε ποιο στάδιο βρίσκονται </w:t>
      </w:r>
      <w:r>
        <w:rPr>
          <w:rFonts w:eastAsia="Times New Roman" w:cs="Times New Roman"/>
          <w:szCs w:val="24"/>
        </w:rPr>
        <w:lastRenderedPageBreak/>
        <w:t>αυτή</w:t>
      </w:r>
      <w:r>
        <w:rPr>
          <w:rFonts w:eastAsia="Times New Roman" w:cs="Times New Roman"/>
          <w:szCs w:val="24"/>
        </w:rPr>
        <w:t>ν</w:t>
      </w:r>
      <w:r>
        <w:rPr>
          <w:rFonts w:eastAsia="Times New Roman" w:cs="Times New Roman"/>
          <w:szCs w:val="24"/>
        </w:rPr>
        <w:t xml:space="preserve"> τη στιγμή που μιλάμε οι</w:t>
      </w:r>
      <w:r>
        <w:rPr>
          <w:rFonts w:eastAsia="Times New Roman" w:cs="Times New Roman"/>
          <w:szCs w:val="24"/>
        </w:rPr>
        <w:t xml:space="preserve"> εργασίες σύστασης και οργάνωσης της Μονάδας Στοιχείων Επιβατών. </w:t>
      </w:r>
    </w:p>
    <w:p w14:paraId="0E0C958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Προσερχόμαστε, όπως φάνηκε στην </w:t>
      </w:r>
      <w:r>
        <w:rPr>
          <w:rFonts w:eastAsia="Times New Roman" w:cs="Times New Roman"/>
          <w:szCs w:val="24"/>
        </w:rPr>
        <w:t>επιτροπή</w:t>
      </w:r>
      <w:r>
        <w:rPr>
          <w:rFonts w:eastAsia="Times New Roman" w:cs="Times New Roman"/>
          <w:szCs w:val="24"/>
        </w:rPr>
        <w:t xml:space="preserve">, με θετικό πνεύμα στο νομοσχέδιο και συμφωνούμε. Πρέπει, όμως, εκ του ρόλου μας να εντοπίσουμε τις αδυναμίες που υπάρχουν όσον αφορά </w:t>
      </w:r>
      <w:r>
        <w:rPr>
          <w:rFonts w:eastAsia="Times New Roman" w:cs="Times New Roman"/>
          <w:szCs w:val="24"/>
        </w:rPr>
        <w:t>σ</w:t>
      </w:r>
      <w:r>
        <w:rPr>
          <w:rFonts w:eastAsia="Times New Roman" w:cs="Times New Roman"/>
          <w:szCs w:val="24"/>
        </w:rPr>
        <w:t>τα θεσμικά εργα</w:t>
      </w:r>
      <w:r>
        <w:rPr>
          <w:rFonts w:eastAsia="Times New Roman" w:cs="Times New Roman"/>
          <w:szCs w:val="24"/>
        </w:rPr>
        <w:t>λεία τα οποία το νομοσχέδιο αυτό θα χρησιμοποιήσει προκειμένου να εφαρμοστεί ως νόμος. Και γι’ αυτό</w:t>
      </w:r>
      <w:r>
        <w:rPr>
          <w:rFonts w:eastAsia="Times New Roman" w:cs="Times New Roman"/>
          <w:szCs w:val="24"/>
        </w:rPr>
        <w:t xml:space="preserve">ν το λόγο </w:t>
      </w:r>
      <w:r>
        <w:rPr>
          <w:rFonts w:eastAsia="Times New Roman" w:cs="Times New Roman"/>
          <w:szCs w:val="24"/>
        </w:rPr>
        <w:t xml:space="preserve">τα λέω αυτά. Σε κάθε περίπτωση πιστεύουμε ότι θα ήταν χρήσιμο να εξετάσετε την εισαγωγή κάποιας σχετικής μεταβατικής διάταξης, η οποία να καλύπτει </w:t>
      </w:r>
      <w:r>
        <w:rPr>
          <w:rFonts w:eastAsia="Times New Roman" w:cs="Times New Roman"/>
          <w:szCs w:val="24"/>
        </w:rPr>
        <w:t>την κατάσταση μέχρις ότου ολοκληρωθεί η σύσταση και λειτουργία της</w:t>
      </w:r>
      <w:r w:rsidRPr="006F651D">
        <w:rPr>
          <w:rFonts w:eastAsia="Times New Roman" w:cs="Times New Roman"/>
          <w:szCs w:val="24"/>
        </w:rPr>
        <w:t xml:space="preserve"> </w:t>
      </w:r>
      <w:r>
        <w:rPr>
          <w:rFonts w:eastAsia="Times New Roman" w:cs="Times New Roman"/>
          <w:szCs w:val="24"/>
        </w:rPr>
        <w:t>Αρχής Πολιτικής Αεροπορίας, διότι αντιλαμβάνεστε ότι θα μεταβιβάζονται ονόματα, αρχεία, καταστάσεις από ιδιώτες σε δημόσια αρχή, σε ένα μετέωρο χρονικό πλαίσιο, το οποίο πρέπει να διασφαλίσ</w:t>
      </w:r>
      <w:r>
        <w:rPr>
          <w:rFonts w:eastAsia="Times New Roman" w:cs="Times New Roman"/>
          <w:szCs w:val="24"/>
        </w:rPr>
        <w:t xml:space="preserve">ουμε, για αυτό προτείνουμε αυτό. </w:t>
      </w:r>
    </w:p>
    <w:p w14:paraId="0E0C958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Κριτήριο τρίτο. Εξασφαλίζεται ότι τα δεδομένα </w:t>
      </w:r>
      <w:r>
        <w:rPr>
          <w:rFonts w:eastAsia="Times New Roman" w:cs="Times New Roman"/>
          <w:szCs w:val="24"/>
          <w:lang w:val="en-US"/>
        </w:rPr>
        <w:t>PNR</w:t>
      </w:r>
      <w:r>
        <w:rPr>
          <w:rFonts w:eastAsia="Times New Roman" w:cs="Times New Roman"/>
          <w:szCs w:val="24"/>
        </w:rPr>
        <w:t xml:space="preserve"> θα συλλέγονται και θα τυγχάνουν επεξεργασίας με ταχύ και αποτελεσματικό τρόπο; Κατά τη διάρκεια της συνεδρίασης της </w:t>
      </w:r>
      <w:r>
        <w:rPr>
          <w:rFonts w:eastAsia="Times New Roman" w:cs="Times New Roman"/>
          <w:szCs w:val="24"/>
        </w:rPr>
        <w:t xml:space="preserve">επιτροπής </w:t>
      </w:r>
      <w:r>
        <w:rPr>
          <w:rFonts w:eastAsia="Times New Roman" w:cs="Times New Roman"/>
          <w:szCs w:val="24"/>
        </w:rPr>
        <w:t>ζητήσαμε από την Υπουργό να σκιαγραφήσει τη δο</w:t>
      </w:r>
      <w:r>
        <w:rPr>
          <w:rFonts w:eastAsia="Times New Roman" w:cs="Times New Roman"/>
          <w:szCs w:val="24"/>
        </w:rPr>
        <w:t xml:space="preserve">μή της Μονάδας Στοιχείων Επιβατών, τον τρόπο λειτουργίας της, το χρονοδιάγραμμα σύστασής της. Δεν πιστεύω ότι ξεκαθάρισε, διότι </w:t>
      </w:r>
      <w:r>
        <w:rPr>
          <w:rFonts w:eastAsia="Times New Roman" w:cs="Times New Roman"/>
          <w:szCs w:val="24"/>
        </w:rPr>
        <w:lastRenderedPageBreak/>
        <w:t xml:space="preserve">αντιλαμβάνομαι τις δυσκολίες,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πρέπει εν τη εφαρμογή του ο νόμος να είναι ευδιάκριτος, ξεκάθαρος όσον αφο</w:t>
      </w:r>
      <w:r>
        <w:rPr>
          <w:rFonts w:eastAsia="Times New Roman" w:cs="Times New Roman"/>
          <w:szCs w:val="24"/>
        </w:rPr>
        <w:t xml:space="preserve">ρά </w:t>
      </w:r>
      <w:r>
        <w:rPr>
          <w:rFonts w:eastAsia="Times New Roman" w:cs="Times New Roman"/>
          <w:szCs w:val="24"/>
        </w:rPr>
        <w:t>σ</w:t>
      </w:r>
      <w:r>
        <w:rPr>
          <w:rFonts w:eastAsia="Times New Roman" w:cs="Times New Roman"/>
          <w:szCs w:val="24"/>
        </w:rPr>
        <w:t xml:space="preserve">τις διατάξεις του. </w:t>
      </w:r>
    </w:p>
    <w:p w14:paraId="0E0C958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Τέταρτο κριτήριο. Εξασφαλίζεται ότι η διάθεση των δεδομένων </w:t>
      </w:r>
      <w:r>
        <w:rPr>
          <w:rFonts w:eastAsia="Times New Roman" w:cs="Times New Roman"/>
          <w:szCs w:val="24"/>
          <w:lang w:val="en-US"/>
        </w:rPr>
        <w:t>PNR</w:t>
      </w:r>
      <w:r>
        <w:rPr>
          <w:rFonts w:eastAsia="Times New Roman" w:cs="Times New Roman"/>
          <w:szCs w:val="24"/>
        </w:rPr>
        <w:t xml:space="preserve"> στις </w:t>
      </w:r>
      <w:r>
        <w:rPr>
          <w:rFonts w:eastAsia="Times New Roman" w:cs="Times New Roman"/>
          <w:szCs w:val="24"/>
        </w:rPr>
        <w:t xml:space="preserve">δικαστικές </w:t>
      </w:r>
      <w:r>
        <w:rPr>
          <w:rFonts w:eastAsia="Times New Roman" w:cs="Times New Roman"/>
          <w:szCs w:val="24"/>
        </w:rPr>
        <w:t xml:space="preserve">και </w:t>
      </w:r>
      <w:r>
        <w:rPr>
          <w:rFonts w:eastAsia="Times New Roman" w:cs="Times New Roman"/>
          <w:szCs w:val="24"/>
        </w:rPr>
        <w:t>εισαγγελικές αρχές</w:t>
      </w:r>
      <w:r>
        <w:rPr>
          <w:rFonts w:eastAsia="Times New Roman" w:cs="Times New Roman"/>
          <w:szCs w:val="24"/>
        </w:rPr>
        <w:t xml:space="preserve"> και τις υπηρεσίες ασφαλείας θα γίνεται με ταχύ και αποτελεσματικό τρόπο; </w:t>
      </w:r>
    </w:p>
    <w:p w14:paraId="0E0C958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Στο άρθρο 8 προβλέπεται η συνεργασία της </w:t>
      </w:r>
      <w:r>
        <w:rPr>
          <w:rFonts w:eastAsia="Times New Roman" w:cs="Times New Roman"/>
          <w:szCs w:val="24"/>
        </w:rPr>
        <w:t>μονάδας</w:t>
      </w:r>
      <w:r>
        <w:rPr>
          <w:rFonts w:eastAsia="Times New Roman" w:cs="Times New Roman"/>
          <w:szCs w:val="24"/>
        </w:rPr>
        <w:t xml:space="preserve"> με τις</w:t>
      </w:r>
      <w:r>
        <w:rPr>
          <w:rFonts w:eastAsia="Times New Roman" w:cs="Times New Roman"/>
          <w:szCs w:val="24"/>
        </w:rPr>
        <w:t xml:space="preserve"> υπόλοιπες υπηρεσίες ασφαλείας με σκοπό την τακτική επανεξέταση και </w:t>
      </w:r>
      <w:proofErr w:type="spellStart"/>
      <w:r>
        <w:rPr>
          <w:rFonts w:eastAsia="Times New Roman" w:cs="Times New Roman"/>
          <w:szCs w:val="24"/>
        </w:rPr>
        <w:t>επικαιροποίηση</w:t>
      </w:r>
      <w:proofErr w:type="spellEnd"/>
      <w:r>
        <w:rPr>
          <w:rFonts w:eastAsia="Times New Roman" w:cs="Times New Roman"/>
          <w:szCs w:val="24"/>
        </w:rPr>
        <w:t xml:space="preserve"> των κριτηρίων, βάσει των οποίων θα γίνεται η αξιολόγηση των επιβατών. Πώς, λοιπόν, σκοπεύουμε να εξασφαλίσουμε ότι ο δίαυλος αυτός θα είναι λειτουργικός και αποδοτικός; Το ε</w:t>
      </w:r>
      <w:r>
        <w:rPr>
          <w:rFonts w:eastAsia="Times New Roman" w:cs="Times New Roman"/>
          <w:szCs w:val="24"/>
        </w:rPr>
        <w:t>ρώτημα αυτό ανακύπτει μετά και από τις πρόσφατες δηλώσεις ενός καθ’ ύλην συναρμόδιου με θέματα ασφαλείας Υπουργού, όπως είναι ο κ. Καμμένος, με τις οποίες άφησε αιχμές για τη λειτουργία του συστήματος συντονισμού της συλλογής και διάθεσης πληροφοριών σε πρ</w:t>
      </w:r>
      <w:r>
        <w:rPr>
          <w:rFonts w:eastAsia="Times New Roman" w:cs="Times New Roman"/>
          <w:szCs w:val="24"/>
        </w:rPr>
        <w:t>όσφατη ομιλία του σε διεθνές συνέδριο και τη συνεργασία των δομών του κράτους με αυτό. Όταν λέει ότι δεν επικοινωνεί το Υπουργείο Άμυνας με την ΕΥΠ σε επίπεδο πληροφοριών, αντιλαμβάνεστε ότι αυτά μας βάζουν σε σοβαρές ανησυχίες.</w:t>
      </w:r>
    </w:p>
    <w:p w14:paraId="0E0C958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Περαιτέρω, αβεβαιότητα γύρω</w:t>
      </w:r>
      <w:r>
        <w:rPr>
          <w:rFonts w:eastAsia="Times New Roman" w:cs="Times New Roman"/>
          <w:szCs w:val="24"/>
        </w:rPr>
        <w:t xml:space="preserve"> από αυτό το θέμα προκαλεί και το γεγονός ότι η Κυβέρνηση αποφεύγει συστηματικά να δώσει σαφείς απαντήσεις για τη λειτουργία ήδη υφισταμένων δομών συνεργασίας μεταξύ των υπηρεσιών </w:t>
      </w:r>
      <w:r>
        <w:rPr>
          <w:rFonts w:eastAsia="Times New Roman" w:cs="Times New Roman"/>
          <w:szCs w:val="24"/>
        </w:rPr>
        <w:t>ασφάλειας</w:t>
      </w:r>
      <w:r>
        <w:rPr>
          <w:rFonts w:eastAsia="Times New Roman" w:cs="Times New Roman"/>
          <w:szCs w:val="24"/>
        </w:rPr>
        <w:t>, όπως αυτές του Συντονιστικού Συμβουλίου Διαχείρισης Πληροφοριών κ</w:t>
      </w:r>
      <w:r>
        <w:rPr>
          <w:rFonts w:eastAsia="Times New Roman" w:cs="Times New Roman"/>
          <w:szCs w:val="24"/>
        </w:rPr>
        <w:t xml:space="preserve">αι του Συμβουλίου Πληροφοριών. Έχει κατατεθεί από εμένα σχετική ερώτηση εδώ και καιρό. Το γνωστό: ουδεμία απάντηση. </w:t>
      </w:r>
    </w:p>
    <w:p w14:paraId="0E0C958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Τελευταίο κριτήριο, με βάση το οποίο πρέπει να αξιολογηθεί το παρόν νομοσχέδιο είναι, κυρίες και κύριοι συνάδελφοι, το ερώτημα αν οι ανωτέρ</w:t>
      </w:r>
      <w:r>
        <w:rPr>
          <w:rFonts w:eastAsia="Times New Roman" w:cs="Times New Roman"/>
          <w:szCs w:val="24"/>
        </w:rPr>
        <w:t>ω δραστηριότητες υλοποιούνται με μεθόδους και πρακτικές που εξασφαλίζουν την απόλυτη προστασία των ατομικών δικαιωμάτων των πολιτών και ειδικότερα του επιβατικού κοινού. Το νομοσχέδιο περιέχει πληθώρα μηχανισμών που στοχεύουν στην προστασία σαφώς των προσω</w:t>
      </w:r>
      <w:r>
        <w:rPr>
          <w:rFonts w:eastAsia="Times New Roman" w:cs="Times New Roman"/>
          <w:szCs w:val="24"/>
        </w:rPr>
        <w:t xml:space="preserve">πικών δεδομένων των πολιτών, ενώ η εμπιστοσύνη μας αυξάνεται και από το γεγονός ότι η Αρχή Προστασίας Προσωπικών Δεδομένων υπήρξε ενεργό κομμάτι κατά τη διαδικασία κατασκευής οικοδόμησης του συγκεκριμένου νομοσχεδίου. Επίσης, οφείλω να πω και να χαιρετίσω </w:t>
      </w:r>
      <w:r>
        <w:rPr>
          <w:rFonts w:eastAsia="Times New Roman" w:cs="Times New Roman"/>
          <w:szCs w:val="24"/>
        </w:rPr>
        <w:t xml:space="preserve">την απόφαση της κυρίας Υπουργού πριν από λίγο να εξαλείψει την ασάφεια του άρθρου 9 στην παράγραφο 3, που είχαμε κατά την </w:t>
      </w:r>
      <w:r>
        <w:rPr>
          <w:rFonts w:eastAsia="Times New Roman" w:cs="Times New Roman"/>
          <w:szCs w:val="24"/>
        </w:rPr>
        <w:t xml:space="preserve">επιτροπή </w:t>
      </w:r>
      <w:r>
        <w:rPr>
          <w:rFonts w:eastAsia="Times New Roman" w:cs="Times New Roman"/>
          <w:szCs w:val="24"/>
        </w:rPr>
        <w:t xml:space="preserve">κι εμείς προτείνει. </w:t>
      </w:r>
    </w:p>
    <w:p w14:paraId="0E0C958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συγκεκριμένο νομοσχέδιο αποτελεί στην ουσία μεταφορά στο εθνικό δίκαιο </w:t>
      </w:r>
      <w:r>
        <w:rPr>
          <w:rFonts w:eastAsia="Times New Roman" w:cs="Times New Roman"/>
          <w:szCs w:val="24"/>
        </w:rPr>
        <w:t xml:space="preserve">μιας κοινοτικής </w:t>
      </w:r>
      <w:r>
        <w:rPr>
          <w:rFonts w:eastAsia="Times New Roman" w:cs="Times New Roman"/>
          <w:szCs w:val="24"/>
        </w:rPr>
        <w:t xml:space="preserve">οδηγίας </w:t>
      </w:r>
      <w:r>
        <w:rPr>
          <w:rFonts w:eastAsia="Times New Roman" w:cs="Times New Roman"/>
          <w:szCs w:val="24"/>
        </w:rPr>
        <w:t>που ενσωματώνει καλές διεθνείς πρακτικές και τεχνικές τόσο στο επίπεδο της καταπολέμησης της τρομοκρατίας και του οργανωμένου εγκλήματος όσο και στον τομέα της προστασίας των προσωπικών δεδομένων των επιβατών. Αισθάνομαι ότι η Κυβέρ</w:t>
      </w:r>
      <w:r>
        <w:rPr>
          <w:rFonts w:eastAsia="Times New Roman" w:cs="Times New Roman"/>
          <w:szCs w:val="24"/>
        </w:rPr>
        <w:t>νηση δεν το αντιμετώπισε με τη δέουσα προσοχή, παρά το θετικό κλίμα, δημιουργώντας έτσι την ανάγκη να γίνουν σημαντικές παρεμβάσεις σε πολλά άρθρα με σκοπό την αύξηση της σαφήνειας και της λειτουργικότητάς του. Πολλές από αυτές έχουν γίνει δεκτές με αποτέλ</w:t>
      </w:r>
      <w:r>
        <w:rPr>
          <w:rFonts w:eastAsia="Times New Roman" w:cs="Times New Roman"/>
          <w:szCs w:val="24"/>
        </w:rPr>
        <w:t xml:space="preserve">εσμα σήμερα, όπως </w:t>
      </w:r>
      <w:proofErr w:type="spellStart"/>
      <w:r>
        <w:rPr>
          <w:rFonts w:eastAsia="Times New Roman" w:cs="Times New Roman"/>
          <w:szCs w:val="24"/>
        </w:rPr>
        <w:t>προείπα</w:t>
      </w:r>
      <w:proofErr w:type="spellEnd"/>
      <w:r>
        <w:rPr>
          <w:rFonts w:eastAsia="Times New Roman" w:cs="Times New Roman"/>
          <w:szCs w:val="24"/>
        </w:rPr>
        <w:t xml:space="preserve">, να αισθανόμαστε ασφαλείς και αισιόδοξοι στη </w:t>
      </w:r>
      <w:proofErr w:type="spellStart"/>
      <w:r>
        <w:rPr>
          <w:rFonts w:eastAsia="Times New Roman" w:cs="Times New Roman"/>
          <w:szCs w:val="24"/>
        </w:rPr>
        <w:t>συνδιαμόρφωση</w:t>
      </w:r>
      <w:proofErr w:type="spellEnd"/>
      <w:r>
        <w:rPr>
          <w:rFonts w:eastAsia="Times New Roman" w:cs="Times New Roman"/>
          <w:szCs w:val="24"/>
        </w:rPr>
        <w:t>, αν θέλετε, αυτών των διατάξεων. Κάποιες από τις αλλαγές έγιναν ήδη δεκτές. Και θεωρώ ότι αυτό πρέπει να συνεχιστεί και σε άλλα νομοσχέδια.</w:t>
      </w:r>
    </w:p>
    <w:p w14:paraId="0E0C958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Συνεπώς η Νέα Δημοκρατία, ως η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εξοχήν παράταξη που υποστηρίζει το δικαίωμα των πολιτών στην ασφάλεια, που αναγνωρίζει την ανάγκη προστασίας των ατομικών δικαιωμάτων και που σέβεται κυρίως και το ευρωπαϊκό κεκτημένο, θα ψηφίσει και πάλι θετικά επί της αρχής του νομοσχεδίου. Παράλληλ</w:t>
      </w:r>
      <w:r>
        <w:rPr>
          <w:rFonts w:eastAsia="Times New Roman" w:cs="Times New Roman"/>
          <w:szCs w:val="24"/>
        </w:rPr>
        <w:t xml:space="preserve">α, θα επιμείνει να γίνει δεκτό το σύνολο των αλλαγών, μεγάλο μέρος των οποίων έχει ήδη γίνει. Θεωρώ, λοιπόν, ότι κατά τούτο δημιουργείται μια ευοίωνη προοπτική όσον αφορά </w:t>
      </w:r>
      <w:r>
        <w:rPr>
          <w:rFonts w:eastAsia="Times New Roman" w:cs="Times New Roman"/>
          <w:szCs w:val="24"/>
        </w:rPr>
        <w:t>σ</w:t>
      </w:r>
      <w:r>
        <w:rPr>
          <w:rFonts w:eastAsia="Times New Roman" w:cs="Times New Roman"/>
          <w:szCs w:val="24"/>
        </w:rPr>
        <w:t xml:space="preserve">την ασφάλεια των μετακινήσεων διά </w:t>
      </w:r>
      <w:r>
        <w:rPr>
          <w:rFonts w:eastAsia="Times New Roman" w:cs="Times New Roman"/>
          <w:szCs w:val="24"/>
        </w:rPr>
        <w:lastRenderedPageBreak/>
        <w:t>των αεροπορικών γραμμών και τη γενικότερη ασφάλεια</w:t>
      </w:r>
      <w:r>
        <w:rPr>
          <w:rFonts w:eastAsia="Times New Roman" w:cs="Times New Roman"/>
          <w:szCs w:val="24"/>
        </w:rPr>
        <w:t xml:space="preserve"> σε ζητήματα που έχουν να κάνουν με αυτά, τα οποία το νομοσχέδιο επεξεργάζεται.</w:t>
      </w:r>
    </w:p>
    <w:p w14:paraId="0E0C958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για τις </w:t>
      </w:r>
      <w:proofErr w:type="spellStart"/>
      <w:r>
        <w:rPr>
          <w:rFonts w:eastAsia="Times New Roman" w:cs="Times New Roman"/>
          <w:szCs w:val="24"/>
        </w:rPr>
        <w:t>εμφανισθείσες</w:t>
      </w:r>
      <w:proofErr w:type="spellEnd"/>
      <w:r>
        <w:rPr>
          <w:rFonts w:eastAsia="Times New Roman" w:cs="Times New Roman"/>
          <w:szCs w:val="24"/>
        </w:rPr>
        <w:t xml:space="preserve"> τροπολογίες θα αναφερθεί διεξοδικά ο συνάδελφος Κοινοβουλευτικός Εκπρόσωπος, κ. Κεφαλογιάννης. Δεν θα τις κρίνω αυτή</w:t>
      </w:r>
      <w:r>
        <w:rPr>
          <w:rFonts w:eastAsia="Times New Roman" w:cs="Times New Roman"/>
          <w:szCs w:val="24"/>
        </w:rPr>
        <w:t>ν</w:t>
      </w:r>
      <w:r>
        <w:rPr>
          <w:rFonts w:eastAsia="Times New Roman" w:cs="Times New Roman"/>
          <w:szCs w:val="24"/>
        </w:rPr>
        <w:t xml:space="preserve"> τη στιγμή</w:t>
      </w:r>
      <w:r>
        <w:rPr>
          <w:rFonts w:eastAsia="Times New Roman" w:cs="Times New Roman"/>
          <w:szCs w:val="24"/>
        </w:rPr>
        <w:t>. Πιστεύω ότι οι σοβαρότερες, οι βασικότερες τροπολογίες έχουν να κάνουν με θέματα, τα οποία σαφώς προοιωνίζουν, προδικάζουν την προεκλογική περίοδο στην οποία έχουμε έρθει, μέρος των οποίων χαιρετίζουμε και πάλι. Και θέλω να πιστεύω ότι η προεκλογική περί</w:t>
      </w:r>
      <w:r>
        <w:rPr>
          <w:rFonts w:eastAsia="Times New Roman" w:cs="Times New Roman"/>
          <w:szCs w:val="24"/>
        </w:rPr>
        <w:t>οδος, στην οποία έχουμε έρθει, θα είναι πολύ συντομότερη από αυτό που περιμέναμε.</w:t>
      </w:r>
    </w:p>
    <w:p w14:paraId="0E0C959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Σας ευχαριστώ.</w:t>
      </w:r>
    </w:p>
    <w:p w14:paraId="0E0C9591"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E0C9592" w14:textId="77777777" w:rsidR="00BD61E1" w:rsidRDefault="00340392">
      <w:pPr>
        <w:spacing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0E0C959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Καρράς. </w:t>
      </w:r>
    </w:p>
    <w:p w14:paraId="0E0C9594"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Κύριε Πρόεδρε, φαίνεται ότι η Κυβέρνηση δεν άντεξε στον πειρασμό και έφερε μια σειρά τροπολογιών σε </w:t>
      </w:r>
      <w:r>
        <w:rPr>
          <w:rFonts w:eastAsia="Times New Roman" w:cs="Times New Roman"/>
          <w:szCs w:val="24"/>
        </w:rPr>
        <w:lastRenderedPageBreak/>
        <w:t xml:space="preserve">ένα τυπικό κατ’ </w:t>
      </w:r>
      <w:r>
        <w:rPr>
          <w:rFonts w:eastAsia="Times New Roman" w:cs="Times New Roman"/>
          <w:szCs w:val="24"/>
        </w:rPr>
        <w:t xml:space="preserve">αρχάς </w:t>
      </w:r>
      <w:r>
        <w:rPr>
          <w:rFonts w:eastAsia="Times New Roman" w:cs="Times New Roman"/>
          <w:szCs w:val="24"/>
        </w:rPr>
        <w:t xml:space="preserve">νομοσχέδιο, όπως είναι η ενσωμάτωση μιας ευρωπαϊκής </w:t>
      </w:r>
      <w:r>
        <w:rPr>
          <w:rFonts w:eastAsia="Times New Roman" w:cs="Times New Roman"/>
          <w:szCs w:val="24"/>
        </w:rPr>
        <w:t>οδηγίας</w:t>
      </w:r>
      <w:r>
        <w:rPr>
          <w:rFonts w:eastAsia="Times New Roman" w:cs="Times New Roman"/>
          <w:szCs w:val="24"/>
        </w:rPr>
        <w:t>. Πρέπει, όμως, να ξεκινήσω και λόγω του συντόμου του χρό</w:t>
      </w:r>
      <w:r>
        <w:rPr>
          <w:rFonts w:eastAsia="Times New Roman" w:cs="Times New Roman"/>
          <w:szCs w:val="24"/>
        </w:rPr>
        <w:t>νου</w:t>
      </w:r>
      <w:r>
        <w:rPr>
          <w:rFonts w:eastAsia="Times New Roman" w:cs="Times New Roman"/>
          <w:szCs w:val="24"/>
        </w:rPr>
        <w:t>,</w:t>
      </w:r>
      <w:r>
        <w:rPr>
          <w:rFonts w:eastAsia="Times New Roman" w:cs="Times New Roman"/>
          <w:szCs w:val="24"/>
        </w:rPr>
        <w:t xml:space="preserve"> από τις τροπολογίες. </w:t>
      </w:r>
    </w:p>
    <w:p w14:paraId="0E0C959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Υπάρχουν τροπολογίες, οι οποίες θα μπορούσαν να έχουν ενταχθεί σε ένα </w:t>
      </w:r>
      <w:r>
        <w:rPr>
          <w:rFonts w:eastAsia="Times New Roman" w:cs="Times New Roman"/>
          <w:szCs w:val="24"/>
        </w:rPr>
        <w:t xml:space="preserve">ενιαίο </w:t>
      </w:r>
      <w:r>
        <w:rPr>
          <w:rFonts w:eastAsia="Times New Roman" w:cs="Times New Roman"/>
          <w:szCs w:val="24"/>
        </w:rPr>
        <w:t xml:space="preserve">φορολογικό νομοσχέδιο, όπως είναι η </w:t>
      </w:r>
      <w:r>
        <w:rPr>
          <w:rFonts w:eastAsia="Times New Roman" w:cs="Times New Roman"/>
          <w:szCs w:val="24"/>
        </w:rPr>
        <w:t xml:space="preserve">τροπολογία </w:t>
      </w:r>
      <w:r>
        <w:rPr>
          <w:rFonts w:eastAsia="Times New Roman" w:cs="Times New Roman"/>
          <w:szCs w:val="24"/>
        </w:rPr>
        <w:t>στον φόρο εισοδήματος των νομικών προσώπων, όπως είναι η μεταβολή στον ΕΝΦΙΑ, ούτως ώστε να δοθεί η δυνατ</w:t>
      </w:r>
      <w:r>
        <w:rPr>
          <w:rFonts w:eastAsia="Times New Roman" w:cs="Times New Roman"/>
          <w:szCs w:val="24"/>
        </w:rPr>
        <w:t xml:space="preserve">ότητα στη Βουλή </w:t>
      </w:r>
      <w:r>
        <w:rPr>
          <w:rFonts w:eastAsia="Times New Roman" w:cs="Times New Roman"/>
          <w:szCs w:val="24"/>
        </w:rPr>
        <w:t xml:space="preserve">να τις </w:t>
      </w:r>
      <w:r>
        <w:rPr>
          <w:rFonts w:eastAsia="Times New Roman" w:cs="Times New Roman"/>
          <w:szCs w:val="24"/>
        </w:rPr>
        <w:t xml:space="preserve">περάσει μέσα από τη διαδικασία των </w:t>
      </w:r>
      <w:r>
        <w:rPr>
          <w:rFonts w:eastAsia="Times New Roman" w:cs="Times New Roman"/>
          <w:szCs w:val="24"/>
        </w:rPr>
        <w:t>κοινοβουλευτικών επιτροπών</w:t>
      </w:r>
      <w:r>
        <w:rPr>
          <w:rFonts w:eastAsia="Times New Roman" w:cs="Times New Roman"/>
          <w:szCs w:val="24"/>
        </w:rPr>
        <w:t xml:space="preserve">, να ακουστούν και οι φορείς. </w:t>
      </w:r>
    </w:p>
    <w:p w14:paraId="0E0C9596" w14:textId="77777777" w:rsidR="00BD61E1" w:rsidRDefault="00340392">
      <w:pPr>
        <w:spacing w:line="600" w:lineRule="auto"/>
        <w:ind w:firstLine="720"/>
        <w:jc w:val="both"/>
        <w:rPr>
          <w:rFonts w:eastAsia="Times New Roman"/>
          <w:szCs w:val="24"/>
        </w:rPr>
      </w:pPr>
      <w:r>
        <w:rPr>
          <w:rFonts w:eastAsia="Times New Roman"/>
          <w:szCs w:val="24"/>
        </w:rPr>
        <w:t xml:space="preserve">Δεν ξέρουμε αν μπορούν οι τροποποιήσεις αυτές τις οποίες φέρνει η Κυβέρνηση να ενισχύσουν την οικονομία και με τον τρόπο τον οποίον δειλά το </w:t>
      </w:r>
      <w:r>
        <w:rPr>
          <w:rFonts w:eastAsia="Times New Roman"/>
          <w:szCs w:val="24"/>
        </w:rPr>
        <w:t>κάνει. Μειώνει 1% τον φόρο εισοδήματος των νομικών προσώπων και των νομικών οντοτήτων, δηλαδή εκείνων που έχουν επιχειρηματική δραστηριότητα 1%, για τα επόμενα τέσσερα χρόνια. Θα θέλαμε να γνωρίζουμε πώς επιδρά στην οικονομία, αν το μέτρο είναι αναπτυξιακό</w:t>
      </w:r>
      <w:r>
        <w:rPr>
          <w:rFonts w:eastAsia="Times New Roman"/>
          <w:szCs w:val="24"/>
        </w:rPr>
        <w:t xml:space="preserve"> ή αν πρόκειται απλώς για μ</w:t>
      </w:r>
      <w:r>
        <w:rPr>
          <w:rFonts w:eastAsia="Times New Roman"/>
          <w:szCs w:val="24"/>
        </w:rPr>
        <w:t>ί</w:t>
      </w:r>
      <w:r>
        <w:rPr>
          <w:rFonts w:eastAsia="Times New Roman"/>
          <w:szCs w:val="24"/>
        </w:rPr>
        <w:t>α χαριστική, ακόμα μ</w:t>
      </w:r>
      <w:r>
        <w:rPr>
          <w:rFonts w:eastAsia="Times New Roman"/>
          <w:szCs w:val="24"/>
        </w:rPr>
        <w:t>ί</w:t>
      </w:r>
      <w:r>
        <w:rPr>
          <w:rFonts w:eastAsia="Times New Roman"/>
          <w:szCs w:val="24"/>
        </w:rPr>
        <w:t>α φορά, διάταξη, ώστε με ένα μικρό κομμάτι που δίνετε, να ακούγεται μ</w:t>
      </w:r>
      <w:r>
        <w:rPr>
          <w:rFonts w:eastAsia="Times New Roman"/>
          <w:szCs w:val="24"/>
        </w:rPr>
        <w:t>ί</w:t>
      </w:r>
      <w:r>
        <w:rPr>
          <w:rFonts w:eastAsia="Times New Roman"/>
          <w:szCs w:val="24"/>
        </w:rPr>
        <w:t>α καλή κουβέντα για την Κυβέρνηση, η οποία ήδη έχει υπερφορολογήσει τον κόσμο. Περιμένουμε να δούμε σε ένα φορολογικό νομοσχέδιο, το οποί</w:t>
      </w:r>
      <w:r>
        <w:rPr>
          <w:rFonts w:eastAsia="Times New Roman"/>
          <w:szCs w:val="24"/>
        </w:rPr>
        <w:t xml:space="preserve">ο θα έπρεπε να έχει έρθει, και διατάξεις που αφορούν στην </w:t>
      </w:r>
      <w:r>
        <w:rPr>
          <w:rFonts w:eastAsia="Times New Roman"/>
          <w:szCs w:val="24"/>
        </w:rPr>
        <w:lastRenderedPageBreak/>
        <w:t xml:space="preserve">φορολογία εισοδήματος των φυσικών προσώπων. Να ανακουφιστούν κι αυτά από την </w:t>
      </w:r>
      <w:proofErr w:type="spellStart"/>
      <w:r>
        <w:rPr>
          <w:rFonts w:eastAsia="Times New Roman"/>
          <w:szCs w:val="24"/>
        </w:rPr>
        <w:t>υπερφορολόγηση</w:t>
      </w:r>
      <w:proofErr w:type="spellEnd"/>
      <w:r>
        <w:rPr>
          <w:rFonts w:eastAsia="Times New Roman"/>
          <w:szCs w:val="24"/>
        </w:rPr>
        <w:t xml:space="preserve">. Τίποτα απ’ όλα αυτά. </w:t>
      </w:r>
    </w:p>
    <w:p w14:paraId="0E0C9597" w14:textId="77777777" w:rsidR="00BD61E1" w:rsidRDefault="00340392">
      <w:pPr>
        <w:spacing w:line="600" w:lineRule="auto"/>
        <w:ind w:firstLine="720"/>
        <w:jc w:val="both"/>
        <w:rPr>
          <w:rFonts w:eastAsia="Times New Roman"/>
          <w:szCs w:val="24"/>
        </w:rPr>
      </w:pPr>
      <w:r>
        <w:rPr>
          <w:rFonts w:eastAsia="Times New Roman"/>
          <w:szCs w:val="24"/>
        </w:rPr>
        <w:t>Το μόνο το οποίο έγινε σήμερα ήταν</w:t>
      </w:r>
      <w:r>
        <w:rPr>
          <w:rFonts w:eastAsia="Times New Roman"/>
          <w:szCs w:val="24"/>
        </w:rPr>
        <w:t xml:space="preserve"> οι</w:t>
      </w:r>
      <w:r>
        <w:rPr>
          <w:rFonts w:eastAsia="Times New Roman"/>
          <w:szCs w:val="24"/>
        </w:rPr>
        <w:t xml:space="preserve"> δύο τροπολογίες. Οφείλω να πω ότι έχω την επι</w:t>
      </w:r>
      <w:r>
        <w:rPr>
          <w:rFonts w:eastAsia="Times New Roman"/>
          <w:szCs w:val="24"/>
        </w:rPr>
        <w:t>φύλαξη, όχι με τη γενική διάταξη του Συντάγματος που απαγορεύει να είναι άσχετες οι τροπολογίες προς το κύριο θέμα του νομοθετήματος που συζητείται στην Ολομέλεια, αν τηρείται και η συνταγματική τάξη σε σχέση με το άρθρο 78 του Συντάγματος που, τουλάχιστον</w:t>
      </w:r>
      <w:r>
        <w:rPr>
          <w:rFonts w:eastAsia="Times New Roman"/>
          <w:szCs w:val="24"/>
        </w:rPr>
        <w:t xml:space="preserve"> στην πλήρη δομή του, επιβάλλει φορολογικά νομοσχέδια για τέτοια ζητήματα να είναι αυτοτελή και να συζητούνται με άνεση και με λεπτομέρεια. </w:t>
      </w:r>
    </w:p>
    <w:p w14:paraId="0E0C9598" w14:textId="77777777" w:rsidR="00BD61E1" w:rsidRDefault="00340392">
      <w:pPr>
        <w:spacing w:line="600" w:lineRule="auto"/>
        <w:ind w:firstLine="720"/>
        <w:jc w:val="both"/>
        <w:rPr>
          <w:rFonts w:eastAsia="Times New Roman"/>
          <w:szCs w:val="24"/>
        </w:rPr>
      </w:pPr>
      <w:r>
        <w:rPr>
          <w:rFonts w:eastAsia="Times New Roman"/>
          <w:szCs w:val="24"/>
        </w:rPr>
        <w:t>Εμείς, η Κοινοβουλευτική Ομάδα της Δημοκρατικής Συμπαράταξης, έχουμε ήδη προηγηθεί της Κυβέρνησης κι έχουμε καταθέσ</w:t>
      </w:r>
      <w:r>
        <w:rPr>
          <w:rFonts w:eastAsia="Times New Roman"/>
          <w:szCs w:val="24"/>
        </w:rPr>
        <w:t xml:space="preserve">ει, να θυμίσω, ένα ολοκληρωμένο σχέδιο ανακούφισης και ένα ολοκληρωμένο σχέδιο ανάταξης της οικονομίας με τον τίτλο: «Πρώτη δέσμη μέτρων οικονομικής ανάκαμψης και κοινωνικής δικαιοσύνης». </w:t>
      </w:r>
    </w:p>
    <w:p w14:paraId="0E0C9599" w14:textId="77777777" w:rsidR="00BD61E1" w:rsidRDefault="00340392">
      <w:pPr>
        <w:spacing w:line="600" w:lineRule="auto"/>
        <w:ind w:firstLine="720"/>
        <w:jc w:val="both"/>
        <w:rPr>
          <w:rFonts w:eastAsia="Times New Roman"/>
          <w:szCs w:val="24"/>
        </w:rPr>
      </w:pPr>
      <w:r>
        <w:rPr>
          <w:rFonts w:eastAsia="Times New Roman"/>
          <w:szCs w:val="24"/>
        </w:rPr>
        <w:t>Η Κυβέρνηση ευαγγελίζεται την έξοδο</w:t>
      </w:r>
      <w:r>
        <w:rPr>
          <w:rFonts w:eastAsia="Times New Roman"/>
          <w:szCs w:val="24"/>
        </w:rPr>
        <w:t xml:space="preserve"> από τα μνημόνια</w:t>
      </w:r>
      <w:r>
        <w:rPr>
          <w:rFonts w:eastAsia="Times New Roman"/>
          <w:szCs w:val="24"/>
        </w:rPr>
        <w:t xml:space="preserve">. Προσωπική μου </w:t>
      </w:r>
      <w:r>
        <w:rPr>
          <w:rFonts w:eastAsia="Times New Roman"/>
          <w:szCs w:val="24"/>
        </w:rPr>
        <w:t xml:space="preserve">άποψη είναι ότι δεν υπάρχει έξοδος, διότι οι όροι των μνημονίων παραμένουν σε πλήρη ισχύ για πολλά επόμενα χρόνια. Για να μιλήσουμε για έξοδο από τα μνημόνια θα έπρεπε να έχουμε μιλήσει και για κατάργηση ενδεχόμενα </w:t>
      </w:r>
      <w:r>
        <w:rPr>
          <w:rFonts w:eastAsia="Times New Roman"/>
          <w:szCs w:val="24"/>
        </w:rPr>
        <w:lastRenderedPageBreak/>
        <w:t xml:space="preserve">των μνημονίων ή εκπλήρωση, αν θέλετε πιο </w:t>
      </w:r>
      <w:r>
        <w:rPr>
          <w:rFonts w:eastAsia="Times New Roman"/>
          <w:szCs w:val="24"/>
        </w:rPr>
        <w:t xml:space="preserve">επιεικώς, των όρων που έχουν επιβάλλει. Όχι μόνο δεν συνέβη αυτό, αλλά εξακολουθούμε να εφαρμόζουμε για τα επόμενα πολλά χρόνια τους όρους των μνημονίων. Συνεπώς, η δική μου εκτίμηση είναι ότι δεν υπάρχει έξοδος από τα μνημόνια. </w:t>
      </w:r>
    </w:p>
    <w:p w14:paraId="0E0C959A" w14:textId="77777777" w:rsidR="00BD61E1" w:rsidRDefault="00340392">
      <w:pPr>
        <w:spacing w:line="600" w:lineRule="auto"/>
        <w:ind w:firstLine="720"/>
        <w:jc w:val="both"/>
        <w:rPr>
          <w:rFonts w:eastAsia="Times New Roman"/>
          <w:szCs w:val="24"/>
        </w:rPr>
      </w:pPr>
      <w:r>
        <w:rPr>
          <w:rFonts w:eastAsia="Times New Roman"/>
          <w:szCs w:val="24"/>
        </w:rPr>
        <w:t>Η έξοδος από τα μνημόνια θ</w:t>
      </w:r>
      <w:r>
        <w:rPr>
          <w:rFonts w:eastAsia="Times New Roman"/>
          <w:szCs w:val="24"/>
        </w:rPr>
        <w:t>α σήμαινε και μ</w:t>
      </w:r>
      <w:r>
        <w:rPr>
          <w:rFonts w:eastAsia="Times New Roman"/>
          <w:szCs w:val="24"/>
        </w:rPr>
        <w:t>ί</w:t>
      </w:r>
      <w:r>
        <w:rPr>
          <w:rFonts w:eastAsia="Times New Roman"/>
          <w:szCs w:val="24"/>
        </w:rPr>
        <w:t>α δυνατότητα οικονομικής ανάπτυξης της χώρας. Τέτοιο παράδειγμα, τέτοια στοιχεία δεν έχουμε. Το μόνο που βλέπουμε είναι ότι επιχειρείται μ</w:t>
      </w:r>
      <w:r>
        <w:rPr>
          <w:rFonts w:eastAsia="Times New Roman"/>
          <w:szCs w:val="24"/>
        </w:rPr>
        <w:t>ί</w:t>
      </w:r>
      <w:r>
        <w:rPr>
          <w:rFonts w:eastAsia="Times New Roman"/>
          <w:szCs w:val="24"/>
        </w:rPr>
        <w:t xml:space="preserve">α μικρή επιστροφή εκείνων των </w:t>
      </w:r>
      <w:proofErr w:type="spellStart"/>
      <w:r>
        <w:rPr>
          <w:rFonts w:eastAsia="Times New Roman"/>
          <w:szCs w:val="24"/>
        </w:rPr>
        <w:t>υπερπλεονασμάτων</w:t>
      </w:r>
      <w:proofErr w:type="spellEnd"/>
      <w:r>
        <w:rPr>
          <w:rFonts w:eastAsia="Times New Roman"/>
          <w:szCs w:val="24"/>
        </w:rPr>
        <w:t xml:space="preserve">, τα οποία ήδη έχει </w:t>
      </w:r>
      <w:proofErr w:type="spellStart"/>
      <w:r>
        <w:rPr>
          <w:rFonts w:eastAsia="Times New Roman"/>
          <w:szCs w:val="24"/>
        </w:rPr>
        <w:t>αφαιμάξει</w:t>
      </w:r>
      <w:proofErr w:type="spellEnd"/>
      <w:r>
        <w:rPr>
          <w:rFonts w:eastAsia="Times New Roman"/>
          <w:szCs w:val="24"/>
        </w:rPr>
        <w:t xml:space="preserve"> η Κυβέρνηση από τον ελληνικό λαό, και προσπαθεί με τη μορφή ανακουφιστικών μέτρων να δώσει κάτι πίσω. </w:t>
      </w:r>
    </w:p>
    <w:p w14:paraId="0E0C959B" w14:textId="77777777" w:rsidR="00BD61E1" w:rsidRDefault="00340392">
      <w:pPr>
        <w:spacing w:line="600" w:lineRule="auto"/>
        <w:ind w:firstLine="720"/>
        <w:jc w:val="both"/>
        <w:rPr>
          <w:rFonts w:eastAsia="Times New Roman"/>
          <w:szCs w:val="24"/>
        </w:rPr>
      </w:pPr>
      <w:r>
        <w:rPr>
          <w:rFonts w:eastAsia="Times New Roman"/>
          <w:szCs w:val="24"/>
        </w:rPr>
        <w:t>Βεβαίως, ο τρόπος με τον οποίον γίνεται είναι άτ</w:t>
      </w:r>
      <w:r>
        <w:rPr>
          <w:rFonts w:eastAsia="Times New Roman"/>
          <w:szCs w:val="24"/>
        </w:rPr>
        <w:t>εχνος</w:t>
      </w:r>
      <w:r>
        <w:rPr>
          <w:rFonts w:eastAsia="Times New Roman"/>
          <w:szCs w:val="24"/>
        </w:rPr>
        <w:t>. Ο τρόπος με τον οποίον</w:t>
      </w:r>
      <w:r>
        <w:rPr>
          <w:rFonts w:eastAsia="Times New Roman"/>
          <w:szCs w:val="24"/>
        </w:rPr>
        <w:t xml:space="preserve"> γίνεται είναι ιδιαίτερα προεκλογικός. Λίγες μέρες προ των Χριστουγέννων να δώσουμε κι ένα μέρισμα. Δεν έχω δει ακόμα και την τροπολογία αυτή περί μερίσματος. </w:t>
      </w:r>
    </w:p>
    <w:p w14:paraId="0E0C959C" w14:textId="77777777" w:rsidR="00BD61E1" w:rsidRDefault="00340392">
      <w:pPr>
        <w:spacing w:line="600" w:lineRule="auto"/>
        <w:ind w:firstLine="720"/>
        <w:jc w:val="both"/>
        <w:rPr>
          <w:rFonts w:eastAsia="Times New Roman"/>
          <w:szCs w:val="24"/>
        </w:rPr>
      </w:pPr>
      <w:r>
        <w:rPr>
          <w:rFonts w:eastAsia="Times New Roman"/>
          <w:b/>
          <w:szCs w:val="24"/>
        </w:rPr>
        <w:t xml:space="preserve">ΣΥΜΕΩΝ </w:t>
      </w:r>
      <w:r>
        <w:rPr>
          <w:rFonts w:eastAsia="Times New Roman"/>
          <w:b/>
          <w:szCs w:val="24"/>
        </w:rPr>
        <w:t>(ΜΑΚΗΣ)</w:t>
      </w:r>
      <w:r>
        <w:rPr>
          <w:rFonts w:eastAsia="Times New Roman"/>
          <w:b/>
          <w:szCs w:val="24"/>
        </w:rPr>
        <w:t xml:space="preserve"> ΜΠΑΛΛΗΣ:</w:t>
      </w:r>
      <w:r>
        <w:rPr>
          <w:rFonts w:eastAsia="Times New Roman"/>
          <w:szCs w:val="24"/>
        </w:rPr>
        <w:t xml:space="preserve"> Το πνεύμα των Χριστουγέννων!</w:t>
      </w:r>
    </w:p>
    <w:p w14:paraId="0E0C959D" w14:textId="77777777" w:rsidR="00BD61E1" w:rsidRDefault="00340392">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Ναι, βεβαίως τ</w:t>
      </w:r>
      <w:r>
        <w:rPr>
          <w:rFonts w:eastAsia="Times New Roman"/>
          <w:szCs w:val="24"/>
        </w:rPr>
        <w:t xml:space="preserve">ο πνεύμα των Χριστουγέννων, το πνεύμα της επιείκειας, εφαρμόζετε, κύριε συνάδελφε, για να καρπωθείτε αργότερα τα αποτελέσματα του πνεύματος των Χριστουγέννων. </w:t>
      </w:r>
      <w:r>
        <w:rPr>
          <w:rFonts w:eastAsia="Times New Roman"/>
          <w:szCs w:val="24"/>
        </w:rPr>
        <w:lastRenderedPageBreak/>
        <w:t xml:space="preserve">Αλλά θα πω κάτι και θα με συγχωρέσετε. Μέχρι και ο </w:t>
      </w:r>
      <w:proofErr w:type="spellStart"/>
      <w:r>
        <w:rPr>
          <w:rFonts w:eastAsia="Times New Roman"/>
          <w:szCs w:val="24"/>
        </w:rPr>
        <w:t>Σκρουτζ</w:t>
      </w:r>
      <w:proofErr w:type="spellEnd"/>
      <w:r>
        <w:rPr>
          <w:rFonts w:eastAsia="Times New Roman"/>
          <w:szCs w:val="24"/>
        </w:rPr>
        <w:t xml:space="preserve"> ενστερνίστηκε το πνεύμα των Χριστουγέν</w:t>
      </w:r>
      <w:r>
        <w:rPr>
          <w:rFonts w:eastAsia="Times New Roman"/>
          <w:szCs w:val="24"/>
        </w:rPr>
        <w:t xml:space="preserve">νων στο τέλος. Επομένως, μην το επαναλάβετε, γιατί θα σας συγκρίνω με τον </w:t>
      </w:r>
      <w:proofErr w:type="spellStart"/>
      <w:r>
        <w:rPr>
          <w:rFonts w:eastAsia="Times New Roman"/>
          <w:szCs w:val="24"/>
        </w:rPr>
        <w:t>Σκρουτζ</w:t>
      </w:r>
      <w:proofErr w:type="spellEnd"/>
      <w:r>
        <w:rPr>
          <w:rFonts w:eastAsia="Times New Roman"/>
          <w:szCs w:val="24"/>
        </w:rPr>
        <w:t xml:space="preserve">. Δεν μιλώ προσωπικά. Για το όνομα του </w:t>
      </w:r>
      <w:r>
        <w:rPr>
          <w:rFonts w:eastAsia="Times New Roman"/>
          <w:szCs w:val="24"/>
        </w:rPr>
        <w:t>θ</w:t>
      </w:r>
      <w:r>
        <w:rPr>
          <w:rFonts w:eastAsia="Times New Roman"/>
          <w:szCs w:val="24"/>
        </w:rPr>
        <w:t xml:space="preserve">εού. </w:t>
      </w:r>
    </w:p>
    <w:p w14:paraId="0E0C959E" w14:textId="77777777" w:rsidR="00BD61E1" w:rsidRDefault="00340392">
      <w:pPr>
        <w:spacing w:line="600" w:lineRule="auto"/>
        <w:ind w:firstLine="720"/>
        <w:jc w:val="both"/>
        <w:rPr>
          <w:rFonts w:eastAsia="Times New Roman"/>
          <w:szCs w:val="24"/>
        </w:rPr>
      </w:pPr>
      <w:r>
        <w:rPr>
          <w:rFonts w:eastAsia="Times New Roman"/>
          <w:b/>
          <w:szCs w:val="24"/>
        </w:rPr>
        <w:t xml:space="preserve">ΣΥΜΕΩΝ </w:t>
      </w:r>
      <w:r>
        <w:rPr>
          <w:rFonts w:eastAsia="Times New Roman"/>
          <w:b/>
          <w:szCs w:val="24"/>
        </w:rPr>
        <w:t>(ΜΑΚΗΣ)</w:t>
      </w:r>
      <w:r>
        <w:rPr>
          <w:rFonts w:eastAsia="Times New Roman"/>
          <w:b/>
          <w:szCs w:val="24"/>
        </w:rPr>
        <w:t xml:space="preserve"> ΜΠΑΛΛΗΣ: </w:t>
      </w:r>
      <w:r>
        <w:rPr>
          <w:rFonts w:eastAsia="Times New Roman"/>
          <w:szCs w:val="24"/>
        </w:rPr>
        <w:t xml:space="preserve">Εμείς δεν είμαστε τσιγγούνηδες. </w:t>
      </w:r>
    </w:p>
    <w:p w14:paraId="0E0C959F" w14:textId="77777777" w:rsidR="00BD61E1" w:rsidRDefault="00340392">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Επανέρχομαι επί του νομοθετικού έργου. </w:t>
      </w:r>
    </w:p>
    <w:p w14:paraId="0E0C95A0" w14:textId="77777777" w:rsidR="00BD61E1" w:rsidRDefault="00340392">
      <w:pPr>
        <w:spacing w:line="600" w:lineRule="auto"/>
        <w:ind w:firstLine="720"/>
        <w:jc w:val="both"/>
        <w:rPr>
          <w:rFonts w:eastAsia="Times New Roman"/>
          <w:szCs w:val="24"/>
        </w:rPr>
      </w:pPr>
      <w:r>
        <w:rPr>
          <w:rFonts w:eastAsia="Times New Roman"/>
          <w:szCs w:val="24"/>
        </w:rPr>
        <w:t>Έλε</w:t>
      </w:r>
      <w:r>
        <w:rPr>
          <w:rFonts w:eastAsia="Times New Roman"/>
          <w:szCs w:val="24"/>
        </w:rPr>
        <w:t xml:space="preserve">γα, λοιπόν, ότι εμείς σαν </w:t>
      </w:r>
      <w:r>
        <w:rPr>
          <w:rFonts w:eastAsia="Times New Roman"/>
          <w:szCs w:val="24"/>
        </w:rPr>
        <w:t>Κ</w:t>
      </w:r>
      <w:r>
        <w:rPr>
          <w:rFonts w:eastAsia="Times New Roman"/>
          <w:szCs w:val="24"/>
        </w:rPr>
        <w:t>οινοβουλευτική Ομάδα έχουμε προχωρήσει σε πιο ρηξικέλευθες, προτάσεις μελετημένες, οι οποίες αφορούν πλέον τη λήψη συνολικών μέτρων, όχι μόνο για τη μείωση της φορολογίας των επιχειρήσεων και δη δραστικά, από το 29% στο 20% και μ</w:t>
      </w:r>
      <w:r>
        <w:rPr>
          <w:rFonts w:eastAsia="Times New Roman"/>
          <w:szCs w:val="24"/>
        </w:rPr>
        <w:t>άλιστα στο βάθος της ίδιας τετραετίας. Όχι μόνο προτείναμε την τριετή απαλλαγή από φορολογία εισοδήματος όσων αρχίζουν νέα επιχειρηματική δραστηριότητα. Θα πρέπει να καταργηθεί η ειδική εισφορά αλληλεγγύης στα φυσικά πρόσωπα. Θα πρέπει να υπάρξουν μειωμένο</w:t>
      </w:r>
      <w:r>
        <w:rPr>
          <w:rFonts w:eastAsia="Times New Roman"/>
          <w:szCs w:val="24"/>
        </w:rPr>
        <w:t xml:space="preserve">ι συντελεστές. Για να μην κουράζω, θα πρέπει να καταργηθεί το τέλος επιτηδεύματος. </w:t>
      </w:r>
    </w:p>
    <w:p w14:paraId="0E0C95A1" w14:textId="77777777" w:rsidR="00BD61E1" w:rsidRDefault="00340392">
      <w:pPr>
        <w:spacing w:line="600" w:lineRule="auto"/>
        <w:ind w:firstLine="720"/>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Γεώργιος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Δημήτριος Καρράς</w:t>
      </w:r>
      <w:r w:rsidRPr="00C453AA">
        <w:rPr>
          <w:rFonts w:eastAsia="Times New Roman"/>
          <w:szCs w:val="24"/>
        </w:rPr>
        <w:t xml:space="preserve"> καταθέτει για τα Πρα</w:t>
      </w:r>
      <w:r>
        <w:rPr>
          <w:rFonts w:eastAsia="Times New Roman"/>
          <w:szCs w:val="24"/>
        </w:rPr>
        <w:t>κτικά τα προαναφερθέντα έγγραφα</w:t>
      </w:r>
      <w:r w:rsidRPr="00C453AA">
        <w:rPr>
          <w:rFonts w:eastAsia="Times New Roman"/>
          <w:szCs w:val="24"/>
        </w:rPr>
        <w:t xml:space="preserve">, τα οποία βρίσκονται στο </w:t>
      </w:r>
      <w:r w:rsidRPr="00C453AA">
        <w:rPr>
          <w:rFonts w:eastAsia="Times New Roman"/>
          <w:szCs w:val="24"/>
        </w:rPr>
        <w:lastRenderedPageBreak/>
        <w:t>αρχείο του Τμήματος Γραμματείας της</w:t>
      </w:r>
      <w:r w:rsidRPr="00C453AA">
        <w:rPr>
          <w:rFonts w:eastAsia="Times New Roman"/>
          <w:szCs w:val="24"/>
        </w:rPr>
        <w:t xml:space="preserve"> Διεύθυνσης Στενογραφίας και Πρακτικών της Βουλής)</w:t>
      </w:r>
    </w:p>
    <w:p w14:paraId="0E0C95A2" w14:textId="77777777" w:rsidR="00BD61E1" w:rsidRDefault="00340392">
      <w:pPr>
        <w:spacing w:line="600" w:lineRule="auto"/>
        <w:ind w:firstLine="720"/>
        <w:jc w:val="both"/>
        <w:rPr>
          <w:rFonts w:eastAsia="Times New Roman"/>
          <w:b/>
          <w:szCs w:val="24"/>
        </w:rPr>
      </w:pPr>
      <w:r>
        <w:rPr>
          <w:rFonts w:eastAsia="Times New Roman"/>
          <w:szCs w:val="24"/>
        </w:rPr>
        <w:t xml:space="preserve">Όλα αυτά έχουν κατατεθεί στη Βουλή. Είναι στη διάθεση των Βουλευτών και θα πρέπει η Κυβέρνηση να πάρει την πρωτοβουλία να εισαγάγει τη δική μας πρόταση </w:t>
      </w:r>
      <w:r>
        <w:rPr>
          <w:rFonts w:eastAsia="Times New Roman"/>
          <w:szCs w:val="24"/>
        </w:rPr>
        <w:t>ως</w:t>
      </w:r>
      <w:r>
        <w:rPr>
          <w:rFonts w:eastAsia="Times New Roman"/>
          <w:szCs w:val="24"/>
        </w:rPr>
        <w:t xml:space="preserve"> σχέδιο νόμου να συζητηθεί. </w:t>
      </w:r>
    </w:p>
    <w:p w14:paraId="0E0C95A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Προχωρώ, όμως, λίγο</w:t>
      </w:r>
      <w:r w:rsidRPr="00023D8B">
        <w:rPr>
          <w:rFonts w:eastAsia="Times New Roman" w:cs="Times New Roman"/>
          <w:szCs w:val="24"/>
        </w:rPr>
        <w:t xml:space="preserve"> </w:t>
      </w:r>
      <w:r>
        <w:rPr>
          <w:rFonts w:eastAsia="Times New Roman" w:cs="Times New Roman"/>
          <w:szCs w:val="24"/>
        </w:rPr>
        <w:t>πα</w:t>
      </w:r>
      <w:r>
        <w:rPr>
          <w:rFonts w:eastAsia="Times New Roman" w:cs="Times New Roman"/>
          <w:szCs w:val="24"/>
        </w:rPr>
        <w:t>ραπέρα, για να μην γίνομαι και κουραστικός. Πρέπει να πω το εξής: Με δεδομένο ότι ο ελληνικός λαός έχει ταλαιπωρηθεί πάρα πολύ από την οικονομική πολιτική, εμείς θα ψηφίσουμε αυτές τις τροπολογίες που αφορούν τη μείωση του φόρου εισοδήματος, έστω αυτού του</w:t>
      </w:r>
      <w:r>
        <w:rPr>
          <w:rFonts w:eastAsia="Times New Roman" w:cs="Times New Roman"/>
          <w:szCs w:val="24"/>
        </w:rPr>
        <w:t xml:space="preserve"> ελάχιστου, στα νομικά πρόσωπα και στις νομικές οντότητες. </w:t>
      </w:r>
    </w:p>
    <w:p w14:paraId="0E0C95A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Επίσης, θα ψηφίσουμε και το κοινωνικό μέρισμα, έστω και εάν το χαρακτηρίζουμε πολύ </w:t>
      </w:r>
      <w:proofErr w:type="spellStart"/>
      <w:r>
        <w:rPr>
          <w:rFonts w:eastAsia="Times New Roman" w:cs="Times New Roman"/>
          <w:szCs w:val="24"/>
        </w:rPr>
        <w:t>γλισχρό</w:t>
      </w:r>
      <w:proofErr w:type="spellEnd"/>
      <w:r>
        <w:rPr>
          <w:rFonts w:eastAsia="Times New Roman" w:cs="Times New Roman"/>
          <w:szCs w:val="24"/>
        </w:rPr>
        <w:t xml:space="preserve"> σε σχέση με εκείνα που έχουν αφαιρεθεί από την οικονομία</w:t>
      </w:r>
      <w:r>
        <w:rPr>
          <w:rFonts w:eastAsia="Times New Roman" w:cs="Times New Roman"/>
          <w:szCs w:val="24"/>
        </w:rPr>
        <w:t xml:space="preserve"> των φτωχών</w:t>
      </w:r>
      <w:r>
        <w:rPr>
          <w:rFonts w:eastAsia="Times New Roman" w:cs="Times New Roman"/>
          <w:szCs w:val="24"/>
        </w:rPr>
        <w:t xml:space="preserve"> και όχι από την οικονομία των πλουσίω</w:t>
      </w:r>
      <w:r>
        <w:rPr>
          <w:rFonts w:eastAsia="Times New Roman" w:cs="Times New Roman"/>
          <w:szCs w:val="24"/>
        </w:rPr>
        <w:t xml:space="preserve">ν. Πρέπει να πω ότι από την οικονομία των φτωχών έχουν αφαιρεθεί μεγάλα ποσά. </w:t>
      </w:r>
    </w:p>
    <w:p w14:paraId="0E0C95A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Επίσης, θα ψηφίσουμε και την τροπολογία που αφορά στη μείωση του ΕΝΦΙΑ. Κατά τη δική μας άποψη, θα έπρεπε να είναι πολύ περισσότερο δραστική η μείωση του ΕΝΦΙΑ, διότι υπάρχει κα</w:t>
      </w:r>
      <w:r>
        <w:rPr>
          <w:rFonts w:eastAsia="Times New Roman" w:cs="Times New Roman"/>
          <w:szCs w:val="24"/>
        </w:rPr>
        <w:t xml:space="preserve">ι μια ανακολουθία, εάν θέλετε. Ενώ προϋπολογίζει τεράστια ποσά, δηλαδή 3.300.000.000 προϋπολογίζει </w:t>
      </w:r>
      <w:r>
        <w:rPr>
          <w:rFonts w:eastAsia="Times New Roman" w:cs="Times New Roman"/>
          <w:szCs w:val="24"/>
        </w:rPr>
        <w:lastRenderedPageBreak/>
        <w:t>και εγγράφει το Υπουργείο Οικονομικών για τον ΕΝΦΙΑ, στο τέλος η είσπραξη είναι 2.600.000.000. Δεν βλέπω εδώ ποια θα είναι η διαφορά -ακόμα δεν έχω ενημερωθε</w:t>
      </w:r>
      <w:r>
        <w:rPr>
          <w:rFonts w:eastAsia="Times New Roman" w:cs="Times New Roman"/>
          <w:szCs w:val="24"/>
        </w:rPr>
        <w:t>ί- σε σχέση με το φορολογικό έσοδο από τον ΕΝΦΙΑ, αλλά εφόσον εισπράττει 2.600.000.000, θα πρέπει να γίνουν οριζόντιες μειώσεις, όχι μόνο αυτά τα ελάχιστα του 30% μέχρι της μηδαμινής αξίας περιουσ</w:t>
      </w:r>
      <w:r>
        <w:rPr>
          <w:rFonts w:eastAsia="Times New Roman" w:cs="Times New Roman"/>
          <w:szCs w:val="24"/>
        </w:rPr>
        <w:t>ιών</w:t>
      </w:r>
      <w:r>
        <w:rPr>
          <w:rFonts w:eastAsia="Times New Roman" w:cs="Times New Roman"/>
          <w:szCs w:val="24"/>
        </w:rPr>
        <w:t xml:space="preserve"> των 60.000 ευρώ. Στο κάτω-κάτω, κρατιούνται και τιμές, τ</w:t>
      </w:r>
      <w:r>
        <w:rPr>
          <w:rFonts w:eastAsia="Times New Roman" w:cs="Times New Roman"/>
          <w:szCs w:val="24"/>
        </w:rPr>
        <w:t>ουλάχιστον οι αντικειμενικές, στο ελληνικό κράτος ακόμα υψηλές και εκεί βλέπουμε ότι υπερφορολογείται και η ακίνητη περιουσία.</w:t>
      </w:r>
    </w:p>
    <w:p w14:paraId="0E0C95A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Θέλω να προχωρήσω παρακάτω, όμως, γιατί πολλά θα ειπωθούν από ομιλητές, από εισηγητές, για το θέμα των τροπολογιών. Θέλω να μπω με κάποιες σκέψεις και στο κύριο νομοσχέδιο, που αφορά την παροχή στοιχείων επιβατών από αεροπορικές εταιρείες προς την αρμόδια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α</w:t>
      </w:r>
      <w:r>
        <w:rPr>
          <w:rFonts w:eastAsia="Times New Roman" w:cs="Times New Roman"/>
          <w:szCs w:val="24"/>
        </w:rPr>
        <w:t>ρχή, η οποία καθίσταται αυτή τη στιγμή και ο κύριος κατά κάποιον τρόπο ή μάλλον κυρία του παιχνιδιού.</w:t>
      </w:r>
    </w:p>
    <w:p w14:paraId="0E0C95A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είχα εκφράσει πραγματικές επιφυλάξεις, εάν θέλετε, διότι οι αεροπορικές εταιρείες τα έχουν αυτά τα δεδομένα. Οι αεροπορικές εταιρε</w:t>
      </w:r>
      <w:r>
        <w:rPr>
          <w:rFonts w:eastAsia="Times New Roman" w:cs="Times New Roman"/>
          <w:szCs w:val="24"/>
        </w:rPr>
        <w:t xml:space="preserve">ίες έχουν τα δεδομένα, είναι διαθέσιμα. Οι δημόσιες αρχές, όταν κινούνται οι εισαγγελικές, οι δικαστικές αρχές, οι ανεξάρτητες αρχές καταπολέμησης της διαφθοράς, όλες αυτές έχουν την πρόσβαση στα στοιχεία. </w:t>
      </w:r>
    </w:p>
    <w:p w14:paraId="0E0C95A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η </w:t>
      </w:r>
      <w:r w:rsidRPr="008763ED">
        <w:rPr>
          <w:rFonts w:eastAsia="Times New Roman" w:cs="Times New Roman"/>
          <w:szCs w:val="24"/>
        </w:rPr>
        <w:t>Ευρωπαϊκή Ένωση</w:t>
      </w:r>
      <w:r>
        <w:rPr>
          <w:rFonts w:eastAsia="Times New Roman" w:cs="Times New Roman"/>
          <w:szCs w:val="24"/>
        </w:rPr>
        <w:t xml:space="preserve"> αυτήν τη στιγμή ήρθε κ</w:t>
      </w:r>
      <w:r>
        <w:rPr>
          <w:rFonts w:eastAsia="Times New Roman" w:cs="Times New Roman"/>
          <w:szCs w:val="24"/>
        </w:rPr>
        <w:t>αι πρότεινε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ο</w:t>
      </w:r>
      <w:r>
        <w:rPr>
          <w:rFonts w:eastAsia="Times New Roman" w:cs="Times New Roman"/>
          <w:szCs w:val="24"/>
        </w:rPr>
        <w:t>δηγία, την οποία, εάν αξιολογήσουμε και εκτιμήσουμε, είναι ένα αποτέλεσμα του γνωστού ευρωπαϊκού συμβιβασμού μεταξύ των χωρών-κρατών. Έχουμε, λοιπόν, προς την Ευρώπη μ</w:t>
      </w:r>
      <w:r>
        <w:rPr>
          <w:rFonts w:eastAsia="Times New Roman" w:cs="Times New Roman"/>
          <w:szCs w:val="24"/>
        </w:rPr>
        <w:t>ί</w:t>
      </w:r>
      <w:r>
        <w:rPr>
          <w:rFonts w:eastAsia="Times New Roman" w:cs="Times New Roman"/>
          <w:szCs w:val="24"/>
        </w:rPr>
        <w:t>α δεξιόστροφη κίνηση. Κάποιες κυβερνήσεις υποστηρίζουν πολλές πολιτικές</w:t>
      </w:r>
      <w:r>
        <w:rPr>
          <w:rFonts w:eastAsia="Times New Roman" w:cs="Times New Roman"/>
          <w:szCs w:val="24"/>
        </w:rPr>
        <w:t xml:space="preserve"> δεξιόστροφες και ιδιαίτερα δεξιές, κάποιες άλλες προσπαθούν να ισορροπήσουν και ήρθε και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ο</w:t>
      </w:r>
      <w:r>
        <w:rPr>
          <w:rFonts w:eastAsia="Times New Roman" w:cs="Times New Roman"/>
          <w:szCs w:val="24"/>
        </w:rPr>
        <w:t xml:space="preserve">δηγία να δώσει την ισορροπία. Προσωπική μου άποψη: Δεν χρειαζόταν, υπάρχει νομικό πλαίσιο, αλλά εν πάση </w:t>
      </w:r>
      <w:proofErr w:type="spellStart"/>
      <w:r>
        <w:rPr>
          <w:rFonts w:eastAsia="Times New Roman" w:cs="Times New Roman"/>
          <w:szCs w:val="24"/>
        </w:rPr>
        <w:t>περιπτώσει</w:t>
      </w:r>
      <w:proofErr w:type="spellEnd"/>
      <w:r>
        <w:rPr>
          <w:rFonts w:eastAsia="Times New Roman" w:cs="Times New Roman"/>
          <w:szCs w:val="24"/>
        </w:rPr>
        <w:t>, εφόσον ήρθε, ας την αξιολογήσουμε.</w:t>
      </w:r>
    </w:p>
    <w:p w14:paraId="0E0C95A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α</w:t>
      </w:r>
      <w:r>
        <w:rPr>
          <w:rFonts w:eastAsia="Times New Roman" w:cs="Times New Roman"/>
          <w:szCs w:val="24"/>
        </w:rPr>
        <w:t>υτή επαναλαμβάνει ήδη ουσιαστικά δεσμεύσεις της χώρας, οι οποίες υπήρχαν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συνεργασίας,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δικαστικής συνδρομής,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w:t>
      </w:r>
      <w:r>
        <w:rPr>
          <w:rFonts w:eastAsia="Times New Roman" w:cs="Times New Roman"/>
          <w:szCs w:val="24"/>
          <w:lang w:val="en-US"/>
        </w:rPr>
        <w:t>E</w:t>
      </w:r>
      <w:r>
        <w:rPr>
          <w:rFonts w:eastAsia="Times New Roman" w:cs="Times New Roman"/>
          <w:szCs w:val="24"/>
          <w:lang w:val="en-US"/>
        </w:rPr>
        <w:t>uropol</w:t>
      </w:r>
      <w:r>
        <w:rPr>
          <w:rFonts w:eastAsia="Times New Roman" w:cs="Times New Roman"/>
          <w:szCs w:val="24"/>
        </w:rPr>
        <w:t>. Υπήρχαν λίγο έως πολύ. Τώρα δημιουργείται βέβαια μ</w:t>
      </w:r>
      <w:r>
        <w:rPr>
          <w:rFonts w:eastAsia="Times New Roman" w:cs="Times New Roman"/>
          <w:szCs w:val="24"/>
        </w:rPr>
        <w:t>ί</w:t>
      </w:r>
      <w:r>
        <w:rPr>
          <w:rFonts w:eastAsia="Times New Roman" w:cs="Times New Roman"/>
          <w:szCs w:val="24"/>
        </w:rPr>
        <w:t>α νέα τράπεζα δεδομένων, πολλών δεδομένω</w:t>
      </w:r>
      <w:r>
        <w:rPr>
          <w:rFonts w:eastAsia="Times New Roman" w:cs="Times New Roman"/>
          <w:szCs w:val="24"/>
        </w:rPr>
        <w:t>ν, την οποία αναθέτουμε αποκλειστικά στην Αστυνομία, στη Διεύθυνση Διαχείρισης και Ανάλυσης</w:t>
      </w:r>
      <w:r>
        <w:rPr>
          <w:rFonts w:eastAsia="Times New Roman" w:cs="Times New Roman"/>
          <w:szCs w:val="24"/>
        </w:rPr>
        <w:t xml:space="preserve"> Π</w:t>
      </w:r>
      <w:r>
        <w:rPr>
          <w:rFonts w:eastAsia="Times New Roman" w:cs="Times New Roman"/>
          <w:szCs w:val="24"/>
        </w:rPr>
        <w:t>ληροφοριών</w:t>
      </w:r>
      <w:r>
        <w:rPr>
          <w:rFonts w:eastAsia="Times New Roman" w:cs="Times New Roman"/>
          <w:szCs w:val="24"/>
        </w:rPr>
        <w:t xml:space="preserve"> της Ελληνικής Αστυνομίας</w:t>
      </w:r>
      <w:r>
        <w:rPr>
          <w:rFonts w:eastAsia="Times New Roman" w:cs="Times New Roman"/>
          <w:szCs w:val="24"/>
        </w:rPr>
        <w:t>.</w:t>
      </w:r>
      <w:r>
        <w:rPr>
          <w:rFonts w:eastAsia="Times New Roman" w:cs="Times New Roman"/>
          <w:szCs w:val="24"/>
        </w:rPr>
        <w:t xml:space="preserve"> Μου αρέσει ο τίτλος, ξέρετε, γιατί σήμερα ήρθε και μ</w:t>
      </w:r>
      <w:r>
        <w:rPr>
          <w:rFonts w:eastAsia="Times New Roman" w:cs="Times New Roman"/>
          <w:szCs w:val="24"/>
        </w:rPr>
        <w:t>ί</w:t>
      </w:r>
      <w:r>
        <w:rPr>
          <w:rFonts w:eastAsia="Times New Roman" w:cs="Times New Roman"/>
          <w:szCs w:val="24"/>
        </w:rPr>
        <w:t>α τροπολογία που αναφέρεται στα της ΕΥΠ και σε καινούργια μορφή δομών και</w:t>
      </w:r>
      <w:r>
        <w:rPr>
          <w:rFonts w:eastAsia="Times New Roman" w:cs="Times New Roman"/>
          <w:szCs w:val="24"/>
        </w:rPr>
        <w:t xml:space="preserve"> προσόντων για εκείνους που θα υπηρετούν την ΕΥΠ.</w:t>
      </w:r>
    </w:p>
    <w:p w14:paraId="0E0C95A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Μιας και αναφέρθηκα σ’ αυτό, θέλω να ρωτήσω: Το παράβολο, κυρία Υπουργέ, τι χρειάζεται; Τι παράβολο τώρα, για να κάνει κανείς αίτηση να </w:t>
      </w:r>
      <w:r>
        <w:rPr>
          <w:rFonts w:eastAsia="Times New Roman" w:cs="Times New Roman"/>
          <w:szCs w:val="24"/>
        </w:rPr>
        <w:lastRenderedPageBreak/>
        <w:t>προσληφθεί, να εξυπηρετήσει μια δημόσια υπηρεσία; Το ακούω κάπως, αλλά</w:t>
      </w:r>
      <w:r>
        <w:rPr>
          <w:rFonts w:eastAsia="Times New Roman" w:cs="Times New Roman"/>
          <w:szCs w:val="24"/>
        </w:rPr>
        <w:t xml:space="preserve"> δεν θέλω να κάνω άλλον χαρακτηρισμό. Ας προχωρήσω, όμως. Αυτό το είπα εν παρενθέσει, μιας και αναφερόμασταν στην ΕΥΠ προηγουμένως. </w:t>
      </w:r>
    </w:p>
    <w:p w14:paraId="0E0C95A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Επανέρχομαι, όμως, στον προβληματισμό μου και θα επιμείνω σ’ αυτόν. Τον έχω θέσει στην </w:t>
      </w:r>
      <w:r>
        <w:rPr>
          <w:rFonts w:eastAsia="Times New Roman" w:cs="Times New Roman"/>
          <w:szCs w:val="24"/>
        </w:rPr>
        <w:t>ε</w:t>
      </w:r>
      <w:r>
        <w:rPr>
          <w:rFonts w:eastAsia="Times New Roman" w:cs="Times New Roman"/>
          <w:szCs w:val="24"/>
        </w:rPr>
        <w:t>πιτροπή επανειλημμένα. Είναι για το</w:t>
      </w:r>
      <w:r>
        <w:rPr>
          <w:rFonts w:eastAsia="Times New Roman" w:cs="Times New Roman"/>
          <w:szCs w:val="24"/>
        </w:rPr>
        <w:t xml:space="preserve">ν υπεύθυνο επεξεργασίας των προσωπικών δεδομένων, ο οποίος κατά κάποιον τρόπο είναι εκείνος ο οποίος είναι ο θεματοφύλακας της προστασίας των προσωπικών δεδομένων μέσα στην </w:t>
      </w:r>
      <w:r>
        <w:rPr>
          <w:rFonts w:eastAsia="Times New Roman" w:cs="Times New Roman"/>
          <w:szCs w:val="24"/>
        </w:rPr>
        <w:t>α</w:t>
      </w:r>
      <w:r>
        <w:rPr>
          <w:rFonts w:eastAsia="Times New Roman" w:cs="Times New Roman"/>
          <w:szCs w:val="24"/>
        </w:rPr>
        <w:t xml:space="preserve">στυνομική </w:t>
      </w:r>
      <w:r>
        <w:rPr>
          <w:rFonts w:eastAsia="Times New Roman" w:cs="Times New Roman"/>
          <w:szCs w:val="24"/>
        </w:rPr>
        <w:t>υ</w:t>
      </w:r>
      <w:r>
        <w:rPr>
          <w:rFonts w:eastAsia="Times New Roman" w:cs="Times New Roman"/>
          <w:szCs w:val="24"/>
        </w:rPr>
        <w:t>πηρεσία που τα συγκεντρώνει και τα επεξεργάζεται. Θα επαναλάβω και θα ε</w:t>
      </w:r>
      <w:r>
        <w:rPr>
          <w:rFonts w:eastAsia="Times New Roman" w:cs="Times New Roman"/>
          <w:szCs w:val="24"/>
        </w:rPr>
        <w:t xml:space="preserve">πιμείνω: Γιατί να είναι αστυνομικός; </w:t>
      </w:r>
    </w:p>
    <w:p w14:paraId="0E0C95A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κάνω και μ</w:t>
      </w:r>
      <w:r>
        <w:rPr>
          <w:rFonts w:eastAsia="Times New Roman" w:cs="Times New Roman"/>
          <w:szCs w:val="24"/>
        </w:rPr>
        <w:t>ί</w:t>
      </w:r>
      <w:r>
        <w:rPr>
          <w:rFonts w:eastAsia="Times New Roman" w:cs="Times New Roman"/>
          <w:szCs w:val="24"/>
        </w:rPr>
        <w:t>α άλλη σκέψη, αν θέλετε. Μου απαντήθηκε και το περιλαμβάνει και ο νόμος ότι και η Αρχή Προστασίας Προσωπικών Δεδομένων είναι εποπτεύουσα Αρχή της αστυνομικής υπηρεσίας.</w:t>
      </w:r>
    </w:p>
    <w:p w14:paraId="0E0C95A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Ερωτώ, λοιπόν, τώρα πολύ απλοϊκά, </w:t>
      </w:r>
      <w:r>
        <w:rPr>
          <w:rFonts w:eastAsia="Times New Roman" w:cs="Times New Roman"/>
          <w:szCs w:val="24"/>
        </w:rPr>
        <w:t>αν θέλετε και όσους έχουν εμπειρία από δημόσιες υπηρεσίες. Η αλληλεγγύη μεταξύ συναδέλφων εντός των υπηρεσιών. Τι θα ελέγχει η Αρχή Προστασίας Προσωπικών Δεδομένων; Ή καταγγελία που έχει γίνει από πολίτη ή την έκθεση που θα δίνει ο υπεύθυνος προστασίας των</w:t>
      </w:r>
      <w:r>
        <w:rPr>
          <w:rFonts w:eastAsia="Times New Roman" w:cs="Times New Roman"/>
          <w:szCs w:val="24"/>
        </w:rPr>
        <w:t xml:space="preserve"> προσωπικών δεδομένων αστυνομικός.</w:t>
      </w:r>
    </w:p>
    <w:p w14:paraId="0E0C95A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Νομίζω ότι αυτό πρέπει να φύγει, διότι δεν βοηθάει καθόλου. Δεν έχω καμία αμφιβολία ότι θα λειτουργεί η Αστυνομία σωστά, αλλά να μην αφήνουμε τέτοια περιθώρια, διότι έχει την Υπηρεσία Εσωτερικών Υποθέσεων, θα μπορεί να το</w:t>
      </w:r>
      <w:r>
        <w:rPr>
          <w:rFonts w:eastAsia="Times New Roman" w:cs="Times New Roman"/>
          <w:szCs w:val="24"/>
        </w:rPr>
        <w:t xml:space="preserve"> ελέγχει εάν γίνονται καταγγελίες, αλλά να μην βάλουμε επάλληλους βαθμούς ελέγχου, διότι περιορίζουμε εν τέλει τον έλεγχο και μπορεί σοβαρές παραβάσεις οι οποίες υπάρχουν να μην αποκαλύπτονται για τον λόγο ότι εντός των κόλπων της υπηρεσίας καλύφθηκαν.</w:t>
      </w:r>
    </w:p>
    <w:p w14:paraId="0E0C95A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Αλλ</w:t>
      </w:r>
      <w:r>
        <w:rPr>
          <w:rFonts w:eastAsia="Times New Roman" w:cs="Times New Roman"/>
          <w:szCs w:val="24"/>
        </w:rPr>
        <w:t>ά το θέμα είναι εδώ συγκρουσιακό. Υπάρχει σύγκρουση μεταξύ του δημοσίου συμφέροντος, το οποίο βεβαίως είναι η</w:t>
      </w:r>
      <w:r>
        <w:rPr>
          <w:rFonts w:eastAsia="Times New Roman" w:cs="Times New Roman"/>
          <w:szCs w:val="24"/>
        </w:rPr>
        <w:t xml:space="preserve"> καταπολέμηση της</w:t>
      </w:r>
      <w:r>
        <w:rPr>
          <w:rFonts w:eastAsia="Times New Roman" w:cs="Times New Roman"/>
          <w:szCs w:val="24"/>
        </w:rPr>
        <w:t xml:space="preserve"> τρομοκρατία</w:t>
      </w:r>
      <w:r>
        <w:rPr>
          <w:rFonts w:eastAsia="Times New Roman" w:cs="Times New Roman"/>
          <w:szCs w:val="24"/>
        </w:rPr>
        <w:t>ς</w:t>
      </w:r>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 οργανωμένο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ε</w:t>
      </w:r>
      <w:r>
        <w:rPr>
          <w:rFonts w:eastAsia="Times New Roman" w:cs="Times New Roman"/>
          <w:szCs w:val="24"/>
        </w:rPr>
        <w:t>γκλ</w:t>
      </w:r>
      <w:r>
        <w:rPr>
          <w:rFonts w:eastAsia="Times New Roman" w:cs="Times New Roman"/>
          <w:szCs w:val="24"/>
        </w:rPr>
        <w:t>ή</w:t>
      </w:r>
      <w:r>
        <w:rPr>
          <w:rFonts w:eastAsia="Times New Roman" w:cs="Times New Roman"/>
          <w:szCs w:val="24"/>
        </w:rPr>
        <w:t>μα</w:t>
      </w:r>
      <w:r>
        <w:rPr>
          <w:rFonts w:eastAsia="Times New Roman" w:cs="Times New Roman"/>
          <w:szCs w:val="24"/>
        </w:rPr>
        <w:t>τος</w:t>
      </w:r>
      <w:r>
        <w:rPr>
          <w:rFonts w:eastAsia="Times New Roman" w:cs="Times New Roman"/>
          <w:szCs w:val="24"/>
        </w:rPr>
        <w:t xml:space="preserve">. Κανείς δεν πιστεύει από εμάς, αλλά και οπουδήποτε αλλού –όχι μόνο στην Αίθουσα αλλά και </w:t>
      </w:r>
      <w:r>
        <w:rPr>
          <w:rFonts w:eastAsia="Times New Roman" w:cs="Times New Roman"/>
          <w:szCs w:val="24"/>
        </w:rPr>
        <w:t xml:space="preserve">εκτός Αιθούσης- ότι η εγκληματικότητα μπορεί να μηδενιστεί ή μπορεί να μηδενιστούν τρομοκρατικές πράξεις εκείνων οι οποίοι είναι αποφασισμένοι να προβούν σε αυτές. Απλώς, να περιοριστούν. Αν θέλετε, δεν έχει προληπτικό χαρακτήρα η </w:t>
      </w:r>
      <w:r>
        <w:rPr>
          <w:rFonts w:eastAsia="Times New Roman" w:cs="Times New Roman"/>
          <w:szCs w:val="24"/>
        </w:rPr>
        <w:t>ο</w:t>
      </w:r>
      <w:r>
        <w:rPr>
          <w:rFonts w:eastAsia="Times New Roman" w:cs="Times New Roman"/>
          <w:szCs w:val="24"/>
        </w:rPr>
        <w:t>δηγία όπως θα λειτουργήσ</w:t>
      </w:r>
      <w:r>
        <w:rPr>
          <w:rFonts w:eastAsia="Times New Roman" w:cs="Times New Roman"/>
          <w:szCs w:val="24"/>
        </w:rPr>
        <w:t>ει. Κατασταλτικό θα έχει, να βοηθάει στη διερεύνηση, όχι στην πρόληψη. Αλλά ας μη μείνουμε σ’ αυτό.</w:t>
      </w:r>
    </w:p>
    <w:p w14:paraId="0E0C95B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σε αυτή τη συγκρουσιακή μορφή, η οποία υπάρχει μεταξύ του δημοσίου συμφέροντος για την πρόληψη του εγκλήματος και του </w:t>
      </w:r>
      <w:r>
        <w:rPr>
          <w:rFonts w:eastAsia="Times New Roman" w:cs="Times New Roman"/>
          <w:szCs w:val="24"/>
        </w:rPr>
        <w:lastRenderedPageBreak/>
        <w:t xml:space="preserve">αντίστοιχου δημοσίου συμφέροντος της προστασίας των προσωπικών δεδομένων, αυτό δεν θα απαντηθεί ποτέ. Η αρχή της </w:t>
      </w:r>
      <w:proofErr w:type="spellStart"/>
      <w:r>
        <w:rPr>
          <w:rFonts w:eastAsia="Times New Roman" w:cs="Times New Roman"/>
          <w:szCs w:val="24"/>
        </w:rPr>
        <w:t>αναγκαι</w:t>
      </w:r>
      <w:r>
        <w:rPr>
          <w:rFonts w:eastAsia="Times New Roman" w:cs="Times New Roman"/>
          <w:szCs w:val="24"/>
        </w:rPr>
        <w:t>ότητος</w:t>
      </w:r>
      <w:proofErr w:type="spellEnd"/>
      <w:r>
        <w:rPr>
          <w:rFonts w:eastAsia="Times New Roman" w:cs="Times New Roman"/>
          <w:szCs w:val="24"/>
        </w:rPr>
        <w:t xml:space="preserve"> και της </w:t>
      </w:r>
      <w:proofErr w:type="spellStart"/>
      <w:r>
        <w:rPr>
          <w:rFonts w:eastAsia="Times New Roman" w:cs="Times New Roman"/>
          <w:szCs w:val="24"/>
        </w:rPr>
        <w:t>αναλογικότητος</w:t>
      </w:r>
      <w:proofErr w:type="spellEnd"/>
      <w:r>
        <w:rPr>
          <w:rFonts w:eastAsia="Times New Roman" w:cs="Times New Roman"/>
          <w:szCs w:val="24"/>
        </w:rPr>
        <w:t xml:space="preserve"> που αναφέρεται και στην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 xml:space="preserve">κθεση του νόμου και στην </w:t>
      </w:r>
      <w:r>
        <w:rPr>
          <w:rFonts w:eastAsia="Times New Roman" w:cs="Times New Roman"/>
          <w:szCs w:val="24"/>
        </w:rPr>
        <w:t>ο</w:t>
      </w:r>
      <w:r>
        <w:rPr>
          <w:rFonts w:eastAsia="Times New Roman" w:cs="Times New Roman"/>
          <w:szCs w:val="24"/>
        </w:rPr>
        <w:t>δηγία, αλλά και στο κείμενο του νόμου ότι θα τηρείται, είναι αδύνατον να τηρηθεί ποτέ, διότι είναι πάντα μία ρευστή έννοια, μ</w:t>
      </w:r>
      <w:r>
        <w:rPr>
          <w:rFonts w:eastAsia="Times New Roman" w:cs="Times New Roman"/>
          <w:szCs w:val="24"/>
        </w:rPr>
        <w:t>ί</w:t>
      </w:r>
      <w:r>
        <w:rPr>
          <w:rFonts w:eastAsia="Times New Roman" w:cs="Times New Roman"/>
          <w:szCs w:val="24"/>
        </w:rPr>
        <w:t>α αόριστη έννοια, της οποίας τις περι</w:t>
      </w:r>
      <w:r>
        <w:rPr>
          <w:rFonts w:eastAsia="Times New Roman" w:cs="Times New Roman"/>
          <w:szCs w:val="24"/>
        </w:rPr>
        <w:t>σσότερες φορές δεν μπορούμε να της δώσουμε κανέναν ορισμό, δεν μπορούμε να την περιχαρακώσουμε και έτσι λοιπόν θα είναι και αυτό μια απλή εξαγγελία.</w:t>
      </w:r>
    </w:p>
    <w:p w14:paraId="0E0C95B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Πιστεύω ότι είναι καλές οι προθέσεις των Ευρωπαίων. Για την Ελληνική Κυβέρνηση θεωρώ ότι είναι υποχρέωση. Ε</w:t>
      </w:r>
      <w:r>
        <w:rPr>
          <w:rFonts w:eastAsia="Times New Roman" w:cs="Times New Roman"/>
          <w:szCs w:val="24"/>
        </w:rPr>
        <w:t>ίχε και μ</w:t>
      </w:r>
      <w:r>
        <w:rPr>
          <w:rFonts w:eastAsia="Times New Roman" w:cs="Times New Roman"/>
          <w:szCs w:val="24"/>
        </w:rPr>
        <w:t>ί</w:t>
      </w:r>
      <w:r>
        <w:rPr>
          <w:rFonts w:eastAsia="Times New Roman" w:cs="Times New Roman"/>
          <w:szCs w:val="24"/>
        </w:rPr>
        <w:t>α προθεσμία την οποία δεν τήρησε, αλλά τα παραβλέπω όλα αυτά και προχωρώ παρακάτω. Εφόσον, όμως, είναι μία υποχρέωση ευρωπαϊκή, θα ήταν υπερβολή από την πλευρά μας, από τη Δημοκρατική Συμπαράταξη, επί της αρχής να δώσουμε μ</w:t>
      </w:r>
      <w:r>
        <w:rPr>
          <w:rFonts w:eastAsia="Times New Roman" w:cs="Times New Roman"/>
          <w:szCs w:val="24"/>
        </w:rPr>
        <w:t>ί</w:t>
      </w:r>
      <w:r>
        <w:rPr>
          <w:rFonts w:eastAsia="Times New Roman" w:cs="Times New Roman"/>
          <w:szCs w:val="24"/>
        </w:rPr>
        <w:t>α αρνητική ψήφο. Θα δώ</w:t>
      </w:r>
      <w:r>
        <w:rPr>
          <w:rFonts w:eastAsia="Times New Roman" w:cs="Times New Roman"/>
          <w:szCs w:val="24"/>
        </w:rPr>
        <w:t xml:space="preserve">σουμε τη θετική ψήφο επί της αρχής. Για ορισμένα άρθρα για τα οποία είδα κάποια ψήγματα, έδωσα τις απόψεις μας, δεν θα τα υπερψηφίσουμε. Εν πάση </w:t>
      </w:r>
      <w:proofErr w:type="spellStart"/>
      <w:r>
        <w:rPr>
          <w:rFonts w:eastAsia="Times New Roman" w:cs="Times New Roman"/>
          <w:szCs w:val="24"/>
        </w:rPr>
        <w:t>περιπτώσει</w:t>
      </w:r>
      <w:proofErr w:type="spellEnd"/>
      <w:r>
        <w:rPr>
          <w:rFonts w:eastAsia="Times New Roman" w:cs="Times New Roman"/>
          <w:szCs w:val="24"/>
        </w:rPr>
        <w:t>, επειδή πιστεύουμε ότι πρέπει η χώρα να εξακολουθήσει να έχει αυτόν τον ευρωπαϊκό προσανατολισμό και</w:t>
      </w:r>
      <w:r>
        <w:rPr>
          <w:rFonts w:eastAsia="Times New Roman" w:cs="Times New Roman"/>
          <w:szCs w:val="24"/>
        </w:rPr>
        <w:t xml:space="preserve"> τη συνεργασία την οποία πρέπει να έχουμε σε ένα υψηλό επίπεδο με τις αρχές της </w:t>
      </w:r>
      <w:r>
        <w:rPr>
          <w:rFonts w:eastAsia="Times New Roman" w:cs="Times New Roman"/>
          <w:szCs w:val="24"/>
        </w:rPr>
        <w:lastRenderedPageBreak/>
        <w:t>Ευρωπαϊκής Ένωσης και τις άλλες χώρες-μέλη, θα δώσουμε, όπως είπα, τη θετική μας ψήφο επί της αρχής.</w:t>
      </w:r>
    </w:p>
    <w:p w14:paraId="0E0C95B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w:t>
      </w:r>
      <w:r>
        <w:rPr>
          <w:rFonts w:eastAsia="Times New Roman" w:cs="Times New Roman"/>
          <w:szCs w:val="24"/>
        </w:rPr>
        <w:t>ουλευτή)</w:t>
      </w:r>
    </w:p>
    <w:p w14:paraId="0E0C95B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Για να κλείσω -γιατί βλέπω ότι </w:t>
      </w:r>
      <w:proofErr w:type="spellStart"/>
      <w:r>
        <w:rPr>
          <w:rFonts w:eastAsia="Times New Roman" w:cs="Times New Roman"/>
          <w:szCs w:val="24"/>
        </w:rPr>
        <w:t>ήγγικεν</w:t>
      </w:r>
      <w:proofErr w:type="spellEnd"/>
      <w:r>
        <w:rPr>
          <w:rFonts w:eastAsia="Times New Roman" w:cs="Times New Roman"/>
          <w:szCs w:val="24"/>
        </w:rPr>
        <w:t xml:space="preserve"> και η ώρα- πρέπει να πω το εξής: Δεν θα πρέπει από εδώ και πέρα να είμαστε πάντοτε ομόθυμοι με τις αποφάσεις της Ευρωπαϊκής Ένωσης. Θα πρέπει να είμαστε πλέον κριτικοί στη σκέψη μας και θα πρέπει οπωσδήποτε ν</w:t>
      </w:r>
      <w:r>
        <w:rPr>
          <w:rFonts w:eastAsia="Times New Roman" w:cs="Times New Roman"/>
          <w:szCs w:val="24"/>
        </w:rPr>
        <w:t xml:space="preserve">α θέτουμε υπό τη </w:t>
      </w:r>
      <w:proofErr w:type="spellStart"/>
      <w:r>
        <w:rPr>
          <w:rFonts w:eastAsia="Times New Roman" w:cs="Times New Roman"/>
          <w:szCs w:val="24"/>
        </w:rPr>
        <w:t>βάσανον</w:t>
      </w:r>
      <w:proofErr w:type="spellEnd"/>
      <w:r>
        <w:rPr>
          <w:rFonts w:eastAsia="Times New Roman" w:cs="Times New Roman"/>
          <w:szCs w:val="24"/>
        </w:rPr>
        <w:t xml:space="preserve"> κάθε τι το οποίο έρχεται προς νομοθέτηση ή προς συμμόρφωση για τον εξής λόγο: Και η ίδια ακόμη η </w:t>
      </w:r>
      <w:r>
        <w:rPr>
          <w:rFonts w:eastAsia="Times New Roman" w:cs="Times New Roman"/>
          <w:szCs w:val="24"/>
        </w:rPr>
        <w:t>ο</w:t>
      </w:r>
      <w:r>
        <w:rPr>
          <w:rFonts w:eastAsia="Times New Roman" w:cs="Times New Roman"/>
          <w:szCs w:val="24"/>
        </w:rPr>
        <w:t>δηγία, την οποία είπαμε ότι θα υπερψηφίσουμε επί της αρχής, αμφισβητείται από το Ευρωπαϊκό Δικαστήριο, όταν κλήθηκε να γνωμοδοτήσει ε</w:t>
      </w:r>
      <w:r>
        <w:rPr>
          <w:rFonts w:eastAsia="Times New Roman" w:cs="Times New Roman"/>
          <w:szCs w:val="24"/>
        </w:rPr>
        <w:t>πί ανάλογης συμφωνίας Ευρωπαϊκής Ένωσης και Καναδά. Είδατε -και το γνωρίζουμε όλοι- ότι η γνωμοδότηση που εξέδωσε το Ευρωπαϊκό Δικαστήριο, ήταν αρνητική όχι στη συμφωνία αυτή καθ’ εαυτή, αλλά στους όρους της, γεγονός που επιβεβαιώνει και τη δική μας θέση ό</w:t>
      </w:r>
      <w:r>
        <w:rPr>
          <w:rFonts w:eastAsia="Times New Roman" w:cs="Times New Roman"/>
          <w:szCs w:val="24"/>
        </w:rPr>
        <w:t>τι θα πρέπει ορισμένοι όροι, όπως έρχονται με την πρωτοβουλία της Κυβέρνησης, εκ των όρων εκείνων που αφέθηκε η διακριτική ευχέρεια στα κράτη-μέλη να μην υπερβούν κάποια όρια και οδηγηθούμε και σε υπερβάσεις.</w:t>
      </w:r>
    </w:p>
    <w:p w14:paraId="0E0C95B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0E0C95B5" w14:textId="77777777" w:rsidR="00BD61E1" w:rsidRDefault="00340392">
      <w:pPr>
        <w:spacing w:line="600" w:lineRule="auto"/>
        <w:ind w:firstLine="720"/>
        <w:jc w:val="both"/>
        <w:rPr>
          <w:rFonts w:eastAsia="Times New Roman" w:cs="Times New Roman"/>
          <w:szCs w:val="24"/>
        </w:rPr>
      </w:pPr>
      <w:r w:rsidRPr="00B85D5D">
        <w:rPr>
          <w:rFonts w:eastAsia="Times New Roman" w:cs="Times New Roman"/>
          <w:b/>
          <w:bCs/>
          <w:shd w:val="clear" w:color="auto" w:fill="FFFFFF"/>
        </w:rPr>
        <w:t xml:space="preserve">ΠΡΟΕΔΡΕΥΩΝ (Γεώργιος </w:t>
      </w:r>
      <w:r w:rsidRPr="00B85D5D">
        <w:rPr>
          <w:rFonts w:eastAsia="Times New Roman" w:cs="Times New Roman"/>
          <w:b/>
          <w:bCs/>
          <w:shd w:val="clear" w:color="auto" w:fill="FFFFFF"/>
        </w:rPr>
        <w:t>Βαρεμένος):</w:t>
      </w:r>
      <w:r w:rsidRPr="00B85D5D">
        <w:rPr>
          <w:rFonts w:eastAsia="Times New Roman" w:cs="Times New Roman"/>
          <w:bCs/>
          <w:shd w:val="clear" w:color="auto" w:fill="FFFFFF"/>
        </w:rPr>
        <w:t xml:space="preserve"> </w:t>
      </w:r>
      <w:r>
        <w:rPr>
          <w:rFonts w:eastAsia="Times New Roman" w:cs="Times New Roman"/>
          <w:szCs w:val="24"/>
        </w:rPr>
        <w:t>Κι εμείς.</w:t>
      </w:r>
    </w:p>
    <w:p w14:paraId="0E0C95B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κ. Γερμενής, </w:t>
      </w:r>
      <w:r>
        <w:rPr>
          <w:rFonts w:eastAsia="Times New Roman" w:cs="Times New Roman"/>
          <w:szCs w:val="24"/>
        </w:rPr>
        <w:t>ε</w:t>
      </w:r>
      <w:r>
        <w:rPr>
          <w:rFonts w:eastAsia="Times New Roman" w:cs="Times New Roman"/>
          <w:szCs w:val="24"/>
        </w:rPr>
        <w:t xml:space="preserve">ισηγητής της Χρυσής Αυγής. </w:t>
      </w:r>
    </w:p>
    <w:p w14:paraId="0E0C95B7" w14:textId="77777777" w:rsidR="00BD61E1" w:rsidRDefault="00340392">
      <w:pPr>
        <w:spacing w:line="600" w:lineRule="auto"/>
        <w:ind w:firstLine="720"/>
        <w:jc w:val="both"/>
        <w:rPr>
          <w:rFonts w:eastAsia="Times New Roman" w:cs="Times New Roman"/>
          <w:szCs w:val="24"/>
        </w:rPr>
      </w:pPr>
      <w:r w:rsidRPr="00DE04C9">
        <w:rPr>
          <w:rFonts w:eastAsia="Times New Roman" w:cs="Times New Roman"/>
          <w:b/>
          <w:szCs w:val="24"/>
        </w:rPr>
        <w:t>ΓΕΩΡΓΙΟΣ ΓΕΡΜΕΝΗΣ:</w:t>
      </w:r>
      <w:r>
        <w:rPr>
          <w:rFonts w:eastAsia="Times New Roman" w:cs="Times New Roman"/>
          <w:szCs w:val="24"/>
        </w:rPr>
        <w:t xml:space="preserve"> </w:t>
      </w:r>
      <w:r>
        <w:rPr>
          <w:rFonts w:eastAsia="Times New Roman"/>
          <w:bCs/>
        </w:rPr>
        <w:t>Α</w:t>
      </w:r>
      <w:r>
        <w:rPr>
          <w:rFonts w:eastAsia="Times New Roman" w:cs="Times New Roman"/>
          <w:szCs w:val="24"/>
        </w:rPr>
        <w:t xml:space="preserve">κόμα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έρχεται </w:t>
      </w:r>
      <w:r w:rsidRPr="002314B3">
        <w:rPr>
          <w:rFonts w:eastAsia="Times New Roman"/>
          <w:bCs/>
          <w:shd w:val="clear" w:color="auto" w:fill="FFFFFF"/>
        </w:rPr>
        <w:t>να</w:t>
      </w:r>
      <w:r>
        <w:rPr>
          <w:rFonts w:eastAsia="Times New Roman" w:cs="Times New Roman"/>
          <w:szCs w:val="24"/>
        </w:rPr>
        <w:t xml:space="preserve"> ενσωματωθεί στην εθνική νομοθεσία. Πρόκειται για την </w:t>
      </w:r>
      <w:r>
        <w:rPr>
          <w:rFonts w:eastAsia="Times New Roman" w:cs="Times New Roman"/>
          <w:szCs w:val="24"/>
        </w:rPr>
        <w:t>ο</w:t>
      </w:r>
      <w:r>
        <w:rPr>
          <w:rFonts w:eastAsia="Times New Roman" w:cs="Times New Roman"/>
          <w:szCs w:val="24"/>
        </w:rPr>
        <w:t xml:space="preserve">δηγία 2016/68, σχετικά με τη χρήση των δεδομένων, </w:t>
      </w:r>
      <w:r w:rsidRPr="008F0891">
        <w:rPr>
          <w:rFonts w:eastAsia="Times New Roman" w:cs="Times New Roman"/>
          <w:bCs/>
          <w:shd w:val="clear" w:color="auto" w:fill="FFFFFF"/>
        </w:rPr>
        <w:t>που</w:t>
      </w:r>
      <w:r>
        <w:rPr>
          <w:rFonts w:eastAsia="Times New Roman" w:cs="Times New Roman"/>
          <w:szCs w:val="24"/>
        </w:rPr>
        <w:t xml:space="preserve"> περιέχονται στα ονομαστικά αρχεία επιβατών «</w:t>
      </w:r>
      <w:r>
        <w:rPr>
          <w:rFonts w:eastAsia="Times New Roman" w:cs="Times New Roman"/>
          <w:szCs w:val="24"/>
          <w:lang w:val="en-US"/>
        </w:rPr>
        <w:t>Passenger</w:t>
      </w:r>
      <w:r w:rsidRPr="00DE04C9">
        <w:rPr>
          <w:rFonts w:eastAsia="Times New Roman" w:cs="Times New Roman"/>
          <w:szCs w:val="24"/>
        </w:rPr>
        <w:t xml:space="preserve"> </w:t>
      </w:r>
      <w:r>
        <w:rPr>
          <w:rFonts w:eastAsia="Times New Roman" w:cs="Times New Roman"/>
          <w:szCs w:val="24"/>
          <w:lang w:val="en-US"/>
        </w:rPr>
        <w:t>Name</w:t>
      </w:r>
      <w:r w:rsidRPr="00DE04C9">
        <w:rPr>
          <w:rFonts w:eastAsia="Times New Roman" w:cs="Times New Roman"/>
          <w:szCs w:val="24"/>
        </w:rPr>
        <w:t xml:space="preserve"> </w:t>
      </w:r>
      <w:r>
        <w:rPr>
          <w:rFonts w:eastAsia="Times New Roman" w:cs="Times New Roman"/>
          <w:szCs w:val="24"/>
          <w:lang w:val="en-US"/>
        </w:rPr>
        <w:t>Record</w:t>
      </w:r>
      <w:r>
        <w:rPr>
          <w:rFonts w:eastAsia="Times New Roman" w:cs="Times New Roman"/>
          <w:szCs w:val="24"/>
        </w:rPr>
        <w:t xml:space="preserve">» για την πρόληψη, ανίχνευση, διερεύνηση </w:t>
      </w:r>
      <w:r w:rsidRPr="00F331DF">
        <w:rPr>
          <w:rFonts w:eastAsia="Times New Roman"/>
          <w:bCs/>
        </w:rPr>
        <w:t>και</w:t>
      </w:r>
      <w:r>
        <w:rPr>
          <w:rFonts w:eastAsia="Times New Roman" w:cs="Times New Roman"/>
          <w:szCs w:val="24"/>
        </w:rPr>
        <w:t xml:space="preserve"> δίωξη των τρομοκρατικών </w:t>
      </w:r>
      <w:r w:rsidRPr="00F331DF">
        <w:rPr>
          <w:rFonts w:eastAsia="Times New Roman"/>
          <w:bCs/>
        </w:rPr>
        <w:t>και</w:t>
      </w:r>
      <w:r>
        <w:rPr>
          <w:rFonts w:eastAsia="Times New Roman" w:cs="Times New Roman"/>
          <w:szCs w:val="24"/>
        </w:rPr>
        <w:t xml:space="preserve"> σοβαρών εγκλημάτων. </w:t>
      </w:r>
    </w:p>
    <w:p w14:paraId="0E0C95B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Στην πράξη, πρόκειται για τη θεσμική πλέον κατοχύρωση του ηλεκτρονικού φακελώματος, όχι μόνο των</w:t>
      </w:r>
      <w:r>
        <w:rPr>
          <w:rFonts w:eastAsia="Times New Roman" w:cs="Times New Roman"/>
          <w:szCs w:val="24"/>
        </w:rPr>
        <w:t xml:space="preserve"> Ελλήνων πολιτών,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όλων των Ευρωπαίων πολιτών. </w:t>
      </w:r>
    </w:p>
    <w:p w14:paraId="0E0C95B9" w14:textId="77777777" w:rsidR="00BD61E1" w:rsidRDefault="00340392">
      <w:pPr>
        <w:spacing w:line="600" w:lineRule="auto"/>
        <w:ind w:firstLine="720"/>
        <w:jc w:val="both"/>
        <w:rPr>
          <w:rFonts w:eastAsia="Times New Roman" w:cs="Times New Roman"/>
          <w:bCs/>
          <w:shd w:val="clear" w:color="auto" w:fill="FFFFFF"/>
        </w:rPr>
      </w:pPr>
      <w:r>
        <w:rPr>
          <w:rFonts w:eastAsia="Times New Roman" w:cs="Times New Roman"/>
          <w:szCs w:val="24"/>
        </w:rPr>
        <w:t xml:space="preserve">Οι πληροφορίες </w:t>
      </w:r>
      <w:r w:rsidRPr="008F0891">
        <w:rPr>
          <w:rFonts w:eastAsia="Times New Roman" w:cs="Times New Roman"/>
          <w:bCs/>
          <w:shd w:val="clear" w:color="auto" w:fill="FFFFFF"/>
        </w:rPr>
        <w:t>που</w:t>
      </w:r>
      <w:r>
        <w:rPr>
          <w:rFonts w:eastAsia="Times New Roman" w:cs="Times New Roman"/>
          <w:szCs w:val="24"/>
        </w:rPr>
        <w:t xml:space="preserve"> συλλέγονται </w:t>
      </w:r>
      <w:r w:rsidRPr="00022913">
        <w:rPr>
          <w:rFonts w:eastAsia="Times New Roman"/>
          <w:bCs/>
          <w:shd w:val="clear" w:color="auto" w:fill="FFFFFF"/>
        </w:rPr>
        <w:t>θα</w:t>
      </w:r>
      <w:r>
        <w:rPr>
          <w:rFonts w:eastAsia="Times New Roman" w:cs="Times New Roman"/>
          <w:szCs w:val="24"/>
        </w:rPr>
        <w:t xml:space="preserve"> διατηρούνται σε βάση δεδομένων</w:t>
      </w:r>
      <w:r w:rsidRPr="007C3CBA">
        <w:rPr>
          <w:rFonts w:eastAsia="Times New Roman" w:cs="Times New Roman"/>
          <w:szCs w:val="24"/>
        </w:rPr>
        <w:t xml:space="preserve">. </w:t>
      </w:r>
      <w:r>
        <w:rPr>
          <w:rFonts w:eastAsia="Times New Roman" w:cs="Times New Roman"/>
          <w:szCs w:val="24"/>
        </w:rPr>
        <w:t>Μ</w:t>
      </w:r>
      <w:r>
        <w:rPr>
          <w:rFonts w:eastAsia="Times New Roman" w:cs="Times New Roman"/>
          <w:szCs w:val="24"/>
        </w:rPr>
        <w:t>ετά</w:t>
      </w:r>
      <w:r>
        <w:rPr>
          <w:rFonts w:eastAsia="Times New Roman" w:cs="Times New Roman"/>
          <w:szCs w:val="24"/>
        </w:rPr>
        <w:t xml:space="preserve"> από κάποιο χρονικό διάστημα τα δεδομένα </w:t>
      </w:r>
      <w:r>
        <w:rPr>
          <w:rFonts w:eastAsia="Times New Roman" w:cs="Times New Roman"/>
          <w:szCs w:val="24"/>
          <w:lang w:val="en-US"/>
        </w:rPr>
        <w:t>PNR</w:t>
      </w:r>
      <w:r w:rsidRPr="00DE04C9">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proofErr w:type="spellStart"/>
      <w:r>
        <w:rPr>
          <w:rFonts w:eastAsia="Times New Roman" w:cs="Times New Roman"/>
          <w:szCs w:val="24"/>
        </w:rPr>
        <w:t>ανων</w:t>
      </w:r>
      <w:r>
        <w:rPr>
          <w:rFonts w:eastAsia="Times New Roman" w:cs="Times New Roman"/>
          <w:szCs w:val="24"/>
        </w:rPr>
        <w:t>υ</w:t>
      </w:r>
      <w:r>
        <w:rPr>
          <w:rFonts w:eastAsia="Times New Roman" w:cs="Times New Roman"/>
          <w:szCs w:val="24"/>
        </w:rPr>
        <w:t>μοποιούται</w:t>
      </w:r>
      <w:proofErr w:type="spellEnd"/>
      <w:r>
        <w:rPr>
          <w:rFonts w:eastAsia="Times New Roman" w:cs="Times New Roman"/>
          <w:szCs w:val="24"/>
        </w:rPr>
        <w:t xml:space="preserve"> με την κάλυψη των στοιχείων </w:t>
      </w:r>
      <w:r w:rsidRPr="008F0891">
        <w:rPr>
          <w:rFonts w:eastAsia="Times New Roman" w:cs="Times New Roman"/>
          <w:bCs/>
          <w:shd w:val="clear" w:color="auto" w:fill="FFFFFF"/>
        </w:rPr>
        <w:t>που</w:t>
      </w:r>
      <w:r>
        <w:rPr>
          <w:rFonts w:eastAsia="Times New Roman" w:cs="Times New Roman"/>
          <w:szCs w:val="24"/>
        </w:rPr>
        <w:t xml:space="preserve"> </w:t>
      </w:r>
      <w:r w:rsidRPr="0001553A">
        <w:rPr>
          <w:rFonts w:eastAsia="Times New Roman" w:cs="Times New Roman"/>
          <w:bCs/>
          <w:shd w:val="clear" w:color="auto" w:fill="FFFFFF"/>
        </w:rPr>
        <w:t>μπορ</w:t>
      </w:r>
      <w:r>
        <w:rPr>
          <w:rFonts w:eastAsia="Times New Roman" w:cs="Times New Roman"/>
          <w:bCs/>
          <w:shd w:val="clear" w:color="auto" w:fill="FFFFFF"/>
        </w:rPr>
        <w:t xml:space="preserve">ούν να χρησιμεύσουν στην άμεση ταυτοποίηση του επιβάτη, για τον οποίον αναφέρονται ονόματα, διεύθυνση </w:t>
      </w:r>
      <w:r w:rsidRPr="00DE04C9">
        <w:rPr>
          <w:rFonts w:eastAsia="Times New Roman"/>
          <w:bCs/>
          <w:shd w:val="clear" w:color="auto" w:fill="FFFFFF"/>
        </w:rPr>
        <w:t>και</w:t>
      </w:r>
      <w:r>
        <w:rPr>
          <w:rFonts w:eastAsia="Times New Roman" w:cs="Times New Roman"/>
          <w:bCs/>
          <w:shd w:val="clear" w:color="auto" w:fill="FFFFFF"/>
        </w:rPr>
        <w:t xml:space="preserve"> στοιχεία επικοινωνίας. </w:t>
      </w:r>
    </w:p>
    <w:p w14:paraId="0E0C95BA" w14:textId="77777777" w:rsidR="00BD61E1" w:rsidRDefault="00340392">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Η </w:t>
      </w:r>
      <w:r>
        <w:rPr>
          <w:rFonts w:eastAsia="Times New Roman" w:cs="Times New Roman"/>
          <w:bCs/>
          <w:shd w:val="clear" w:color="auto" w:fill="FFFFFF"/>
        </w:rPr>
        <w:t>ο</w:t>
      </w:r>
      <w:r>
        <w:rPr>
          <w:rFonts w:eastAsia="Times New Roman" w:cs="Times New Roman"/>
          <w:bCs/>
          <w:shd w:val="clear" w:color="auto" w:fill="FFFFFF"/>
        </w:rPr>
        <w:t xml:space="preserve">δηγία ορίζει </w:t>
      </w:r>
      <w:r w:rsidRPr="00DE04C9">
        <w:rPr>
          <w:rFonts w:eastAsia="Times New Roman"/>
          <w:bCs/>
          <w:shd w:val="clear" w:color="auto" w:fill="FFFFFF"/>
        </w:rPr>
        <w:t>ότι</w:t>
      </w:r>
      <w:r>
        <w:rPr>
          <w:rFonts w:eastAsia="Times New Roman" w:cs="Times New Roman"/>
          <w:bCs/>
          <w:shd w:val="clear" w:color="auto" w:fill="FFFFFF"/>
        </w:rPr>
        <w:t xml:space="preserve"> η διαβίβαση δεδομένων </w:t>
      </w:r>
      <w:r w:rsidRPr="00DE04C9">
        <w:rPr>
          <w:rFonts w:eastAsia="Times New Roman"/>
          <w:bCs/>
          <w:shd w:val="clear" w:color="auto" w:fill="FFFFFF"/>
        </w:rPr>
        <w:t>θα</w:t>
      </w:r>
      <w:r>
        <w:rPr>
          <w:rFonts w:eastAsia="Times New Roman" w:cs="Times New Roman"/>
          <w:bCs/>
          <w:shd w:val="clear" w:color="auto" w:fill="FFFFFF"/>
        </w:rPr>
        <w:t xml:space="preserve"> γίνεται μόνο κατά περίπτωση </w:t>
      </w:r>
      <w:r w:rsidRPr="00DE04C9">
        <w:rPr>
          <w:rFonts w:eastAsia="Times New Roman"/>
          <w:bCs/>
          <w:shd w:val="clear" w:color="auto" w:fill="FFFFFF"/>
        </w:rPr>
        <w:t>και</w:t>
      </w:r>
      <w:r>
        <w:rPr>
          <w:rFonts w:eastAsia="Times New Roman" w:cs="Times New Roman"/>
          <w:bCs/>
          <w:shd w:val="clear" w:color="auto" w:fill="FFFFFF"/>
        </w:rPr>
        <w:t xml:space="preserve"> αποκλειστικά για </w:t>
      </w:r>
      <w:r w:rsidRPr="00DE04C9">
        <w:rPr>
          <w:rFonts w:eastAsia="Times New Roman"/>
          <w:bCs/>
          <w:shd w:val="clear" w:color="auto" w:fill="FFFFFF"/>
        </w:rPr>
        <w:t>συγκεκριμέν</w:t>
      </w:r>
      <w:r>
        <w:rPr>
          <w:rFonts w:eastAsia="Times New Roman"/>
          <w:bCs/>
          <w:shd w:val="clear" w:color="auto" w:fill="FFFFFF"/>
        </w:rPr>
        <w:t xml:space="preserve">ους σκοπούς, </w:t>
      </w:r>
      <w:r w:rsidRPr="00DE04C9">
        <w:rPr>
          <w:rFonts w:eastAsia="Times New Roman"/>
          <w:bCs/>
          <w:shd w:val="clear" w:color="auto" w:fill="FFFFFF"/>
        </w:rPr>
        <w:t>όπως</w:t>
      </w:r>
      <w:r>
        <w:rPr>
          <w:rFonts w:eastAsia="Times New Roman"/>
          <w:bCs/>
          <w:shd w:val="clear" w:color="auto" w:fill="FFFFFF"/>
        </w:rPr>
        <w:t xml:space="preserve"> η </w:t>
      </w:r>
      <w:r w:rsidRPr="00DE04C9">
        <w:rPr>
          <w:rFonts w:eastAsia="Times New Roman"/>
          <w:bCs/>
          <w:shd w:val="clear" w:color="auto" w:fill="FFFFFF"/>
        </w:rPr>
        <w:t>π</w:t>
      </w:r>
      <w:r>
        <w:rPr>
          <w:rFonts w:eastAsia="Times New Roman"/>
          <w:bCs/>
          <w:shd w:val="clear" w:color="auto" w:fill="FFFFFF"/>
        </w:rPr>
        <w:t xml:space="preserve">ρόληψη, η </w:t>
      </w:r>
      <w:r>
        <w:rPr>
          <w:rFonts w:eastAsia="Times New Roman"/>
          <w:bCs/>
          <w:shd w:val="clear" w:color="auto" w:fill="FFFFFF"/>
        </w:rPr>
        <w:lastRenderedPageBreak/>
        <w:t xml:space="preserve">ανίχνευση </w:t>
      </w:r>
      <w:r w:rsidRPr="00DE04C9">
        <w:rPr>
          <w:rFonts w:eastAsia="Times New Roman"/>
          <w:bCs/>
          <w:shd w:val="clear" w:color="auto" w:fill="FFFFFF"/>
        </w:rPr>
        <w:t>και</w:t>
      </w:r>
      <w:r>
        <w:rPr>
          <w:rFonts w:eastAsia="Times New Roman"/>
          <w:bCs/>
          <w:shd w:val="clear" w:color="auto" w:fill="FFFFFF"/>
        </w:rPr>
        <w:t xml:space="preserve"> η διερεύνηση τρομοκρατικών </w:t>
      </w:r>
      <w:r w:rsidRPr="00DE04C9">
        <w:rPr>
          <w:rFonts w:eastAsia="Times New Roman"/>
          <w:bCs/>
          <w:shd w:val="clear" w:color="auto" w:fill="FFFFFF"/>
        </w:rPr>
        <w:t>και</w:t>
      </w:r>
      <w:r>
        <w:rPr>
          <w:rFonts w:eastAsia="Times New Roman"/>
          <w:bCs/>
          <w:shd w:val="clear" w:color="auto" w:fill="FFFFFF"/>
        </w:rPr>
        <w:t xml:space="preserve"> άλλων σοβαρών εγκληματικών πράξεων </w:t>
      </w:r>
      <w:r w:rsidRPr="00DE04C9">
        <w:rPr>
          <w:rFonts w:eastAsia="Times New Roman"/>
          <w:bCs/>
          <w:shd w:val="clear" w:color="auto" w:fill="FFFFFF"/>
        </w:rPr>
        <w:t>και</w:t>
      </w:r>
      <w:r>
        <w:rPr>
          <w:rFonts w:eastAsia="Times New Roman"/>
          <w:bCs/>
          <w:shd w:val="clear" w:color="auto" w:fill="FFFFFF"/>
        </w:rPr>
        <w:t xml:space="preserve"> η δίωξη των υπευθύνων. </w:t>
      </w:r>
    </w:p>
    <w:p w14:paraId="0E0C95BB" w14:textId="77777777" w:rsidR="00BD61E1" w:rsidRDefault="00340392">
      <w:pPr>
        <w:spacing w:line="600" w:lineRule="auto"/>
        <w:ind w:firstLine="720"/>
        <w:jc w:val="both"/>
        <w:rPr>
          <w:rFonts w:eastAsia="Times New Roman"/>
          <w:bCs/>
          <w:shd w:val="clear" w:color="auto" w:fill="FFFFFF"/>
        </w:rPr>
      </w:pPr>
      <w:r>
        <w:rPr>
          <w:rFonts w:eastAsia="Times New Roman"/>
          <w:bCs/>
          <w:shd w:val="clear" w:color="auto" w:fill="FFFFFF"/>
        </w:rPr>
        <w:t xml:space="preserve">Η αναφορά σε πρόληψη </w:t>
      </w:r>
      <w:r w:rsidRPr="00DE04C9">
        <w:rPr>
          <w:rFonts w:eastAsia="Times New Roman"/>
          <w:bCs/>
          <w:shd w:val="clear" w:color="auto" w:fill="FFFFFF"/>
        </w:rPr>
        <w:t>και</w:t>
      </w:r>
      <w:r>
        <w:rPr>
          <w:rFonts w:eastAsia="Times New Roman"/>
          <w:bCs/>
          <w:shd w:val="clear" w:color="auto" w:fill="FFFFFF"/>
        </w:rPr>
        <w:t xml:space="preserve"> ανίχνευση ανοίγει τον δρόμο για την κατά το δοκούν χρήση των στοιχείων, τόσο από τις εθνικές όσο </w:t>
      </w:r>
      <w:r w:rsidRPr="00DE04C9">
        <w:rPr>
          <w:rFonts w:eastAsia="Times New Roman"/>
          <w:bCs/>
          <w:shd w:val="clear" w:color="auto" w:fill="FFFFFF"/>
        </w:rPr>
        <w:t>και</w:t>
      </w:r>
      <w:r>
        <w:rPr>
          <w:rFonts w:eastAsia="Times New Roman"/>
          <w:bCs/>
          <w:shd w:val="clear" w:color="auto" w:fill="FFFFFF"/>
        </w:rPr>
        <w:t xml:space="preserve"> από τις αρχές άλλων κρατών της </w:t>
      </w:r>
      <w:r w:rsidRPr="00DE04C9">
        <w:rPr>
          <w:rFonts w:eastAsia="Times New Roman"/>
          <w:bCs/>
          <w:shd w:val="clear" w:color="auto" w:fill="FFFFFF"/>
        </w:rPr>
        <w:t>Ευρωπαϊκής Ένωσης</w:t>
      </w:r>
      <w:r>
        <w:rPr>
          <w:rFonts w:eastAsia="Times New Roman"/>
          <w:bCs/>
          <w:shd w:val="clear" w:color="auto" w:fill="FFFFFF"/>
        </w:rPr>
        <w:t xml:space="preserve">. </w:t>
      </w:r>
    </w:p>
    <w:p w14:paraId="0E0C95BC" w14:textId="77777777" w:rsidR="00BD61E1" w:rsidRDefault="00340392">
      <w:pPr>
        <w:spacing w:line="600" w:lineRule="auto"/>
        <w:ind w:firstLine="720"/>
        <w:jc w:val="both"/>
        <w:rPr>
          <w:rFonts w:eastAsia="Times New Roman"/>
          <w:bCs/>
          <w:shd w:val="clear" w:color="auto" w:fill="FFFFFF"/>
        </w:rPr>
      </w:pPr>
      <w:r>
        <w:rPr>
          <w:rFonts w:eastAsia="Times New Roman"/>
          <w:bCs/>
          <w:shd w:val="clear" w:color="auto" w:fill="FFFFFF"/>
        </w:rPr>
        <w:t xml:space="preserve">Τα κράτη-μέλη </w:t>
      </w:r>
      <w:r w:rsidRPr="00DE04C9">
        <w:rPr>
          <w:rFonts w:eastAsia="Times New Roman"/>
          <w:bCs/>
          <w:shd w:val="clear" w:color="auto" w:fill="FFFFFF"/>
        </w:rPr>
        <w:t>θα</w:t>
      </w:r>
      <w:r>
        <w:rPr>
          <w:rFonts w:eastAsia="Times New Roman"/>
          <w:bCs/>
          <w:shd w:val="clear" w:color="auto" w:fill="FFFFFF"/>
        </w:rPr>
        <w:t xml:space="preserve"> </w:t>
      </w:r>
      <w:r w:rsidRPr="00DE04C9">
        <w:rPr>
          <w:rFonts w:eastAsia="Times New Roman"/>
          <w:bCs/>
          <w:shd w:val="clear" w:color="auto" w:fill="FFFFFF"/>
        </w:rPr>
        <w:t>μπορούν</w:t>
      </w:r>
      <w:r>
        <w:rPr>
          <w:rFonts w:eastAsia="Times New Roman"/>
          <w:bCs/>
          <w:shd w:val="clear" w:color="auto" w:fill="FFFFFF"/>
        </w:rPr>
        <w:t xml:space="preserve"> </w:t>
      </w:r>
      <w:r w:rsidRPr="00DE04C9">
        <w:rPr>
          <w:rFonts w:eastAsia="Times New Roman"/>
          <w:bCs/>
          <w:shd w:val="clear" w:color="auto" w:fill="FFFFFF"/>
        </w:rPr>
        <w:t>να</w:t>
      </w:r>
      <w:r>
        <w:rPr>
          <w:rFonts w:eastAsia="Times New Roman"/>
          <w:bCs/>
          <w:shd w:val="clear" w:color="auto" w:fill="FFFFFF"/>
        </w:rPr>
        <w:t xml:space="preserve"> συλλέγουν </w:t>
      </w:r>
      <w:r w:rsidRPr="00DE04C9">
        <w:rPr>
          <w:rFonts w:eastAsia="Times New Roman"/>
          <w:bCs/>
          <w:shd w:val="clear" w:color="auto" w:fill="FFFFFF"/>
        </w:rPr>
        <w:t>και</w:t>
      </w:r>
      <w:r>
        <w:rPr>
          <w:rFonts w:eastAsia="Times New Roman"/>
          <w:bCs/>
          <w:shd w:val="clear" w:color="auto" w:fill="FFFFFF"/>
        </w:rPr>
        <w:t xml:space="preserve"> </w:t>
      </w:r>
      <w:r w:rsidRPr="00DE04C9">
        <w:rPr>
          <w:rFonts w:eastAsia="Times New Roman"/>
          <w:bCs/>
          <w:shd w:val="clear" w:color="auto" w:fill="FFFFFF"/>
        </w:rPr>
        <w:t>να</w:t>
      </w:r>
      <w:r>
        <w:rPr>
          <w:rFonts w:eastAsia="Times New Roman"/>
          <w:bCs/>
          <w:shd w:val="clear" w:color="auto" w:fill="FFFFFF"/>
        </w:rPr>
        <w:t xml:space="preserve"> επεξεργάζονται δεδομένα </w:t>
      </w:r>
      <w:r>
        <w:rPr>
          <w:rFonts w:eastAsia="Times New Roman" w:cs="Times New Roman"/>
          <w:szCs w:val="24"/>
          <w:lang w:val="en-US"/>
        </w:rPr>
        <w:t>PNR</w:t>
      </w:r>
      <w:r>
        <w:rPr>
          <w:rFonts w:eastAsia="Times New Roman" w:cs="Times New Roman"/>
          <w:szCs w:val="24"/>
        </w:rPr>
        <w:t xml:space="preserve"> από </w:t>
      </w:r>
      <w:r w:rsidRPr="00101E7F">
        <w:rPr>
          <w:rFonts w:eastAsia="Times New Roman"/>
          <w:bCs/>
          <w:shd w:val="clear" w:color="auto" w:fill="FFFFFF"/>
        </w:rPr>
        <w:t>οικονομικ</w:t>
      </w:r>
      <w:r>
        <w:rPr>
          <w:rFonts w:eastAsia="Times New Roman"/>
          <w:bCs/>
          <w:shd w:val="clear" w:color="auto" w:fill="FFFFFF"/>
        </w:rPr>
        <w:t xml:space="preserve">ούς φορείς </w:t>
      </w:r>
      <w:r w:rsidRPr="00DE04C9">
        <w:rPr>
          <w:rFonts w:eastAsia="Times New Roman"/>
          <w:bCs/>
          <w:shd w:val="clear" w:color="auto" w:fill="FFFFFF"/>
        </w:rPr>
        <w:t>που</w:t>
      </w:r>
      <w:r>
        <w:rPr>
          <w:rFonts w:eastAsia="Times New Roman"/>
          <w:bCs/>
          <w:shd w:val="clear" w:color="auto" w:fill="FFFFFF"/>
        </w:rPr>
        <w:t xml:space="preserve"> </w:t>
      </w:r>
      <w:r w:rsidRPr="00DE04C9">
        <w:rPr>
          <w:rFonts w:eastAsia="Times New Roman"/>
          <w:bCs/>
          <w:shd w:val="clear" w:color="auto" w:fill="FFFFFF"/>
        </w:rPr>
        <w:t>δεν</w:t>
      </w:r>
      <w:r>
        <w:rPr>
          <w:rFonts w:eastAsia="Times New Roman"/>
          <w:bCs/>
          <w:shd w:val="clear" w:color="auto" w:fill="FFFFFF"/>
        </w:rPr>
        <w:t xml:space="preserve"> </w:t>
      </w:r>
      <w:r w:rsidRPr="00DE04C9">
        <w:rPr>
          <w:rFonts w:eastAsia="Times New Roman"/>
          <w:bCs/>
          <w:shd w:val="clear" w:color="auto" w:fill="FFFFFF"/>
        </w:rPr>
        <w:t>είναι</w:t>
      </w:r>
      <w:r>
        <w:rPr>
          <w:rFonts w:eastAsia="Times New Roman"/>
          <w:bCs/>
          <w:shd w:val="clear" w:color="auto" w:fill="FFFFFF"/>
        </w:rPr>
        <w:t xml:space="preserve"> μεταφορείς, </w:t>
      </w:r>
      <w:r w:rsidRPr="00DE04C9">
        <w:rPr>
          <w:rFonts w:eastAsia="Times New Roman"/>
          <w:bCs/>
          <w:shd w:val="clear" w:color="auto" w:fill="FFFFFF"/>
        </w:rPr>
        <w:t>όπως</w:t>
      </w:r>
      <w:r>
        <w:rPr>
          <w:rFonts w:eastAsia="Times New Roman"/>
          <w:bCs/>
          <w:shd w:val="clear" w:color="auto" w:fill="FFFFFF"/>
        </w:rPr>
        <w:t xml:space="preserve"> ταξιδιωτικά γραφεία </w:t>
      </w:r>
      <w:r w:rsidRPr="00DE04C9">
        <w:rPr>
          <w:rFonts w:eastAsia="Times New Roman"/>
          <w:bCs/>
          <w:shd w:val="clear" w:color="auto" w:fill="FFFFFF"/>
        </w:rPr>
        <w:t>και</w:t>
      </w:r>
      <w:r>
        <w:rPr>
          <w:rFonts w:eastAsia="Times New Roman"/>
          <w:bCs/>
          <w:shd w:val="clear" w:color="auto" w:fill="FFFFFF"/>
        </w:rPr>
        <w:t xml:space="preserve"> διοργανωτές ταξιδιών, </w:t>
      </w:r>
      <w:r w:rsidRPr="00DE04C9">
        <w:rPr>
          <w:rFonts w:eastAsia="Times New Roman"/>
          <w:bCs/>
          <w:shd w:val="clear" w:color="auto" w:fill="FFFFFF"/>
        </w:rPr>
        <w:t>που</w:t>
      </w:r>
      <w:r>
        <w:rPr>
          <w:rFonts w:eastAsia="Times New Roman"/>
          <w:bCs/>
          <w:shd w:val="clear" w:color="auto" w:fill="FFFFFF"/>
        </w:rPr>
        <w:t xml:space="preserve"> παρέχουν σχετιζόμενες με τ</w:t>
      </w:r>
      <w:r>
        <w:rPr>
          <w:rFonts w:eastAsia="Times New Roman"/>
          <w:bCs/>
          <w:shd w:val="clear" w:color="auto" w:fill="FFFFFF"/>
        </w:rPr>
        <w:t xml:space="preserve">αξίδια υπηρεσίες, συμπεριλαμβανομένων των κρατήσεων πτήσεων. Όλα, </w:t>
      </w:r>
      <w:r w:rsidRPr="005B5D51">
        <w:rPr>
          <w:rFonts w:eastAsia="Times New Roman"/>
          <w:bCs/>
          <w:shd w:val="clear" w:color="auto" w:fill="FFFFFF"/>
        </w:rPr>
        <w:t>λοιπόν</w:t>
      </w:r>
      <w:r>
        <w:rPr>
          <w:rFonts w:eastAsia="Times New Roman"/>
          <w:bCs/>
          <w:shd w:val="clear" w:color="auto" w:fill="FFFFFF"/>
        </w:rPr>
        <w:t xml:space="preserve">, καταγράφονται. Όλοι παρακολουθούνται. </w:t>
      </w:r>
    </w:p>
    <w:p w14:paraId="0E0C95BD" w14:textId="77777777" w:rsidR="00BD61E1" w:rsidRDefault="00340392">
      <w:pPr>
        <w:spacing w:line="600" w:lineRule="auto"/>
        <w:ind w:firstLine="720"/>
        <w:jc w:val="both"/>
        <w:rPr>
          <w:rFonts w:eastAsia="Times New Roman" w:cs="Times New Roman"/>
          <w:szCs w:val="24"/>
        </w:rPr>
      </w:pPr>
      <w:r>
        <w:rPr>
          <w:rFonts w:eastAsia="Times New Roman"/>
          <w:bCs/>
          <w:shd w:val="clear" w:color="auto" w:fill="FFFFFF"/>
        </w:rPr>
        <w:t xml:space="preserve">Μέσα στην </w:t>
      </w:r>
      <w:r>
        <w:rPr>
          <w:rFonts w:eastAsia="Times New Roman"/>
          <w:bCs/>
          <w:shd w:val="clear" w:color="auto" w:fill="FFFFFF"/>
        </w:rPr>
        <w:t>ο</w:t>
      </w:r>
      <w:r>
        <w:rPr>
          <w:rFonts w:eastAsia="Times New Roman"/>
          <w:bCs/>
          <w:shd w:val="clear" w:color="auto" w:fill="FFFFFF"/>
        </w:rPr>
        <w:t xml:space="preserve">δηγία αναφέρονται εγγυήσεις για την προστασία των προσωπικών δεδομένων </w:t>
      </w:r>
      <w:r w:rsidRPr="005B5D51">
        <w:rPr>
          <w:rFonts w:eastAsia="Times New Roman"/>
          <w:bCs/>
          <w:shd w:val="clear" w:color="auto" w:fill="FFFFFF"/>
        </w:rPr>
        <w:t>και</w:t>
      </w:r>
      <w:r>
        <w:rPr>
          <w:rFonts w:eastAsia="Times New Roman"/>
          <w:bCs/>
          <w:shd w:val="clear" w:color="auto" w:fill="FFFFFF"/>
        </w:rPr>
        <w:t xml:space="preserve"> υποτίθεται </w:t>
      </w:r>
      <w:r w:rsidRPr="005B5D51">
        <w:rPr>
          <w:rFonts w:eastAsia="Times New Roman"/>
          <w:bCs/>
          <w:shd w:val="clear" w:color="auto" w:fill="FFFFFF"/>
        </w:rPr>
        <w:t>ότι</w:t>
      </w:r>
      <w:r>
        <w:rPr>
          <w:rFonts w:eastAsia="Times New Roman"/>
          <w:bCs/>
          <w:shd w:val="clear" w:color="auto" w:fill="FFFFFF"/>
        </w:rPr>
        <w:t xml:space="preserve"> </w:t>
      </w:r>
      <w:r w:rsidRPr="005B5D51">
        <w:rPr>
          <w:rFonts w:eastAsia="Times New Roman"/>
          <w:bCs/>
          <w:shd w:val="clear" w:color="auto" w:fill="FFFFFF"/>
        </w:rPr>
        <w:t>υπάρχει</w:t>
      </w:r>
      <w:r>
        <w:rPr>
          <w:rFonts w:eastAsia="Times New Roman"/>
          <w:bCs/>
          <w:shd w:val="clear" w:color="auto" w:fill="FFFFFF"/>
        </w:rPr>
        <w:t xml:space="preserve"> ρητή απαγόρευση της επεξεργασίας δ</w:t>
      </w:r>
      <w:r>
        <w:rPr>
          <w:rFonts w:eastAsia="Times New Roman"/>
          <w:bCs/>
          <w:shd w:val="clear" w:color="auto" w:fill="FFFFFF"/>
        </w:rPr>
        <w:t xml:space="preserve">εδομένων </w:t>
      </w:r>
      <w:r>
        <w:rPr>
          <w:rFonts w:eastAsia="Times New Roman" w:cs="Times New Roman"/>
          <w:szCs w:val="24"/>
          <w:lang w:val="en-US"/>
        </w:rPr>
        <w:t>PNR</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αποκαλύπτουν τη φυλετική ή </w:t>
      </w:r>
      <w:proofErr w:type="spellStart"/>
      <w:r>
        <w:rPr>
          <w:rFonts w:eastAsia="Times New Roman" w:cs="Times New Roman"/>
          <w:szCs w:val="24"/>
        </w:rPr>
        <w:t>εθνοτική</w:t>
      </w:r>
      <w:proofErr w:type="spellEnd"/>
      <w:r>
        <w:rPr>
          <w:rFonts w:eastAsia="Times New Roman" w:cs="Times New Roman"/>
          <w:szCs w:val="24"/>
        </w:rPr>
        <w:t xml:space="preserve"> καταγωγή, τα </w:t>
      </w:r>
      <w:r w:rsidRPr="00471050">
        <w:rPr>
          <w:rFonts w:eastAsia="Times New Roman" w:cs="Times New Roman"/>
          <w:szCs w:val="24"/>
        </w:rPr>
        <w:t>πολιτικ</w:t>
      </w:r>
      <w:r>
        <w:rPr>
          <w:rFonts w:eastAsia="Times New Roman" w:cs="Times New Roman"/>
          <w:szCs w:val="24"/>
        </w:rPr>
        <w:t xml:space="preserve">ά φρονήματα, τις θρησκευτικές ή φιλοσοφικές πεποιθήσεις, τη συμμετοχή σε συνδικαλιστική οργάνωση, την υγεία, τη σεξουαλική ζωή ή τον γενετήσιο προσανατολισμό ενός ατόμου. Στην ουσία, γίνεται αναφορά για ρητή απαγόρευση της επεξεργασίας. </w:t>
      </w:r>
    </w:p>
    <w:p w14:paraId="0E0C95B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ση</w:t>
      </w:r>
      <w:r>
        <w:rPr>
          <w:rFonts w:eastAsia="Times New Roman" w:cs="Times New Roman"/>
          <w:szCs w:val="24"/>
        </w:rPr>
        <w:t xml:space="preserve">μαίνει </w:t>
      </w:r>
      <w:r w:rsidRPr="002B5B2E">
        <w:rPr>
          <w:rFonts w:eastAsia="Times New Roman"/>
          <w:bCs/>
          <w:shd w:val="clear" w:color="auto" w:fill="FFFFFF"/>
        </w:rPr>
        <w:t>ότι</w:t>
      </w:r>
      <w:r>
        <w:rPr>
          <w:rFonts w:eastAsia="Times New Roman" w:cs="Times New Roman"/>
          <w:szCs w:val="24"/>
        </w:rPr>
        <w:t xml:space="preserve"> αυτά τα στοιχεία </w:t>
      </w:r>
      <w:r w:rsidRPr="00A8202F">
        <w:rPr>
          <w:rFonts w:eastAsia="Times New Roman"/>
          <w:bCs/>
          <w:shd w:val="clear" w:color="auto" w:fill="FFFFFF"/>
        </w:rPr>
        <w:t>δεν</w:t>
      </w:r>
      <w:r>
        <w:rPr>
          <w:rFonts w:eastAsia="Times New Roman" w:cs="Times New Roman"/>
          <w:szCs w:val="24"/>
        </w:rPr>
        <w:t xml:space="preserve"> θα συλλέγονται </w:t>
      </w:r>
      <w:r w:rsidRPr="00F331DF">
        <w:rPr>
          <w:rFonts w:eastAsia="Times New Roman"/>
          <w:bCs/>
        </w:rPr>
        <w:t>και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καταγράφονται, δεδομένου </w:t>
      </w:r>
      <w:r w:rsidRPr="002B5B2E">
        <w:rPr>
          <w:rFonts w:eastAsia="Times New Roman"/>
          <w:bCs/>
          <w:shd w:val="clear" w:color="auto" w:fill="FFFFFF"/>
        </w:rPr>
        <w:t>ότι</w:t>
      </w:r>
      <w:r>
        <w:rPr>
          <w:rFonts w:eastAsia="Times New Roman" w:cs="Times New Roman"/>
          <w:szCs w:val="24"/>
        </w:rPr>
        <w:t xml:space="preserve"> άλλο η επεξεργασία </w:t>
      </w:r>
      <w:r w:rsidRPr="00F331DF">
        <w:rPr>
          <w:rFonts w:eastAsia="Times New Roman"/>
          <w:bCs/>
        </w:rPr>
        <w:t>και</w:t>
      </w:r>
      <w:r>
        <w:rPr>
          <w:rFonts w:eastAsia="Times New Roman" w:cs="Times New Roman"/>
          <w:szCs w:val="24"/>
        </w:rPr>
        <w:t xml:space="preserve"> άλλο η συλλογή. Άρα όλα όσα υποτίθεται </w:t>
      </w:r>
      <w:r w:rsidRPr="002B5B2E">
        <w:rPr>
          <w:rFonts w:eastAsia="Times New Roman"/>
          <w:bCs/>
          <w:shd w:val="clear" w:color="auto" w:fill="FFFFFF"/>
        </w:rPr>
        <w:t>ότι</w:t>
      </w:r>
      <w:r>
        <w:rPr>
          <w:rFonts w:eastAsia="Times New Roman" w:cs="Times New Roman"/>
          <w:szCs w:val="24"/>
        </w:rPr>
        <w:t xml:space="preserve"> προστατεύονται </w:t>
      </w:r>
      <w:r w:rsidRPr="00F331DF">
        <w:rPr>
          <w:rFonts w:eastAsia="Times New Roman"/>
          <w:bCs/>
        </w:rPr>
        <w:t>και</w:t>
      </w:r>
      <w:r>
        <w:rPr>
          <w:rFonts w:eastAsia="Times New Roman" w:cs="Times New Roman"/>
          <w:szCs w:val="24"/>
        </w:rPr>
        <w:t xml:space="preserve"> για τα οποία υποτίθεται </w:t>
      </w:r>
      <w:r w:rsidRPr="002B5B2E">
        <w:rPr>
          <w:rFonts w:eastAsia="Times New Roman"/>
          <w:bCs/>
          <w:shd w:val="clear" w:color="auto" w:fill="FFFFFF"/>
        </w:rPr>
        <w:t>ότι</w:t>
      </w:r>
      <w:r>
        <w:rPr>
          <w:rFonts w:eastAsia="Times New Roman" w:cs="Times New Roman"/>
          <w:szCs w:val="24"/>
        </w:rPr>
        <w:t xml:space="preserve"> </w:t>
      </w:r>
      <w:r w:rsidRPr="00922299">
        <w:rPr>
          <w:rFonts w:eastAsia="Times New Roman" w:cs="Times New Roman"/>
          <w:bCs/>
          <w:shd w:val="clear" w:color="auto" w:fill="FFFFFF"/>
        </w:rPr>
        <w:t>υπάρχουν</w:t>
      </w:r>
      <w:r>
        <w:rPr>
          <w:rFonts w:eastAsia="Times New Roman" w:cs="Times New Roman"/>
          <w:szCs w:val="24"/>
        </w:rPr>
        <w:t xml:space="preserve"> εγγυήσεις, όλα τα δεδομένα των επιβατών, </w:t>
      </w:r>
      <w:r w:rsidRPr="00022913">
        <w:rPr>
          <w:rFonts w:eastAsia="Times New Roman"/>
          <w:bCs/>
          <w:shd w:val="clear" w:color="auto" w:fill="FFFFFF"/>
        </w:rPr>
        <w:t>θα</w:t>
      </w:r>
      <w:r>
        <w:rPr>
          <w:rFonts w:eastAsia="Times New Roman" w:cs="Times New Roman"/>
          <w:szCs w:val="24"/>
        </w:rPr>
        <w:t xml:space="preserve"> </w:t>
      </w:r>
      <w:r w:rsidRPr="00D66BCA">
        <w:rPr>
          <w:rFonts w:eastAsia="Times New Roman"/>
          <w:bCs/>
        </w:rPr>
        <w:t>είν</w:t>
      </w:r>
      <w:r w:rsidRPr="00D66BCA">
        <w:rPr>
          <w:rFonts w:eastAsia="Times New Roman"/>
          <w:bCs/>
        </w:rPr>
        <w:t>αι</w:t>
      </w:r>
      <w:r>
        <w:rPr>
          <w:rFonts w:eastAsia="Times New Roman" w:cs="Times New Roman"/>
          <w:szCs w:val="24"/>
        </w:rPr>
        <w:t xml:space="preserve"> στη διάθεση </w:t>
      </w:r>
      <w:r>
        <w:rPr>
          <w:rFonts w:eastAsia="Times New Roman" w:cs="Times New Roman"/>
          <w:szCs w:val="24"/>
        </w:rPr>
        <w:t>μ</w:t>
      </w:r>
      <w:r>
        <w:rPr>
          <w:rFonts w:eastAsia="Times New Roman" w:cs="Times New Roman"/>
          <w:szCs w:val="24"/>
        </w:rPr>
        <w:t xml:space="preserve">υστικών </w:t>
      </w:r>
      <w:r>
        <w:rPr>
          <w:rFonts w:eastAsia="Times New Roman" w:cs="Times New Roman"/>
          <w:szCs w:val="24"/>
        </w:rPr>
        <w:t>υ</w:t>
      </w:r>
      <w:r>
        <w:rPr>
          <w:rFonts w:eastAsia="Times New Roman" w:cs="Times New Roman"/>
          <w:szCs w:val="24"/>
        </w:rPr>
        <w:t xml:space="preserve">πηρεσιών, </w:t>
      </w:r>
      <w:r>
        <w:rPr>
          <w:rFonts w:eastAsia="Times New Roman" w:cs="Times New Roman"/>
          <w:szCs w:val="24"/>
        </w:rPr>
        <w:t>α</w:t>
      </w:r>
      <w:r>
        <w:rPr>
          <w:rFonts w:eastAsia="Times New Roman" w:cs="Times New Roman"/>
          <w:szCs w:val="24"/>
        </w:rPr>
        <w:t xml:space="preserve">ρχών </w:t>
      </w:r>
      <w:r>
        <w:rPr>
          <w:rFonts w:eastAsia="Times New Roman" w:cs="Times New Roman"/>
          <w:szCs w:val="24"/>
        </w:rPr>
        <w:t>α</w:t>
      </w:r>
      <w:r>
        <w:rPr>
          <w:rFonts w:eastAsia="Times New Roman" w:cs="Times New Roman"/>
          <w:szCs w:val="24"/>
        </w:rPr>
        <w:t xml:space="preserve">σφαλείας,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διαφόρων δομών εξουσίας. </w:t>
      </w:r>
    </w:p>
    <w:p w14:paraId="0E0C95BF" w14:textId="77777777" w:rsidR="00BD61E1" w:rsidRDefault="00340392">
      <w:pPr>
        <w:spacing w:line="600" w:lineRule="auto"/>
        <w:ind w:firstLine="720"/>
        <w:jc w:val="both"/>
        <w:rPr>
          <w:rFonts w:eastAsia="Times New Roman"/>
          <w:szCs w:val="24"/>
        </w:rPr>
      </w:pPr>
      <w:r>
        <w:rPr>
          <w:rFonts w:eastAsia="Times New Roman" w:cs="Times New Roman"/>
          <w:szCs w:val="24"/>
        </w:rPr>
        <w:t xml:space="preserve">Θα πω κάποιες σκέψεις μου, σχετικά με τα </w:t>
      </w:r>
      <w:r w:rsidRPr="00EB7466">
        <w:rPr>
          <w:rFonts w:eastAsia="Times New Roman"/>
          <w:szCs w:val="24"/>
        </w:rPr>
        <w:t>άρθρ</w:t>
      </w:r>
      <w:r>
        <w:rPr>
          <w:rFonts w:eastAsia="Times New Roman"/>
          <w:szCs w:val="24"/>
        </w:rPr>
        <w:t xml:space="preserve">α. Είχαμε πει κάποια πράγματα </w:t>
      </w:r>
      <w:r w:rsidRPr="005B5D51">
        <w:rPr>
          <w:rFonts w:eastAsia="Times New Roman"/>
          <w:bCs/>
        </w:rPr>
        <w:t>και</w:t>
      </w:r>
      <w:r>
        <w:rPr>
          <w:rFonts w:eastAsia="Times New Roman"/>
          <w:szCs w:val="24"/>
        </w:rPr>
        <w:t xml:space="preserve"> στην </w:t>
      </w:r>
      <w:r>
        <w:rPr>
          <w:rFonts w:eastAsia="Times New Roman"/>
          <w:szCs w:val="24"/>
        </w:rPr>
        <w:t>ε</w:t>
      </w:r>
      <w:r>
        <w:rPr>
          <w:rFonts w:eastAsia="Times New Roman"/>
          <w:szCs w:val="24"/>
        </w:rPr>
        <w:t xml:space="preserve">πιτροπή, σχετικά με την </w:t>
      </w:r>
      <w:r w:rsidRPr="005B5D51">
        <w:rPr>
          <w:rFonts w:eastAsia="Times New Roman"/>
          <w:bCs/>
          <w:shd w:val="clear" w:color="auto" w:fill="FFFFFF"/>
        </w:rPr>
        <w:t>παράγραφο</w:t>
      </w:r>
      <w:r>
        <w:rPr>
          <w:rFonts w:eastAsia="Times New Roman"/>
          <w:szCs w:val="24"/>
        </w:rPr>
        <w:t xml:space="preserve"> 2 του </w:t>
      </w:r>
      <w:r w:rsidRPr="005B5D51">
        <w:rPr>
          <w:rFonts w:eastAsia="Times New Roman"/>
          <w:szCs w:val="24"/>
        </w:rPr>
        <w:t>άρθρο</w:t>
      </w:r>
      <w:r>
        <w:rPr>
          <w:rFonts w:eastAsia="Times New Roman"/>
          <w:szCs w:val="24"/>
        </w:rPr>
        <w:t xml:space="preserve">υ 6, όπου περιγράφονται αναλυτικώς οι ενέργειες στις οποίες </w:t>
      </w:r>
      <w:r w:rsidRPr="005B5D51">
        <w:rPr>
          <w:rFonts w:eastAsia="Times New Roman"/>
          <w:bCs/>
        </w:rPr>
        <w:t>έχει</w:t>
      </w:r>
      <w:r>
        <w:rPr>
          <w:rFonts w:eastAsia="Times New Roman"/>
          <w:szCs w:val="24"/>
        </w:rPr>
        <w:t xml:space="preserve"> την αρμοδιότητα </w:t>
      </w:r>
      <w:r w:rsidRPr="005B5D51">
        <w:rPr>
          <w:rFonts w:eastAsia="Times New Roman"/>
          <w:bCs/>
          <w:shd w:val="clear" w:color="auto" w:fill="FFFFFF"/>
        </w:rPr>
        <w:t>να</w:t>
      </w:r>
      <w:r>
        <w:rPr>
          <w:rFonts w:eastAsia="Times New Roman"/>
          <w:szCs w:val="24"/>
        </w:rPr>
        <w:t xml:space="preserve"> προβεί η </w:t>
      </w:r>
      <w:r>
        <w:rPr>
          <w:rFonts w:eastAsia="Times New Roman"/>
          <w:szCs w:val="24"/>
        </w:rPr>
        <w:t>Μ</w:t>
      </w:r>
      <w:r>
        <w:rPr>
          <w:rFonts w:eastAsia="Times New Roman"/>
          <w:szCs w:val="24"/>
        </w:rPr>
        <w:t xml:space="preserve">ονάδα </w:t>
      </w:r>
      <w:r>
        <w:rPr>
          <w:rFonts w:eastAsia="Times New Roman"/>
          <w:szCs w:val="24"/>
        </w:rPr>
        <w:t>Σ</w:t>
      </w:r>
      <w:r>
        <w:rPr>
          <w:rFonts w:eastAsia="Times New Roman"/>
          <w:szCs w:val="24"/>
        </w:rPr>
        <w:t xml:space="preserve">τοιχείων </w:t>
      </w:r>
      <w:r>
        <w:rPr>
          <w:rFonts w:eastAsia="Times New Roman"/>
          <w:szCs w:val="24"/>
        </w:rPr>
        <w:t>Ε</w:t>
      </w:r>
      <w:r>
        <w:rPr>
          <w:rFonts w:eastAsia="Times New Roman"/>
          <w:szCs w:val="24"/>
        </w:rPr>
        <w:t xml:space="preserve">πιβατών. </w:t>
      </w:r>
    </w:p>
    <w:p w14:paraId="0E0C95C0" w14:textId="77777777" w:rsidR="00BD61E1" w:rsidRDefault="00340392">
      <w:pPr>
        <w:spacing w:line="600" w:lineRule="auto"/>
        <w:ind w:firstLine="720"/>
        <w:jc w:val="both"/>
        <w:rPr>
          <w:rFonts w:eastAsia="Times New Roman" w:cs="Times New Roman"/>
          <w:bCs/>
          <w:shd w:val="clear" w:color="auto" w:fill="FFFFFF"/>
        </w:rPr>
      </w:pPr>
      <w:r>
        <w:rPr>
          <w:rFonts w:eastAsia="Times New Roman"/>
          <w:szCs w:val="24"/>
        </w:rPr>
        <w:t xml:space="preserve">Στο </w:t>
      </w:r>
      <w:r w:rsidRPr="005B5D51">
        <w:rPr>
          <w:rFonts w:eastAsia="Times New Roman"/>
          <w:szCs w:val="24"/>
        </w:rPr>
        <w:t>άρθρο</w:t>
      </w:r>
      <w:r>
        <w:rPr>
          <w:rFonts w:eastAsia="Times New Roman"/>
          <w:szCs w:val="24"/>
        </w:rPr>
        <w:t xml:space="preserve"> αυτό καθορίζεται η υποχρέωση του Υπουργείου Προστασίας του Πολίτη για παροχή ετήσιας ενημέρωσης προς την </w:t>
      </w:r>
      <w:r w:rsidRPr="005B5D51">
        <w:rPr>
          <w:rFonts w:eastAsia="Times New Roman"/>
          <w:bCs/>
          <w:shd w:val="clear" w:color="auto" w:fill="FFFFFF"/>
        </w:rPr>
        <w:t xml:space="preserve">Ευρωπαϊκή Επιτροπή </w:t>
      </w:r>
      <w:r>
        <w:rPr>
          <w:rFonts w:eastAsia="Times New Roman"/>
          <w:szCs w:val="24"/>
        </w:rPr>
        <w:t>Σ</w:t>
      </w:r>
      <w:r>
        <w:rPr>
          <w:rFonts w:eastAsia="Times New Roman"/>
          <w:szCs w:val="24"/>
        </w:rPr>
        <w:t xml:space="preserve">τατιστικών Στοιχείων για τα δεδομένα </w:t>
      </w:r>
      <w:r>
        <w:rPr>
          <w:rFonts w:eastAsia="Times New Roman" w:cs="Times New Roman"/>
          <w:szCs w:val="24"/>
          <w:lang w:val="en-US"/>
        </w:rPr>
        <w:t>PNR</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για οποιαδήποτε </w:t>
      </w:r>
      <w:r w:rsidRPr="00190073">
        <w:rPr>
          <w:rFonts w:eastAsia="Times New Roman" w:cs="Times New Roman"/>
          <w:bCs/>
          <w:shd w:val="clear" w:color="auto" w:fill="FFFFFF"/>
        </w:rPr>
        <w:t>τροποποίηση</w:t>
      </w:r>
      <w:r>
        <w:rPr>
          <w:rFonts w:eastAsia="Times New Roman" w:cs="Times New Roman"/>
          <w:szCs w:val="24"/>
        </w:rPr>
        <w:t xml:space="preserve"> της </w:t>
      </w:r>
      <w:r w:rsidRPr="00BA57F4">
        <w:rPr>
          <w:rFonts w:eastAsia="Times New Roman" w:cs="Times New Roman"/>
          <w:bCs/>
          <w:shd w:val="clear" w:color="auto" w:fill="FFFFFF"/>
        </w:rPr>
        <w:t>λειτουργία</w:t>
      </w:r>
      <w:r>
        <w:rPr>
          <w:rFonts w:eastAsia="Times New Roman" w:cs="Times New Roman"/>
          <w:bCs/>
          <w:shd w:val="clear" w:color="auto" w:fill="FFFFFF"/>
        </w:rPr>
        <w:t xml:space="preserve">ς της Μονάδας Στοιχείων Επιβατών. </w:t>
      </w:r>
    </w:p>
    <w:p w14:paraId="0E0C95C1" w14:textId="77777777" w:rsidR="00BD61E1" w:rsidRDefault="0034039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φαινομενικά, </w:t>
      </w:r>
      <w:r w:rsidRPr="005B5D51">
        <w:rPr>
          <w:rFonts w:eastAsia="Times New Roman"/>
          <w:bCs/>
          <w:shd w:val="clear" w:color="auto" w:fill="FFFFFF"/>
        </w:rPr>
        <w:t>είναι</w:t>
      </w:r>
      <w:r>
        <w:rPr>
          <w:rFonts w:eastAsia="Times New Roman" w:cs="Times New Roman"/>
          <w:bCs/>
          <w:shd w:val="clear" w:color="auto" w:fill="FFFFFF"/>
        </w:rPr>
        <w:t xml:space="preserve"> </w:t>
      </w:r>
      <w:r w:rsidRPr="005B5D51">
        <w:rPr>
          <w:rFonts w:eastAsia="Times New Roman"/>
          <w:bCs/>
          <w:shd w:val="clear" w:color="auto" w:fill="FFFFFF"/>
        </w:rPr>
        <w:t>μ</w:t>
      </w:r>
      <w:r>
        <w:rPr>
          <w:rFonts w:eastAsia="Times New Roman"/>
          <w:bCs/>
          <w:shd w:val="clear" w:color="auto" w:fill="FFFFFF"/>
        </w:rPr>
        <w:t>ί</w:t>
      </w:r>
      <w:r w:rsidRPr="005B5D51">
        <w:rPr>
          <w:rFonts w:eastAsia="Times New Roman"/>
          <w:bCs/>
          <w:shd w:val="clear" w:color="auto" w:fill="FFFFFF"/>
        </w:rPr>
        <w:t>α</w:t>
      </w:r>
      <w:r>
        <w:rPr>
          <w:rFonts w:eastAsia="Times New Roman" w:cs="Times New Roman"/>
          <w:bCs/>
          <w:shd w:val="clear" w:color="auto" w:fill="FFFFFF"/>
        </w:rPr>
        <w:t xml:space="preserve"> υπηρεσιακή υποχρέωση. Σ</w:t>
      </w:r>
      <w:r>
        <w:rPr>
          <w:rFonts w:eastAsia="Times New Roman" w:cs="Times New Roman"/>
          <w:szCs w:val="24"/>
        </w:rPr>
        <w:t xml:space="preserve">την ουσία, </w:t>
      </w:r>
      <w:r w:rsidRPr="00D66BCA">
        <w:rPr>
          <w:rFonts w:eastAsia="Times New Roman"/>
          <w:bCs/>
        </w:rPr>
        <w:t>είναι</w:t>
      </w:r>
      <w:r>
        <w:rPr>
          <w:rFonts w:eastAsia="Times New Roman" w:cs="Times New Roman"/>
          <w:szCs w:val="24"/>
        </w:rPr>
        <w:t xml:space="preserve"> ένα καθεστώς εποπτείας των ελληνικών </w:t>
      </w:r>
      <w:r>
        <w:rPr>
          <w:rFonts w:eastAsia="Times New Roman" w:cs="Times New Roman"/>
          <w:szCs w:val="24"/>
        </w:rPr>
        <w:t>α</w:t>
      </w:r>
      <w:r>
        <w:rPr>
          <w:rFonts w:eastAsia="Times New Roman" w:cs="Times New Roman"/>
          <w:szCs w:val="24"/>
        </w:rPr>
        <w:t xml:space="preserve">ρχών, ένα καθεστώς ιδιότυπου ελέγχου από τις </w:t>
      </w:r>
      <w:r>
        <w:rPr>
          <w:rFonts w:eastAsia="Times New Roman" w:cs="Times New Roman"/>
          <w:szCs w:val="24"/>
        </w:rPr>
        <w:t>α</w:t>
      </w:r>
      <w:r>
        <w:rPr>
          <w:rFonts w:eastAsia="Times New Roman" w:cs="Times New Roman"/>
          <w:szCs w:val="24"/>
        </w:rPr>
        <w:t xml:space="preserve">ρχές της </w:t>
      </w:r>
      <w:r w:rsidRPr="00087DD3">
        <w:rPr>
          <w:rFonts w:eastAsia="Times New Roman" w:cs="Times New Roman"/>
          <w:szCs w:val="24"/>
        </w:rPr>
        <w:t xml:space="preserve">Ευρωπαϊκής </w:t>
      </w:r>
      <w:r w:rsidRPr="00087DD3">
        <w:rPr>
          <w:rFonts w:eastAsia="Times New Roman"/>
          <w:bCs/>
        </w:rPr>
        <w:t>Έ</w:t>
      </w:r>
      <w:r w:rsidRPr="00087DD3">
        <w:rPr>
          <w:rFonts w:eastAsia="Times New Roman" w:cs="Times New Roman"/>
          <w:szCs w:val="24"/>
        </w:rPr>
        <w:t>νωσης</w:t>
      </w:r>
      <w:r>
        <w:rPr>
          <w:rFonts w:eastAsia="Times New Roman" w:cs="Times New Roman"/>
          <w:szCs w:val="24"/>
        </w:rPr>
        <w:t xml:space="preserve">. </w:t>
      </w:r>
    </w:p>
    <w:p w14:paraId="0E0C95C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sidRPr="00EB7466">
        <w:rPr>
          <w:rFonts w:eastAsia="Times New Roman"/>
          <w:szCs w:val="24"/>
        </w:rPr>
        <w:t>άρθρο</w:t>
      </w:r>
      <w:r>
        <w:rPr>
          <w:rFonts w:eastAsia="Times New Roman" w:cs="Times New Roman"/>
          <w:szCs w:val="24"/>
        </w:rPr>
        <w:t xml:space="preserve"> 7, ρυθμίζεται η ανάθεση σε μέλος τη Εθνικής Μονάδας Στοιχείων Επιβατών, </w:t>
      </w:r>
      <w:r w:rsidRPr="006D0B78">
        <w:rPr>
          <w:rFonts w:eastAsia="Times New Roman" w:cs="Times New Roman"/>
          <w:bCs/>
          <w:shd w:val="clear" w:color="auto" w:fill="FFFFFF"/>
        </w:rPr>
        <w:t>το οποίο</w:t>
      </w:r>
      <w:r>
        <w:rPr>
          <w:rFonts w:eastAsia="Times New Roman" w:cs="Times New Roman"/>
          <w:szCs w:val="24"/>
        </w:rPr>
        <w:t xml:space="preserve"> πληροί </w:t>
      </w:r>
      <w:r w:rsidRPr="009B5588">
        <w:rPr>
          <w:rFonts w:eastAsia="Times New Roman"/>
          <w:bCs/>
          <w:shd w:val="clear" w:color="auto" w:fill="FFFFFF"/>
        </w:rPr>
        <w:t>συγκεκριμένες</w:t>
      </w:r>
      <w:r>
        <w:rPr>
          <w:rFonts w:eastAsia="Times New Roman" w:cs="Times New Roman"/>
          <w:szCs w:val="24"/>
        </w:rPr>
        <w:t xml:space="preserve"> </w:t>
      </w:r>
      <w:r w:rsidRPr="00A02AB7">
        <w:rPr>
          <w:rFonts w:eastAsia="Times New Roman" w:cs="Times New Roman"/>
          <w:bCs/>
          <w:shd w:val="clear" w:color="auto" w:fill="FFFFFF"/>
        </w:rPr>
        <w:t>προϋποθέσεις</w:t>
      </w:r>
      <w:r>
        <w:rPr>
          <w:rFonts w:eastAsia="Times New Roman" w:cs="Times New Roman"/>
          <w:szCs w:val="24"/>
        </w:rPr>
        <w:t xml:space="preserve">, διαθέτει </w:t>
      </w:r>
      <w:r w:rsidRPr="00B71410">
        <w:rPr>
          <w:rFonts w:eastAsia="Times New Roman"/>
          <w:bCs/>
        </w:rPr>
        <w:t>συγκεκριμένα</w:t>
      </w:r>
      <w:r>
        <w:rPr>
          <w:rFonts w:eastAsia="Times New Roman" w:cs="Times New Roman"/>
          <w:szCs w:val="24"/>
        </w:rPr>
        <w:t xml:space="preserve"> προσόντα </w:t>
      </w:r>
      <w:r w:rsidRPr="00F331DF">
        <w:rPr>
          <w:rFonts w:eastAsia="Times New Roman"/>
          <w:bCs/>
        </w:rPr>
        <w:t>και</w:t>
      </w:r>
      <w:r>
        <w:rPr>
          <w:rFonts w:eastAsia="Times New Roman" w:cs="Times New Roman"/>
          <w:szCs w:val="24"/>
        </w:rPr>
        <w:t xml:space="preserve"> απολαύει πλήρους ανεξαρτησίας κατά την εκτέλεση των καθηκόντων, της αποκλειστικής απασχόλησης </w:t>
      </w:r>
      <w:r w:rsidRPr="00F331DF">
        <w:rPr>
          <w:rFonts w:eastAsia="Times New Roman"/>
          <w:bCs/>
        </w:rPr>
        <w:t>και</w:t>
      </w:r>
      <w:r>
        <w:rPr>
          <w:rFonts w:eastAsia="Times New Roman" w:cs="Times New Roman"/>
          <w:szCs w:val="24"/>
        </w:rPr>
        <w:t xml:space="preserve"> αρμοδιότητας του υπευθύνου προστασίας δεδομένων για την εποπτεία της επεξεργασίας δεδομένων </w:t>
      </w:r>
      <w:r>
        <w:rPr>
          <w:rFonts w:eastAsia="Times New Roman" w:cs="Times New Roman"/>
          <w:szCs w:val="24"/>
          <w:lang w:val="en-US"/>
        </w:rPr>
        <w:t>PNR</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την υλοποίηση των σχετικών διασφαλίσεων. </w:t>
      </w:r>
    </w:p>
    <w:p w14:paraId="0E0C95C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Εδώ θα πρέπει ν</w:t>
      </w:r>
      <w:r>
        <w:rPr>
          <w:rFonts w:eastAsia="Times New Roman" w:cs="Times New Roman"/>
          <w:szCs w:val="24"/>
        </w:rPr>
        <w:t>α τονισθεί η σπουδαιότητα και η ιδιαιτερότητα της συγκεκριμένης θέσης και κατά συνέπεια, πρέπει να διασφαλιστεί πλήρως το υπηρεσιακό καθεστώς του προσώπου που θα την αναλάβει και ανάλογες εγγυήσεις για τη λειτουργική του ανεξαρτησία.</w:t>
      </w:r>
    </w:p>
    <w:p w14:paraId="0E0C95C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Εδώ, όμως, γεννάται μ</w:t>
      </w:r>
      <w:r>
        <w:rPr>
          <w:rFonts w:eastAsia="Times New Roman" w:cs="Times New Roman"/>
          <w:szCs w:val="24"/>
        </w:rPr>
        <w:t>ί</w:t>
      </w:r>
      <w:r>
        <w:rPr>
          <w:rFonts w:eastAsia="Times New Roman" w:cs="Times New Roman"/>
          <w:szCs w:val="24"/>
        </w:rPr>
        <w:t>α απορία: Αυτόν τον υπηρεσιακό παράγοντα ποιος θα τον ελέγχει; Μέχρι πού θα φτάνουν οι αρμοδιότητές του; Διότι έτσι όπως διατυπώνεται φαίνεται ότι στην πράξη θα μπορεί να ενεργεί χωρίς να υπόκειται σε κανένα είδος ελέγχου.</w:t>
      </w:r>
    </w:p>
    <w:p w14:paraId="0E0C95C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Στο άρθρο 8 καθορίζεται το πώς ακ</w:t>
      </w:r>
      <w:r>
        <w:rPr>
          <w:rFonts w:eastAsia="Times New Roman" w:cs="Times New Roman"/>
          <w:szCs w:val="24"/>
        </w:rPr>
        <w:t xml:space="preserve">ριβώς γίνεται η επεξεργασία των δεδομένων </w:t>
      </w:r>
      <w:r>
        <w:rPr>
          <w:rFonts w:eastAsia="Times New Roman" w:cs="Times New Roman"/>
          <w:szCs w:val="24"/>
          <w:lang w:val="en-US"/>
        </w:rPr>
        <w:t>PNR</w:t>
      </w:r>
      <w:r>
        <w:rPr>
          <w:rFonts w:eastAsia="Times New Roman" w:cs="Times New Roman"/>
          <w:szCs w:val="24"/>
        </w:rPr>
        <w:t xml:space="preserve">. Έχουμε εκφράσει προβληματισμούς, όσον αφορά στα κριτήρια με τα οποία γίνεται η αξιολόγηση των δεδομένων. Μέσα στην </w:t>
      </w:r>
      <w:r>
        <w:rPr>
          <w:rFonts w:eastAsia="Times New Roman" w:cs="Times New Roman"/>
          <w:szCs w:val="24"/>
        </w:rPr>
        <w:t>ο</w:t>
      </w:r>
      <w:r>
        <w:rPr>
          <w:rFonts w:eastAsia="Times New Roman" w:cs="Times New Roman"/>
          <w:szCs w:val="24"/>
        </w:rPr>
        <w:t xml:space="preserve">δηγία αναφέρονται εγγυήσεις για την προστασία των προσωπικών δεδομένων και </w:t>
      </w:r>
      <w:r>
        <w:rPr>
          <w:rFonts w:eastAsia="Times New Roman" w:cs="Times New Roman"/>
          <w:szCs w:val="24"/>
        </w:rPr>
        <w:lastRenderedPageBreak/>
        <w:t>υποτίθεται ότι υπά</w:t>
      </w:r>
      <w:r>
        <w:rPr>
          <w:rFonts w:eastAsia="Times New Roman" w:cs="Times New Roman"/>
          <w:szCs w:val="24"/>
        </w:rPr>
        <w:t xml:space="preserve">ρχει ρητή απαγόρευση της επεξεργασίας δεδομένων </w:t>
      </w:r>
      <w:r>
        <w:rPr>
          <w:rFonts w:eastAsia="Times New Roman" w:cs="Times New Roman"/>
          <w:szCs w:val="24"/>
          <w:lang w:val="en-US"/>
        </w:rPr>
        <w:t>PNR</w:t>
      </w:r>
      <w:r>
        <w:rPr>
          <w:rFonts w:eastAsia="Times New Roman" w:cs="Times New Roman"/>
          <w:szCs w:val="24"/>
        </w:rPr>
        <w:t xml:space="preserve"> που αποκαλύπτουν τη φυλετική καταγωγή, τα πολιτικά φρονήματα, τις θρησκευτικές ή φιλοσοφικές πεποιθήσεις, τη συμμετοχή σε συνδικαλιστική οργάνωση, την υγεία, τη σεξουαλική ζωή ή τον γενετήσιο προσανατολισ</w:t>
      </w:r>
      <w:r>
        <w:rPr>
          <w:rFonts w:eastAsia="Times New Roman" w:cs="Times New Roman"/>
          <w:szCs w:val="24"/>
        </w:rPr>
        <w:t>μό ενός ατόμου. Στην ουσία, γίνεται αναφορά για ρητή αγόρευση επεξεργασίας. Όμως, δεν σημαίνει ότι αυτά τα στοιχεία δεν θα συλλέγονται, δεν θα καταγράφονται, δεδομένου ότι άλλο η επεξεργασία, άλλο όμως και η συλλογή.</w:t>
      </w:r>
    </w:p>
    <w:p w14:paraId="0E0C95C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Γίνεται αντιληπτό ότι στην πράξη όλα τα</w:t>
      </w:r>
      <w:r>
        <w:rPr>
          <w:rFonts w:eastAsia="Times New Roman" w:cs="Times New Roman"/>
          <w:szCs w:val="24"/>
        </w:rPr>
        <w:t xml:space="preserve"> δεδομένα των επιβατών θα είναι στη διάθεση μυστικών υπηρεσιών, αρχών ασφαλείας, αλλά και διάφορων δομών εξουσίας.</w:t>
      </w:r>
    </w:p>
    <w:p w14:paraId="0E0C95C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Στο άρθρο 11 ορίζεται η διαδικασία η οποία ακολουθείται στην ανταλλαγή πληροφοριών μεταξύ κρατών-μελών αναφορικά με τα δεδομένα </w:t>
      </w:r>
      <w:r>
        <w:rPr>
          <w:rFonts w:eastAsia="Times New Roman" w:cs="Times New Roman"/>
          <w:szCs w:val="24"/>
          <w:lang w:val="en-US"/>
        </w:rPr>
        <w:t>PNR</w:t>
      </w:r>
      <w:r>
        <w:rPr>
          <w:rFonts w:eastAsia="Times New Roman" w:cs="Times New Roman"/>
          <w:szCs w:val="24"/>
        </w:rPr>
        <w:t xml:space="preserve"> και τα απ</w:t>
      </w:r>
      <w:r>
        <w:rPr>
          <w:rFonts w:eastAsia="Times New Roman" w:cs="Times New Roman"/>
          <w:szCs w:val="24"/>
        </w:rPr>
        <w:t xml:space="preserve">οτελέσματα επεξεργασίας αυτών στις περιπτώσεις ταυτοποίησης προσώπων. Στην ουσία, ρυθμίζεται το πλαίσιο διακίνησης πληροφοριών επί των δεδομένων </w:t>
      </w:r>
      <w:r>
        <w:rPr>
          <w:rFonts w:eastAsia="Times New Roman" w:cs="Times New Roman"/>
          <w:szCs w:val="24"/>
          <w:lang w:val="en-US"/>
        </w:rPr>
        <w:t>PNR</w:t>
      </w:r>
      <w:r>
        <w:rPr>
          <w:rFonts w:eastAsia="Times New Roman" w:cs="Times New Roman"/>
          <w:szCs w:val="24"/>
        </w:rPr>
        <w:t xml:space="preserve"> μεταξύ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Σ</w:t>
      </w:r>
      <w:r>
        <w:rPr>
          <w:rFonts w:eastAsia="Times New Roman" w:cs="Times New Roman"/>
          <w:szCs w:val="24"/>
        </w:rPr>
        <w:t xml:space="preserve">τοιχείων </w:t>
      </w:r>
      <w:r>
        <w:rPr>
          <w:rFonts w:eastAsia="Times New Roman" w:cs="Times New Roman"/>
          <w:szCs w:val="24"/>
        </w:rPr>
        <w:t>Ε</w:t>
      </w:r>
      <w:r>
        <w:rPr>
          <w:rFonts w:eastAsia="Times New Roman" w:cs="Times New Roman"/>
          <w:szCs w:val="24"/>
        </w:rPr>
        <w:t>πιβατών, των κρατών-μελών και των λοιπών αρμοδίων αρχών.</w:t>
      </w:r>
    </w:p>
    <w:p w14:paraId="0E0C95C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Εδώ υπάρχει προβλημα</w:t>
      </w:r>
      <w:r>
        <w:rPr>
          <w:rFonts w:eastAsia="Times New Roman" w:cs="Times New Roman"/>
          <w:szCs w:val="24"/>
        </w:rPr>
        <w:t xml:space="preserve">τισμός που έχουμε αρχικά θέσει με το πρόσχημα της πρόληψης και της διερεύνησης σοβαρών εγκλημάτων. Ανοίγει ο </w:t>
      </w:r>
      <w:r>
        <w:rPr>
          <w:rFonts w:eastAsia="Times New Roman" w:cs="Times New Roman"/>
          <w:szCs w:val="24"/>
        </w:rPr>
        <w:lastRenderedPageBreak/>
        <w:t xml:space="preserve">δρόμος για την κατά το δοκούν χρήση των στοιχείων τόσο από τις εθνικές όσο και από τις </w:t>
      </w:r>
      <w:r>
        <w:rPr>
          <w:rFonts w:eastAsia="Times New Roman" w:cs="Times New Roman"/>
          <w:szCs w:val="24"/>
        </w:rPr>
        <w:t>α</w:t>
      </w:r>
      <w:r>
        <w:rPr>
          <w:rFonts w:eastAsia="Times New Roman" w:cs="Times New Roman"/>
          <w:szCs w:val="24"/>
        </w:rPr>
        <w:t xml:space="preserve">ρχές άλλων κρατών της Ευρωπαϊκής Ένωσης, αλλά και από όπου </w:t>
      </w:r>
      <w:r>
        <w:rPr>
          <w:rFonts w:eastAsia="Times New Roman" w:cs="Times New Roman"/>
          <w:szCs w:val="24"/>
        </w:rPr>
        <w:t>καταλήξουν τα στοιχεία αυτά.</w:t>
      </w:r>
    </w:p>
    <w:p w14:paraId="0E0C95C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Στο άρθρο 15 ορίζεται το πλαίσιο προστασίας και σεβασμού των δεδομένων προσωπικού χαρακτήρα κατά την εφαρμογή των διατάξεων του υπό συζήτηση σχεδίου νόμου. Αυτό στην ουσία είναι κάτι που δεν ισχύει πρακτικά. Είναι σχεδόν αδύνατ</w:t>
      </w:r>
      <w:r>
        <w:rPr>
          <w:rFonts w:eastAsia="Times New Roman" w:cs="Times New Roman"/>
          <w:szCs w:val="24"/>
        </w:rPr>
        <w:t>ον να διασφαλισθεί η προστασία των προσωπικών δεδομένων των επιβατών, αλλά και ταυτόχρονα το πού τα δεδομένα αυτά θα κυκλοφορήσουν και πού θα καταλήξουν.</w:t>
      </w:r>
    </w:p>
    <w:p w14:paraId="0E0C95C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Ας γυρίσουμε πίσω στον χρόνο. Ποιοι ουσιαστικά έφτιαξαν την ισλαμική τρομοκρατία; Ποιοι εκπαίδευσαν κα</w:t>
      </w:r>
      <w:r>
        <w:rPr>
          <w:rFonts w:eastAsia="Times New Roman" w:cs="Times New Roman"/>
          <w:szCs w:val="24"/>
        </w:rPr>
        <w:t xml:space="preserve">ι εξόπλισαν τους </w:t>
      </w:r>
      <w:proofErr w:type="spellStart"/>
      <w:r>
        <w:rPr>
          <w:rFonts w:eastAsia="Times New Roman" w:cs="Times New Roman"/>
          <w:szCs w:val="24"/>
        </w:rPr>
        <w:t>Ταλιμπάν</w:t>
      </w:r>
      <w:proofErr w:type="spellEnd"/>
      <w:r>
        <w:rPr>
          <w:rFonts w:eastAsia="Times New Roman" w:cs="Times New Roman"/>
          <w:szCs w:val="24"/>
        </w:rPr>
        <w:t xml:space="preserve">; Ποιοι βοήθησαν ουσιαστικά στο να γιγαντωθούν οι </w:t>
      </w:r>
      <w:proofErr w:type="spellStart"/>
      <w:r>
        <w:rPr>
          <w:rFonts w:eastAsia="Times New Roman" w:cs="Times New Roman"/>
          <w:szCs w:val="24"/>
        </w:rPr>
        <w:t>τζιχαντιστές</w:t>
      </w:r>
      <w:proofErr w:type="spellEnd"/>
      <w:r>
        <w:rPr>
          <w:rFonts w:eastAsia="Times New Roman" w:cs="Times New Roman"/>
          <w:szCs w:val="24"/>
        </w:rPr>
        <w:t>; Οι Αμερικάνοι, όταν ήθελαν αντάρτες στο Αφγανιστάν ή και αλλού για να χτυπούν τότε τους Σοβιετικούς, έδωσαν οπλισμό και τεχνογνωσία σε αυτούς που χρησιμοποίησαν όσο ήθ</w:t>
      </w:r>
      <w:r>
        <w:rPr>
          <w:rFonts w:eastAsia="Times New Roman" w:cs="Times New Roman"/>
          <w:szCs w:val="24"/>
        </w:rPr>
        <w:t xml:space="preserve">ελαν και που όταν τα ευρύτερα </w:t>
      </w:r>
      <w:proofErr w:type="spellStart"/>
      <w:r>
        <w:rPr>
          <w:rFonts w:eastAsia="Times New Roman" w:cs="Times New Roman"/>
          <w:szCs w:val="24"/>
        </w:rPr>
        <w:t>γεωστρατηγικά</w:t>
      </w:r>
      <w:proofErr w:type="spellEnd"/>
      <w:r>
        <w:rPr>
          <w:rFonts w:eastAsia="Times New Roman" w:cs="Times New Roman"/>
          <w:szCs w:val="24"/>
        </w:rPr>
        <w:t xml:space="preserve"> δεδομένα άλλαξαν, τράβηξαν τον δικό τους δρόμο.</w:t>
      </w:r>
    </w:p>
    <w:p w14:paraId="0E0C95C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Σε όλον τον κόσμο οι πολίτες έχουν πάντα μια ανησυχία για το πότε και πού μπορεί να υπάρξει τρομοκρατικό κτύπημα από ισλαμιστές τρομοκράτες.</w:t>
      </w:r>
    </w:p>
    <w:p w14:paraId="0E0C95C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Ασφάλεια στις πτήσεις, </w:t>
      </w:r>
      <w:r>
        <w:rPr>
          <w:rFonts w:eastAsia="Times New Roman" w:cs="Times New Roman"/>
          <w:szCs w:val="24"/>
        </w:rPr>
        <w:t xml:space="preserve">λοιπόν, ναι, καταπολέμηση τρομοκρατίας, ναι. Όχι, όμως, άπαντες να καθίσταται ύποπτοι και τα δεδομένα τους να κυκλοφορούν εδώ και εκεί. Οι μυστικές υπηρεσίες ξέρουν ποιοι σχετίζονται με τρομοκρατικές οργανώσεις, ξέρουν πώς και πού κινούνται οι ισλαμιστές, </w:t>
      </w:r>
      <w:r>
        <w:rPr>
          <w:rFonts w:eastAsia="Times New Roman" w:cs="Times New Roman"/>
          <w:szCs w:val="24"/>
        </w:rPr>
        <w:t>που αιματοκυλούν με τις τρομοκρατικές τους ενέργειες όλη την Ευρώπη και όχι μόνο.</w:t>
      </w:r>
    </w:p>
    <w:p w14:paraId="0E0C95C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Είναι ανάγκη να υπάρξει όλη αυτή η καταγραφή όλων ανεξαιρέτως των επιβατών; Ας μην υπάρχουν αυταπάτες. Πρακτικά είναι σχεδόν αδύνατον να διασφαλισθεί η προστασία των προσωπικ</w:t>
      </w:r>
      <w:r>
        <w:rPr>
          <w:rFonts w:eastAsia="Times New Roman" w:cs="Times New Roman"/>
          <w:szCs w:val="24"/>
        </w:rPr>
        <w:t>ών δεδομένων των επιβατών, αλλά και ταυτόχρονα το πού τα δεδομένα αυτά θα κυκλοφορήσουν και πού θα καταλήξουν. Δυστυχώς, έχουμε γίνει μάρτυρες πολλών περιπτώσεων που, παρά τα διάφορα μέτρα προστασίας που κατά καιρούς έχουν ληφθεί, τα προσωπικά δεδομένα πολ</w:t>
      </w:r>
      <w:r>
        <w:rPr>
          <w:rFonts w:eastAsia="Times New Roman" w:cs="Times New Roman"/>
          <w:szCs w:val="24"/>
        </w:rPr>
        <w:t xml:space="preserve">ιτών κατέληξαν στο διαδίκτυο, εύκολα </w:t>
      </w:r>
      <w:proofErr w:type="spellStart"/>
      <w:r>
        <w:rPr>
          <w:rFonts w:eastAsia="Times New Roman" w:cs="Times New Roman"/>
          <w:szCs w:val="24"/>
        </w:rPr>
        <w:t>προσβάσιμα</w:t>
      </w:r>
      <w:proofErr w:type="spellEnd"/>
      <w:r>
        <w:rPr>
          <w:rFonts w:eastAsia="Times New Roman" w:cs="Times New Roman"/>
          <w:szCs w:val="24"/>
        </w:rPr>
        <w:t xml:space="preserve"> στον οποιονδήποτε.</w:t>
      </w:r>
    </w:p>
    <w:p w14:paraId="0E0C95CE" w14:textId="77777777" w:rsidR="00BD61E1" w:rsidRDefault="00340392">
      <w:pPr>
        <w:spacing w:line="600" w:lineRule="auto"/>
        <w:ind w:firstLine="720"/>
        <w:contextualSpacing/>
        <w:jc w:val="both"/>
        <w:rPr>
          <w:rFonts w:eastAsia="Times New Roman"/>
          <w:szCs w:val="24"/>
        </w:rPr>
      </w:pPr>
      <w:r>
        <w:rPr>
          <w:rFonts w:eastAsia="Times New Roman"/>
          <w:szCs w:val="24"/>
        </w:rPr>
        <w:lastRenderedPageBreak/>
        <w:t>Θα πρέπει να βρεθεί η χρυσή τομή ώστε να διασφαλίζεται η ανωνυμία, αλλά ταυτόχρονα και η ασφάλεια των Ευρωπαίων πολιτών. Δεν υπάρχει λόγος να ανταλλάσσονται τα δεδομένα πολιτών που δεν απασ</w:t>
      </w:r>
      <w:r>
        <w:rPr>
          <w:rFonts w:eastAsia="Times New Roman"/>
          <w:szCs w:val="24"/>
        </w:rPr>
        <w:t>χολούν τις αρχές ή δεν έχουν καταδικαστικές αποφάσεις εις βάρος τους ή δεν είναι ύποπτοι για τρομοκρατικές ενέργειες. Αντιθέτως, τους λαθρομετανάστες, τους Ισλαμιστές, τους ύποπτους για τρομοκρατικές ενέργειες ή ακόμα και αυτούς που συμμετέχουν σε δίκτυα υ</w:t>
      </w:r>
      <w:r>
        <w:rPr>
          <w:rFonts w:eastAsia="Times New Roman"/>
          <w:szCs w:val="24"/>
        </w:rPr>
        <w:t>ποστήριξης αυτών, οι αρμόδιες υπηρεσίες ανά τον κόσμο τούς ξέρουν. Ας ασχοληθούν με αυτούς με τα δικά τους στοιχεία, ας αξιοποιήσουν τις βάσεις δεδομένων και τις πληροφορίες που έχουν και ας μην ασχολούνται με το πώς θα φακελώνουν τους Ευρωπαίους πολίτες.</w:t>
      </w:r>
    </w:p>
    <w:p w14:paraId="0E0C95CF" w14:textId="77777777" w:rsidR="00BD61E1" w:rsidRDefault="00340392">
      <w:pPr>
        <w:spacing w:line="600" w:lineRule="auto"/>
        <w:ind w:firstLine="720"/>
        <w:contextualSpacing/>
        <w:jc w:val="both"/>
        <w:rPr>
          <w:rFonts w:eastAsia="Times New Roman"/>
          <w:szCs w:val="24"/>
        </w:rPr>
      </w:pPr>
      <w:r>
        <w:rPr>
          <w:rFonts w:eastAsia="Times New Roman"/>
          <w:szCs w:val="24"/>
        </w:rPr>
        <w:t>Ευχαριστώ.</w:t>
      </w:r>
    </w:p>
    <w:p w14:paraId="0E0C95D0" w14:textId="77777777" w:rsidR="00BD61E1" w:rsidRDefault="00340392">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0E0C95D1" w14:textId="77777777" w:rsidR="00BD61E1" w:rsidRDefault="00340392">
      <w:pPr>
        <w:spacing w:line="600" w:lineRule="auto"/>
        <w:ind w:firstLine="720"/>
        <w:contextualSpacing/>
        <w:jc w:val="both"/>
        <w:rPr>
          <w:rFonts w:eastAsia="Times New Roman"/>
          <w:szCs w:val="24"/>
        </w:rPr>
      </w:pPr>
      <w:r w:rsidRPr="00A50A05">
        <w:rPr>
          <w:rFonts w:eastAsia="Times New Roman"/>
          <w:b/>
          <w:szCs w:val="24"/>
        </w:rPr>
        <w:t>ΠΡΟΕΔΡΕΥΩΝ (Γεώργιος Βαρεμένος):</w:t>
      </w:r>
      <w:r>
        <w:rPr>
          <w:rFonts w:eastAsia="Times New Roman"/>
          <w:szCs w:val="24"/>
        </w:rPr>
        <w:t xml:space="preserve"> Τον λόγο έχει ο κ. Σταύρος Τάσσος, εισηγητής του Κομμουνιστικού Κόμματος Ελλάδας.</w:t>
      </w:r>
    </w:p>
    <w:p w14:paraId="0E0C95D2" w14:textId="77777777" w:rsidR="00BD61E1" w:rsidRDefault="00340392">
      <w:pPr>
        <w:spacing w:line="600" w:lineRule="auto"/>
        <w:ind w:firstLine="720"/>
        <w:contextualSpacing/>
        <w:jc w:val="both"/>
        <w:rPr>
          <w:rFonts w:eastAsia="Times New Roman"/>
          <w:szCs w:val="24"/>
        </w:rPr>
      </w:pPr>
      <w:r w:rsidRPr="00A50A05">
        <w:rPr>
          <w:rFonts w:eastAsia="Times New Roman"/>
          <w:b/>
          <w:szCs w:val="24"/>
        </w:rPr>
        <w:t>ΣΤΑΥΡΟΣ ΤΑΣΣΟΣ:</w:t>
      </w:r>
      <w:r>
        <w:rPr>
          <w:rFonts w:eastAsia="Times New Roman"/>
          <w:szCs w:val="24"/>
        </w:rPr>
        <w:t xml:space="preserve"> Ευχαριστώ, κύριε Πρόεδρε.</w:t>
      </w:r>
    </w:p>
    <w:p w14:paraId="0E0C95D3" w14:textId="77777777" w:rsidR="00BD61E1" w:rsidRDefault="00340392">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 xml:space="preserve">αρχάς, θέλουμε να καταγγείλουμε </w:t>
      </w:r>
      <w:r>
        <w:rPr>
          <w:rFonts w:eastAsia="Times New Roman"/>
          <w:szCs w:val="24"/>
        </w:rPr>
        <w:t>την Κυβέρνηση που για άλλη μ</w:t>
      </w:r>
      <w:r>
        <w:rPr>
          <w:rFonts w:eastAsia="Times New Roman"/>
          <w:szCs w:val="24"/>
        </w:rPr>
        <w:t>ί</w:t>
      </w:r>
      <w:r>
        <w:rPr>
          <w:rFonts w:eastAsia="Times New Roman"/>
          <w:szCs w:val="24"/>
        </w:rPr>
        <w:t xml:space="preserve">α φορά φέρνει σημαντικές τροπολογίες την τελευταία στιγμή και σε άσχετα νομοσχέδια. Βέβαια, δεν μας εκπλήσσει αυτή η πρακτική, γιατί είναι γεγονός ότι έχει ξεπεράσει και σ’ αυτό το πεδίο τους δασκάλους της. </w:t>
      </w:r>
    </w:p>
    <w:p w14:paraId="0E0C95D4" w14:textId="77777777" w:rsidR="00BD61E1" w:rsidRDefault="00340392">
      <w:pPr>
        <w:spacing w:line="600" w:lineRule="auto"/>
        <w:ind w:firstLine="720"/>
        <w:contextualSpacing/>
        <w:jc w:val="both"/>
        <w:rPr>
          <w:rFonts w:eastAsia="Times New Roman"/>
          <w:szCs w:val="24"/>
        </w:rPr>
      </w:pPr>
      <w:r>
        <w:rPr>
          <w:rFonts w:eastAsia="Times New Roman"/>
          <w:szCs w:val="24"/>
        </w:rPr>
        <w:lastRenderedPageBreak/>
        <w:t>Κυρίες και κύριοι Β</w:t>
      </w:r>
      <w:r>
        <w:rPr>
          <w:rFonts w:eastAsia="Times New Roman"/>
          <w:szCs w:val="24"/>
        </w:rPr>
        <w:t xml:space="preserve">ουλευτές, το ΚΚΕ καταψήφισε και επί της αρχής και επί των άρθρων κατά τη συζήτηση στην αρμόδια </w:t>
      </w:r>
      <w:r>
        <w:rPr>
          <w:rFonts w:eastAsia="Times New Roman"/>
          <w:szCs w:val="24"/>
        </w:rPr>
        <w:t>ε</w:t>
      </w:r>
      <w:r>
        <w:rPr>
          <w:rFonts w:eastAsia="Times New Roman"/>
          <w:szCs w:val="24"/>
        </w:rPr>
        <w:t xml:space="preserve">πιτροπή το παρόν νομοσχέδιο που ενσωματώνει στην εθνική νομοθεσία την </w:t>
      </w:r>
      <w:r>
        <w:rPr>
          <w:rFonts w:eastAsia="Times New Roman"/>
          <w:szCs w:val="24"/>
        </w:rPr>
        <w:t>ο</w:t>
      </w:r>
      <w:r>
        <w:rPr>
          <w:rFonts w:eastAsia="Times New Roman"/>
          <w:szCs w:val="24"/>
        </w:rPr>
        <w:t xml:space="preserve">δηγία της Ευρωπαϊκής Ένωσης 2016/681 σχετικά με τη χρήση δεδομένων που εμπεριέχονται στα </w:t>
      </w:r>
      <w:r>
        <w:rPr>
          <w:rFonts w:eastAsia="Times New Roman"/>
          <w:szCs w:val="24"/>
        </w:rPr>
        <w:t xml:space="preserve">ονομαστικά αρχεία επιβατών, το </w:t>
      </w:r>
      <w:r>
        <w:rPr>
          <w:rFonts w:eastAsia="Times New Roman"/>
          <w:szCs w:val="24"/>
          <w:lang w:val="en-US"/>
        </w:rPr>
        <w:t>PNR</w:t>
      </w:r>
      <w:r w:rsidRPr="002811F1">
        <w:rPr>
          <w:rFonts w:eastAsia="Times New Roman"/>
          <w:szCs w:val="24"/>
        </w:rPr>
        <w:t xml:space="preserve">, </w:t>
      </w:r>
      <w:r>
        <w:rPr>
          <w:rFonts w:eastAsia="Times New Roman"/>
          <w:szCs w:val="24"/>
          <w:lang w:val="en-US"/>
        </w:rPr>
        <w:t>Passenger</w:t>
      </w:r>
      <w:r w:rsidRPr="002811F1">
        <w:rPr>
          <w:rFonts w:eastAsia="Times New Roman"/>
          <w:szCs w:val="24"/>
        </w:rPr>
        <w:t xml:space="preserve"> </w:t>
      </w:r>
      <w:r>
        <w:rPr>
          <w:rFonts w:eastAsia="Times New Roman"/>
          <w:szCs w:val="24"/>
          <w:lang w:val="en-US"/>
        </w:rPr>
        <w:t>Name</w:t>
      </w:r>
      <w:r w:rsidRPr="002811F1">
        <w:rPr>
          <w:rFonts w:eastAsia="Times New Roman"/>
          <w:szCs w:val="24"/>
        </w:rPr>
        <w:t xml:space="preserve"> </w:t>
      </w:r>
      <w:r>
        <w:rPr>
          <w:rFonts w:eastAsia="Times New Roman"/>
          <w:szCs w:val="24"/>
          <w:lang w:val="en-US"/>
        </w:rPr>
        <w:t>Record</w:t>
      </w:r>
      <w:r>
        <w:rPr>
          <w:rFonts w:eastAsia="Times New Roman"/>
          <w:szCs w:val="24"/>
        </w:rPr>
        <w:t xml:space="preserve">, για την πρόληψη, ανίχνευση, διερεύνηση και δίωξη τρομοκρατικών και σοβαρών εγκλημάτων, όπως αναφέρεται. </w:t>
      </w:r>
    </w:p>
    <w:p w14:paraId="0E0C95D5" w14:textId="77777777" w:rsidR="00BD61E1" w:rsidRDefault="00340392">
      <w:pPr>
        <w:spacing w:line="600" w:lineRule="auto"/>
        <w:ind w:firstLine="720"/>
        <w:contextualSpacing/>
        <w:jc w:val="both"/>
        <w:rPr>
          <w:rFonts w:eastAsia="Times New Roman"/>
          <w:szCs w:val="24"/>
        </w:rPr>
      </w:pPr>
      <w:r>
        <w:rPr>
          <w:rFonts w:eastAsia="Times New Roman"/>
          <w:szCs w:val="24"/>
        </w:rPr>
        <w:t>Ο λόγος που το κάναμε είναι γιατί στο όνομα της προστασίας από την τρομοκρατία, η Κυβέρνηση,</w:t>
      </w:r>
      <w:r>
        <w:rPr>
          <w:rFonts w:eastAsia="Times New Roman"/>
          <w:szCs w:val="24"/>
        </w:rPr>
        <w:t xml:space="preserve"> αλλά και τα κόμματα που το ψήφισαν, αποδέχονται το γενικευμένο φακέλωμα όλων όσοι ταξιδεύουν με αεροπλάνο, αφού, όπως αναφέρεται στην αιτιολογική έκθεση, το </w:t>
      </w:r>
      <w:r>
        <w:rPr>
          <w:rFonts w:eastAsia="Times New Roman"/>
          <w:szCs w:val="24"/>
          <w:lang w:val="en-US"/>
        </w:rPr>
        <w:t>PNR</w:t>
      </w:r>
      <w:r w:rsidRPr="002811F1">
        <w:rPr>
          <w:rFonts w:eastAsia="Times New Roman"/>
          <w:szCs w:val="24"/>
        </w:rPr>
        <w:t xml:space="preserve"> </w:t>
      </w:r>
      <w:r>
        <w:rPr>
          <w:rFonts w:eastAsia="Times New Roman"/>
          <w:szCs w:val="24"/>
        </w:rPr>
        <w:t>χρησιμοποιείται «για την εκτίμηση κινδύνου των επιβατών και ταυτοποίηση των αγνώστων προσώπων»</w:t>
      </w:r>
      <w:r>
        <w:rPr>
          <w:rFonts w:eastAsia="Times New Roman"/>
          <w:szCs w:val="24"/>
        </w:rPr>
        <w:t>, δηλαδή των προσώπων για τα οποία δεν υπάρχει προς το παρόν καμμία υποψία, αλλά θα μπορούσαν ενδεχομένως να παρουσιάζουν ενδιαφέρον για τις αρχές επιβολής του νόμου.</w:t>
      </w:r>
    </w:p>
    <w:p w14:paraId="0E0C95D6" w14:textId="77777777" w:rsidR="00BD61E1" w:rsidRDefault="00340392">
      <w:pPr>
        <w:spacing w:line="600" w:lineRule="auto"/>
        <w:ind w:firstLine="720"/>
        <w:contextualSpacing/>
        <w:jc w:val="both"/>
        <w:rPr>
          <w:rFonts w:eastAsia="Times New Roman"/>
          <w:szCs w:val="24"/>
        </w:rPr>
      </w:pPr>
      <w:r>
        <w:rPr>
          <w:rFonts w:eastAsia="Times New Roman"/>
          <w:szCs w:val="24"/>
        </w:rPr>
        <w:t>Όπως χαρακτηριστικά ανέφερε ο εκπρόσωπος του Δικηγορικού Συλλόγου Αθηνών, ο Αναπληρωτής Κ</w:t>
      </w:r>
      <w:r>
        <w:rPr>
          <w:rFonts w:eastAsia="Times New Roman"/>
          <w:szCs w:val="24"/>
        </w:rPr>
        <w:t>αθηγητής της Νομικής Σχολής του Πανεπιστημίου Αθηνών Γιώργος Γιαννόπουλος, θεωρούμεθα όλοι εν δυνάμει ύπο</w:t>
      </w:r>
      <w:r>
        <w:rPr>
          <w:rFonts w:eastAsia="Times New Roman"/>
          <w:szCs w:val="24"/>
        </w:rPr>
        <w:lastRenderedPageBreak/>
        <w:t xml:space="preserve">πτοι. Εγώ, αν ταξιδέψω από την Αθήνα στη Θεσσαλονίκη, θεωρούμαι εν δυνάμει ύποπτος. Ο ίδιος αργότερα πρόσθεσε ότι το </w:t>
      </w:r>
      <w:r>
        <w:rPr>
          <w:rFonts w:eastAsia="Times New Roman"/>
          <w:szCs w:val="24"/>
          <w:lang w:val="en-US"/>
        </w:rPr>
        <w:t>PNR</w:t>
      </w:r>
      <w:r>
        <w:rPr>
          <w:rFonts w:eastAsia="Times New Roman"/>
          <w:szCs w:val="24"/>
        </w:rPr>
        <w:t xml:space="preserve"> τώρα αφορά αυτούς που ταξιδεύο</w:t>
      </w:r>
      <w:r>
        <w:rPr>
          <w:rFonts w:eastAsia="Times New Roman"/>
          <w:szCs w:val="24"/>
        </w:rPr>
        <w:t xml:space="preserve">υν με αεροπλάνο, αλλά αργότερα, αν αυτό κριθεί μη επαρκές, μπορεί να αφορά και αυτούς που ταξιδεύουν με πλοίο και αργότερα με λεωφορείο ή τρένο </w:t>
      </w:r>
      <w:proofErr w:type="spellStart"/>
      <w:r>
        <w:rPr>
          <w:rFonts w:eastAsia="Times New Roman"/>
          <w:szCs w:val="24"/>
        </w:rPr>
        <w:t>κ.ο.κ.</w:t>
      </w:r>
      <w:proofErr w:type="spellEnd"/>
      <w:r>
        <w:rPr>
          <w:rFonts w:eastAsia="Times New Roman"/>
          <w:szCs w:val="24"/>
        </w:rPr>
        <w:t>.</w:t>
      </w:r>
      <w:r>
        <w:rPr>
          <w:rFonts w:eastAsia="Times New Roman"/>
          <w:szCs w:val="24"/>
        </w:rPr>
        <w:t xml:space="preserve"> Αργότερα -θα έλεγα εγώ- και με το ιδιόκτητο αυτοκίνητό τους, κάτι που βέβαια σήμερα </w:t>
      </w:r>
      <w:r>
        <w:rPr>
          <w:rFonts w:eastAsia="Times New Roman"/>
          <w:szCs w:val="24"/>
          <w:lang w:val="en-US"/>
        </w:rPr>
        <w:t>de</w:t>
      </w:r>
      <w:r w:rsidRPr="002811F1">
        <w:rPr>
          <w:rFonts w:eastAsia="Times New Roman"/>
          <w:szCs w:val="24"/>
        </w:rPr>
        <w:t xml:space="preserve"> </w:t>
      </w:r>
      <w:r>
        <w:rPr>
          <w:rFonts w:eastAsia="Times New Roman"/>
          <w:szCs w:val="24"/>
          <w:lang w:val="en-US"/>
        </w:rPr>
        <w:t>facto</w:t>
      </w:r>
      <w:r w:rsidRPr="002811F1">
        <w:rPr>
          <w:rFonts w:eastAsia="Times New Roman"/>
          <w:szCs w:val="24"/>
        </w:rPr>
        <w:t xml:space="preserve"> </w:t>
      </w:r>
      <w:r>
        <w:rPr>
          <w:rFonts w:eastAsia="Times New Roman"/>
          <w:szCs w:val="24"/>
        </w:rPr>
        <w:t>γίνεται ούτ</w:t>
      </w:r>
      <w:r>
        <w:rPr>
          <w:rFonts w:eastAsia="Times New Roman"/>
          <w:szCs w:val="24"/>
        </w:rPr>
        <w:t xml:space="preserve">ως ή άλλως με τη χρήση του </w:t>
      </w:r>
      <w:r>
        <w:rPr>
          <w:rFonts w:eastAsia="Times New Roman"/>
          <w:szCs w:val="24"/>
          <w:lang w:val="en-US"/>
        </w:rPr>
        <w:t>GPS</w:t>
      </w:r>
      <w:r>
        <w:rPr>
          <w:rFonts w:eastAsia="Times New Roman"/>
          <w:szCs w:val="24"/>
        </w:rPr>
        <w:t xml:space="preserve"> κ.λπ.</w:t>
      </w:r>
      <w:r>
        <w:rPr>
          <w:rFonts w:eastAsia="Times New Roman"/>
          <w:szCs w:val="24"/>
        </w:rPr>
        <w:t>.</w:t>
      </w:r>
    </w:p>
    <w:p w14:paraId="0E0C95D7"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Αυτός βασικά είναι και ο στόχος αυτής της </w:t>
      </w:r>
      <w:r>
        <w:rPr>
          <w:rFonts w:eastAsia="Times New Roman"/>
          <w:szCs w:val="24"/>
        </w:rPr>
        <w:t>ο</w:t>
      </w:r>
      <w:r>
        <w:rPr>
          <w:rFonts w:eastAsia="Times New Roman"/>
          <w:szCs w:val="24"/>
        </w:rPr>
        <w:t xml:space="preserve">δηγίας και αυτού του νομοσχεδίου, να νομιμοποιήσει αυτό που </w:t>
      </w:r>
      <w:r>
        <w:rPr>
          <w:rFonts w:eastAsia="Times New Roman"/>
          <w:szCs w:val="24"/>
          <w:lang w:val="en-US"/>
        </w:rPr>
        <w:t>de</w:t>
      </w:r>
      <w:r w:rsidRPr="002811F1">
        <w:rPr>
          <w:rFonts w:eastAsia="Times New Roman"/>
          <w:szCs w:val="24"/>
        </w:rPr>
        <w:t xml:space="preserve"> </w:t>
      </w:r>
      <w:r>
        <w:rPr>
          <w:rFonts w:eastAsia="Times New Roman"/>
          <w:szCs w:val="24"/>
          <w:lang w:val="en-US"/>
        </w:rPr>
        <w:t>facto</w:t>
      </w:r>
      <w:r w:rsidRPr="002811F1">
        <w:rPr>
          <w:rFonts w:eastAsia="Times New Roman"/>
          <w:szCs w:val="24"/>
        </w:rPr>
        <w:t xml:space="preserve"> </w:t>
      </w:r>
      <w:r>
        <w:rPr>
          <w:rFonts w:eastAsia="Times New Roman"/>
          <w:szCs w:val="24"/>
        </w:rPr>
        <w:t xml:space="preserve">γίνεται, ώστε το φακέλωμα να είναι πλήρως και νομικά κατοχυρωμένο. Είναι εκπληκτικό πόσο παραβιάζει την </w:t>
      </w:r>
      <w:proofErr w:type="spellStart"/>
      <w:r>
        <w:rPr>
          <w:rFonts w:eastAsia="Times New Roman"/>
          <w:szCs w:val="24"/>
        </w:rPr>
        <w:t>ιδ</w:t>
      </w:r>
      <w:r>
        <w:rPr>
          <w:rFonts w:eastAsia="Times New Roman"/>
          <w:szCs w:val="24"/>
        </w:rPr>
        <w:t>ιωτικότητα</w:t>
      </w:r>
      <w:proofErr w:type="spellEnd"/>
      <w:r>
        <w:rPr>
          <w:rFonts w:eastAsia="Times New Roman"/>
          <w:szCs w:val="24"/>
        </w:rPr>
        <w:t xml:space="preserve"> των πολιτών, που υποτίθεται ότι είναι το άλφα και το ωμέγα της αστικής σας δημοκρατίας, όταν στο στοιχείο 16 ΙΣΤ΄ του άρθρου 5 γράφετε</w:t>
      </w:r>
      <w:r w:rsidRPr="00200654">
        <w:rPr>
          <w:rFonts w:eastAsia="Times New Roman"/>
          <w:szCs w:val="24"/>
        </w:rPr>
        <w:t>:</w:t>
      </w:r>
      <w:r>
        <w:rPr>
          <w:rFonts w:eastAsia="Times New Roman"/>
          <w:szCs w:val="24"/>
        </w:rPr>
        <w:t xml:space="preserve"> «Όλες τις πληροφορίες για τις αποσκευές». Αυτό σημαίνει από το τι εφημερίδα ή περιοδικό διαβάζουμε μέχρι και </w:t>
      </w:r>
      <w:r>
        <w:rPr>
          <w:rFonts w:eastAsia="Times New Roman"/>
          <w:szCs w:val="24"/>
        </w:rPr>
        <w:t xml:space="preserve">το τι εσώρουχα φοράμε. Μη μου πείτε ότι αυτές οι πληροφορίες δεν περιλαμβάνονται, γιατί το «όλες» σημαίνει «όλες». </w:t>
      </w:r>
    </w:p>
    <w:p w14:paraId="0E0C95D8"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Έρχεται τώρα η ανοικτή επιστολή που έστειλε προς όλους τους Βουλευτές η αστική μη κερδοσκοπική εταιρεία </w:t>
      </w:r>
      <w:r>
        <w:rPr>
          <w:rFonts w:eastAsia="Times New Roman"/>
          <w:szCs w:val="24"/>
        </w:rPr>
        <w:t>«</w:t>
      </w:r>
      <w:r>
        <w:rPr>
          <w:rFonts w:eastAsia="Times New Roman"/>
          <w:szCs w:val="24"/>
          <w:lang w:val="en-US"/>
        </w:rPr>
        <w:t>HOMO</w:t>
      </w:r>
      <w:r w:rsidRPr="00200654">
        <w:rPr>
          <w:rFonts w:eastAsia="Times New Roman"/>
          <w:szCs w:val="24"/>
        </w:rPr>
        <w:t xml:space="preserve"> </w:t>
      </w:r>
      <w:r>
        <w:rPr>
          <w:rFonts w:eastAsia="Times New Roman"/>
          <w:szCs w:val="24"/>
          <w:lang w:val="en-US"/>
        </w:rPr>
        <w:t>DIGITALIS</w:t>
      </w:r>
      <w:r>
        <w:rPr>
          <w:rFonts w:eastAsia="Times New Roman"/>
          <w:szCs w:val="24"/>
        </w:rPr>
        <w:t>»</w:t>
      </w:r>
      <w:r w:rsidRPr="00200654">
        <w:rPr>
          <w:rFonts w:eastAsia="Times New Roman"/>
          <w:szCs w:val="24"/>
        </w:rPr>
        <w:t xml:space="preserve">, </w:t>
      </w:r>
      <w:r>
        <w:rPr>
          <w:rFonts w:eastAsia="Times New Roman"/>
          <w:szCs w:val="24"/>
        </w:rPr>
        <w:t>που εκφράζει τη σο</w:t>
      </w:r>
      <w:r>
        <w:rPr>
          <w:rFonts w:eastAsia="Times New Roman"/>
          <w:szCs w:val="24"/>
        </w:rPr>
        <w:t xml:space="preserve">βαρή της ανησυχία για το συγκεκριμένο νομοσχέδιο, το οποίο δεν </w:t>
      </w:r>
      <w:r>
        <w:rPr>
          <w:rFonts w:eastAsia="Times New Roman"/>
          <w:szCs w:val="24"/>
        </w:rPr>
        <w:lastRenderedPageBreak/>
        <w:t xml:space="preserve">διασφαλίζει τις εγγυήσεις που έχει επισημάνει το </w:t>
      </w:r>
      <w:r>
        <w:rPr>
          <w:rFonts w:eastAsia="Times New Roman"/>
          <w:szCs w:val="24"/>
        </w:rPr>
        <w:t>δ</w:t>
      </w:r>
      <w:r>
        <w:rPr>
          <w:rFonts w:eastAsia="Times New Roman"/>
          <w:szCs w:val="24"/>
        </w:rPr>
        <w:t>ικαστήριο της Ευρωπαϊκής Ένωσης με την υπ’ αριθμόν 1/15 γνωμοδότηση της 26</w:t>
      </w:r>
      <w:r w:rsidRPr="00200654">
        <w:rPr>
          <w:rFonts w:eastAsia="Times New Roman"/>
          <w:szCs w:val="24"/>
          <w:vertAlign w:val="superscript"/>
        </w:rPr>
        <w:t>ης</w:t>
      </w:r>
      <w:r>
        <w:rPr>
          <w:rFonts w:eastAsia="Times New Roman"/>
          <w:szCs w:val="24"/>
        </w:rPr>
        <w:t xml:space="preserve"> Ιουλίου 2017 του επί της συμφωνίας Ευρωπαϊκής Ένωσης – Καναδά σχετ</w:t>
      </w:r>
      <w:r>
        <w:rPr>
          <w:rFonts w:eastAsia="Times New Roman"/>
          <w:szCs w:val="24"/>
        </w:rPr>
        <w:t xml:space="preserve">ικά με τα στοιχεία επιβατών αερομεταφορέων. </w:t>
      </w:r>
    </w:p>
    <w:p w14:paraId="0E0C95D9" w14:textId="77777777" w:rsidR="00BD61E1" w:rsidRDefault="00340392">
      <w:pPr>
        <w:spacing w:line="600" w:lineRule="auto"/>
        <w:ind w:firstLine="720"/>
        <w:contextualSpacing/>
        <w:jc w:val="both"/>
        <w:rPr>
          <w:rFonts w:eastAsia="Times New Roman"/>
          <w:szCs w:val="24"/>
        </w:rPr>
      </w:pPr>
      <w:r>
        <w:rPr>
          <w:rFonts w:eastAsia="Times New Roman"/>
          <w:szCs w:val="24"/>
        </w:rPr>
        <w:t>Ειδικότερα, αναφέρονται έξι σημεία:</w:t>
      </w:r>
    </w:p>
    <w:p w14:paraId="0E0C95DA" w14:textId="77777777" w:rsidR="00BD61E1" w:rsidRDefault="00340392">
      <w:pPr>
        <w:spacing w:line="600" w:lineRule="auto"/>
        <w:ind w:firstLine="720"/>
        <w:contextualSpacing/>
        <w:jc w:val="both"/>
        <w:rPr>
          <w:rFonts w:eastAsia="Times New Roman"/>
          <w:szCs w:val="24"/>
        </w:rPr>
      </w:pPr>
      <w:r>
        <w:rPr>
          <w:rFonts w:eastAsia="Times New Roman"/>
          <w:szCs w:val="24"/>
        </w:rPr>
        <w:t>Πρώτον, η μονάδα στοιχείων επιβατών είναι ο ίδιος φορέας που διατηρεί τα δεδομένα, η ΕΛ</w:t>
      </w:r>
      <w:r>
        <w:rPr>
          <w:rFonts w:eastAsia="Times New Roman"/>
          <w:szCs w:val="24"/>
        </w:rPr>
        <w:t>.</w:t>
      </w:r>
      <w:r>
        <w:rPr>
          <w:rFonts w:eastAsia="Times New Roman"/>
          <w:szCs w:val="24"/>
        </w:rPr>
        <w:t>ΑΣ</w:t>
      </w:r>
      <w:r>
        <w:rPr>
          <w:rFonts w:eastAsia="Times New Roman"/>
          <w:szCs w:val="24"/>
        </w:rPr>
        <w:t>.</w:t>
      </w:r>
      <w:r>
        <w:rPr>
          <w:rFonts w:eastAsia="Times New Roman"/>
          <w:szCs w:val="24"/>
        </w:rPr>
        <w:t xml:space="preserve">, η Ελληνική Αστυνομία, και ζητάει πρόσβαση στα δεδομένα από λειτουργική του </w:t>
      </w:r>
      <w:r>
        <w:rPr>
          <w:rFonts w:eastAsia="Times New Roman"/>
          <w:szCs w:val="24"/>
        </w:rPr>
        <w:t>διαίρεση. Είναι, δηλαδή, ελέγχων και ελεγχόμενος.</w:t>
      </w:r>
    </w:p>
    <w:p w14:paraId="0E0C95D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Δεύτερο στοιχείο, υπάρχει έλλειψη συστήματος καταγραφής πρόσβασης στα στοιχεία </w:t>
      </w:r>
      <w:r>
        <w:rPr>
          <w:rFonts w:eastAsia="Times New Roman" w:cs="Times New Roman"/>
          <w:szCs w:val="24"/>
          <w:lang w:val="en-US"/>
        </w:rPr>
        <w:t>PNR</w:t>
      </w:r>
      <w:r>
        <w:rPr>
          <w:rFonts w:eastAsia="Times New Roman" w:cs="Times New Roman"/>
          <w:szCs w:val="24"/>
        </w:rPr>
        <w:t>, δηλαδή ανεξέλεγκτη πρόσβαση σε αυτά. Ξέφραγο αμπέλι, δηλαδή!</w:t>
      </w:r>
    </w:p>
    <w:p w14:paraId="0E0C95D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Τρίτο, υπάρχει έλλειψη προηγούμενου δικαστικού ελέγχου για τη</w:t>
      </w:r>
      <w:r>
        <w:rPr>
          <w:rFonts w:eastAsia="Times New Roman" w:cs="Times New Roman"/>
          <w:szCs w:val="24"/>
        </w:rPr>
        <w:t xml:space="preserve"> χορήγηση δεδομένων </w:t>
      </w:r>
      <w:r>
        <w:rPr>
          <w:rFonts w:eastAsia="Times New Roman" w:cs="Times New Roman"/>
          <w:szCs w:val="24"/>
          <w:lang w:val="en-US"/>
        </w:rPr>
        <w:t>PNR</w:t>
      </w:r>
      <w:r>
        <w:rPr>
          <w:rFonts w:eastAsia="Times New Roman" w:cs="Times New Roman"/>
          <w:szCs w:val="24"/>
        </w:rPr>
        <w:t xml:space="preserve"> σε προανακριτικές και άλλες αρχές. Υπάρχει, δηλαδή, πρόσβαση στα στοιχεία επιβατών από όλες ανεξαιρέτως τις προβλεπόμενες ημεδαπές προανακριτικές και άλλες αρχές. Ξέφραγο αμπέλι πάλι! </w:t>
      </w:r>
    </w:p>
    <w:p w14:paraId="0E0C95D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Τέταρτο, ο χρόνος διατήρησης των δεδομένων </w:t>
      </w:r>
      <w:r>
        <w:rPr>
          <w:rFonts w:eastAsia="Times New Roman" w:cs="Times New Roman"/>
          <w:szCs w:val="24"/>
          <w:lang w:val="en-US"/>
        </w:rPr>
        <w:t>PNR</w:t>
      </w:r>
      <w:r>
        <w:rPr>
          <w:rFonts w:eastAsia="Times New Roman" w:cs="Times New Roman"/>
          <w:szCs w:val="24"/>
        </w:rPr>
        <w:t xml:space="preserve"> </w:t>
      </w:r>
      <w:r>
        <w:rPr>
          <w:rFonts w:eastAsia="Times New Roman" w:cs="Times New Roman"/>
          <w:szCs w:val="24"/>
        </w:rPr>
        <w:t xml:space="preserve">για πέντε χρόνια αφορά όλους τους επιβάτες και όχι μόνο αυτούς που κρίνονται επικίνδυνοι. Και πάλι ξέφραγο αμπέλι! </w:t>
      </w:r>
    </w:p>
    <w:p w14:paraId="0E0C95D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 τα </w:t>
      </w:r>
      <w:r>
        <w:rPr>
          <w:rFonts w:eastAsia="Times New Roman" w:cs="Times New Roman"/>
          <w:szCs w:val="24"/>
          <w:lang w:val="en-US"/>
        </w:rPr>
        <w:t>PNR</w:t>
      </w:r>
      <w:r>
        <w:rPr>
          <w:rFonts w:eastAsia="Times New Roman" w:cs="Times New Roman"/>
          <w:szCs w:val="24"/>
        </w:rPr>
        <w:t xml:space="preserve"> ανηλίκων που διαβιβάζονται, δεν περιγράφονται με σαφήνεια και ακρίβεια και δεν μπορεί να είναι όλες οι διαθέσιμες πληροφορίες</w:t>
      </w:r>
      <w:r>
        <w:rPr>
          <w:rFonts w:eastAsia="Times New Roman" w:cs="Times New Roman"/>
          <w:szCs w:val="24"/>
        </w:rPr>
        <w:t>. Έλεος! Και τα παιδιά;</w:t>
      </w:r>
    </w:p>
    <w:p w14:paraId="0E0C95D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Έκτο, τα </w:t>
      </w:r>
      <w:r>
        <w:rPr>
          <w:rFonts w:eastAsia="Times New Roman" w:cs="Times New Roman"/>
          <w:szCs w:val="24"/>
          <w:lang w:val="en-US"/>
        </w:rPr>
        <w:t>PNR</w:t>
      </w:r>
      <w:r>
        <w:rPr>
          <w:rFonts w:eastAsia="Times New Roman" w:cs="Times New Roman"/>
          <w:szCs w:val="24"/>
        </w:rPr>
        <w:t xml:space="preserve"> δεδομένα, ενώ υποτίθεται ότι απαγορεύεται, μπορεί έμμεσα να φανερώνουν θρησκευτικές πεποιθήσεις, αλλά και την κατάσταση της υγείας του επιβάτη, όταν αναφέρονται οι διαιτητικές προτιμήσεις των επιβατών. Γεύματα </w:t>
      </w:r>
      <w:proofErr w:type="spellStart"/>
      <w:r>
        <w:rPr>
          <w:rFonts w:eastAsia="Times New Roman" w:cs="Times New Roman"/>
          <w:szCs w:val="24"/>
        </w:rPr>
        <w:t>χαλάλ</w:t>
      </w:r>
      <w:proofErr w:type="spellEnd"/>
      <w:r>
        <w:rPr>
          <w:rFonts w:eastAsia="Times New Roman" w:cs="Times New Roman"/>
          <w:szCs w:val="24"/>
        </w:rPr>
        <w:t xml:space="preserve"> για</w:t>
      </w:r>
      <w:r>
        <w:rPr>
          <w:rFonts w:eastAsia="Times New Roman" w:cs="Times New Roman"/>
          <w:szCs w:val="24"/>
        </w:rPr>
        <w:t xml:space="preserve"> τους μουσουλμάνους, γεύματα </w:t>
      </w:r>
      <w:proofErr w:type="spellStart"/>
      <w:r>
        <w:rPr>
          <w:rFonts w:eastAsia="Times New Roman" w:cs="Times New Roman"/>
          <w:szCs w:val="24"/>
        </w:rPr>
        <w:t>κοσέρ</w:t>
      </w:r>
      <w:proofErr w:type="spellEnd"/>
      <w:r>
        <w:rPr>
          <w:rFonts w:eastAsia="Times New Roman" w:cs="Times New Roman"/>
          <w:szCs w:val="24"/>
        </w:rPr>
        <w:t xml:space="preserve"> για τους εβραίους, γεύματα διαβητικών κ.λπ..</w:t>
      </w:r>
    </w:p>
    <w:p w14:paraId="0E0C95E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Τώρα όχι ότι αν αυτά βελτιωθούν, θα αλλάξει η ουσία τόσο της </w:t>
      </w:r>
      <w:r>
        <w:rPr>
          <w:rFonts w:eastAsia="Times New Roman" w:cs="Times New Roman"/>
          <w:szCs w:val="24"/>
        </w:rPr>
        <w:t>ο</w:t>
      </w:r>
      <w:r>
        <w:rPr>
          <w:rFonts w:eastAsia="Times New Roman" w:cs="Times New Roman"/>
          <w:szCs w:val="24"/>
        </w:rPr>
        <w:t>δηγίας, όσο και του νομοσχεδίου, απλά αυτά τα στοιχεία, αλλά και άλλα, δείχνουν ότι η Κυβέρνηση έχει ξεπεράσει κάθ</w:t>
      </w:r>
      <w:r>
        <w:rPr>
          <w:rFonts w:eastAsia="Times New Roman" w:cs="Times New Roman"/>
          <w:szCs w:val="24"/>
        </w:rPr>
        <w:t xml:space="preserve">ε όριο στήριξης των συμφερόντων της δικτατορίας της αστικής τάξης. </w:t>
      </w:r>
    </w:p>
    <w:p w14:paraId="0E0C95E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ατομική και ομαδική τρομοκρατία που υποτίθεται ότι πολεμάτε είναι αποτέλεσμα βασικά δύο παραγόντων: πρώτον, των κοινωνικών ανισοτήτων και της κοινωνικής αδικ</w:t>
      </w:r>
      <w:r>
        <w:rPr>
          <w:rFonts w:eastAsia="Times New Roman" w:cs="Times New Roman"/>
          <w:szCs w:val="24"/>
        </w:rPr>
        <w:t xml:space="preserve">ίας και δεύτερον, του χαμηλού επιπέδου συνειδητοποίησης των αιτίων και του τρόπου αντιμετώπισης του προβλήματος από τα υποκείμενα των κοινωνικών ανισοτήτων και της κοινωνικής αδικίας, που τους οδηγεί να θέλουν να γίνουν χαλίφηδες στη θέση </w:t>
      </w:r>
      <w:r>
        <w:rPr>
          <w:rFonts w:eastAsia="Times New Roman" w:cs="Times New Roman"/>
          <w:szCs w:val="24"/>
        </w:rPr>
        <w:lastRenderedPageBreak/>
        <w:t>του χαλίφη, να πά</w:t>
      </w:r>
      <w:r>
        <w:rPr>
          <w:rFonts w:eastAsia="Times New Roman" w:cs="Times New Roman"/>
          <w:szCs w:val="24"/>
        </w:rPr>
        <w:t xml:space="preserve">ρουν, δηλαδή, τη θέση των λίγων εκμεταλλευτών και όχι με οργανωμένη μαζική πάλη τελικά να καταργήσουν τις τάξεις και την εκμετάλλευση ανθρώπου από άνθρωπο. </w:t>
      </w:r>
    </w:p>
    <w:p w14:paraId="0E0C95E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διεύρυνση των κοινωνικών ανισοτήτων και της κοινωνικής αδικίας, δηλαδή οι πλούσιοι να γίνονται πλ</w:t>
      </w:r>
      <w:r>
        <w:rPr>
          <w:rFonts w:eastAsia="Times New Roman" w:cs="Times New Roman"/>
          <w:szCs w:val="24"/>
        </w:rPr>
        <w:t>ουσιότεροι και οι φτωχοί φτωχότεροι είναι δομικό στοιχείο του καπιταλιστικού συστήματος. Για να υπάρχουν λίγοι πλούσιοι αστοί, που γίνονται όλο και λιγότεροι, πρέπει να υπάρχουν οι πολλοί φτωχοί εργαζόμενοι που παράγουν τον πλούτο και γίνονται όλο και περι</w:t>
      </w:r>
      <w:r>
        <w:rPr>
          <w:rFonts w:eastAsia="Times New Roman" w:cs="Times New Roman"/>
          <w:szCs w:val="24"/>
        </w:rPr>
        <w:t xml:space="preserve">σσότεροι, αλλιώς το σύστημα παύει να είναι καπιταλισμός, δηλαδή εκμετάλλευση ανθρώπου από άνθρωπο. </w:t>
      </w:r>
    </w:p>
    <w:p w14:paraId="0E0C95E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Παράλληλα, η αστική τάξη για να κρατήσει, αλλά και να διευρύνει την εξουσία της ασκεί την κρατική τρομοκρατία για τη συμμόρφωση του λαού στις κυρίαρχες πολι</w:t>
      </w:r>
      <w:r>
        <w:rPr>
          <w:rFonts w:eastAsia="Times New Roman" w:cs="Times New Roman"/>
          <w:szCs w:val="24"/>
        </w:rPr>
        <w:t xml:space="preserve">τικές επιλογές με την απειλή και τη χρήση του κράτους του νόμου και των μηχανισμών του, κρατικών και συχνά παρακρατικών. </w:t>
      </w:r>
    </w:p>
    <w:p w14:paraId="0E0C95E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Ταυτόχρονα, σε διεθνές επίπεδο το δικαίωμα του ΝΑΤΟ, της Ευρωπαϊκής Ένωσης, των ΗΠΑ και άλλων ισχυρών καπιταλιστικών χωρών να επεμ</w:t>
      </w:r>
      <w:r>
        <w:rPr>
          <w:rFonts w:eastAsia="Times New Roman" w:cs="Times New Roman"/>
          <w:szCs w:val="24"/>
        </w:rPr>
        <w:lastRenderedPageBreak/>
        <w:t>βαίν</w:t>
      </w:r>
      <w:r>
        <w:rPr>
          <w:rFonts w:eastAsia="Times New Roman" w:cs="Times New Roman"/>
          <w:szCs w:val="24"/>
        </w:rPr>
        <w:t xml:space="preserve">ουν σε άλλα κυρίαρχα κράτη, αποτελεί τη σύγχρονη διεθνή ιμπεριαλιστική τρομοκρατία την οποία με τραγικό τρόπο βιώνουν οι λαοί της περιοχής μας και όχι μόνο βέβαια. </w:t>
      </w:r>
    </w:p>
    <w:p w14:paraId="0E0C95E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Στο πλαίσιο αυτό, η μη συνειδητοποίηση των αιτιών του προβλήματος και του τρόπου αντιμετώπισής του, βασικά στοιχεία των οποίων είναι η μικροαστική και ανιστόρητη ανυπομονησία των υποκειμένων της αδικίας, τους οδηγεί σε λύσεις ατομικής και ομαδικής τρομοκρα</w:t>
      </w:r>
      <w:r>
        <w:rPr>
          <w:rFonts w:eastAsia="Times New Roman" w:cs="Times New Roman"/>
          <w:szCs w:val="24"/>
        </w:rPr>
        <w:t xml:space="preserve">τίας, λύσεις στις οποίες εμπλέκονται ενεργά οι μυστικές υπηρεσίες, που είτε οργανώνουν είτε χρησιμοποιούν μηχανισμούς και πρόσωπα για τρομοκρατική δράση, πολλές φορές με θρησκευτικό, φυλετικό, ή εθνικό μανδύα. </w:t>
      </w:r>
    </w:p>
    <w:p w14:paraId="0E0C95E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Είναι γνωστό άλλωστε, ότι την ισλαμική τρομοκ</w:t>
      </w:r>
      <w:r>
        <w:rPr>
          <w:rFonts w:eastAsia="Times New Roman" w:cs="Times New Roman"/>
          <w:szCs w:val="24"/>
        </w:rPr>
        <w:t xml:space="preserve">ρατία σε όλες τις εκφάνσεις – </w:t>
      </w:r>
      <w:proofErr w:type="spellStart"/>
      <w:r>
        <w:rPr>
          <w:rFonts w:eastAsia="Times New Roman" w:cs="Times New Roman"/>
          <w:szCs w:val="24"/>
        </w:rPr>
        <w:t>Ταλιμπάν</w:t>
      </w:r>
      <w:proofErr w:type="spellEnd"/>
      <w:r>
        <w:rPr>
          <w:rFonts w:eastAsia="Times New Roman" w:cs="Times New Roman"/>
          <w:szCs w:val="24"/>
        </w:rPr>
        <w:t xml:space="preserve">, Αλ </w:t>
      </w:r>
      <w:proofErr w:type="spellStart"/>
      <w:r>
        <w:rPr>
          <w:rFonts w:eastAsia="Times New Roman" w:cs="Times New Roman"/>
          <w:szCs w:val="24"/>
        </w:rPr>
        <w:t>Κάιντα</w:t>
      </w:r>
      <w:proofErr w:type="spellEnd"/>
      <w:r>
        <w:rPr>
          <w:rFonts w:eastAsia="Times New Roman" w:cs="Times New Roman"/>
          <w:szCs w:val="24"/>
        </w:rPr>
        <w:t xml:space="preserve">, </w:t>
      </w:r>
      <w:r>
        <w:rPr>
          <w:rFonts w:eastAsia="Times New Roman" w:cs="Times New Roman"/>
          <w:szCs w:val="24"/>
          <w:lang w:val="en-US"/>
        </w:rPr>
        <w:t>ISIS</w:t>
      </w:r>
      <w:r>
        <w:rPr>
          <w:rFonts w:eastAsia="Times New Roman" w:cs="Times New Roman"/>
          <w:szCs w:val="24"/>
        </w:rPr>
        <w:t>- την εξέθρεψαν, χρηματοδότησαν, εξόπλισαν και συνεχίζουν να το κάνουν</w:t>
      </w:r>
      <w:r w:rsidRPr="00D340A5">
        <w:rPr>
          <w:rFonts w:eastAsia="Times New Roman" w:cs="Times New Roman"/>
          <w:szCs w:val="24"/>
        </w:rPr>
        <w:t>,</w:t>
      </w:r>
      <w:r>
        <w:rPr>
          <w:rFonts w:eastAsia="Times New Roman" w:cs="Times New Roman"/>
          <w:szCs w:val="24"/>
        </w:rPr>
        <w:t xml:space="preserve"> όταν αυτό εξυπηρετεί τα συμφέροντά τους</w:t>
      </w:r>
      <w:r w:rsidRPr="00D340A5">
        <w:rPr>
          <w:rFonts w:eastAsia="Times New Roman" w:cs="Times New Roman"/>
          <w:szCs w:val="24"/>
        </w:rPr>
        <w:t>,</w:t>
      </w:r>
      <w:r>
        <w:rPr>
          <w:rFonts w:eastAsia="Times New Roman" w:cs="Times New Roman"/>
          <w:szCs w:val="24"/>
        </w:rPr>
        <w:t xml:space="preserve"> οι ΗΠΑ, το ΝΑΤΟ, η Ευρωπαϊκή Ένωση που είναι βέβαια και οι σύμμαχοί σας. </w:t>
      </w:r>
    </w:p>
    <w:p w14:paraId="0E0C95E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Οι μυστικές υπ</w:t>
      </w:r>
      <w:r>
        <w:rPr>
          <w:rFonts w:eastAsia="Times New Roman" w:cs="Times New Roman"/>
          <w:szCs w:val="24"/>
        </w:rPr>
        <w:t>ηρεσίες</w:t>
      </w:r>
      <w:r w:rsidRPr="00D340A5">
        <w:rPr>
          <w:rFonts w:eastAsia="Times New Roman" w:cs="Times New Roman"/>
          <w:szCs w:val="24"/>
        </w:rPr>
        <w:t>,</w:t>
      </w:r>
      <w:r>
        <w:rPr>
          <w:rFonts w:eastAsia="Times New Roman" w:cs="Times New Roman"/>
          <w:szCs w:val="24"/>
        </w:rPr>
        <w:t xml:space="preserve"> βέβαια</w:t>
      </w:r>
      <w:r w:rsidRPr="00D340A5">
        <w:rPr>
          <w:rFonts w:eastAsia="Times New Roman" w:cs="Times New Roman"/>
          <w:szCs w:val="24"/>
        </w:rPr>
        <w:t>,</w:t>
      </w:r>
      <w:r>
        <w:rPr>
          <w:rFonts w:eastAsia="Times New Roman" w:cs="Times New Roman"/>
          <w:szCs w:val="24"/>
        </w:rPr>
        <w:t xml:space="preserve"> δεν το κάνουν αυτό οικεία </w:t>
      </w:r>
      <w:proofErr w:type="spellStart"/>
      <w:r>
        <w:rPr>
          <w:rFonts w:eastAsia="Times New Roman" w:cs="Times New Roman"/>
          <w:szCs w:val="24"/>
        </w:rPr>
        <w:t>βουλήσει</w:t>
      </w:r>
      <w:proofErr w:type="spellEnd"/>
      <w:r>
        <w:rPr>
          <w:rFonts w:eastAsia="Times New Roman" w:cs="Times New Roman"/>
          <w:szCs w:val="24"/>
        </w:rPr>
        <w:t xml:space="preserve">, αλλά υπηρετώντας τα συμφέροντα της αστικής τάξης, που αξιοποιεί τις τρομοκρατικές ενέργειες ως πρόσχημα για τον περιορισμό των ατομικών και των </w:t>
      </w:r>
      <w:r>
        <w:rPr>
          <w:rFonts w:eastAsia="Times New Roman" w:cs="Times New Roman"/>
          <w:szCs w:val="24"/>
        </w:rPr>
        <w:lastRenderedPageBreak/>
        <w:t>συλλογικών δικαιωμάτων, καθώς και την αντιμετώπιση των λαϊκ</w:t>
      </w:r>
      <w:r>
        <w:rPr>
          <w:rFonts w:eastAsia="Times New Roman" w:cs="Times New Roman"/>
          <w:szCs w:val="24"/>
        </w:rPr>
        <w:t xml:space="preserve">ών κινημάτων σε εθνικό, αλλά και σε διεθνές επίπεδο. </w:t>
      </w:r>
    </w:p>
    <w:p w14:paraId="0E0C95E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Στον αντίποδα έχουμε τη μαζική, επαναστατική βία ή τη βία που ασκούν τα κοινωνικά απελευθερωτικά και άλλα λαϊκά κινήματα. Τα λαϊκά κινήματα έχουν φιλειρηνικό χαρακτήρα που πηγάζει από τους δίκαιους στόχ</w:t>
      </w:r>
      <w:r>
        <w:rPr>
          <w:rFonts w:eastAsia="Times New Roman" w:cs="Times New Roman"/>
          <w:szCs w:val="24"/>
        </w:rPr>
        <w:t>ους τους. Ταυτόχρονα, όπως έδειξε η ιστορία, κατέφυγαν στη χρήση και της λαϊκής βίας όταν ο αντίπαλος απειλούσε με αφανισμό ή όταν προσπαθούσαν να κάμψουν την αντίσταση μιας μικρής μειοψηφίας που –σημειωτέον- χρησιμοποιεί όλα τα μέσα για να σταθεί στην εξο</w:t>
      </w:r>
      <w:r>
        <w:rPr>
          <w:rFonts w:eastAsia="Times New Roman" w:cs="Times New Roman"/>
          <w:szCs w:val="24"/>
        </w:rPr>
        <w:t xml:space="preserve">υσία. </w:t>
      </w:r>
    </w:p>
    <w:p w14:paraId="0E0C95E9"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Παραδείγματα είναι η Αμερικάνικη Επανάσταση το 1775, η Γαλλική Επανάσταση το 1789, η Ελληνική Επανάσταση το 1821, η Παρισινή Κομμούνα το 1871 και η Οκτωβριανή Επανάσταση το 1917.</w:t>
      </w:r>
    </w:p>
    <w:p w14:paraId="0E0C95EA"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Κυρίες και κύριοι Βουλευτές της Συμπολίτευσης, για τους παραπάνω λόγου</w:t>
      </w:r>
      <w:r>
        <w:rPr>
          <w:rFonts w:eastAsia="Times New Roman"/>
          <w:szCs w:val="24"/>
        </w:rPr>
        <w:t xml:space="preserve">ς, όχι μόνο καταψηφίζουμε, αλλά ζητάμε την άμεση απόσυρση του παρόντος νομοσχεδίου. </w:t>
      </w:r>
    </w:p>
    <w:p w14:paraId="0E0C95EB"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Τώρα επί των τροπολογιών, από τις επτά που έχουν κατατεθεί, θα τοποθετηθώ στις δύο και στις υπόλοιπες θα τοποθετηθεί ο Κοινοβουλευτικός μας Εκπρόσωπος.</w:t>
      </w:r>
    </w:p>
    <w:p w14:paraId="0E0C95EC"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lastRenderedPageBreak/>
        <w:t>Η με αριθμό 1808 τρ</w:t>
      </w:r>
      <w:r>
        <w:rPr>
          <w:rFonts w:eastAsia="Times New Roman"/>
          <w:szCs w:val="24"/>
        </w:rPr>
        <w:t xml:space="preserve">οπολογία της Κυβέρνησης, που αφορά τη μετεγκατάσταση στο 251 ΓΝΑ της Υγειονομικής Υπηρεσίας του Πυροσβεστικού Σώματος, είναι το δεύτερο μέτρο σχετικά με τη λειτουργία της Υγειονομικής Υπηρεσίας του Πυροσβεστικού Σώματος. Αρχικά, η Κυβέρνηση προχώρησε στην </w:t>
      </w:r>
      <w:r>
        <w:rPr>
          <w:rFonts w:eastAsia="Times New Roman"/>
          <w:szCs w:val="24"/>
        </w:rPr>
        <w:t xml:space="preserve">παραχώρηση των ασθενοφόρων που είχε η Πυροσβεστική στο ΕΚΑΒ. Τα ασθενοφόρα αυτά σκοπό είχαν την άμεση αντιμετώπιση περιστατικών στο προσωπικό της Πυροσβεστικής κατά τη διάρκεια πυρκαγιών. </w:t>
      </w:r>
    </w:p>
    <w:p w14:paraId="0E0C95ED"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Το νέο αυτό μέτρο συγχώνευσης της Υγειονομικής Υπηρεσίας</w:t>
      </w:r>
      <w:r w:rsidRPr="000F77B1">
        <w:rPr>
          <w:rFonts w:eastAsia="Times New Roman"/>
          <w:szCs w:val="24"/>
        </w:rPr>
        <w:t xml:space="preserve"> </w:t>
      </w:r>
      <w:r>
        <w:rPr>
          <w:rFonts w:eastAsia="Times New Roman"/>
          <w:szCs w:val="24"/>
        </w:rPr>
        <w:t>του Πυροσβ</w:t>
      </w:r>
      <w:r>
        <w:rPr>
          <w:rFonts w:eastAsia="Times New Roman"/>
          <w:szCs w:val="24"/>
        </w:rPr>
        <w:t>εστικού Σώματος με το 251 Γενικό Νοσοκομείο Αεροπορίας είναι ενταγμένο στη γενικότερη πολιτική της Κυβέρνησης για συγχωνεύσεις μονάδων υγείας με σκοπό τον περιορισμό των δαπανών στον τομέα της υγείας. Αυτή η συγχώνευση, όπως και όλες οι προηγούμενες, έχουν</w:t>
      </w:r>
      <w:r>
        <w:rPr>
          <w:rFonts w:eastAsia="Times New Roman"/>
          <w:szCs w:val="24"/>
        </w:rPr>
        <w:t xml:space="preserve"> δείξει ότι το τελικό αποτέλεσμα για την παροχή υπηρεσιών υγείας θα είναι αρνητικό για το νοσηλευτικό και ιατρικό προσωπικό, καθώς και συνολικότερα για τους ασθενείς, σχετικά με τις παρεχόμενες ιατρικές και νοσηλευτικές υπηρεσίες.</w:t>
      </w:r>
    </w:p>
    <w:p w14:paraId="0E0C95EE"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Η λύση βρίσκεται στην ενί</w:t>
      </w:r>
      <w:r>
        <w:rPr>
          <w:rFonts w:eastAsia="Times New Roman"/>
          <w:szCs w:val="24"/>
        </w:rPr>
        <w:t>σχυση τόσο του 251 Γενικού Νοσοκομείου Αεροπορίας, αλλά και στην ενίσχυση με το κατάλληλο προσωπικό της Υγειονομικής Υπηρεσίας του Πυροσβεστικού Σώματος. Στη συγκεκριμένη τροπολογία θα ψηφίσουμε «</w:t>
      </w:r>
      <w:r>
        <w:rPr>
          <w:rFonts w:eastAsia="Times New Roman"/>
          <w:szCs w:val="24"/>
        </w:rPr>
        <w:t>παρών</w:t>
      </w:r>
      <w:r>
        <w:rPr>
          <w:rFonts w:eastAsia="Times New Roman"/>
          <w:szCs w:val="24"/>
        </w:rPr>
        <w:t>».</w:t>
      </w:r>
    </w:p>
    <w:p w14:paraId="0E0C95EF"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lastRenderedPageBreak/>
        <w:t>Σχετικά με την</w:t>
      </w:r>
      <w:r w:rsidRPr="00CF7DBE">
        <w:rPr>
          <w:rFonts w:eastAsia="Times New Roman"/>
          <w:szCs w:val="24"/>
        </w:rPr>
        <w:t xml:space="preserve"> </w:t>
      </w:r>
      <w:r>
        <w:rPr>
          <w:rFonts w:eastAsia="Times New Roman"/>
          <w:szCs w:val="24"/>
        </w:rPr>
        <w:t xml:space="preserve">τροπολογία για τους πίνακες των </w:t>
      </w:r>
      <w:r>
        <w:rPr>
          <w:rFonts w:eastAsia="Times New Roman"/>
          <w:szCs w:val="24"/>
        </w:rPr>
        <w:t>επιλαχόντων για το Πυροσβεστικό Σώμα, κατ’ αρχάς, θα περίμενε κανείς ότι από μ</w:t>
      </w:r>
      <w:r>
        <w:rPr>
          <w:rFonts w:eastAsia="Times New Roman"/>
          <w:szCs w:val="24"/>
        </w:rPr>
        <w:t>ί</w:t>
      </w:r>
      <w:r>
        <w:rPr>
          <w:rFonts w:eastAsia="Times New Roman"/>
          <w:szCs w:val="24"/>
        </w:rPr>
        <w:t>α τέτοια καταστροφική αντιπυρική περίοδο με ενενήντα εννιά ανθρώπινα θύματα και τεράστιες καταστροφές σε περιουσίες, υποδομές και φυσικό πλούτο, η Κυβέρνηση υπό το βάρος της λαϊ</w:t>
      </w:r>
      <w:r>
        <w:rPr>
          <w:rFonts w:eastAsia="Times New Roman"/>
          <w:szCs w:val="24"/>
        </w:rPr>
        <w:t>κής κατακραυγής θα έπαιρνε πιο δραστικά μέτρα και δεν θα εξαντλούσε τις παρεμβάσεις της μόνο στην ανανέωση των πινάκων επιλαχόντων, επιτυχόντων στον διαγωνισμό κατάταξης δοκίμων πυροσβεστών και επιλαχόντων εποχικών πυροσβεστών για την κατάταξή τους στην κα</w:t>
      </w:r>
      <w:r>
        <w:rPr>
          <w:rFonts w:eastAsia="Times New Roman"/>
          <w:szCs w:val="24"/>
        </w:rPr>
        <w:t>τηγορία των πενταετών πυροσβεστών.</w:t>
      </w:r>
    </w:p>
    <w:p w14:paraId="0E0C95F0"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Πέρασαν επτά ολόκληρα χρόνια από τον διαγωνισμό κατάταξης των δοκίμων πυροσβεστών και οι επιλαχόντες περιμένουν ακόμη την πρόσληψή τους, παρότι οι ανάγκες του Πυροσβεστικού Σώματος σε ανθρώπινο δυναμικό είναι τεράστιες, γ</w:t>
      </w:r>
      <w:r>
        <w:rPr>
          <w:rFonts w:eastAsia="Times New Roman"/>
          <w:szCs w:val="24"/>
        </w:rPr>
        <w:t>εγονός που υποχρεώνεται να παραδεχθεί και η ίδια η Κυβέρνηση μέσα από την ίδια την αιτιολογική έκθεση της τροπολογίας.</w:t>
      </w:r>
    </w:p>
    <w:p w14:paraId="0E0C95F1"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Το ίδιο ισχύει και για τους επιλαχόντες εποχικούς πυροσβέστες, που βλέπουν να ανανεώνεται ο πίνακας για τρίτη φορά, αλλά αυτή τη φορά για</w:t>
      </w:r>
      <w:r>
        <w:rPr>
          <w:rFonts w:eastAsia="Times New Roman"/>
          <w:szCs w:val="24"/>
        </w:rPr>
        <w:t xml:space="preserve"> ένα χρόνο και όχι δύο, χρονική διάρκεια που συμβαδίζει -διόλου τυχαία, φυσικά- και με την τελευταία αντιπυρική περίοδο που θα εργαστούν στο Πυροσβεστικό Σώμα, δηλαδή το 2019.</w:t>
      </w:r>
    </w:p>
    <w:p w14:paraId="0E0C95F2"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lastRenderedPageBreak/>
        <w:t>Το ΚΚΕ έχει παρέμβει αλλεπάλληλες φορές και για τις δύο κατηγορίες για τη μόνιμη</w:t>
      </w:r>
      <w:r>
        <w:rPr>
          <w:rFonts w:eastAsia="Times New Roman"/>
          <w:szCs w:val="24"/>
        </w:rPr>
        <w:t xml:space="preserve"> και οριστική λύση στην εργασιακή τους ομηρία. Μόλις πριν δύο μήνες κατέθεσε ερώτηση για τους επιλαχόντες δοκίμους πυροσβέστες και μόλις πριν ενάμιση μήνα για τους πενταετείς και εποχικούς πυροσβέστες.</w:t>
      </w:r>
    </w:p>
    <w:p w14:paraId="0E0C95F3"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Η τροπολογία που κατατέθηκε από το </w:t>
      </w:r>
      <w:r>
        <w:rPr>
          <w:rFonts w:eastAsia="Times New Roman"/>
          <w:szCs w:val="24"/>
        </w:rPr>
        <w:t>κ</w:t>
      </w:r>
      <w:r>
        <w:rPr>
          <w:rFonts w:eastAsia="Times New Roman"/>
          <w:szCs w:val="24"/>
        </w:rPr>
        <w:t>όμμα μας πέρσι τον</w:t>
      </w:r>
      <w:r>
        <w:rPr>
          <w:rFonts w:eastAsia="Times New Roman"/>
          <w:szCs w:val="24"/>
        </w:rPr>
        <w:t xml:space="preserve"> Φεβρουάριο για την εργασιακή αποκατάσταση όλων των εποχικών και πενταετών πυροσβεστών στις δομές της Πολιτικής Προστασίας και της Δασικής Υπηρεσίας είναι επίκαιρη όσο ποτέ άλλοτε με δεδομένες τις ανάγκες σε προσωπικό στον τομέα πρόληψης και διαχείρισης δα</w:t>
      </w:r>
      <w:r>
        <w:rPr>
          <w:rFonts w:eastAsia="Times New Roman"/>
          <w:szCs w:val="24"/>
        </w:rPr>
        <w:t>σικών οικοσυστημάτων της αντιπυρικής, αντιπλημμυρικής και αντισεισμικής προστασίας.</w:t>
      </w:r>
    </w:p>
    <w:p w14:paraId="0E0C95F4"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ότι η Κυβέρνηση φέρνει τη συγκεκριμένη τροπολογία για καθαρά προεκλογικούς λόγους -αυτό είναι φανερό-, θα την ψηφίσουμε για τον λόγο ότι με τους αγώνες που πρέπει να α</w:t>
      </w:r>
      <w:r>
        <w:rPr>
          <w:rFonts w:eastAsia="Times New Roman"/>
          <w:szCs w:val="24"/>
        </w:rPr>
        <w:t>ναπτύξουν οι δύο κατηγορίες των επιλαχόντων δοκίμων και εποχικών υπάρχει ελπίδα να ανοίξει ο δρόμος για την εργασιακή τους αποκατάσταση.</w:t>
      </w:r>
    </w:p>
    <w:p w14:paraId="0E0C95F5"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Ευχαριστώ.</w:t>
      </w:r>
    </w:p>
    <w:p w14:paraId="0E0C95F6" w14:textId="77777777" w:rsidR="00BD61E1" w:rsidRDefault="00340392">
      <w:pPr>
        <w:tabs>
          <w:tab w:val="left" w:pos="2940"/>
        </w:tabs>
        <w:spacing w:line="600" w:lineRule="auto"/>
        <w:ind w:firstLine="720"/>
        <w:jc w:val="both"/>
        <w:rPr>
          <w:rFonts w:eastAsia="Times New Roman"/>
          <w:szCs w:val="24"/>
        </w:rPr>
      </w:pPr>
      <w:r w:rsidRPr="00AF5177">
        <w:rPr>
          <w:rFonts w:eastAsia="Times New Roman"/>
          <w:b/>
          <w:szCs w:val="24"/>
        </w:rPr>
        <w:t>ΠΡΟΕΔΡΕΥΩΝ (Γεώργιος Βαρεμένος):</w:t>
      </w:r>
      <w:r>
        <w:rPr>
          <w:rFonts w:eastAsia="Times New Roman"/>
          <w:szCs w:val="24"/>
        </w:rPr>
        <w:t xml:space="preserve"> Κι εμείς ευχαριστούμε.</w:t>
      </w:r>
    </w:p>
    <w:p w14:paraId="0E0C95F7" w14:textId="77777777" w:rsidR="00BD61E1" w:rsidRDefault="00340392">
      <w:pPr>
        <w:spacing w:line="600" w:lineRule="auto"/>
        <w:ind w:firstLine="720"/>
        <w:jc w:val="both"/>
        <w:rPr>
          <w:rFonts w:ascii="Times New Roman" w:eastAsia="Times New Roman" w:hAnsi="Times New Roman" w:cs="Times New Roman"/>
          <w:szCs w:val="24"/>
        </w:rPr>
      </w:pPr>
      <w:r>
        <w:rPr>
          <w:rFonts w:eastAsia="Times New Roman" w:cs="Times New Roman"/>
          <w:szCs w:val="24"/>
        </w:rPr>
        <w:lastRenderedPageBreak/>
        <w:t>Κυρίες και κύριοι συνάδελφοι, έχω την τιμή να ανακοι</w:t>
      </w:r>
      <w:r>
        <w:rPr>
          <w:rFonts w:eastAsia="Times New Roman" w:cs="Times New Roman"/>
          <w:szCs w:val="24"/>
        </w:rPr>
        <w:t xml:space="preserve">νώσω στο Σώμα ότι τη συνεδρίασή μας παρακολουθούν από τα άνω δυτικά θεωρεία, αφού 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 ενημερώθηκαν για την ιστορία του κτηρίου και τον τρόπο οργάνωσης και λειτουργίας της Βουλής, σαράντα μαθήτριες</w:t>
      </w:r>
      <w:r>
        <w:rPr>
          <w:rFonts w:eastAsia="Times New Roman" w:cs="Times New Roman"/>
          <w:szCs w:val="24"/>
        </w:rPr>
        <w:t xml:space="preserve"> και μαθητές και τρεις εκπαιδευτικοί συνοδοί από το 4</w:t>
      </w:r>
      <w:r>
        <w:rPr>
          <w:rFonts w:eastAsia="Times New Roman" w:cs="Times New Roman"/>
          <w:szCs w:val="24"/>
          <w:vertAlign w:val="superscript"/>
        </w:rPr>
        <w:t>ο</w:t>
      </w:r>
      <w:r>
        <w:rPr>
          <w:rFonts w:eastAsia="Times New Roman" w:cs="Times New Roman"/>
          <w:szCs w:val="24"/>
        </w:rPr>
        <w:t xml:space="preserve"> Γυμνάσιο Λειβαδιάς. </w:t>
      </w:r>
    </w:p>
    <w:p w14:paraId="0E0C95F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Σαράντα παλικάρια, λοιπόν!</w:t>
      </w:r>
    </w:p>
    <w:p w14:paraId="0E0C95F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0E0C95FA"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E0C95F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εισηγητής των Ανεξαρτήτων Ελλήνων, έχει τον </w:t>
      </w:r>
      <w:r>
        <w:rPr>
          <w:rFonts w:eastAsia="Times New Roman" w:cs="Times New Roman"/>
          <w:szCs w:val="24"/>
        </w:rPr>
        <w:t>λόγο.</w:t>
      </w:r>
    </w:p>
    <w:p w14:paraId="0E0C95FC"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0E0C95FD"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Νομίζω ότι η συμμόρφωση με αυτή την </w:t>
      </w:r>
      <w:r>
        <w:rPr>
          <w:rFonts w:eastAsia="Times New Roman" w:cs="Times New Roman"/>
          <w:szCs w:val="24"/>
        </w:rPr>
        <w:t>ο</w:t>
      </w:r>
      <w:r>
        <w:rPr>
          <w:rFonts w:eastAsia="Times New Roman" w:cs="Times New Roman"/>
          <w:szCs w:val="24"/>
        </w:rPr>
        <w:t>δηγία είναι αυτονόητη και θέλω να χαιρετίσω θετικά το γεγονός ότι σχεδόν τα περισσότερα κόμματα –κυρίως, όμως, το κόμμα της Αξιωματικής Αντιπολίτευσης- θα υπερψηφίσουν αυτή την προσαρμογή, η οποία στους καιρούς μας, με αυτά που συμβαίνουν στην παγκόσμια κο</w:t>
      </w:r>
      <w:r>
        <w:rPr>
          <w:rFonts w:eastAsia="Times New Roman" w:cs="Times New Roman"/>
          <w:szCs w:val="24"/>
        </w:rPr>
        <w:t xml:space="preserve">ινότητα, νομίζω ότι είναι επιβεβλημένη. </w:t>
      </w:r>
    </w:p>
    <w:p w14:paraId="0E0C95FE"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εμείς είμαστε υπέρ και νομίζω ότι δεν έχω να πω πολλά περισσότερα, γιατί οι εισηγητές τα ανέλυσαν με λεπτομέρεια. </w:t>
      </w:r>
    </w:p>
    <w:p w14:paraId="0E0C95FF"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όμως, να αναδείξω λίγο τις δύο τροπολογίες και να θυμίσω ότι στο «</w:t>
      </w:r>
      <w:proofErr w:type="spellStart"/>
      <w:r>
        <w:rPr>
          <w:rFonts w:eastAsia="Times New Roman" w:cs="Times New Roman"/>
          <w:szCs w:val="24"/>
        </w:rPr>
        <w:t>Βελλίδειο</w:t>
      </w:r>
      <w:proofErr w:type="spellEnd"/>
      <w:r>
        <w:rPr>
          <w:rFonts w:eastAsia="Times New Roman" w:cs="Times New Roman"/>
          <w:szCs w:val="24"/>
        </w:rPr>
        <w:t>» υπήρχαν έντεκ</w:t>
      </w:r>
      <w:r>
        <w:rPr>
          <w:rFonts w:eastAsia="Times New Roman" w:cs="Times New Roman"/>
          <w:szCs w:val="24"/>
        </w:rPr>
        <w:t>α δεσμεύσεις της Κυβέρνησης, οι οποίες από κάποιους λοιδορήθηκαν. Κάποιοι έλεγαν διάφορα, τα οποία δεν θέλω να θυμίσω. Ήδη έχουν αυτή τη στιγμή νομοθετηθεί τρεις και σήμερα με δύο τροπολογίες έρχονται και άλλες δύο. Η μία αφορά το 29% σε 25% σε βάθος τετρα</w:t>
      </w:r>
      <w:r>
        <w:rPr>
          <w:rFonts w:eastAsia="Times New Roman" w:cs="Times New Roman"/>
          <w:szCs w:val="24"/>
        </w:rPr>
        <w:t xml:space="preserve">ετίας για τις μεγάλες επιχειρήσεις και η άλλη αφορά τον ΕΝΦΙΑ. Και οι δύο είναι πάρα πολύ σημαντικές, ήταν δεσμεύσεις και νομοθετούνται σήμερα. </w:t>
      </w:r>
    </w:p>
    <w:p w14:paraId="0E0C9600"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εδώ να κάνω ένα σχόλιο και να πω ότι παρ’ ότι ακούμε διάφορες αντιπολιτευτικές κορώνες του τύπου «τι είναι</w:t>
      </w:r>
      <w:r>
        <w:rPr>
          <w:rFonts w:eastAsia="Times New Roman" w:cs="Times New Roman"/>
          <w:szCs w:val="24"/>
        </w:rPr>
        <w:t xml:space="preserve"> αυτά που κάνετε;» -δεν θέλω να τα αναπαράγω- στο τέλος αυτές οι δεσμεύσεις –μία προς μία, το έχω ονομάσει «το μαρτύριο της σταγόνας»- ψηφίζονται, γίνονται νόμοι του κράτους. Δεν είναι επομένως λόγια, είναι προσαρμογή στην πραγματικότητα και είναι χειροπια</w:t>
      </w:r>
      <w:r>
        <w:rPr>
          <w:rFonts w:eastAsia="Times New Roman" w:cs="Times New Roman"/>
          <w:szCs w:val="24"/>
        </w:rPr>
        <w:t xml:space="preserve">στή απόδειξη ότι δεν ήταν απλά υποσχέσεις, είναι πράξεις. </w:t>
      </w:r>
    </w:p>
    <w:p w14:paraId="0E0C9601"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απλά για τον ΕΝΦΙΑ να πω ότι αφορά σε πρώτη φάση μεσαία και χαμηλά εισοδήματα, κυρίως χαμηλά εισοδήματα. Είναι, όμως και αυτό μ</w:t>
      </w:r>
      <w:r>
        <w:rPr>
          <w:rFonts w:eastAsia="Times New Roman" w:cs="Times New Roman"/>
          <w:szCs w:val="24"/>
        </w:rPr>
        <w:t>ί</w:t>
      </w:r>
      <w:r>
        <w:rPr>
          <w:rFonts w:eastAsia="Times New Roman" w:cs="Times New Roman"/>
          <w:szCs w:val="24"/>
        </w:rPr>
        <w:t xml:space="preserve">α πρακτική –ας το πούμε- του «αυτά μπορώ τώρα και αυτά κάνω και τα κάνω, </w:t>
      </w:r>
      <w:r>
        <w:rPr>
          <w:rFonts w:eastAsia="Times New Roman" w:cs="Times New Roman"/>
          <w:szCs w:val="24"/>
        </w:rPr>
        <w:lastRenderedPageBreak/>
        <w:t>όμως». Θα μου πεις, ποιοι έχουν ακίνητα αξίας λιγότερης από 60.000 ευρώ; Είναι πάρα πολλοί! Για αυτούς δεν είναι 10%, μπορεί να ανέβει στο 20%, στο 30% και στο 40%, καθώς επίσης και γ</w:t>
      </w:r>
      <w:r>
        <w:rPr>
          <w:rFonts w:eastAsia="Times New Roman" w:cs="Times New Roman"/>
          <w:szCs w:val="24"/>
        </w:rPr>
        <w:t xml:space="preserve">ια ένα μεγάλο κομμάτι μεσαίων εισοδημάτων. </w:t>
      </w:r>
    </w:p>
    <w:p w14:paraId="0E0C9602"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Αυτά σε ό,τι αφορά το σημερινό νομοσχέδιο και τις τροπολογίες του. </w:t>
      </w:r>
    </w:p>
    <w:p w14:paraId="0E0C9603"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μπορώ, όμως, να αντισταθώ στον πειρασμό να ασχοληθώ λίγο με την επικαιρότητα. Θεωρώ ότι βουίζει γύρω μας το σύμπαν για πάρα πολλά πράγματα, </w:t>
      </w:r>
      <w:r>
        <w:rPr>
          <w:rFonts w:eastAsia="Times New Roman" w:cs="Times New Roman"/>
          <w:szCs w:val="24"/>
        </w:rPr>
        <w:t xml:space="preserve">τα οποία νομίζω ότι αξίζει τον κόπο να μπουν σε σειρά. </w:t>
      </w:r>
    </w:p>
    <w:p w14:paraId="0E0C9604"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πριν πω οτιδήποτε να θυμίσω ότι δεν έχει περάσει παρά μόνο ένας χρόνος και τρεις μήνες σε αυτή την εδώ την Αίθουσα της Ολομέλειας, όταν συζητιόταν το θέμα των φρεγατών για τον κ. Παπαντωνίου. Ένα</w:t>
      </w:r>
      <w:r>
        <w:rPr>
          <w:rFonts w:eastAsia="Times New Roman" w:cs="Times New Roman"/>
          <w:szCs w:val="24"/>
        </w:rPr>
        <w:t xml:space="preserve">ς χρόνος και τρεις μήνες! Δεν είναι δεκαπέντε χρόνια που καθυστέρησε αυτή η ιστορία να έρθει στη Βουλή. </w:t>
      </w:r>
    </w:p>
    <w:p w14:paraId="0E0C9605"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άκουγα κραυγές του Τύπου για σκευωρία, ποινικοποίηση της πολιτικής ζωής, λάσπη στον ανεμιστήρα και πάει λέγοντας. Τα έχω μπροστά μου εδώ, γιατί ξέρ</w:t>
      </w:r>
      <w:r>
        <w:rPr>
          <w:rFonts w:eastAsia="Times New Roman" w:cs="Times New Roman"/>
          <w:szCs w:val="24"/>
        </w:rPr>
        <w:t xml:space="preserve">ετε ότι τα γραπτά μένουν. Δεν θα μπω, όμως, στον πειρασμό να πω ποιοι τα έλεγαν. Και δεν τα έλεγαν μόνο Βουλευτές του ΚΙΝΑΛ, τα έλεγαν και Βουλευτές της Νέας Δημοκρατίας. Τα ονόματά τους τα έχω, τα </w:t>
      </w:r>
      <w:r>
        <w:rPr>
          <w:rFonts w:eastAsia="Times New Roman" w:cs="Times New Roman"/>
          <w:szCs w:val="24"/>
        </w:rPr>
        <w:lastRenderedPageBreak/>
        <w:t>κρατάω, δεν είναι δουλειά μου, όμως, να αναδείξω ονόματα α</w:t>
      </w:r>
      <w:r>
        <w:rPr>
          <w:rFonts w:eastAsia="Times New Roman" w:cs="Times New Roman"/>
          <w:szCs w:val="24"/>
        </w:rPr>
        <w:t>υτή τη στιγμή. Απλά είναι μ</w:t>
      </w:r>
      <w:r>
        <w:rPr>
          <w:rFonts w:eastAsia="Times New Roman" w:cs="Times New Roman"/>
          <w:szCs w:val="24"/>
        </w:rPr>
        <w:t>ί</w:t>
      </w:r>
      <w:r>
        <w:rPr>
          <w:rFonts w:eastAsia="Times New Roman" w:cs="Times New Roman"/>
          <w:szCs w:val="24"/>
        </w:rPr>
        <w:t xml:space="preserve">α νοοτροπία. </w:t>
      </w:r>
    </w:p>
    <w:p w14:paraId="0E0C9606" w14:textId="77777777" w:rsidR="00BD61E1" w:rsidRDefault="00340392">
      <w:pPr>
        <w:tabs>
          <w:tab w:val="left" w:pos="2738"/>
          <w:tab w:val="center" w:pos="4753"/>
          <w:tab w:val="left" w:pos="5723"/>
        </w:tabs>
        <w:spacing w:line="600" w:lineRule="auto"/>
        <w:ind w:firstLine="720"/>
        <w:jc w:val="both"/>
        <w:rPr>
          <w:rFonts w:eastAsia="Times New Roman"/>
          <w:color w:val="000000"/>
          <w:szCs w:val="24"/>
          <w:shd w:val="clear" w:color="auto" w:fill="FFFFFF"/>
        </w:rPr>
      </w:pPr>
      <w:r>
        <w:rPr>
          <w:rFonts w:eastAsia="Times New Roman" w:cs="Times New Roman"/>
          <w:szCs w:val="24"/>
        </w:rPr>
        <w:t>Οι ίδιοι άνθρωποι, όταν προφυλακίστηκε πια ο Γιάννος Παπαντωνίου -που ξαναλέω ότι ο άνθρωπος δεν έχει δικαστεί και του εύχομαι να αξιοποιήσει το τεκμήριο της αθωότητας με τον καλύτερο δυνατό τρόπο- απόλυτη σιωπή! Κ</w:t>
      </w:r>
      <w:r>
        <w:rPr>
          <w:rFonts w:eastAsia="Times New Roman" w:cs="Times New Roman"/>
          <w:szCs w:val="24"/>
        </w:rPr>
        <w:t xml:space="preserve">ιχ! </w:t>
      </w:r>
      <w:r>
        <w:rPr>
          <w:rFonts w:eastAsia="Times New Roman"/>
          <w:color w:val="000000"/>
          <w:szCs w:val="24"/>
          <w:shd w:val="clear" w:color="auto" w:fill="FFFFFF"/>
        </w:rPr>
        <w:t xml:space="preserve">Δεν βγήκε ένας -ένας!- από αυτούς που έλεγαν αυτά που σας λέω, να πει «Μήπως γίνεται κάνα λάθος;». Τίποτα! Και όταν είδαν ότι υπάρχει συνδρομή από πέντε χώρες -για πρώτη φορά υπήρξε συνδρομή από την Ελβετία-, όταν διασταυρώθηκε από τη λίστα </w:t>
      </w:r>
      <w:proofErr w:type="spellStart"/>
      <w:r>
        <w:rPr>
          <w:rFonts w:eastAsia="Times New Roman"/>
          <w:color w:val="000000"/>
          <w:szCs w:val="24"/>
          <w:shd w:val="clear" w:color="auto" w:fill="FFFFFF"/>
        </w:rPr>
        <w:t>Μπόργιανς</w:t>
      </w:r>
      <w:proofErr w:type="spellEnd"/>
      <w:r>
        <w:rPr>
          <w:rFonts w:eastAsia="Times New Roman"/>
          <w:color w:val="000000"/>
          <w:szCs w:val="24"/>
          <w:shd w:val="clear" w:color="auto" w:fill="FFFFFF"/>
        </w:rPr>
        <w:t xml:space="preserve"> τ</w:t>
      </w:r>
      <w:r>
        <w:rPr>
          <w:rFonts w:eastAsia="Times New Roman"/>
          <w:color w:val="000000"/>
          <w:szCs w:val="24"/>
          <w:shd w:val="clear" w:color="auto" w:fill="FFFFFF"/>
        </w:rPr>
        <w:t xml:space="preserve">ο όνομα της συζύγου του Παπαντωνίου -από τη λίστα </w:t>
      </w:r>
      <w:proofErr w:type="spellStart"/>
      <w:r>
        <w:rPr>
          <w:rFonts w:eastAsia="Times New Roman"/>
          <w:color w:val="000000"/>
          <w:szCs w:val="24"/>
          <w:shd w:val="clear" w:color="auto" w:fill="FFFFFF"/>
        </w:rPr>
        <w:t>Λαγκάρντ</w:t>
      </w:r>
      <w:proofErr w:type="spellEnd"/>
      <w:r>
        <w:rPr>
          <w:rFonts w:eastAsia="Times New Roman"/>
          <w:color w:val="000000"/>
          <w:szCs w:val="24"/>
          <w:shd w:val="clear" w:color="auto" w:fill="FFFFFF"/>
        </w:rPr>
        <w:t xml:space="preserve"> μάθαμε το όνομά της- και στη συνέχεια η κ</w:t>
      </w:r>
      <w:r>
        <w:rPr>
          <w:rFonts w:eastAsia="Times New Roman"/>
          <w:color w:val="000000"/>
          <w:szCs w:val="24"/>
          <w:shd w:val="clear" w:color="auto" w:fill="FFFFFF"/>
        </w:rPr>
        <w:t>.</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Τουλουπάκη</w:t>
      </w:r>
      <w:proofErr w:type="spellEnd"/>
      <w:r>
        <w:rPr>
          <w:rFonts w:eastAsia="Times New Roman"/>
          <w:color w:val="000000"/>
          <w:szCs w:val="24"/>
          <w:shd w:val="clear" w:color="auto" w:fill="FFFFFF"/>
        </w:rPr>
        <w:t xml:space="preserve"> πήγε και στη Γαλλία μετά από δεκατρία χρόνια -και έκαναν αγώνα κάποιοι σε αυτήν την Αίθουσα να μην αναλάβει -γιατί άραγε;- η κ</w:t>
      </w:r>
      <w:r>
        <w:rPr>
          <w:rFonts w:eastAsia="Times New Roman"/>
          <w:color w:val="000000"/>
          <w:szCs w:val="24"/>
          <w:shd w:val="clear" w:color="auto" w:fill="FFFFFF"/>
        </w:rPr>
        <w:t>.</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Τουλουπάκη</w:t>
      </w:r>
      <w:proofErr w:type="spellEnd"/>
      <w:r>
        <w:rPr>
          <w:rFonts w:eastAsia="Times New Roman"/>
          <w:color w:val="000000"/>
          <w:szCs w:val="24"/>
          <w:shd w:val="clear" w:color="auto" w:fill="FFFFFF"/>
        </w:rPr>
        <w:t xml:space="preserve">, η </w:t>
      </w:r>
      <w:r>
        <w:rPr>
          <w:rFonts w:eastAsia="Times New Roman"/>
          <w:color w:val="000000"/>
          <w:szCs w:val="24"/>
          <w:shd w:val="clear" w:color="auto" w:fill="FFFFFF"/>
        </w:rPr>
        <w:t>ε</w:t>
      </w:r>
      <w:r>
        <w:rPr>
          <w:rFonts w:eastAsia="Times New Roman"/>
          <w:color w:val="000000"/>
          <w:szCs w:val="24"/>
          <w:shd w:val="clear" w:color="auto" w:fill="FFFFFF"/>
        </w:rPr>
        <w:t xml:space="preserve">ισαγγελέας </w:t>
      </w:r>
      <w:r>
        <w:rPr>
          <w:rFonts w:eastAsia="Times New Roman"/>
          <w:color w:val="000000"/>
          <w:szCs w:val="24"/>
          <w:shd w:val="clear" w:color="auto" w:fill="FFFFFF"/>
        </w:rPr>
        <w:t>δ</w:t>
      </w:r>
      <w:r>
        <w:rPr>
          <w:rFonts w:eastAsia="Times New Roman"/>
          <w:color w:val="000000"/>
          <w:szCs w:val="24"/>
          <w:shd w:val="clear" w:color="auto" w:fill="FFFFFF"/>
        </w:rPr>
        <w:t>ιαφθοράς- σιωπή μετά την προφυλάκιση του κ. Παπαντωνίου. Και μάλιστα, είναι καλός ο κ. Παπαντωνίου όταν μας έβαζε στην ΟΝΕ και το επικαλούμαστε, αλλά δεν τον ξέρουμε για την υπόθεση των φρεγατών!</w:t>
      </w:r>
    </w:p>
    <w:p w14:paraId="0E0C9607"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w:t>
      </w:r>
      <w:r>
        <w:rPr>
          <w:rFonts w:eastAsia="Times New Roman"/>
          <w:color w:val="000000"/>
          <w:szCs w:val="24"/>
          <w:shd w:val="clear" w:color="auto" w:fill="FFFFFF"/>
        </w:rPr>
        <w:t>ί</w:t>
      </w:r>
      <w:r>
        <w:rPr>
          <w:rFonts w:eastAsia="Times New Roman"/>
          <w:color w:val="000000"/>
          <w:szCs w:val="24"/>
          <w:shd w:val="clear" w:color="auto" w:fill="FFFFFF"/>
        </w:rPr>
        <w:t>α παροιμία στα χωριά λέει: Στο σπίτι του κρεμα</w:t>
      </w:r>
      <w:r>
        <w:rPr>
          <w:rFonts w:eastAsia="Times New Roman"/>
          <w:color w:val="000000"/>
          <w:szCs w:val="24"/>
          <w:shd w:val="clear" w:color="auto" w:fill="FFFFFF"/>
        </w:rPr>
        <w:t xml:space="preserve">σμένου δεν μιλάνε για σχοινί. Γιατί το λέω; Πήγαν κάποιοι Βουλευτές του ΚΙΝΑΛ πρόσφατα στον Άρειο Πάγο και «σήκωσαν» το θέμα -τις τρεις, τέσσερις τελευταίες ημέρες </w:t>
      </w:r>
      <w:r>
        <w:rPr>
          <w:rFonts w:eastAsia="Times New Roman"/>
          <w:color w:val="000000"/>
          <w:szCs w:val="24"/>
          <w:shd w:val="clear" w:color="auto" w:fill="FFFFFF"/>
        </w:rPr>
        <w:lastRenderedPageBreak/>
        <w:t xml:space="preserve">είναι πρώτο- το </w:t>
      </w:r>
      <w:r>
        <w:rPr>
          <w:rFonts w:eastAsia="Times New Roman"/>
          <w:color w:val="000000"/>
          <w:szCs w:val="24"/>
          <w:shd w:val="clear" w:color="auto" w:fill="FFFFFF"/>
          <w:lang w:val="en-US"/>
        </w:rPr>
        <w:t>C</w:t>
      </w:r>
      <w:r w:rsidRPr="00302371">
        <w:rPr>
          <w:rFonts w:eastAsia="Times New Roman"/>
          <w:color w:val="000000"/>
          <w:szCs w:val="24"/>
          <w:shd w:val="clear" w:color="auto" w:fill="FFFFFF"/>
        </w:rPr>
        <w:t>4</w:t>
      </w:r>
      <w:r>
        <w:rPr>
          <w:rFonts w:eastAsia="Times New Roman"/>
          <w:color w:val="000000"/>
          <w:szCs w:val="24"/>
          <w:shd w:val="clear" w:color="auto" w:fill="FFFFFF"/>
          <w:lang w:val="en-US"/>
        </w:rPr>
        <w:t>I</w:t>
      </w:r>
      <w:r>
        <w:rPr>
          <w:rFonts w:eastAsia="Times New Roman"/>
          <w:color w:val="000000"/>
          <w:szCs w:val="24"/>
          <w:shd w:val="clear" w:color="auto" w:fill="FFFFFF"/>
        </w:rPr>
        <w:t xml:space="preserve">. Ω, του θαύματος, λοιπόν, «σηκώθηκε» το θέμα του </w:t>
      </w:r>
      <w:r>
        <w:rPr>
          <w:rFonts w:eastAsia="Times New Roman"/>
          <w:color w:val="000000"/>
          <w:szCs w:val="24"/>
          <w:shd w:val="clear" w:color="auto" w:fill="FFFFFF"/>
          <w:lang w:val="en-US"/>
        </w:rPr>
        <w:t>C</w:t>
      </w:r>
      <w:r>
        <w:rPr>
          <w:rFonts w:eastAsia="Times New Roman"/>
          <w:color w:val="000000"/>
          <w:szCs w:val="24"/>
          <w:shd w:val="clear" w:color="auto" w:fill="FFFFFF"/>
        </w:rPr>
        <w:t>4</w:t>
      </w:r>
      <w:r>
        <w:rPr>
          <w:rFonts w:eastAsia="Times New Roman"/>
          <w:color w:val="000000"/>
          <w:szCs w:val="24"/>
          <w:shd w:val="clear" w:color="auto" w:fill="FFFFFF"/>
          <w:lang w:val="en-US"/>
        </w:rPr>
        <w:t>I</w:t>
      </w:r>
      <w:r>
        <w:rPr>
          <w:rFonts w:eastAsia="Times New Roman"/>
          <w:color w:val="000000"/>
          <w:szCs w:val="24"/>
          <w:shd w:val="clear" w:color="auto" w:fill="FFFFFF"/>
        </w:rPr>
        <w:t>! Μάλιστα, είπαν ότι</w:t>
      </w:r>
      <w:r>
        <w:rPr>
          <w:rFonts w:eastAsia="Times New Roman"/>
          <w:color w:val="000000"/>
          <w:szCs w:val="24"/>
          <w:shd w:val="clear" w:color="auto" w:fill="FFFFFF"/>
        </w:rPr>
        <w:t xml:space="preserve"> γίνεται αντιπερισπασμός για τον τότε Πρωθυπουργό και ότι δεν επιτρέπονται αυτά τα πράγματα. Έδωσαν, μάλιστα, στη δημοσιότητα ένα βούλευμα το οποίο δεν ενοχοποιεί κανέναν από τους τρεις, τον σημερινό Πρόεδρο της Δημοκρατίας κ.λπ.</w:t>
      </w:r>
      <w:r>
        <w:rPr>
          <w:rFonts w:eastAsia="Times New Roman"/>
          <w:color w:val="000000"/>
          <w:szCs w:val="24"/>
          <w:shd w:val="clear" w:color="auto" w:fill="FFFFFF"/>
        </w:rPr>
        <w:t>.</w:t>
      </w:r>
      <w:r>
        <w:rPr>
          <w:rFonts w:eastAsia="Times New Roman"/>
          <w:color w:val="000000"/>
          <w:szCs w:val="24"/>
          <w:shd w:val="clear" w:color="auto" w:fill="FFFFFF"/>
        </w:rPr>
        <w:t xml:space="preserve"> Μετά τα γύρισαν, βέβαια, </w:t>
      </w:r>
      <w:r>
        <w:rPr>
          <w:rFonts w:eastAsia="Times New Roman"/>
          <w:color w:val="000000"/>
          <w:szCs w:val="24"/>
          <w:shd w:val="clear" w:color="auto" w:fill="FFFFFF"/>
        </w:rPr>
        <w:t>τα πήραν πίσω. Κατάλαβαν το λάθος τους, αλλά ήταν αργά. Όσον αφορά τον Βύρωνα τον Πολύδωρα και τον Μαρκογιαννάκη δεν χρειάζεται να σας πω πολλά. Ακόμα και οι πιο σκληροί αντίπαλοι του Βύρωνα Πολύδωρα στις πιο σκληρές κόντρες του Ελληνικού Κοινοβουλίου, δεν</w:t>
      </w:r>
      <w:r>
        <w:rPr>
          <w:rFonts w:eastAsia="Times New Roman"/>
          <w:color w:val="000000"/>
          <w:szCs w:val="24"/>
          <w:shd w:val="clear" w:color="auto" w:fill="FFFFFF"/>
        </w:rPr>
        <w:t xml:space="preserve"> αμφισβήτησαν ποτέ το ήθος του. Και ο ίδιος ο Μαρκογιαννάκης, όμως, που δεν έχω κανέναν λόγο να τον υπερασπίζομαι, ζητάει ο ίδιος να ερευνηθεί αυτή η υπόθεση. Και δεν έχει κα</w:t>
      </w:r>
      <w:r>
        <w:rPr>
          <w:rFonts w:eastAsia="Times New Roman"/>
          <w:color w:val="000000"/>
          <w:szCs w:val="24"/>
          <w:shd w:val="clear" w:color="auto" w:fill="FFFFFF"/>
        </w:rPr>
        <w:t>μ</w:t>
      </w:r>
      <w:r>
        <w:rPr>
          <w:rFonts w:eastAsia="Times New Roman"/>
          <w:color w:val="000000"/>
          <w:szCs w:val="24"/>
          <w:shd w:val="clear" w:color="auto" w:fill="FFFFFF"/>
        </w:rPr>
        <w:t>μία σχέση. Και, βέβαια, δεν έχει σχέση. Αυτοί παρέλαβαν.</w:t>
      </w:r>
    </w:p>
    <w:p w14:paraId="0E0C9608"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τι γινόταν πριν, νομί</w:t>
      </w:r>
      <w:r>
        <w:rPr>
          <w:rFonts w:eastAsia="Times New Roman"/>
          <w:color w:val="000000"/>
          <w:szCs w:val="24"/>
          <w:shd w:val="clear" w:color="auto" w:fill="FFFFFF"/>
        </w:rPr>
        <w:t xml:space="preserve">ζω ότι αξίζει τον κόπο να το δούμε τώρα. Και όταν λέω «τώρα», εννοώ με στοιχεία. Ο ανακριτής </w:t>
      </w:r>
      <w:r>
        <w:rPr>
          <w:rFonts w:eastAsia="Times New Roman"/>
          <w:color w:val="000000"/>
          <w:szCs w:val="24"/>
          <w:shd w:val="clear" w:color="auto" w:fill="FFFFFF"/>
        </w:rPr>
        <w:t>ε</w:t>
      </w:r>
      <w:r>
        <w:rPr>
          <w:rFonts w:eastAsia="Times New Roman"/>
          <w:color w:val="000000"/>
          <w:szCs w:val="24"/>
          <w:shd w:val="clear" w:color="auto" w:fill="FFFFFF"/>
        </w:rPr>
        <w:t>ισαγγελέας, ο κ. Ορφανίδης, που θέλω να πιστεύω ότι κάνει πάρα πολύ σωστά τη δουλειά του, έχει «σηκώσει» το θέμα αυτό με τρόπο που νομίζω πως δεν χωράει κα</w:t>
      </w:r>
      <w:r>
        <w:rPr>
          <w:rFonts w:eastAsia="Times New Roman"/>
          <w:color w:val="000000"/>
          <w:szCs w:val="24"/>
          <w:shd w:val="clear" w:color="auto" w:fill="FFFFFF"/>
        </w:rPr>
        <w:t>μ</w:t>
      </w:r>
      <w:r>
        <w:rPr>
          <w:rFonts w:eastAsia="Times New Roman"/>
          <w:color w:val="000000"/>
          <w:szCs w:val="24"/>
          <w:shd w:val="clear" w:color="auto" w:fill="FFFFFF"/>
        </w:rPr>
        <w:t>μία αμ</w:t>
      </w:r>
      <w:r>
        <w:rPr>
          <w:rFonts w:eastAsia="Times New Roman"/>
          <w:color w:val="000000"/>
          <w:szCs w:val="24"/>
          <w:shd w:val="clear" w:color="auto" w:fill="FFFFFF"/>
        </w:rPr>
        <w:t xml:space="preserve">φισβήτηση ότι αυτοί που μπερδεύονται σε αυτήν την ιστορία σίγουρα δεν είναι αυτοί που ήθελαν οι πέντε, έξι Βουλευτές του ΚΙΝΑΛ να </w:t>
      </w:r>
      <w:proofErr w:type="spellStart"/>
      <w:r>
        <w:rPr>
          <w:rFonts w:eastAsia="Times New Roman"/>
          <w:color w:val="000000"/>
          <w:szCs w:val="24"/>
          <w:shd w:val="clear" w:color="auto" w:fill="FFFFFF"/>
        </w:rPr>
        <w:t>στοχοποιήσουν</w:t>
      </w:r>
      <w:proofErr w:type="spellEnd"/>
      <w:r>
        <w:rPr>
          <w:rFonts w:eastAsia="Times New Roman"/>
          <w:color w:val="000000"/>
          <w:szCs w:val="24"/>
          <w:shd w:val="clear" w:color="auto" w:fill="FFFFFF"/>
        </w:rPr>
        <w:t xml:space="preserve">. </w:t>
      </w:r>
    </w:p>
    <w:p w14:paraId="0E0C9609"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Και εξηγούμαι μόνο με στοιχεία: Στις 5 Νοεμβρίου του 2018 ο πρώην Γενικός Γραμματέας Εξοπλισμών, ο κ. Βασιλάκο</w:t>
      </w:r>
      <w:r>
        <w:rPr>
          <w:rFonts w:eastAsia="Times New Roman"/>
          <w:color w:val="000000"/>
          <w:szCs w:val="24"/>
          <w:shd w:val="clear" w:color="auto" w:fill="FFFFFF"/>
        </w:rPr>
        <w:t xml:space="preserve">ς, ο οποίος, </w:t>
      </w:r>
      <w:proofErr w:type="spellStart"/>
      <w:r>
        <w:rPr>
          <w:rFonts w:eastAsia="Times New Roman"/>
          <w:color w:val="000000"/>
          <w:szCs w:val="24"/>
          <w:shd w:val="clear" w:color="auto" w:fill="FFFFFF"/>
        </w:rPr>
        <w:t>ειρήσθω</w:t>
      </w:r>
      <w:proofErr w:type="spellEnd"/>
      <w:r>
        <w:rPr>
          <w:rFonts w:eastAsia="Times New Roman"/>
          <w:color w:val="000000"/>
          <w:szCs w:val="24"/>
          <w:shd w:val="clear" w:color="auto" w:fill="FFFFFF"/>
        </w:rPr>
        <w:t xml:space="preserve"> εν </w:t>
      </w:r>
      <w:proofErr w:type="spellStart"/>
      <w:r>
        <w:rPr>
          <w:rFonts w:eastAsia="Times New Roman"/>
          <w:color w:val="000000"/>
          <w:szCs w:val="24"/>
          <w:shd w:val="clear" w:color="auto" w:fill="FFFFFF"/>
        </w:rPr>
        <w:t>παρόδω</w:t>
      </w:r>
      <w:proofErr w:type="spellEnd"/>
      <w:r>
        <w:rPr>
          <w:rFonts w:eastAsia="Times New Roman"/>
          <w:color w:val="000000"/>
          <w:szCs w:val="24"/>
          <w:shd w:val="clear" w:color="auto" w:fill="FFFFFF"/>
        </w:rPr>
        <w:t xml:space="preserve">, παρέμεινε </w:t>
      </w:r>
      <w:r>
        <w:rPr>
          <w:rFonts w:eastAsia="Times New Roman"/>
          <w:color w:val="000000"/>
          <w:szCs w:val="24"/>
          <w:shd w:val="clear" w:color="auto" w:fill="FFFFFF"/>
        </w:rPr>
        <w:t>γ</w:t>
      </w:r>
      <w:r>
        <w:rPr>
          <w:rFonts w:eastAsia="Times New Roman"/>
          <w:color w:val="000000"/>
          <w:szCs w:val="24"/>
          <w:shd w:val="clear" w:color="auto" w:fill="FFFFFF"/>
        </w:rPr>
        <w:t xml:space="preserve">ραμματέας και μετά την περίοδο της Νέας Δημοκρατίας, πάει στον ανακριτή. Ο ανακριτής, λοιπόν, του έκανε συγκεκριμένες ερωτήσεις. </w:t>
      </w:r>
    </w:p>
    <w:p w14:paraId="0E0C960A"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 αρχάς θα ήθελα να πω κάτι για τον κ. Βασιλάκο, γιατί βγήκαν χθες και είπαν ότι</w:t>
      </w:r>
      <w:r>
        <w:rPr>
          <w:rFonts w:eastAsia="Times New Roman"/>
          <w:color w:val="000000"/>
          <w:szCs w:val="24"/>
          <w:shd w:val="clear" w:color="auto" w:fill="FFFFFF"/>
        </w:rPr>
        <w:t xml:space="preserve"> είναι υπόδικος, ότι προσπαθεί να ελαφρύνει τη θέση του κ.λπ.</w:t>
      </w:r>
      <w:r>
        <w:rPr>
          <w:rFonts w:eastAsia="Times New Roman"/>
          <w:color w:val="000000"/>
          <w:szCs w:val="24"/>
          <w:shd w:val="clear" w:color="auto" w:fill="FFFFFF"/>
        </w:rPr>
        <w:t>.</w:t>
      </w:r>
      <w:r>
        <w:rPr>
          <w:rFonts w:eastAsia="Times New Roman"/>
          <w:color w:val="000000"/>
          <w:szCs w:val="24"/>
          <w:shd w:val="clear" w:color="auto" w:fill="FFFFFF"/>
        </w:rPr>
        <w:t xml:space="preserve"> Πράγματι, έχει μ</w:t>
      </w:r>
      <w:r>
        <w:rPr>
          <w:rFonts w:eastAsia="Times New Roman"/>
          <w:color w:val="000000"/>
          <w:szCs w:val="24"/>
          <w:shd w:val="clear" w:color="auto" w:fill="FFFFFF"/>
        </w:rPr>
        <w:t>ί</w:t>
      </w:r>
      <w:r>
        <w:rPr>
          <w:rFonts w:eastAsia="Times New Roman"/>
          <w:color w:val="000000"/>
          <w:szCs w:val="24"/>
          <w:shd w:val="clear" w:color="auto" w:fill="FFFFFF"/>
        </w:rPr>
        <w:t xml:space="preserve">α εμπλοκή με τη </w:t>
      </w:r>
      <w:r>
        <w:rPr>
          <w:rFonts w:eastAsia="Times New Roman"/>
          <w:color w:val="000000"/>
          <w:szCs w:val="24"/>
          <w:shd w:val="clear" w:color="auto" w:fill="FFFFFF"/>
        </w:rPr>
        <w:t>δ</w:t>
      </w:r>
      <w:r>
        <w:rPr>
          <w:rFonts w:eastAsia="Times New Roman"/>
          <w:color w:val="000000"/>
          <w:szCs w:val="24"/>
          <w:shd w:val="clear" w:color="auto" w:fill="FFFFFF"/>
        </w:rPr>
        <w:t xml:space="preserve">ικαιοσύνη ο κ. Βασιλάκος. Θα ήθελα, όμως, να ξαναθυμίσω στους καλοπροαίρετους Βουλευτές του ΚΙΝΑΛ, ότι τα μεγαλύτερα σκάνδαλα και στην Ιταλία και στην Αμερική </w:t>
      </w:r>
      <w:r>
        <w:rPr>
          <w:rFonts w:eastAsia="Times New Roman"/>
          <w:color w:val="000000"/>
          <w:szCs w:val="24"/>
          <w:shd w:val="clear" w:color="auto" w:fill="FFFFFF"/>
        </w:rPr>
        <w:t xml:space="preserve">και αλλού, δυστυχώς έχουν διαλευκανθεί από όχι άμεμπτους ανθρώπους. Ούτε ο </w:t>
      </w:r>
      <w:proofErr w:type="spellStart"/>
      <w:r>
        <w:rPr>
          <w:rFonts w:eastAsia="Times New Roman"/>
          <w:color w:val="000000"/>
          <w:szCs w:val="24"/>
          <w:shd w:val="clear" w:color="auto" w:fill="FFFFFF"/>
        </w:rPr>
        <w:t>Ζίγρας</w:t>
      </w:r>
      <w:proofErr w:type="spellEnd"/>
      <w:r>
        <w:rPr>
          <w:rFonts w:eastAsia="Times New Roman"/>
          <w:color w:val="000000"/>
          <w:szCs w:val="24"/>
          <w:shd w:val="clear" w:color="auto" w:fill="FFFFFF"/>
        </w:rPr>
        <w:t xml:space="preserve"> ήταν άμεμπτος, ούτε ο </w:t>
      </w:r>
      <w:proofErr w:type="spellStart"/>
      <w:r>
        <w:rPr>
          <w:rFonts w:eastAsia="Times New Roman"/>
          <w:color w:val="000000"/>
          <w:szCs w:val="24"/>
          <w:shd w:val="clear" w:color="auto" w:fill="FFFFFF"/>
        </w:rPr>
        <w:t>Κάντας</w:t>
      </w:r>
      <w:proofErr w:type="spellEnd"/>
      <w:r>
        <w:rPr>
          <w:rFonts w:eastAsia="Times New Roman"/>
          <w:color w:val="000000"/>
          <w:szCs w:val="24"/>
          <w:shd w:val="clear" w:color="auto" w:fill="FFFFFF"/>
        </w:rPr>
        <w:t xml:space="preserve">, ούτε ο </w:t>
      </w:r>
      <w:proofErr w:type="spellStart"/>
      <w:r>
        <w:rPr>
          <w:rFonts w:eastAsia="Times New Roman"/>
          <w:color w:val="000000"/>
          <w:szCs w:val="24"/>
          <w:shd w:val="clear" w:color="auto" w:fill="FFFFFF"/>
        </w:rPr>
        <w:t>Μπάρτης</w:t>
      </w:r>
      <w:proofErr w:type="spellEnd"/>
      <w:r>
        <w:rPr>
          <w:rFonts w:eastAsia="Times New Roman"/>
          <w:color w:val="000000"/>
          <w:szCs w:val="24"/>
          <w:shd w:val="clear" w:color="auto" w:fill="FFFFFF"/>
        </w:rPr>
        <w:t>, για να λέω ονόματα που αποκαλύπτουν τα σκάνδαλα. Συνεπώς, το επιχείρημα ότι και αυτός ενέχεται… Εγώ, δεν λέω, μπορεί -και το εύχ</w:t>
      </w:r>
      <w:r>
        <w:rPr>
          <w:rFonts w:eastAsia="Times New Roman"/>
          <w:color w:val="000000"/>
          <w:szCs w:val="24"/>
          <w:shd w:val="clear" w:color="auto" w:fill="FFFFFF"/>
        </w:rPr>
        <w:t xml:space="preserve">ομαι και σε αυτόν τον άνθρωπο- να αθωωθεί. Ήξερε, όμως, και μιλάει. </w:t>
      </w:r>
    </w:p>
    <w:p w14:paraId="0E0C960B" w14:textId="77777777" w:rsidR="00BD61E1" w:rsidRDefault="00340392">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Θεωρώ αφελή, λοιπόν, οποιονδήποτε θεωρεί ότι πολιτικά πρόσωπα δεν χρηματίστηκαν για οποιαδήποτε εξοπλιστική προμήθεια. Και το λέει ένας άνθρωπος που ήταν η δουλειά του αυτή. Νούμερα: Η </w:t>
      </w:r>
      <w:r>
        <w:rPr>
          <w:rFonts w:eastAsia="Times New Roman"/>
          <w:color w:val="000000"/>
          <w:szCs w:val="24"/>
          <w:shd w:val="clear" w:color="auto" w:fill="FFFFFF"/>
        </w:rPr>
        <w:t>«</w:t>
      </w:r>
      <w:r>
        <w:rPr>
          <w:rFonts w:eastAsia="Times New Roman"/>
          <w:color w:val="000000"/>
          <w:szCs w:val="24"/>
          <w:shd w:val="clear" w:color="auto" w:fill="FFFFFF"/>
          <w:lang w:val="en-US"/>
        </w:rPr>
        <w:t>S</w:t>
      </w:r>
      <w:r>
        <w:rPr>
          <w:rFonts w:eastAsia="Times New Roman"/>
          <w:color w:val="000000"/>
          <w:szCs w:val="24"/>
          <w:shd w:val="clear" w:color="auto" w:fill="FFFFFF"/>
          <w:lang w:val="en-US"/>
        </w:rPr>
        <w:t>AIC</w:t>
      </w:r>
      <w:r>
        <w:rPr>
          <w:rFonts w:eastAsia="Times New Roman"/>
          <w:color w:val="000000"/>
          <w:szCs w:val="24"/>
          <w:shd w:val="clear" w:color="auto" w:fill="FFFFFF"/>
        </w:rPr>
        <w:t>»</w:t>
      </w:r>
      <w:r w:rsidRPr="00A3400E">
        <w:rPr>
          <w:rFonts w:eastAsia="Times New Roman"/>
          <w:color w:val="000000"/>
          <w:szCs w:val="24"/>
          <w:shd w:val="clear" w:color="auto" w:fill="FFFFFF"/>
        </w:rPr>
        <w:t>,</w:t>
      </w:r>
      <w:r>
        <w:rPr>
          <w:rFonts w:eastAsia="Times New Roman"/>
          <w:color w:val="000000"/>
          <w:szCs w:val="24"/>
          <w:shd w:val="clear" w:color="auto" w:fill="FFFFFF"/>
        </w:rPr>
        <w:t xml:space="preserve"> η οποία έδινε </w:t>
      </w:r>
      <w:r>
        <w:rPr>
          <w:rFonts w:eastAsia="Times New Roman"/>
          <w:color w:val="000000"/>
          <w:szCs w:val="24"/>
          <w:shd w:val="clear" w:color="auto" w:fill="FFFFFF"/>
        </w:rPr>
        <w:lastRenderedPageBreak/>
        <w:t xml:space="preserve">λιγότερα λεφτά στο </w:t>
      </w:r>
      <w:r>
        <w:rPr>
          <w:rFonts w:eastAsia="Times New Roman"/>
          <w:color w:val="000000"/>
          <w:szCs w:val="24"/>
          <w:shd w:val="clear" w:color="auto" w:fill="FFFFFF"/>
        </w:rPr>
        <w:t>δ</w:t>
      </w:r>
      <w:r>
        <w:rPr>
          <w:rFonts w:eastAsia="Times New Roman"/>
          <w:color w:val="000000"/>
          <w:szCs w:val="24"/>
          <w:shd w:val="clear" w:color="auto" w:fill="FFFFFF"/>
        </w:rPr>
        <w:t>ημόσιο</w:t>
      </w:r>
      <w:r w:rsidRPr="00A3400E">
        <w:rPr>
          <w:rFonts w:eastAsia="Times New Roman"/>
          <w:color w:val="000000"/>
          <w:szCs w:val="24"/>
          <w:shd w:val="clear" w:color="auto" w:fill="FFFFFF"/>
        </w:rPr>
        <w:t xml:space="preserve">, </w:t>
      </w:r>
      <w:r>
        <w:rPr>
          <w:rFonts w:eastAsia="Times New Roman"/>
          <w:color w:val="000000"/>
          <w:szCs w:val="24"/>
          <w:shd w:val="clear" w:color="auto" w:fill="FFFFFF"/>
        </w:rPr>
        <w:t>πήρε τη δουλειά. Και θα έπαιρνε 157 εκατομμύρια ευρώ.</w:t>
      </w:r>
      <w:r>
        <w:rPr>
          <w:rFonts w:eastAsia="Times New Roman" w:cs="Times New Roman"/>
          <w:szCs w:val="24"/>
        </w:rPr>
        <w:t xml:space="preserve"> </w:t>
      </w:r>
      <w:r>
        <w:rPr>
          <w:rFonts w:eastAsia="Times New Roman" w:cs="Times New Roman"/>
          <w:szCs w:val="24"/>
        </w:rPr>
        <w:t xml:space="preserve">Το τίμημα, δηλαδή, που θα εισέπραττε η </w:t>
      </w:r>
      <w:r>
        <w:rPr>
          <w:rFonts w:eastAsia="Times New Roman" w:cs="Times New Roman"/>
          <w:szCs w:val="24"/>
        </w:rPr>
        <w:t>«</w:t>
      </w:r>
      <w:r>
        <w:rPr>
          <w:rFonts w:eastAsia="Times New Roman" w:cs="Times New Roman"/>
          <w:szCs w:val="24"/>
        </w:rPr>
        <w:t>SAIC</w:t>
      </w:r>
      <w:r>
        <w:rPr>
          <w:rFonts w:eastAsia="Times New Roman" w:cs="Times New Roman"/>
          <w:szCs w:val="24"/>
        </w:rPr>
        <w:t>»</w:t>
      </w:r>
      <w:r w:rsidRPr="008C518A">
        <w:rPr>
          <w:rFonts w:eastAsia="Times New Roman" w:cs="Times New Roman"/>
          <w:szCs w:val="24"/>
        </w:rPr>
        <w:t xml:space="preserve">, </w:t>
      </w:r>
      <w:r>
        <w:rPr>
          <w:rFonts w:eastAsia="Times New Roman" w:cs="Times New Roman"/>
          <w:szCs w:val="24"/>
        </w:rPr>
        <w:t>η αμερικάνικη εταιρεία, ήταν γύρω στα 157 εκατομμύρια. Το υπόλοιπο ποσό, τα 98 εκατομμύρια, θα το λάμβανε η</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Το ποσό των προγραμμάτων αντισταθμιστικών ωφελημάτων, που ανατέθηκε στη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ήταν 80 εκατομμύρια. Κατά ένα περίεργο τρόπο περισσεύουν 18 εκατομμύρια. «Προσωπική μου εκτίμηση» -λέει ο Βασιλάκος- «είναι ότι ο τότε Πρωθυπουργός γνώριζε και </w:t>
      </w:r>
      <w:r>
        <w:rPr>
          <w:rFonts w:eastAsia="Times New Roman" w:cs="Times New Roman"/>
          <w:szCs w:val="24"/>
        </w:rPr>
        <w:t>γνωρίζει για παράνομες πληρωμές στην προμήθεια</w:t>
      </w:r>
      <w:r w:rsidRPr="008C518A">
        <w:rPr>
          <w:rFonts w:eastAsia="Times New Roman" w:cs="Times New Roman"/>
          <w:szCs w:val="24"/>
        </w:rPr>
        <w:t xml:space="preserve"> </w:t>
      </w:r>
      <w:r>
        <w:rPr>
          <w:rFonts w:eastAsia="Times New Roman" w:cs="Times New Roman"/>
          <w:szCs w:val="24"/>
          <w:lang w:val="en-US"/>
        </w:rPr>
        <w:t>C</w:t>
      </w:r>
      <w:r w:rsidRPr="008C518A">
        <w:rPr>
          <w:rFonts w:eastAsia="Times New Roman" w:cs="Times New Roman"/>
          <w:szCs w:val="24"/>
        </w:rPr>
        <w:t>4</w:t>
      </w:r>
      <w:r>
        <w:rPr>
          <w:rFonts w:eastAsia="Times New Roman" w:cs="Times New Roman"/>
          <w:szCs w:val="24"/>
          <w:lang w:val="en-US"/>
        </w:rPr>
        <w:t>I</w:t>
      </w:r>
      <w:r>
        <w:rPr>
          <w:rFonts w:eastAsia="Times New Roman" w:cs="Times New Roman"/>
          <w:szCs w:val="24"/>
        </w:rPr>
        <w:t xml:space="preserve">, ιδίως προς τον τότε Υπουργό Εθνικής Άμυνας». Δεν λέω ονόματα σκόπιμα. Δεν θέλω να σκανδαλίσω. Δεν με ενδιαφέρει αυτό. </w:t>
      </w:r>
    </w:p>
    <w:p w14:paraId="0E0C960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Είναι αφέλεια να θεωρεί κάποιος ότι οι Πρωθυπουργοί της χώρας δεν γνωρίζουν για το αν</w:t>
      </w:r>
      <w:r>
        <w:rPr>
          <w:rFonts w:eastAsia="Times New Roman" w:cs="Times New Roman"/>
          <w:szCs w:val="24"/>
        </w:rPr>
        <w:t xml:space="preserve"> δωροδοκούνται οι Υπουργοί Άμυνας. Δεν τα λέει κάποιος σε ένα καφενείο. Τα λέει ένας άνθρωπος που τον εμπιστεύτηκαν δυο διαφορετικές κυβερνήσεις. Και αυτά είναι μέσα στη δικογραφία. Αφήστε τις εφημερίδες.</w:t>
      </w:r>
    </w:p>
    <w:p w14:paraId="0E0C960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Πάμε παρακάτω. Ο κ. Ορφανίδης -ο εφέτης ανακριτής- </w:t>
      </w:r>
      <w:r>
        <w:rPr>
          <w:rFonts w:eastAsia="Times New Roman" w:cs="Times New Roman"/>
          <w:szCs w:val="24"/>
        </w:rPr>
        <w:t xml:space="preserve">προσπαθεί να πιέσει και να μάθει. Ο </w:t>
      </w:r>
      <w:proofErr w:type="spellStart"/>
      <w:r>
        <w:rPr>
          <w:rFonts w:eastAsia="Times New Roman" w:cs="Times New Roman"/>
          <w:szCs w:val="24"/>
        </w:rPr>
        <w:t>Πεζάς</w:t>
      </w:r>
      <w:proofErr w:type="spellEnd"/>
      <w:r>
        <w:rPr>
          <w:rFonts w:eastAsia="Times New Roman" w:cs="Times New Roman"/>
          <w:szCs w:val="24"/>
        </w:rPr>
        <w:t xml:space="preserve">, για όσους δεν ξέρετε -αυτοί σκάλισαν την υπόθεση και εμείς είμαστε υποχρεωμένοι να απαντήσουμε- είχε την ευθύνη του μάρκετινγκ της </w:t>
      </w:r>
      <w:r>
        <w:rPr>
          <w:rFonts w:eastAsia="Times New Roman" w:cs="Times New Roman"/>
          <w:szCs w:val="24"/>
        </w:rPr>
        <w:t>κ</w:t>
      </w:r>
      <w:r>
        <w:rPr>
          <w:rFonts w:eastAsia="Times New Roman" w:cs="Times New Roman"/>
          <w:szCs w:val="24"/>
        </w:rPr>
        <w:t xml:space="preserve">οινοπραξίας </w:t>
      </w:r>
      <w:r>
        <w:rPr>
          <w:rFonts w:eastAsia="Times New Roman" w:cs="Times New Roman"/>
          <w:szCs w:val="24"/>
        </w:rPr>
        <w:t>«</w:t>
      </w:r>
      <w:r>
        <w:rPr>
          <w:rFonts w:eastAsia="Times New Roman" w:cs="Times New Roman"/>
          <w:szCs w:val="24"/>
          <w:lang w:val="en-US"/>
        </w:rPr>
        <w:t>THALES</w:t>
      </w:r>
      <w:r>
        <w:rPr>
          <w:rFonts w:eastAsia="Times New Roman" w:cs="Times New Roman"/>
          <w:szCs w:val="24"/>
        </w:rPr>
        <w:t>»</w:t>
      </w:r>
      <w:r>
        <w:rPr>
          <w:rFonts w:eastAsia="Times New Roman" w:cs="Times New Roman"/>
          <w:szCs w:val="24"/>
        </w:rPr>
        <w:t xml:space="preserve"> που δεν πήρε τη δουλειά παρ</w:t>
      </w:r>
      <w:r>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lastRenderedPageBreak/>
        <w:t xml:space="preserve">έδινε μεγαλύτερη προσφορά. </w:t>
      </w:r>
      <w:r>
        <w:rPr>
          <w:rFonts w:eastAsia="Times New Roman" w:cs="Times New Roman"/>
          <w:szCs w:val="24"/>
        </w:rPr>
        <w:t xml:space="preserve">Ακούστε το κι αυτό. Μειοδότησε, αν και είχε καλύτερη προσφορά. </w:t>
      </w:r>
    </w:p>
    <w:p w14:paraId="0E0C960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Ρωτάει επίμονα, λοιπόν, ο εφέτης ανακριτής τον κ. Πεζά και του λέει: «Γνωρίζετε αν για την ανάθεση του </w:t>
      </w:r>
      <w:r>
        <w:rPr>
          <w:rFonts w:eastAsia="Times New Roman" w:cs="Times New Roman"/>
          <w:szCs w:val="24"/>
          <w:lang w:val="en-US"/>
        </w:rPr>
        <w:t>C</w:t>
      </w:r>
      <w:r w:rsidRPr="008C518A">
        <w:rPr>
          <w:rFonts w:eastAsia="Times New Roman" w:cs="Times New Roman"/>
          <w:szCs w:val="24"/>
        </w:rPr>
        <w:t>4</w:t>
      </w:r>
      <w:r>
        <w:rPr>
          <w:rFonts w:eastAsia="Times New Roman" w:cs="Times New Roman"/>
          <w:szCs w:val="24"/>
          <w:lang w:val="en-US"/>
        </w:rPr>
        <w:t>I</w:t>
      </w:r>
      <w:r>
        <w:rPr>
          <w:rFonts w:eastAsia="Times New Roman" w:cs="Times New Roman"/>
          <w:szCs w:val="24"/>
        </w:rPr>
        <w:t xml:space="preserve"> κ.λπ. δωροδοκήθηκαν…;» και εκείνος απαντάει. Η απάντηση του μάρτυρα είναι μνημειώδης:</w:t>
      </w:r>
      <w:r>
        <w:rPr>
          <w:rFonts w:eastAsia="Times New Roman" w:cs="Times New Roman"/>
          <w:szCs w:val="24"/>
        </w:rPr>
        <w:t xml:space="preserve"> «Αν αυτό είχε συμβεί στις Ηνωμένες Πολιτείες, ολόκληρα Υπουργεία θα είχαν μπει στη φυλακή, διότι δεν θα μπορούσε να δικαιολογήσει κανείς γιατί το έχει κάνει». </w:t>
      </w:r>
      <w:r>
        <w:rPr>
          <w:rFonts w:eastAsia="Times New Roman" w:cs="Times New Roman"/>
          <w:szCs w:val="24"/>
        </w:rPr>
        <w:t>Ε</w:t>
      </w:r>
      <w:r>
        <w:rPr>
          <w:rFonts w:eastAsia="Times New Roman" w:cs="Times New Roman"/>
          <w:szCs w:val="24"/>
        </w:rPr>
        <w:t>ννοούσε προφανώς το να δοθεί έργο σε εταιρεία με χειρότερη προσφορά. Αυτό το λέει η κοινή λογικ</w:t>
      </w:r>
      <w:r>
        <w:rPr>
          <w:rFonts w:eastAsia="Times New Roman" w:cs="Times New Roman"/>
          <w:szCs w:val="24"/>
        </w:rPr>
        <w:t xml:space="preserve">ή. </w:t>
      </w:r>
    </w:p>
    <w:p w14:paraId="0E0C960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Με βάση την κοινή λογική και τις συγκεκριμένες παραβιάσεις της νομοθεσίας περί προμηθειών, δεν θα μπορούσαν να δικαιολογηθούν οι παραβιάσεις αυτές χωρίς να έχει υπάρξει κάποιο άλλο κίνητρο. Σας μεταφέρω ακριβώς τους διαλόγους από τη δικογραφία. </w:t>
      </w:r>
    </w:p>
    <w:p w14:paraId="0E0C961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ερ</w:t>
      </w:r>
      <w:r>
        <w:rPr>
          <w:rFonts w:eastAsia="Times New Roman" w:cs="Times New Roman"/>
          <w:szCs w:val="24"/>
        </w:rPr>
        <w:t xml:space="preserve">χόμαστε μετά στη γραμματέα του κ. </w:t>
      </w:r>
      <w:proofErr w:type="spellStart"/>
      <w:r>
        <w:rPr>
          <w:rFonts w:eastAsia="Times New Roman" w:cs="Times New Roman"/>
          <w:szCs w:val="24"/>
        </w:rPr>
        <w:t>Χριστοφοράκου</w:t>
      </w:r>
      <w:proofErr w:type="spellEnd"/>
      <w:r>
        <w:rPr>
          <w:rFonts w:eastAsia="Times New Roman" w:cs="Times New Roman"/>
          <w:szCs w:val="24"/>
        </w:rPr>
        <w:t xml:space="preserve">, ο οποίος ξέρετε ότι κυκλοφορεί ελεύθερος στη Γερμανία. Εδώ υπενθυμίζεται ότι ο κ. </w:t>
      </w:r>
      <w:proofErr w:type="spellStart"/>
      <w:r>
        <w:rPr>
          <w:rFonts w:eastAsia="Times New Roman" w:cs="Times New Roman"/>
          <w:szCs w:val="24"/>
        </w:rPr>
        <w:t>Πεζάς</w:t>
      </w:r>
      <w:proofErr w:type="spellEnd"/>
      <w:r>
        <w:rPr>
          <w:rFonts w:eastAsia="Times New Roman" w:cs="Times New Roman"/>
          <w:szCs w:val="24"/>
        </w:rPr>
        <w:t>, με επιστολή του στις 28 Φεβρουαρίου του 2003 προς τον τότε Πρωθυπουργό, η οποία υπάρχει στη δικογραφία, χαρακτήρισε λα</w:t>
      </w:r>
      <w:r>
        <w:rPr>
          <w:rFonts w:eastAsia="Times New Roman" w:cs="Times New Roman"/>
          <w:szCs w:val="24"/>
        </w:rPr>
        <w:t>νθασμένη την απόφαση της 27</w:t>
      </w:r>
      <w:r w:rsidRPr="007C08BD">
        <w:rPr>
          <w:rFonts w:eastAsia="Times New Roman" w:cs="Times New Roman"/>
          <w:szCs w:val="24"/>
          <w:vertAlign w:val="superscript"/>
        </w:rPr>
        <w:t>ης</w:t>
      </w:r>
      <w:r>
        <w:rPr>
          <w:rFonts w:eastAsia="Times New Roman" w:cs="Times New Roman"/>
          <w:szCs w:val="24"/>
        </w:rPr>
        <w:t xml:space="preserve"> Φεβρουαρίου.</w:t>
      </w:r>
    </w:p>
    <w:p w14:paraId="0E0C961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Η απόφαση αυτή, όπως και η σχετική εισήγηση της Επιτροπής Διαπραγματεύσεων που φαίνεται να ακολουθεί το ΚΥΣΕΑ, είναι εσφαλμένα, λέει ο </w:t>
      </w:r>
      <w:proofErr w:type="spellStart"/>
      <w:r>
        <w:rPr>
          <w:rFonts w:eastAsia="Times New Roman" w:cs="Times New Roman"/>
          <w:szCs w:val="24"/>
        </w:rPr>
        <w:t>Πεζάς</w:t>
      </w:r>
      <w:proofErr w:type="spellEnd"/>
      <w:r>
        <w:rPr>
          <w:rFonts w:eastAsia="Times New Roman" w:cs="Times New Roman"/>
          <w:szCs w:val="24"/>
        </w:rPr>
        <w:t xml:space="preserve">, ο άνθρωπος που εκπροσωπούσε την εταιρεία που έδωσε περισσότερα χρήματα </w:t>
      </w:r>
      <w:r>
        <w:rPr>
          <w:rFonts w:eastAsia="Times New Roman" w:cs="Times New Roman"/>
          <w:szCs w:val="24"/>
        </w:rPr>
        <w:t>και δεν πήρε τη δουλειά. Λέει: «Εσφαλμένα δεν έλαβε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την κριτική αξιολόγηση των ανταγωνιστών οικονομικών προσφορών», με επιστολή που έστειλε στον τότε Πρωθυπουργό. </w:t>
      </w:r>
    </w:p>
    <w:p w14:paraId="0E0C961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Ακούστε, όμως, και λίγο παρακάτω. Ίλιγγο και δεκάδες ερωτήματα προκαλούν οι συν</w:t>
      </w:r>
      <w:r>
        <w:rPr>
          <w:rFonts w:eastAsia="Times New Roman" w:cs="Times New Roman"/>
          <w:szCs w:val="24"/>
        </w:rPr>
        <w:t xml:space="preserve">εχείς συναντήσεις και τηλεφωνικές επαφές που είχε τότε ο Μιχάλης </w:t>
      </w:r>
      <w:proofErr w:type="spellStart"/>
      <w:r>
        <w:rPr>
          <w:rFonts w:eastAsia="Times New Roman" w:cs="Times New Roman"/>
          <w:szCs w:val="24"/>
        </w:rPr>
        <w:t>Χριστοφοράκος</w:t>
      </w:r>
      <w:proofErr w:type="spellEnd"/>
      <w:r>
        <w:rPr>
          <w:rFonts w:eastAsia="Times New Roman" w:cs="Times New Roman"/>
          <w:szCs w:val="24"/>
        </w:rPr>
        <w:t xml:space="preserve"> με τους κορυφαίους της τότε Κυβέρνησης του ΠΑΣΟΚ και με το γραφείο του πρώην Πρωθυπουργού, ειδικότερα την κρίσιμη περίοδο κατά την οποία θα κατέληγε η Κυβέρνηση στο σύστημα ασφά</w:t>
      </w:r>
      <w:r>
        <w:rPr>
          <w:rFonts w:eastAsia="Times New Roman" w:cs="Times New Roman"/>
          <w:szCs w:val="24"/>
        </w:rPr>
        <w:t xml:space="preserve">λειας. </w:t>
      </w:r>
    </w:p>
    <w:p w14:paraId="0E0C961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Στις 14 Οκτωβρίου 2002 οι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κ</w:t>
      </w:r>
      <w:r>
        <w:rPr>
          <w:rFonts w:eastAsia="Times New Roman" w:cs="Times New Roman"/>
          <w:szCs w:val="24"/>
        </w:rPr>
        <w:t>οινοπραξίες καταθέτουν τελικές προσφορές, οι οποίες ήταν κλειστές. Ανεξήγητα, όμως, και πέρα από κάθε δεοντολογία, την ίδια μέρα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Τσακάλου</w:t>
      </w:r>
      <w:proofErr w:type="spellEnd"/>
      <w:r>
        <w:rPr>
          <w:rFonts w:eastAsia="Times New Roman" w:cs="Times New Roman"/>
          <w:szCs w:val="24"/>
        </w:rPr>
        <w:t xml:space="preserve"> επιβεβαιώνει ραντεβού του προϊσταμένου κ. </w:t>
      </w:r>
      <w:proofErr w:type="spellStart"/>
      <w:r>
        <w:rPr>
          <w:rFonts w:eastAsia="Times New Roman" w:cs="Times New Roman"/>
          <w:szCs w:val="24"/>
        </w:rPr>
        <w:t>Χριστοφοράκου</w:t>
      </w:r>
      <w:proofErr w:type="spellEnd"/>
      <w:r>
        <w:rPr>
          <w:rFonts w:eastAsia="Times New Roman" w:cs="Times New Roman"/>
          <w:szCs w:val="24"/>
        </w:rPr>
        <w:t xml:space="preserve"> στο Πεντάγωνο με τ</w:t>
      </w:r>
      <w:r>
        <w:rPr>
          <w:rFonts w:eastAsia="Times New Roman" w:cs="Times New Roman"/>
          <w:szCs w:val="24"/>
        </w:rPr>
        <w:t xml:space="preserve">ον κ. Παπαντωνίου, μαζί με τον τεχνικό σύμβουλο της </w:t>
      </w:r>
      <w:r>
        <w:rPr>
          <w:rFonts w:eastAsia="Times New Roman" w:cs="Times New Roman"/>
          <w:szCs w:val="24"/>
        </w:rPr>
        <w:t>«</w:t>
      </w:r>
      <w:r>
        <w:rPr>
          <w:rFonts w:eastAsia="Times New Roman" w:cs="Times New Roman"/>
          <w:szCs w:val="24"/>
        </w:rPr>
        <w:t>SAIC</w:t>
      </w:r>
      <w:r>
        <w:rPr>
          <w:rFonts w:eastAsia="Times New Roman" w:cs="Times New Roman"/>
          <w:szCs w:val="24"/>
        </w:rPr>
        <w:t>»</w:t>
      </w:r>
      <w:r>
        <w:rPr>
          <w:rFonts w:eastAsia="Times New Roman" w:cs="Times New Roman"/>
          <w:szCs w:val="24"/>
        </w:rPr>
        <w:t xml:space="preserve">, τον Στίβεν </w:t>
      </w:r>
      <w:proofErr w:type="spellStart"/>
      <w:r>
        <w:rPr>
          <w:rFonts w:eastAsia="Times New Roman" w:cs="Times New Roman"/>
          <w:szCs w:val="24"/>
        </w:rPr>
        <w:t>Γουέιλς</w:t>
      </w:r>
      <w:proofErr w:type="spellEnd"/>
      <w:r>
        <w:rPr>
          <w:rFonts w:eastAsia="Times New Roman" w:cs="Times New Roman"/>
          <w:szCs w:val="24"/>
        </w:rPr>
        <w:t xml:space="preserve">. </w:t>
      </w:r>
    </w:p>
    <w:p w14:paraId="0E0C961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Λίγες μέρες αργότερα, στις 18 και 21 Οκτωβρίου, ο τότε ισχυρός άνδρας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είχε ακόμα μ</w:t>
      </w:r>
      <w:r>
        <w:rPr>
          <w:rFonts w:eastAsia="Times New Roman" w:cs="Times New Roman"/>
          <w:szCs w:val="24"/>
        </w:rPr>
        <w:t>ί</w:t>
      </w:r>
      <w:r>
        <w:rPr>
          <w:rFonts w:eastAsia="Times New Roman" w:cs="Times New Roman"/>
          <w:szCs w:val="24"/>
        </w:rPr>
        <w:t xml:space="preserve">α συνάντηση, πάλι στο Υπουργείο Εθνικής Άμυνας, αυτή τη φορά με 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του ΥΠΕΘΑ, τον κ. Τραυλό. Ο </w:t>
      </w:r>
      <w:proofErr w:type="spellStart"/>
      <w:r>
        <w:rPr>
          <w:rFonts w:eastAsia="Times New Roman" w:cs="Times New Roman"/>
          <w:szCs w:val="24"/>
        </w:rPr>
        <w:t>Χριστοφοράκος</w:t>
      </w:r>
      <w:proofErr w:type="spellEnd"/>
      <w:r>
        <w:rPr>
          <w:rFonts w:eastAsia="Times New Roman" w:cs="Times New Roman"/>
          <w:szCs w:val="24"/>
        </w:rPr>
        <w:t xml:space="preserve"> βλέπει πάλι τον Γιάννο Παπαντωνίου στις 21 Οκτωβρίου. </w:t>
      </w:r>
    </w:p>
    <w:p w14:paraId="0E0C961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Οι προσφορές ανοίγουν τελικά στις 18 Νοεμβρίου και επιστρέφονται από την τότε κυβέρνηση. </w:t>
      </w:r>
    </w:p>
    <w:p w14:paraId="0E0C961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γίνεται το εξής: Στις 5 Νοεμβρίου γίνεται ένα τηλεφώνημα</w:t>
      </w:r>
      <w:r>
        <w:rPr>
          <w:rFonts w:eastAsia="Times New Roman" w:cs="Times New Roman"/>
          <w:szCs w:val="24"/>
        </w:rPr>
        <w:t xml:space="preserve"> στο γραφείο του </w:t>
      </w:r>
      <w:proofErr w:type="spellStart"/>
      <w:r>
        <w:rPr>
          <w:rFonts w:eastAsia="Times New Roman" w:cs="Times New Roman"/>
          <w:szCs w:val="24"/>
        </w:rPr>
        <w:t>Χριστοφοράκου</w:t>
      </w:r>
      <w:proofErr w:type="spellEnd"/>
      <w:r>
        <w:rPr>
          <w:rFonts w:eastAsia="Times New Roman" w:cs="Times New Roman"/>
          <w:szCs w:val="24"/>
        </w:rPr>
        <w:t xml:space="preserve"> από το γραφείο του Παπαντωνίου και στις 20 Νοεμβρίου η Κατερίνα </w:t>
      </w:r>
      <w:proofErr w:type="spellStart"/>
      <w:r>
        <w:rPr>
          <w:rFonts w:eastAsia="Times New Roman" w:cs="Times New Roman"/>
          <w:szCs w:val="24"/>
        </w:rPr>
        <w:t>Τσακάλου</w:t>
      </w:r>
      <w:proofErr w:type="spellEnd"/>
      <w:r>
        <w:rPr>
          <w:rFonts w:eastAsia="Times New Roman" w:cs="Times New Roman"/>
          <w:szCs w:val="24"/>
        </w:rPr>
        <w:t xml:space="preserve">, με εντολή από τον </w:t>
      </w:r>
      <w:proofErr w:type="spellStart"/>
      <w:r>
        <w:rPr>
          <w:rFonts w:eastAsia="Times New Roman" w:cs="Times New Roman"/>
          <w:szCs w:val="24"/>
        </w:rPr>
        <w:t>Χριστοφοράκο</w:t>
      </w:r>
      <w:proofErr w:type="spellEnd"/>
      <w:r>
        <w:rPr>
          <w:rFonts w:eastAsia="Times New Roman" w:cs="Times New Roman"/>
          <w:szCs w:val="24"/>
        </w:rPr>
        <w:t xml:space="preserve">, επικοινωνεί με την ιδιαιτέρα του Μιχάλη </w:t>
      </w:r>
      <w:proofErr w:type="spellStart"/>
      <w:r>
        <w:rPr>
          <w:rFonts w:eastAsia="Times New Roman" w:cs="Times New Roman"/>
          <w:szCs w:val="24"/>
        </w:rPr>
        <w:t>Χρυσοχοϊδη</w:t>
      </w:r>
      <w:proofErr w:type="spellEnd"/>
      <w:r>
        <w:rPr>
          <w:rFonts w:eastAsia="Times New Roman" w:cs="Times New Roman"/>
          <w:szCs w:val="24"/>
        </w:rPr>
        <w:t xml:space="preserve"> για να ρυθμιστεί συνάντηση το ταχύτερο δυνατό. </w:t>
      </w:r>
    </w:p>
    <w:p w14:paraId="0E0C961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Στις 20 Νοεμβρίου ο </w:t>
      </w:r>
      <w:proofErr w:type="spellStart"/>
      <w:r>
        <w:rPr>
          <w:rFonts w:eastAsia="Times New Roman" w:cs="Times New Roman"/>
          <w:szCs w:val="24"/>
        </w:rPr>
        <w:t>Χριστοφοράκος</w:t>
      </w:r>
      <w:proofErr w:type="spellEnd"/>
      <w:r>
        <w:rPr>
          <w:rFonts w:eastAsia="Times New Roman" w:cs="Times New Roman"/>
          <w:szCs w:val="24"/>
        </w:rPr>
        <w:t xml:space="preserve"> έχει γεύμα με τον </w:t>
      </w:r>
      <w:proofErr w:type="spellStart"/>
      <w:r>
        <w:rPr>
          <w:rFonts w:eastAsia="Times New Roman" w:cs="Times New Roman"/>
          <w:szCs w:val="24"/>
        </w:rPr>
        <w:t>Γουέιλς</w:t>
      </w:r>
      <w:proofErr w:type="spellEnd"/>
      <w:r>
        <w:rPr>
          <w:rFonts w:eastAsia="Times New Roman" w:cs="Times New Roman"/>
          <w:szCs w:val="24"/>
        </w:rPr>
        <w:t>,</w:t>
      </w:r>
      <w:r w:rsidRPr="009A7EDC">
        <w:rPr>
          <w:rFonts w:eastAsia="Times New Roman" w:cs="Times New Roman"/>
          <w:szCs w:val="24"/>
        </w:rPr>
        <w:t xml:space="preserve"> </w:t>
      </w:r>
      <w:r>
        <w:rPr>
          <w:rFonts w:eastAsia="Times New Roman" w:cs="Times New Roman"/>
          <w:szCs w:val="24"/>
        </w:rPr>
        <w:t xml:space="preserve">ενώ κανονίζεται συνάντηση με 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w:t>
      </w:r>
      <w:r>
        <w:rPr>
          <w:rFonts w:eastAsia="Times New Roman" w:cs="Times New Roman"/>
          <w:szCs w:val="24"/>
        </w:rPr>
        <w:t>ε</w:t>
      </w:r>
      <w:r>
        <w:rPr>
          <w:rFonts w:eastAsia="Times New Roman" w:cs="Times New Roman"/>
          <w:szCs w:val="24"/>
        </w:rPr>
        <w:t xml:space="preserve">ξοπλισμών. Υπήρξε τηλεφώνημα στο γραφείο του κ. Παπαντωνίου για νέο ραντεβού και πάει λέγοντας. Πολλές συναντήσεις του </w:t>
      </w:r>
      <w:proofErr w:type="spellStart"/>
      <w:r>
        <w:rPr>
          <w:rFonts w:eastAsia="Times New Roman" w:cs="Times New Roman"/>
          <w:szCs w:val="24"/>
        </w:rPr>
        <w:t>Χριστοφοράκου</w:t>
      </w:r>
      <w:proofErr w:type="spellEnd"/>
      <w:r>
        <w:rPr>
          <w:rFonts w:eastAsia="Times New Roman" w:cs="Times New Roman"/>
          <w:szCs w:val="24"/>
        </w:rPr>
        <w:t xml:space="preserve"> με τον Γιάννο. Ο δε Τσουκάτος έχ</w:t>
      </w:r>
      <w:r>
        <w:rPr>
          <w:rFonts w:eastAsia="Times New Roman" w:cs="Times New Roman"/>
          <w:szCs w:val="24"/>
        </w:rPr>
        <w:t xml:space="preserve">ει άπειρα τετ-α-τετ με τον φυγόδικο, πλέον, ισχυρό άντρα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
    <w:p w14:paraId="0E0C961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Εδώ κάνω μ</w:t>
      </w:r>
      <w:r>
        <w:rPr>
          <w:rFonts w:eastAsia="Times New Roman" w:cs="Times New Roman"/>
          <w:szCs w:val="24"/>
        </w:rPr>
        <w:t>ί</w:t>
      </w:r>
      <w:r>
        <w:rPr>
          <w:rFonts w:eastAsia="Times New Roman" w:cs="Times New Roman"/>
          <w:szCs w:val="24"/>
        </w:rPr>
        <w:t xml:space="preserve">α διευκρίνιση: Ο κ. Τσουκάτος ήταν άνθρωπος του τότε Πρωθυπουργού, δεν ήταν άνθρωπος του κ. Παπαντωνίου, για όσους ξέρουν τουλάχιστον την ιστορία. </w:t>
      </w:r>
    </w:p>
    <w:p w14:paraId="0E0C961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Για ακούστε παρακάτω: Όπ</w:t>
      </w:r>
      <w:r>
        <w:rPr>
          <w:rFonts w:eastAsia="Times New Roman" w:cs="Times New Roman"/>
          <w:szCs w:val="24"/>
        </w:rPr>
        <w:t>ως προκύπτει από την κατάθεση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Τσακάλου</w:t>
      </w:r>
      <w:proofErr w:type="spellEnd"/>
      <w:r>
        <w:rPr>
          <w:rFonts w:eastAsia="Times New Roman" w:cs="Times New Roman"/>
          <w:szCs w:val="24"/>
        </w:rPr>
        <w:t xml:space="preserve"> δεν έρχεται σε επαφή μόνο με τους πρωτοκλασάτους του ΠΑΣΟΚ, αλλά και με το γραφείο του τότε Πρωθυπουργού. Καταθέσεις υπάρχουν μέσα στη δικογραφία, η οποία είναι είκοσι χιλιάδες σελίδες. Για να μορφωνόμαστε! </w:t>
      </w:r>
    </w:p>
    <w:p w14:paraId="0E0C961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ις 6 Νοεμβρίου ο κ. </w:t>
      </w:r>
      <w:proofErr w:type="spellStart"/>
      <w:r>
        <w:rPr>
          <w:rFonts w:eastAsia="Times New Roman" w:cs="Times New Roman"/>
          <w:szCs w:val="24"/>
        </w:rPr>
        <w:t>Χριστοφοράκος</w:t>
      </w:r>
      <w:proofErr w:type="spellEnd"/>
      <w:r>
        <w:rPr>
          <w:rFonts w:eastAsia="Times New Roman" w:cs="Times New Roman"/>
          <w:szCs w:val="24"/>
        </w:rPr>
        <w:t xml:space="preserve"> δέχθηκε κλήση από το γραφείο του τότε Πρωθυπουργού, άγνωστο για ποιο λόγο και με τι περιεχόμενο. Οι συχνές και στενές επαφές του </w:t>
      </w:r>
      <w:proofErr w:type="spellStart"/>
      <w:r>
        <w:rPr>
          <w:rFonts w:eastAsia="Times New Roman" w:cs="Times New Roman"/>
          <w:szCs w:val="24"/>
        </w:rPr>
        <w:t>Χριστοφοράκου</w:t>
      </w:r>
      <w:proofErr w:type="spellEnd"/>
      <w:r>
        <w:rPr>
          <w:rFonts w:eastAsia="Times New Roman" w:cs="Times New Roman"/>
          <w:szCs w:val="24"/>
        </w:rPr>
        <w:t xml:space="preserve"> με τον Τσουκάτο προκαλούν ζάλη. Ενδεικτικά μόνο, σύμφωνα πάντα με την κατάθεση </w:t>
      </w:r>
      <w:r>
        <w:rPr>
          <w:rFonts w:eastAsia="Times New Roman" w:cs="Times New Roman"/>
          <w:szCs w:val="24"/>
        </w:rPr>
        <w:t>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Τσακάλου</w:t>
      </w:r>
      <w:proofErr w:type="spellEnd"/>
      <w:r>
        <w:rPr>
          <w:rFonts w:eastAsia="Times New Roman" w:cs="Times New Roman"/>
          <w:szCs w:val="24"/>
        </w:rPr>
        <w:t xml:space="preserve">, στις 3 Φεβρουαρίου γίνεται κλήση Τσουκάτου προς </w:t>
      </w:r>
      <w:proofErr w:type="spellStart"/>
      <w:r>
        <w:rPr>
          <w:rFonts w:eastAsia="Times New Roman" w:cs="Times New Roman"/>
          <w:szCs w:val="24"/>
        </w:rPr>
        <w:t>Χριστοφοράκο</w:t>
      </w:r>
      <w:proofErr w:type="spellEnd"/>
      <w:r>
        <w:rPr>
          <w:rFonts w:eastAsia="Times New Roman" w:cs="Times New Roman"/>
          <w:szCs w:val="24"/>
        </w:rPr>
        <w:t xml:space="preserve">. Στις 11 Φεβρουαρίου καταγράφεται οδηγία </w:t>
      </w:r>
      <w:proofErr w:type="spellStart"/>
      <w:r>
        <w:rPr>
          <w:rFonts w:eastAsia="Times New Roman" w:cs="Times New Roman"/>
          <w:szCs w:val="24"/>
        </w:rPr>
        <w:t>Χριστοφοράκου</w:t>
      </w:r>
      <w:proofErr w:type="spellEnd"/>
      <w:r>
        <w:rPr>
          <w:rFonts w:eastAsia="Times New Roman" w:cs="Times New Roman"/>
          <w:szCs w:val="24"/>
        </w:rPr>
        <w:t xml:space="preserve"> να κληθεί Τσουκάτος. Στις 12 Φεβρουαρίου καταγράφεται οδηγία του </w:t>
      </w:r>
      <w:proofErr w:type="spellStart"/>
      <w:r>
        <w:rPr>
          <w:rFonts w:eastAsia="Times New Roman" w:cs="Times New Roman"/>
          <w:szCs w:val="24"/>
        </w:rPr>
        <w:t>Χριστοφοράκου</w:t>
      </w:r>
      <w:proofErr w:type="spellEnd"/>
      <w:r>
        <w:rPr>
          <w:rFonts w:eastAsia="Times New Roman" w:cs="Times New Roman"/>
          <w:szCs w:val="24"/>
        </w:rPr>
        <w:t xml:space="preserve"> να κληθεί πάλι ο Τσουκάτος. Και την ίδια μέρ</w:t>
      </w:r>
      <w:r>
        <w:rPr>
          <w:rFonts w:eastAsia="Times New Roman" w:cs="Times New Roman"/>
          <w:szCs w:val="24"/>
        </w:rPr>
        <w:t xml:space="preserve">α δέχεται τηλεφώνημα από τον Τσουκάτο. Στις 14, στις 17, στις 18 Φεβρουαρίου υπάρχει οδηγία </w:t>
      </w:r>
      <w:proofErr w:type="spellStart"/>
      <w:r>
        <w:rPr>
          <w:rFonts w:eastAsia="Times New Roman" w:cs="Times New Roman"/>
          <w:szCs w:val="24"/>
        </w:rPr>
        <w:t>Χριστοφοράκου</w:t>
      </w:r>
      <w:proofErr w:type="spellEnd"/>
      <w:r>
        <w:rPr>
          <w:rFonts w:eastAsia="Times New Roman" w:cs="Times New Roman"/>
          <w:szCs w:val="24"/>
        </w:rPr>
        <w:t xml:space="preserve"> να κληθεί ξανά ο Τσουκάτος. </w:t>
      </w:r>
    </w:p>
    <w:p w14:paraId="0E0C961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Για ακούστε και κάτι ακόμα. Από εδώ και πέρα έχει ενδιαφέρον. </w:t>
      </w:r>
    </w:p>
    <w:p w14:paraId="0E0C961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w:t>
      </w:r>
      <w:r>
        <w:rPr>
          <w:rFonts w:eastAsia="Times New Roman" w:cs="Times New Roman"/>
          <w:szCs w:val="24"/>
        </w:rPr>
        <w:t>λίας του κυρίου Βουλευτή)</w:t>
      </w:r>
    </w:p>
    <w:p w14:paraId="0E0C961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Ένα λεπτό θέλω, κύριε Πρόεδρε. Το έχω;</w:t>
      </w:r>
    </w:p>
    <w:p w14:paraId="0E0C961E" w14:textId="77777777" w:rsidR="00BD61E1" w:rsidRDefault="00340392">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Συνεχίστε.</w:t>
      </w:r>
    </w:p>
    <w:p w14:paraId="0E0C961F"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Απλώς δεν έχει σχέση με το θέμα. </w:t>
      </w:r>
    </w:p>
    <w:p w14:paraId="0E0C9620"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Έχει μεγάλη σχέση. Είναι στην επικαιρότητα. Μπορεί να μην σας αφορ</w:t>
      </w:r>
      <w:r>
        <w:rPr>
          <w:rFonts w:eastAsia="Times New Roman" w:cs="Times New Roman"/>
          <w:szCs w:val="24"/>
        </w:rPr>
        <w:t xml:space="preserve">ά άμεσα, αλλά είναι στην επικαιρότητα και παίζει από το πρωί μέχρι το βράδυ. </w:t>
      </w:r>
    </w:p>
    <w:p w14:paraId="0E0C962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Ακούστε λίγο: Υπάρχει εμπλοκή του τότε Πρωθυπουργού; Οι απαντήσεις των μαρτύρων οφείλω να ομολογήσω ότι είναι ασαφείς. Ο ειδικός </w:t>
      </w:r>
      <w:r>
        <w:rPr>
          <w:rFonts w:eastAsia="Times New Roman" w:cs="Times New Roman"/>
          <w:szCs w:val="24"/>
        </w:rPr>
        <w:t>ε</w:t>
      </w:r>
      <w:r>
        <w:rPr>
          <w:rFonts w:eastAsia="Times New Roman" w:cs="Times New Roman"/>
          <w:szCs w:val="24"/>
        </w:rPr>
        <w:t xml:space="preserve">φέτης </w:t>
      </w:r>
      <w:r>
        <w:rPr>
          <w:rFonts w:eastAsia="Times New Roman" w:cs="Times New Roman"/>
          <w:szCs w:val="24"/>
        </w:rPr>
        <w:t>α</w:t>
      </w:r>
      <w:r>
        <w:rPr>
          <w:rFonts w:eastAsia="Times New Roman" w:cs="Times New Roman"/>
          <w:szCs w:val="24"/>
        </w:rPr>
        <w:t>νακριτής εντόπισε στα ημερολόγια που προσ</w:t>
      </w:r>
      <w:r>
        <w:rPr>
          <w:rFonts w:eastAsia="Times New Roman" w:cs="Times New Roman"/>
          <w:szCs w:val="24"/>
        </w:rPr>
        <w:t xml:space="preserve">κόμισε η </w:t>
      </w:r>
      <w:r>
        <w:rPr>
          <w:rFonts w:eastAsia="Times New Roman" w:cs="Times New Roman"/>
          <w:szCs w:val="24"/>
        </w:rPr>
        <w:t>γ</w:t>
      </w:r>
      <w:r>
        <w:rPr>
          <w:rFonts w:eastAsia="Times New Roman" w:cs="Times New Roman"/>
          <w:szCs w:val="24"/>
        </w:rPr>
        <w:t>ραμματέας του πρώην ισχυρού άντρα,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Τσακάλου</w:t>
      </w:r>
      <w:proofErr w:type="spellEnd"/>
      <w:r>
        <w:rPr>
          <w:rFonts w:eastAsia="Times New Roman" w:cs="Times New Roman"/>
          <w:szCs w:val="24"/>
        </w:rPr>
        <w:t xml:space="preserve">, κάποια περίεργη συνάντηση, σε κάποιο χωριό, του πρώην Πρωθυπουργού. Γι’ αυτό και την ρώτησε σχετικά, σε συμπληρωματική κατάθεση που έδωσε στις 14 Νοεμβρίου του 2017, πριν από ένα χρόνο. </w:t>
      </w:r>
    </w:p>
    <w:p w14:paraId="0E0C962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 όνομα </w:t>
      </w:r>
      <w:r>
        <w:rPr>
          <w:rFonts w:eastAsia="Times New Roman" w:cs="Times New Roman"/>
          <w:szCs w:val="24"/>
        </w:rPr>
        <w:t xml:space="preserve">Βασίλης Κανελλόπουλος σας είναι γνωστό; Ήταν οδηγός ελικοπτέρου και μπορεί να είχε σχέση ή να μην είχε σχέση με το </w:t>
      </w:r>
      <w:proofErr w:type="spellStart"/>
      <w:r>
        <w:rPr>
          <w:rFonts w:eastAsia="Times New Roman" w:cs="Times New Roman"/>
          <w:szCs w:val="24"/>
        </w:rPr>
        <w:t>Κορακοχώρι</w:t>
      </w:r>
      <w:proofErr w:type="spellEnd"/>
      <w:r>
        <w:rPr>
          <w:rFonts w:eastAsia="Times New Roman" w:cs="Times New Roman"/>
          <w:szCs w:val="24"/>
        </w:rPr>
        <w:t xml:space="preserve">, </w:t>
      </w:r>
      <w:r>
        <w:rPr>
          <w:rFonts w:eastAsia="Times New Roman" w:cs="Times New Roman"/>
          <w:szCs w:val="24"/>
        </w:rPr>
        <w:lastRenderedPageBreak/>
        <w:t>όπου ήταν η βίλα του τότε Πρωθυπουργού.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Τσακάλου</w:t>
      </w:r>
      <w:proofErr w:type="spellEnd"/>
      <w:r>
        <w:rPr>
          <w:rFonts w:eastAsia="Times New Roman" w:cs="Times New Roman"/>
          <w:szCs w:val="24"/>
        </w:rPr>
        <w:t xml:space="preserve"> έλεγε, «ναι», «θυμάμαι». Δεν απάντησε με σαφήνεια, οφείλω να το ομολογήσω. </w:t>
      </w:r>
    </w:p>
    <w:p w14:paraId="0E0C962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Θέλω να πω -και τελειώνω- τα εξής: Έπρεπε να ερευνηθεί ή όχι; Όλα αυτά έγιναν, γιατί διατάχθηκε το άνοιγμα λογαριασμών του τότε Πρωθυπουργού. Είμαι ο τελευταίος που θα ενοχοποιήσω κάποιον, όταν δεν έχω στοιχεία. Έπρεπε μετά από όλα αυτά; Ζάλη προκαλούσαν </w:t>
      </w:r>
      <w:r>
        <w:rPr>
          <w:rFonts w:eastAsia="Times New Roman" w:cs="Times New Roman"/>
          <w:szCs w:val="24"/>
        </w:rPr>
        <w:t xml:space="preserve">τα ραντεβού του </w:t>
      </w:r>
      <w:proofErr w:type="spellStart"/>
      <w:r>
        <w:rPr>
          <w:rFonts w:eastAsia="Times New Roman" w:cs="Times New Roman"/>
          <w:szCs w:val="24"/>
        </w:rPr>
        <w:t>Χριστοφοράκου</w:t>
      </w:r>
      <w:proofErr w:type="spellEnd"/>
      <w:r>
        <w:rPr>
          <w:rFonts w:eastAsia="Times New Roman" w:cs="Times New Roman"/>
          <w:szCs w:val="24"/>
        </w:rPr>
        <w:t xml:space="preserve"> με τον Τσουκάτο. Όσοι ήξεραν την ανθρωπογεωγραφία του ΠΑΣΟΚ εκείνη την εποχή, ο Τσουκάτος ήταν άνθρωπος του Πρωθυπουργού, δεν ήταν του Παπαντωνίου. Και ο </w:t>
      </w:r>
      <w:proofErr w:type="spellStart"/>
      <w:r>
        <w:rPr>
          <w:rFonts w:eastAsia="Times New Roman" w:cs="Times New Roman"/>
          <w:szCs w:val="24"/>
        </w:rPr>
        <w:t>νοών</w:t>
      </w:r>
      <w:proofErr w:type="spellEnd"/>
      <w:r>
        <w:rPr>
          <w:rFonts w:eastAsia="Times New Roman" w:cs="Times New Roman"/>
          <w:szCs w:val="24"/>
        </w:rPr>
        <w:t xml:space="preserve"> νοείτο! </w:t>
      </w:r>
    </w:p>
    <w:p w14:paraId="0E0C962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Εγώ τελειώνοντας, θέλω να θυμίσω και κάτι άλλο -και σταματ</w:t>
      </w:r>
      <w:r>
        <w:rPr>
          <w:rFonts w:eastAsia="Times New Roman" w:cs="Times New Roman"/>
          <w:szCs w:val="24"/>
        </w:rPr>
        <w:t xml:space="preserve">άω, κύριε Πρόεδρε, έχω κάνει κατάχρηση της καλοσύνης σας- επειδή κάποιων τα μυαλά παίρνουν αέρα από κάτι «περίφημες» δημοσκοπήσεις που δίνουν δέκα μονάδες, έντεκα μονάδες, δεκαπέντε, δεν ξέρω κ.λπ.. Θυμίζω: </w:t>
      </w:r>
      <w:r>
        <w:rPr>
          <w:rFonts w:eastAsia="Times New Roman" w:cs="Times New Roman"/>
          <w:szCs w:val="24"/>
        </w:rPr>
        <w:t>«</w:t>
      </w:r>
      <w:r>
        <w:rPr>
          <w:rFonts w:eastAsia="Times New Roman" w:cs="Times New Roman"/>
          <w:szCs w:val="24"/>
          <w:lang w:val="en-US"/>
        </w:rPr>
        <w:t>METRON</w:t>
      </w:r>
      <w:r w:rsidRPr="00EB5252">
        <w:rPr>
          <w:rFonts w:eastAsia="Times New Roman" w:cs="Times New Roman"/>
          <w:szCs w:val="24"/>
        </w:rPr>
        <w:t xml:space="preserve"> </w:t>
      </w:r>
      <w:r>
        <w:rPr>
          <w:rFonts w:eastAsia="Times New Roman" w:cs="Times New Roman"/>
          <w:szCs w:val="24"/>
          <w:lang w:val="en-US"/>
        </w:rPr>
        <w:t>ANALYSIS</w:t>
      </w:r>
      <w:r>
        <w:rPr>
          <w:rFonts w:eastAsia="Times New Roman" w:cs="Times New Roman"/>
          <w:szCs w:val="24"/>
        </w:rPr>
        <w:t>»</w:t>
      </w:r>
      <w:r>
        <w:rPr>
          <w:rFonts w:eastAsia="Times New Roman" w:cs="Times New Roman"/>
          <w:szCs w:val="24"/>
        </w:rPr>
        <w:t xml:space="preserve"> στο δημοψήφισμα. Στην πιο εύκολη δημοσκόπηση του πλανήτη -ήταν ένα «</w:t>
      </w:r>
      <w:r>
        <w:rPr>
          <w:rFonts w:eastAsia="Times New Roman" w:cs="Times New Roman"/>
          <w:szCs w:val="24"/>
        </w:rPr>
        <w:t>ναι</w:t>
      </w:r>
      <w:r>
        <w:rPr>
          <w:rFonts w:eastAsia="Times New Roman" w:cs="Times New Roman"/>
          <w:szCs w:val="24"/>
        </w:rPr>
        <w:t>» και ένα «</w:t>
      </w:r>
      <w:r>
        <w:rPr>
          <w:rFonts w:eastAsia="Times New Roman" w:cs="Times New Roman"/>
          <w:szCs w:val="24"/>
        </w:rPr>
        <w:t>όχι</w:t>
      </w:r>
      <w:r>
        <w:rPr>
          <w:rFonts w:eastAsia="Times New Roman" w:cs="Times New Roman"/>
          <w:szCs w:val="24"/>
        </w:rPr>
        <w:t xml:space="preserve">»- τις είκοσι δύο μονάδες διαφορά τις έβλεπε η </w:t>
      </w:r>
      <w:r>
        <w:rPr>
          <w:rFonts w:eastAsia="Times New Roman" w:cs="Times New Roman"/>
          <w:szCs w:val="24"/>
        </w:rPr>
        <w:t>«</w:t>
      </w:r>
      <w:r>
        <w:rPr>
          <w:rFonts w:eastAsia="Times New Roman" w:cs="Times New Roman"/>
          <w:szCs w:val="24"/>
          <w:lang w:val="en-US"/>
        </w:rPr>
        <w:t>METRON</w:t>
      </w:r>
      <w:r w:rsidRPr="00EB5252">
        <w:rPr>
          <w:rFonts w:eastAsia="Times New Roman" w:cs="Times New Roman"/>
          <w:szCs w:val="24"/>
        </w:rPr>
        <w:t xml:space="preserve"> </w:t>
      </w:r>
      <w:r>
        <w:rPr>
          <w:rFonts w:eastAsia="Times New Roman" w:cs="Times New Roman"/>
          <w:szCs w:val="24"/>
          <w:lang w:val="en-US"/>
        </w:rPr>
        <w:t>ANALYSIS</w:t>
      </w:r>
      <w:r>
        <w:rPr>
          <w:rFonts w:eastAsia="Times New Roman" w:cs="Times New Roman"/>
          <w:szCs w:val="24"/>
        </w:rPr>
        <w:t>»</w:t>
      </w:r>
      <w:r>
        <w:rPr>
          <w:rFonts w:eastAsia="Times New Roman" w:cs="Times New Roman"/>
          <w:szCs w:val="24"/>
        </w:rPr>
        <w:t xml:space="preserve">, σε εντολή από τα </w:t>
      </w:r>
      <w:r>
        <w:rPr>
          <w:rFonts w:eastAsia="Times New Roman" w:cs="Times New Roman"/>
          <w:szCs w:val="24"/>
        </w:rPr>
        <w:t>«</w:t>
      </w:r>
      <w:r>
        <w:rPr>
          <w:rFonts w:eastAsia="Times New Roman" w:cs="Times New Roman"/>
          <w:szCs w:val="24"/>
        </w:rPr>
        <w:t>ΝΕΑ</w:t>
      </w:r>
      <w:r>
        <w:rPr>
          <w:rFonts w:eastAsia="Times New Roman" w:cs="Times New Roman"/>
          <w:szCs w:val="24"/>
        </w:rPr>
        <w:t>»</w:t>
      </w:r>
      <w:r>
        <w:rPr>
          <w:rFonts w:eastAsia="Times New Roman" w:cs="Times New Roman"/>
          <w:szCs w:val="24"/>
        </w:rPr>
        <w:t xml:space="preserve">, στα όρια του στατιστικού λάθους 46%-49%. Δεύτερη δημοσκόπηση της </w:t>
      </w:r>
      <w:r>
        <w:rPr>
          <w:rFonts w:eastAsia="Times New Roman" w:cs="Times New Roman"/>
          <w:szCs w:val="24"/>
        </w:rPr>
        <w:t>«</w:t>
      </w:r>
      <w:r>
        <w:rPr>
          <w:rFonts w:eastAsia="Times New Roman" w:cs="Times New Roman"/>
          <w:szCs w:val="24"/>
          <w:lang w:val="en-US"/>
        </w:rPr>
        <w:t>PUBLIC</w:t>
      </w:r>
      <w:r w:rsidRPr="00EB5252">
        <w:rPr>
          <w:rFonts w:eastAsia="Times New Roman" w:cs="Times New Roman"/>
          <w:szCs w:val="24"/>
        </w:rPr>
        <w:t xml:space="preserve"> </w:t>
      </w:r>
      <w:r>
        <w:rPr>
          <w:rFonts w:eastAsia="Times New Roman" w:cs="Times New Roman"/>
          <w:szCs w:val="24"/>
          <w:lang w:val="en-US"/>
        </w:rPr>
        <w:t>ISSUE</w:t>
      </w:r>
      <w:r>
        <w:rPr>
          <w:rFonts w:eastAsia="Times New Roman" w:cs="Times New Roman"/>
          <w:szCs w:val="24"/>
        </w:rPr>
        <w:t>»</w:t>
      </w:r>
      <w:r w:rsidRPr="00EB5252">
        <w:rPr>
          <w:rFonts w:eastAsia="Times New Roman" w:cs="Times New Roman"/>
          <w:szCs w:val="24"/>
        </w:rPr>
        <w:t xml:space="preserve"> </w:t>
      </w:r>
      <w:r>
        <w:rPr>
          <w:rFonts w:eastAsia="Times New Roman" w:cs="Times New Roman"/>
          <w:szCs w:val="24"/>
        </w:rPr>
        <w:lastRenderedPageBreak/>
        <w:t xml:space="preserve">για το δημοψήφισμα: Τη διαφορά των είκοσι δύο μονάδων, που είχε παραγγείλει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την έβλεπε στη μισή μονάδα διαφοράς, σχεδόν δηλαδή λέει το «</w:t>
      </w:r>
      <w:r>
        <w:rPr>
          <w:rFonts w:eastAsia="Times New Roman" w:cs="Times New Roman"/>
          <w:szCs w:val="24"/>
        </w:rPr>
        <w:t>ναι</w:t>
      </w:r>
      <w:r>
        <w:rPr>
          <w:rFonts w:eastAsia="Times New Roman" w:cs="Times New Roman"/>
          <w:szCs w:val="24"/>
        </w:rPr>
        <w:t xml:space="preserve">» πρώτο. </w:t>
      </w:r>
    </w:p>
    <w:p w14:paraId="0E0C962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Αυτά σε ό,τι αφορά την αξιοπιστία των πρόσφατων δημοσκοπήσεων, που κάποιοι νομίζουν ότι με</w:t>
      </w:r>
      <w:r>
        <w:rPr>
          <w:rFonts w:eastAsia="Times New Roman" w:cs="Times New Roman"/>
          <w:szCs w:val="24"/>
        </w:rPr>
        <w:t xml:space="preserve"> τις δημοσκοπήσεις έχουν καθαρίσει κιόλας. </w:t>
      </w:r>
    </w:p>
    <w:p w14:paraId="0E0C962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Και να πω και κάτι άλλο ειδικά για το «ΠΡΩΤΟ ΘΕΜΑ», επειδή είμαι στην </w:t>
      </w:r>
      <w:r>
        <w:rPr>
          <w:rFonts w:eastAsia="Times New Roman" w:cs="Times New Roman"/>
          <w:szCs w:val="24"/>
        </w:rPr>
        <w:t>ε</w:t>
      </w:r>
      <w:r>
        <w:rPr>
          <w:rFonts w:eastAsia="Times New Roman" w:cs="Times New Roman"/>
          <w:szCs w:val="24"/>
        </w:rPr>
        <w:t>ξεταστική για την Υγεία. Έπαιρνε χρήματα από το ΚΕΕΛΠΝΟ. Και δεν μας εξήγησε ποτέ κανείς γιατί αυτή η προσφορά σταμάτησε μετά το 2015. Ούτε μ</w:t>
      </w:r>
      <w:r>
        <w:rPr>
          <w:rFonts w:eastAsia="Times New Roman" w:cs="Times New Roman"/>
          <w:szCs w:val="24"/>
        </w:rPr>
        <w:t xml:space="preserve">ισό ευρώ δεν δέχθηκε ποτέ -σε δημοσιογράφο, σε μέσα μαζικής ενημέρωσης, σε εφημερίδα ή σε κανάλι- από το ΚΕΕΛΠΝΟ. </w:t>
      </w:r>
    </w:p>
    <w:p w14:paraId="0E0C962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Σας ευχαριστώ και σας ευχαριστώ και για την ανοχή σας, κύριε Πρόεδρε.</w:t>
      </w:r>
    </w:p>
    <w:p w14:paraId="0E0C9628" w14:textId="77777777" w:rsidR="00BD61E1" w:rsidRDefault="00340392">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r w:rsidRPr="008D4F4A">
        <w:rPr>
          <w:rFonts w:eastAsia="Times New Roman"/>
          <w:bCs/>
        </w:rPr>
        <w:t>)</w:t>
      </w:r>
    </w:p>
    <w:p w14:paraId="0E0C9629" w14:textId="77777777" w:rsidR="00BD61E1" w:rsidRDefault="00340392">
      <w:pPr>
        <w:spacing w:line="600" w:lineRule="auto"/>
        <w:ind w:firstLine="720"/>
        <w:jc w:val="both"/>
        <w:rPr>
          <w:rFonts w:eastAsia="Times New Roman" w:cs="Times New Roman"/>
          <w:szCs w:val="24"/>
        </w:rPr>
      </w:pPr>
      <w:r w:rsidRPr="00887358">
        <w:rPr>
          <w:rFonts w:eastAsia="Times New Roman" w:cs="Times New Roman"/>
          <w:b/>
          <w:szCs w:val="24"/>
        </w:rPr>
        <w:t>ΠΡΟΕΔΡΕΥΩΝ (Γ</w:t>
      </w:r>
      <w:r w:rsidRPr="00887358">
        <w:rPr>
          <w:rFonts w:eastAsia="Times New Roman" w:cs="Times New Roman"/>
          <w:b/>
          <w:szCs w:val="24"/>
        </w:rPr>
        <w:t>εώργιος Βαρεμένος):</w:t>
      </w:r>
      <w:r w:rsidRPr="00887358">
        <w:rPr>
          <w:rFonts w:eastAsia="Times New Roman" w:cs="Times New Roman"/>
          <w:szCs w:val="24"/>
        </w:rPr>
        <w:t xml:space="preserve"> </w:t>
      </w:r>
      <w:r>
        <w:rPr>
          <w:rFonts w:eastAsia="Times New Roman" w:cs="Times New Roman"/>
          <w:szCs w:val="24"/>
        </w:rPr>
        <w:t xml:space="preserve">Ευχαριστώ. </w:t>
      </w:r>
    </w:p>
    <w:p w14:paraId="0E0C962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ισηγητής του Ποταμιού, ο κ. Ψαριανός, έχει τον λόγο. </w:t>
      </w:r>
    </w:p>
    <w:p w14:paraId="0E0C962B"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Ευχαριστώ πολύ, κύριε Πρόεδρε.</w:t>
      </w:r>
    </w:p>
    <w:p w14:paraId="0E0C962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Πάντοτε έχει πάρα πολύ μεγάλο ενδιαφέρον η συζήτηση εδώ στη Βουλή, διότι συζητάμε πάντα «</w:t>
      </w:r>
      <w:r>
        <w:rPr>
          <w:rFonts w:eastAsia="Times New Roman" w:cs="Times New Roman"/>
          <w:szCs w:val="24"/>
          <w:lang w:val="en-US"/>
        </w:rPr>
        <w:t>to</w:t>
      </w:r>
      <w:r w:rsidRPr="00AA0AC2">
        <w:rPr>
          <w:rFonts w:eastAsia="Times New Roman" w:cs="Times New Roman"/>
          <w:szCs w:val="24"/>
        </w:rPr>
        <w:t xml:space="preserve"> </w:t>
      </w:r>
      <w:r>
        <w:rPr>
          <w:rFonts w:eastAsia="Times New Roman" w:cs="Times New Roman"/>
          <w:szCs w:val="24"/>
          <w:lang w:val="en-US"/>
        </w:rPr>
        <w:t>the</w:t>
      </w:r>
      <w:r w:rsidRPr="00AA0AC2">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 xml:space="preserve">» που λέμε στη Κοζάνη. Μου αρέσει που κάνουμε διάφορες αγορεύσεις του τύπου -κοινοβουλευτικού τύπου- «ό,τι του φανεί» και αναλύουμε διάφορα θέματα. </w:t>
      </w:r>
    </w:p>
    <w:p w14:paraId="0E0C962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Εγώ θα συνεχίσω με αθλητικές ειδήσεις.</w:t>
      </w:r>
    </w:p>
    <w:p w14:paraId="0E0C962E"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0E0C962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Εδώ έχουμε ενσωμάτωση στην εθνική νομοθεσία της συγκεκριμένης </w:t>
      </w:r>
      <w:r>
        <w:rPr>
          <w:rFonts w:eastAsia="Times New Roman" w:cs="Times New Roman"/>
          <w:szCs w:val="24"/>
        </w:rPr>
        <w:t>ο</w:t>
      </w:r>
      <w:r>
        <w:rPr>
          <w:rFonts w:eastAsia="Times New Roman" w:cs="Times New Roman"/>
          <w:szCs w:val="24"/>
        </w:rPr>
        <w:t xml:space="preserve">δηγίας σχετικά με τη χρήση των δεδομένων που περιέχονται στα ονομαστικά αρχεία επιβατών για την πρόληψη, ανίχνευση, διερεύνηση και δίωξη τρομοκρατικών και σοβαρών εγκλημάτων. Αυτός ο νόμος, σε </w:t>
      </w:r>
      <w:r>
        <w:rPr>
          <w:rFonts w:eastAsia="Times New Roman" w:cs="Times New Roman"/>
          <w:szCs w:val="24"/>
        </w:rPr>
        <w:t xml:space="preserve">συνδυασμό με την ενσωμάτωση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για την ασφάλεια δικτύων και πληροφοριών που κατατέθηκε στη Βουλή και τον σχετικά προσφάτως ψηφισμένο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 xml:space="preserve">ανονισμό για την προστασία δεδομένων, </w:t>
      </w:r>
      <w:proofErr w:type="spellStart"/>
      <w:r>
        <w:rPr>
          <w:rFonts w:eastAsia="Times New Roman" w:cs="Times New Roman"/>
          <w:szCs w:val="24"/>
        </w:rPr>
        <w:t>συνδιαμορφώνουν</w:t>
      </w:r>
      <w:proofErr w:type="spellEnd"/>
      <w:r>
        <w:rPr>
          <w:rFonts w:eastAsia="Times New Roman" w:cs="Times New Roman"/>
          <w:szCs w:val="24"/>
        </w:rPr>
        <w:t xml:space="preserve"> ένα πακέτο μεταρρύθμισης του νομοθετικού </w:t>
      </w:r>
      <w:r>
        <w:rPr>
          <w:rFonts w:eastAsia="Times New Roman" w:cs="Times New Roman"/>
          <w:szCs w:val="24"/>
        </w:rPr>
        <w:t xml:space="preserve">πλαισίου για την προστασία των δεδομένων στην Ελλάδα, αλλά και την </w:t>
      </w:r>
      <w:r w:rsidRPr="008763ED">
        <w:rPr>
          <w:rFonts w:eastAsia="Times New Roman" w:cs="Times New Roman"/>
          <w:szCs w:val="24"/>
        </w:rPr>
        <w:t>Ευρωπαϊκή Ένωση</w:t>
      </w:r>
      <w:r>
        <w:rPr>
          <w:rFonts w:eastAsia="Times New Roman" w:cs="Times New Roman"/>
          <w:szCs w:val="24"/>
        </w:rPr>
        <w:t xml:space="preserve"> συνολικά, ενώ αναμένεται και η </w:t>
      </w:r>
      <w:r>
        <w:rPr>
          <w:rFonts w:eastAsia="Times New Roman" w:cs="Times New Roman"/>
          <w:szCs w:val="24"/>
        </w:rPr>
        <w:t>ο</w:t>
      </w:r>
      <w:r>
        <w:rPr>
          <w:rFonts w:eastAsia="Times New Roman" w:cs="Times New Roman"/>
          <w:szCs w:val="24"/>
        </w:rPr>
        <w:t xml:space="preserve">δηγία για την επεξεργασία δεδομένων από τις </w:t>
      </w:r>
      <w:r>
        <w:rPr>
          <w:rFonts w:eastAsia="Times New Roman" w:cs="Times New Roman"/>
          <w:szCs w:val="24"/>
        </w:rPr>
        <w:t>α</w:t>
      </w:r>
      <w:r>
        <w:rPr>
          <w:rFonts w:eastAsia="Times New Roman" w:cs="Times New Roman"/>
          <w:szCs w:val="24"/>
        </w:rPr>
        <w:t>ρχές.</w:t>
      </w:r>
    </w:p>
    <w:p w14:paraId="0E0C963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Οι διατάξεις του νέου νόμου εφαρμόζονται στη διαβίβαση από τους αερομεταφορείς των δεδομέν</w:t>
      </w:r>
      <w:r>
        <w:rPr>
          <w:rFonts w:eastAsia="Times New Roman" w:cs="Times New Roman"/>
          <w:szCs w:val="24"/>
        </w:rPr>
        <w:t xml:space="preserve">ων που παρέχονται στα ονομαστικά αρχεία επιβατών των πτήσεων εντός ή εκτός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w:t>
      </w:r>
    </w:p>
    <w:p w14:paraId="0E0C963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Εδώ υπάρχει ένα ζήτημα αν μια πτήση από την Κοζάνη στην Αθήνα, μια που αναφέρθηκα πριν στην Κοζάνη ή από το Ρέθυμνο ή από το Ηράκλειο στην Αλεξανδρούπολη –αν</w:t>
      </w:r>
      <w:r>
        <w:rPr>
          <w:rFonts w:eastAsia="Times New Roman" w:cs="Times New Roman"/>
          <w:szCs w:val="24"/>
        </w:rPr>
        <w:t xml:space="preserve"> υπάρχουν τέτοιες πτήσεις- είναι εντός της Ευρωπαϊκής </w:t>
      </w:r>
      <w:r w:rsidRPr="008763ED">
        <w:rPr>
          <w:rFonts w:eastAsia="Times New Roman" w:cs="Times New Roman"/>
          <w:szCs w:val="24"/>
        </w:rPr>
        <w:t>Ένωση</w:t>
      </w:r>
      <w:r>
        <w:rPr>
          <w:rFonts w:eastAsia="Times New Roman" w:cs="Times New Roman"/>
          <w:szCs w:val="24"/>
        </w:rPr>
        <w:t xml:space="preserve">ς. Νομίζω πως είναι και θα έπρεπε να το δούμε συνολικά σε οποιαδήποτε μετακίνηση μέσα στην </w:t>
      </w:r>
      <w:r w:rsidRPr="008763ED">
        <w:rPr>
          <w:rFonts w:eastAsia="Times New Roman" w:cs="Times New Roman"/>
          <w:szCs w:val="24"/>
        </w:rPr>
        <w:t>Ευρωπαϊκή Ένωση</w:t>
      </w:r>
      <w:r>
        <w:rPr>
          <w:rFonts w:eastAsia="Times New Roman" w:cs="Times New Roman"/>
          <w:szCs w:val="24"/>
        </w:rPr>
        <w:t xml:space="preserve">, ανεξαρτήτως αν είναι πτήσεις μέσα στην ίδια τη χώρα, διότι και εκεί υπάρχουν προβλήματα. </w:t>
      </w:r>
      <w:r>
        <w:rPr>
          <w:rFonts w:eastAsia="Times New Roman" w:cs="Times New Roman"/>
          <w:szCs w:val="24"/>
        </w:rPr>
        <w:t>Υπάρχουν προβλήματα και στις μετακινήσεις στην Ελλάδα και όχι μόνο στις αερομεταφορές, όχι μόνο δηλαδή δια αεροπορικών πτήσεων.</w:t>
      </w:r>
    </w:p>
    <w:p w14:paraId="0E0C963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Όπως επισημαίνεται στο κείμενο της </w:t>
      </w:r>
      <w:r>
        <w:rPr>
          <w:rFonts w:eastAsia="Times New Roman" w:cs="Times New Roman"/>
          <w:szCs w:val="24"/>
        </w:rPr>
        <w:t>ο</w:t>
      </w:r>
      <w:r>
        <w:rPr>
          <w:rFonts w:eastAsia="Times New Roman" w:cs="Times New Roman"/>
          <w:szCs w:val="24"/>
        </w:rPr>
        <w:t>δηγίας, στόχοι είναι μεταξύ άλλων η ασφάλεια, η προστασία της ζωής και της ασφάλειας των προ</w:t>
      </w:r>
      <w:r>
        <w:rPr>
          <w:rFonts w:eastAsia="Times New Roman" w:cs="Times New Roman"/>
          <w:szCs w:val="24"/>
        </w:rPr>
        <w:t xml:space="preserve">σώπων και η δημιουργία του νομικού πλαισίου για την προστασία των δεδομένων, όταν τα επεξεργάζονται οι αρμόδιες </w:t>
      </w:r>
      <w:r>
        <w:rPr>
          <w:rFonts w:eastAsia="Times New Roman" w:cs="Times New Roman"/>
          <w:szCs w:val="24"/>
        </w:rPr>
        <w:t>α</w:t>
      </w:r>
      <w:r>
        <w:rPr>
          <w:rFonts w:eastAsia="Times New Roman" w:cs="Times New Roman"/>
          <w:szCs w:val="24"/>
        </w:rPr>
        <w:t>ρχές. Το καινούργιο σε σχέση με την επεξεργασία άλλων κατηγοριών δεδομένων προσωπικού χαρακτήρα είναι πως η αξιολόγηση επιτρέπει την ταυτοποίησ</w:t>
      </w:r>
      <w:r>
        <w:rPr>
          <w:rFonts w:eastAsia="Times New Roman" w:cs="Times New Roman"/>
          <w:szCs w:val="24"/>
        </w:rPr>
        <w:t xml:space="preserve">η προσώπων, για τα οποία δεν υπάρχουν υποψίες εμπλοκής σε τρομοκρατική πράξη ή σοβαρό έγκλημα </w:t>
      </w:r>
      <w:r>
        <w:rPr>
          <w:rFonts w:eastAsia="Times New Roman" w:cs="Times New Roman"/>
          <w:szCs w:val="24"/>
        </w:rPr>
        <w:lastRenderedPageBreak/>
        <w:t xml:space="preserve">πριν την αξιολόγηση και πρέπει, κατά συνέπεια, να εξεταστούν περαιτέρω από τις αρμόδιες </w:t>
      </w:r>
      <w:r>
        <w:rPr>
          <w:rFonts w:eastAsia="Times New Roman" w:cs="Times New Roman"/>
          <w:szCs w:val="24"/>
        </w:rPr>
        <w:t>α</w:t>
      </w:r>
      <w:r>
        <w:rPr>
          <w:rFonts w:eastAsia="Times New Roman" w:cs="Times New Roman"/>
          <w:szCs w:val="24"/>
        </w:rPr>
        <w:t>ρχές.</w:t>
      </w:r>
    </w:p>
    <w:p w14:paraId="0E0C963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Αναμφισβήτητα το σοβαρό και οργανωμένο έγκλημα που είναι κλιμακούμε</w:t>
      </w:r>
      <w:r>
        <w:rPr>
          <w:rFonts w:eastAsia="Times New Roman" w:cs="Times New Roman"/>
          <w:szCs w:val="24"/>
        </w:rPr>
        <w:t>νο παντού και κάθε στιγμή –ανά πάσα στιγμή σε όλες τις χώρες και μέσα στην Ευρώπη, ιδίως η τρομοκρατία σε διεθνές επίπεδο- συνιστά παγκόσμια απειλή πλέον, αυξάνεται διαρκώς σε πολυπλοκότητα και εξελίσσεται και τεχνολογικά. Ίσως είναι και μπροστά από τις με</w:t>
      </w:r>
      <w:r>
        <w:rPr>
          <w:rFonts w:eastAsia="Times New Roman" w:cs="Times New Roman"/>
          <w:szCs w:val="24"/>
        </w:rPr>
        <w:t xml:space="preserve">θόδους αντιμετώπισής της. </w:t>
      </w:r>
    </w:p>
    <w:p w14:paraId="0E0C963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Έχουμε εμπιστοσύνη στην τήρηση των κανόνων και στη λειτουργία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και ευτυχώς που ανήκουμε σ’ αυτή. Πολλοί θα ήθελαν να φύγουμε από την </w:t>
      </w:r>
      <w:r w:rsidRPr="008763ED">
        <w:rPr>
          <w:rFonts w:eastAsia="Times New Roman" w:cs="Times New Roman"/>
          <w:szCs w:val="24"/>
        </w:rPr>
        <w:t>Ευρωπαϊκή Ένωση</w:t>
      </w:r>
      <w:r>
        <w:rPr>
          <w:rFonts w:eastAsia="Times New Roman" w:cs="Times New Roman"/>
          <w:szCs w:val="24"/>
        </w:rPr>
        <w:t xml:space="preserve"> ή να μην υπάρχει η </w:t>
      </w:r>
      <w:r w:rsidRPr="008763ED">
        <w:rPr>
          <w:rFonts w:eastAsia="Times New Roman" w:cs="Times New Roman"/>
          <w:szCs w:val="24"/>
        </w:rPr>
        <w:t>Ευρωπαϊκή Ένωση</w:t>
      </w:r>
      <w:r>
        <w:rPr>
          <w:rFonts w:eastAsia="Times New Roman" w:cs="Times New Roman"/>
          <w:szCs w:val="24"/>
        </w:rPr>
        <w:t>. Πολλοί προσπαθούν να δι</w:t>
      </w:r>
      <w:r>
        <w:rPr>
          <w:rFonts w:eastAsia="Times New Roman" w:cs="Times New Roman"/>
          <w:szCs w:val="24"/>
        </w:rPr>
        <w:t xml:space="preserve">αλύσουν την Ευρωζώνη και την </w:t>
      </w:r>
      <w:r w:rsidRPr="008763ED">
        <w:rPr>
          <w:rFonts w:eastAsia="Times New Roman" w:cs="Times New Roman"/>
          <w:szCs w:val="24"/>
        </w:rPr>
        <w:t>Ευρωπαϊκή Ένωση</w:t>
      </w:r>
      <w:r>
        <w:rPr>
          <w:rFonts w:eastAsia="Times New Roman" w:cs="Times New Roman"/>
          <w:szCs w:val="24"/>
        </w:rPr>
        <w:t xml:space="preserve">. Είμαστε στην τελείως αντίθετη κατεύθυνση και το έχουμε πει πεντακόσιες χιλιάδες φορές. Ευτυχώς που η Ελλάδα είναι μέλος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και, μάλιστα, του σκληρού πυρήνα της. Θα το λέμε σε κάθε ευκαιρία.</w:t>
      </w:r>
    </w:p>
    <w:p w14:paraId="0E0C963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 xml:space="preserve">χουμε εμπιστοσύνη, λοιπόν, στην τήρηση των κανόνων για τη λειτουργία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και πιστεύουμε πως οι έλεγχοι, η επεξεργασία των στοιχείων και η μεταβίβασή τους θα γίνονται με απόλυτο σεβασμό προς τους πολίτες και δεν θα έχουμε φαινόμενα και κατ</w:t>
      </w:r>
      <w:r>
        <w:rPr>
          <w:rFonts w:eastAsia="Times New Roman" w:cs="Times New Roman"/>
          <w:szCs w:val="24"/>
        </w:rPr>
        <w:t>αστάσεις που μπορεί να είναι από πολύωρες αναμονές, μέχρι πολύ μεγάλες ταλαιπωρίες και σοβαρά λάθη και παραλείψεις ή κακή χρήση των οδηγιών και των μεθόδων αντιμετώπισης τέτοιων φαινομένων που παραβιάζουν ανθρώπινα δικαιώματα με προσωπικού χαρακτήρα δεδομέ</w:t>
      </w:r>
      <w:r>
        <w:rPr>
          <w:rFonts w:eastAsia="Times New Roman" w:cs="Times New Roman"/>
          <w:szCs w:val="24"/>
        </w:rPr>
        <w:t>να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E0C963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Αυτό που μας κάνει εντύπωση για άλλη μια φορά είναι πως ο ΣΥΡΙΖΑ φέρνει ένα τέτοιο νομοσχέδιο ενσωματώνοντας ευρωπαϊκή </w:t>
      </w:r>
      <w:r>
        <w:rPr>
          <w:rFonts w:eastAsia="Times New Roman" w:cs="Times New Roman"/>
          <w:szCs w:val="24"/>
        </w:rPr>
        <w:t>ο</w:t>
      </w:r>
      <w:r>
        <w:rPr>
          <w:rFonts w:eastAsia="Times New Roman" w:cs="Times New Roman"/>
          <w:szCs w:val="24"/>
        </w:rPr>
        <w:t>δηγία, ο ΣΥΡΙΖΑ ο οποίος σε κάθε τέτοια περίπτωση νομοθέτησης ανάλογων νόμων στο παρελθόν έσκιζε τα ιμάτιά του και ξερίζωνε τα μαλλιά του –μαζικά, μάλιστα- ωρυόμενος «Όχι στις κάμερες», «Όλα είναι παραβίαση προσωπικών δεδομένων», «Είναι καταπάτηση ανθρωπίν</w:t>
      </w:r>
      <w:r>
        <w:rPr>
          <w:rFonts w:eastAsia="Times New Roman" w:cs="Times New Roman"/>
          <w:szCs w:val="24"/>
        </w:rPr>
        <w:t>ων ελευθεριών και ανθρωπίνων δικαιωμάτων». Σε καμ</w:t>
      </w:r>
      <w:r>
        <w:rPr>
          <w:rFonts w:eastAsia="Times New Roman" w:cs="Times New Roman"/>
          <w:szCs w:val="24"/>
        </w:rPr>
        <w:t>μ</w:t>
      </w:r>
      <w:r>
        <w:rPr>
          <w:rFonts w:eastAsia="Times New Roman" w:cs="Times New Roman"/>
          <w:szCs w:val="24"/>
        </w:rPr>
        <w:t xml:space="preserve">ία τέτοια περίπτωση δεν συμφώνησε ποτέ. </w:t>
      </w:r>
    </w:p>
    <w:p w14:paraId="0E0C963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 έκανε με αφορμή εκδηλώσεις -το είπα και στην </w:t>
      </w:r>
      <w:r>
        <w:rPr>
          <w:rFonts w:eastAsia="Times New Roman" w:cs="Times New Roman"/>
          <w:szCs w:val="24"/>
        </w:rPr>
        <w:t>ε</w:t>
      </w:r>
      <w:r>
        <w:rPr>
          <w:rFonts w:eastAsia="Times New Roman" w:cs="Times New Roman"/>
          <w:szCs w:val="24"/>
        </w:rPr>
        <w:t>πιτροπή- αθλητικού χαρακτήρα, όπως της βίας στα γήπεδα. Πριν από πολλά χρόνια, ήμουν εδώ στη Βουλή που συζητούσαμε σ</w:t>
      </w:r>
      <w:r>
        <w:rPr>
          <w:rFonts w:eastAsia="Times New Roman" w:cs="Times New Roman"/>
          <w:szCs w:val="24"/>
        </w:rPr>
        <w:t xml:space="preserve">τις </w:t>
      </w:r>
      <w:r>
        <w:rPr>
          <w:rFonts w:eastAsia="Times New Roman" w:cs="Times New Roman"/>
          <w:szCs w:val="24"/>
        </w:rPr>
        <w:t>ε</w:t>
      </w:r>
      <w:r>
        <w:rPr>
          <w:rFonts w:eastAsia="Times New Roman" w:cs="Times New Roman"/>
          <w:szCs w:val="24"/>
        </w:rPr>
        <w:t xml:space="preserve">πιτροπές και στην Ολομέλεια για την </w:t>
      </w:r>
      <w:r>
        <w:rPr>
          <w:rFonts w:eastAsia="Times New Roman" w:cs="Times New Roman"/>
          <w:szCs w:val="24"/>
        </w:rPr>
        <w:lastRenderedPageBreak/>
        <w:t>τοποθέτηση καμερών ασφαλείας στα γήπεδα, για να καταγράφονται τα περιστατικά βίας και εκδηλώσεων εκτός κάθε αθλητικής διαδικασίας και δραστηριότητας. Είχαμε και χθες τέτοια φαινόμενα που είναι ανατριχιαστικά, τραγικ</w:t>
      </w:r>
      <w:r>
        <w:rPr>
          <w:rFonts w:eastAsia="Times New Roman" w:cs="Times New Roman"/>
          <w:szCs w:val="24"/>
        </w:rPr>
        <w:t>ά και απαράδεκτα.</w:t>
      </w:r>
    </w:p>
    <w:p w14:paraId="0E0C963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Ο ΣΥΡΙΖΑ ήταν πάντοτε αντίθετος σε τέτοιες μεθόδους. Δεν ψήφισε ποτέ τίποτα τέτοιο, όπως και πολλά άλλα πράγματα δεν ψήφισε ποτέ που τώρα τα φέρνει με μεγάλη ευκολία, επειδή κάποιοι του τα υποβάλλουν από το εξωτερικό, κάποιοι εκβιαστές, τ</w:t>
      </w:r>
      <w:r>
        <w:rPr>
          <w:rFonts w:eastAsia="Times New Roman" w:cs="Times New Roman"/>
          <w:szCs w:val="24"/>
        </w:rPr>
        <w:t>οκογλύφοι και οι ντόπιοι λακέδες τους, βέβαια και οι εδώ γερμανοτσολιάδες δωσίλογοι.</w:t>
      </w:r>
    </w:p>
    <w:p w14:paraId="0E0C963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Να επισημάνουμε εδώ ότι σοβαροί κίνδυνοι διάπραξης τρομοκρατικών χτυπημάτων και εγκλημάτων δεν υπάρχουν μόνο με τη μεταφορά επιβατών μέσω πτήσεων, όπως είπαμε, αλλά και με</w:t>
      </w:r>
      <w:r>
        <w:rPr>
          <w:rFonts w:eastAsia="Times New Roman" w:cs="Times New Roman"/>
          <w:szCs w:val="24"/>
        </w:rPr>
        <w:t xml:space="preserve"> όλους τους δυνατούς τρόπους και στην Ελλάδα ιδίως με θαλάσσιες μεταφορές, αλλά και με χερσαίες παντού. Ο περιορισμός της νομοθεσίας μόνο στις αεροπορικές μεταφορές αντιμετωπίζει αποσπασματικά και επιμέρους ένα μεγάλο πρόβλημα που υπάρχει σε κάθε τύπο μετα</w:t>
      </w:r>
      <w:r>
        <w:rPr>
          <w:rFonts w:eastAsia="Times New Roman" w:cs="Times New Roman"/>
          <w:szCs w:val="24"/>
        </w:rPr>
        <w:t>κίνησης. Ο περιορισμός μόνο στις αεροπορικές μεταφορές -το ξαναλέω- είναι αντιμετώπιση ενός μικρού μέρους του προβλήματος.</w:t>
      </w:r>
    </w:p>
    <w:p w14:paraId="0E0C963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6 του σχεδίου νόμου, που αφορά την ίδρυση και λειτουργία της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Σ</w:t>
      </w:r>
      <w:r>
        <w:rPr>
          <w:rFonts w:eastAsia="Times New Roman" w:cs="Times New Roman"/>
          <w:szCs w:val="24"/>
        </w:rPr>
        <w:t xml:space="preserve">τοιχείων </w:t>
      </w:r>
      <w:r>
        <w:rPr>
          <w:rFonts w:eastAsia="Times New Roman" w:cs="Times New Roman"/>
          <w:szCs w:val="24"/>
        </w:rPr>
        <w:t>Ε</w:t>
      </w:r>
      <w:r>
        <w:rPr>
          <w:rFonts w:eastAsia="Times New Roman" w:cs="Times New Roman"/>
          <w:szCs w:val="24"/>
        </w:rPr>
        <w:t>πιβατών, προβλέπεται ήδη η δυνατότη</w:t>
      </w:r>
      <w:r>
        <w:rPr>
          <w:rFonts w:eastAsia="Times New Roman" w:cs="Times New Roman"/>
          <w:szCs w:val="24"/>
        </w:rPr>
        <w:t xml:space="preserve">τα στελέχωσης της </w:t>
      </w:r>
      <w:r>
        <w:rPr>
          <w:rFonts w:eastAsia="Times New Roman" w:cs="Times New Roman"/>
          <w:szCs w:val="24"/>
        </w:rPr>
        <w:t>υ</w:t>
      </w:r>
      <w:r>
        <w:rPr>
          <w:rFonts w:eastAsia="Times New Roman" w:cs="Times New Roman"/>
          <w:szCs w:val="24"/>
        </w:rPr>
        <w:t xml:space="preserve">πηρεσίας που θεσπίζεται με αποσπάσεις λιμενικών, ώστε να μπορούμε να συζητήσουμε και την επέκταση του πεδίου εφαρμογής του νόμου και στις πτήσεις στα </w:t>
      </w:r>
      <w:proofErr w:type="spellStart"/>
      <w:r>
        <w:rPr>
          <w:rFonts w:eastAsia="Times New Roman" w:cs="Times New Roman"/>
          <w:szCs w:val="24"/>
        </w:rPr>
        <w:t>υδατοδρόμια</w:t>
      </w:r>
      <w:proofErr w:type="spellEnd"/>
      <w:r>
        <w:rPr>
          <w:rFonts w:eastAsia="Times New Roman" w:cs="Times New Roman"/>
          <w:szCs w:val="24"/>
        </w:rPr>
        <w:t>, όταν αυτές επιτέλους κάποια στιγμή υλοποιηθούν.</w:t>
      </w:r>
    </w:p>
    <w:p w14:paraId="0E0C963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Είμαστε θετικοί προς το σχ</w:t>
      </w:r>
      <w:r>
        <w:rPr>
          <w:rFonts w:eastAsia="Times New Roman" w:cs="Times New Roman"/>
          <w:szCs w:val="24"/>
        </w:rPr>
        <w:t xml:space="preserve">έδιο νόμου, διατηρώντας ωστόσο κάποιες επιφυλάξεις. Ελπίζουμε να μείνουμε σε αυτά τα της </w:t>
      </w:r>
      <w:r>
        <w:rPr>
          <w:rFonts w:eastAsia="Times New Roman" w:cs="Times New Roman"/>
          <w:szCs w:val="24"/>
        </w:rPr>
        <w:t>ο</w:t>
      </w:r>
      <w:r>
        <w:rPr>
          <w:rFonts w:eastAsia="Times New Roman" w:cs="Times New Roman"/>
          <w:szCs w:val="24"/>
        </w:rPr>
        <w:t xml:space="preserve">δηγίας και να μην αρχίσουμε να τα κάνουμε, όπως συνηθίζουμε, μια «μικρή δική μας διασκευή» αυτών των </w:t>
      </w:r>
      <w:r>
        <w:rPr>
          <w:rFonts w:eastAsia="Times New Roman" w:cs="Times New Roman"/>
          <w:szCs w:val="24"/>
        </w:rPr>
        <w:t>ο</w:t>
      </w:r>
      <w:r>
        <w:rPr>
          <w:rFonts w:eastAsia="Times New Roman" w:cs="Times New Roman"/>
          <w:szCs w:val="24"/>
        </w:rPr>
        <w:t>δηγιών. Επίσης, ελπίζουμε να σταματήσει κάποια στιγμή αυτή η φάμ</w:t>
      </w:r>
      <w:r>
        <w:rPr>
          <w:rFonts w:eastAsia="Times New Roman" w:cs="Times New Roman"/>
          <w:szCs w:val="24"/>
        </w:rPr>
        <w:t>πρικα να τσοντάρουμε άσχετες νομοθεσίες σε άσχετα θέματα μέσα σε άσχετα νομοσχέδια, πράγμα για το οποίο ο ΣΥΡΙΖΑ στο παρελθόν κατακεραύνωνε τους «</w:t>
      </w:r>
      <w:proofErr w:type="spellStart"/>
      <w:r>
        <w:rPr>
          <w:rFonts w:eastAsia="Times New Roman" w:cs="Times New Roman"/>
          <w:szCs w:val="24"/>
        </w:rPr>
        <w:t>Σαμαροβενιζέλους</w:t>
      </w:r>
      <w:proofErr w:type="spellEnd"/>
      <w:r>
        <w:rPr>
          <w:rFonts w:eastAsia="Times New Roman" w:cs="Times New Roman"/>
          <w:szCs w:val="24"/>
        </w:rPr>
        <w:t xml:space="preserve">» και άλλου πουλημένους δωσίλογους, οι οποίοι έφερναν πραγματικά εβδομήντα τροπολογίες σε ένα </w:t>
      </w:r>
      <w:r>
        <w:rPr>
          <w:rFonts w:eastAsia="Times New Roman" w:cs="Times New Roman"/>
          <w:szCs w:val="24"/>
        </w:rPr>
        <w:t>νομοσχέδιο, ενώ τώρα φέρνουμε μόνο επτακόσιες σε κάθε νομοσχέδιο. Υπάρχει μια σαφής πρόοδος!</w:t>
      </w:r>
    </w:p>
    <w:p w14:paraId="0E0C963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Δύο από τις σημερινές τροπολογίες είναι πάρα πολύ σημαντικού χαρακτήρα, αυτή για τον ΕΝΦΙΑ και αυτή για τη φορολογία των επιχειρήσεων. </w:t>
      </w:r>
      <w:r>
        <w:rPr>
          <w:rFonts w:eastAsia="Times New Roman" w:cs="Times New Roman"/>
          <w:szCs w:val="24"/>
        </w:rPr>
        <w:lastRenderedPageBreak/>
        <w:t>Έχουμε κάνει συγκεκριμένες π</w:t>
      </w:r>
      <w:r>
        <w:rPr>
          <w:rFonts w:eastAsia="Times New Roman" w:cs="Times New Roman"/>
          <w:szCs w:val="24"/>
        </w:rPr>
        <w:t>ροτάσεις για τη δραστική μείωση της φορολογίας των επιχειρήσεων, για να δώσουμε κίνητρα να ιδρυθούν και νέες επιχειρήσεις αντί να λυσσάμε για να κλείνουμε τις παλιές και να τις ξεζουμίζουμε για να διορίζουμε και να χρηματοδοτούμε «</w:t>
      </w:r>
      <w:proofErr w:type="spellStart"/>
      <w:r>
        <w:rPr>
          <w:rFonts w:eastAsia="Times New Roman" w:cs="Times New Roman"/>
          <w:szCs w:val="24"/>
        </w:rPr>
        <w:t>πελατάκια</w:t>
      </w:r>
      <w:proofErr w:type="spellEnd"/>
      <w:r>
        <w:rPr>
          <w:rFonts w:eastAsia="Times New Roman" w:cs="Times New Roman"/>
          <w:szCs w:val="24"/>
        </w:rPr>
        <w:t>» μας.</w:t>
      </w:r>
    </w:p>
    <w:p w14:paraId="0E0C963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ελληνικ</w:t>
      </w:r>
      <w:r>
        <w:rPr>
          <w:rFonts w:eastAsia="Times New Roman" w:cs="Times New Roman"/>
          <w:szCs w:val="24"/>
        </w:rPr>
        <w:t>ή οικονομία, ο ιδιωτικός τομέας είναι που παράγει πλούτο. Ο μόνος τομέας που παράγει πλούτο είναι αυτός. Το κράτος δεν είναι επιχείρηση. Ποτέ επιχειρηματικά κανένα κράτος δεν δικαιώθηκε και δεν κατάφερε να κάνει σημαντικά πράγματα. Πολύ μικρές είναι οι εξα</w:t>
      </w:r>
      <w:r>
        <w:rPr>
          <w:rFonts w:eastAsia="Times New Roman" w:cs="Times New Roman"/>
          <w:szCs w:val="24"/>
        </w:rPr>
        <w:t>ιρέσεις. Ξαναλέω ότι ο τομέας που παράγει πλούτο είναι ο ιδιωτικός τομέας, είναι οι επιχειρήσεις, είναι οι ελεύθεροι επαγγελματίες, είναι οι άνθρωποι που δουλεύουν εκτός κράτους και που δουλεύουν πραγματικά, γιατί εκεί αξιολογούνται και αν κάποια στιγμή ξύ</w:t>
      </w:r>
      <w:r>
        <w:rPr>
          <w:rFonts w:eastAsia="Times New Roman" w:cs="Times New Roman"/>
          <w:szCs w:val="24"/>
        </w:rPr>
        <w:t>νονται, πάνε σπίτια τους.</w:t>
      </w:r>
    </w:p>
    <w:p w14:paraId="0E0C963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δ</w:t>
      </w:r>
      <w:r>
        <w:rPr>
          <w:rFonts w:eastAsia="Times New Roman" w:cs="Times New Roman"/>
          <w:szCs w:val="24"/>
        </w:rPr>
        <w:t>ημόσιο αντιθέτως, αυτοί που δραστηριοποιούνται στο ξύσιμο προσβάλλουν τη λειτουργία του δημόσιου τομέα και τους συναδέλφους τους που σκίζονται. Γιατί υπάρχουν και οι δημόσιοι υπάλληλοι οι οποίοι σκίζονται και είναι αξιοπρεπεί</w:t>
      </w:r>
      <w:r>
        <w:rPr>
          <w:rFonts w:eastAsia="Times New Roman" w:cs="Times New Roman"/>
          <w:szCs w:val="24"/>
        </w:rPr>
        <w:t xml:space="preserve">ς και είναι δουλευταράδες και είναι συνεπέστατοι. Αυτούς, λοιπόν, που προσβάλλουν αυτούς που πραγματικά δουλεύουν, δεν μπορεί κανείς να τους αξιολογήσει γιατί το απαγορεύουμε. Και γιατί το απαγορεύουμε; Γιατί θέλουμε να φουρνίζουμε το </w:t>
      </w:r>
      <w:r>
        <w:rPr>
          <w:rFonts w:eastAsia="Times New Roman" w:cs="Times New Roman"/>
          <w:szCs w:val="24"/>
        </w:rPr>
        <w:t>δ</w:t>
      </w:r>
      <w:r>
        <w:rPr>
          <w:rFonts w:eastAsia="Times New Roman" w:cs="Times New Roman"/>
          <w:szCs w:val="24"/>
        </w:rPr>
        <w:t xml:space="preserve">ημόσιο με </w:t>
      </w:r>
      <w:proofErr w:type="spellStart"/>
      <w:r>
        <w:rPr>
          <w:rFonts w:eastAsia="Times New Roman" w:cs="Times New Roman"/>
          <w:szCs w:val="24"/>
        </w:rPr>
        <w:t>πελατάκια</w:t>
      </w:r>
      <w:proofErr w:type="spellEnd"/>
      <w:r>
        <w:rPr>
          <w:rFonts w:eastAsia="Times New Roman" w:cs="Times New Roman"/>
          <w:szCs w:val="24"/>
        </w:rPr>
        <w:t>,</w:t>
      </w:r>
      <w:r>
        <w:rPr>
          <w:rFonts w:eastAsia="Times New Roman" w:cs="Times New Roman"/>
          <w:szCs w:val="24"/>
        </w:rPr>
        <w:t xml:space="preserve"> με μετριότητες </w:t>
      </w:r>
      <w:r>
        <w:rPr>
          <w:rFonts w:eastAsia="Times New Roman" w:cs="Times New Roman"/>
          <w:szCs w:val="24"/>
        </w:rPr>
        <w:lastRenderedPageBreak/>
        <w:t>και με ανθρώπους που δεν μπορούν να κάνουν τίποτε άλλο στη ζωή τους παρά να γλείφουν κατουρημένες ποδιές για να μπο</w:t>
      </w:r>
      <w:r>
        <w:rPr>
          <w:rFonts w:eastAsia="Times New Roman" w:cs="Times New Roman"/>
          <w:szCs w:val="24"/>
        </w:rPr>
        <w:t>υ</w:t>
      </w:r>
      <w:r>
        <w:rPr>
          <w:rFonts w:eastAsia="Times New Roman" w:cs="Times New Roman"/>
          <w:szCs w:val="24"/>
        </w:rPr>
        <w:t xml:space="preserve">ν στο </w:t>
      </w:r>
      <w:r>
        <w:rPr>
          <w:rFonts w:eastAsia="Times New Roman" w:cs="Times New Roman"/>
          <w:szCs w:val="24"/>
        </w:rPr>
        <w:t>δ</w:t>
      </w:r>
      <w:r>
        <w:rPr>
          <w:rFonts w:eastAsia="Times New Roman" w:cs="Times New Roman"/>
          <w:szCs w:val="24"/>
        </w:rPr>
        <w:t>ημόσιο.</w:t>
      </w:r>
    </w:p>
    <w:p w14:paraId="0E0C963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τροπολογία για τη μείωση του ΕΝΦΙΑ και η τροπολογία για τη μείωση της φορολογίας των επιχειρήσεων είναι πάρ</w:t>
      </w:r>
      <w:r>
        <w:rPr>
          <w:rFonts w:eastAsia="Times New Roman" w:cs="Times New Roman"/>
          <w:szCs w:val="24"/>
        </w:rPr>
        <w:t>α πολύ σημαντικές. Και θα τις ψηφίζαμε, αν τις συζητούσαμε σε συγκεκριμένο νομοσχέδιο και μέσα από μια συγκεκριμένη διαδικασία. Γιατί είναι πολύ πιο σοβαρές από το νομοσχέδιο, στο οποίο τις φέρνουμε τσόντα. Και γιατί τις φέρνουμε τσόντα; Για να μην γίνει μ</w:t>
      </w:r>
      <w:r>
        <w:rPr>
          <w:rFonts w:eastAsia="Times New Roman" w:cs="Times New Roman"/>
          <w:szCs w:val="24"/>
        </w:rPr>
        <w:t>εγάλη συζήτηση, η οποία λέει, για παράδειγμα, ότι για τη μείωση της φορολογίας των επιχειρήσεων προβλεπόταν από το 29% να πάμε κατευθείαν στο 26% ή και στο 25%. Αλλά για να πατσίσουμε την μη περικοπή των συντάξεων, το κάναμε γαργάρα αυτό και το πάμε μονάδα</w:t>
      </w:r>
      <w:r>
        <w:rPr>
          <w:rFonts w:eastAsia="Times New Roman" w:cs="Times New Roman"/>
          <w:szCs w:val="24"/>
        </w:rPr>
        <w:t>-μονάδα έως το 2022, αντί να κάνουμε δραστική μείωση της φορολογίας των επιχειρήσεων για να δώσουμε κίνητρα να αναπτυχθούν επιχειρήσεις -που αυτές παράγουν πλούτο- από τις οποίες μπορούμε να διορίζουμε και να πληρώνουμε εργαζόμενους στον δημόσιο τομέα, στο</w:t>
      </w:r>
      <w:r>
        <w:rPr>
          <w:rFonts w:eastAsia="Times New Roman" w:cs="Times New Roman"/>
          <w:szCs w:val="24"/>
        </w:rPr>
        <w:t>υς κρατικούς φορείς, στις υπηρεσίες, οι οποίοι, όμως, αξίζει να δουλεύουν και να πληρώνονται, αξίζει μέσω εξετάσεων να περάσουν και να διοριστούν για να στελεχώσουν το κράτος και οι οποίοι είναι κάτοχοι τριών και τεσσάρων πτυχίων, αλλά δεν τους δίνουμε την</w:t>
      </w:r>
      <w:r>
        <w:rPr>
          <w:rFonts w:eastAsia="Times New Roman" w:cs="Times New Roman"/>
          <w:szCs w:val="24"/>
        </w:rPr>
        <w:t xml:space="preserve"> ευκαιρία μέσω ΑΣΕΠ ή μέσω άλλων διαδικασιών να διεκδικήσουν την είσοδό τους </w:t>
      </w:r>
      <w:r>
        <w:rPr>
          <w:rFonts w:eastAsia="Times New Roman" w:cs="Times New Roman"/>
          <w:szCs w:val="24"/>
        </w:rPr>
        <w:lastRenderedPageBreak/>
        <w:t xml:space="preserve">στη δημόσια λειτουργία, παρά μόνο τους τσοντάρουμε ως </w:t>
      </w:r>
      <w:proofErr w:type="spellStart"/>
      <w:r>
        <w:rPr>
          <w:rFonts w:eastAsia="Times New Roman" w:cs="Times New Roman"/>
          <w:szCs w:val="24"/>
        </w:rPr>
        <w:t>πελατάκια</w:t>
      </w:r>
      <w:proofErr w:type="spellEnd"/>
      <w:r>
        <w:rPr>
          <w:rFonts w:eastAsia="Times New Roman" w:cs="Times New Roman"/>
          <w:szCs w:val="24"/>
        </w:rPr>
        <w:t xml:space="preserve"> επειδή δεν μπορούν να κάνουν τίποτε άλλο στη ζωή τους κι επειδή χρήσιμο είναι να τσεπώνουμε μερικά </w:t>
      </w:r>
      <w:proofErr w:type="spellStart"/>
      <w:r>
        <w:rPr>
          <w:rFonts w:eastAsia="Times New Roman" w:cs="Times New Roman"/>
          <w:szCs w:val="24"/>
        </w:rPr>
        <w:t>ψηφαλάκια</w:t>
      </w:r>
      <w:proofErr w:type="spellEnd"/>
      <w:r>
        <w:rPr>
          <w:rFonts w:eastAsia="Times New Roman" w:cs="Times New Roman"/>
          <w:szCs w:val="24"/>
        </w:rPr>
        <w:t>.</w:t>
      </w:r>
    </w:p>
    <w:p w14:paraId="0E0C964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 xml:space="preserve">το έκαναν και άλλοι συνάδελφοι στο παρελθόν. Αλλά αυτή η Κυβέρνηση της πρώτη φορά </w:t>
      </w:r>
      <w:proofErr w:type="spellStart"/>
      <w:r>
        <w:rPr>
          <w:rFonts w:eastAsia="Times New Roman" w:cs="Times New Roman"/>
          <w:szCs w:val="24"/>
        </w:rPr>
        <w:t>α</w:t>
      </w:r>
      <w:r>
        <w:rPr>
          <w:rFonts w:eastAsia="Times New Roman" w:cs="Times New Roman"/>
          <w:szCs w:val="24"/>
        </w:rPr>
        <w:t>ριστεράς</w:t>
      </w:r>
      <w:proofErr w:type="spellEnd"/>
      <w:r>
        <w:rPr>
          <w:rFonts w:eastAsia="Times New Roman" w:cs="Times New Roman"/>
          <w:szCs w:val="24"/>
        </w:rPr>
        <w:t>, του Πάνου Καμμένου και του Τέρενς Κουίκ, περίμενα ότι θα κάνει άλλα πράγματα. Περιμέναμε. Ο κόσμος γενικά περίμενε ότι θα κάνει άλλα πράγματα. Μερικά από αυτά τα ε</w:t>
      </w:r>
      <w:r>
        <w:rPr>
          <w:rFonts w:eastAsia="Times New Roman" w:cs="Times New Roman"/>
          <w:szCs w:val="24"/>
        </w:rPr>
        <w:t xml:space="preserve">ίχε περιγράψει με σαφήνεια στο παρελθόν, αντιπολιτευόμενη τους προηγούμενους, που επί σαράντα χρόνια ο μέσος πολίτης έδινε 45% στον έναν και 45% στον άλλον. Αυτοί οι δύο με τα </w:t>
      </w:r>
      <w:proofErr w:type="spellStart"/>
      <w:r>
        <w:rPr>
          <w:rFonts w:eastAsia="Times New Roman" w:cs="Times New Roman"/>
          <w:szCs w:val="24"/>
        </w:rPr>
        <w:t>σαρανταπεντάρια</w:t>
      </w:r>
      <w:proofErr w:type="spellEnd"/>
      <w:r>
        <w:rPr>
          <w:rFonts w:eastAsia="Times New Roman" w:cs="Times New Roman"/>
          <w:szCs w:val="24"/>
        </w:rPr>
        <w:t xml:space="preserve"> βούλιαξαν τη χώρα. Ο ΣΥΡΙΖΑ έχει διορθώσει όλα αυτά τα κακώς κεί</w:t>
      </w:r>
      <w:r>
        <w:rPr>
          <w:rFonts w:eastAsia="Times New Roman" w:cs="Times New Roman"/>
          <w:szCs w:val="24"/>
        </w:rPr>
        <w:t xml:space="preserve">μενα που υπήρχαν. Και μάλιστα, κάποιοι πολίτες που τους ψήφιζαν συνεχώς, εναλλάξ ίσως, ή σταθερά έδιναν </w:t>
      </w:r>
      <w:proofErr w:type="spellStart"/>
      <w:r>
        <w:rPr>
          <w:rFonts w:eastAsia="Times New Roman" w:cs="Times New Roman"/>
          <w:szCs w:val="24"/>
        </w:rPr>
        <w:t>σαρανταπεντάρια</w:t>
      </w:r>
      <w:proofErr w:type="spellEnd"/>
      <w:r>
        <w:rPr>
          <w:rFonts w:eastAsia="Times New Roman" w:cs="Times New Roman"/>
          <w:szCs w:val="24"/>
        </w:rPr>
        <w:t xml:space="preserve"> στον κάθε ένα από αυτούς τους δύο πυλώνες της λειτουργίας του δικομματισμού, τώρα αυτοί που τους ψήφιζαν δεκαπέντε, δεκαέξι, δεκαοκτώ φο</w:t>
      </w:r>
      <w:r>
        <w:rPr>
          <w:rFonts w:eastAsia="Times New Roman" w:cs="Times New Roman"/>
          <w:szCs w:val="24"/>
        </w:rPr>
        <w:t>ρές τον καθέναν θέλουν να τους στείλουν φυλακή. Και να κρεμαστούν αυτοί τώρα, απόψε, και χωρίς δίκη ενδεχομένως. Γιατί αυτοί βούλιαξαν τη χώρα. Αυτοί κλέψανε. Δύο, τρία, πέντε, δέκα άτομα. Αυτοί έφεραν τη χώρα στην καταστροφή. Οι υπόλοιποι δεν φταίνε σε τί</w:t>
      </w:r>
      <w:r>
        <w:rPr>
          <w:rFonts w:eastAsia="Times New Roman" w:cs="Times New Roman"/>
          <w:szCs w:val="24"/>
        </w:rPr>
        <w:t xml:space="preserve">ποτα. Και έχουμε καλλιεργήσει στον μέσο πολίτη ακριβώς αυτό το πράγμα της ανθρωποφαγίας και της εξόντωσης </w:t>
      </w:r>
      <w:r>
        <w:rPr>
          <w:rFonts w:eastAsia="Times New Roman" w:cs="Times New Roman"/>
          <w:szCs w:val="24"/>
        </w:rPr>
        <w:lastRenderedPageBreak/>
        <w:t>πολιτικών αντιπάλων, επειδή αυτοί βούλιαξαν τη χώρα, ενώ εμείς τώρα της έχουμε ρίξει σωσίβια. Και χαμηλώνουμε τον ΕΝΦΙΑ λίγο πριν τις εκλογές και μειώ</w:t>
      </w:r>
      <w:r>
        <w:rPr>
          <w:rFonts w:eastAsia="Times New Roman" w:cs="Times New Roman"/>
          <w:szCs w:val="24"/>
        </w:rPr>
        <w:t>νουμε με το μαρτύριο της σταγόνας τη φορολογία των επιχειρήσεων.</w:t>
      </w:r>
    </w:p>
    <w:p w14:paraId="0E0C964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Δεν θα ψηφίσουμε καμ</w:t>
      </w:r>
      <w:r>
        <w:rPr>
          <w:rFonts w:eastAsia="Times New Roman" w:cs="Times New Roman"/>
          <w:szCs w:val="24"/>
        </w:rPr>
        <w:t>μ</w:t>
      </w:r>
      <w:r>
        <w:rPr>
          <w:rFonts w:eastAsia="Times New Roman" w:cs="Times New Roman"/>
          <w:szCs w:val="24"/>
        </w:rPr>
        <w:t>ία από τις τροπολογίες, δίκαιες και άδικες, σωστές και λάθος. Θα ψηφίσουμε «</w:t>
      </w:r>
      <w:r>
        <w:rPr>
          <w:rFonts w:eastAsia="Times New Roman" w:cs="Times New Roman"/>
          <w:szCs w:val="24"/>
        </w:rPr>
        <w:t>παρών</w:t>
      </w:r>
      <w:r>
        <w:rPr>
          <w:rFonts w:eastAsia="Times New Roman" w:cs="Times New Roman"/>
          <w:szCs w:val="24"/>
        </w:rPr>
        <w:t>» στις τροπολογίες.</w:t>
      </w:r>
    </w:p>
    <w:p w14:paraId="0E0C9642" w14:textId="77777777" w:rsidR="00BD61E1" w:rsidRDefault="00340392">
      <w:pPr>
        <w:spacing w:line="600" w:lineRule="auto"/>
        <w:ind w:firstLine="720"/>
        <w:jc w:val="both"/>
        <w:rPr>
          <w:rFonts w:eastAsia="Times New Roman"/>
          <w:szCs w:val="24"/>
        </w:rPr>
      </w:pPr>
      <w:r>
        <w:rPr>
          <w:rFonts w:eastAsia="Times New Roman"/>
          <w:szCs w:val="24"/>
        </w:rPr>
        <w:t xml:space="preserve">Είναι στο πρόγραμμά μας και η μείωση της φορολογίας των επιχειρήσεων </w:t>
      </w:r>
      <w:r>
        <w:rPr>
          <w:rFonts w:eastAsia="Times New Roman"/>
          <w:szCs w:val="24"/>
        </w:rPr>
        <w:t xml:space="preserve">και η δραστική μείωση του ΕΝΦΙΑ, τον οποίον η </w:t>
      </w:r>
      <w:r>
        <w:rPr>
          <w:rFonts w:eastAsia="Times New Roman"/>
          <w:szCs w:val="24"/>
        </w:rPr>
        <w:t>α</w:t>
      </w:r>
      <w:r>
        <w:rPr>
          <w:rFonts w:eastAsia="Times New Roman"/>
          <w:szCs w:val="24"/>
        </w:rPr>
        <w:t xml:space="preserve">ριστερή </w:t>
      </w:r>
      <w:r>
        <w:rPr>
          <w:rFonts w:eastAsia="Times New Roman"/>
          <w:szCs w:val="24"/>
        </w:rPr>
        <w:t>κ</w:t>
      </w:r>
      <w:r>
        <w:rPr>
          <w:rFonts w:eastAsia="Times New Roman"/>
          <w:szCs w:val="24"/>
        </w:rPr>
        <w:t xml:space="preserve">υβέρνηση του Πάνου Καμμένου θα καταργούσε. Δεν ξέρω αν το θυμάται ο μέσος ψηφοφόρος αυτής της αριστερής </w:t>
      </w:r>
      <w:r>
        <w:rPr>
          <w:rFonts w:eastAsia="Times New Roman"/>
          <w:szCs w:val="24"/>
        </w:rPr>
        <w:t>κ</w:t>
      </w:r>
      <w:r>
        <w:rPr>
          <w:rFonts w:eastAsia="Times New Roman"/>
          <w:szCs w:val="24"/>
        </w:rPr>
        <w:t xml:space="preserve">υβέρνησης των </w:t>
      </w:r>
      <w:proofErr w:type="spellStart"/>
      <w:r>
        <w:rPr>
          <w:rFonts w:eastAsia="Times New Roman"/>
          <w:szCs w:val="24"/>
        </w:rPr>
        <w:t>αριστεροδεξιοψεκασμένων</w:t>
      </w:r>
      <w:proofErr w:type="spellEnd"/>
      <w:r>
        <w:rPr>
          <w:rFonts w:eastAsia="Times New Roman"/>
          <w:szCs w:val="24"/>
        </w:rPr>
        <w:t xml:space="preserve">. </w:t>
      </w:r>
    </w:p>
    <w:p w14:paraId="0E0C9643" w14:textId="77777777" w:rsidR="00BD61E1" w:rsidRDefault="00340392">
      <w:pPr>
        <w:spacing w:line="600" w:lineRule="auto"/>
        <w:ind w:firstLine="720"/>
        <w:jc w:val="both"/>
        <w:rPr>
          <w:rFonts w:eastAsia="Times New Roman"/>
          <w:szCs w:val="24"/>
        </w:rPr>
      </w:pPr>
      <w:r>
        <w:rPr>
          <w:rFonts w:eastAsia="Times New Roman"/>
          <w:szCs w:val="24"/>
        </w:rPr>
        <w:t>Θα στηρίξουμε την ευρωπαϊκή οδηγία η οποία θα ενσωματωθεί στην ελληνική νομοθεσία επειδή πρέπει να γίνει και επειδή καλό θα είναι να έχουμε τον νου μας ποιος κυκλοφορεί, πού πηγαίνει και τι κουβαλάει μαζί του. Έχουν κλάψει μανούλες κι έχουμε θρηνήσει θύματ</w:t>
      </w:r>
      <w:r>
        <w:rPr>
          <w:rFonts w:eastAsia="Times New Roman"/>
          <w:szCs w:val="24"/>
        </w:rPr>
        <w:t xml:space="preserve">α σε πάρα πολλές χώρες και μέσα στην Ευρώπη, εκατοντάδες θύματα, επειδή δεν υπήρχε πρόληψη και δεν υπήρχε καμία διαδικασία προστασίας του δημοκρατικού πολιτεύματος. </w:t>
      </w:r>
    </w:p>
    <w:p w14:paraId="0E0C9644" w14:textId="77777777" w:rsidR="00BD61E1" w:rsidRDefault="00340392">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D46E47">
        <w:rPr>
          <w:rFonts w:eastAsia="Times New Roman"/>
          <w:b/>
          <w:szCs w:val="24"/>
        </w:rPr>
        <w:t>ΝΙΚΟΛΑΟΣ ΒΟΥΤΣΗΣ</w:t>
      </w:r>
      <w:r>
        <w:rPr>
          <w:rFonts w:eastAsia="Times New Roman"/>
          <w:szCs w:val="24"/>
        </w:rPr>
        <w:t>)</w:t>
      </w:r>
    </w:p>
    <w:p w14:paraId="0E0C9645" w14:textId="77777777" w:rsidR="00BD61E1" w:rsidRDefault="00340392">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δ</w:t>
      </w:r>
      <w:r>
        <w:rPr>
          <w:rFonts w:eastAsia="Times New Roman"/>
          <w:szCs w:val="24"/>
        </w:rPr>
        <w:t xml:space="preserve">ημοκρατία δεν είναι το καλύτερο πολίτευμα. Έχει πολύ μεγάλα ελαττώματα, αλλά είναι το καλύτερο απ’ όσα έχει επινοήσει ο άνθρωπος. Μέχρι να βρούμε κάποιο καλύτερο, θα πρέπει η </w:t>
      </w:r>
      <w:r>
        <w:rPr>
          <w:rFonts w:eastAsia="Times New Roman"/>
          <w:szCs w:val="24"/>
        </w:rPr>
        <w:t>δ</w:t>
      </w:r>
      <w:r>
        <w:rPr>
          <w:rFonts w:eastAsia="Times New Roman"/>
          <w:szCs w:val="24"/>
        </w:rPr>
        <w:t xml:space="preserve">ημοκρατία να </w:t>
      </w:r>
      <w:proofErr w:type="spellStart"/>
      <w:r>
        <w:rPr>
          <w:rFonts w:eastAsia="Times New Roman"/>
          <w:szCs w:val="24"/>
        </w:rPr>
        <w:t>αυτοπροστατεύεται</w:t>
      </w:r>
      <w:proofErr w:type="spellEnd"/>
      <w:r>
        <w:rPr>
          <w:rFonts w:eastAsia="Times New Roman"/>
          <w:szCs w:val="24"/>
        </w:rPr>
        <w:t xml:space="preserve"> και να της δίνουμε αυτή την ικανότητα και τη</w:t>
      </w:r>
      <w:r>
        <w:rPr>
          <w:rFonts w:eastAsia="Times New Roman"/>
          <w:szCs w:val="24"/>
        </w:rPr>
        <w:t xml:space="preserve">ν ευκαιρία να </w:t>
      </w:r>
      <w:proofErr w:type="spellStart"/>
      <w:r>
        <w:rPr>
          <w:rFonts w:eastAsia="Times New Roman"/>
          <w:szCs w:val="24"/>
        </w:rPr>
        <w:t>αυτοπροστατεύεται</w:t>
      </w:r>
      <w:proofErr w:type="spellEnd"/>
      <w:r>
        <w:rPr>
          <w:rFonts w:eastAsia="Times New Roman"/>
          <w:szCs w:val="24"/>
        </w:rPr>
        <w:t xml:space="preserve"> χωρίς να ασκούμε προληπτική καταστολή, χωρίς να ασκούμε καταπίεση και καταπάτηση ανθρωπίνων δικαιωμάτων, χωρίς να ασκούμε όλες αυτές τις διαστροφές </w:t>
      </w:r>
      <w:proofErr w:type="spellStart"/>
      <w:r>
        <w:rPr>
          <w:rFonts w:eastAsia="Times New Roman"/>
          <w:szCs w:val="24"/>
        </w:rPr>
        <w:t>κυβερνητισμού</w:t>
      </w:r>
      <w:proofErr w:type="spellEnd"/>
      <w:r>
        <w:rPr>
          <w:rFonts w:eastAsia="Times New Roman"/>
          <w:szCs w:val="24"/>
        </w:rPr>
        <w:t xml:space="preserve"> που έχουμε γνωρίσει σε ολοκληρωτικά καθεστώτα, αριστερά και δε</w:t>
      </w:r>
      <w:r>
        <w:rPr>
          <w:rFonts w:eastAsia="Times New Roman"/>
          <w:szCs w:val="24"/>
        </w:rPr>
        <w:t>ξιά, σε όλες τις μαύρες και κόκκινες χούντες σε όλη την υφήλιο. Τα έχουμε δει, τα ξέρουμε πολύ καλά και πρέπει να είμαστε απέναντι σ’ αυτά, αν και μερικοί από εμάς αγαπάνε μερικά τέτοια ολοκληρωτικά καθεστώτα και μερικοί άλλοι επίσης το ίδιο δυνατά αγαπάνε</w:t>
      </w:r>
      <w:r>
        <w:rPr>
          <w:rFonts w:eastAsia="Times New Roman"/>
          <w:szCs w:val="24"/>
        </w:rPr>
        <w:t xml:space="preserve"> ολοκληρωτικές μεθόδους και καθεστώτα. Πρέπει όμως η </w:t>
      </w:r>
      <w:r>
        <w:rPr>
          <w:rFonts w:eastAsia="Times New Roman"/>
          <w:szCs w:val="24"/>
        </w:rPr>
        <w:t>δ</w:t>
      </w:r>
      <w:r>
        <w:rPr>
          <w:rFonts w:eastAsia="Times New Roman"/>
          <w:szCs w:val="24"/>
        </w:rPr>
        <w:t xml:space="preserve">ημοκρατία να </w:t>
      </w:r>
      <w:proofErr w:type="spellStart"/>
      <w:r>
        <w:rPr>
          <w:rFonts w:eastAsia="Times New Roman"/>
          <w:szCs w:val="24"/>
        </w:rPr>
        <w:t>αυτοπροστατεύεται</w:t>
      </w:r>
      <w:proofErr w:type="spellEnd"/>
      <w:r>
        <w:rPr>
          <w:rFonts w:eastAsia="Times New Roman"/>
          <w:szCs w:val="24"/>
        </w:rPr>
        <w:t xml:space="preserve">. Τελεία και παύλα. </w:t>
      </w:r>
    </w:p>
    <w:p w14:paraId="0E0C9646" w14:textId="77777777" w:rsidR="00BD61E1" w:rsidRDefault="00340392">
      <w:pPr>
        <w:spacing w:line="600" w:lineRule="auto"/>
        <w:ind w:firstLine="720"/>
        <w:jc w:val="both"/>
        <w:rPr>
          <w:rFonts w:eastAsia="Times New Roman"/>
          <w:szCs w:val="24"/>
        </w:rPr>
      </w:pPr>
      <w:r>
        <w:rPr>
          <w:rFonts w:eastAsia="Times New Roman"/>
          <w:szCs w:val="24"/>
        </w:rPr>
        <w:t>Θα ψηφίσουμε την ενσωμάτωση της ευρωπαϊκής οδηγίας και θα ψηφίσουμε «</w:t>
      </w:r>
      <w:r>
        <w:rPr>
          <w:rFonts w:eastAsia="Times New Roman"/>
          <w:szCs w:val="24"/>
        </w:rPr>
        <w:t>π</w:t>
      </w:r>
      <w:r>
        <w:rPr>
          <w:rFonts w:eastAsia="Times New Roman"/>
          <w:szCs w:val="24"/>
        </w:rPr>
        <w:t xml:space="preserve">αρών» για τους λόγους που εξήγησα σε όλες τις τροπολογίες. </w:t>
      </w:r>
    </w:p>
    <w:p w14:paraId="0E0C9647" w14:textId="77777777" w:rsidR="00BD61E1" w:rsidRDefault="00340392">
      <w:pPr>
        <w:spacing w:line="600" w:lineRule="auto"/>
        <w:ind w:firstLine="720"/>
        <w:jc w:val="both"/>
        <w:rPr>
          <w:rFonts w:eastAsia="Times New Roman"/>
          <w:szCs w:val="24"/>
        </w:rPr>
      </w:pPr>
      <w:r>
        <w:rPr>
          <w:rFonts w:eastAsia="Times New Roman"/>
          <w:szCs w:val="24"/>
        </w:rPr>
        <w:t>Ευχαριστώ πολύ.</w:t>
      </w:r>
    </w:p>
    <w:p w14:paraId="0E0C9648" w14:textId="77777777" w:rsidR="00BD61E1" w:rsidRDefault="00340392">
      <w:pPr>
        <w:spacing w:line="600" w:lineRule="auto"/>
        <w:ind w:firstLine="720"/>
        <w:jc w:val="both"/>
        <w:rPr>
          <w:rFonts w:eastAsia="Times New Roman"/>
          <w:szCs w:val="24"/>
        </w:rPr>
      </w:pPr>
      <w:r w:rsidRPr="009061EB">
        <w:rPr>
          <w:rFonts w:eastAsia="Times New Roman"/>
          <w:b/>
          <w:szCs w:val="24"/>
        </w:rPr>
        <w:t xml:space="preserve">ΠΡΟΕΔΡΟΣ (Νικόλαος </w:t>
      </w:r>
      <w:proofErr w:type="spellStart"/>
      <w:r w:rsidRPr="009061EB">
        <w:rPr>
          <w:rFonts w:eastAsia="Times New Roman"/>
          <w:b/>
          <w:szCs w:val="24"/>
        </w:rPr>
        <w:t>Βούτσης</w:t>
      </w:r>
      <w:proofErr w:type="spellEnd"/>
      <w:r w:rsidRPr="009061EB">
        <w:rPr>
          <w:rFonts w:eastAsia="Times New Roman"/>
          <w:b/>
          <w:szCs w:val="24"/>
        </w:rPr>
        <w:t>):</w:t>
      </w:r>
      <w:r>
        <w:rPr>
          <w:rFonts w:eastAsia="Times New Roman"/>
          <w:szCs w:val="24"/>
        </w:rPr>
        <w:t xml:space="preserve"> Ευχαριστούμε.</w:t>
      </w:r>
    </w:p>
    <w:p w14:paraId="0E0C9649" w14:textId="77777777" w:rsidR="00BD61E1" w:rsidRDefault="00340392">
      <w:pPr>
        <w:spacing w:line="600" w:lineRule="auto"/>
        <w:ind w:firstLine="720"/>
        <w:jc w:val="both"/>
        <w:rPr>
          <w:rFonts w:eastAsia="Times New Roman"/>
          <w:szCs w:val="24"/>
        </w:rPr>
      </w:pPr>
      <w:r>
        <w:rPr>
          <w:rFonts w:eastAsia="Times New Roman"/>
          <w:szCs w:val="24"/>
        </w:rPr>
        <w:lastRenderedPageBreak/>
        <w:t xml:space="preserve">Παρακαλώ, τον λόγο έχει ο τελευταίος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 xml:space="preserve">γορητής, από την Ένωση Κεντρώων, ο κ. </w:t>
      </w:r>
      <w:proofErr w:type="spellStart"/>
      <w:r>
        <w:rPr>
          <w:rFonts w:eastAsia="Times New Roman"/>
          <w:szCs w:val="24"/>
        </w:rPr>
        <w:t>Σαρίδης</w:t>
      </w:r>
      <w:proofErr w:type="spellEnd"/>
      <w:r>
        <w:rPr>
          <w:rFonts w:eastAsia="Times New Roman"/>
          <w:szCs w:val="24"/>
        </w:rPr>
        <w:t>.</w:t>
      </w:r>
    </w:p>
    <w:p w14:paraId="0E0C964A" w14:textId="77777777" w:rsidR="00BD61E1" w:rsidRDefault="00340392">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κύριε Πρόεδρε.</w:t>
      </w:r>
    </w:p>
    <w:p w14:paraId="0E0C964B" w14:textId="77777777" w:rsidR="00BD61E1" w:rsidRDefault="00340392">
      <w:pPr>
        <w:spacing w:line="600" w:lineRule="auto"/>
        <w:ind w:firstLine="720"/>
        <w:jc w:val="both"/>
        <w:rPr>
          <w:rFonts w:eastAsia="Times New Roman"/>
          <w:szCs w:val="24"/>
        </w:rPr>
      </w:pPr>
      <w:r>
        <w:rPr>
          <w:rFonts w:eastAsia="Times New Roman"/>
          <w:szCs w:val="24"/>
        </w:rPr>
        <w:t xml:space="preserve">Κύριοι Υπουργοί, κύριε </w:t>
      </w:r>
      <w:proofErr w:type="spellStart"/>
      <w:r>
        <w:rPr>
          <w:rFonts w:eastAsia="Times New Roman"/>
          <w:szCs w:val="24"/>
        </w:rPr>
        <w:t>Τσακαλώτο</w:t>
      </w:r>
      <w:proofErr w:type="spellEnd"/>
      <w:r>
        <w:rPr>
          <w:rFonts w:eastAsia="Times New Roman"/>
          <w:szCs w:val="24"/>
        </w:rPr>
        <w:t>, χαιρόμαστε που σας βλέπουμε στην Αίθου</w:t>
      </w:r>
      <w:r>
        <w:rPr>
          <w:rFonts w:eastAsia="Times New Roman"/>
          <w:szCs w:val="24"/>
        </w:rPr>
        <w:t xml:space="preserve">σα σήμερα. Καλό όμως θα ήταν να σας βλέπαμε και μια Δευτέρα, κύριε Υπουργέ, στις επίκαιρες ερωτήσεις. Έχουμε να σας δούμε Δευτέρα γύρω στους έξι μήνες. Θα τελειώσουμε σε λίγο. Θα τελειώσουν και οι Δευτέρες. Να μας απαντάει ο κ. </w:t>
      </w:r>
      <w:proofErr w:type="spellStart"/>
      <w:r>
        <w:rPr>
          <w:rFonts w:eastAsia="Times New Roman"/>
          <w:szCs w:val="24"/>
        </w:rPr>
        <w:t>Τσακαλώτος</w:t>
      </w:r>
      <w:proofErr w:type="spellEnd"/>
      <w:r>
        <w:rPr>
          <w:rFonts w:eastAsia="Times New Roman"/>
          <w:szCs w:val="24"/>
        </w:rPr>
        <w:t>.</w:t>
      </w:r>
    </w:p>
    <w:p w14:paraId="0E0C964C" w14:textId="77777777" w:rsidR="00BD61E1" w:rsidRDefault="00340392">
      <w:pPr>
        <w:spacing w:line="600" w:lineRule="auto"/>
        <w:ind w:firstLine="720"/>
        <w:jc w:val="both"/>
        <w:rPr>
          <w:rFonts w:eastAsia="Times New Roman"/>
          <w:szCs w:val="24"/>
        </w:rPr>
      </w:pPr>
      <w:r>
        <w:rPr>
          <w:rFonts w:eastAsia="Times New Roman"/>
          <w:szCs w:val="24"/>
        </w:rPr>
        <w:t>Αγαπητοί συνάδελ</w:t>
      </w:r>
      <w:r>
        <w:rPr>
          <w:rFonts w:eastAsia="Times New Roman"/>
          <w:szCs w:val="24"/>
        </w:rPr>
        <w:t>φοι, υπάρχει μια ερώτηση η απάντηση της οποίας δεν μας απασχολεί όσο θα έπρεπε. Αντίθετα συμπεριφερόμαστε όλοι σ’ αυτή την Αίθουσα λες και η ερώτηση δεν έπρεπε να ακουστεί, παρά το γεγονός ότι κάποιους από εμάς μέσα εδώ μας στοιχειώνει και δεν μας αφήνει τ</w:t>
      </w:r>
      <w:r>
        <w:rPr>
          <w:rFonts w:eastAsia="Times New Roman"/>
          <w:szCs w:val="24"/>
        </w:rPr>
        <w:t xml:space="preserve">α βράδια να κοιμηθούμε. </w:t>
      </w:r>
    </w:p>
    <w:p w14:paraId="0E0C964D" w14:textId="77777777" w:rsidR="00BD61E1" w:rsidRDefault="00340392">
      <w:pPr>
        <w:spacing w:line="600" w:lineRule="auto"/>
        <w:ind w:firstLine="720"/>
        <w:jc w:val="both"/>
        <w:rPr>
          <w:rFonts w:eastAsia="Times New Roman"/>
          <w:szCs w:val="24"/>
        </w:rPr>
      </w:pPr>
      <w:r>
        <w:rPr>
          <w:rFonts w:eastAsia="Times New Roman"/>
          <w:szCs w:val="24"/>
        </w:rPr>
        <w:t>Πρόκειται για μια ερώτηση που οι δημοσιογράφοι δεν την ρωτάνε στους πολιτικούς στα πάνελ και που οι δημοσκόποι δεν την συμπεριλαμβάνουν στις δημοσκοπήσεις τους. Δεν τη ρωτάνε, γιατί πολύ απλά δεν ξέρουν πώς να διαχειριστούν την απά</w:t>
      </w:r>
      <w:r>
        <w:rPr>
          <w:rFonts w:eastAsia="Times New Roman"/>
          <w:szCs w:val="24"/>
        </w:rPr>
        <w:t xml:space="preserve">ντηση που θα πάρουν. Πρόκειται για μια ερώτηση τόσο απλή όσο και δύσκολη. Μια ερώτηση που κανονικά αυτούς που </w:t>
      </w:r>
      <w:r>
        <w:rPr>
          <w:rFonts w:eastAsia="Times New Roman"/>
          <w:szCs w:val="24"/>
        </w:rPr>
        <w:lastRenderedPageBreak/>
        <w:t>θα έπρεπε να απασχολεί καθημερινά είναι όλους εμάς τους τριακόσιους μέσα σ’ αυτή εδώ την Αίθουσα. Πρόκειται για την ερώτηση που μου απευθύνουν εμέ</w:t>
      </w:r>
      <w:r>
        <w:rPr>
          <w:rFonts w:eastAsia="Times New Roman"/>
          <w:szCs w:val="24"/>
        </w:rPr>
        <w:t xml:space="preserve">να οι πολίτες της πόλης μου της Θεσσαλονίκης, όταν πηγαίνω στα καφενεία να τους συναντήσω, να συζητήσω. Είναι απλοί άνθρωποι, ξέρετε. Κουρασμένοι άνθρωποι. Φτωχοί, απογοητευμένοι αλλά αξιοπρεπείς. Άνθρωποι συνταξιούχοι, άνθρωποι άνεργοι, άνθρωποι όλων των </w:t>
      </w:r>
      <w:r>
        <w:rPr>
          <w:rFonts w:eastAsia="Times New Roman"/>
          <w:szCs w:val="24"/>
        </w:rPr>
        <w:t xml:space="preserve">ηλικιών που μεγαλώνουν παιδιά. Που τα όνειρά τους γκρεμίστηκαν σε αυτά τα οκτώ χρόνια τα </w:t>
      </w:r>
      <w:proofErr w:type="spellStart"/>
      <w:r>
        <w:rPr>
          <w:rFonts w:eastAsia="Times New Roman"/>
          <w:szCs w:val="24"/>
        </w:rPr>
        <w:t>μνημονιακά</w:t>
      </w:r>
      <w:proofErr w:type="spellEnd"/>
      <w:r>
        <w:rPr>
          <w:rFonts w:eastAsia="Times New Roman"/>
          <w:szCs w:val="24"/>
        </w:rPr>
        <w:t>, τα οποία πέρασε η χώρα μας και βίωσε αυτός ο λαός.</w:t>
      </w:r>
    </w:p>
    <w:p w14:paraId="0E0C964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αυτοί οι άνθρωποι που δεν συμμετέχουν στη δημοκρατία μας, που απέχουν. Είναι </w:t>
      </w:r>
      <w:r>
        <w:rPr>
          <w:rFonts w:eastAsia="Times New Roman" w:cs="Times New Roman"/>
          <w:szCs w:val="24"/>
        </w:rPr>
        <w:t xml:space="preserve">αυτοί οι άνθρωποι που χωρίς να το ξέρουν, με την αποχή τους, καθορίζουν και το εκλογικό αποτέλεσμα. </w:t>
      </w:r>
    </w:p>
    <w:p w14:paraId="0E0C964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«Έχουμε δημοκρατία, κύριε </w:t>
      </w:r>
      <w:proofErr w:type="spellStart"/>
      <w:r>
        <w:rPr>
          <w:rFonts w:eastAsia="Times New Roman" w:cs="Times New Roman"/>
          <w:szCs w:val="24"/>
        </w:rPr>
        <w:t>Σαρίδη</w:t>
      </w:r>
      <w:proofErr w:type="spellEnd"/>
      <w:r>
        <w:rPr>
          <w:rFonts w:eastAsia="Times New Roman" w:cs="Times New Roman"/>
          <w:szCs w:val="24"/>
        </w:rPr>
        <w:t xml:space="preserve">;» με ρωτάνε. «Πόση δημοκρατία πιστεύετε ότι έχουμε, κύριε </w:t>
      </w:r>
      <w:proofErr w:type="spellStart"/>
      <w:r>
        <w:rPr>
          <w:rFonts w:eastAsia="Times New Roman" w:cs="Times New Roman"/>
          <w:szCs w:val="24"/>
        </w:rPr>
        <w:t>Σαρίδη</w:t>
      </w:r>
      <w:proofErr w:type="spellEnd"/>
      <w:r>
        <w:rPr>
          <w:rFonts w:eastAsia="Times New Roman" w:cs="Times New Roman"/>
          <w:szCs w:val="24"/>
        </w:rPr>
        <w:t>; Σας ικανοποιεί το επίπεδο</w:t>
      </w:r>
      <w:r w:rsidRPr="00A80AD9">
        <w:rPr>
          <w:rFonts w:eastAsia="Times New Roman" w:cs="Times New Roman"/>
          <w:szCs w:val="24"/>
        </w:rPr>
        <w:t xml:space="preserve"> </w:t>
      </w:r>
      <w:r>
        <w:rPr>
          <w:rFonts w:eastAsia="Times New Roman" w:cs="Times New Roman"/>
          <w:szCs w:val="24"/>
        </w:rPr>
        <w:t>-ε</w:t>
      </w:r>
      <w:r w:rsidRPr="00A80AD9">
        <w:rPr>
          <w:rFonts w:eastAsia="Times New Roman" w:cs="Times New Roman"/>
          <w:szCs w:val="24"/>
        </w:rPr>
        <w:t>ίστε εκπρόσωπος μέσα εκεί</w:t>
      </w:r>
      <w:r>
        <w:rPr>
          <w:rFonts w:eastAsia="Times New Roman" w:cs="Times New Roman"/>
          <w:szCs w:val="24"/>
        </w:rPr>
        <w:t>-</w:t>
      </w:r>
      <w:r w:rsidRPr="00A80AD9">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ης δημοκρατίας που έχουμε, κύριε </w:t>
      </w:r>
      <w:proofErr w:type="spellStart"/>
      <w:r>
        <w:rPr>
          <w:rFonts w:eastAsia="Times New Roman" w:cs="Times New Roman"/>
          <w:szCs w:val="24"/>
        </w:rPr>
        <w:t>Σαρίδη</w:t>
      </w:r>
      <w:proofErr w:type="spellEnd"/>
      <w:r>
        <w:rPr>
          <w:rFonts w:eastAsia="Times New Roman" w:cs="Times New Roman"/>
          <w:szCs w:val="24"/>
        </w:rPr>
        <w:t xml:space="preserve">;». </w:t>
      </w:r>
    </w:p>
    <w:p w14:paraId="0E0C965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έχουμε δημοκρατία σε αυτή τη χώρα, ναι ή όχι; Τολμάμε να ρωτήσουμε τους Έλληνες τι πιστεύουν; Αν μας ρωτήσουν, έχουμε τι να απαντήσουμε; Αντί να ψάχνουμε, κυρίες και κύριοι συνάδελφοι, </w:t>
      </w:r>
      <w:r>
        <w:rPr>
          <w:rFonts w:eastAsia="Times New Roman" w:cs="Times New Roman"/>
          <w:szCs w:val="24"/>
        </w:rPr>
        <w:lastRenderedPageBreak/>
        <w:t>για εχ</w:t>
      </w:r>
      <w:r>
        <w:rPr>
          <w:rFonts w:eastAsia="Times New Roman" w:cs="Times New Roman"/>
          <w:szCs w:val="24"/>
        </w:rPr>
        <w:t>θρούς της ελληνικής δημοκρατίας στο κόμμα των πειρατών, αντί να κυνηγάμε τον Θανάση τον Γούναρη και τον Λαφαζάνη, επειδή έστησαν αντάρτικο κατά των πλειστηριασμών, μήπως θα έπρεπε να ψάχνουμε τρόπους να ανατρέψουμε με πράξεις αυτή την αρνητική κατάσταση κα</w:t>
      </w:r>
      <w:r>
        <w:rPr>
          <w:rFonts w:eastAsia="Times New Roman" w:cs="Times New Roman"/>
          <w:szCs w:val="24"/>
        </w:rPr>
        <w:t xml:space="preserve">ι να ξαναχτίσουμε την εμπιστοσύνη των Ελλήνων πολιτών στην ελληνική δημοκρατία; Έχουμε δημοκρατία, κυρίες και κύριοι συνάδελφοι. Μπορεί να μην είναι αυτή που θέλουμε, αλλά έχουμε και μπορούμε να την κάνουμε καλύτερη, αρκεί να θέλουμε και να γνωρίζουμε πώς </w:t>
      </w:r>
      <w:r>
        <w:rPr>
          <w:rFonts w:eastAsia="Times New Roman" w:cs="Times New Roman"/>
          <w:szCs w:val="24"/>
        </w:rPr>
        <w:t>θα την κάνουμε καλύτερη. Μήπως, αντί να κυνηγάμε το κόμμα των πειρατών, να μας φώναζαν να μας πουν και εκείνοι την άποψη για το σημερινό νομοσχέδιο; Ακούσαμε τους πολίτες; Τους ρωτήσαμε να μας πουν την άποψή τους για το σημερινό νομοσχέδιο;</w:t>
      </w:r>
    </w:p>
    <w:p w14:paraId="0E0C965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Καλούμαστε εμεί</w:t>
      </w:r>
      <w:r>
        <w:rPr>
          <w:rFonts w:eastAsia="Times New Roman" w:cs="Times New Roman"/>
          <w:szCs w:val="24"/>
        </w:rPr>
        <w:t xml:space="preserve">ς σήμερα εδώ στο όνομα της </w:t>
      </w:r>
      <w:proofErr w:type="spellStart"/>
      <w:r>
        <w:rPr>
          <w:rFonts w:eastAsia="Times New Roman" w:cs="Times New Roman"/>
          <w:szCs w:val="24"/>
        </w:rPr>
        <w:t>κυβερνοασφάλειας</w:t>
      </w:r>
      <w:proofErr w:type="spellEnd"/>
      <w:r>
        <w:rPr>
          <w:rFonts w:eastAsia="Times New Roman" w:cs="Times New Roman"/>
          <w:szCs w:val="24"/>
        </w:rPr>
        <w:t>, στο όνομα της προστασίας μας από την τρομοκρατία, από το οργανωμένο έγκλημα, να τραβήξουμε μία γραμμή ανάμεσα στην ελευθερία μας και στην ασφάλειά μας. Πόση από την ελευθερία μας πρέπει να παραδώσουμε για να αισ</w:t>
      </w:r>
      <w:r>
        <w:rPr>
          <w:rFonts w:eastAsia="Times New Roman" w:cs="Times New Roman"/>
          <w:szCs w:val="24"/>
        </w:rPr>
        <w:t xml:space="preserve">θανόμαστε ασφαλείς; Μπορεί να είναι κανένας πραγματικά ελεύθερος αν αισθάνεται ασφαλής; </w:t>
      </w:r>
    </w:p>
    <w:p w14:paraId="0E0C965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δεν τίθενται οι πρέπουσες εγγυήσεις για την προστασία των ατομικών δικαιωμάτων και των προσωπικών δεδομένων </w:t>
      </w:r>
      <w:r>
        <w:rPr>
          <w:rFonts w:eastAsia="Times New Roman" w:cs="Times New Roman"/>
          <w:szCs w:val="24"/>
        </w:rPr>
        <w:lastRenderedPageBreak/>
        <w:t>των πολιτών και υπάρχει αμφιβολία</w:t>
      </w:r>
      <w:r>
        <w:rPr>
          <w:rFonts w:eastAsia="Times New Roman" w:cs="Times New Roman"/>
          <w:szCs w:val="24"/>
        </w:rPr>
        <w:t xml:space="preserve"> κατά πόσο τηρείται η αρχή της αναλογικότητας ως προς τον περιορισμό των δικαιωμάτων προστασίας προσωπικών δεδομένων για λόγους δημόσιας ασφάλειας, πρόληψης και ανίχνευσης της εγκληματικότητας.</w:t>
      </w:r>
    </w:p>
    <w:p w14:paraId="0E0C965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Επίσης, έχουμε επιφυλάξεις κατά πόσο τηρείται η αρχή της ελαχι</w:t>
      </w:r>
      <w:r>
        <w:rPr>
          <w:rFonts w:eastAsia="Times New Roman" w:cs="Times New Roman"/>
          <w:szCs w:val="24"/>
        </w:rPr>
        <w:t xml:space="preserve">στοποίησης των δεδομένων, καθώς και η αρχή της </w:t>
      </w:r>
      <w:proofErr w:type="spellStart"/>
      <w:r>
        <w:rPr>
          <w:rFonts w:eastAsia="Times New Roman" w:cs="Times New Roman"/>
          <w:szCs w:val="24"/>
        </w:rPr>
        <w:t>ψευδωνυμοποίησης</w:t>
      </w:r>
      <w:proofErr w:type="spellEnd"/>
      <w:r>
        <w:rPr>
          <w:rFonts w:eastAsia="Times New Roman" w:cs="Times New Roman"/>
          <w:szCs w:val="24"/>
        </w:rPr>
        <w:t xml:space="preserve"> και της </w:t>
      </w:r>
      <w:proofErr w:type="spellStart"/>
      <w:r>
        <w:rPr>
          <w:rFonts w:eastAsia="Times New Roman" w:cs="Times New Roman"/>
          <w:szCs w:val="24"/>
        </w:rPr>
        <w:t>ανωνυμοποίησης</w:t>
      </w:r>
      <w:proofErr w:type="spellEnd"/>
      <w:r>
        <w:rPr>
          <w:rFonts w:eastAsia="Times New Roman" w:cs="Times New Roman"/>
          <w:szCs w:val="24"/>
        </w:rPr>
        <w:t xml:space="preserve">, που είναι από τις βασικές αρχές του δικαίου προστασίας προσωπικών δεδομένων. </w:t>
      </w:r>
    </w:p>
    <w:p w14:paraId="0E0C965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Οι κρατικές υπηρεσίες αποκτούν πλήρες προφίλ δικαίων και αδίκων. Φακελώνουν ύποπτους ή μη </w:t>
      </w:r>
      <w:r>
        <w:rPr>
          <w:rFonts w:eastAsia="Times New Roman" w:cs="Times New Roman"/>
          <w:szCs w:val="24"/>
        </w:rPr>
        <w:t xml:space="preserve">ύποπτους και δεν υπάρχει επαρκής, κατά τη γνώμη μας, διασφάλιση της απαγόρευσης περαιτέρω σκοπών επεξεργασίας, καθώς και περαιτέρω πράξεων επεξεργασίας. </w:t>
      </w:r>
    </w:p>
    <w:p w14:paraId="0E0C965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Ο σκοπός είναι άριστος για λόγους ασφαλείας, αλλά τελικά στο όνομα μιας </w:t>
      </w:r>
      <w:proofErr w:type="spellStart"/>
      <w:r>
        <w:rPr>
          <w:rFonts w:eastAsia="Times New Roman" w:cs="Times New Roman"/>
          <w:szCs w:val="24"/>
        </w:rPr>
        <w:t>ψευτοασφάλειας</w:t>
      </w:r>
      <w:proofErr w:type="spellEnd"/>
      <w:r>
        <w:rPr>
          <w:rFonts w:eastAsia="Times New Roman" w:cs="Times New Roman"/>
          <w:szCs w:val="24"/>
        </w:rPr>
        <w:t xml:space="preserve"> θυσιάζονται χωρ</w:t>
      </w:r>
      <w:r>
        <w:rPr>
          <w:rFonts w:eastAsia="Times New Roman" w:cs="Times New Roman"/>
          <w:szCs w:val="24"/>
        </w:rPr>
        <w:t xml:space="preserve">ίς δημοκρατικό διάλογο, χωρίς διαβούλευση οι ατομικές ελευθερίες, ενώ και αυτή η ασφάλεια από μόνη της, ούτε και αυτή τελικά διασφαλίζεται. Τι νομοθετούμε, δηλαδή, σήμερα εδώ; </w:t>
      </w:r>
    </w:p>
    <w:p w14:paraId="0E0C965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Ρωτήσαμε τους πολίτες; Το γνωρίζουν; Δηλαδή, επειδή έχουμε έναν ευρωπαϊκό προσα</w:t>
      </w:r>
      <w:r>
        <w:rPr>
          <w:rFonts w:eastAsia="Times New Roman" w:cs="Times New Roman"/>
          <w:szCs w:val="24"/>
        </w:rPr>
        <w:t xml:space="preserve">νατολισμό τα περισσότερα κόμματα μέσα εδώ, παίρνουμε </w:t>
      </w:r>
      <w:r>
        <w:rPr>
          <w:rFonts w:eastAsia="Times New Roman" w:cs="Times New Roman"/>
          <w:szCs w:val="24"/>
        </w:rPr>
        <w:lastRenderedPageBreak/>
        <w:t xml:space="preserve">μια </w:t>
      </w:r>
      <w:r>
        <w:rPr>
          <w:rFonts w:eastAsia="Times New Roman" w:cs="Times New Roman"/>
          <w:szCs w:val="24"/>
        </w:rPr>
        <w:t>ο</w:t>
      </w:r>
      <w:r>
        <w:rPr>
          <w:rFonts w:eastAsia="Times New Roman" w:cs="Times New Roman"/>
          <w:szCs w:val="24"/>
        </w:rPr>
        <w:t xml:space="preserve">δηγία, δεν την επεξεργαζόμαστε όπως πρέπει αυτή την </w:t>
      </w:r>
      <w:r>
        <w:rPr>
          <w:rFonts w:eastAsia="Times New Roman" w:cs="Times New Roman"/>
          <w:szCs w:val="24"/>
        </w:rPr>
        <w:t>ο</w:t>
      </w:r>
      <w:r>
        <w:rPr>
          <w:rFonts w:eastAsia="Times New Roman" w:cs="Times New Roman"/>
          <w:szCs w:val="24"/>
        </w:rPr>
        <w:t xml:space="preserve">δηγία και την παρουσιάζουμε στους Έλληνες; </w:t>
      </w:r>
    </w:p>
    <w:p w14:paraId="0E0C965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 xml:space="preserve">δηγία, κυρία Υπουργέ, αφήνει μεγάλη διακριτική ευχέρεια στα κράτη-μέλη και η </w:t>
      </w:r>
      <w:r>
        <w:rPr>
          <w:rFonts w:eastAsia="Times New Roman" w:cs="Times New Roman"/>
          <w:szCs w:val="24"/>
        </w:rPr>
        <w:t>ε</w:t>
      </w:r>
      <w:r>
        <w:rPr>
          <w:rFonts w:eastAsia="Times New Roman" w:cs="Times New Roman"/>
          <w:szCs w:val="24"/>
        </w:rPr>
        <w:t xml:space="preserve">λληνική Κυβέρνηση </w:t>
      </w:r>
      <w:r>
        <w:rPr>
          <w:rFonts w:eastAsia="Times New Roman" w:cs="Times New Roman"/>
          <w:szCs w:val="24"/>
        </w:rPr>
        <w:t>δεν έκανε ορθή χρήση της διακριτικής αυτής ευχέρειας, ούτε έλαβε τις απαραίτητες νομοθετικές πρόνοιες</w:t>
      </w:r>
      <w:r w:rsidRPr="00F45C3A">
        <w:rPr>
          <w:rFonts w:eastAsia="Times New Roman" w:cs="Times New Roman"/>
          <w:szCs w:val="24"/>
        </w:rPr>
        <w:t>,</w:t>
      </w:r>
      <w:r>
        <w:rPr>
          <w:rFonts w:eastAsia="Times New Roman" w:cs="Times New Roman"/>
          <w:szCs w:val="24"/>
        </w:rPr>
        <w:t xml:space="preserve"> προκειμένου να αυξήσει το επίπεδο προστασίας των προσωπικών και των ατομικών δικαιωμάτων, όπως της το επέτρεπε ο Ευρωπαίος νομοθέτης. </w:t>
      </w:r>
    </w:p>
    <w:p w14:paraId="0E0C965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Να δώσουμε και ένα</w:t>
      </w:r>
      <w:r>
        <w:rPr>
          <w:rFonts w:eastAsia="Times New Roman" w:cs="Times New Roman"/>
          <w:szCs w:val="24"/>
        </w:rPr>
        <w:t xml:space="preserve"> παράδειγμα, για να το καταλάβουμε. Παρ’ όλο που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δεν το απαιτεί, το ελληνικό σχέδιο νόμου επεκτείνει το δίχτυ παρακολούθησης και στις εσωτερικές πτήσεις και όχι μόνο στις πτήσεις από και προς στην Ευρωπαϊκή Ένωση. Το κάνει αυτό το πράγμα</w:t>
      </w:r>
      <w:r>
        <w:rPr>
          <w:rFonts w:eastAsia="Times New Roman" w:cs="Times New Roman"/>
          <w:szCs w:val="24"/>
        </w:rPr>
        <w:t xml:space="preserve">, προσθέτοντας δυο αθώες λεξούλες στο άρθρο 2, «πτήσεων εντός ή εκτός της Ευρωπαϊκής Ένωσης». Αυτό, λοιπόν, σημαίνει ότι εκτός από τον επιβάτη του </w:t>
      </w:r>
      <w:proofErr w:type="spellStart"/>
      <w:r>
        <w:rPr>
          <w:rFonts w:eastAsia="Times New Roman" w:cs="Times New Roman"/>
          <w:szCs w:val="24"/>
        </w:rPr>
        <w:t>Ριάντ</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Αθήνα, θα καταγράφεται και ο επιβάτης του Αθήνα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Ρόδος. Με άλλα λόγια, ο αριθμός των φακελωμένων Ελλ</w:t>
      </w:r>
      <w:r>
        <w:rPr>
          <w:rFonts w:eastAsia="Times New Roman" w:cs="Times New Roman"/>
          <w:szCs w:val="24"/>
        </w:rPr>
        <w:t xml:space="preserve">ήνων, Ευρωπαίων ή μη πολιτών, αυξάνεται γεωμετρικά, χωρίς καν το φύλλο συκής των </w:t>
      </w:r>
      <w:proofErr w:type="spellStart"/>
      <w:r>
        <w:rPr>
          <w:rFonts w:eastAsia="Times New Roman" w:cs="Times New Roman"/>
          <w:szCs w:val="24"/>
        </w:rPr>
        <w:t>τζιχαντιστών</w:t>
      </w:r>
      <w:proofErr w:type="spellEnd"/>
      <w:r>
        <w:rPr>
          <w:rFonts w:eastAsia="Times New Roman" w:cs="Times New Roman"/>
          <w:szCs w:val="24"/>
        </w:rPr>
        <w:t xml:space="preserve"> που πάνε ή έρχονται από τη Μέση Ανατολή. </w:t>
      </w:r>
    </w:p>
    <w:p w14:paraId="0E0C965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Θέλω να κάνω δυο σύντομα σχόλια για τις τροπολογίες. Η με γενικό αριθμό 1808 και ειδικό 1 που αφορά τη λειτουργία της Υγ</w:t>
      </w:r>
      <w:r>
        <w:rPr>
          <w:rFonts w:eastAsia="Times New Roman" w:cs="Times New Roman"/>
          <w:szCs w:val="24"/>
        </w:rPr>
        <w:t xml:space="preserve">ειονομικής Υπηρεσίας του Πυροσβεστικού Σώματος, όπως και η 1810 που ρυθμίζει θέματα των πυροσβεστών πενταετούς υποχρέωσης μας βρίσκουν σύμφωνους και θα τις υπερψηφίσουμε. </w:t>
      </w:r>
    </w:p>
    <w:p w14:paraId="0E0C965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Έχω, όμως, κυρία Υπουργέ, να σας κάνω τρεις ερωτήσεις. Πότε θα πάρετε τους ογδόντα τ</w:t>
      </w:r>
      <w:r>
        <w:rPr>
          <w:rFonts w:eastAsia="Times New Roman" w:cs="Times New Roman"/>
          <w:szCs w:val="24"/>
        </w:rPr>
        <w:t xml:space="preserve">έσσερις επιλαχόντες πυροσβέστες, αφού με την παράταση την οποία παίρνετε, εξασφαλίζετε την πίστωση από τον προϋπολογισμό; Η λίστα λήγει στις 12 Δεκεμβρίου. Η παράταση είναι για έναν ολόκληρο χρόνο. Θα τους πάρετε μέσα στο 2018 ή μέσα στο 2019; </w:t>
      </w:r>
    </w:p>
    <w:p w14:paraId="0E0C965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Δεσμευθήκατ</w:t>
      </w:r>
      <w:r>
        <w:rPr>
          <w:rFonts w:eastAsia="Times New Roman" w:cs="Times New Roman"/>
          <w:szCs w:val="24"/>
        </w:rPr>
        <w:t>ε εντός του μήνα που μας πέρασε, κυρία Υπουργέ, ότι θα κάνετε εικοσιτετράωρο τους χίλιους επτακόσιους πενήντα εναπομείναντες πενταετούς υποχρέωσης. Το κόστος, όμως, αυτό υπολογίζεται περίπου στα 8 με 8,5</w:t>
      </w:r>
      <w:r w:rsidRPr="00D64988">
        <w:rPr>
          <w:rFonts w:eastAsia="Times New Roman" w:cs="Times New Roman"/>
          <w:szCs w:val="24"/>
        </w:rPr>
        <w:t xml:space="preserve"> </w:t>
      </w:r>
      <w:r>
        <w:rPr>
          <w:rFonts w:eastAsia="Times New Roman" w:cs="Times New Roman"/>
          <w:szCs w:val="24"/>
        </w:rPr>
        <w:t>εκατομμύρια. Η οικονομική επιβάρυνση βγήκε; Το Υπουρ</w:t>
      </w:r>
      <w:r>
        <w:rPr>
          <w:rFonts w:eastAsia="Times New Roman" w:cs="Times New Roman"/>
          <w:szCs w:val="24"/>
        </w:rPr>
        <w:t xml:space="preserve">γείο Οικονομικών, ο κ. </w:t>
      </w:r>
      <w:proofErr w:type="spellStart"/>
      <w:r>
        <w:rPr>
          <w:rFonts w:eastAsia="Times New Roman" w:cs="Times New Roman"/>
          <w:szCs w:val="24"/>
        </w:rPr>
        <w:t>Τσακαλώτος</w:t>
      </w:r>
      <w:proofErr w:type="spellEnd"/>
      <w:r>
        <w:rPr>
          <w:rFonts w:eastAsia="Times New Roman" w:cs="Times New Roman"/>
          <w:szCs w:val="24"/>
        </w:rPr>
        <w:t xml:space="preserve">, την ενέκρινε; Θα βγει το 2018, το 2019; Πότε θα βγει; Γιατί υποσχόμαστε, εάν δεν έχουν πρώτα βγει τα κονδύλια, οι πιστώσεις; Εάν περιμένουμε δε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φέξε μου και γλίστρησα! </w:t>
      </w:r>
    </w:p>
    <w:p w14:paraId="0E0C965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Τι γίνεται με τα εναπομείναντ</w:t>
      </w:r>
      <w:r>
        <w:rPr>
          <w:rFonts w:eastAsia="Times New Roman" w:cs="Times New Roman"/>
          <w:szCs w:val="24"/>
        </w:rPr>
        <w:t xml:space="preserve">α άτομα, κυρία Υπουργέ, τα χίλια διακόσια πενήντα που δεν είχαν τα προσόντα να μπουν μέσα στις λίστες των επιλαχόντων; Τι θα γίνει με αυτά τα άτομα; Θα πάνε σπίτι τους; </w:t>
      </w:r>
    </w:p>
    <w:p w14:paraId="0E0C965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Θα υπερψηφίσουμε, βεβαίως, και τις τροπολογίες, κύριοι συνάδελφοι, που αφορούν στον ΕΝ</w:t>
      </w:r>
      <w:r>
        <w:rPr>
          <w:rFonts w:eastAsia="Times New Roman" w:cs="Times New Roman"/>
          <w:szCs w:val="24"/>
        </w:rPr>
        <w:t xml:space="preserve">ΦΙΑ και στον φόρο επιχειρήσεων, κρίνοντας πως κινούνται σε πολύ σωστή κατεύθυνση. Επειδή, όμως, ουσιαστικά πρόκειται για </w:t>
      </w:r>
      <w:proofErr w:type="spellStart"/>
      <w:r>
        <w:rPr>
          <w:rFonts w:eastAsia="Times New Roman" w:cs="Times New Roman"/>
          <w:szCs w:val="24"/>
        </w:rPr>
        <w:t>προνομοθέτηση</w:t>
      </w:r>
      <w:proofErr w:type="spellEnd"/>
      <w:r>
        <w:rPr>
          <w:rFonts w:eastAsia="Times New Roman" w:cs="Times New Roman"/>
          <w:szCs w:val="24"/>
        </w:rPr>
        <w:t xml:space="preserve">, έχω κάποια σχόλια να κάνω, που ίσως μας εξηγήσουν και γιατί νομοθετείτε ακριβώς με τον τρόπο με τον οποίον νομοθετείτε. </w:t>
      </w:r>
    </w:p>
    <w:p w14:paraId="0E0C965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Μας καλείτε να </w:t>
      </w:r>
      <w:proofErr w:type="spellStart"/>
      <w:r>
        <w:rPr>
          <w:rFonts w:eastAsia="Times New Roman" w:cs="Times New Roman"/>
          <w:szCs w:val="24"/>
        </w:rPr>
        <w:t>προνομοθετήσουμε</w:t>
      </w:r>
      <w:proofErr w:type="spellEnd"/>
      <w:r>
        <w:rPr>
          <w:rFonts w:eastAsia="Times New Roman" w:cs="Times New Roman"/>
          <w:szCs w:val="24"/>
        </w:rPr>
        <w:t xml:space="preserve"> για οικονομικά στοιχεία του μέλλοντος, πράγματα δηλαδή για τα οποία κανείς δεν μπορεί να εγγυηθεί απολύτως τίποτα, όση καλή διάθεση και αν έχει, όποιος και να ’ναι. Οι αγορές δεν ελέγχονται από τα κράτη, αλλά δυστυχώς σε ορ</w:t>
      </w:r>
      <w:r>
        <w:rPr>
          <w:rFonts w:eastAsia="Times New Roman" w:cs="Times New Roman"/>
          <w:szCs w:val="24"/>
        </w:rPr>
        <w:t>ισμένες περιπτώσεις, σαν αυτήν εδώ που βιώσαμε εμείς και συνεχίζουμε να βιώνουμε, οι αγορές ελέγχουν τα κράτη. Κάνουμε σε φορολογικά ζητήματα αυτό που θα έπρεπε να κάνουμε σε τομείς, όπως είναι η παιδεία, η υγεία, η εθνική άμυνα, το να νομοθετούμε δηλαδή β</w:t>
      </w:r>
      <w:r>
        <w:rPr>
          <w:rFonts w:eastAsia="Times New Roman" w:cs="Times New Roman"/>
          <w:szCs w:val="24"/>
        </w:rPr>
        <w:t xml:space="preserve">λέποντας με το βλέμμα μας στο βάθος του χρόνου, με τον σχεδιασμό μας στο βάθος του χρόνου και η εξήγηση είναι πάρα πολύ απλή. Έχετε πιστέψει, κύριοι της Κυβέρνησης, κάτι το οποίο ειπώθηκε πριν από πάρα </w:t>
      </w:r>
      <w:r>
        <w:rPr>
          <w:rFonts w:eastAsia="Times New Roman" w:cs="Times New Roman"/>
          <w:szCs w:val="24"/>
        </w:rPr>
        <w:lastRenderedPageBreak/>
        <w:t>πολλά χρόνια, πως δυο ειδών ψήφοι υπάρχουν: η ψήφος εκ</w:t>
      </w:r>
      <w:r>
        <w:rPr>
          <w:rFonts w:eastAsia="Times New Roman" w:cs="Times New Roman"/>
          <w:szCs w:val="24"/>
        </w:rPr>
        <w:t xml:space="preserve">δίκησης ή καταγγελίας και η ψήφος προσμονής ή προσδοκίας. </w:t>
      </w:r>
    </w:p>
    <w:p w14:paraId="0E0C965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Δεν υπάρχει ψήφος ευγνωμοσύνης ή ευχαριστίας. Υπολογίζετε σε αυτά τα οποία θα περιμένουν οι Έλληνες πολίτες από εσάς σε βάθος χρόνου. Υπολογίζετε σε αυτά που υπόσχεστε ότι θα κάνετε. Το ζήτημα</w:t>
      </w:r>
      <w:r w:rsidRPr="00285198">
        <w:rPr>
          <w:rFonts w:eastAsia="Times New Roman" w:cs="Times New Roman"/>
          <w:szCs w:val="24"/>
        </w:rPr>
        <w:t>,</w:t>
      </w:r>
      <w:r>
        <w:rPr>
          <w:rFonts w:eastAsia="Times New Roman" w:cs="Times New Roman"/>
          <w:szCs w:val="24"/>
        </w:rPr>
        <w:t xml:space="preserve"> λοι</w:t>
      </w:r>
      <w:r>
        <w:rPr>
          <w:rFonts w:eastAsia="Times New Roman" w:cs="Times New Roman"/>
          <w:szCs w:val="24"/>
        </w:rPr>
        <w:t>πόν</w:t>
      </w:r>
      <w:r w:rsidRPr="00285198">
        <w:rPr>
          <w:rFonts w:eastAsia="Times New Roman" w:cs="Times New Roman"/>
          <w:szCs w:val="24"/>
        </w:rPr>
        <w:t>,</w:t>
      </w:r>
      <w:r>
        <w:rPr>
          <w:rFonts w:eastAsia="Times New Roman" w:cs="Times New Roman"/>
          <w:szCs w:val="24"/>
        </w:rPr>
        <w:t xml:space="preserve"> είναι πόσο σας πιστεύει ο κόσμος, πόσο σας πιστεύουν οι πολίτες. Σύντομα θα το δούμε, σε εννέα μήνες το πολύ. Το πολύ μεγάλο στοίχημα του ΣΥΡΙΖΑ, ο εφιάλτης ενδεχομένως της Νέας Δημοκρατίας</w:t>
      </w:r>
      <w:r w:rsidRPr="00285198">
        <w:rPr>
          <w:rFonts w:eastAsia="Times New Roman" w:cs="Times New Roman"/>
          <w:szCs w:val="24"/>
        </w:rPr>
        <w:t>,</w:t>
      </w:r>
      <w:r>
        <w:rPr>
          <w:rFonts w:eastAsia="Times New Roman" w:cs="Times New Roman"/>
          <w:szCs w:val="24"/>
        </w:rPr>
        <w:t xml:space="preserve"> είναι η ερώτηση: «Πόσο σας πιστεύει ο κόσμος;». Θα το δούμε.</w:t>
      </w:r>
      <w:r>
        <w:rPr>
          <w:rFonts w:eastAsia="Times New Roman" w:cs="Times New Roman"/>
          <w:szCs w:val="24"/>
        </w:rPr>
        <w:t xml:space="preserve"> </w:t>
      </w:r>
    </w:p>
    <w:p w14:paraId="0E0C966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Επί του νομοσχεδίου θα ψηφίσουμε «</w:t>
      </w:r>
      <w:r>
        <w:rPr>
          <w:rFonts w:eastAsia="Times New Roman" w:cs="Times New Roman"/>
          <w:szCs w:val="24"/>
        </w:rPr>
        <w:t>παρών</w:t>
      </w:r>
      <w:r>
        <w:rPr>
          <w:rFonts w:eastAsia="Times New Roman" w:cs="Times New Roman"/>
          <w:szCs w:val="24"/>
        </w:rPr>
        <w:t>» και επί του συνόλου «</w:t>
      </w:r>
      <w:r>
        <w:rPr>
          <w:rFonts w:eastAsia="Times New Roman" w:cs="Times New Roman"/>
          <w:szCs w:val="24"/>
        </w:rPr>
        <w:t>παρών</w:t>
      </w:r>
      <w:r>
        <w:rPr>
          <w:rFonts w:eastAsia="Times New Roman" w:cs="Times New Roman"/>
          <w:szCs w:val="24"/>
        </w:rPr>
        <w:t xml:space="preserve">». </w:t>
      </w:r>
      <w:r w:rsidRPr="00B9106E">
        <w:rPr>
          <w:rFonts w:eastAsia="Times New Roman" w:cs="Times New Roman"/>
          <w:szCs w:val="24"/>
        </w:rPr>
        <w:t>Στις τροπολογίες, όπως ακριβώς τοποθετήθηκα και στα άρθρα, κατά την ψηφοφορία.</w:t>
      </w:r>
      <w:r>
        <w:rPr>
          <w:rFonts w:eastAsia="Times New Roman" w:cs="Times New Roman"/>
          <w:szCs w:val="24"/>
        </w:rPr>
        <w:t xml:space="preserve"> </w:t>
      </w:r>
    </w:p>
    <w:p w14:paraId="0E0C966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0E0C9662" w14:textId="77777777" w:rsidR="00BD61E1" w:rsidRDefault="00340392">
      <w:pPr>
        <w:spacing w:line="600" w:lineRule="auto"/>
        <w:ind w:firstLine="720"/>
        <w:jc w:val="both"/>
        <w:rPr>
          <w:rFonts w:eastAsia="Times New Roman" w:cs="Times New Roman"/>
          <w:szCs w:val="24"/>
        </w:rPr>
      </w:pPr>
      <w:r w:rsidRPr="005507F2">
        <w:rPr>
          <w:rFonts w:eastAsia="Times New Roman" w:cs="Times New Roman"/>
          <w:b/>
          <w:szCs w:val="24"/>
        </w:rPr>
        <w:t xml:space="preserve">ΠΡΟΕΔΡΟΣ (Νικόλαος </w:t>
      </w:r>
      <w:proofErr w:type="spellStart"/>
      <w:r w:rsidRPr="005507F2">
        <w:rPr>
          <w:rFonts w:eastAsia="Times New Roman" w:cs="Times New Roman"/>
          <w:b/>
          <w:szCs w:val="24"/>
        </w:rPr>
        <w:t>Βούτσης</w:t>
      </w:r>
      <w:proofErr w:type="spellEnd"/>
      <w:r w:rsidRPr="005507F2">
        <w:rPr>
          <w:rFonts w:eastAsia="Times New Roman" w:cs="Times New Roman"/>
          <w:b/>
          <w:szCs w:val="24"/>
        </w:rPr>
        <w:t>):</w:t>
      </w:r>
      <w:r w:rsidRPr="005507F2">
        <w:rPr>
          <w:rFonts w:eastAsia="Times New Roman" w:cs="Times New Roman"/>
          <w:szCs w:val="24"/>
        </w:rPr>
        <w:t xml:space="preserve"> </w:t>
      </w:r>
      <w:r w:rsidRPr="00285198">
        <w:rPr>
          <w:rFonts w:eastAsia="Times New Roman" w:cs="Times New Roman"/>
          <w:szCs w:val="24"/>
        </w:rPr>
        <w:t>Ευχαριστο</w:t>
      </w:r>
      <w:r>
        <w:rPr>
          <w:rFonts w:eastAsia="Times New Roman" w:cs="Times New Roman"/>
          <w:szCs w:val="24"/>
        </w:rPr>
        <w:t xml:space="preserve">ύμε. </w:t>
      </w:r>
    </w:p>
    <w:p w14:paraId="0E0C966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Καλώ στο Βήμα τον Πρωθυπουργό και Πρόεδρο της Κοινοβουλευτικής Ομάδας του ΣΥΡΙΖΑ κ. Αλέξη Τσίπρα. </w:t>
      </w:r>
    </w:p>
    <w:p w14:paraId="0E0C9664"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b/>
          <w:szCs w:val="24"/>
        </w:rPr>
        <w:t xml:space="preserve"> και </w:t>
      </w:r>
      <w:r>
        <w:rPr>
          <w:rFonts w:eastAsia="Times New Roman" w:cs="Times New Roman"/>
          <w:b/>
          <w:szCs w:val="24"/>
        </w:rPr>
        <w:t xml:space="preserve">Υπουργός Εξωτερικών): </w:t>
      </w:r>
      <w:r>
        <w:rPr>
          <w:rFonts w:eastAsia="Times New Roman" w:cs="Times New Roman"/>
          <w:szCs w:val="24"/>
        </w:rPr>
        <w:t xml:space="preserve">Ευχαριστώ, κύριε Πρόεδρε. </w:t>
      </w:r>
    </w:p>
    <w:p w14:paraId="0E0C966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Βλέπω, κύριε Τσιάρα, ότι κάθεστε στη θέση του Αρχηγού σας. Μάλλον δεν θα έρθει και σήμερα. </w:t>
      </w:r>
    </w:p>
    <w:p w14:paraId="0E0C9666"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Δεν μας ειδοποιήσατε, κύριε Πρόεδρε. </w:t>
      </w:r>
    </w:p>
    <w:p w14:paraId="0E0C9667"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b/>
          <w:szCs w:val="24"/>
        </w:rPr>
        <w:t xml:space="preserve">και </w:t>
      </w:r>
      <w:r>
        <w:rPr>
          <w:rFonts w:eastAsia="Times New Roman" w:cs="Times New Roman"/>
          <w:b/>
          <w:szCs w:val="24"/>
        </w:rPr>
        <w:t xml:space="preserve">Υπουργός Εξωτερικών): </w:t>
      </w:r>
      <w:r>
        <w:rPr>
          <w:rFonts w:eastAsia="Times New Roman" w:cs="Times New Roman"/>
          <w:szCs w:val="24"/>
        </w:rPr>
        <w:t>Ελπίζω να μην έχει επιλέξει να πάει σε</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μιά γειτονιά της Αθήνας πάλι και μας χαρίσει ευτράπελες στιγμές. </w:t>
      </w:r>
    </w:p>
    <w:p w14:paraId="0E0C966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Όμως, είναι λογικό να μην έρθει και σήμερα, γιατί είναι άλλη μια μέρα που στο </w:t>
      </w:r>
      <w:r>
        <w:rPr>
          <w:rFonts w:eastAsia="Times New Roman" w:cs="Times New Roman"/>
          <w:szCs w:val="24"/>
        </w:rPr>
        <w:t>ε</w:t>
      </w:r>
      <w:r>
        <w:rPr>
          <w:rFonts w:eastAsia="Times New Roman" w:cs="Times New Roman"/>
          <w:szCs w:val="24"/>
        </w:rPr>
        <w:t>λληνικό Κοινοβούλιο, τηρώντας απαρέγκλιτα και απολύτως τις δεσμεύσεις μου στη Διεθνή Έκθεση της Θεσσαλονίκη</w:t>
      </w:r>
      <w:r>
        <w:rPr>
          <w:rFonts w:eastAsia="Times New Roman" w:cs="Times New Roman"/>
          <w:szCs w:val="24"/>
        </w:rPr>
        <w:t xml:space="preserve">ς, φέρνουμε προς ψήφιση μέτρα θετικά, μέτρα ελάφρυνσης για τον ελληνικό λαό και κυρίως για τις πολύπαθες εκείνες κατηγορίες των πολιτών, τα μεσαία και χαμηλότερα στρώματα, που είδαν τεράστιες επιβαρύνσεις τα </w:t>
      </w:r>
      <w:proofErr w:type="spellStart"/>
      <w:r>
        <w:rPr>
          <w:rFonts w:eastAsia="Times New Roman" w:cs="Times New Roman"/>
          <w:szCs w:val="24"/>
        </w:rPr>
        <w:t>μνημονιακά</w:t>
      </w:r>
      <w:proofErr w:type="spellEnd"/>
      <w:r>
        <w:rPr>
          <w:rFonts w:eastAsia="Times New Roman" w:cs="Times New Roman"/>
          <w:szCs w:val="24"/>
        </w:rPr>
        <w:t xml:space="preserve"> χρόνια, ιδιαίτερα τα πρώτα χρόνια. </w:t>
      </w:r>
    </w:p>
    <w:p w14:paraId="0E0C966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θα έχω, βεβαίως, και την τύχη να δεχθώ κα</w:t>
      </w:r>
      <w:r>
        <w:rPr>
          <w:rFonts w:eastAsia="Times New Roman" w:cs="Times New Roman"/>
          <w:szCs w:val="24"/>
        </w:rPr>
        <w:t>μ</w:t>
      </w:r>
      <w:r>
        <w:rPr>
          <w:rFonts w:eastAsia="Times New Roman" w:cs="Times New Roman"/>
          <w:szCs w:val="24"/>
        </w:rPr>
        <w:t xml:space="preserve">μία ερώτηση τις επόμενες μέρες για τα θέματα ασφάλειας </w:t>
      </w:r>
      <w:r w:rsidRPr="00F331DF">
        <w:rPr>
          <w:rFonts w:eastAsia="Times New Roman"/>
          <w:bCs/>
        </w:rPr>
        <w:t>και</w:t>
      </w:r>
      <w:r>
        <w:rPr>
          <w:rFonts w:eastAsia="Times New Roman" w:cs="Times New Roman"/>
          <w:szCs w:val="24"/>
        </w:rPr>
        <w:t xml:space="preserve"> ανομίας, διότι είχαμε και σημαντικές επιτυχίες τις τελευταίες μέρες της Ελληνικής Αστυνομίας. </w:t>
      </w:r>
    </w:p>
    <w:p w14:paraId="0E0C966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Τα λέω αυτά εισαγωγικά, διότι είμαι βέβαιος ότι δεν θα δο</w:t>
      </w:r>
      <w:r>
        <w:rPr>
          <w:rFonts w:eastAsia="Times New Roman" w:cs="Times New Roman"/>
          <w:szCs w:val="24"/>
        </w:rPr>
        <w:t xml:space="preserve">ύμε το βράδυ στα δελτία των ειδήσεων αυτές τις επιτυχίες. Βλέπουμε άλλα ζητήματα «για </w:t>
      </w:r>
      <w:r>
        <w:rPr>
          <w:rFonts w:eastAsia="Times New Roman" w:cs="Times New Roman"/>
          <w:szCs w:val="24"/>
        </w:rPr>
        <w:lastRenderedPageBreak/>
        <w:t xml:space="preserve">ψύλλου πήδημα», ενδεχομένως, </w:t>
      </w:r>
      <w:r>
        <w:rPr>
          <w:rFonts w:eastAsia="Times New Roman" w:cs="Times New Roman"/>
          <w:bCs/>
          <w:shd w:val="clear" w:color="auto" w:fill="FFFFFF"/>
        </w:rPr>
        <w:t>που</w:t>
      </w:r>
      <w:r>
        <w:rPr>
          <w:rFonts w:eastAsia="Times New Roman" w:cs="Times New Roman"/>
          <w:szCs w:val="24"/>
        </w:rPr>
        <w:t xml:space="preserve"> γίνονται τεράστια θέματα </w:t>
      </w:r>
      <w:r w:rsidRPr="00F331DF">
        <w:rPr>
          <w:rFonts w:eastAsia="Times New Roman"/>
          <w:bCs/>
        </w:rPr>
        <w:t>και</w:t>
      </w:r>
      <w:r>
        <w:rPr>
          <w:rFonts w:eastAsia="Times New Roman" w:cs="Times New Roman"/>
          <w:szCs w:val="24"/>
        </w:rPr>
        <w:t xml:space="preserve"> παίρνουν πάρα πολλά λεπτά δημοσιότητας -</w:t>
      </w:r>
      <w:r>
        <w:rPr>
          <w:rFonts w:eastAsia="Times New Roman" w:cs="Times New Roman"/>
          <w:szCs w:val="24"/>
          <w:lang w:val="en-US"/>
        </w:rPr>
        <w:t>prime</w:t>
      </w:r>
      <w:r w:rsidRPr="008A7A9E">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w:t>
      </w:r>
      <w:r>
        <w:rPr>
          <w:rFonts w:eastAsia="Times New Roman" w:cs="Times New Roman"/>
          <w:szCs w:val="24"/>
        </w:rPr>
        <w:t>,</w:t>
      </w:r>
      <w:r w:rsidRPr="008A7A9E">
        <w:rPr>
          <w:rFonts w:eastAsia="Times New Roman" w:cs="Times New Roman"/>
          <w:szCs w:val="24"/>
        </w:rPr>
        <w:t xml:space="preserve"> </w:t>
      </w:r>
      <w:r>
        <w:rPr>
          <w:rFonts w:eastAsia="Times New Roman" w:cs="Times New Roman"/>
          <w:szCs w:val="24"/>
        </w:rPr>
        <w:t xml:space="preserve">που λένε. </w:t>
      </w:r>
    </w:p>
    <w:p w14:paraId="0E0C966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Όμως, είχαμε προχθές και χθες δύο σημαντικές</w:t>
      </w:r>
      <w:r>
        <w:rPr>
          <w:rFonts w:eastAsia="Times New Roman" w:cs="Times New Roman"/>
          <w:szCs w:val="24"/>
        </w:rPr>
        <w:t xml:space="preserve"> επιτυχίες, που οφείλονται στο γεγονός ότι έχει υπάρξει ένας νέος σχεδιασμός από την πολιτική ηγεσία του Υπουργείου, σε ό,τι αφορά τις πεζές περιπολίες και το σχέδιο «ΠΕΡΣΕΑΣ».</w:t>
      </w:r>
    </w:p>
    <w:p w14:paraId="0E0C966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Είχαμε προχθές την επ’ αυτοφώρω σύλληψη δραστών σε ένα </w:t>
      </w:r>
      <w:r>
        <w:rPr>
          <w:rFonts w:eastAsia="Times New Roman" w:cs="Times New Roman"/>
          <w:szCs w:val="24"/>
        </w:rPr>
        <w:t>σουπερμάρκετ</w:t>
      </w:r>
      <w:r w:rsidRPr="008A7A9E">
        <w:rPr>
          <w:rFonts w:eastAsia="Times New Roman" w:cs="Times New Roman"/>
          <w:szCs w:val="24"/>
        </w:rPr>
        <w:t xml:space="preserve"> </w:t>
      </w:r>
      <w:r>
        <w:rPr>
          <w:rFonts w:eastAsia="Times New Roman" w:cs="Times New Roman"/>
          <w:szCs w:val="24"/>
        </w:rPr>
        <w:t>στα Βριλήσσ</w:t>
      </w:r>
      <w:r>
        <w:rPr>
          <w:rFonts w:eastAsia="Times New Roman" w:cs="Times New Roman"/>
          <w:szCs w:val="24"/>
        </w:rPr>
        <w:t xml:space="preserve">ια. Είχαμε, λοιπόν, αυτή την επιτυχία, </w:t>
      </w:r>
      <w:r w:rsidRPr="00A37EC3">
        <w:rPr>
          <w:rFonts w:eastAsia="Times New Roman" w:cs="Times New Roman"/>
        </w:rPr>
        <w:t>αλλά</w:t>
      </w:r>
      <w:r>
        <w:rPr>
          <w:rFonts w:eastAsia="Times New Roman" w:cs="Times New Roman"/>
          <w:szCs w:val="24"/>
        </w:rPr>
        <w:t xml:space="preserve"> το ίδιο και χθες σε ένα κατάστημα των ΕΛΤΑ στα Βίλια της Αττικής. </w:t>
      </w:r>
    </w:p>
    <w:p w14:paraId="0E0C966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σήμερα, είχαμε μια ακόμη πιο σημαντική επιτυχία, την εξάρθρωση ενός δικτύου, μιας εγκληματικής οργάνωσης. Έχουμε ήδη πενήντα εννέα συλληφθέντ</w:t>
      </w:r>
      <w:r>
        <w:rPr>
          <w:rFonts w:eastAsia="Times New Roman" w:cs="Times New Roman"/>
          <w:szCs w:val="24"/>
        </w:rPr>
        <w:t xml:space="preserve">ες με χειροπέδες και φυσικά του εγκεφάλου. Και αυτό έχει μια ιδιαίτερη σημασία, διότι, ξέρετε, συνήθως για τους εγκληματίες με τα «λευκά κολάρα» δεν ασχολούνται και πολύ ούτε τα μέσα ενημέρωσης ούτε η δική σας ρητορική. </w:t>
      </w:r>
    </w:p>
    <w:p w14:paraId="0E0C966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Αναφέρομαι σε ένα δίκτυο </w:t>
      </w:r>
      <w:r>
        <w:rPr>
          <w:rFonts w:eastAsia="Times New Roman" w:cs="Times New Roman"/>
          <w:szCs w:val="24"/>
        </w:rPr>
        <w:t xml:space="preserve">ενεχυροδανειστηρίων σε όλη την Ελλάδα, το γνωστό δίκτυο «ΡΙΧΑΡΔΟΣ», που είχε ξεζουμίσει τα πρώτα χρόνια της κρίσης ιδίως δεκάδες χιλιάδες, θα έλεγε κανείς, συμπολίτες μας, που είδαν εν </w:t>
      </w:r>
      <w:r>
        <w:rPr>
          <w:rFonts w:eastAsia="Times New Roman" w:cs="Times New Roman"/>
          <w:szCs w:val="24"/>
        </w:rPr>
        <w:lastRenderedPageBreak/>
        <w:t xml:space="preserve">μία </w:t>
      </w:r>
      <w:proofErr w:type="spellStart"/>
      <w:r>
        <w:rPr>
          <w:rFonts w:eastAsia="Times New Roman" w:cs="Times New Roman"/>
          <w:szCs w:val="24"/>
        </w:rPr>
        <w:t>νυκτί</w:t>
      </w:r>
      <w:proofErr w:type="spellEnd"/>
      <w:r>
        <w:rPr>
          <w:rFonts w:eastAsia="Times New Roman" w:cs="Times New Roman"/>
          <w:szCs w:val="24"/>
        </w:rPr>
        <w:t xml:space="preserve"> τα εισοδήματά τους να καταρρακώνονται, να μένουν άνεργοι, να </w:t>
      </w:r>
      <w:r>
        <w:rPr>
          <w:rFonts w:eastAsia="Times New Roman" w:cs="Times New Roman"/>
          <w:szCs w:val="24"/>
        </w:rPr>
        <w:t>βρίσκονται στην ανέχεια, στην απελπισία. Και μέσα στην απελπισία τους, προσπάθησαν πολλοί εξ αυτών να βρουν τη δυνατότητα έστω ενός πρόσκαιρου βοηθήματος -όχι εισοδήματος, αλλά βοηθήματος- ξεπουλώντας τα τιμαλφή τους σε «τιμή ευκαιρίας».</w:t>
      </w:r>
    </w:p>
    <w:p w14:paraId="0E0C966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Αυτές, λοιπόν, είν</w:t>
      </w:r>
      <w:r>
        <w:rPr>
          <w:rFonts w:eastAsia="Times New Roman" w:cs="Times New Roman"/>
          <w:szCs w:val="24"/>
        </w:rPr>
        <w:t>αι οι επιτυχίες των τελευταίων ημερών. Άρα, δεν θα έχω την τιμή, σύντομα τουλάχιστον, να αντιπαρατεθώ με τον Αρχηγό σας, διότι δεν θα μου κάνει</w:t>
      </w:r>
      <w:r w:rsidRPr="00B9106E">
        <w:rPr>
          <w:rFonts w:eastAsia="Times New Roman" w:cs="Times New Roman"/>
          <w:szCs w:val="24"/>
        </w:rPr>
        <w:t>, σύντομα τουλάχιστον,</w:t>
      </w:r>
      <w:r>
        <w:rPr>
          <w:rFonts w:eastAsia="Times New Roman" w:cs="Times New Roman"/>
          <w:szCs w:val="24"/>
        </w:rPr>
        <w:t xml:space="preserve"> ερώτηση για την ανομία και την εγκληματικότητα. </w:t>
      </w:r>
    </w:p>
    <w:p w14:paraId="0E0C9670" w14:textId="77777777" w:rsidR="00BD61E1" w:rsidRDefault="00340392">
      <w:pPr>
        <w:spacing w:line="600" w:lineRule="auto"/>
        <w:ind w:firstLine="720"/>
        <w:contextualSpacing/>
        <w:jc w:val="both"/>
        <w:rPr>
          <w:rFonts w:eastAsia="Times New Roman"/>
          <w:szCs w:val="24"/>
        </w:rPr>
      </w:pPr>
      <w:r>
        <w:rPr>
          <w:rFonts w:eastAsia="Times New Roman"/>
          <w:szCs w:val="24"/>
        </w:rPr>
        <w:t>Πριν αναφερθώ στα δύο βασικά μέτρα που σή</w:t>
      </w:r>
      <w:r>
        <w:rPr>
          <w:rFonts w:eastAsia="Times New Roman"/>
          <w:szCs w:val="24"/>
        </w:rPr>
        <w:t>μερα καλούμε το Κοινοβούλιο να ψηφίσει και αφορούν εξαγγελίες μου στη Διεθνή Έκθεση Θεσσαλονίκης, θέλω να αναφερθώ σε δύο ακόμα σημαντικές παρεμβάσεις-τροπολογίες που καλούμαστε να ψηφίσουμε σήμερα.</w:t>
      </w:r>
    </w:p>
    <w:p w14:paraId="0E0C9671"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Η μία αφορά μία παρέμβαση, κατά την άποψή μου εξαιρετικά </w:t>
      </w:r>
      <w:r>
        <w:rPr>
          <w:rFonts w:eastAsia="Times New Roman"/>
          <w:szCs w:val="24"/>
        </w:rPr>
        <w:t>σημαντική, καθώς καθορίζονται οι όροι για την αποκατάσταση των πληγών στο Μάτι της Αττικής. Χθες βρέθηκα στην περιοχή, συνομίλησα με τους κατοίκους, με το συντονιστικό τους. Θα ήθελα, λοιπόν, να πάρω δυο λεπτά από τον χρόνο μου για να ενημερώσω το Κοινοβού</w:t>
      </w:r>
      <w:r>
        <w:rPr>
          <w:rFonts w:eastAsia="Times New Roman"/>
          <w:szCs w:val="24"/>
        </w:rPr>
        <w:t>λιο.</w:t>
      </w:r>
    </w:p>
    <w:p w14:paraId="0E0C9672" w14:textId="77777777" w:rsidR="00BD61E1" w:rsidRDefault="00340392">
      <w:pPr>
        <w:spacing w:line="600" w:lineRule="auto"/>
        <w:ind w:firstLine="720"/>
        <w:contextualSpacing/>
        <w:jc w:val="both"/>
        <w:rPr>
          <w:rFonts w:eastAsia="Times New Roman"/>
          <w:szCs w:val="24"/>
        </w:rPr>
      </w:pPr>
      <w:r>
        <w:rPr>
          <w:rFonts w:eastAsia="Times New Roman"/>
          <w:szCs w:val="24"/>
        </w:rPr>
        <w:lastRenderedPageBreak/>
        <w:t>Οι άνθρωποι εκεί δίνουν μια καθημερινή μάχη για να επουλώσουν τις πληγές τους, μια μάχη δύσκολη, αλλά ταυτόχρονα αξιόλογη. Θέλω να πω ότι παρά τις μεγάλες δυσκολίες που αντιμετωπίζουμε και μάλιστα γραφειοκρατικές δυσκολίες, έχουμε καταφέρει πράγματα σ</w:t>
      </w:r>
      <w:r>
        <w:rPr>
          <w:rFonts w:eastAsia="Times New Roman"/>
          <w:szCs w:val="24"/>
        </w:rPr>
        <w:t xml:space="preserve">ε πολύ μεγάλο βαθμό. Δεν λέω ότι είμαστε τέλειοι σε όλα, αλλά σε πολύ μεγάλο βαθμό έχουμε καταφέρει να σταθούμε δίπλα τους, να αντιμετωπίσουμε πολλές φορές ζητήματα πολύπλοκα, διότι όταν παρεμβαίνεις και νομοθετείς, δεν μπορεί να είναι εύκολο να στοχεύεις </w:t>
      </w:r>
      <w:r>
        <w:rPr>
          <w:rFonts w:eastAsia="Times New Roman"/>
          <w:szCs w:val="24"/>
        </w:rPr>
        <w:t xml:space="preserve">και στην τελευταία εξαίρεση της εξαίρεσης. Είμαστε, όμως, εκεί, τους ακούμε, μαζί αγωνιούμε, παλεύουμε. Έχουμε καταφέρει, πιστεύω, τέσσερις μήνες μετά, αρκετά πράγματα. </w:t>
      </w:r>
    </w:p>
    <w:p w14:paraId="0E0C9673"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Έχουν πραγματοποιηθεί </w:t>
      </w:r>
      <w:r>
        <w:rPr>
          <w:rFonts w:eastAsia="Times New Roman"/>
          <w:szCs w:val="24"/>
        </w:rPr>
        <w:t>πέντε χιλιάδες διακόσιες εξήντα δύο</w:t>
      </w:r>
      <w:r>
        <w:rPr>
          <w:rFonts w:eastAsia="Times New Roman"/>
          <w:szCs w:val="24"/>
        </w:rPr>
        <w:t xml:space="preserve"> αρχικές αυτοψίες από </w:t>
      </w:r>
      <w:r>
        <w:rPr>
          <w:rFonts w:eastAsia="Times New Roman"/>
          <w:szCs w:val="24"/>
        </w:rPr>
        <w:t>τρακόσι</w:t>
      </w:r>
      <w:r>
        <w:rPr>
          <w:rFonts w:eastAsia="Times New Roman"/>
          <w:szCs w:val="24"/>
        </w:rPr>
        <w:t>ους ογδόντα πέντε</w:t>
      </w:r>
      <w:r>
        <w:rPr>
          <w:rFonts w:eastAsia="Times New Roman"/>
          <w:szCs w:val="24"/>
        </w:rPr>
        <w:t xml:space="preserve"> μηχανικούς και </w:t>
      </w:r>
      <w:r>
        <w:rPr>
          <w:rFonts w:eastAsia="Times New Roman"/>
          <w:szCs w:val="24"/>
        </w:rPr>
        <w:t>χίλιοι εβδομήντα δύο</w:t>
      </w:r>
      <w:r>
        <w:rPr>
          <w:rFonts w:eastAsia="Times New Roman"/>
          <w:szCs w:val="24"/>
        </w:rPr>
        <w:t xml:space="preserve"> επανέλεγχοι. Θα ήθελα να ευχαριστήσω κυρίως τα στελέχη του Υπουργείου Υποδομών και όλους τους μηχανικούς που έχουν δώσει έναν πολύ σημαντικό αγώνα αυτούς τους τέσσερις μήνες στην περιοχή. </w:t>
      </w:r>
    </w:p>
    <w:p w14:paraId="0E0C9674" w14:textId="77777777" w:rsidR="00BD61E1" w:rsidRDefault="00340392">
      <w:pPr>
        <w:spacing w:line="600" w:lineRule="auto"/>
        <w:ind w:firstLine="720"/>
        <w:contextualSpacing/>
        <w:jc w:val="both"/>
        <w:rPr>
          <w:rFonts w:eastAsia="Times New Roman"/>
          <w:szCs w:val="24"/>
        </w:rPr>
      </w:pPr>
      <w:r>
        <w:rPr>
          <w:rFonts w:eastAsia="Times New Roman"/>
          <w:szCs w:val="24"/>
        </w:rPr>
        <w:t>Μετά τις αυτο</w:t>
      </w:r>
      <w:r>
        <w:rPr>
          <w:rFonts w:eastAsia="Times New Roman"/>
          <w:szCs w:val="24"/>
        </w:rPr>
        <w:t xml:space="preserve">ψίες αυτές, έχουμε </w:t>
      </w:r>
      <w:r>
        <w:rPr>
          <w:rFonts w:eastAsia="Times New Roman"/>
          <w:szCs w:val="24"/>
        </w:rPr>
        <w:t>πεντακόσια εξήντα πέντε</w:t>
      </w:r>
      <w:r>
        <w:rPr>
          <w:rFonts w:eastAsia="Times New Roman"/>
          <w:szCs w:val="24"/>
        </w:rPr>
        <w:t xml:space="preserve"> κτήρια, τα οποία χαρακτηρίστηκαν κατεδαφιστέα, έχουμε δηλαδή </w:t>
      </w:r>
      <w:r>
        <w:rPr>
          <w:rFonts w:eastAsia="Times New Roman"/>
          <w:szCs w:val="24"/>
        </w:rPr>
        <w:t>«</w:t>
      </w:r>
      <w:r>
        <w:rPr>
          <w:rFonts w:eastAsia="Times New Roman"/>
          <w:szCs w:val="24"/>
        </w:rPr>
        <w:t>κόκκινα</w:t>
      </w:r>
      <w:r>
        <w:rPr>
          <w:rFonts w:eastAsia="Times New Roman"/>
          <w:szCs w:val="24"/>
        </w:rPr>
        <w:t>»</w:t>
      </w:r>
      <w:r>
        <w:rPr>
          <w:rFonts w:eastAsia="Times New Roman"/>
          <w:szCs w:val="24"/>
        </w:rPr>
        <w:t xml:space="preserve"> προς χρήση, έχουμε </w:t>
      </w:r>
      <w:r>
        <w:rPr>
          <w:rFonts w:eastAsia="Times New Roman"/>
          <w:szCs w:val="24"/>
        </w:rPr>
        <w:t>χίλια πεντακόσια σαράντα πέντε</w:t>
      </w:r>
      <w:r>
        <w:rPr>
          <w:rFonts w:eastAsia="Times New Roman"/>
          <w:szCs w:val="24"/>
        </w:rPr>
        <w:t xml:space="preserve"> κτήρια που χαρακτηρίστηκαν </w:t>
      </w:r>
      <w:r>
        <w:rPr>
          <w:rFonts w:eastAsia="Times New Roman"/>
          <w:szCs w:val="24"/>
        </w:rPr>
        <w:lastRenderedPageBreak/>
        <w:t xml:space="preserve">προσωρινώς ακατάλληλα προς χρήση, τα λεγόμενα «κίτρινα» και </w:t>
      </w:r>
      <w:r>
        <w:rPr>
          <w:rFonts w:eastAsia="Times New Roman"/>
          <w:szCs w:val="24"/>
        </w:rPr>
        <w:t>δύο χ</w:t>
      </w:r>
      <w:r>
        <w:rPr>
          <w:rFonts w:eastAsia="Times New Roman"/>
          <w:szCs w:val="24"/>
        </w:rPr>
        <w:t xml:space="preserve">ιλιάδες </w:t>
      </w:r>
      <w:proofErr w:type="spellStart"/>
      <w:r>
        <w:rPr>
          <w:rFonts w:eastAsia="Times New Roman"/>
          <w:szCs w:val="24"/>
        </w:rPr>
        <w:t>ενιακόσια</w:t>
      </w:r>
      <w:proofErr w:type="spellEnd"/>
      <w:r>
        <w:rPr>
          <w:rFonts w:eastAsia="Times New Roman"/>
          <w:szCs w:val="24"/>
        </w:rPr>
        <w:t xml:space="preserve"> εξήντα τρία</w:t>
      </w:r>
      <w:r>
        <w:rPr>
          <w:rFonts w:eastAsia="Times New Roman"/>
          <w:szCs w:val="24"/>
        </w:rPr>
        <w:t xml:space="preserve"> κατάλληλα προς χρήση. Μέχρι σήμερα έχουν λάβει την αποζημίωση που αποφασίσαμε εδώ στη Βουλή, τα 5.000 ευρώ για κάθε νοικοκυριό και τα 8.000 ευρώ για κάθε πληγείσα επιχείρηση, συνολικά </w:t>
      </w:r>
      <w:r>
        <w:rPr>
          <w:rFonts w:eastAsia="Times New Roman"/>
          <w:szCs w:val="24"/>
        </w:rPr>
        <w:t>τρεις χιλιάδες διακόσια εξήντα πέντε</w:t>
      </w:r>
      <w:r>
        <w:rPr>
          <w:rFonts w:eastAsia="Times New Roman"/>
          <w:szCs w:val="24"/>
        </w:rPr>
        <w:t xml:space="preserve"> νοικο</w:t>
      </w:r>
      <w:r>
        <w:rPr>
          <w:rFonts w:eastAsia="Times New Roman"/>
          <w:szCs w:val="24"/>
        </w:rPr>
        <w:t xml:space="preserve">κυριά και </w:t>
      </w:r>
      <w:r>
        <w:rPr>
          <w:rFonts w:eastAsia="Times New Roman"/>
          <w:szCs w:val="24"/>
        </w:rPr>
        <w:t>ογδόντα πέντε</w:t>
      </w:r>
      <w:r>
        <w:rPr>
          <w:rFonts w:eastAsia="Times New Roman"/>
          <w:szCs w:val="24"/>
        </w:rPr>
        <w:t xml:space="preserve"> επιχειρήσεις. Έχουν εκταμιευθεί συνολικά 16.543.000 ευρώ. Βεβαίως, έχει δοθεί και το επίδομα των 1.200 ευρώ σε κάθε πληγέν νοικοκυριό για τις τηλεπικοινωνιακές του ανάγκες. </w:t>
      </w:r>
    </w:p>
    <w:p w14:paraId="0E0C9675" w14:textId="77777777" w:rsidR="00BD61E1" w:rsidRDefault="00340392">
      <w:pPr>
        <w:spacing w:line="600" w:lineRule="auto"/>
        <w:ind w:firstLine="720"/>
        <w:contextualSpacing/>
        <w:jc w:val="both"/>
        <w:rPr>
          <w:rFonts w:eastAsia="Times New Roman"/>
          <w:szCs w:val="24"/>
        </w:rPr>
      </w:pPr>
      <w:r>
        <w:rPr>
          <w:rFonts w:eastAsia="Times New Roman"/>
          <w:szCs w:val="24"/>
        </w:rPr>
        <w:t>Επίσης, το Υπουργείο Υποδομών έχει υπογράψει συμβάσεις ελέ</w:t>
      </w:r>
      <w:r>
        <w:rPr>
          <w:rFonts w:eastAsia="Times New Roman"/>
          <w:szCs w:val="24"/>
        </w:rPr>
        <w:t>γχου και απομάκρυνσης του αμιάντου από τα κτήρια με τέσσερις εξειδικευμένες εταιρείες, στις οποίες ήδη έχει ανατεθεί η απομάκρυνση του αμιάντου από 193 κτήρια κατόπιν συναίνεσης των ιδιοκτητών. Σε πρώτη φάση απομακρύνεται ο αμίαντος από τα κατεδαφιστέα κτή</w:t>
      </w:r>
      <w:r>
        <w:rPr>
          <w:rFonts w:eastAsia="Times New Roman"/>
          <w:szCs w:val="24"/>
        </w:rPr>
        <w:t xml:space="preserve">ρια και στη συνέχεια η αποκομιδή γίνεται και στα </w:t>
      </w:r>
      <w:proofErr w:type="spellStart"/>
      <w:r>
        <w:rPr>
          <w:rFonts w:eastAsia="Times New Roman"/>
          <w:szCs w:val="24"/>
        </w:rPr>
        <w:t>επισκευάσιμα</w:t>
      </w:r>
      <w:proofErr w:type="spellEnd"/>
      <w:r>
        <w:rPr>
          <w:rFonts w:eastAsia="Times New Roman"/>
          <w:szCs w:val="24"/>
        </w:rPr>
        <w:t>.</w:t>
      </w:r>
    </w:p>
    <w:p w14:paraId="0E0C9676"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Παράλληλα, έχει προχωρήσει η αποδοχή δωρεών κατεδάφισης κτηρίων από τρεις τεχνικές εταιρείες. Θα ήθελα και δημόσια να τις ευχαριστήσω για τη συμβολή τους. Συνολικά έχουν κατεδαφιστεί </w:t>
      </w:r>
      <w:r>
        <w:rPr>
          <w:rFonts w:eastAsia="Times New Roman"/>
          <w:szCs w:val="24"/>
        </w:rPr>
        <w:t>πενή</w:t>
      </w:r>
      <w:r>
        <w:rPr>
          <w:rFonts w:eastAsia="Times New Roman"/>
          <w:szCs w:val="24"/>
        </w:rPr>
        <w:t>ντα πέ</w:t>
      </w:r>
      <w:r>
        <w:rPr>
          <w:rFonts w:eastAsia="Times New Roman"/>
          <w:szCs w:val="24"/>
        </w:rPr>
        <w:t>ντε</w:t>
      </w:r>
      <w:r>
        <w:rPr>
          <w:rFonts w:eastAsia="Times New Roman"/>
          <w:szCs w:val="24"/>
        </w:rPr>
        <w:t xml:space="preserve"> κτήρια και θα κατεδαφιστούν τις επόμενες μέρες άλλα </w:t>
      </w:r>
      <w:r>
        <w:rPr>
          <w:rFonts w:eastAsia="Times New Roman"/>
          <w:szCs w:val="24"/>
        </w:rPr>
        <w:t>πενήντα</w:t>
      </w:r>
      <w:r>
        <w:rPr>
          <w:rFonts w:eastAsia="Times New Roman"/>
          <w:szCs w:val="24"/>
        </w:rPr>
        <w:t xml:space="preserve">, ενώ προχωρά γοργά και </w:t>
      </w:r>
      <w:r>
        <w:rPr>
          <w:rFonts w:eastAsia="Times New Roman"/>
          <w:szCs w:val="24"/>
        </w:rPr>
        <w:lastRenderedPageBreak/>
        <w:t>η διαδικασία της υλοτόμησης με τις εταιρείες υλοτόμησης, όπου επίσης υπάρχει μια σημαντική χορηγία από έναν επιχειρηματικό όμιλο, τον οποίον και αυτόν ευχαριστούμε.</w:t>
      </w:r>
    </w:p>
    <w:p w14:paraId="0E0C9677" w14:textId="77777777" w:rsidR="00BD61E1" w:rsidRDefault="00340392">
      <w:pPr>
        <w:spacing w:line="600" w:lineRule="auto"/>
        <w:ind w:firstLine="720"/>
        <w:contextualSpacing/>
        <w:jc w:val="both"/>
        <w:rPr>
          <w:rFonts w:eastAsia="Times New Roman"/>
          <w:szCs w:val="24"/>
        </w:rPr>
      </w:pPr>
      <w:r>
        <w:rPr>
          <w:rFonts w:eastAsia="Times New Roman"/>
          <w:szCs w:val="24"/>
        </w:rPr>
        <w:t>Με τ</w:t>
      </w:r>
      <w:r>
        <w:rPr>
          <w:rFonts w:eastAsia="Times New Roman"/>
          <w:szCs w:val="24"/>
        </w:rPr>
        <w:t>η σημερινή τροπολογία, λοιπόν, δίδεται η δυνατότητα να προχωρήσουμε στο επόμενο στάδιο, στην έκδοση των αδειών και στην αποκατάσταση των ζημιών, στη συνολική ανοικοδόμηση στα «κόκκινα» κτήρια, με όρους όμως που δεν θα επαναλαμβάνουν τα λάθη του παρελθόντος</w:t>
      </w:r>
      <w:r>
        <w:rPr>
          <w:rFonts w:eastAsia="Times New Roman"/>
          <w:szCs w:val="24"/>
        </w:rPr>
        <w:t>.</w:t>
      </w:r>
    </w:p>
    <w:p w14:paraId="0E0C967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Έτσι, λοιπόν, έχουμε αναστολή έκδοσης αδειών και απαγόρευση δόμησης σε κρίσιμες περιοχές, για τον απρόσκοπτο σχεδιασμό του Ειδικού Χωρικού Σχεδίου, το οποίο εκπονούμε και αφορά συγκεκριμένες </w:t>
      </w:r>
      <w:proofErr w:type="spellStart"/>
      <w:r>
        <w:rPr>
          <w:rFonts w:eastAsia="Times New Roman" w:cs="Times New Roman"/>
          <w:szCs w:val="24"/>
        </w:rPr>
        <w:t>υποπεριοχές</w:t>
      </w:r>
      <w:proofErr w:type="spellEnd"/>
      <w:r>
        <w:rPr>
          <w:rFonts w:eastAsia="Times New Roman" w:cs="Times New Roman"/>
          <w:szCs w:val="24"/>
        </w:rPr>
        <w:t>, μέσα στα ρέματα δηλαδή ή μπροστά στην παραλιακή ζώ</w:t>
      </w:r>
      <w:r>
        <w:rPr>
          <w:rFonts w:eastAsia="Times New Roman" w:cs="Times New Roman"/>
          <w:szCs w:val="24"/>
        </w:rPr>
        <w:t xml:space="preserve">νη. </w:t>
      </w:r>
    </w:p>
    <w:p w14:paraId="0E0C967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Έχουμε τη θεσμοθέτηση κινήτρων για την άμεση διάνοιξη οδών που καθορίζουν τον σχεδιασμό ασφαλούς οδικού δικτύου, με την οπισθοχώρηση άμεσα των κτηρίων που έχουν βαριές βλάβες ή έχουν καταστραφεί, την απομάκρυνση κτηρίων από τις περιοχές που </w:t>
      </w:r>
      <w:proofErr w:type="spellStart"/>
      <w:r>
        <w:rPr>
          <w:rFonts w:eastAsia="Times New Roman" w:cs="Times New Roman"/>
          <w:szCs w:val="24"/>
        </w:rPr>
        <w:t>διέπονται</w:t>
      </w:r>
      <w:proofErr w:type="spellEnd"/>
      <w:r>
        <w:rPr>
          <w:rFonts w:eastAsia="Times New Roman" w:cs="Times New Roman"/>
          <w:szCs w:val="24"/>
        </w:rPr>
        <w:t xml:space="preserve"> </w:t>
      </w:r>
      <w:r>
        <w:rPr>
          <w:rFonts w:eastAsia="Times New Roman" w:cs="Times New Roman"/>
          <w:szCs w:val="24"/>
        </w:rPr>
        <w:t>από τη δασική νομοθεσία ή που βρίσκονται εντός του μεγάλου αυτού ρέματος, με πρόβλεψη όμως, ώστε να αποζημιωθούν οι ιδιοκτήτες, ιδιαίτερα με εισοδηματικά κριτήρια, έχοντας ήδη θεσπίσει και για την περίπτωση της Μάνδρας το λεγόμενο «έκτακτο επίδομα στέγασης</w:t>
      </w:r>
      <w:r>
        <w:rPr>
          <w:rFonts w:eastAsia="Times New Roman" w:cs="Times New Roman"/>
          <w:szCs w:val="24"/>
        </w:rPr>
        <w:t xml:space="preserve"> για κοινωνικούς λόγους».</w:t>
      </w:r>
    </w:p>
    <w:p w14:paraId="0E0C967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έχουμε και τη θεσμοθέτηση όλων αυτών των απαραίτητων του νομικού πλαισίου για την επιτάχυνση των διαδικασιών για τη συμπλήρωση του οδικού δικτύου, για την απόδοση σε κοινή χρήση των τμημάτων του παραλιακού μετώπου, που θα </w:t>
      </w:r>
      <w:r>
        <w:rPr>
          <w:rFonts w:eastAsia="Times New Roman" w:cs="Times New Roman"/>
          <w:szCs w:val="24"/>
        </w:rPr>
        <w:t>υποδεικνύονται από το Ειδικό Χωρικό Σχέδιο ως δίοδοι προς το θαλάσσιο μέτωπο του δικτύου κυκλοφορίας των πεζών.</w:t>
      </w:r>
    </w:p>
    <w:p w14:paraId="0E0C967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Θέλω, επίσης, να ευχαριστήσω δημόσια και τον Πρόεδρο της Κυπριακής Δημοκρατίας, τον κ. Αναστασιάδη, που μόλις χθες μου απέστειλε επιστολή, στην </w:t>
      </w:r>
      <w:r>
        <w:rPr>
          <w:rFonts w:eastAsia="Times New Roman" w:cs="Times New Roman"/>
          <w:szCs w:val="24"/>
        </w:rPr>
        <w:t xml:space="preserve">οποία με ενημερώνει ότι γίνεται αποδεκτή η σχετική εισήγησή μου, ώστε η </w:t>
      </w:r>
      <w:r>
        <w:rPr>
          <w:rFonts w:eastAsia="Times New Roman" w:cs="Times New Roman"/>
          <w:szCs w:val="24"/>
        </w:rPr>
        <w:t>Κ</w:t>
      </w:r>
      <w:r>
        <w:rPr>
          <w:rFonts w:eastAsia="Times New Roman" w:cs="Times New Roman"/>
          <w:szCs w:val="24"/>
        </w:rPr>
        <w:t xml:space="preserve">υπριακή </w:t>
      </w:r>
      <w:r>
        <w:rPr>
          <w:rFonts w:eastAsia="Times New Roman" w:cs="Times New Roman"/>
          <w:szCs w:val="24"/>
        </w:rPr>
        <w:t>Δ</w:t>
      </w:r>
      <w:r>
        <w:rPr>
          <w:rFonts w:eastAsia="Times New Roman" w:cs="Times New Roman"/>
          <w:szCs w:val="24"/>
        </w:rPr>
        <w:t xml:space="preserve">ημοκρατία να συμβάλλει στην ανέγερση ενός δημόσιου νοσοκομείου στην πληγείσα περιοχή, ενός δημόσιου νοσοκομείου στην </w:t>
      </w:r>
      <w:r>
        <w:rPr>
          <w:rFonts w:eastAsia="Times New Roman" w:cs="Times New Roman"/>
          <w:szCs w:val="24"/>
        </w:rPr>
        <w:t>α</w:t>
      </w:r>
      <w:r>
        <w:rPr>
          <w:rFonts w:eastAsia="Times New Roman" w:cs="Times New Roman"/>
          <w:szCs w:val="24"/>
        </w:rPr>
        <w:t>νατολική Αττική, που το έχει ανάγκη τόσο η πληγείσα περι</w:t>
      </w:r>
      <w:r>
        <w:rPr>
          <w:rFonts w:eastAsia="Times New Roman" w:cs="Times New Roman"/>
          <w:szCs w:val="24"/>
        </w:rPr>
        <w:t xml:space="preserve">οχή όσο και οι ευρύτερες σε αυτή περιοχές. </w:t>
      </w:r>
    </w:p>
    <w:p w14:paraId="0E0C967C"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sidRPr="00517DAE">
        <w:rPr>
          <w:rFonts w:eastAsia="Times New Roman" w:cs="Times New Roman"/>
          <w:szCs w:val="24"/>
        </w:rPr>
        <w:t>του ΣΥΡΙΖΑ</w:t>
      </w:r>
      <w:r>
        <w:rPr>
          <w:rFonts w:eastAsia="Times New Roman" w:cs="Times New Roman"/>
          <w:szCs w:val="24"/>
        </w:rPr>
        <w:t xml:space="preserve"> και των ΑΝΕΛ</w:t>
      </w:r>
      <w:r w:rsidRPr="00517DAE">
        <w:rPr>
          <w:rFonts w:eastAsia="Times New Roman" w:cs="Times New Roman"/>
          <w:szCs w:val="24"/>
        </w:rPr>
        <w:t>)</w:t>
      </w:r>
    </w:p>
    <w:p w14:paraId="0E0C967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Και βεβαίως, το επόμενο διάστημα το Υπουργείο Υγείας θα έρθει σε συνεννόηση με την Κυπριακή Δημοκρατία, ώστε να καταστεί σαφές και το πλαίσιο του </w:t>
      </w:r>
      <w:r>
        <w:rPr>
          <w:rFonts w:eastAsia="Times New Roman" w:cs="Times New Roman"/>
          <w:szCs w:val="24"/>
        </w:rPr>
        <w:t>σχεδιασμού, ο προγραμματισμός και τα χρονοδιαγράμματα εκτέλεσης του έργου.</w:t>
      </w:r>
    </w:p>
    <w:p w14:paraId="0E0C967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στα θέμα της οικονομίας. </w:t>
      </w:r>
    </w:p>
    <w:p w14:paraId="0E0C967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προχωράμε, όπως αντιλαμβάνεστε ήδη και αρχίζουν να αντιλαμβάνονται και οι πολίτες, με γοργά βήματα στο στάδιο της υλοποίησης ενός σχεδίου, το οποίο μας έφερε με ασφάλεια στη θέση που βρισκόμαστε σήμερα, δηλαδή στην έξοδο από τα</w:t>
      </w:r>
      <w:r>
        <w:rPr>
          <w:rFonts w:eastAsia="Times New Roman" w:cs="Times New Roman"/>
          <w:szCs w:val="24"/>
        </w:rPr>
        <w:t xml:space="preserve"> μνημόνια και σε ένα ασφαλές δημοσιονομικό περιθώριο, πιάνοντας ταυτόχρονα τους στόχους του προγράμματος, που κάποιοι αμφισβήτησαν ότι θα μπορούσαμε ποτέ να πιάσουμε. Όχι μόνο τους υλοποιούμε, αλλά έχουμε κι ένα ασφαλές δημοσιονομικό περιθώριο, προκειμένου</w:t>
      </w:r>
      <w:r>
        <w:rPr>
          <w:rFonts w:eastAsia="Times New Roman" w:cs="Times New Roman"/>
          <w:szCs w:val="24"/>
        </w:rPr>
        <w:t xml:space="preserve"> να σχεδιάζουμε μια πολιτική ελαφρύνσεων για τα μεσαία και χαμηλά στρώματα, τόσο για τον επόμενο χρόνο όσο, όμως, και για το 2018. </w:t>
      </w:r>
    </w:p>
    <w:p w14:paraId="0E0C968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Ήδη έχουμε αποκαταστήσει, με την ψήφιση εδώ στη Βουλή, μια μεγάλη αδικία που αφορά στην ραγδαία και απότομη μείωση των απολα</w:t>
      </w:r>
      <w:r>
        <w:rPr>
          <w:rFonts w:eastAsia="Times New Roman" w:cs="Times New Roman"/>
          <w:szCs w:val="24"/>
        </w:rPr>
        <w:t xml:space="preserve">βών στα λεγόμενα ειδικά μισθολόγια -σε ένστολους, πανεπιστημιακούς, γιατρούς- και το επόμενο διάστημα -υπολογίζουμε από τη μεθεπόμενη εβδομάδα και ως τα μέσα του Δεκέμβρη- θα έχουν εκταμιευθεί τα ανάλογα ποσά. </w:t>
      </w:r>
    </w:p>
    <w:p w14:paraId="0E0C968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όμως, καταθέτουμε και μια τροπολογία </w:t>
      </w:r>
      <w:r>
        <w:rPr>
          <w:rFonts w:eastAsia="Times New Roman" w:cs="Times New Roman"/>
          <w:szCs w:val="24"/>
        </w:rPr>
        <w:t>η οποία θα σας είναι γνώριμη, καθώς στην ουσία είναι αντιγραφή της περσινής αντίστοιχης τροπολογίας για το κοινωνικό μέρισμα.</w:t>
      </w:r>
    </w:p>
    <w:p w14:paraId="0E0C9682"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sidRPr="00517DAE">
        <w:rPr>
          <w:rFonts w:eastAsia="Times New Roman" w:cs="Times New Roman"/>
          <w:szCs w:val="24"/>
        </w:rPr>
        <w:t>του ΣΥΡΙΖΑ</w:t>
      </w:r>
      <w:r>
        <w:rPr>
          <w:rFonts w:eastAsia="Times New Roman" w:cs="Times New Roman"/>
          <w:szCs w:val="24"/>
        </w:rPr>
        <w:t xml:space="preserve"> και των ΑΝΕΛ</w:t>
      </w:r>
      <w:r w:rsidRPr="00517DAE">
        <w:rPr>
          <w:rFonts w:eastAsia="Times New Roman" w:cs="Times New Roman"/>
          <w:szCs w:val="24"/>
        </w:rPr>
        <w:t>)</w:t>
      </w:r>
    </w:p>
    <w:p w14:paraId="0E0C968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Είναι η τρίτη συνεχόμενη χρονιά που έχουμε τη δημοσιονομική δυνατότητα ν</w:t>
      </w:r>
      <w:r>
        <w:rPr>
          <w:rFonts w:eastAsia="Times New Roman" w:cs="Times New Roman"/>
          <w:szCs w:val="24"/>
        </w:rPr>
        <w:t>α δίνουμε στους πιο αδύναμους, με εισοδηματικά, περιουσιακά και οικογενειακά κριτήρια.</w:t>
      </w:r>
    </w:p>
    <w:p w14:paraId="0E0C9684"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Έτσι, λοιπόν, σήμερα καταθέτουμε τη διάταξη, όπως ακριβώς πέρσι τέτοιον καιρό, από την </w:t>
      </w:r>
      <w:proofErr w:type="spellStart"/>
      <w:r>
        <w:rPr>
          <w:rFonts w:eastAsia="Times New Roman"/>
          <w:szCs w:val="24"/>
        </w:rPr>
        <w:t>υπεραπόδοση</w:t>
      </w:r>
      <w:proofErr w:type="spellEnd"/>
      <w:r>
        <w:rPr>
          <w:rFonts w:eastAsia="Times New Roman"/>
          <w:szCs w:val="24"/>
        </w:rPr>
        <w:t xml:space="preserve"> της οικονομίας και την υπερκάλυψη των στόχων. Και φέτος έχουμε τη δυνα</w:t>
      </w:r>
      <w:r>
        <w:rPr>
          <w:rFonts w:eastAsia="Times New Roman"/>
          <w:szCs w:val="24"/>
        </w:rPr>
        <w:t>τότητα και δίνουμε αντίστοιχο με το περσινό ποσό. Αρχικά, προβλέπεται το ποσό των 710 εκατομμυρίων ευρώ και βεβαίως, ανάλογα με τις προσαρμογές, μπορεί να υπάρξει και κάποια αύξηση, όπως υπήρξε και πέρσι, η οποία προβλέπεται από τη σχετική διάταξη.</w:t>
      </w:r>
    </w:p>
    <w:p w14:paraId="0E0C9685"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Το ακρι</w:t>
      </w:r>
      <w:r>
        <w:rPr>
          <w:rFonts w:eastAsia="Times New Roman"/>
          <w:szCs w:val="24"/>
        </w:rPr>
        <w:t xml:space="preserve">βές ύψος, ανάλογα με τις εισοδηματικές βαθμίδες, θα καθοριστεί με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η οποία ευελπιστούμε να έχει βγει μέχρι την ερχόμενη Δευτέρα, ώστε την ερχόμενη Τρίτη να ανοίξει η σχετική ηλεκτρονική πλατφόρμα και να μπορούν όλοι οι ενδιαφερόμενο</w:t>
      </w:r>
      <w:r>
        <w:rPr>
          <w:rFonts w:eastAsia="Times New Roman"/>
          <w:szCs w:val="24"/>
        </w:rPr>
        <w:t xml:space="preserve">ι, όπως και πέρσι, να κάνουν τις αιτήσεις τους, ώστε στις 14 Δεκέμβρη -αυτός είναι ο στόχος </w:t>
      </w:r>
      <w:r>
        <w:rPr>
          <w:rFonts w:eastAsia="Times New Roman"/>
          <w:szCs w:val="24"/>
        </w:rPr>
        <w:lastRenderedPageBreak/>
        <w:t>μας- να εκταμιευθεί, να γίνει η καταβολή στους δικαιούχους του κοινωνικού μερίσματος.</w:t>
      </w:r>
    </w:p>
    <w:p w14:paraId="0E0C9686"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Εκτίμησή μας είναι ότι και φέτος θα αφορά ένα σχετικά διευρυμένο μέρος των πιο</w:t>
      </w:r>
      <w:r>
        <w:rPr>
          <w:rFonts w:eastAsia="Times New Roman"/>
          <w:szCs w:val="24"/>
        </w:rPr>
        <w:t xml:space="preserve"> αδύναμων της ελληνικής κοινωνίας και, ειδικότερα, εκτιμούμε ότι θα αφορά περίπου σε </w:t>
      </w:r>
      <w:r>
        <w:rPr>
          <w:rFonts w:eastAsia="Times New Roman"/>
          <w:szCs w:val="24"/>
        </w:rPr>
        <w:t>ένα εκατομμύριο τριακόσιες χιλιάδες</w:t>
      </w:r>
      <w:r>
        <w:rPr>
          <w:rFonts w:eastAsia="Times New Roman"/>
          <w:szCs w:val="24"/>
        </w:rPr>
        <w:t xml:space="preserve"> με </w:t>
      </w:r>
      <w:r>
        <w:rPr>
          <w:rFonts w:eastAsia="Times New Roman"/>
          <w:szCs w:val="24"/>
        </w:rPr>
        <w:t>ένα εκατομμύριο τετρακόσιες χιλιάδες</w:t>
      </w:r>
      <w:r>
        <w:rPr>
          <w:rFonts w:eastAsia="Times New Roman"/>
          <w:szCs w:val="24"/>
        </w:rPr>
        <w:t xml:space="preserve"> νοικοκυριά, περίπου, δηλαδή, τρεισήμισι εκατομμύρια δικαιούχους.</w:t>
      </w:r>
    </w:p>
    <w:p w14:paraId="0E0C9687"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Σήμερα, λοιπόν, προχωράμε, πέρ</w:t>
      </w:r>
      <w:r>
        <w:rPr>
          <w:rFonts w:eastAsia="Times New Roman"/>
          <w:szCs w:val="24"/>
        </w:rPr>
        <w:t xml:space="preserve">αν της ψήφισης της διάταξης για το κοινωνικό μέρισμα και στην ψήφιση διατάξεων που αφορούν τη μείωση του ΕΝΦΙΑ για το 2018, αλλά και τη μείωση κατά μία μονάδα της φορολογίας των επιχειρήσεων, όπως ακριβώς εξήγγειλα στη Διεθνή Έκθεση Θεσσαλονίκης, με στόχο </w:t>
      </w:r>
      <w:r>
        <w:rPr>
          <w:rFonts w:eastAsia="Times New Roman"/>
          <w:szCs w:val="24"/>
        </w:rPr>
        <w:t>να φτάσουμε σταδιακά σε πέντε μονάδες μείωση ως το 2022, δηλαδή από το 29% που είναι σήμερα να φτάσει στο 25% το 2022.</w:t>
      </w:r>
    </w:p>
    <w:p w14:paraId="0E0C9688"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Είναι μια μείωση φορολογικών συντελεστών για επιχειρηματική δραστηριότητα νομικών προσώπων, η οποία εντάσσεται και αυτή -δεν είναι αυθαίρ</w:t>
      </w:r>
      <w:r>
        <w:rPr>
          <w:rFonts w:eastAsia="Times New Roman"/>
          <w:szCs w:val="24"/>
        </w:rPr>
        <w:t xml:space="preserve">ετη- σε ένα γενικότερο σχέδιο ενίσχυσης της παραγωγικής δραστηριότητας στη χώρα μας, ένα σχέδιο που περιέχει την ελάφρυνση των φορολογικών </w:t>
      </w:r>
      <w:r>
        <w:rPr>
          <w:rFonts w:eastAsia="Times New Roman"/>
          <w:szCs w:val="24"/>
        </w:rPr>
        <w:lastRenderedPageBreak/>
        <w:t>βαρών από τη μία μεριά, ενώ από την άλλη βρίσκεται και το συνολικό μας σχέδιο για την αποκατάσταση της εργασιακής καν</w:t>
      </w:r>
      <w:r>
        <w:rPr>
          <w:rFonts w:eastAsia="Times New Roman"/>
          <w:szCs w:val="24"/>
        </w:rPr>
        <w:t>ονικότητας.</w:t>
      </w:r>
    </w:p>
    <w:p w14:paraId="0E0C9689"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Δίνουμε, λοιπόν, ένα σαφές σήμα προς τις επιχειρήσεις να αξιοποιήσουν αυτή την ελάφρυνση, προχωρώντας σε νέες επενδύσεις, προχωρώντας σε νέες προσλήψεις εργαζομένων με αξιοπρεπείς μισθούς και με πλήρη εργασιακά και ασφαλιστικά δικαιώματα.</w:t>
      </w:r>
    </w:p>
    <w:p w14:paraId="0E0C968A"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Το δε</w:t>
      </w:r>
      <w:r>
        <w:rPr>
          <w:rFonts w:eastAsia="Times New Roman"/>
          <w:szCs w:val="24"/>
        </w:rPr>
        <w:t xml:space="preserve">ύτερο μέτρο ελάφρυνσης, στο οποίο θα μου επιτρέψετε να σταθώ λίγο περισσότερο, που καλείται σήμερα να ψηφίσει η Βουλή, είναι αυτό που αφορά τον περιβόητο ΕΝΦΙΑ, έναν φόρο, οποίος αποτέλεσε εμβληματικό, θα έλεγε κανείς, συστατικό της </w:t>
      </w:r>
      <w:proofErr w:type="spellStart"/>
      <w:r>
        <w:rPr>
          <w:rFonts w:eastAsia="Times New Roman"/>
          <w:szCs w:val="24"/>
        </w:rPr>
        <w:t>μνημονιακής</w:t>
      </w:r>
      <w:proofErr w:type="spellEnd"/>
      <w:r>
        <w:rPr>
          <w:rFonts w:eastAsia="Times New Roman"/>
          <w:szCs w:val="24"/>
        </w:rPr>
        <w:t xml:space="preserve"> περιόδου.</w:t>
      </w:r>
    </w:p>
    <w:p w14:paraId="0E0C968B"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Κ</w:t>
      </w:r>
      <w:r>
        <w:rPr>
          <w:rFonts w:eastAsia="Times New Roman"/>
          <w:szCs w:val="24"/>
        </w:rPr>
        <w:t>αι θέλω, πριν μπω στην ουσία της ρύθμισης, να πω το εξής: Εδώ και τρεισήμισι χρόνια ακούμε διαρκώς την κατηγορία από την πλευρά της Αντιπολίτευσης ότι είμαστε ανακόλουθοι γιατί δεν καταργήσαμε τον ΕΝΦΙΑ. Μήπως θυμάται κανείς ποιος είναι αυτός που θεσμοθέτη</w:t>
      </w:r>
      <w:r>
        <w:rPr>
          <w:rFonts w:eastAsia="Times New Roman"/>
          <w:szCs w:val="24"/>
        </w:rPr>
        <w:t>σε αυτόν τον φόρο στην ελληνική οικονομία και στην ελληνική κοινωνία; Μήπως το θυμάται κανείς;</w:t>
      </w:r>
    </w:p>
    <w:p w14:paraId="0E0C968C"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Εφηύρατε τον φόρο αυτόν, είσαστε οι βασικοί εμπνευστές του και τολμάτε να μιλάτε και να μας καταγγέλλετε ότι εμείς είμαστε αυτοί οι οποίοι έχουμε τη μοχθηρία και</w:t>
      </w:r>
      <w:r>
        <w:rPr>
          <w:rFonts w:eastAsia="Times New Roman"/>
          <w:szCs w:val="24"/>
        </w:rPr>
        <w:t xml:space="preserve"> την ιδεολογική απέχθεια απέναντι στη μεσαία τάξη, </w:t>
      </w:r>
      <w:r>
        <w:rPr>
          <w:rFonts w:eastAsia="Times New Roman"/>
          <w:szCs w:val="24"/>
        </w:rPr>
        <w:lastRenderedPageBreak/>
        <w:t>όταν εσείς φέρατε αυτό τον φόρο, που οδήγησε εκατοντάδες χιλιάδες συμπολίτες μας στα χέρια τα μοχθηρά εγκληματικών οργανώσεων, όπως αυτή η οποία εξαρθρώθηκε σήμερα, με τα ενεχυροδανειστήρια, διότι οδηγήσατ</w:t>
      </w:r>
      <w:r>
        <w:rPr>
          <w:rFonts w:eastAsia="Times New Roman"/>
          <w:szCs w:val="24"/>
        </w:rPr>
        <w:t>ε εκατοντάδες χιλιάδες πολίτες στην ανέχεια και στην αναξιοπρέπεια.</w:t>
      </w:r>
    </w:p>
    <w:p w14:paraId="0E0C968D" w14:textId="77777777" w:rsidR="00BD61E1" w:rsidRDefault="00340392">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0E0C968E"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λοιπόν, κυρίες και κύριοι συνάδελφοι, που τολμάτε να μας κουνάτε το δάχτυλο, είχαμε τη δυνατότητα να αναδιαμορφώσουμε αυτό </w:t>
      </w:r>
      <w:r>
        <w:rPr>
          <w:rFonts w:eastAsia="Times New Roman" w:cs="Times New Roman"/>
          <w:szCs w:val="24"/>
        </w:rPr>
        <w:t xml:space="preserve">τον φόρο και σήμερα, που μας δίνετε η δημοσιονομική δυνατότητα και το δημοσιονομικό περιθώριο, έχουμε σχέδιο και προχωράμε στη μείωση κατά 10% </w:t>
      </w:r>
      <w:proofErr w:type="spellStart"/>
      <w:r>
        <w:rPr>
          <w:rFonts w:eastAsia="Times New Roman" w:cs="Times New Roman"/>
          <w:szCs w:val="24"/>
        </w:rPr>
        <w:t>μεσοσταθμικά</w:t>
      </w:r>
      <w:proofErr w:type="spellEnd"/>
      <w:r>
        <w:rPr>
          <w:rFonts w:eastAsia="Times New Roman" w:cs="Times New Roman"/>
          <w:szCs w:val="24"/>
        </w:rPr>
        <w:t xml:space="preserve">, 30% για τα λαϊκά νοικοκυριά φέτος και έχουμε εξασφαλίσει και τον αντίστοιχο δημοσιονομικό χώρο για </w:t>
      </w:r>
      <w:r>
        <w:rPr>
          <w:rFonts w:eastAsia="Times New Roman" w:cs="Times New Roman"/>
          <w:szCs w:val="24"/>
        </w:rPr>
        <w:t>μείωση –</w:t>
      </w:r>
      <w:proofErr w:type="spellStart"/>
      <w:r>
        <w:rPr>
          <w:rFonts w:eastAsia="Times New Roman" w:cs="Times New Roman"/>
          <w:szCs w:val="24"/>
        </w:rPr>
        <w:t>στοχευμένη</w:t>
      </w:r>
      <w:proofErr w:type="spellEnd"/>
      <w:r>
        <w:rPr>
          <w:rFonts w:eastAsia="Times New Roman" w:cs="Times New Roman"/>
          <w:szCs w:val="24"/>
        </w:rPr>
        <w:t xml:space="preserve"> και αυτή- επιπλέον 20% του χρόνου </w:t>
      </w:r>
      <w:proofErr w:type="spellStart"/>
      <w:r>
        <w:rPr>
          <w:rFonts w:eastAsia="Times New Roman" w:cs="Times New Roman"/>
          <w:szCs w:val="24"/>
        </w:rPr>
        <w:t>μεσοσταθμικά</w:t>
      </w:r>
      <w:proofErr w:type="spellEnd"/>
      <w:r>
        <w:rPr>
          <w:rFonts w:eastAsia="Times New Roman" w:cs="Times New Roman"/>
          <w:szCs w:val="24"/>
        </w:rPr>
        <w:t xml:space="preserve">, ώστε στα λαϊκά νοικοκυριά να φθάσει στο 50% η μείωση του ΕΝΦΙΑ το 2020. </w:t>
      </w:r>
    </w:p>
    <w:p w14:paraId="0E0C968F" w14:textId="77777777" w:rsidR="00BD61E1" w:rsidRDefault="00340392">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0E0C969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Όμως, δεν είναι μόνο αυτό. Μίλησα και για τις αλλαγές που έχουμε κάνει στη δομή αυτού του φόρου. </w:t>
      </w:r>
    </w:p>
    <w:p w14:paraId="0E0C969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Να πω και για την προσαρμογή του στις πραγματικές αξίες των ακινήτων που γίνεται φέτος. Με βάση αυτή την προσαρμογή, ενώ από τη γέννησή </w:t>
      </w:r>
      <w:r>
        <w:rPr>
          <w:rFonts w:eastAsia="Times New Roman" w:cs="Times New Roman"/>
          <w:szCs w:val="24"/>
        </w:rPr>
        <w:lastRenderedPageBreak/>
        <w:t>του σχεδόν αυτός ο φόρ</w:t>
      </w:r>
      <w:r>
        <w:rPr>
          <w:rFonts w:eastAsia="Times New Roman" w:cs="Times New Roman"/>
          <w:szCs w:val="24"/>
        </w:rPr>
        <w:t xml:space="preserve">ος αφορά στο </w:t>
      </w:r>
      <w:r>
        <w:rPr>
          <w:rFonts w:eastAsia="Times New Roman" w:cs="Times New Roman"/>
          <w:szCs w:val="24"/>
        </w:rPr>
        <w:t>τ</w:t>
      </w:r>
      <w:r>
        <w:rPr>
          <w:rFonts w:eastAsia="Times New Roman" w:cs="Times New Roman"/>
          <w:szCs w:val="24"/>
        </w:rPr>
        <w:t>αμείο περίπου 2,6 δισεκατομμύρια ευρώ –αν δεν κάνω λάθος- με την προσαρμογή των τιμών των ακινήτων στις πραγματικές αξίες φέτος, αν δεν προχωρούσαμε σε αυτή την παρέμβαση, από τα 2,6 δισεκατομμύρια ευρώ θα πηγαίναμε στα 2,9 δισεκατομμύρια ευρ</w:t>
      </w:r>
      <w:r>
        <w:rPr>
          <w:rFonts w:eastAsia="Times New Roman" w:cs="Times New Roman"/>
          <w:szCs w:val="24"/>
        </w:rPr>
        <w:t xml:space="preserve">ώ, δηλαδή θα είχαμε μια επιβάρυνση στους πολίτες της τάξης περίπου του 10%. Καλύπτουμε αυτή την επιβάρυνση του 10% και δίνουμε και επιπλέον έκπτωση </w:t>
      </w:r>
      <w:proofErr w:type="spellStart"/>
      <w:r>
        <w:rPr>
          <w:rFonts w:eastAsia="Times New Roman" w:cs="Times New Roman"/>
          <w:szCs w:val="24"/>
        </w:rPr>
        <w:t>μεσοσταθμικά</w:t>
      </w:r>
      <w:proofErr w:type="spellEnd"/>
      <w:r>
        <w:rPr>
          <w:rFonts w:eastAsia="Times New Roman" w:cs="Times New Roman"/>
          <w:szCs w:val="24"/>
        </w:rPr>
        <w:t xml:space="preserve"> 10%. </w:t>
      </w:r>
    </w:p>
    <w:p w14:paraId="0E0C969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Άρα, αυτό το οποίο ψηφίζουμε σήμερα το ψηφίζουμε επειδή έχουμε τη δημοσιονομική δυνατότητ</w:t>
      </w:r>
      <w:r>
        <w:rPr>
          <w:rFonts w:eastAsia="Times New Roman" w:cs="Times New Roman"/>
          <w:szCs w:val="24"/>
        </w:rPr>
        <w:t xml:space="preserve">α να το πράξουμε χάρη στην επιτυχή πορεία των δημόσιων οικονομικών και στην ανάπτυξη που επέστρεψε στον τόπο και βεβαίως, χάρη και στις θυσίες που έχει κάνει ο ελληνικός λαός, που ποτέ δεν πρέπει να τις ξεχνάμε. Έχουμε τη δυνατότητα σήμερα να έχουμε </w:t>
      </w:r>
      <w:proofErr w:type="spellStart"/>
      <w:r>
        <w:rPr>
          <w:rFonts w:eastAsia="Times New Roman" w:cs="Times New Roman"/>
          <w:szCs w:val="24"/>
        </w:rPr>
        <w:t>μεσοστ</w:t>
      </w:r>
      <w:r>
        <w:rPr>
          <w:rFonts w:eastAsia="Times New Roman" w:cs="Times New Roman"/>
          <w:szCs w:val="24"/>
        </w:rPr>
        <w:t>αθμική</w:t>
      </w:r>
      <w:proofErr w:type="spellEnd"/>
      <w:r>
        <w:rPr>
          <w:rFonts w:eastAsia="Times New Roman" w:cs="Times New Roman"/>
          <w:szCs w:val="24"/>
        </w:rPr>
        <w:t xml:space="preserve"> μείωση 10% αντί για </w:t>
      </w:r>
      <w:proofErr w:type="spellStart"/>
      <w:r>
        <w:rPr>
          <w:rFonts w:eastAsia="Times New Roman" w:cs="Times New Roman"/>
          <w:szCs w:val="24"/>
        </w:rPr>
        <w:t>μεσοσταθμική</w:t>
      </w:r>
      <w:proofErr w:type="spellEnd"/>
      <w:r>
        <w:rPr>
          <w:rFonts w:eastAsia="Times New Roman" w:cs="Times New Roman"/>
          <w:szCs w:val="24"/>
        </w:rPr>
        <w:t xml:space="preserve"> αύξηση 10%. Άρα, συνολικά έχουμε ελάφρυνση από αυτό που θα ερχόταν στους πολίτες, αν δεν τα καταφέρναμε, 20% </w:t>
      </w:r>
      <w:proofErr w:type="spellStart"/>
      <w:r>
        <w:rPr>
          <w:rFonts w:eastAsia="Times New Roman" w:cs="Times New Roman"/>
          <w:szCs w:val="24"/>
        </w:rPr>
        <w:t>μεσοσταθμικά</w:t>
      </w:r>
      <w:proofErr w:type="spellEnd"/>
      <w:r>
        <w:rPr>
          <w:rFonts w:eastAsia="Times New Roman" w:cs="Times New Roman"/>
          <w:szCs w:val="24"/>
        </w:rPr>
        <w:t xml:space="preserve">. </w:t>
      </w:r>
    </w:p>
    <w:p w14:paraId="0E0C969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Με την προτεινόμενη, λοιπόν, ρύθμιση οι πολίτες με χαμηλή και μεσαία περιουσία θα δουν τον ε</w:t>
      </w:r>
      <w:r>
        <w:rPr>
          <w:rFonts w:eastAsia="Times New Roman" w:cs="Times New Roman"/>
          <w:szCs w:val="24"/>
        </w:rPr>
        <w:t xml:space="preserve">πόμενο χρόνο ουσιαστική μείωση της επιβάρυνσης. Από τα πέντε εκατομμύρια οκτακόσιες χιλιάδες φορολογουμένων που διαθέτουν περιουσία, η οποία επιβαρύνεται μέσω του ΕΝΦΙΑ, θα δουν μείωση </w:t>
      </w:r>
      <w:r>
        <w:rPr>
          <w:rFonts w:eastAsia="Times New Roman" w:cs="Times New Roman"/>
          <w:szCs w:val="24"/>
        </w:rPr>
        <w:lastRenderedPageBreak/>
        <w:t>πάνω από πεντέμισι εκατομμύρια φορολογούμενοι εξ αυτών, κοντά στο 90% τ</w:t>
      </w:r>
      <w:r>
        <w:rPr>
          <w:rFonts w:eastAsia="Times New Roman" w:cs="Times New Roman"/>
          <w:szCs w:val="24"/>
        </w:rPr>
        <w:t xml:space="preserve">ων φορολογουμένων. </w:t>
      </w:r>
    </w:p>
    <w:p w14:paraId="0E0C969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συγκεκριμένα, για περιουσίες μέχρι 60.000 ευρώ η μείωση θα είναι στο 30%. Και κάποιοι από εσάς θα σπεύσετε να χλευάσετε ότι είναι πολύ χαμηλός ο αριθμός των 60.000 ευρώ, ότι είναι χαμηλό το ποσό, όμως, αυτό το ποσό αναφέρεται σε τρε</w:t>
      </w:r>
      <w:r>
        <w:rPr>
          <w:rFonts w:eastAsia="Times New Roman" w:cs="Times New Roman"/>
          <w:szCs w:val="24"/>
        </w:rPr>
        <w:t xml:space="preserve">ισήμισι εκατομμύρια συμπολίτες μας, δηλαδή στο μεγαλύτερο κομμάτι των φορολογουμένων. </w:t>
      </w:r>
    </w:p>
    <w:p w14:paraId="0E0C969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Για περιουσίες από 60.000 ευρώ έως 100.000 ευρώ η μείωση θα ανέλθει στο 21% και αφορά ένα εκατομμύριο συμπολίτες μας. </w:t>
      </w:r>
    </w:p>
    <w:p w14:paraId="0E0C969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Και βεβαίως, για περιουσίες από 100.000 ευρώ έως 150.000 ευρώ η μείωση θα είναι κοντά στο 10%. Αυτή η κατηγορία είναι περίπου εξακόσιες χιλιάδες συμπολίτες μας. </w:t>
      </w:r>
    </w:p>
    <w:p w14:paraId="0E0C969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Να επαναλάβω κάποια παραδείγματα τα οποία είπα στη Διεθνή Έκθεση Θεσσαλονίκης και την επόμενη </w:t>
      </w:r>
      <w:r>
        <w:rPr>
          <w:rFonts w:eastAsia="Times New Roman" w:cs="Times New Roman"/>
          <w:szCs w:val="24"/>
        </w:rPr>
        <w:t>μέρα είπατε ότι δεν πρόκειται να υλοποιήσει η Κυβέρνηση αυτά που είπε ο Τσίπρας στη Διεθνή Έκθεση Θεσσαλονίκης. Και σήμερα βρίσκεστε μπροστά στον μεγαλύτερο εφιάλτη σας, να ερχόμαστε να τα υλοποιούμε και μάλιστα ένα προς ένα και να ψηφίζετε «</w:t>
      </w:r>
      <w:r>
        <w:rPr>
          <w:rFonts w:eastAsia="Times New Roman" w:cs="Times New Roman"/>
          <w:szCs w:val="24"/>
        </w:rPr>
        <w:t>ναι</w:t>
      </w:r>
      <w:r>
        <w:rPr>
          <w:rFonts w:eastAsia="Times New Roman" w:cs="Times New Roman"/>
          <w:szCs w:val="24"/>
        </w:rPr>
        <w:t xml:space="preserve">» σε όλα. </w:t>
      </w:r>
    </w:p>
    <w:p w14:paraId="0E0C9698" w14:textId="77777777" w:rsidR="00BD61E1" w:rsidRDefault="00340392">
      <w:pPr>
        <w:spacing w:line="600" w:lineRule="auto"/>
        <w:ind w:firstLine="709"/>
        <w:jc w:val="center"/>
        <w:rPr>
          <w:rFonts w:eastAsia="Times New Roman" w:cs="Times New Roman"/>
          <w:szCs w:val="24"/>
        </w:rPr>
      </w:pPr>
      <w:r>
        <w:rPr>
          <w:rFonts w:eastAsia="Times New Roman" w:cs="Times New Roman"/>
          <w:szCs w:val="24"/>
        </w:rPr>
        <w:lastRenderedPageBreak/>
        <w:t xml:space="preserve">(Χειροκροτήματα από τις πτέρυγες </w:t>
      </w:r>
      <w:r w:rsidRPr="00B819E1">
        <w:rPr>
          <w:rFonts w:eastAsia="Times New Roman" w:cs="Times New Roman"/>
          <w:szCs w:val="24"/>
        </w:rPr>
        <w:t>του ΣΥΡΙΖΑ</w:t>
      </w:r>
      <w:r>
        <w:rPr>
          <w:rFonts w:eastAsia="Times New Roman" w:cs="Times New Roman"/>
          <w:szCs w:val="24"/>
        </w:rPr>
        <w:t xml:space="preserve"> και των ΑΝΕΛ</w:t>
      </w:r>
      <w:r w:rsidRPr="00B819E1">
        <w:rPr>
          <w:rFonts w:eastAsia="Times New Roman" w:cs="Times New Roman"/>
          <w:szCs w:val="24"/>
        </w:rPr>
        <w:t>)</w:t>
      </w:r>
    </w:p>
    <w:p w14:paraId="0E0C969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Ιδιοκτήτης, λοιπόν, κατοικίας εξήντα τετραγωνικών μέτρων αξίας 60.000 ευρώ στο Κερατσίνι θα πληρώσει φέτος 157 ευρώ αντί για 224 ευρώ, δηλαδή 67 ευρώ λιγότερα. Ιδιοκτήτης κατοικίας ογδόντα τετραγωνι</w:t>
      </w:r>
      <w:r>
        <w:rPr>
          <w:rFonts w:eastAsia="Times New Roman" w:cs="Times New Roman"/>
          <w:szCs w:val="24"/>
        </w:rPr>
        <w:t xml:space="preserve">κών μέτρων αξίας 76.000 ευρώ στη Νεάπολη της Θεσσαλονίκης θα πληρώσει φέτος 162 ευρώ αντί για 232, δηλαδή 70 ευρώ λιγότερα. Ιδιοκτήτης κατοικίας εκατό τετραγωνικών μέτρων αξίας 90.000 ευρώ στο Περιστέρι θα πληρώσει φέτος 211 ευρώ αντί για 290 ευρώ, δηλαδή </w:t>
      </w:r>
      <w:r>
        <w:rPr>
          <w:rFonts w:eastAsia="Times New Roman" w:cs="Times New Roman"/>
          <w:szCs w:val="24"/>
        </w:rPr>
        <w:t xml:space="preserve">79 ευρώ λιγότερα. </w:t>
      </w:r>
    </w:p>
    <w:p w14:paraId="0E0C969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Έτσι, λοιπόν, κυρίες και κύριοι Βουλευτές, εμείς προχωράμε </w:t>
      </w:r>
      <w:proofErr w:type="spellStart"/>
      <w:r>
        <w:rPr>
          <w:rFonts w:eastAsia="Times New Roman" w:cs="Times New Roman"/>
          <w:szCs w:val="24"/>
        </w:rPr>
        <w:t>στοχευμένα</w:t>
      </w:r>
      <w:proofErr w:type="spellEnd"/>
      <w:r>
        <w:rPr>
          <w:rFonts w:eastAsia="Times New Roman" w:cs="Times New Roman"/>
          <w:szCs w:val="24"/>
        </w:rPr>
        <w:t xml:space="preserve">, μελετημένα, με σαφή ταξικό προσανατολισμό για τους πολλούς. Αυτή η ταξική μονομέρεια αναφέρεται στους πολλούς. Μας κατηγορείτε για μονομέρεια, αλλά αυτή η μονομέρεια </w:t>
      </w:r>
      <w:r>
        <w:rPr>
          <w:rFonts w:eastAsia="Times New Roman" w:cs="Times New Roman"/>
          <w:szCs w:val="24"/>
        </w:rPr>
        <w:t xml:space="preserve">αναφέρεται σε πέντε εκατομμύρια συμπολίτες μας. </w:t>
      </w:r>
    </w:p>
    <w:p w14:paraId="0E0C969B"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E0C969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Η δική σας μονομέρεια αναφέρεται σε μία ελίτ ολίγων, εκλεκτών και κληρονόμων. Προχωράμε, λοιπόν, </w:t>
      </w:r>
      <w:proofErr w:type="spellStart"/>
      <w:r>
        <w:rPr>
          <w:rFonts w:eastAsia="Times New Roman" w:cs="Times New Roman"/>
          <w:szCs w:val="24"/>
        </w:rPr>
        <w:t>στοχευμένα</w:t>
      </w:r>
      <w:proofErr w:type="spellEnd"/>
      <w:r>
        <w:rPr>
          <w:rFonts w:eastAsia="Times New Roman" w:cs="Times New Roman"/>
          <w:szCs w:val="24"/>
        </w:rPr>
        <w:t xml:space="preserve"> σε μείωση των επιβαρύνσεων στη λαϊκή κατο</w:t>
      </w:r>
      <w:r>
        <w:rPr>
          <w:rFonts w:eastAsia="Times New Roman" w:cs="Times New Roman"/>
          <w:szCs w:val="24"/>
        </w:rPr>
        <w:t xml:space="preserve">ικία και στις λαϊκές περιοχές. </w:t>
      </w:r>
    </w:p>
    <w:p w14:paraId="0E0C969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Στα παραπάνω, όμως, σας καλώ να προσθέσετε και τις μειώσεις </w:t>
      </w:r>
      <w:proofErr w:type="spellStart"/>
      <w:r>
        <w:rPr>
          <w:rFonts w:eastAsia="Times New Roman" w:cs="Times New Roman"/>
          <w:szCs w:val="24"/>
        </w:rPr>
        <w:t>μεσοσταθμικά</w:t>
      </w:r>
      <w:proofErr w:type="spellEnd"/>
      <w:r>
        <w:rPr>
          <w:rFonts w:eastAsia="Times New Roman" w:cs="Times New Roman"/>
          <w:szCs w:val="24"/>
        </w:rPr>
        <w:t xml:space="preserve"> επιπλέον 20%, που έχουμε επίσης προγραμματίσει και με ασφάλεια, θα έλεγα, εξασφαλίσει στον δημοσιονομικό χώρο, που προβλέπεται στο </w:t>
      </w:r>
      <w:r>
        <w:rPr>
          <w:rFonts w:eastAsia="Times New Roman" w:cs="Times New Roman"/>
          <w:szCs w:val="24"/>
        </w:rPr>
        <w:t>μ</w:t>
      </w:r>
      <w:r>
        <w:rPr>
          <w:rFonts w:eastAsia="Times New Roman" w:cs="Times New Roman"/>
          <w:szCs w:val="24"/>
        </w:rPr>
        <w:t xml:space="preserve">εσοπρόθεσμο για το </w:t>
      </w:r>
      <w:r>
        <w:rPr>
          <w:rFonts w:eastAsia="Times New Roman" w:cs="Times New Roman"/>
          <w:szCs w:val="24"/>
        </w:rPr>
        <w:t xml:space="preserve">2020. </w:t>
      </w:r>
    </w:p>
    <w:p w14:paraId="0E0C969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Έτσι, λοιπόν, σε ενάμιση περίπου χρόνο από τώρα, όταν οι συμπολίτες μας θα δουν τα πρώτα εκκαθαριστικά του 2020, περίπου τρεισήμισι εκατομμύρια συμπολίτες μας, αυτοί που έχουν περιουσία έως 60.000 ευρώ, θα βλέπουν το μισό ποσό στα εκκαθαριστικά του </w:t>
      </w:r>
      <w:r>
        <w:rPr>
          <w:rFonts w:eastAsia="Times New Roman" w:cs="Times New Roman"/>
          <w:szCs w:val="24"/>
        </w:rPr>
        <w:t xml:space="preserve">ΕΝΦΙΑ, όσοι έχουν περιουσία έως 100.000 ευρώ, θα βλέπουν 40% μείωση </w:t>
      </w:r>
      <w:proofErr w:type="spellStart"/>
      <w:r>
        <w:rPr>
          <w:rFonts w:eastAsia="Times New Roman" w:cs="Times New Roman"/>
          <w:szCs w:val="24"/>
        </w:rPr>
        <w:t>κ.ο.κ.</w:t>
      </w:r>
      <w:proofErr w:type="spellEnd"/>
      <w:r>
        <w:rPr>
          <w:rFonts w:eastAsia="Times New Roman" w:cs="Times New Roman"/>
          <w:szCs w:val="24"/>
        </w:rPr>
        <w:t>.</w:t>
      </w:r>
    </w:p>
    <w:p w14:paraId="0E0C969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Θα με ρωτήσετε, όμως, σήμερα κάποιοι από εσάς: «Γιατί δεν φέρνεις να ψηφίσεις σήμερα και τη μείωση του επιπλέον 20% </w:t>
      </w:r>
      <w:proofErr w:type="spellStart"/>
      <w:r>
        <w:rPr>
          <w:rFonts w:eastAsia="Times New Roman" w:cs="Times New Roman"/>
          <w:szCs w:val="24"/>
        </w:rPr>
        <w:t>μεσοσταθμικά</w:t>
      </w:r>
      <w:proofErr w:type="spellEnd"/>
      <w:r>
        <w:rPr>
          <w:rFonts w:eastAsia="Times New Roman" w:cs="Times New Roman"/>
          <w:szCs w:val="24"/>
        </w:rPr>
        <w:t xml:space="preserve"> για το 2020»; Η απάντηση που θα σας δώσω είναι πολύ</w:t>
      </w:r>
      <w:r>
        <w:rPr>
          <w:rFonts w:eastAsia="Times New Roman" w:cs="Times New Roman"/>
          <w:szCs w:val="24"/>
        </w:rPr>
        <w:t xml:space="preserve"> απλή, είναι έντιμη και καθαρή, κυρίες και κύριοι συνάδελφοι. </w:t>
      </w:r>
    </w:p>
    <w:p w14:paraId="0E0C96A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Εμείς, στον ελληνικό λαό τον περασμένο Σεπτέμβρη, στη Διεθνή Έκθεση Θεσσαλονίκης, είπαμε λίγα πράγματα και σταράτα και τα υλοποιούμε αυτά ένα προς ένα. Μάλιστα, τα είπαμε λίγο πιο μαζεμένα. Ότα</w:t>
      </w:r>
      <w:r>
        <w:rPr>
          <w:rFonts w:eastAsia="Times New Roman" w:cs="Times New Roman"/>
          <w:szCs w:val="24"/>
        </w:rPr>
        <w:t xml:space="preserve">ν έχει κανείς δίπλα του τον </w:t>
      </w:r>
      <w:proofErr w:type="spellStart"/>
      <w:r>
        <w:rPr>
          <w:rFonts w:eastAsia="Times New Roman" w:cs="Times New Roman"/>
          <w:szCs w:val="24"/>
        </w:rPr>
        <w:t>Τσακαλώτο</w:t>
      </w:r>
      <w:proofErr w:type="spellEnd"/>
      <w:r>
        <w:rPr>
          <w:rFonts w:eastAsia="Times New Roman" w:cs="Times New Roman"/>
          <w:szCs w:val="24"/>
        </w:rPr>
        <w:t xml:space="preserve"> και τον </w:t>
      </w:r>
      <w:proofErr w:type="spellStart"/>
      <w:r>
        <w:rPr>
          <w:rFonts w:eastAsia="Times New Roman" w:cs="Times New Roman"/>
          <w:szCs w:val="24"/>
        </w:rPr>
        <w:t>Χουλιαράκη</w:t>
      </w:r>
      <w:proofErr w:type="spellEnd"/>
      <w:r>
        <w:rPr>
          <w:rFonts w:eastAsia="Times New Roman" w:cs="Times New Roman"/>
          <w:szCs w:val="24"/>
        </w:rPr>
        <w:t xml:space="preserve">, αυτό συνήθως συμβαίνει. Γιατί ο σχεδιασμός είναι νοικοκυρεμένος σχεδιασμός. Τα είπαμε λίγο πιο μαζεμένα </w:t>
      </w:r>
      <w:r>
        <w:rPr>
          <w:rFonts w:eastAsia="Times New Roman" w:cs="Times New Roman"/>
          <w:szCs w:val="24"/>
        </w:rPr>
        <w:lastRenderedPageBreak/>
        <w:t>από όσα τελικά καταφέραμε. Μιλήσαμε για 700 εκατομμύρια και όχι για 910 εκατομμύρια περίπου, π</w:t>
      </w:r>
      <w:r>
        <w:rPr>
          <w:rFonts w:eastAsia="Times New Roman" w:cs="Times New Roman"/>
          <w:szCs w:val="24"/>
        </w:rPr>
        <w:t xml:space="preserve">ου προβλέπει ο </w:t>
      </w:r>
      <w:r>
        <w:rPr>
          <w:rFonts w:eastAsia="Times New Roman" w:cs="Times New Roman"/>
          <w:szCs w:val="24"/>
        </w:rPr>
        <w:t>π</w:t>
      </w:r>
      <w:r>
        <w:rPr>
          <w:rFonts w:eastAsia="Times New Roman" w:cs="Times New Roman"/>
          <w:szCs w:val="24"/>
        </w:rPr>
        <w:t xml:space="preserve">ροϋπολογισμός που θα ψηφίσουμε στο τέλος του χρόνου για το 2019. </w:t>
      </w:r>
    </w:p>
    <w:p w14:paraId="0E0C96A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Εμείς δεν είπαμε, τον Σεπτέμβρη στη Διεθνή Έκθεση Θεσσαλονίκης, ασυναρτησίες για τον ΕΝΦΙΑ, που είναι σε πλήρη αντίθεση με το ίδιο το Σύνταγμα της χώρας. Βλέπω ότι σπεύδετε ν</w:t>
      </w:r>
      <w:r>
        <w:rPr>
          <w:rFonts w:eastAsia="Times New Roman" w:cs="Times New Roman"/>
          <w:szCs w:val="24"/>
        </w:rPr>
        <w:t xml:space="preserve">α φέρετε τώρα στη συζήτηση για τη συνταγματική </w:t>
      </w:r>
      <w:r>
        <w:rPr>
          <w:rFonts w:eastAsia="Times New Roman" w:cs="Times New Roman"/>
          <w:szCs w:val="24"/>
        </w:rPr>
        <w:t>Α</w:t>
      </w:r>
      <w:r>
        <w:rPr>
          <w:rFonts w:eastAsia="Times New Roman" w:cs="Times New Roman"/>
          <w:szCs w:val="24"/>
        </w:rPr>
        <w:t xml:space="preserve">ναθεώρηση προτάσεις, ώστε αυτά που είπατε στη ΔΕΘ να γίνουν συνταγματικά μετά από δύο, τρία χρόνια βέβαια. Δεν θα γίνουν, γιατί δεν θα περάσουν οι δικές σας προτάσεις ως προς αυτό τουλάχιστον. </w:t>
      </w:r>
    </w:p>
    <w:p w14:paraId="0E0C96A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Αυτά που είπατ</w:t>
      </w:r>
      <w:r>
        <w:rPr>
          <w:rFonts w:eastAsia="Times New Roman" w:cs="Times New Roman"/>
          <w:szCs w:val="24"/>
        </w:rPr>
        <w:t xml:space="preserve">ε για τον ΕΝΦΙΑ στη Θεσσαλονίκη, πέραν του ότι είναι αντισυνταγματικά, θα διαλύσουν και τελείως την </w:t>
      </w:r>
      <w:r>
        <w:rPr>
          <w:rFonts w:eastAsia="Times New Roman" w:cs="Times New Roman"/>
          <w:szCs w:val="24"/>
        </w:rPr>
        <w:t>α</w:t>
      </w:r>
      <w:r>
        <w:rPr>
          <w:rFonts w:eastAsia="Times New Roman" w:cs="Times New Roman"/>
          <w:szCs w:val="24"/>
        </w:rPr>
        <w:t xml:space="preserve">υτοδιοίκηση. Ό,τι είπαμε εμείς είναι μετρημένο, είναι δίκαιο και γίνεται, γίνεται τώρα. </w:t>
      </w:r>
    </w:p>
    <w:p w14:paraId="0E0C96A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Το ίδιο ισχύει για όσα είπαμε για το 2020, το 2021 και το 2022, γι</w:t>
      </w:r>
      <w:r>
        <w:rPr>
          <w:rFonts w:eastAsia="Times New Roman" w:cs="Times New Roman"/>
          <w:szCs w:val="24"/>
        </w:rPr>
        <w:t>ατί έχουμε από σήμερα πλάνο να τα πράξουμε αυτά τα επόμενα χρόνια μέσα στα δημοσιονομικά περιθώρια, που από τώρα προβλέπονται, εξαιτίας του γεγονότος ότι έχουμε καταφέρει να βγάλουμε τη χώρα και την οικονομία από τα μνημόνια και την κρίση. Η χώρα θα συνεχί</w:t>
      </w:r>
      <w:r>
        <w:rPr>
          <w:rFonts w:eastAsia="Times New Roman" w:cs="Times New Roman"/>
          <w:szCs w:val="24"/>
        </w:rPr>
        <w:t xml:space="preserve">σει με ασφάλεια, με σχέδιο, με </w:t>
      </w:r>
      <w:r>
        <w:rPr>
          <w:rFonts w:eastAsia="Times New Roman" w:cs="Times New Roman"/>
          <w:szCs w:val="24"/>
        </w:rPr>
        <w:lastRenderedPageBreak/>
        <w:t xml:space="preserve">πολλή δουλειά να βγαίνει από την κρίση, η οικονομία θα συνεχίσει να ανακάμπτει και η κοινωνία να ανασαίνει. </w:t>
      </w:r>
    </w:p>
    <w:p w14:paraId="0E0C96A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Όλα αυτά, όμως, κυρίες και κύριοι συνάδελφοι, υπό μία προϋπόθεση, ότι η Ελλάδα δεν θα γυρίσει πίσω. Δεν θα γυρίσει π</w:t>
      </w:r>
      <w:r>
        <w:rPr>
          <w:rFonts w:eastAsia="Times New Roman" w:cs="Times New Roman"/>
          <w:szCs w:val="24"/>
        </w:rPr>
        <w:t>ίσω στη διευρυμένη διαφθορά, δεν θα γυρίσει πίσω στην κατασπατάληση και τη διασπάθιση του δημόσιου χρήματος, δεν θα γυρίσει πίσω στην εποχή των ελλειμμάτων, δεν θα γυρίσει πίσω στην αδιαφανή διαχείριση των δημόσιων οικονομικών.</w:t>
      </w:r>
    </w:p>
    <w:p w14:paraId="0E0C96A5"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w:t>
      </w:r>
      <w:r>
        <w:rPr>
          <w:rFonts w:eastAsia="Times New Roman" w:cs="Times New Roman"/>
          <w:szCs w:val="24"/>
        </w:rPr>
        <w:t>υγες του ΣΥΡΙΖΑ και των ΑΝΕΛ)</w:t>
      </w:r>
    </w:p>
    <w:p w14:paraId="0E0C96A6"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sidRPr="00D9309A">
        <w:rPr>
          <w:rFonts w:eastAsia="Times New Roman"/>
          <w:color w:val="000000"/>
          <w:szCs w:val="24"/>
          <w:shd w:val="clear" w:color="auto" w:fill="FFFFFF"/>
        </w:rPr>
        <w:t>Και δεν θα γυρ</w:t>
      </w:r>
      <w:r>
        <w:rPr>
          <w:rFonts w:eastAsia="Times New Roman"/>
          <w:color w:val="000000"/>
          <w:szCs w:val="24"/>
          <w:shd w:val="clear" w:color="auto" w:fill="FFFFFF"/>
        </w:rPr>
        <w:t xml:space="preserve">ίσει πίσω, θα έλεγα, στις νεοφιλελεύθερες ιδεοληψίες τις οποίες επέβαλε την οκταετία των μνημονίων στη χώρα μας το Διεθνές Νομισματικό Ταμείο. Τώρα, όμως, έρχεται οικειοθελώς να τις προτείνει για τις εφαρμόσει ο </w:t>
      </w:r>
      <w:r>
        <w:rPr>
          <w:rFonts w:eastAsia="Times New Roman"/>
          <w:color w:val="000000"/>
          <w:szCs w:val="24"/>
          <w:shd w:val="clear" w:color="auto" w:fill="FFFFFF"/>
        </w:rPr>
        <w:t xml:space="preserve">κ. Μητσοτάκης, αν εκλεγεί Πρωθυπουργός. Δεν θα συμβεί αυτό. </w:t>
      </w:r>
    </w:p>
    <w:p w14:paraId="0E0C96A7"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Αναφέρομαι, όμως, στις προτάσεις του Αρχηγού της Αξιωματικής Αντιπολίτευσης -που και σήμερα λείπει- για το λεγόμενο «ασφαλιστικό </w:t>
      </w:r>
      <w:proofErr w:type="spellStart"/>
      <w:r>
        <w:rPr>
          <w:rFonts w:eastAsia="Times New Roman"/>
          <w:color w:val="000000"/>
          <w:szCs w:val="24"/>
          <w:shd w:val="clear" w:color="auto" w:fill="FFFFFF"/>
        </w:rPr>
        <w:t>Πινοσέτ</w:t>
      </w:r>
      <w:proofErr w:type="spellEnd"/>
      <w:r>
        <w:rPr>
          <w:rFonts w:eastAsia="Times New Roman"/>
          <w:color w:val="000000"/>
          <w:szCs w:val="24"/>
          <w:shd w:val="clear" w:color="auto" w:fill="FFFFFF"/>
        </w:rPr>
        <w:t>», που θα χρεοκοπήσει εκ νέου το ασφαλιστικό μας σύστημα, που με πολύ κόπο το ανοικοδομήσαμε και θα πετάξει στον δρόμο ε</w:t>
      </w:r>
      <w:r>
        <w:rPr>
          <w:rFonts w:eastAsia="Times New Roman"/>
          <w:color w:val="000000"/>
          <w:szCs w:val="24"/>
          <w:shd w:val="clear" w:color="auto" w:fill="FFFFFF"/>
        </w:rPr>
        <w:t xml:space="preserve">κατοντάδες χιλιάδες ασφαλισμένους. </w:t>
      </w:r>
    </w:p>
    <w:p w14:paraId="0E0C96A8"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Αναφέρομαι στις σκέψεις και στα σχέδια για τη διάλυση των εργασιακών σχέσεων, καθώς θεωρείτε ιδεοληψία της Αριστεράς την εργασιακή νομιμότητα που εμείς επαναφέρουμε στον τόπο.</w:t>
      </w:r>
    </w:p>
    <w:p w14:paraId="0E0C96A9"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Αναφέρομαι στα σχέδια -κρυφά και φανερά- για</w:t>
      </w:r>
      <w:r>
        <w:rPr>
          <w:rFonts w:eastAsia="Times New Roman"/>
          <w:color w:val="000000"/>
          <w:szCs w:val="24"/>
          <w:shd w:val="clear" w:color="auto" w:fill="FFFFFF"/>
        </w:rPr>
        <w:t xml:space="preserve"> απολύσεις στο δημόσιο και στον ιδιωτικό τομέα, αλλά βεβαίως και στο συνολικό στρατηγικό σας αφήγημα που δεν είναι άλλο από ένα αφήγημα και σχέδιο υπερβολικής μείωσης της φορολογίας για τους πλούσιους, τους έχοντες και τους κατέχοντες, την ελίτ, αλλά για τ</w:t>
      </w:r>
      <w:r>
        <w:rPr>
          <w:rFonts w:eastAsia="Times New Roman"/>
          <w:color w:val="000000"/>
          <w:szCs w:val="24"/>
          <w:shd w:val="clear" w:color="auto" w:fill="FFFFFF"/>
        </w:rPr>
        <w:t xml:space="preserve">η μεσαία και τη χαμηλή διαστρωμάτωση διατήρησης των φορολογικών βαρών ή και επαύξησης θα έλεγα. </w:t>
      </w:r>
    </w:p>
    <w:p w14:paraId="0E0C96AA"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Γιατί ο ΕΝΦΙΑ στους δήμους -και μάλιστα χωρίς κεντρικό έλεγχο- τι σημαίνει; Σημαίνει χαμηλότερους φόρους στους πλούσιους δήμους που μπορούν να τα βγάλουν πέρα </w:t>
      </w:r>
      <w:r>
        <w:rPr>
          <w:rFonts w:eastAsia="Times New Roman"/>
          <w:color w:val="000000"/>
          <w:szCs w:val="24"/>
          <w:shd w:val="clear" w:color="auto" w:fill="FFFFFF"/>
        </w:rPr>
        <w:t>με χαμηλότερη φορολόγηση, στην Εκάλη και στο Καβούρι, αλλά υψηλότερος ΕΝΦΙΑ στους δήμους της εργατικής τάξης, στο Πέραμα, στη Νίκαια και στο Περιστέρι. Αυτή είναι η πολιτική της Νέας Δημοκρατίας!</w:t>
      </w:r>
    </w:p>
    <w:p w14:paraId="0E0C96AB" w14:textId="77777777" w:rsidR="00BD61E1" w:rsidRDefault="00340392">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τις πτέρυγες του ΣΥΡΙΖΑ και των ΑΝΕΛ)</w:t>
      </w:r>
    </w:p>
    <w:p w14:paraId="0E0C96AC"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σας ρωτώ, κυρίες και κύριοι συνάδελφοι, τι μεγαλύτερο δώρο θα μπορούσατε να κάνετε σε εμένα προσωπικά, στην Κυβέρνησή μου, από το </w:t>
      </w:r>
      <w:r>
        <w:rPr>
          <w:rFonts w:eastAsia="Times New Roman"/>
          <w:color w:val="000000"/>
          <w:szCs w:val="24"/>
          <w:shd w:val="clear" w:color="auto" w:fill="FFFFFF"/>
        </w:rPr>
        <w:lastRenderedPageBreak/>
        <w:t>να παρουσιάζετε το πρόγραμμά σας, το φανερό -το κρυφό δεν πειράζει, το καταλαβαίνει ο λαός- πρόγραμμα, αυτές τις σκέψεις κ</w:t>
      </w:r>
      <w:r>
        <w:rPr>
          <w:rFonts w:eastAsia="Times New Roman"/>
          <w:color w:val="000000"/>
          <w:szCs w:val="24"/>
          <w:shd w:val="clear" w:color="auto" w:fill="FFFFFF"/>
        </w:rPr>
        <w:t xml:space="preserve">αι αυτές τις ιδέες να τις παρουσιάζετε, για το «ασφαλιστικό </w:t>
      </w:r>
      <w:proofErr w:type="spellStart"/>
      <w:r>
        <w:rPr>
          <w:rFonts w:eastAsia="Times New Roman"/>
          <w:color w:val="000000"/>
          <w:szCs w:val="24"/>
          <w:shd w:val="clear" w:color="auto" w:fill="FFFFFF"/>
        </w:rPr>
        <w:t>Πινοσέτ</w:t>
      </w:r>
      <w:proofErr w:type="spellEnd"/>
      <w:r>
        <w:rPr>
          <w:rFonts w:eastAsia="Times New Roman"/>
          <w:color w:val="000000"/>
          <w:szCs w:val="24"/>
          <w:shd w:val="clear" w:color="auto" w:fill="FFFFFF"/>
        </w:rPr>
        <w:t xml:space="preserve">», για τις απολύσεις στο </w:t>
      </w:r>
      <w:r>
        <w:rPr>
          <w:rFonts w:eastAsia="Times New Roman"/>
          <w:color w:val="000000"/>
          <w:szCs w:val="24"/>
          <w:shd w:val="clear" w:color="auto" w:fill="FFFFFF"/>
        </w:rPr>
        <w:t>δ</w:t>
      </w:r>
      <w:r>
        <w:rPr>
          <w:rFonts w:eastAsia="Times New Roman"/>
          <w:color w:val="000000"/>
          <w:szCs w:val="24"/>
          <w:shd w:val="clear" w:color="auto" w:fill="FFFFFF"/>
        </w:rPr>
        <w:t xml:space="preserve">ημόσιο, για τον ΕΝΦΙΑ στους δήμους. Να τα λέτε ανοιχτά και να τα παρουσιάζετε. </w:t>
      </w:r>
    </w:p>
    <w:p w14:paraId="0E0C96AD"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Υπουργός Οικονομικών μίλησε χθες για έναν παίκτη του </w:t>
      </w:r>
      <w:r>
        <w:rPr>
          <w:rFonts w:eastAsia="Times New Roman"/>
          <w:color w:val="000000"/>
          <w:szCs w:val="24"/>
          <w:shd w:val="clear" w:color="auto" w:fill="FFFFFF"/>
          <w:lang w:val="en-US"/>
        </w:rPr>
        <w:t>NBA</w:t>
      </w:r>
      <w:r>
        <w:rPr>
          <w:rFonts w:eastAsia="Times New Roman"/>
          <w:color w:val="000000"/>
          <w:szCs w:val="24"/>
          <w:shd w:val="clear" w:color="auto" w:fill="FFFFFF"/>
        </w:rPr>
        <w:t>, ο οποίος έδινε πολλές «</w:t>
      </w:r>
      <w:r>
        <w:rPr>
          <w:rFonts w:eastAsia="Times New Roman"/>
          <w:color w:val="000000"/>
          <w:szCs w:val="24"/>
          <w:shd w:val="clear" w:color="auto" w:fill="FFFFFF"/>
          <w:lang w:val="en-US"/>
        </w:rPr>
        <w:t>assist</w:t>
      </w:r>
      <w:r>
        <w:rPr>
          <w:rFonts w:eastAsia="Times New Roman"/>
          <w:color w:val="000000"/>
          <w:szCs w:val="24"/>
          <w:shd w:val="clear" w:color="auto" w:fill="FFFFFF"/>
        </w:rPr>
        <w:t>». Εγώ δεν ξέρω αν δίνετε «</w:t>
      </w:r>
      <w:r>
        <w:rPr>
          <w:rFonts w:eastAsia="Times New Roman"/>
          <w:color w:val="000000"/>
          <w:szCs w:val="24"/>
          <w:shd w:val="clear" w:color="auto" w:fill="FFFFFF"/>
          <w:lang w:val="en-US"/>
        </w:rPr>
        <w:t>assist</w:t>
      </w:r>
      <w:r>
        <w:rPr>
          <w:rFonts w:eastAsia="Times New Roman"/>
          <w:color w:val="000000"/>
          <w:szCs w:val="24"/>
          <w:shd w:val="clear" w:color="auto" w:fill="FFFFFF"/>
        </w:rPr>
        <w:t>». Αυτό που ξέρω είναι ότι είστε οι καλύτεροι χορηγοί της προσπάθειάς μας, η οποία θα στεφθεί από επιτυχία, όσο παρουσιάζετε το πρόγραμμά σας, να εκλεγούμε εκ νέου με την ψήφο του ελληνικού λαού και να προχωρήσουμε αυ</w:t>
      </w:r>
      <w:r>
        <w:rPr>
          <w:rFonts w:eastAsia="Times New Roman"/>
          <w:color w:val="000000"/>
          <w:szCs w:val="24"/>
          <w:shd w:val="clear" w:color="auto" w:fill="FFFFFF"/>
        </w:rPr>
        <w:t>τή τη μεγάλη προσπάθεια ανοικοδόμησης της κοινωνίας, με την κοινωνία όρθια.</w:t>
      </w:r>
    </w:p>
    <w:p w14:paraId="0E0C96AE" w14:textId="77777777" w:rsidR="00BD61E1" w:rsidRDefault="00340392">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τις πτέρυγες του ΣΥΡΙΖΑ και των ΑΝΕΛ)</w:t>
      </w:r>
    </w:p>
    <w:p w14:paraId="0E0C96AF"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Αυτός είναι, λοιπόν, κυρίες και κύριοι, ο λόγος για τον οποίο και εγώ και το οικονομικό επιτελείο της Κυβέρνησης αποφασίσα</w:t>
      </w:r>
      <w:r>
        <w:rPr>
          <w:rFonts w:eastAsia="Times New Roman"/>
          <w:color w:val="000000"/>
          <w:szCs w:val="24"/>
          <w:shd w:val="clear" w:color="auto" w:fill="FFFFFF"/>
        </w:rPr>
        <w:t>με να μην ψηφίσουμε σήμερα τη μείωση επιπλέον 20% του ΕΝΦΙΑ για το 2020. Τον Οκτώβρη του 2019, πριν το 2020, που είναι μετεκλογική χρονιά, ο ελληνικός λαός θα κληθεί να αποφασίσει και πρέπει να είναι φανερό στον ελληνικό λαό μεταξύ ποιων εκδοχών θα έχει να</w:t>
      </w:r>
      <w:r>
        <w:rPr>
          <w:rFonts w:eastAsia="Times New Roman"/>
          <w:color w:val="000000"/>
          <w:szCs w:val="24"/>
          <w:shd w:val="clear" w:color="auto" w:fill="FFFFFF"/>
        </w:rPr>
        <w:t xml:space="preserve"> αποφασίσει. </w:t>
      </w:r>
    </w:p>
    <w:p w14:paraId="0E0C96B0"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Από τη μια μεριά αυτή η προσπάθεια η μελετημένη, η </w:t>
      </w:r>
      <w:proofErr w:type="spellStart"/>
      <w:r>
        <w:rPr>
          <w:rFonts w:eastAsia="Times New Roman"/>
          <w:color w:val="000000"/>
          <w:szCs w:val="24"/>
          <w:shd w:val="clear" w:color="auto" w:fill="FFFFFF"/>
        </w:rPr>
        <w:t>στοχευμένη</w:t>
      </w:r>
      <w:proofErr w:type="spellEnd"/>
      <w:r>
        <w:rPr>
          <w:rFonts w:eastAsia="Times New Roman"/>
          <w:color w:val="000000"/>
          <w:szCs w:val="24"/>
          <w:shd w:val="clear" w:color="auto" w:fill="FFFFFF"/>
        </w:rPr>
        <w:t xml:space="preserve">, η νοικοκυρεμένη, ο δημοσιονομικός χώρος που δεν είναι τεράστιος, αλλά είναι αυτός που δίνει ελαφρύνσεις </w:t>
      </w:r>
      <w:proofErr w:type="spellStart"/>
      <w:r>
        <w:rPr>
          <w:rFonts w:eastAsia="Times New Roman"/>
          <w:color w:val="000000"/>
          <w:szCs w:val="24"/>
          <w:shd w:val="clear" w:color="auto" w:fill="FFFFFF"/>
        </w:rPr>
        <w:t>στοχευμένα</w:t>
      </w:r>
      <w:proofErr w:type="spellEnd"/>
      <w:r>
        <w:rPr>
          <w:rFonts w:eastAsia="Times New Roman"/>
          <w:color w:val="000000"/>
          <w:szCs w:val="24"/>
          <w:shd w:val="clear" w:color="auto" w:fill="FFFFFF"/>
        </w:rPr>
        <w:t xml:space="preserve"> στις κοινωνικές κατηγορίες που επλήγησαν και από την άλλη το σχέ</w:t>
      </w:r>
      <w:r>
        <w:rPr>
          <w:rFonts w:eastAsia="Times New Roman"/>
          <w:color w:val="000000"/>
          <w:szCs w:val="24"/>
          <w:shd w:val="clear" w:color="auto" w:fill="FFFFFF"/>
        </w:rPr>
        <w:t>διο της Νέας Δημοκρατίας, που αφορά μόνο την ελίτ. Για να ξέρει ο κάθε πολίτης και ειδικότερα τα χαμηλά και μεσαία στρώματα, οι εργάτες, οι εργαζόμενοι, οι άνεργοι, οι μικρομεσαίοι, ότι αυτά που έχουμε εξασφαλίσει με κόπο και ιδιαίτερα ο δημοσιονομικός χώρ</w:t>
      </w:r>
      <w:r>
        <w:rPr>
          <w:rFonts w:eastAsia="Times New Roman"/>
          <w:color w:val="000000"/>
          <w:szCs w:val="24"/>
          <w:shd w:val="clear" w:color="auto" w:fill="FFFFFF"/>
        </w:rPr>
        <w:t xml:space="preserve">ος που εξασφαλίσαμε και όλα όσα συμβαίνουν μέχρι σήμερα και νομοθετούμε και ψηφίζουμε δεν ήταν νομοτέλεια να γίνουν. Ούτε η μείωση επιπλέον 20% του ΕΝΦΙΑ -για τα λαϊκά στρώματα να φτάσει το 50%- θα είναι νομοτέλεια το 2020. </w:t>
      </w:r>
    </w:p>
    <w:p w14:paraId="0E0C96B1"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συμβεί και θα αξιοποιηθεί αυ</w:t>
      </w:r>
      <w:r>
        <w:rPr>
          <w:rFonts w:eastAsia="Times New Roman"/>
          <w:color w:val="000000"/>
          <w:szCs w:val="24"/>
          <w:shd w:val="clear" w:color="auto" w:fill="FFFFFF"/>
        </w:rPr>
        <w:t>τός ο δημοσιονομικός χώρος για τους φτωχούς και τους μεσαίους και δεν θα γίνει καπνός και είδη πολυτελείας για την ελίτ, μόνο αν ο ίδιος ο λαός αποτρέψει με την ψήφο και με την εντολή του την παλινόρθωση του καθεστώτος που μας έριξε στα βράχια της χρεοκοπί</w:t>
      </w:r>
      <w:r>
        <w:rPr>
          <w:rFonts w:eastAsia="Times New Roman"/>
          <w:color w:val="000000"/>
          <w:szCs w:val="24"/>
          <w:shd w:val="clear" w:color="auto" w:fill="FFFFFF"/>
        </w:rPr>
        <w:t xml:space="preserve">ας, αν ο ίδιος ο λαός αποτρέψει την παλινόρθωση του </w:t>
      </w:r>
      <w:proofErr w:type="spellStart"/>
      <w:r>
        <w:rPr>
          <w:rFonts w:eastAsia="Times New Roman"/>
          <w:color w:val="000000"/>
          <w:szCs w:val="24"/>
          <w:shd w:val="clear" w:color="auto" w:fill="FFFFFF"/>
        </w:rPr>
        <w:t>μνημονιακού</w:t>
      </w:r>
      <w:proofErr w:type="spellEnd"/>
      <w:r>
        <w:rPr>
          <w:rFonts w:eastAsia="Times New Roman"/>
          <w:color w:val="000000"/>
          <w:szCs w:val="24"/>
          <w:shd w:val="clear" w:color="auto" w:fill="FFFFFF"/>
        </w:rPr>
        <w:t xml:space="preserve"> εφιάλτη που έζησε ο τόπος μας.</w:t>
      </w:r>
    </w:p>
    <w:p w14:paraId="0E0C96B2" w14:textId="77777777" w:rsidR="00BD61E1" w:rsidRDefault="00340392">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τις πτέρυγες του ΣΥΡΙΖΑ και των ΑΝΕΛ)</w:t>
      </w:r>
    </w:p>
    <w:p w14:paraId="0E0C96B3" w14:textId="77777777" w:rsidR="00BD61E1" w:rsidRDefault="00340392">
      <w:pPr>
        <w:spacing w:line="600" w:lineRule="auto"/>
        <w:ind w:firstLine="720"/>
        <w:jc w:val="both"/>
        <w:rPr>
          <w:rFonts w:eastAsia="Times New Roman" w:cs="Times New Roman"/>
          <w:color w:val="000000" w:themeColor="text1"/>
          <w:szCs w:val="24"/>
        </w:rPr>
      </w:pPr>
      <w:r w:rsidRPr="00317EEC">
        <w:rPr>
          <w:rFonts w:eastAsia="Times New Roman" w:cs="Times New Roman"/>
          <w:color w:val="000000" w:themeColor="text1"/>
          <w:szCs w:val="24"/>
        </w:rPr>
        <w:lastRenderedPageBreak/>
        <w:t xml:space="preserve">Είμαι βέβαιος ότι αυτό θα συμβεί, αλλά μη βιάζεστε. Και του χρόνου, τέτοια εποχή </w:t>
      </w:r>
      <w:r w:rsidRPr="00317EEC">
        <w:rPr>
          <w:rFonts w:eastAsia="Times New Roman" w:cs="Times New Roman"/>
          <w:color w:val="000000" w:themeColor="text1"/>
          <w:szCs w:val="24"/>
        </w:rPr>
        <w:t>-</w:t>
      </w:r>
      <w:r w:rsidRPr="00317EEC">
        <w:rPr>
          <w:rFonts w:eastAsia="Times New Roman" w:cs="Times New Roman"/>
          <w:color w:val="000000" w:themeColor="text1"/>
          <w:szCs w:val="24"/>
        </w:rPr>
        <w:t>ζωή να έχουμε- εδώ θα</w:t>
      </w:r>
      <w:r w:rsidRPr="00317EEC">
        <w:rPr>
          <w:rFonts w:eastAsia="Times New Roman" w:cs="Times New Roman"/>
          <w:color w:val="000000" w:themeColor="text1"/>
          <w:szCs w:val="24"/>
        </w:rPr>
        <w:t xml:space="preserve"> είμαστε. Θα νομοθετούμε με νωπή λαϊκή εντολή και την περαιτέρω μείωση του ΕΝΦΙΑ για τα λαϊκά νοικοκυριά, αλλά και περαιτέρω μέτρα ελάφρυνσης για τους πολλούς.</w:t>
      </w:r>
    </w:p>
    <w:p w14:paraId="0E0C96B4" w14:textId="77777777" w:rsidR="00BD61E1" w:rsidRDefault="00340392">
      <w:pPr>
        <w:spacing w:line="600" w:lineRule="auto"/>
        <w:ind w:firstLine="709"/>
        <w:jc w:val="center"/>
        <w:rPr>
          <w:rFonts w:eastAsia="Times New Roman" w:cs="Times New Roman"/>
          <w:szCs w:val="24"/>
        </w:rPr>
      </w:pPr>
      <w:r w:rsidRPr="003755ED">
        <w:rPr>
          <w:rFonts w:eastAsia="Times New Roman" w:cs="Times New Roman"/>
          <w:szCs w:val="24"/>
        </w:rPr>
        <w:t>(Χειροκροτήματα από τις πτέρυγες του ΣΥΡΙΖΑ και των ΑΝΕΛ)</w:t>
      </w:r>
    </w:p>
    <w:p w14:paraId="0E0C96B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Κλείνω, κυρίες και κύριοι συνάδελφοι, </w:t>
      </w:r>
      <w:r>
        <w:rPr>
          <w:rFonts w:eastAsia="Times New Roman" w:cs="Times New Roman"/>
          <w:szCs w:val="24"/>
        </w:rPr>
        <w:t>λέγοντάς σας το εξής: Στις 21 του Αυγούστου ανακοινώσαμε</w:t>
      </w:r>
      <w:r>
        <w:rPr>
          <w:rFonts w:eastAsia="Times New Roman" w:cs="Times New Roman"/>
          <w:szCs w:val="24"/>
        </w:rPr>
        <w:t>,</w:t>
      </w:r>
      <w:r>
        <w:rPr>
          <w:rFonts w:eastAsia="Times New Roman" w:cs="Times New Roman"/>
          <w:szCs w:val="24"/>
        </w:rPr>
        <w:t xml:space="preserve"> χωρίς μεγάλες τυμπανοκρουσίας αλλά καθότι</w:t>
      </w:r>
      <w:r>
        <w:rPr>
          <w:rFonts w:eastAsia="Times New Roman" w:cs="Times New Roman"/>
          <w:szCs w:val="24"/>
        </w:rPr>
        <w:t xml:space="preserve">, κατά την εκτίμησή μας, </w:t>
      </w:r>
      <w:r>
        <w:rPr>
          <w:rFonts w:eastAsia="Times New Roman" w:cs="Times New Roman"/>
          <w:szCs w:val="24"/>
        </w:rPr>
        <w:t>ήταν ένα ιστορικό γεγονός, την έξοδο της χώρας μετά από ο</w:t>
      </w:r>
      <w:r>
        <w:rPr>
          <w:rFonts w:eastAsia="Times New Roman" w:cs="Times New Roman"/>
          <w:szCs w:val="24"/>
        </w:rPr>
        <w:t>κ</w:t>
      </w:r>
      <w:r>
        <w:rPr>
          <w:rFonts w:eastAsia="Times New Roman" w:cs="Times New Roman"/>
          <w:szCs w:val="24"/>
        </w:rPr>
        <w:t>τώ χρόνια από τα μνημόνια, που συρρίκνωσαν την οικονομία, διέλυσαν την ελλ</w:t>
      </w:r>
      <w:r>
        <w:rPr>
          <w:rFonts w:eastAsia="Times New Roman" w:cs="Times New Roman"/>
          <w:szCs w:val="24"/>
        </w:rPr>
        <w:t>ηνική κοινωνία και όχι μόνο, θα έλεγε κανείς, καθώς αναδιαμόρφωσαν και το πολιτικό σύστημα.</w:t>
      </w:r>
    </w:p>
    <w:p w14:paraId="0E0C96B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Όταν παρουσίαζα από την Ιθάκη την έξοδο, ο Αρχηγός της Αντιπολίτευσης από το γραφείο του, όχι από την Κυψέλη ή από κάποια άλλη γειτονιά -θα πηγαίνει αυτές τις μέρες</w:t>
      </w:r>
      <w:r>
        <w:rPr>
          <w:rFonts w:eastAsia="Times New Roman" w:cs="Times New Roman"/>
          <w:szCs w:val="24"/>
        </w:rPr>
        <w:t xml:space="preserve"> κάθε φορά που συζητούμε εδώ για την οικονομία- αμφισβήτησε ότι έχουμε έξοδο από τα μνημόνια και μίλησε πάλι για το τέταρτο μνημόνιο. Δεν θα σας κάνω την ίδια πλάκα που έκανα στις προηγούμενες ομιλίες μου, γιατί αυτό που θα πω είναι σημαντικό.</w:t>
      </w:r>
    </w:p>
    <w:p w14:paraId="0E0C96B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Όσο θυμάμαι </w:t>
      </w:r>
      <w:r>
        <w:rPr>
          <w:rFonts w:eastAsia="Times New Roman" w:cs="Times New Roman"/>
          <w:szCs w:val="24"/>
        </w:rPr>
        <w:t>τον εαυτό μου, κάθε κυβέρνηση συνήθιζε να κάνει έναν απολογισμό τις πρώτες εκατό μέρες. Εμείς τις πρώτες πραγματικά δικές μας εκατό μέρες τις κλείνουμε αύριο που κλείνουμε εκατό μέρες από την έξοδο της χώρας από τα μνημόνια.</w:t>
      </w:r>
    </w:p>
    <w:p w14:paraId="0E0C96B8" w14:textId="77777777" w:rsidR="00BD61E1" w:rsidRDefault="00340392">
      <w:pPr>
        <w:spacing w:line="600" w:lineRule="auto"/>
        <w:ind w:firstLine="709"/>
        <w:jc w:val="center"/>
        <w:rPr>
          <w:rFonts w:eastAsia="Times New Roman" w:cs="Times New Roman"/>
          <w:szCs w:val="24"/>
        </w:rPr>
      </w:pPr>
      <w:r w:rsidRPr="003755ED">
        <w:rPr>
          <w:rFonts w:eastAsia="Times New Roman" w:cs="Times New Roman"/>
          <w:szCs w:val="24"/>
        </w:rPr>
        <w:t xml:space="preserve">(Χειροκροτήματα από τις </w:t>
      </w:r>
      <w:r w:rsidRPr="003755ED">
        <w:rPr>
          <w:rFonts w:eastAsia="Times New Roman" w:cs="Times New Roman"/>
          <w:szCs w:val="24"/>
        </w:rPr>
        <w:t>πτέρυγες του ΣΥΡΙΖΑ και των ΑΝΕΛ)</w:t>
      </w:r>
    </w:p>
    <w:p w14:paraId="0E0C96B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Άρα, λοιπόν, αν θέλετε, ας κάνουμε έναν μικρό απολογισμό τι έγινε αυτές τις εκατό μέρες που αμφισβητήσατε ότι θα αλλάξει οτιδήποτε στη ζωή και την καθημερινότητα των πολιτών.</w:t>
      </w:r>
    </w:p>
    <w:p w14:paraId="0E0C96B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Σε αυτές, λοιπόν, τις πρώτες εκατό μέρες νομοθε</w:t>
      </w:r>
      <w:r>
        <w:rPr>
          <w:rFonts w:eastAsia="Times New Roman" w:cs="Times New Roman"/>
          <w:szCs w:val="24"/>
        </w:rPr>
        <w:t>τήσαμε την αποκατάσταση της αδικίας με την απόδοση των αναδρομικών στους ένστολους και τους δημόσιους λειτουργούς, προχωρήσαμε στη μείωση των ασφαλιστικών εισφορών για ελεύθερους επαγγελματίες και νέους επιστήμονες, νομοθετούμε την ουσιαστική μείωση του ΕΝ</w:t>
      </w:r>
      <w:r>
        <w:rPr>
          <w:rFonts w:eastAsia="Times New Roman" w:cs="Times New Roman"/>
          <w:szCs w:val="24"/>
        </w:rPr>
        <w:t>ΦΙΑ για πάνω από πέντε εκατομμύρια συμπολίτες μας που διαθέτουν χαμηλή ή μεσαία περιουσία, προχωρούμε στη μείωση των φορολογικών συντελεστών των επιχειρήσεων, καταθέτουμε και σύντομα διανέμουμε κοινωνικό μέρισμα για 1,4 εκατομμύρι</w:t>
      </w:r>
      <w:r>
        <w:rPr>
          <w:rFonts w:eastAsia="Times New Roman" w:cs="Times New Roman"/>
          <w:szCs w:val="24"/>
        </w:rPr>
        <w:t>ο</w:t>
      </w:r>
      <w:r>
        <w:rPr>
          <w:rFonts w:eastAsia="Times New Roman" w:cs="Times New Roman"/>
          <w:szCs w:val="24"/>
        </w:rPr>
        <w:t xml:space="preserve"> νοικοκυριά και συνεχίζου</w:t>
      </w:r>
      <w:r>
        <w:rPr>
          <w:rFonts w:eastAsia="Times New Roman" w:cs="Times New Roman"/>
          <w:szCs w:val="24"/>
        </w:rPr>
        <w:t>με με την κατάργηση του μέτρου της μείωσης των συντάξεων.</w:t>
      </w:r>
    </w:p>
    <w:p w14:paraId="0E0C96B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Συνεχίζουμε με μέτρα ενίσχυσης των φτωχών νοικοκυριών, της μεσαίας διαστρωμάτωσης. Συνεχίζουμε μέχρις ότου μπορέσει η μεγάλη πλειοψηφία του ελληνικού λαού να αισθανθεί στη ζωή και στην καθημερινότητ</w:t>
      </w:r>
      <w:r>
        <w:rPr>
          <w:rFonts w:eastAsia="Times New Roman" w:cs="Times New Roman"/>
          <w:szCs w:val="24"/>
        </w:rPr>
        <w:t xml:space="preserve">ά του την έξοδο της χώρας από αυτή την εφιαλτική οκταετία. </w:t>
      </w:r>
    </w:p>
    <w:p w14:paraId="0E0C96B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(Ζωηρά και παρατεταμένα χ</w:t>
      </w:r>
      <w:r w:rsidRPr="003755ED">
        <w:rPr>
          <w:rFonts w:eastAsia="Times New Roman" w:cs="Times New Roman"/>
          <w:szCs w:val="24"/>
        </w:rPr>
        <w:t xml:space="preserve">ειροκροτήματα από </w:t>
      </w:r>
      <w:r>
        <w:rPr>
          <w:rFonts w:eastAsia="Times New Roman" w:cs="Times New Roman"/>
          <w:szCs w:val="24"/>
        </w:rPr>
        <w:t xml:space="preserve">τις </w:t>
      </w:r>
      <w:r w:rsidRPr="003755ED">
        <w:rPr>
          <w:rFonts w:eastAsia="Times New Roman" w:cs="Times New Roman"/>
          <w:szCs w:val="24"/>
        </w:rPr>
        <w:t>πτέρυγες του ΣΥΡΙΖΑ και των ΑΝΕΛ)</w:t>
      </w:r>
    </w:p>
    <w:p w14:paraId="0E0C96B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Οι πρώτες εκατό μέρες που συμπληρώνονται αύριο, οι πρώτες εκατό μέρες της Ελλάδας έξω από τα μνημόνια, οι πρώτες δι</w:t>
      </w:r>
      <w:r>
        <w:rPr>
          <w:rFonts w:eastAsia="Times New Roman" w:cs="Times New Roman"/>
          <w:szCs w:val="24"/>
        </w:rPr>
        <w:t>κές μας εκατό μέρες να ξέρετε ότι θα είναι μόνο η αρχή. Η αποκατάσταση των αδικιών και η κοινωνική και οικονομική ανασυγκρότηση θα συνεχιστούν με ακόμα πιο γοργά και αποφασιστικά βήματα και με τη θέληση του λαού και μετά τον Οκτώβρη του 2019, έχοντας υπογρ</w:t>
      </w:r>
      <w:r>
        <w:rPr>
          <w:rFonts w:eastAsia="Times New Roman" w:cs="Times New Roman"/>
          <w:szCs w:val="24"/>
        </w:rPr>
        <w:t>άψει μαζί του το δικό μας μνημόνιο, το μνημόνιο για τη στήριξη της κοινωνίας, τη στήριξη των χαμηλών στρωμάτων για την οριστική έξοδο της χώρας και της οικονομίας από την κρίση.</w:t>
      </w:r>
    </w:p>
    <w:p w14:paraId="0E0C96B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0E0C96BF" w14:textId="77777777" w:rsidR="00BD61E1" w:rsidRDefault="00340392">
      <w:pPr>
        <w:spacing w:line="600" w:lineRule="auto"/>
        <w:ind w:firstLine="720"/>
        <w:jc w:val="both"/>
        <w:rPr>
          <w:rFonts w:eastAsia="Times New Roman" w:cs="Times New Roman"/>
          <w:szCs w:val="24"/>
        </w:rPr>
      </w:pPr>
      <w:r w:rsidRPr="003755ED">
        <w:rPr>
          <w:rFonts w:eastAsia="Times New Roman" w:cs="Times New Roman"/>
          <w:szCs w:val="24"/>
        </w:rPr>
        <w:t>(</w:t>
      </w:r>
      <w:r>
        <w:rPr>
          <w:rFonts w:eastAsia="Times New Roman" w:cs="Times New Roman"/>
          <w:szCs w:val="24"/>
        </w:rPr>
        <w:t xml:space="preserve">Όρθιοι οι Βουλευτές </w:t>
      </w:r>
      <w:r w:rsidRPr="003755ED">
        <w:rPr>
          <w:rFonts w:eastAsia="Times New Roman" w:cs="Times New Roman"/>
          <w:szCs w:val="24"/>
        </w:rPr>
        <w:t>του ΣΥΡΙΖΑ και των ΑΝΕΛ</w:t>
      </w:r>
      <w:r>
        <w:rPr>
          <w:rFonts w:eastAsia="Times New Roman" w:cs="Times New Roman"/>
          <w:szCs w:val="24"/>
        </w:rPr>
        <w:t xml:space="preserve"> χειροκροτούν ζωηρά και παρατεταμένα</w:t>
      </w:r>
      <w:r w:rsidRPr="003755ED">
        <w:rPr>
          <w:rFonts w:eastAsia="Times New Roman" w:cs="Times New Roman"/>
          <w:szCs w:val="24"/>
        </w:rPr>
        <w:t>)</w:t>
      </w:r>
    </w:p>
    <w:p w14:paraId="0E0C96C0" w14:textId="77777777" w:rsidR="00BD61E1" w:rsidRDefault="00340392">
      <w:pPr>
        <w:spacing w:line="600" w:lineRule="auto"/>
        <w:ind w:firstLine="720"/>
        <w:jc w:val="both"/>
        <w:rPr>
          <w:rFonts w:eastAsia="Times New Roman" w:cs="Times New Roman"/>
          <w:szCs w:val="24"/>
        </w:rPr>
      </w:pPr>
      <w:r w:rsidRPr="00970DC1">
        <w:rPr>
          <w:rFonts w:eastAsia="Times New Roman" w:cs="Times New Roman"/>
          <w:b/>
          <w:szCs w:val="24"/>
        </w:rPr>
        <w:lastRenderedPageBreak/>
        <w:t xml:space="preserve">ΠΡΟΕΔΡΟΣ (Νικόλαος </w:t>
      </w:r>
      <w:proofErr w:type="spellStart"/>
      <w:r w:rsidRPr="00970DC1">
        <w:rPr>
          <w:rFonts w:eastAsia="Times New Roman" w:cs="Times New Roman"/>
          <w:b/>
          <w:szCs w:val="24"/>
        </w:rPr>
        <w:t>Βούτσης</w:t>
      </w:r>
      <w:proofErr w:type="spellEnd"/>
      <w:r w:rsidRPr="00970DC1">
        <w:rPr>
          <w:rFonts w:eastAsia="Times New Roman" w:cs="Times New Roman"/>
          <w:b/>
          <w:szCs w:val="24"/>
        </w:rPr>
        <w:t>):</w:t>
      </w:r>
      <w:r>
        <w:rPr>
          <w:rFonts w:eastAsia="Times New Roman" w:cs="Times New Roman"/>
          <w:szCs w:val="24"/>
        </w:rPr>
        <w:t xml:space="preserve"> </w:t>
      </w:r>
      <w:r w:rsidRPr="004D1F57">
        <w:rPr>
          <w:rFonts w:eastAsia="Times New Roman" w:cs="Times New Roman"/>
          <w:szCs w:val="24"/>
        </w:rPr>
        <w:t>Κυρίες και κύριοι συνάδελφοι,</w:t>
      </w:r>
      <w:r>
        <w:rPr>
          <w:rFonts w:eastAsia="Times New Roman" w:cs="Times New Roman"/>
          <w:szCs w:val="24"/>
        </w:rPr>
        <w:t xml:space="preserve"> γίνεται γνωστό</w:t>
      </w:r>
      <w:r w:rsidRPr="004D1F57">
        <w:rPr>
          <w:rFonts w:eastAsia="Times New Roman" w:cs="Times New Roman"/>
          <w:szCs w:val="24"/>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w:t>
      </w:r>
      <w:r w:rsidRPr="004D1F57">
        <w:rPr>
          <w:rFonts w:eastAsia="Times New Roman" w:cs="Times New Roman"/>
          <w:szCs w:val="24"/>
        </w:rPr>
        <w:t xml:space="preserve">ΕΛΟΣ» και ενημερώθηκαν για την ιστορία του κτηρίου και τον τρόπο οργάνωσης και λειτουργίας της Βουλής, </w:t>
      </w:r>
      <w:r>
        <w:rPr>
          <w:rFonts w:eastAsia="Times New Roman" w:cs="Times New Roman"/>
          <w:szCs w:val="24"/>
        </w:rPr>
        <w:t>σαράντα</w:t>
      </w:r>
      <w:r w:rsidRPr="004D1F57">
        <w:rPr>
          <w:rFonts w:eastAsia="Times New Roman" w:cs="Times New Roman"/>
          <w:szCs w:val="24"/>
        </w:rPr>
        <w:t xml:space="preserve"> μαθητές και μαθήτριες και τ</w:t>
      </w:r>
      <w:r>
        <w:rPr>
          <w:rFonts w:eastAsia="Times New Roman" w:cs="Times New Roman"/>
          <w:szCs w:val="24"/>
        </w:rPr>
        <w:t>ρεις</w:t>
      </w:r>
      <w:r w:rsidRPr="004D1F57">
        <w:rPr>
          <w:rFonts w:eastAsia="Times New Roman" w:cs="Times New Roman"/>
          <w:szCs w:val="24"/>
        </w:rPr>
        <w:t xml:space="preserve"> εκπα</w:t>
      </w:r>
      <w:r>
        <w:rPr>
          <w:rFonts w:eastAsia="Times New Roman" w:cs="Times New Roman"/>
          <w:szCs w:val="24"/>
        </w:rPr>
        <w:t>ιδευτικοί συνοδοί τους από το 4</w:t>
      </w:r>
      <w:r w:rsidRPr="00E33B5A">
        <w:rPr>
          <w:rFonts w:eastAsia="Times New Roman" w:cs="Times New Roman"/>
          <w:szCs w:val="24"/>
          <w:vertAlign w:val="superscript"/>
        </w:rPr>
        <w:t>ο</w:t>
      </w:r>
      <w:r w:rsidRPr="004D1F57">
        <w:rPr>
          <w:rFonts w:eastAsia="Times New Roman" w:cs="Times New Roman"/>
          <w:szCs w:val="24"/>
        </w:rPr>
        <w:t xml:space="preserve"> </w:t>
      </w:r>
      <w:r>
        <w:rPr>
          <w:rFonts w:eastAsia="Times New Roman" w:cs="Times New Roman"/>
          <w:szCs w:val="24"/>
        </w:rPr>
        <w:t>Γυμνάσιο Λ</w:t>
      </w:r>
      <w:r>
        <w:rPr>
          <w:rFonts w:eastAsia="Times New Roman" w:cs="Times New Roman"/>
          <w:szCs w:val="24"/>
        </w:rPr>
        <w:t>ι</w:t>
      </w:r>
      <w:r>
        <w:rPr>
          <w:rFonts w:eastAsia="Times New Roman" w:cs="Times New Roman"/>
          <w:szCs w:val="24"/>
        </w:rPr>
        <w:t>βαδ</w:t>
      </w:r>
      <w:r>
        <w:rPr>
          <w:rFonts w:eastAsia="Times New Roman" w:cs="Times New Roman"/>
          <w:szCs w:val="24"/>
        </w:rPr>
        <w:t>ε</w:t>
      </w:r>
      <w:r>
        <w:rPr>
          <w:rFonts w:eastAsia="Times New Roman" w:cs="Times New Roman"/>
          <w:szCs w:val="24"/>
        </w:rPr>
        <w:t>ιάς (</w:t>
      </w:r>
      <w:r>
        <w:rPr>
          <w:rFonts w:eastAsia="Times New Roman" w:cs="Times New Roman"/>
          <w:szCs w:val="24"/>
        </w:rPr>
        <w:t>δεύτερο τ</w:t>
      </w:r>
      <w:r>
        <w:rPr>
          <w:rFonts w:eastAsia="Times New Roman" w:cs="Times New Roman"/>
          <w:szCs w:val="24"/>
        </w:rPr>
        <w:t>μήμα)</w:t>
      </w:r>
      <w:r w:rsidRPr="004D1F57">
        <w:rPr>
          <w:rFonts w:eastAsia="Times New Roman" w:cs="Times New Roman"/>
          <w:szCs w:val="24"/>
        </w:rPr>
        <w:t>.</w:t>
      </w:r>
    </w:p>
    <w:p w14:paraId="0E0C96C1" w14:textId="77777777" w:rsidR="00BD61E1" w:rsidRDefault="00340392">
      <w:pPr>
        <w:spacing w:line="600" w:lineRule="auto"/>
        <w:ind w:firstLine="720"/>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σάς</w:t>
      </w:r>
      <w:r w:rsidRPr="004D1F57">
        <w:rPr>
          <w:rFonts w:eastAsia="Times New Roman" w:cs="Times New Roman"/>
          <w:szCs w:val="24"/>
        </w:rPr>
        <w:t xml:space="preserve"> καλωσορίζει.</w:t>
      </w:r>
    </w:p>
    <w:p w14:paraId="0E0C96C2" w14:textId="77777777" w:rsidR="00BD61E1" w:rsidRDefault="00340392">
      <w:pPr>
        <w:spacing w:line="600" w:lineRule="auto"/>
        <w:ind w:firstLine="709"/>
        <w:jc w:val="center"/>
        <w:rPr>
          <w:rFonts w:eastAsia="Times New Roman" w:cs="Times New Roman"/>
          <w:szCs w:val="24"/>
        </w:rPr>
      </w:pPr>
      <w:r w:rsidRPr="004D1F57">
        <w:rPr>
          <w:rFonts w:eastAsia="Times New Roman" w:cs="Times New Roman"/>
          <w:szCs w:val="24"/>
        </w:rPr>
        <w:t>(Χειροκροτήματα</w:t>
      </w:r>
      <w:r w:rsidRPr="004D1F57">
        <w:rPr>
          <w:rFonts w:eastAsia="Times New Roman" w:cs="Times New Roman"/>
          <w:szCs w:val="24"/>
        </w:rPr>
        <w:t xml:space="preserve">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0E0C96C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Θα παρακαλούσα τον </w:t>
      </w:r>
      <w:r>
        <w:rPr>
          <w:rFonts w:eastAsia="Times New Roman" w:cs="Times New Roman"/>
          <w:szCs w:val="24"/>
        </w:rPr>
        <w:t>Αντιπ</w:t>
      </w:r>
      <w:r>
        <w:rPr>
          <w:rFonts w:eastAsia="Times New Roman" w:cs="Times New Roman"/>
          <w:szCs w:val="24"/>
        </w:rPr>
        <w:t>ρόεδρο</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Κρεμαστινό</w:t>
      </w:r>
      <w:proofErr w:type="spellEnd"/>
      <w:r>
        <w:rPr>
          <w:rFonts w:eastAsia="Times New Roman" w:cs="Times New Roman"/>
          <w:szCs w:val="24"/>
        </w:rPr>
        <w:t xml:space="preserve"> </w:t>
      </w:r>
      <w:r>
        <w:rPr>
          <w:rFonts w:eastAsia="Times New Roman" w:cs="Times New Roman"/>
          <w:szCs w:val="24"/>
        </w:rPr>
        <w:t xml:space="preserve">να έλθει να καταλάβει την Έδρα. </w:t>
      </w:r>
    </w:p>
    <w:p w14:paraId="0E0C96C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Τώρα θα πάρει τον λόγο μόνο ο Κοινοβουλευτικός Εκπρόσωπος της Νέας Δημοκρατίας, ο κ. Κεφαλογιάννης, και εν συνεχεία θα προχωρήσουμε στη διαδικα</w:t>
      </w:r>
      <w:r>
        <w:rPr>
          <w:rFonts w:eastAsia="Times New Roman" w:cs="Times New Roman"/>
          <w:szCs w:val="24"/>
        </w:rPr>
        <w:t xml:space="preserve">σία της άρσης ασυλιών. </w:t>
      </w:r>
    </w:p>
    <w:p w14:paraId="0E0C96C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Αμέσως μετά θα συνεχίσουμε με το νομοσχέδιο.</w:t>
      </w:r>
    </w:p>
    <w:p w14:paraId="0E0C96C6" w14:textId="77777777" w:rsidR="00BD61E1" w:rsidRDefault="00340392">
      <w:pPr>
        <w:spacing w:line="600" w:lineRule="auto"/>
        <w:ind w:firstLine="720"/>
        <w:jc w:val="both"/>
        <w:rPr>
          <w:rFonts w:eastAsia="Times New Roman" w:cs="Times New Roman"/>
          <w:szCs w:val="24"/>
        </w:rPr>
      </w:pPr>
      <w:r w:rsidRPr="000E29C3">
        <w:rPr>
          <w:rFonts w:eastAsia="Times New Roman" w:cs="Times New Roman"/>
          <w:b/>
          <w:szCs w:val="24"/>
        </w:rPr>
        <w:t>ΑΘΑΝΑΣΙΟΣ ΘΕΟΧΑΡΟΠΟΥΛΟΣ:</w:t>
      </w:r>
      <w:r>
        <w:rPr>
          <w:rFonts w:eastAsia="Times New Roman" w:cs="Times New Roman"/>
          <w:b/>
          <w:szCs w:val="24"/>
        </w:rPr>
        <w:t xml:space="preserve"> </w:t>
      </w:r>
      <w:r>
        <w:rPr>
          <w:rFonts w:eastAsia="Times New Roman" w:cs="Times New Roman"/>
          <w:szCs w:val="24"/>
        </w:rPr>
        <w:t>Κύριε Πρόεδρε, σας παρακαλώ, θα ήθελα τον λόγο.</w:t>
      </w:r>
    </w:p>
    <w:p w14:paraId="0E0C96C7"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Θεοχαρόπουλε, σας παρακαλώ.</w:t>
      </w:r>
    </w:p>
    <w:p w14:paraId="0E0C96C8" w14:textId="77777777" w:rsidR="00BD61E1" w:rsidRDefault="00340392">
      <w:pPr>
        <w:spacing w:line="600" w:lineRule="auto"/>
        <w:ind w:firstLine="720"/>
        <w:jc w:val="both"/>
        <w:rPr>
          <w:rFonts w:eastAsia="Times New Roman" w:cs="Times New Roman"/>
          <w:szCs w:val="24"/>
        </w:rPr>
      </w:pPr>
      <w:r w:rsidRPr="000E29C3">
        <w:rPr>
          <w:rFonts w:eastAsia="Times New Roman" w:cs="Times New Roman"/>
          <w:b/>
          <w:szCs w:val="24"/>
        </w:rPr>
        <w:t>ΑΘΑΝΑΣΙΟΣ ΘΕΟΧΑΡΟΠΟΥΛΟΣ:</w:t>
      </w:r>
      <w:r>
        <w:rPr>
          <w:rFonts w:eastAsia="Times New Roman" w:cs="Times New Roman"/>
          <w:b/>
          <w:szCs w:val="24"/>
        </w:rPr>
        <w:t xml:space="preserve"> </w:t>
      </w:r>
      <w:r>
        <w:rPr>
          <w:rFonts w:eastAsia="Times New Roman" w:cs="Times New Roman"/>
          <w:szCs w:val="24"/>
        </w:rPr>
        <w:t xml:space="preserve">Κύριε Πρόεδρε, είχε γίνει </w:t>
      </w:r>
      <w:r>
        <w:rPr>
          <w:rFonts w:eastAsia="Times New Roman" w:cs="Times New Roman"/>
          <w:szCs w:val="24"/>
        </w:rPr>
        <w:t>ολόκληρο θέμα την προηγούμενη φορά!</w:t>
      </w:r>
    </w:p>
    <w:p w14:paraId="0E0C96C9"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Είναι η ώρα, θα διακόπταμε κατευθείαν για τον…</w:t>
      </w:r>
    </w:p>
    <w:p w14:paraId="0E0C96CA" w14:textId="77777777" w:rsidR="00BD61E1" w:rsidRDefault="00340392">
      <w:pPr>
        <w:spacing w:line="600" w:lineRule="auto"/>
        <w:ind w:firstLine="720"/>
        <w:jc w:val="both"/>
        <w:rPr>
          <w:rFonts w:eastAsia="Times New Roman" w:cs="Times New Roman"/>
          <w:szCs w:val="24"/>
        </w:rPr>
      </w:pPr>
      <w:r w:rsidRPr="000E29C3">
        <w:rPr>
          <w:rFonts w:eastAsia="Times New Roman" w:cs="Times New Roman"/>
          <w:b/>
          <w:szCs w:val="24"/>
        </w:rPr>
        <w:t>ΑΘΑΝΑΣΙΟΣ ΘΕΟΧΑΡΟΠΟΥΛΟΣ:</w:t>
      </w:r>
      <w:r>
        <w:rPr>
          <w:rFonts w:eastAsia="Times New Roman" w:cs="Times New Roman"/>
          <w:b/>
          <w:szCs w:val="24"/>
        </w:rPr>
        <w:t xml:space="preserve"> </w:t>
      </w:r>
      <w:r>
        <w:rPr>
          <w:rFonts w:eastAsia="Times New Roman" w:cs="Times New Roman"/>
          <w:szCs w:val="24"/>
        </w:rPr>
        <w:t>Κύριε Πρόεδρε, δεν είναι παιχνίδι για δύο η Βουλή. Την προηγούμενη φορά είχε γίνει ολόκληρο θέμα. Το θυμάστε; Να μη γίν</w:t>
      </w:r>
      <w:r>
        <w:rPr>
          <w:rFonts w:eastAsia="Times New Roman" w:cs="Times New Roman"/>
          <w:szCs w:val="24"/>
        </w:rPr>
        <w:t>ει η ίδια συζήτηση.</w:t>
      </w:r>
    </w:p>
    <w:p w14:paraId="0E0C96CB"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κύριε Θεοχαρόπουλε! Με </w:t>
      </w:r>
      <w:proofErr w:type="spellStart"/>
      <w:r>
        <w:rPr>
          <w:rFonts w:eastAsia="Times New Roman" w:cs="Times New Roman"/>
          <w:szCs w:val="24"/>
        </w:rPr>
        <w:t>συγχωρείτε</w:t>
      </w:r>
      <w:proofErr w:type="spellEnd"/>
      <w:r>
        <w:rPr>
          <w:rFonts w:eastAsia="Times New Roman" w:cs="Times New Roman"/>
          <w:szCs w:val="24"/>
        </w:rPr>
        <w:t>, αλλά έχουν κληθεί οι Βουλευτές και πρέπει να είναι όλοι για τις άρσεις των ασυλιών, διότι για τις ομιλίες</w:t>
      </w:r>
      <w:r>
        <w:rPr>
          <w:rFonts w:eastAsia="Times New Roman" w:cs="Times New Roman"/>
          <w:szCs w:val="24"/>
        </w:rPr>
        <w:t>,</w:t>
      </w:r>
      <w:r>
        <w:rPr>
          <w:rFonts w:eastAsia="Times New Roman" w:cs="Times New Roman"/>
          <w:szCs w:val="24"/>
        </w:rPr>
        <w:t xml:space="preserve"> είτε των Κοινοβουλευτικών είτε των υπολοίπων, κατά </w:t>
      </w:r>
      <w:r>
        <w:rPr>
          <w:rFonts w:eastAsia="Times New Roman" w:cs="Times New Roman"/>
          <w:szCs w:val="24"/>
        </w:rPr>
        <w:t xml:space="preserve">το δοκούν μπαίνουν ή βγαίνουν Βουλευτές και συνεδριάζουν και </w:t>
      </w:r>
      <w:r>
        <w:rPr>
          <w:rFonts w:eastAsia="Times New Roman" w:cs="Times New Roman"/>
          <w:szCs w:val="24"/>
        </w:rPr>
        <w:t>ε</w:t>
      </w:r>
      <w:r>
        <w:rPr>
          <w:rFonts w:eastAsia="Times New Roman" w:cs="Times New Roman"/>
          <w:szCs w:val="24"/>
        </w:rPr>
        <w:t xml:space="preserve">πιτροπές. Πρέπει να τηρηθεί το χρονοδιάγραμμα. Ο κ. Κεφαλογιάννης είχε ζητήσει τον λόγο από πριν και μας παίρνει η ώρα. Νομίζω ότι είναι εύλογο και πολιτικά σωστό να προηγηθεί και να </w:t>
      </w:r>
      <w:r>
        <w:rPr>
          <w:rFonts w:eastAsia="Times New Roman" w:cs="Times New Roman"/>
          <w:szCs w:val="24"/>
        </w:rPr>
        <w:t>μιλήσει</w:t>
      </w:r>
      <w:r>
        <w:rPr>
          <w:rFonts w:eastAsia="Times New Roman" w:cs="Times New Roman"/>
          <w:szCs w:val="24"/>
        </w:rPr>
        <w:t xml:space="preserve"> τώρ</w:t>
      </w:r>
      <w:r>
        <w:rPr>
          <w:rFonts w:eastAsia="Times New Roman" w:cs="Times New Roman"/>
          <w:szCs w:val="24"/>
        </w:rPr>
        <w:t xml:space="preserve">α. Δεν έχω κάποια ιδιαίτερη φιλία ή προνόμια με τον κ. Κεφαλογιάννη. Προς </w:t>
      </w:r>
      <w:r>
        <w:rPr>
          <w:rFonts w:eastAsia="Times New Roman" w:cs="Times New Roman"/>
          <w:szCs w:val="24"/>
        </w:rPr>
        <w:t>θ</w:t>
      </w:r>
      <w:r>
        <w:rPr>
          <w:rFonts w:eastAsia="Times New Roman" w:cs="Times New Roman"/>
          <w:szCs w:val="24"/>
        </w:rPr>
        <w:t xml:space="preserve">εού! </w:t>
      </w:r>
    </w:p>
    <w:p w14:paraId="0E0C96C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Κεφαλογιάννη.</w:t>
      </w:r>
    </w:p>
    <w:p w14:paraId="0E0C96CD"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Το πιστοποιώ κι εγώ αυτό, κύριε Πρόεδρε.</w:t>
      </w:r>
    </w:p>
    <w:p w14:paraId="0E0C96C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Αντιπρόεδρος της Βουλή</w:t>
      </w:r>
      <w:r>
        <w:rPr>
          <w:rFonts w:eastAsia="Times New Roman" w:cs="Times New Roman"/>
          <w:szCs w:val="24"/>
        </w:rPr>
        <w:t xml:space="preserve">ς κ. </w:t>
      </w:r>
      <w:r w:rsidRPr="007D5443">
        <w:rPr>
          <w:rFonts w:eastAsia="Times New Roman" w:cs="Times New Roman"/>
          <w:b/>
          <w:szCs w:val="24"/>
        </w:rPr>
        <w:t>ΔΗΜΗΤΡΙΟΣ ΚΡΕΜΑΣΤΙΝΟΣ</w:t>
      </w:r>
      <w:r>
        <w:rPr>
          <w:rFonts w:eastAsia="Times New Roman" w:cs="Times New Roman"/>
          <w:szCs w:val="24"/>
        </w:rPr>
        <w:t>)</w:t>
      </w:r>
    </w:p>
    <w:p w14:paraId="0E0C96CF" w14:textId="77777777" w:rsidR="00BD61E1" w:rsidRDefault="00340392">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Ορίστε, κύριε Κεφαλογιάννη, έχετε τον λόγο.</w:t>
      </w:r>
    </w:p>
    <w:p w14:paraId="0E0C96D0"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0E0C96D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Θα ξεκινήσω με ένα σχόλιο, γιατί άκουσα τον Πρωθυπουργό πριν από λίγο να χρησιμοποιεί και </w:t>
      </w:r>
      <w:proofErr w:type="spellStart"/>
      <w:r>
        <w:rPr>
          <w:rFonts w:eastAsia="Times New Roman" w:cs="Times New Roman"/>
          <w:szCs w:val="24"/>
        </w:rPr>
        <w:t>μπασκετικ</w:t>
      </w:r>
      <w:r>
        <w:rPr>
          <w:rFonts w:eastAsia="Times New Roman" w:cs="Times New Roman"/>
          <w:szCs w:val="24"/>
        </w:rPr>
        <w:t>ούς</w:t>
      </w:r>
      <w:proofErr w:type="spellEnd"/>
      <w:r>
        <w:rPr>
          <w:rFonts w:eastAsia="Times New Roman" w:cs="Times New Roman"/>
          <w:szCs w:val="24"/>
        </w:rPr>
        <w:t xml:space="preserve"> όρους.</w:t>
      </w:r>
    </w:p>
    <w:p w14:paraId="0E0C96D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Ξέρετε, στην καλαθοσφαίριση πέρα από τις «</w:t>
      </w:r>
      <w:r>
        <w:rPr>
          <w:rFonts w:eastAsia="Times New Roman" w:cs="Times New Roman"/>
          <w:szCs w:val="24"/>
          <w:lang w:val="en-US"/>
        </w:rPr>
        <w:t>assist</w:t>
      </w:r>
      <w:r>
        <w:rPr>
          <w:rFonts w:eastAsia="Times New Roman" w:cs="Times New Roman"/>
          <w:szCs w:val="24"/>
        </w:rPr>
        <w:t>» υπάρχουν και οι τάπες και αυτή η Κυβέρνηση έχει φάει τόσες πολλές τάπες που</w:t>
      </w:r>
      <w:r>
        <w:rPr>
          <w:rFonts w:eastAsia="Times New Roman" w:cs="Times New Roman"/>
          <w:szCs w:val="24"/>
        </w:rPr>
        <w:t>,</w:t>
      </w:r>
      <w:r>
        <w:rPr>
          <w:rFonts w:eastAsia="Times New Roman" w:cs="Times New Roman"/>
          <w:szCs w:val="24"/>
        </w:rPr>
        <w:t xml:space="preserve"> κυριολεκτικά</w:t>
      </w:r>
      <w:r>
        <w:rPr>
          <w:rFonts w:eastAsia="Times New Roman" w:cs="Times New Roman"/>
          <w:szCs w:val="24"/>
        </w:rPr>
        <w:t>,</w:t>
      </w:r>
      <w:r>
        <w:rPr>
          <w:rFonts w:eastAsia="Times New Roman" w:cs="Times New Roman"/>
          <w:szCs w:val="24"/>
        </w:rPr>
        <w:t xml:space="preserve"> έχει χάσει την μπάλα. Ακούσαμε έναν Πρωθυπουργό προηγουμένως να μιλάει για ένα πρόγραμμα το οποίο συνεχώ</w:t>
      </w:r>
      <w:r>
        <w:rPr>
          <w:rFonts w:eastAsia="Times New Roman" w:cs="Times New Roman"/>
          <w:szCs w:val="24"/>
        </w:rPr>
        <w:t>ς το αλλάζει. Μιλούσε, για παράδειγμα, γι’ αυτά που εξήγγειλε στη Θεσσαλονίκη και στην ουσία αλλάζει τα ίδια που είχε πει πριν από δ</w:t>
      </w:r>
      <w:r>
        <w:rPr>
          <w:rFonts w:eastAsia="Times New Roman" w:cs="Times New Roman"/>
          <w:szCs w:val="24"/>
        </w:rPr>
        <w:t>ύ</w:t>
      </w:r>
      <w:r>
        <w:rPr>
          <w:rFonts w:eastAsia="Times New Roman" w:cs="Times New Roman"/>
          <w:szCs w:val="24"/>
        </w:rPr>
        <w:t>ο χρόνια και πάλι αλλάζει αυτά που είχε αλλάξει πριν από τρία χρόνια.</w:t>
      </w:r>
    </w:p>
    <w:p w14:paraId="0E0C96D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Όμως, μια</w:t>
      </w:r>
      <w:r>
        <w:rPr>
          <w:rFonts w:eastAsia="Times New Roman" w:cs="Times New Roman"/>
          <w:szCs w:val="24"/>
        </w:rPr>
        <w:t>ς</w:t>
      </w:r>
      <w:r>
        <w:rPr>
          <w:rFonts w:eastAsia="Times New Roman" w:cs="Times New Roman"/>
          <w:szCs w:val="24"/>
        </w:rPr>
        <w:t xml:space="preserve"> και λείπει ο Πρωθυπουργός και δεν είχε τη </w:t>
      </w:r>
      <w:r>
        <w:rPr>
          <w:rFonts w:eastAsia="Times New Roman" w:cs="Times New Roman"/>
          <w:szCs w:val="24"/>
        </w:rPr>
        <w:t>χαρά να ακούσει την απάντηση σ’ αυτά τα οποία είπε, θα ήθελα να τονίσουμε κάποια ζητήματα.</w:t>
      </w:r>
    </w:p>
    <w:p w14:paraId="0E0C96D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Υπάρχει μια κοινοβουλευτική πρακτική, κυρίες και κύριοι συνάδελφοι, όταν μιλάει ο Πρωθυπουργός, τουλάχιστον η Αξιωματική Αντιπολίτευση να ενημερώνεται ευλόγως σε ένα</w:t>
      </w:r>
      <w:r>
        <w:rPr>
          <w:rFonts w:eastAsia="Times New Roman" w:cs="Times New Roman"/>
          <w:szCs w:val="24"/>
        </w:rPr>
        <w:t xml:space="preserve"> χρονικό διάστημα, ώστε να παρίσταται πράγματι ο Πρόεδρος της Αξιωματικής Αντιπολίτευσης, κάτι το οποίο δεν έγινε. </w:t>
      </w:r>
    </w:p>
    <w:p w14:paraId="0E0C96D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Αυτός, κύριε Πρόεδρε, είναι και ο μοναδικός λόγος για τον οποίο σήμερα ο Κυριάκος Μητσοτάκης είναι απών από την Αίθουσα. Άρα να μην υπάρχουν</w:t>
      </w:r>
      <w:r>
        <w:rPr>
          <w:rFonts w:eastAsia="Times New Roman" w:cs="Times New Roman"/>
          <w:szCs w:val="24"/>
        </w:rPr>
        <w:t xml:space="preserve"> εδώ πυροτεχνήματα από πλευράς της Κυβέρνησης ή βερμπαλισμοί ή αστεϊσμοί ή απλώς να λέγονται πράγματα και να μένουν εντυπώσεις.</w:t>
      </w:r>
    </w:p>
    <w:p w14:paraId="0E0C96D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Άκουσα με πολλή προσοχή τον Πρωθυπουργό να μιλάει για τον τομέα της ασφάλειας και πραγματικά χάρηκα. Βέβαια, βάφτισε ως αυτονόητ</w:t>
      </w:r>
      <w:r>
        <w:rPr>
          <w:rFonts w:eastAsia="Times New Roman" w:cs="Times New Roman"/>
          <w:szCs w:val="24"/>
        </w:rPr>
        <w:t xml:space="preserve">ες επιτυχίες της Αστυνομίας, δηλαδή την εξάρθρωση εγκληματικών οργανώσεων και την αποτροπή ληστειών, κάτι το οποίο για εμάς είναι αυτονόητο. Έχουμε εμπιστοσύνη στην Ελληνική Αστυνομία. Εξάλλου, εκείνοι ήταν από την </w:t>
      </w:r>
      <w:r>
        <w:rPr>
          <w:rFonts w:eastAsia="Times New Roman" w:cs="Times New Roman"/>
          <w:szCs w:val="24"/>
        </w:rPr>
        <w:lastRenderedPageBreak/>
        <w:t>πλευρά του ΣΥΡΙΖΑ</w:t>
      </w:r>
      <w:r>
        <w:rPr>
          <w:rFonts w:eastAsia="Times New Roman" w:cs="Times New Roman"/>
          <w:szCs w:val="24"/>
        </w:rPr>
        <w:t>,</w:t>
      </w:r>
      <w:r>
        <w:rPr>
          <w:rFonts w:eastAsia="Times New Roman" w:cs="Times New Roman"/>
          <w:szCs w:val="24"/>
        </w:rPr>
        <w:t xml:space="preserve"> όταν ήταν στην </w:t>
      </w:r>
      <w:r>
        <w:rPr>
          <w:rFonts w:eastAsia="Times New Roman" w:cs="Times New Roman"/>
          <w:szCs w:val="24"/>
        </w:rPr>
        <w:t>α</w:t>
      </w:r>
      <w:r>
        <w:rPr>
          <w:rFonts w:eastAsia="Times New Roman" w:cs="Times New Roman"/>
          <w:szCs w:val="24"/>
        </w:rPr>
        <w:t>ντιπολ</w:t>
      </w:r>
      <w:r>
        <w:rPr>
          <w:rFonts w:eastAsia="Times New Roman" w:cs="Times New Roman"/>
          <w:szCs w:val="24"/>
        </w:rPr>
        <w:t xml:space="preserve">ίτευση, που τέτοιου είδους περιστατικά όχι μόνο δεν τα καταδίκαζαν αλλά πολλές φορές έκλειναν και τα μάτια. </w:t>
      </w:r>
    </w:p>
    <w:p w14:paraId="0E0C96D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Από την άλλη, όμως, άκουσα και έναν Πρωθυπουργό να μιλά τόσο πολύ για την ασφάλεια, αλλά ταυτόχρονα να φέρνει και φιλελεύθερα μέτρα, που πραγματικά</w:t>
      </w:r>
      <w:r>
        <w:rPr>
          <w:rFonts w:eastAsia="Times New Roman" w:cs="Times New Roman"/>
          <w:szCs w:val="24"/>
        </w:rPr>
        <w:t xml:space="preserve"> αναρωτιέμαι αν σκέφτεται την προσχώρησή του στην κεντροδεξιά</w:t>
      </w:r>
      <w:r>
        <w:rPr>
          <w:rFonts w:eastAsia="Times New Roman" w:cs="Times New Roman"/>
          <w:szCs w:val="24"/>
        </w:rPr>
        <w:t>!</w:t>
      </w:r>
      <w:r>
        <w:rPr>
          <w:rFonts w:eastAsia="Times New Roman" w:cs="Times New Roman"/>
          <w:szCs w:val="24"/>
        </w:rPr>
        <w:t xml:space="preserve"> Μετά τη μετατόπισή του από την </w:t>
      </w:r>
      <w:r>
        <w:rPr>
          <w:rFonts w:eastAsia="Times New Roman" w:cs="Times New Roman"/>
          <w:szCs w:val="24"/>
        </w:rPr>
        <w:t>Ε</w:t>
      </w:r>
      <w:r>
        <w:rPr>
          <w:rFonts w:eastAsia="Times New Roman" w:cs="Times New Roman"/>
          <w:szCs w:val="24"/>
        </w:rPr>
        <w:t xml:space="preserve">υρωπαϊκή Αριστερά στην αστυνομοκρατία, πραγματικά σκέφτομαι αν μιλώντας ταυτόχρονα για ασφάλεια και για φιλελεύθερα μέτρα, όπως </w:t>
      </w:r>
      <w:r>
        <w:rPr>
          <w:rFonts w:eastAsia="Times New Roman" w:cs="Times New Roman"/>
          <w:szCs w:val="24"/>
        </w:rPr>
        <w:t xml:space="preserve">αυτά τα οποία μας παρουσίασε, σκέφτεται να ενταχθεί ακόμα και στην κεντροδεξιά. Δεν είναι τυχαίο, βέβαια, ότι το τελευταίο διάστημα ο κ. Τσίπρας παρουσιάζεται στην Ευρώπη ως ένα είδος μεσίτη μεταξύ των ανυπάκουων κυβερνήσεων </w:t>
      </w:r>
      <w:r>
        <w:rPr>
          <w:rFonts w:eastAsia="Times New Roman" w:cs="Times New Roman"/>
          <w:szCs w:val="24"/>
        </w:rPr>
        <w:t>-</w:t>
      </w:r>
      <w:r>
        <w:rPr>
          <w:rFonts w:eastAsia="Times New Roman" w:cs="Times New Roman"/>
          <w:szCs w:val="24"/>
        </w:rPr>
        <w:t>βλέπε Ιταλία- και των ευρωπαϊκ</w:t>
      </w:r>
      <w:r>
        <w:rPr>
          <w:rFonts w:eastAsia="Times New Roman" w:cs="Times New Roman"/>
          <w:szCs w:val="24"/>
        </w:rPr>
        <w:t>ών θεσμών. Παρουσιάζεται, δηλαδή, αυτός ο οποίος παρεμβαίνει στις ανυπάκουες κυβερνήσεις και τους λέει</w:t>
      </w:r>
      <w:r>
        <w:rPr>
          <w:rFonts w:eastAsia="Times New Roman" w:cs="Times New Roman"/>
          <w:szCs w:val="24"/>
        </w:rPr>
        <w:t>:</w:t>
      </w:r>
      <w:r>
        <w:rPr>
          <w:rFonts w:eastAsia="Times New Roman" w:cs="Times New Roman"/>
          <w:szCs w:val="24"/>
        </w:rPr>
        <w:t xml:space="preserve"> «Κοιτάξτε να δείτε, πρέπει να ακολουθήσετε τις ευρωπαϊκές νόρμες, αλλιώς θα καταστραφείτε», προφανώς ακολουθώντας το δικό του παράδειγμα. </w:t>
      </w:r>
    </w:p>
    <w:p w14:paraId="0E0C96D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Βέβαια, θα έπρεπε να ήταν εδώ πέρα, για να ακούσει και κάτι άλλο που ενδεχομένως δεν του το μεταφέρουν οι συνεργάτες του. </w:t>
      </w:r>
    </w:p>
    <w:p w14:paraId="0E0C96D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μιλάμε για ένα νομοσχέδιο δέκα σελίδων και η Κυβέρνηση έχει φέρει επτά τροπολογίες. Αν κανείς αθ</w:t>
      </w:r>
      <w:r>
        <w:rPr>
          <w:rFonts w:eastAsia="Times New Roman" w:cs="Times New Roman"/>
          <w:szCs w:val="24"/>
        </w:rPr>
        <w:t xml:space="preserve">ροίσει τον αριθμό των σελίδων, θα δει ότι είναι </w:t>
      </w:r>
      <w:proofErr w:type="spellStart"/>
      <w:r>
        <w:rPr>
          <w:rFonts w:eastAsia="Times New Roman" w:cs="Times New Roman"/>
          <w:szCs w:val="24"/>
        </w:rPr>
        <w:t>εκατόν</w:t>
      </w:r>
      <w:proofErr w:type="spellEnd"/>
      <w:r>
        <w:rPr>
          <w:rFonts w:eastAsia="Times New Roman" w:cs="Times New Roman"/>
          <w:szCs w:val="24"/>
        </w:rPr>
        <w:t xml:space="preserve"> επτά. Δηλαδή, οι τροπολογίες είναι έντεκα φορές μεγαλύτερες από το συζητούμενο νομοσχέδιο. Δηλαδή, μια </w:t>
      </w:r>
      <w:proofErr w:type="spellStart"/>
      <w:r>
        <w:rPr>
          <w:rFonts w:eastAsia="Times New Roman" w:cs="Times New Roman"/>
          <w:szCs w:val="24"/>
        </w:rPr>
        <w:t>παγίως</w:t>
      </w:r>
      <w:proofErr w:type="spellEnd"/>
      <w:r>
        <w:rPr>
          <w:rFonts w:eastAsia="Times New Roman" w:cs="Times New Roman"/>
          <w:szCs w:val="24"/>
        </w:rPr>
        <w:t xml:space="preserve"> κακή νομοθέτηση έχει γίνει επί ΣΥΡΙΖΑ, έχει επεκταθεί και, δυστυχώς, μάλιστα, σε αυτόν τον </w:t>
      </w:r>
      <w:r>
        <w:rPr>
          <w:rFonts w:eastAsia="Times New Roman" w:cs="Times New Roman"/>
          <w:szCs w:val="24"/>
        </w:rPr>
        <w:t>κοινοβουλευτικό μιθριδατισμό κανείς από τη Συμπολίτευση, από τους συναδέλφους Βουλευτές –και, βεβαίως, κύριε Πρόεδρε, κακώς και το Προεδρείο- δεν έχει αντιταχθεί. Δυστυχώς βλέπουμε αντιστοίχως ότι υιοθετείται και κανείς δεν έχει μια αντίθετη άποψη επ’ αυτο</w:t>
      </w:r>
      <w:r>
        <w:rPr>
          <w:rFonts w:eastAsia="Times New Roman" w:cs="Times New Roman"/>
          <w:szCs w:val="24"/>
        </w:rPr>
        <w:t xml:space="preserve">ύ. </w:t>
      </w:r>
    </w:p>
    <w:p w14:paraId="0E0C96DA"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t>Πάμε όμως και στην ουσία. Άκουσα με πολλή προσοχή τον Υπουργό Οικονομικών, για πρώτη φορά έναν αριστερό Υπουργό Οικονομικών, να μιλάει με πολύ θετικά λόγια για τη μείωση της φορολογίας, να υιοθετεί δηλαδή μια φιλελεύθερη πολιτική, η όπως αρέσκεται τελε</w:t>
      </w:r>
      <w:r>
        <w:rPr>
          <w:rFonts w:eastAsia="Times New Roman" w:cs="Times New Roman"/>
          <w:szCs w:val="24"/>
        </w:rPr>
        <w:t>υταίως ο ΣΥΡΙΖΑ να λέει «νεοφιλελεύθερη» και αυτό είναι πράγματι κάτι το οποίο με χαροποίησε.</w:t>
      </w:r>
    </w:p>
    <w:p w14:paraId="0E0C96DB"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t>Θα ήθελα όμως, να κάνω, κυρίες και κύριοι συνάδελφοι, ένα γενικότερο σχόλιο για τις τροπολογίες 18.11 και 18.12 που αφορούν αντίστοιχα τη</w:t>
      </w:r>
      <w:r>
        <w:rPr>
          <w:rFonts w:eastAsia="Times New Roman" w:cs="Times New Roman"/>
          <w:szCs w:val="24"/>
        </w:rPr>
        <w:t xml:space="preserve"> </w:t>
      </w:r>
      <w:r>
        <w:rPr>
          <w:rFonts w:eastAsia="Times New Roman" w:cs="Times New Roman"/>
          <w:szCs w:val="24"/>
        </w:rPr>
        <w:t>μείωση της φορολογίας κε</w:t>
      </w:r>
      <w:r>
        <w:rPr>
          <w:rFonts w:eastAsia="Times New Roman" w:cs="Times New Roman"/>
          <w:szCs w:val="24"/>
        </w:rPr>
        <w:t xml:space="preserve">ρδών από επιχειρηματική δραστηριότητα και τη </w:t>
      </w:r>
      <w:proofErr w:type="spellStart"/>
      <w:r>
        <w:rPr>
          <w:rFonts w:eastAsia="Times New Roman" w:cs="Times New Roman"/>
          <w:szCs w:val="24"/>
        </w:rPr>
        <w:t>μεσοσταθμική</w:t>
      </w:r>
      <w:proofErr w:type="spellEnd"/>
      <w:r>
        <w:rPr>
          <w:rFonts w:eastAsia="Times New Roman" w:cs="Times New Roman"/>
          <w:szCs w:val="24"/>
        </w:rPr>
        <w:t xml:space="preserve"> μείωση του ΕΝΦΙΑ, όπως παραδέχτηκε ο κύριος Υπουργός, όχι κατά 30%</w:t>
      </w:r>
      <w:r>
        <w:rPr>
          <w:rFonts w:eastAsia="Times New Roman" w:cs="Times New Roman"/>
          <w:szCs w:val="24"/>
        </w:rPr>
        <w:t xml:space="preserve"> </w:t>
      </w:r>
      <w:r>
        <w:rPr>
          <w:rFonts w:eastAsia="Times New Roman" w:cs="Times New Roman"/>
          <w:szCs w:val="24"/>
        </w:rPr>
        <w:t xml:space="preserve">αλλά κατά 10%.  </w:t>
      </w:r>
    </w:p>
    <w:p w14:paraId="0E0C96DC"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βεβαίως, μια</w:t>
      </w:r>
      <w:r>
        <w:rPr>
          <w:rFonts w:eastAsia="Times New Roman" w:cs="Times New Roman"/>
          <w:szCs w:val="24"/>
        </w:rPr>
        <w:t>ς</w:t>
      </w:r>
      <w:r>
        <w:rPr>
          <w:rFonts w:eastAsia="Times New Roman" w:cs="Times New Roman"/>
          <w:szCs w:val="24"/>
        </w:rPr>
        <w:t xml:space="preserve"> και αρέσκεται και ο Πρωθυπουργός, γιατί μίλησε για αντιγραφή, θα σας πω ότι προφανώς αυτές οι δ</w:t>
      </w:r>
      <w:r>
        <w:rPr>
          <w:rFonts w:eastAsia="Times New Roman" w:cs="Times New Roman"/>
          <w:szCs w:val="24"/>
        </w:rPr>
        <w:t xml:space="preserve">ύο τροπολογίες είναι μια αποσπασματική αντιγραφή του προγράμματος της Νέας Δημοκρατίας, κάτι που βεβαίως συνέβη και την προηγούμενη εβδομάδα με το νομοσχέδιο για τη μείωση των ασφαλιστικών εισφορών, για το οποίο βεβαίως η Κυβέρνηση πανηγύριζε.  </w:t>
      </w:r>
    </w:p>
    <w:p w14:paraId="0E0C96DD"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t>Και όπως μ</w:t>
      </w:r>
      <w:r>
        <w:rPr>
          <w:rFonts w:eastAsia="Times New Roman" w:cs="Times New Roman"/>
          <w:szCs w:val="24"/>
        </w:rPr>
        <w:t xml:space="preserve">ε κυνικότητα ο κ. Τσίπρας την προηγούμενη εβδομάδα επιχείρησε να διορθώσει μερικώς ένα μέτρο που επέβαλε ο ίδιος και η Κυβέρνησή του, όπως με κυνικότητα ομολόγησε την παταγώδη επιτυχία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παραδέχθηκε ιδεοληπτικές εμμονές που έβλαψαν</w:t>
      </w:r>
      <w:r>
        <w:rPr>
          <w:rFonts w:eastAsia="Times New Roman" w:cs="Times New Roman"/>
          <w:szCs w:val="24"/>
        </w:rPr>
        <w:t xml:space="preserve"> στο σύνολο </w:t>
      </w:r>
      <w:r>
        <w:rPr>
          <w:rFonts w:eastAsia="Times New Roman" w:cs="Times New Roman"/>
          <w:szCs w:val="24"/>
        </w:rPr>
        <w:t>τους,</w:t>
      </w:r>
      <w:r>
        <w:rPr>
          <w:rFonts w:eastAsia="Times New Roman" w:cs="Times New Roman"/>
          <w:szCs w:val="24"/>
        </w:rPr>
        <w:t xml:space="preserve"> τόσο τον ελεύθερο επαγγελματία όσο και τον επιχειρηματία, έτσι και με απόλυτη κυνικότητα, κυρίες και κύριοι συνάδελφοι, στην ουσία δικαίωσε τις θέσεις της Νέας Δημοκρατίας για τις αρνητικές επιπτώσεις των εξοντωτικών εισφορών που είχε επι</w:t>
      </w:r>
      <w:r>
        <w:rPr>
          <w:rFonts w:eastAsia="Times New Roman" w:cs="Times New Roman"/>
          <w:szCs w:val="24"/>
        </w:rPr>
        <w:t xml:space="preserve">βάλει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0E0C96DE"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t>Έτσι, λοιπόν, ήρθε και σήμερα η Κυβέρνηση</w:t>
      </w:r>
      <w:r>
        <w:rPr>
          <w:rFonts w:eastAsia="Times New Roman" w:cs="Times New Roman"/>
          <w:szCs w:val="24"/>
        </w:rPr>
        <w:t>,</w:t>
      </w:r>
      <w:r>
        <w:rPr>
          <w:rFonts w:eastAsia="Times New Roman" w:cs="Times New Roman"/>
          <w:szCs w:val="24"/>
        </w:rPr>
        <w:t xml:space="preserve"> δήθεν για να φιλοτεχνήσει ένα φιλολαϊκό προφίλ, την ώρα που διατηρεί αλώβητους είκοσι εννέα νέους φόρους, να μας πει ότι διορθώνει κάποιες από τις αδικίες, τις οποί</w:t>
      </w:r>
      <w:r>
        <w:rPr>
          <w:rFonts w:eastAsia="Times New Roman" w:cs="Times New Roman"/>
          <w:szCs w:val="24"/>
        </w:rPr>
        <w:t>ε</w:t>
      </w:r>
      <w:r>
        <w:rPr>
          <w:rFonts w:eastAsia="Times New Roman" w:cs="Times New Roman"/>
          <w:szCs w:val="24"/>
        </w:rPr>
        <w:t>ς επέβαλε. Και</w:t>
      </w:r>
      <w:r>
        <w:rPr>
          <w:rFonts w:eastAsia="Times New Roman" w:cs="Times New Roman"/>
          <w:szCs w:val="24"/>
        </w:rPr>
        <w:t>,</w:t>
      </w:r>
      <w:r>
        <w:rPr>
          <w:rFonts w:eastAsia="Times New Roman" w:cs="Times New Roman"/>
          <w:szCs w:val="24"/>
        </w:rPr>
        <w:t xml:space="preserve"> βέβ</w:t>
      </w:r>
      <w:r>
        <w:rPr>
          <w:rFonts w:eastAsia="Times New Roman" w:cs="Times New Roman"/>
          <w:szCs w:val="24"/>
        </w:rPr>
        <w:t xml:space="preserve">αια, ο κ. Τσίπρας θα πρέπει να εξηγήσει στους Έλληνες ότι τα φιλολαϊκά μέτρα, τα οποία υποτίθεται φέρνει σήμερα στη Βουλή, μπαίνουν </w:t>
      </w:r>
      <w:r>
        <w:rPr>
          <w:rFonts w:eastAsia="Times New Roman" w:cs="Times New Roman"/>
          <w:szCs w:val="24"/>
        </w:rPr>
        <w:lastRenderedPageBreak/>
        <w:t xml:space="preserve">σε έναν πρώτο -κατά τη δική του εκτίμηση- </w:t>
      </w:r>
      <w:proofErr w:type="spellStart"/>
      <w:r>
        <w:rPr>
          <w:rFonts w:eastAsia="Times New Roman" w:cs="Times New Roman"/>
          <w:szCs w:val="24"/>
        </w:rPr>
        <w:t>μεταμνημονιακό</w:t>
      </w:r>
      <w:proofErr w:type="spellEnd"/>
      <w:r>
        <w:rPr>
          <w:rFonts w:eastAsia="Times New Roman" w:cs="Times New Roman"/>
          <w:szCs w:val="24"/>
        </w:rPr>
        <w:t xml:space="preserve"> προϋπολογισμό, ο οποίος όμως περιλαμβάνει δύο δισεκατομμύρια επιπλέ</w:t>
      </w:r>
      <w:r>
        <w:rPr>
          <w:rFonts w:eastAsia="Times New Roman" w:cs="Times New Roman"/>
          <w:szCs w:val="24"/>
        </w:rPr>
        <w:t xml:space="preserve">ον φόρους.  </w:t>
      </w:r>
    </w:p>
    <w:p w14:paraId="0E0C96DF"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t>Και το λέω αυτό, κυρίες και κύριοι συνάδελφοι, για να ξέρουμε από πο</w:t>
      </w:r>
      <w:r>
        <w:rPr>
          <w:rFonts w:eastAsia="Times New Roman" w:cs="Times New Roman"/>
          <w:szCs w:val="24"/>
        </w:rPr>
        <w:t>ύ</w:t>
      </w:r>
      <w:r>
        <w:rPr>
          <w:rFonts w:eastAsia="Times New Roman" w:cs="Times New Roman"/>
          <w:szCs w:val="24"/>
        </w:rPr>
        <w:t xml:space="preserve"> προέρχονται αυτές οι </w:t>
      </w:r>
      <w:proofErr w:type="spellStart"/>
      <w:r>
        <w:rPr>
          <w:rFonts w:eastAsia="Times New Roman" w:cs="Times New Roman"/>
          <w:szCs w:val="24"/>
        </w:rPr>
        <w:t>φοροελαφρύνσεις</w:t>
      </w:r>
      <w:proofErr w:type="spellEnd"/>
      <w:r>
        <w:rPr>
          <w:rFonts w:eastAsia="Times New Roman" w:cs="Times New Roman"/>
          <w:szCs w:val="24"/>
        </w:rPr>
        <w:t>. Δεν προέρχονται ούτε από την ανάπτυξη της ελληνικής οικονομίας ούτε από την αύξηση των θέσεων εργασίας ούτε από την αύξηση και προσέλκυ</w:t>
      </w:r>
      <w:r>
        <w:rPr>
          <w:rFonts w:eastAsia="Times New Roman" w:cs="Times New Roman"/>
          <w:szCs w:val="24"/>
        </w:rPr>
        <w:t xml:space="preserve">ση των νέων επενδύσεων.  </w:t>
      </w:r>
    </w:p>
    <w:p w14:paraId="0E0C96E0"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t>Προέρχονται από το πετσόκομμα του Προγράμματος Δημοσίων Επενδύσεων, του οποίου οι δαπάνες παρουσιάζουν υστέρηση κατά 1,3 δισεκατομμύρι</w:t>
      </w:r>
      <w:r>
        <w:rPr>
          <w:rFonts w:eastAsia="Times New Roman" w:cs="Times New Roman"/>
          <w:szCs w:val="24"/>
        </w:rPr>
        <w:t>ο</w:t>
      </w:r>
      <w:r>
        <w:rPr>
          <w:rFonts w:eastAsia="Times New Roman" w:cs="Times New Roman"/>
          <w:szCs w:val="24"/>
        </w:rPr>
        <w:t xml:space="preserve"> ευρώ. Προέρχονται από τις επιστροφές φόρων, που παρουσιάζουν υστέρηση 770 εκατομμ</w:t>
      </w:r>
      <w:r>
        <w:rPr>
          <w:rFonts w:eastAsia="Times New Roman" w:cs="Times New Roman"/>
          <w:szCs w:val="24"/>
        </w:rPr>
        <w:t>υρίων</w:t>
      </w:r>
      <w:r>
        <w:rPr>
          <w:rFonts w:eastAsia="Times New Roman" w:cs="Times New Roman"/>
          <w:szCs w:val="24"/>
        </w:rPr>
        <w:t xml:space="preserve"> ευρώ κα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από τις πρωτογενείς δαπάνες, που παρουσιάζουν υστέρηση 720 εκατομμ</w:t>
      </w:r>
      <w:r>
        <w:rPr>
          <w:rFonts w:eastAsia="Times New Roman" w:cs="Times New Roman"/>
          <w:szCs w:val="24"/>
        </w:rPr>
        <w:t>υρίων</w:t>
      </w:r>
      <w:r>
        <w:rPr>
          <w:rFonts w:eastAsia="Times New Roman" w:cs="Times New Roman"/>
          <w:szCs w:val="24"/>
        </w:rPr>
        <w:t xml:space="preserve"> ευρώ, κοινώς από τη στάση πληρωμών προς τους ιδιώτες.  </w:t>
      </w:r>
    </w:p>
    <w:p w14:paraId="0E0C96E1"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αν ήμασταν εδώ πέρα σε κάποιες άλλες, ανέμελες εποχές, ο ίδιος ο κ. Τσίπρας θα έλεγε ότι το ματωμένο </w:t>
      </w:r>
      <w:proofErr w:type="spellStart"/>
      <w:r>
        <w:rPr>
          <w:rFonts w:eastAsia="Times New Roman" w:cs="Times New Roman"/>
          <w:szCs w:val="24"/>
        </w:rPr>
        <w:t>υπ</w:t>
      </w:r>
      <w:r>
        <w:rPr>
          <w:rFonts w:eastAsia="Times New Roman" w:cs="Times New Roman"/>
          <w:szCs w:val="24"/>
        </w:rPr>
        <w:t>ερπλεόνασμα</w:t>
      </w:r>
      <w:proofErr w:type="spellEnd"/>
      <w:r>
        <w:rPr>
          <w:rFonts w:eastAsia="Times New Roman" w:cs="Times New Roman"/>
          <w:szCs w:val="24"/>
        </w:rPr>
        <w:t xml:space="preserve">, το οποίο του επιτρέπει σήμερα να δίνει πίσω ένα από τα δέκα </w:t>
      </w:r>
      <w:r>
        <w:rPr>
          <w:rFonts w:eastAsia="Times New Roman" w:cs="Times New Roman"/>
          <w:szCs w:val="24"/>
        </w:rPr>
        <w:t>που</w:t>
      </w:r>
      <w:r>
        <w:rPr>
          <w:rFonts w:eastAsia="Times New Roman" w:cs="Times New Roman"/>
          <w:szCs w:val="24"/>
        </w:rPr>
        <w:t xml:space="preserve"> έχει πάρει από τους πολίτες, είναι εκείνο που του επιτρέπει να μπορεί να κάνει και μια κοινωνική πολιτική. </w:t>
      </w:r>
    </w:p>
    <w:p w14:paraId="0E0C96E2"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όμως, κύριοι και οι συνάδελφοι, κύριοι και κυρίες της Κυβέρνησ</w:t>
      </w:r>
      <w:r>
        <w:rPr>
          <w:rFonts w:eastAsia="Times New Roman" w:cs="Times New Roman"/>
          <w:szCs w:val="24"/>
        </w:rPr>
        <w:t xml:space="preserve">ης, ακόμα και η </w:t>
      </w:r>
      <w:r>
        <w:rPr>
          <w:rFonts w:eastAsia="Times New Roman" w:cs="Times New Roman"/>
          <w:szCs w:val="24"/>
          <w:lang w:val="en-US"/>
        </w:rPr>
        <w:t>EUROSTAT</w:t>
      </w:r>
      <w:r w:rsidRPr="000565FC">
        <w:rPr>
          <w:rFonts w:eastAsia="Times New Roman" w:cs="Times New Roman"/>
          <w:szCs w:val="24"/>
        </w:rPr>
        <w:t xml:space="preserve">, </w:t>
      </w:r>
      <w:r>
        <w:rPr>
          <w:rFonts w:eastAsia="Times New Roman" w:cs="Times New Roman"/>
          <w:szCs w:val="24"/>
        </w:rPr>
        <w:t xml:space="preserve">σε αυτόν εδώ τον τομέα έρχεται να σας διαψεύσει. Το 2017 φάνηκε η απόλυτη ανεπάρκεια της Κυβέρνησης, ακόμα και σε αυτόν τον υποτιθέμενο τομέα, που δήθεν είναι προνομιακός για εσάς. </w:t>
      </w:r>
    </w:p>
    <w:p w14:paraId="0E0C96E3"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t>Προσέξτε παρακαλώ. Οι κοινωνικές μεταβίβασης κατ</w:t>
      </w:r>
      <w:r>
        <w:rPr>
          <w:rFonts w:eastAsia="Times New Roman" w:cs="Times New Roman"/>
          <w:szCs w:val="24"/>
        </w:rPr>
        <w:t xml:space="preserve">ά μέσο όρο προς τα κράτη-μέλη της Ευρωπαϊκής Ένωσης είχαν ως αποτέλεσμα τη μείωση κατά το 1/3 και συγκεκριμένα κατά 32,4% των ατόμων που ζουν στα όρια της φτώχειας, ενώ εδώ στην Ελλάδα αυτό το ποσοστό ήταν μόλις το μισό, 15,8%, με αποτέλεσμα η χώρα μας, η </w:t>
      </w:r>
      <w:r>
        <w:rPr>
          <w:rFonts w:eastAsia="Times New Roman" w:cs="Times New Roman"/>
          <w:szCs w:val="24"/>
        </w:rPr>
        <w:t xml:space="preserve">Ελλάδα, να βρίσκεται αυτή τη στιγμή –σύμφωνα με τη </w:t>
      </w:r>
      <w:r>
        <w:rPr>
          <w:rFonts w:eastAsia="Times New Roman" w:cs="Times New Roman"/>
          <w:szCs w:val="24"/>
          <w:lang w:val="en-US"/>
        </w:rPr>
        <w:t>EUROSTAT</w:t>
      </w:r>
      <w:r>
        <w:rPr>
          <w:rFonts w:eastAsia="Times New Roman" w:cs="Times New Roman"/>
          <w:szCs w:val="24"/>
        </w:rPr>
        <w:t xml:space="preserve">- στην τελευταία θέση. Αποδεικνύεται, λοιπόν, ότι τα χρήματα των </w:t>
      </w:r>
      <w:proofErr w:type="spellStart"/>
      <w:r>
        <w:rPr>
          <w:rFonts w:eastAsia="Times New Roman" w:cs="Times New Roman"/>
          <w:szCs w:val="24"/>
        </w:rPr>
        <w:t>υπερπλεονασμάτων</w:t>
      </w:r>
      <w:proofErr w:type="spellEnd"/>
      <w:r>
        <w:rPr>
          <w:rFonts w:eastAsia="Times New Roman" w:cs="Times New Roman"/>
          <w:szCs w:val="24"/>
        </w:rPr>
        <w:t xml:space="preserve"> επιστρέφονται στους πολίτες ως κοινωνικές παροχές, οι οποίες όμως δεν εξυπηρετούν καθόλου τον σκοπό, για τον οποίο </w:t>
      </w:r>
      <w:r>
        <w:rPr>
          <w:rFonts w:eastAsia="Times New Roman" w:cs="Times New Roman"/>
          <w:szCs w:val="24"/>
        </w:rPr>
        <w:t xml:space="preserve">υποτίθεται έχουν θεσπιστεί.  </w:t>
      </w:r>
    </w:p>
    <w:p w14:paraId="0E0C96E4"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t>Επίσης, θα καταθέσω κάποια στοιχεία από το Διεθνές Γραφείο Εργασίας. Το 2017 μειώθηκαν οι μισθοί κατά 3,5%, όπου αυτή μείωση ήταν η μεγαλύτερη σε όλη την Ευρώπη. Μάλιστα, έφτασαν το 2017 το επίπεδο των μισθών πίσω στο 2014, άρ</w:t>
      </w:r>
      <w:r>
        <w:rPr>
          <w:rFonts w:eastAsia="Times New Roman" w:cs="Times New Roman"/>
          <w:szCs w:val="24"/>
        </w:rPr>
        <w:t xml:space="preserve">α πέντε χαμένα χρόνια για τις εργασιακές σχέσεις, για τις οποίες τόσο πολύ κόπτεστε.  </w:t>
      </w:r>
    </w:p>
    <w:p w14:paraId="0E0C96E5" w14:textId="77777777" w:rsidR="00BD61E1" w:rsidRDefault="00340392">
      <w:pPr>
        <w:spacing w:line="600" w:lineRule="auto"/>
        <w:ind w:firstLine="720"/>
        <w:contextualSpacing/>
        <w:jc w:val="both"/>
        <w:rPr>
          <w:rFonts w:eastAsia="Times New Roman" w:cs="Times New Roman"/>
          <w:szCs w:val="24"/>
        </w:rPr>
      </w:pPr>
      <w:r w:rsidRPr="00202E1D">
        <w:rPr>
          <w:rFonts w:eastAsia="Times New Roman" w:cs="Times New Roman"/>
          <w:szCs w:val="24"/>
        </w:rPr>
        <w:lastRenderedPageBreak/>
        <w:t xml:space="preserve">(Στο σημείο αυτό ο Βουλευτής κ. </w:t>
      </w:r>
      <w:r>
        <w:rPr>
          <w:rFonts w:eastAsia="Times New Roman" w:cs="Times New Roman"/>
          <w:szCs w:val="24"/>
        </w:rPr>
        <w:t xml:space="preserve">Ιωάννης Κεφαλογιάννης </w:t>
      </w:r>
      <w:r w:rsidRPr="00202E1D">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w:t>
      </w:r>
      <w:r w:rsidRPr="00202E1D">
        <w:rPr>
          <w:rFonts w:eastAsia="Times New Roman" w:cs="Times New Roman"/>
          <w:szCs w:val="24"/>
        </w:rPr>
        <w:t>υνσης Στενογραφίας και Πρακτικών της Βουλής)</w:t>
      </w:r>
    </w:p>
    <w:p w14:paraId="0E0C96E6" w14:textId="77777777" w:rsidR="00BD61E1" w:rsidRDefault="0034039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σύμφωνα με την </w:t>
      </w:r>
      <w:r>
        <w:rPr>
          <w:rFonts w:eastAsia="Times New Roman" w:cs="Times New Roman"/>
          <w:szCs w:val="24"/>
        </w:rPr>
        <w:t>έ</w:t>
      </w:r>
      <w:r>
        <w:rPr>
          <w:rFonts w:eastAsia="Times New Roman" w:cs="Times New Roman"/>
          <w:szCs w:val="24"/>
        </w:rPr>
        <w:t xml:space="preserve">κθεση του ΟΟΣΑ, μόνο το 2019 θα φτάσει το επίπεδο των νοικοκυριών, όσον αφορά το εισόδημά τους, τα επίπεδα του 2014. Αυτό ξέρετε τι σημαίνει, κυρίες και κύριοι της Συμπολίτευσης; Πέντε </w:t>
      </w:r>
      <w:r>
        <w:rPr>
          <w:rFonts w:eastAsia="Times New Roman" w:cs="Times New Roman"/>
          <w:szCs w:val="24"/>
        </w:rPr>
        <w:t>χαμένα χρόνια εξαιτίας της διακυβέρνησης της «πρώτη</w:t>
      </w:r>
      <w:r>
        <w:rPr>
          <w:rFonts w:eastAsia="Times New Roman" w:cs="Times New Roman"/>
          <w:szCs w:val="24"/>
        </w:rPr>
        <w:t>ς</w:t>
      </w:r>
      <w:r>
        <w:rPr>
          <w:rFonts w:eastAsia="Times New Roman" w:cs="Times New Roman"/>
          <w:szCs w:val="24"/>
        </w:rPr>
        <w:t xml:space="preserve"> φορά</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ριστερά».</w:t>
      </w:r>
    </w:p>
    <w:p w14:paraId="0E0C96E7" w14:textId="77777777" w:rsidR="00BD61E1" w:rsidRDefault="00340392">
      <w:pPr>
        <w:tabs>
          <w:tab w:val="left" w:pos="7979"/>
        </w:tabs>
        <w:spacing w:line="600" w:lineRule="auto"/>
        <w:ind w:firstLine="709"/>
        <w:jc w:val="both"/>
        <w:rPr>
          <w:rFonts w:eastAsia="Times New Roman" w:cs="Times New Roman"/>
          <w:szCs w:val="24"/>
        </w:rPr>
      </w:pPr>
      <w:r>
        <w:rPr>
          <w:rFonts w:eastAsia="Times New Roman" w:cs="Times New Roman"/>
          <w:szCs w:val="24"/>
        </w:rPr>
        <w:t>Σύμφωνα με το Υπουργείο Οικονομικών, το 2018 το χρέος σε σχέση με το ΑΕΠ θα είναι 183,1%, αντί του 144,6% που θα ήταν σύμφωνα με τις προβλέψεις του 2014 της ίδιας της Ευρωπαϊκής Επιτροπή</w:t>
      </w:r>
      <w:r>
        <w:rPr>
          <w:rFonts w:eastAsia="Times New Roman" w:cs="Times New Roman"/>
          <w:szCs w:val="24"/>
        </w:rPr>
        <w:t xml:space="preserve">ς. </w:t>
      </w:r>
    </w:p>
    <w:p w14:paraId="0E0C96E8" w14:textId="77777777" w:rsidR="00BD61E1" w:rsidRDefault="00340392">
      <w:pPr>
        <w:tabs>
          <w:tab w:val="left" w:pos="7979"/>
        </w:tabs>
        <w:spacing w:line="600" w:lineRule="auto"/>
        <w:ind w:firstLine="709"/>
        <w:jc w:val="both"/>
        <w:rPr>
          <w:rFonts w:eastAsia="Times New Roman" w:cs="Times New Roman"/>
          <w:szCs w:val="24"/>
        </w:rPr>
      </w:pPr>
      <w:r>
        <w:rPr>
          <w:rFonts w:eastAsia="Times New Roman" w:cs="Times New Roman"/>
          <w:szCs w:val="24"/>
        </w:rPr>
        <w:t xml:space="preserve">Το καταθέτω </w:t>
      </w:r>
      <w:r>
        <w:rPr>
          <w:rFonts w:eastAsia="Times New Roman" w:cs="Times New Roman"/>
          <w:szCs w:val="24"/>
        </w:rPr>
        <w:t xml:space="preserve">για </w:t>
      </w:r>
      <w:r>
        <w:rPr>
          <w:rFonts w:eastAsia="Times New Roman" w:cs="Times New Roman"/>
          <w:szCs w:val="24"/>
        </w:rPr>
        <w:t xml:space="preserve">τα Πρακτικά. </w:t>
      </w:r>
    </w:p>
    <w:p w14:paraId="0E0C96E9" w14:textId="77777777" w:rsidR="00BD61E1" w:rsidRDefault="00340392">
      <w:pPr>
        <w:tabs>
          <w:tab w:val="left" w:pos="7979"/>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Κεφαλογιάννης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E0C96EA" w14:textId="77777777" w:rsidR="00BD61E1" w:rsidRDefault="00340392">
      <w:pPr>
        <w:tabs>
          <w:tab w:val="left" w:pos="7979"/>
        </w:tabs>
        <w:spacing w:line="600" w:lineRule="auto"/>
        <w:ind w:firstLine="720"/>
        <w:jc w:val="both"/>
        <w:rPr>
          <w:rFonts w:eastAsia="Times New Roman" w:cs="Times New Roman"/>
          <w:szCs w:val="24"/>
        </w:rPr>
      </w:pPr>
      <w:r>
        <w:rPr>
          <w:rFonts w:eastAsia="Times New Roman" w:cs="Times New Roman"/>
          <w:szCs w:val="24"/>
        </w:rPr>
        <w:t>Ξέρετε τ</w:t>
      </w:r>
      <w:r>
        <w:rPr>
          <w:rFonts w:eastAsia="Times New Roman" w:cs="Times New Roman"/>
          <w:szCs w:val="24"/>
        </w:rPr>
        <w:t xml:space="preserve">ι σημαίνει αυτό, κυρίες και κύριοι συνάδελφοι της Συμπολίτευσης; Σημαίνει 70 δισεκατομμύρια χαμένου ΑΕΠ εξαιτίας της διακυβέρνησης </w:t>
      </w:r>
      <w:r>
        <w:rPr>
          <w:rFonts w:eastAsia="Times New Roman" w:cs="Times New Roman"/>
          <w:szCs w:val="24"/>
        </w:rPr>
        <w:lastRenderedPageBreak/>
        <w:t xml:space="preserve">ΣΥΡΙΖΑ και ΑΝΕΛ, 38,5% χαμένο ΑΕΠ εξαιτίας της διακυβέρνησης ΣΥΡΙΖΑ και Ανεξάρτητων Ελλήνων. Όλα αυτά εξαιτίας της δικής σας </w:t>
      </w:r>
      <w:r>
        <w:rPr>
          <w:rFonts w:eastAsia="Times New Roman" w:cs="Times New Roman"/>
          <w:szCs w:val="24"/>
        </w:rPr>
        <w:t xml:space="preserve">διακυβέρνησης. Άρα το να έρχεστε εδώ πέρα και να μας κουνάτε το δάχτυλο ότι δήθεν η ελληνική οικονομία επιστρέφει σε ανάπτυξη, ενώ τέσσερα χρόνια τώρα στην ουσία την έχετε καθηλώσει, είναι τουλάχιστον υποκριτικό. </w:t>
      </w:r>
    </w:p>
    <w:p w14:paraId="0E0C96EB" w14:textId="77777777" w:rsidR="00BD61E1" w:rsidRDefault="00340392">
      <w:pPr>
        <w:tabs>
          <w:tab w:val="left" w:pos="7979"/>
        </w:tabs>
        <w:spacing w:line="600" w:lineRule="auto"/>
        <w:ind w:firstLine="720"/>
        <w:jc w:val="both"/>
        <w:rPr>
          <w:rFonts w:eastAsia="Times New Roman" w:cs="Times New Roman"/>
          <w:szCs w:val="24"/>
        </w:rPr>
      </w:pPr>
      <w:r>
        <w:rPr>
          <w:rFonts w:eastAsia="Times New Roman" w:cs="Times New Roman"/>
          <w:szCs w:val="24"/>
        </w:rPr>
        <w:t>Σε κάθε περίπτωση εμείς, ως Νέα Δημοκρατία</w:t>
      </w:r>
      <w:r>
        <w:rPr>
          <w:rFonts w:eastAsia="Times New Roman" w:cs="Times New Roman"/>
          <w:szCs w:val="24"/>
        </w:rPr>
        <w:t>, έχουμε αποδείξει την υπεύθυνη στάση μας. Έχουμε πει ότι τα θετικά τα ψηφίζουμε. Γι’ αυτό και αυτές τις τροπολογίες θα τις ψηφίσουμε. Όμως, αν θέλετε να δείτε τη μεγάλη εικόνα, δυστυχώς ήσασταν μια καταστροφή για την ελληνική οικονομία και το αποδεικνύουν</w:t>
      </w:r>
      <w:r>
        <w:rPr>
          <w:rFonts w:eastAsia="Times New Roman" w:cs="Times New Roman"/>
          <w:szCs w:val="24"/>
        </w:rPr>
        <w:t xml:space="preserve"> τα ίδια τα νούμερα, τα οποία σας ανέδειξα προηγουμένως. </w:t>
      </w:r>
    </w:p>
    <w:p w14:paraId="0E0C96EC" w14:textId="77777777" w:rsidR="00BD61E1" w:rsidRDefault="00340392">
      <w:pPr>
        <w:tabs>
          <w:tab w:val="left" w:pos="7979"/>
        </w:tabs>
        <w:spacing w:line="600" w:lineRule="auto"/>
        <w:ind w:firstLine="720"/>
        <w:jc w:val="both"/>
        <w:rPr>
          <w:rFonts w:eastAsia="Times New Roman" w:cs="Times New Roman"/>
          <w:szCs w:val="24"/>
        </w:rPr>
      </w:pPr>
      <w:r>
        <w:rPr>
          <w:rFonts w:eastAsia="Times New Roman" w:cs="Times New Roman"/>
          <w:szCs w:val="24"/>
        </w:rPr>
        <w:t>Ευχαριστώ πολύ.</w:t>
      </w:r>
    </w:p>
    <w:p w14:paraId="0E0C96ED" w14:textId="77777777" w:rsidR="00BD61E1" w:rsidRDefault="00340392">
      <w:pPr>
        <w:tabs>
          <w:tab w:val="left" w:pos="7979"/>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E0C96EE" w14:textId="77777777" w:rsidR="00BD61E1" w:rsidRDefault="00340392">
      <w:pPr>
        <w:tabs>
          <w:tab w:val="left" w:pos="7979"/>
        </w:tabs>
        <w:spacing w:line="600" w:lineRule="auto"/>
        <w:ind w:firstLine="720"/>
        <w:jc w:val="both"/>
        <w:rPr>
          <w:rFonts w:eastAsia="Times New Roman" w:cs="Times New Roman"/>
          <w:szCs w:val="24"/>
        </w:rPr>
      </w:pPr>
      <w:r>
        <w:rPr>
          <w:rFonts w:eastAsia="Times New Roman" w:cs="Times New Roman"/>
          <w:b/>
          <w:szCs w:val="24"/>
        </w:rPr>
        <w:t xml:space="preserve">ΠΡΟΔΡΕΥΩΝ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Κι εγώ ευχαριστώ.</w:t>
      </w:r>
    </w:p>
    <w:p w14:paraId="0E0C96EF" w14:textId="77777777" w:rsidR="00BD61E1" w:rsidRDefault="00340392">
      <w:pPr>
        <w:tabs>
          <w:tab w:val="left" w:pos="7979"/>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θα διακόψουμε για λίγο τη νομοθετική εργασία, για να προχωρήσουμε στις άρσεις ασυλίας Βουλευτών και αμέσως μετά θα επανέλθουμε. </w:t>
      </w:r>
    </w:p>
    <w:p w14:paraId="0E0C96F0" w14:textId="77777777" w:rsidR="00BD61E1" w:rsidRDefault="00340392">
      <w:pPr>
        <w:tabs>
          <w:tab w:val="left" w:pos="7979"/>
        </w:tabs>
        <w:spacing w:line="600" w:lineRule="auto"/>
        <w:ind w:firstLine="709"/>
        <w:jc w:val="center"/>
        <w:rPr>
          <w:rFonts w:eastAsia="Times New Roman" w:cs="Times New Roman"/>
          <w:color w:val="FF0000"/>
          <w:szCs w:val="24"/>
        </w:rPr>
      </w:pPr>
      <w:r>
        <w:rPr>
          <w:rFonts w:eastAsia="Times New Roman" w:cs="Times New Roman"/>
          <w:color w:val="FF0000"/>
          <w:szCs w:val="24"/>
        </w:rPr>
        <w:t>(</w:t>
      </w:r>
      <w:r w:rsidRPr="00474C4A">
        <w:rPr>
          <w:rFonts w:eastAsia="Times New Roman" w:cs="Times New Roman"/>
          <w:color w:val="FF0000"/>
          <w:szCs w:val="24"/>
        </w:rPr>
        <w:t>ΑΛΛΑΓΗ ΣΕΛΙΔΑΣ ΛΟΓΩ ΑΛΛΑΓΗΣ ΘΕΜΑΤΟΣ</w:t>
      </w:r>
      <w:r>
        <w:rPr>
          <w:rFonts w:eastAsia="Times New Roman" w:cs="Times New Roman"/>
          <w:color w:val="FF0000"/>
          <w:szCs w:val="24"/>
        </w:rPr>
        <w:t>)</w:t>
      </w:r>
    </w:p>
    <w:p w14:paraId="0E0C96F1" w14:textId="77777777" w:rsidR="00BD61E1" w:rsidRDefault="00340392">
      <w:pPr>
        <w:spacing w:line="600" w:lineRule="auto"/>
        <w:ind w:firstLine="720"/>
        <w:jc w:val="both"/>
        <w:rPr>
          <w:rFonts w:eastAsia="Times New Roman"/>
          <w:szCs w:val="24"/>
        </w:rPr>
      </w:pPr>
      <w:r>
        <w:rPr>
          <w:rFonts w:eastAsia="Times New Roman" w:cs="Times New Roman"/>
          <w:b/>
          <w:szCs w:val="24"/>
        </w:rPr>
        <w:lastRenderedPageBreak/>
        <w:t>ΠΡΟ</w:t>
      </w:r>
      <w:r>
        <w:rPr>
          <w:rFonts w:eastAsia="Times New Roman" w:cs="Times New Roman"/>
          <w:b/>
          <w:szCs w:val="24"/>
        </w:rPr>
        <w:t>Ε</w:t>
      </w:r>
      <w:r>
        <w:rPr>
          <w:rFonts w:eastAsia="Times New Roman" w:cs="Times New Roman"/>
          <w:b/>
          <w:szCs w:val="24"/>
        </w:rPr>
        <w:t xml:space="preserve">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w:t>
      </w:r>
      <w:r w:rsidRPr="006E12FC">
        <w:rPr>
          <w:rFonts w:eastAsia="Times New Roman"/>
          <w:szCs w:val="24"/>
        </w:rPr>
        <w:t xml:space="preserve">Κυρίες </w:t>
      </w:r>
      <w:r w:rsidRPr="006E12FC">
        <w:rPr>
          <w:rFonts w:eastAsia="Times New Roman"/>
          <w:szCs w:val="24"/>
        </w:rPr>
        <w:t>και κύριοι συνάδελφοι, εισερχόμ</w:t>
      </w:r>
      <w:r>
        <w:rPr>
          <w:rFonts w:eastAsia="Times New Roman"/>
          <w:szCs w:val="24"/>
        </w:rPr>
        <w:t>αστε</w:t>
      </w:r>
      <w:r w:rsidRPr="006E12FC">
        <w:rPr>
          <w:rFonts w:eastAsia="Times New Roman"/>
          <w:szCs w:val="24"/>
        </w:rPr>
        <w:t xml:space="preserve"> στην </w:t>
      </w:r>
    </w:p>
    <w:p w14:paraId="0E0C96F2" w14:textId="77777777" w:rsidR="00BD61E1" w:rsidRDefault="00340392">
      <w:pPr>
        <w:spacing w:line="600" w:lineRule="auto"/>
        <w:ind w:firstLine="720"/>
        <w:jc w:val="center"/>
        <w:rPr>
          <w:rFonts w:eastAsia="Times New Roman"/>
          <w:b/>
          <w:szCs w:val="24"/>
        </w:rPr>
      </w:pPr>
      <w:r w:rsidRPr="004D02B3">
        <w:rPr>
          <w:rFonts w:eastAsia="Times New Roman"/>
          <w:b/>
          <w:szCs w:val="24"/>
        </w:rPr>
        <w:t>ΕΙΔΙΚΗ ΗΜΕΡΗΣΙΑ ΔΙΑΤΑΞΗ</w:t>
      </w:r>
    </w:p>
    <w:p w14:paraId="0E0C96F3" w14:textId="77777777" w:rsidR="00BD61E1" w:rsidRDefault="00340392">
      <w:pPr>
        <w:spacing w:line="600" w:lineRule="auto"/>
        <w:ind w:firstLine="720"/>
        <w:jc w:val="both"/>
        <w:rPr>
          <w:rFonts w:eastAsia="Times New Roman"/>
          <w:color w:val="000000"/>
          <w:szCs w:val="24"/>
        </w:rPr>
      </w:pPr>
      <w:r>
        <w:rPr>
          <w:rFonts w:eastAsia="Times New Roman"/>
          <w:color w:val="000000"/>
          <w:szCs w:val="24"/>
        </w:rPr>
        <w:t>Αιτήσεις άρσης ασυλίας Βουλευτών: σ</w:t>
      </w:r>
      <w:r w:rsidRPr="006E12FC">
        <w:rPr>
          <w:rFonts w:eastAsia="Times New Roman"/>
          <w:color w:val="000000"/>
          <w:szCs w:val="24"/>
        </w:rPr>
        <w:t xml:space="preserve">υζήτηση και λήψη απόφασης, σύμφωνα με το άρθρο 62 του Συντάγματος και </w:t>
      </w:r>
      <w:r w:rsidRPr="006E12FC">
        <w:rPr>
          <w:rFonts w:eastAsia="Times New Roman"/>
          <w:color w:val="000000"/>
          <w:szCs w:val="24"/>
        </w:rPr>
        <w:t>τ</w:t>
      </w:r>
      <w:r>
        <w:rPr>
          <w:rFonts w:eastAsia="Times New Roman"/>
          <w:color w:val="000000"/>
          <w:szCs w:val="24"/>
        </w:rPr>
        <w:t>ο</w:t>
      </w:r>
      <w:r w:rsidRPr="006E12FC">
        <w:rPr>
          <w:rFonts w:eastAsia="Times New Roman"/>
          <w:color w:val="000000"/>
          <w:szCs w:val="24"/>
        </w:rPr>
        <w:t xml:space="preserve"> </w:t>
      </w:r>
      <w:r>
        <w:rPr>
          <w:rFonts w:eastAsia="Times New Roman"/>
          <w:color w:val="000000"/>
          <w:szCs w:val="24"/>
        </w:rPr>
        <w:t xml:space="preserve">άρθρο </w:t>
      </w:r>
      <w:r w:rsidRPr="006E12FC">
        <w:rPr>
          <w:rFonts w:eastAsia="Times New Roman"/>
          <w:color w:val="000000"/>
          <w:szCs w:val="24"/>
        </w:rPr>
        <w:t>83 του Κανονισμού της Βουλής, για τις αιτήσεις άρση</w:t>
      </w:r>
      <w:r>
        <w:rPr>
          <w:rFonts w:eastAsia="Times New Roman"/>
          <w:color w:val="000000"/>
          <w:szCs w:val="24"/>
        </w:rPr>
        <w:t xml:space="preserve">ς της ασυλίας των </w:t>
      </w:r>
      <w:r>
        <w:rPr>
          <w:rFonts w:eastAsia="Times New Roman"/>
          <w:color w:val="000000"/>
          <w:szCs w:val="24"/>
        </w:rPr>
        <w:t>Βουλευτών κ.</w:t>
      </w:r>
      <w:r>
        <w:rPr>
          <w:rFonts w:eastAsia="Times New Roman"/>
          <w:color w:val="000000"/>
          <w:szCs w:val="24"/>
        </w:rPr>
        <w:t>κ.</w:t>
      </w:r>
      <w:r>
        <w:rPr>
          <w:rFonts w:eastAsia="Times New Roman"/>
          <w:color w:val="000000"/>
          <w:szCs w:val="24"/>
        </w:rPr>
        <w:t xml:space="preserve"> Ελένης </w:t>
      </w:r>
      <w:proofErr w:type="spellStart"/>
      <w:r>
        <w:rPr>
          <w:rFonts w:eastAsia="Times New Roman"/>
          <w:color w:val="000000"/>
          <w:szCs w:val="24"/>
        </w:rPr>
        <w:t>Ζαρούλια</w:t>
      </w:r>
      <w:proofErr w:type="spellEnd"/>
      <w:r>
        <w:rPr>
          <w:rFonts w:eastAsia="Times New Roman"/>
          <w:color w:val="000000"/>
          <w:szCs w:val="24"/>
        </w:rPr>
        <w:t xml:space="preserve"> και Ελευθ</w:t>
      </w:r>
      <w:r>
        <w:rPr>
          <w:rFonts w:eastAsia="Times New Roman"/>
          <w:color w:val="000000"/>
          <w:szCs w:val="24"/>
        </w:rPr>
        <w:t>ερί</w:t>
      </w:r>
      <w:r>
        <w:rPr>
          <w:rFonts w:eastAsia="Times New Roman"/>
          <w:color w:val="000000"/>
          <w:szCs w:val="24"/>
        </w:rPr>
        <w:t xml:space="preserve">ου </w:t>
      </w:r>
      <w:proofErr w:type="spellStart"/>
      <w:r>
        <w:rPr>
          <w:rFonts w:eastAsia="Times New Roman"/>
          <w:color w:val="000000"/>
          <w:szCs w:val="24"/>
        </w:rPr>
        <w:t>Αυγενάκη</w:t>
      </w:r>
      <w:proofErr w:type="spellEnd"/>
      <w:r w:rsidRPr="006E12FC">
        <w:rPr>
          <w:rFonts w:eastAsia="Times New Roman"/>
          <w:color w:val="000000"/>
          <w:szCs w:val="24"/>
        </w:rPr>
        <w:t>.</w:t>
      </w:r>
    </w:p>
    <w:p w14:paraId="0E0C96F4" w14:textId="77777777" w:rsidR="00BD61E1" w:rsidRDefault="00340392">
      <w:pPr>
        <w:spacing w:line="600" w:lineRule="auto"/>
        <w:ind w:firstLine="720"/>
        <w:jc w:val="both"/>
        <w:rPr>
          <w:rFonts w:eastAsia="Times New Roman"/>
          <w:color w:val="000000"/>
          <w:szCs w:val="24"/>
        </w:rPr>
      </w:pPr>
      <w:r w:rsidRPr="006E12FC">
        <w:rPr>
          <w:rFonts w:eastAsia="Times New Roman"/>
          <w:color w:val="000000"/>
          <w:szCs w:val="24"/>
        </w:rPr>
        <w:t xml:space="preserve">Από την αρμόδια Ειδική Μόνιμη Επιτροπή Κοινοβουλευτικής Δεοντολογίας ανακοινώθηκε η </w:t>
      </w:r>
      <w:r>
        <w:rPr>
          <w:rFonts w:eastAsia="Times New Roman"/>
          <w:color w:val="000000"/>
          <w:szCs w:val="24"/>
        </w:rPr>
        <w:t>έ</w:t>
      </w:r>
      <w:r w:rsidRPr="006E12FC">
        <w:rPr>
          <w:rFonts w:eastAsia="Times New Roman"/>
          <w:color w:val="000000"/>
          <w:szCs w:val="24"/>
        </w:rPr>
        <w:t xml:space="preserve">κθεση της </w:t>
      </w:r>
      <w:r>
        <w:rPr>
          <w:rFonts w:eastAsia="Times New Roman"/>
          <w:color w:val="000000"/>
          <w:szCs w:val="24"/>
        </w:rPr>
        <w:t>23</w:t>
      </w:r>
      <w:r w:rsidRPr="00474C4A">
        <w:rPr>
          <w:rFonts w:eastAsia="Times New Roman"/>
          <w:color w:val="000000"/>
          <w:szCs w:val="24"/>
          <w:vertAlign w:val="superscript"/>
        </w:rPr>
        <w:t>ης</w:t>
      </w:r>
      <w:r w:rsidRPr="006E12FC">
        <w:rPr>
          <w:rFonts w:eastAsia="Times New Roman"/>
          <w:color w:val="000000"/>
          <w:szCs w:val="24"/>
        </w:rPr>
        <w:t xml:space="preserve"> Νοεμβρίου 2018, σύμφωνα με την οποία τα μέλη της </w:t>
      </w:r>
      <w:r>
        <w:rPr>
          <w:rFonts w:eastAsia="Times New Roman"/>
          <w:color w:val="000000"/>
          <w:szCs w:val="24"/>
        </w:rPr>
        <w:t>ε</w:t>
      </w:r>
      <w:r w:rsidRPr="006E12FC">
        <w:rPr>
          <w:rFonts w:eastAsia="Times New Roman"/>
          <w:color w:val="000000"/>
          <w:szCs w:val="24"/>
        </w:rPr>
        <w:t>πιτροπής πρότειναν κατά πλειοψ</w:t>
      </w:r>
      <w:r>
        <w:rPr>
          <w:rFonts w:eastAsia="Times New Roman"/>
          <w:color w:val="000000"/>
          <w:szCs w:val="24"/>
        </w:rPr>
        <w:t xml:space="preserve">ηφία τη μη άρση της </w:t>
      </w:r>
      <w:r>
        <w:rPr>
          <w:rFonts w:eastAsia="Times New Roman"/>
          <w:color w:val="000000"/>
          <w:szCs w:val="24"/>
        </w:rPr>
        <w:t>ασυλίας της κ</w:t>
      </w:r>
      <w:r>
        <w:rPr>
          <w:rFonts w:eastAsia="Times New Roman"/>
          <w:color w:val="000000"/>
          <w:szCs w:val="24"/>
        </w:rPr>
        <w:t>.</w:t>
      </w:r>
      <w:r>
        <w:rPr>
          <w:rFonts w:eastAsia="Times New Roman"/>
          <w:color w:val="000000"/>
          <w:szCs w:val="24"/>
        </w:rPr>
        <w:t xml:space="preserve"> Ελένης </w:t>
      </w:r>
      <w:proofErr w:type="spellStart"/>
      <w:r>
        <w:rPr>
          <w:rFonts w:eastAsia="Times New Roman"/>
          <w:color w:val="000000"/>
          <w:szCs w:val="24"/>
        </w:rPr>
        <w:t>Ζαρούλια</w:t>
      </w:r>
      <w:proofErr w:type="spellEnd"/>
      <w:r>
        <w:rPr>
          <w:rFonts w:eastAsia="Times New Roman"/>
          <w:color w:val="000000"/>
          <w:szCs w:val="24"/>
        </w:rPr>
        <w:t>.</w:t>
      </w:r>
      <w:r w:rsidRPr="006E12FC">
        <w:rPr>
          <w:rFonts w:eastAsia="Times New Roman"/>
          <w:color w:val="000000"/>
          <w:szCs w:val="24"/>
        </w:rPr>
        <w:t xml:space="preserve">   </w:t>
      </w:r>
    </w:p>
    <w:p w14:paraId="0E0C96F5" w14:textId="77777777" w:rsidR="00BD61E1" w:rsidRDefault="00340392">
      <w:pPr>
        <w:spacing w:line="600" w:lineRule="auto"/>
        <w:ind w:firstLine="720"/>
        <w:jc w:val="both"/>
        <w:rPr>
          <w:rFonts w:eastAsia="Times New Roman"/>
          <w:color w:val="000000"/>
          <w:szCs w:val="24"/>
        </w:rPr>
      </w:pPr>
      <w:r w:rsidRPr="006E12FC">
        <w:rPr>
          <w:rFonts w:eastAsia="Times New Roman"/>
          <w:color w:val="000000"/>
          <w:szCs w:val="24"/>
        </w:rPr>
        <w:t>Από την αρμόδια Ειδική Μόνιμη Επιτροπή Κοινοβουλευτικ</w:t>
      </w:r>
      <w:r>
        <w:rPr>
          <w:rFonts w:eastAsia="Times New Roman"/>
          <w:color w:val="000000"/>
          <w:szCs w:val="24"/>
        </w:rPr>
        <w:t>ής Δεοντολογίας ανακοινώθηκε η έ</w:t>
      </w:r>
      <w:r w:rsidRPr="006E12FC">
        <w:rPr>
          <w:rFonts w:eastAsia="Times New Roman"/>
          <w:color w:val="000000"/>
          <w:szCs w:val="24"/>
        </w:rPr>
        <w:t xml:space="preserve">κθεση της </w:t>
      </w:r>
      <w:r>
        <w:rPr>
          <w:rFonts w:eastAsia="Times New Roman"/>
          <w:color w:val="000000"/>
          <w:szCs w:val="24"/>
        </w:rPr>
        <w:t>23</w:t>
      </w:r>
      <w:r w:rsidRPr="00474C4A">
        <w:rPr>
          <w:rFonts w:eastAsia="Times New Roman"/>
          <w:color w:val="000000"/>
          <w:szCs w:val="24"/>
          <w:vertAlign w:val="superscript"/>
        </w:rPr>
        <w:t>ης</w:t>
      </w:r>
      <w:r>
        <w:rPr>
          <w:rFonts w:eastAsia="Times New Roman"/>
          <w:color w:val="000000"/>
          <w:szCs w:val="24"/>
        </w:rPr>
        <w:t xml:space="preserve"> </w:t>
      </w:r>
      <w:r w:rsidRPr="006E12FC">
        <w:rPr>
          <w:rFonts w:eastAsia="Times New Roman"/>
          <w:color w:val="000000"/>
          <w:szCs w:val="24"/>
        </w:rPr>
        <w:t>Νοεμβρίου 2018, σύμφωνα με την οποία τα μέλη</w:t>
      </w:r>
      <w:r>
        <w:rPr>
          <w:rFonts w:eastAsia="Times New Roman"/>
          <w:color w:val="000000"/>
          <w:szCs w:val="24"/>
        </w:rPr>
        <w:t xml:space="preserve"> της </w:t>
      </w:r>
      <w:r>
        <w:rPr>
          <w:rFonts w:eastAsia="Times New Roman"/>
          <w:color w:val="000000"/>
          <w:szCs w:val="24"/>
        </w:rPr>
        <w:t>ε</w:t>
      </w:r>
      <w:r>
        <w:rPr>
          <w:rFonts w:eastAsia="Times New Roman"/>
          <w:color w:val="000000"/>
          <w:szCs w:val="24"/>
        </w:rPr>
        <w:t>πιτροπής πρότειναν κατά πλειοψηφία τη μη</w:t>
      </w:r>
      <w:r w:rsidRPr="006E12FC">
        <w:rPr>
          <w:rFonts w:eastAsia="Times New Roman"/>
          <w:color w:val="000000"/>
          <w:szCs w:val="24"/>
        </w:rPr>
        <w:t xml:space="preserve"> άρση της ασυλίας του κ. </w:t>
      </w:r>
      <w:r>
        <w:rPr>
          <w:rFonts w:eastAsia="Times New Roman"/>
          <w:color w:val="000000"/>
          <w:szCs w:val="24"/>
        </w:rPr>
        <w:t>Ελευθέ</w:t>
      </w:r>
      <w:r>
        <w:rPr>
          <w:rFonts w:eastAsia="Times New Roman"/>
          <w:color w:val="000000"/>
          <w:szCs w:val="24"/>
        </w:rPr>
        <w:t xml:space="preserve">ριου </w:t>
      </w:r>
      <w:proofErr w:type="spellStart"/>
      <w:r>
        <w:rPr>
          <w:rFonts w:eastAsia="Times New Roman"/>
          <w:color w:val="000000"/>
          <w:szCs w:val="24"/>
        </w:rPr>
        <w:t>Αυγενάκη</w:t>
      </w:r>
      <w:proofErr w:type="spellEnd"/>
      <w:r w:rsidRPr="006E12FC">
        <w:rPr>
          <w:rFonts w:eastAsia="Times New Roman"/>
          <w:color w:val="000000"/>
          <w:szCs w:val="24"/>
        </w:rPr>
        <w:t xml:space="preserve">. </w:t>
      </w:r>
    </w:p>
    <w:p w14:paraId="0E0C96F6" w14:textId="77777777" w:rsidR="00BD61E1" w:rsidRDefault="00340392">
      <w:pPr>
        <w:spacing w:line="600" w:lineRule="auto"/>
        <w:ind w:firstLine="720"/>
        <w:jc w:val="both"/>
        <w:rPr>
          <w:rFonts w:eastAsia="Times New Roman"/>
          <w:color w:val="000000"/>
          <w:szCs w:val="24"/>
        </w:rPr>
      </w:pPr>
      <w:r w:rsidRPr="006E12FC">
        <w:rPr>
          <w:rFonts w:eastAsia="Times New Roman"/>
          <w:color w:val="000000"/>
          <w:szCs w:val="24"/>
        </w:rPr>
        <w:t>Επίσης, σύμφωνα με το άρθρο 83</w:t>
      </w:r>
      <w:r>
        <w:rPr>
          <w:rFonts w:eastAsia="Times New Roman"/>
          <w:color w:val="000000"/>
          <w:szCs w:val="24"/>
        </w:rPr>
        <w:t>,</w:t>
      </w:r>
      <w:r w:rsidRPr="006E12FC">
        <w:rPr>
          <w:rFonts w:eastAsia="Times New Roman"/>
          <w:color w:val="000000"/>
          <w:szCs w:val="24"/>
        </w:rPr>
        <w:t xml:space="preserve"> παράγραφος 7</w:t>
      </w:r>
      <w:r>
        <w:rPr>
          <w:rFonts w:eastAsia="Times New Roman"/>
          <w:color w:val="000000"/>
          <w:szCs w:val="24"/>
        </w:rPr>
        <w:t>,</w:t>
      </w:r>
      <w:r w:rsidRPr="006E12FC">
        <w:rPr>
          <w:rFonts w:eastAsia="Times New Roman"/>
          <w:color w:val="000000"/>
          <w:szCs w:val="24"/>
        </w:rPr>
        <w:t xml:space="preserve"> του Κανονισμού της Βουλής η Βουλή αποφασίζει με ανάταση του χεριού ή έγερση επί της </w:t>
      </w:r>
      <w:r>
        <w:rPr>
          <w:rFonts w:eastAsia="Times New Roman"/>
          <w:color w:val="000000"/>
          <w:szCs w:val="24"/>
        </w:rPr>
        <w:lastRenderedPageBreak/>
        <w:t xml:space="preserve">αιτήσεως της </w:t>
      </w:r>
      <w:r>
        <w:rPr>
          <w:rFonts w:eastAsia="Times New Roman"/>
          <w:color w:val="000000"/>
          <w:szCs w:val="24"/>
        </w:rPr>
        <w:t>εισαγγελικής αρχής</w:t>
      </w:r>
      <w:r>
        <w:rPr>
          <w:rFonts w:eastAsia="Times New Roman"/>
          <w:color w:val="000000"/>
          <w:szCs w:val="24"/>
        </w:rPr>
        <w:t>,</w:t>
      </w:r>
      <w:r w:rsidRPr="006E12FC">
        <w:rPr>
          <w:rFonts w:eastAsia="Times New Roman"/>
          <w:color w:val="000000"/>
          <w:szCs w:val="24"/>
        </w:rPr>
        <w:t xml:space="preserve"> κατά τη διαδικασία του άρθρου 108</w:t>
      </w:r>
      <w:r>
        <w:rPr>
          <w:rFonts w:eastAsia="Times New Roman"/>
          <w:color w:val="000000"/>
          <w:szCs w:val="24"/>
        </w:rPr>
        <w:t>,</w:t>
      </w:r>
      <w:r w:rsidRPr="006E12FC">
        <w:rPr>
          <w:rFonts w:eastAsia="Times New Roman"/>
          <w:color w:val="000000"/>
          <w:szCs w:val="24"/>
        </w:rPr>
        <w:t xml:space="preserve"> παράγραφος 1</w:t>
      </w:r>
      <w:r>
        <w:rPr>
          <w:rFonts w:eastAsia="Times New Roman"/>
          <w:color w:val="000000"/>
          <w:szCs w:val="24"/>
        </w:rPr>
        <w:t>,</w:t>
      </w:r>
      <w:r w:rsidRPr="006E12FC">
        <w:rPr>
          <w:rFonts w:eastAsia="Times New Roman"/>
          <w:color w:val="000000"/>
          <w:szCs w:val="24"/>
        </w:rPr>
        <w:t xml:space="preserve"> εδάφιο δεύτερο.</w:t>
      </w:r>
      <w:r>
        <w:rPr>
          <w:rFonts w:eastAsia="Times New Roman"/>
          <w:color w:val="000000"/>
          <w:szCs w:val="24"/>
        </w:rPr>
        <w:t xml:space="preserve"> </w:t>
      </w:r>
      <w:r w:rsidRPr="006E12FC">
        <w:rPr>
          <w:rFonts w:eastAsia="Times New Roman"/>
          <w:color w:val="000000"/>
          <w:szCs w:val="24"/>
        </w:rPr>
        <w:t>Ο λόγος δίνε</w:t>
      </w:r>
      <w:r w:rsidRPr="006E12FC">
        <w:rPr>
          <w:rFonts w:eastAsia="Times New Roman"/>
          <w:color w:val="000000"/>
          <w:szCs w:val="24"/>
        </w:rPr>
        <w:t>ται πάντα, εφόσον ζητηθεί, στον Βουλευτή</w:t>
      </w:r>
      <w:r>
        <w:rPr>
          <w:rFonts w:eastAsia="Times New Roman"/>
          <w:color w:val="000000"/>
          <w:szCs w:val="24"/>
        </w:rPr>
        <w:t>,</w:t>
      </w:r>
      <w:r w:rsidRPr="006E12FC">
        <w:rPr>
          <w:rFonts w:eastAsia="Times New Roman"/>
          <w:color w:val="000000"/>
          <w:szCs w:val="24"/>
        </w:rPr>
        <w:t xml:space="preserve"> στον οποίο αφορά η αίτηση και στους Προέδρους των Κοινοβουλευτικών Ομάδων ή στους αναπληρωτές τους. </w:t>
      </w:r>
    </w:p>
    <w:p w14:paraId="0E0C96F7" w14:textId="77777777" w:rsidR="00BD61E1" w:rsidRDefault="00340392">
      <w:pPr>
        <w:spacing w:line="600" w:lineRule="auto"/>
        <w:ind w:firstLine="720"/>
        <w:jc w:val="both"/>
        <w:rPr>
          <w:rFonts w:eastAsia="Times New Roman"/>
          <w:szCs w:val="24"/>
        </w:rPr>
      </w:pPr>
      <w:r w:rsidRPr="006E12FC">
        <w:rPr>
          <w:rFonts w:eastAsia="Times New Roman"/>
          <w:color w:val="000000"/>
          <w:szCs w:val="24"/>
        </w:rPr>
        <w:t xml:space="preserve">Θα ήθελα να σας </w:t>
      </w:r>
      <w:r>
        <w:rPr>
          <w:rFonts w:eastAsia="Times New Roman"/>
          <w:color w:val="000000"/>
          <w:szCs w:val="24"/>
        </w:rPr>
        <w:t>υπενθυμίσω</w:t>
      </w:r>
      <w:r w:rsidRPr="006E12FC">
        <w:rPr>
          <w:rFonts w:eastAsia="Times New Roman"/>
          <w:color w:val="000000"/>
          <w:szCs w:val="24"/>
        </w:rPr>
        <w:t xml:space="preserve"> ότι σύμφωνα με την απόφαση της Διάσκεψης των Προέδρων</w:t>
      </w:r>
      <w:r>
        <w:rPr>
          <w:rFonts w:eastAsia="Times New Roman"/>
          <w:color w:val="000000"/>
          <w:szCs w:val="24"/>
        </w:rPr>
        <w:t xml:space="preserve"> στη συνεδρίασή στις 7 </w:t>
      </w:r>
      <w:r w:rsidRPr="006E12FC">
        <w:rPr>
          <w:rFonts w:eastAsia="Times New Roman"/>
          <w:color w:val="000000"/>
          <w:szCs w:val="24"/>
        </w:rPr>
        <w:t xml:space="preserve">Μαρτίου </w:t>
      </w:r>
      <w:r w:rsidRPr="006E12FC">
        <w:rPr>
          <w:rFonts w:eastAsia="Times New Roman"/>
          <w:color w:val="000000"/>
          <w:szCs w:val="24"/>
        </w:rPr>
        <w:t>2018</w:t>
      </w:r>
      <w:r>
        <w:rPr>
          <w:rFonts w:eastAsia="Times New Roman"/>
          <w:color w:val="000000"/>
          <w:szCs w:val="24"/>
        </w:rPr>
        <w:t>,</w:t>
      </w:r>
      <w:r w:rsidRPr="006E12FC">
        <w:rPr>
          <w:rFonts w:eastAsia="Times New Roman"/>
          <w:color w:val="000000"/>
          <w:szCs w:val="24"/>
        </w:rPr>
        <w:t xml:space="preserve"> για τη διαδικασία αυτή έχει ενεργοποιηθεί το νέο σύστημα ηλεκτρονικής ονομαστικής ψηφοφορίας. </w:t>
      </w:r>
      <w:r w:rsidRPr="006E12FC">
        <w:rPr>
          <w:rFonts w:eastAsia="Times New Roman"/>
          <w:szCs w:val="24"/>
        </w:rPr>
        <w:t>Αφού, λοιπόν, ολοκληρωθεί η συζήτηση επί των περιπτώ</w:t>
      </w:r>
      <w:r>
        <w:rPr>
          <w:rFonts w:eastAsia="Times New Roman"/>
          <w:szCs w:val="24"/>
        </w:rPr>
        <w:t xml:space="preserve">σεων της σημερινής </w:t>
      </w:r>
      <w:r>
        <w:rPr>
          <w:rFonts w:eastAsia="Times New Roman"/>
          <w:szCs w:val="24"/>
        </w:rPr>
        <w:t>ε</w:t>
      </w:r>
      <w:r w:rsidRPr="006E12FC">
        <w:rPr>
          <w:rFonts w:eastAsia="Times New Roman"/>
          <w:szCs w:val="24"/>
        </w:rPr>
        <w:t xml:space="preserve">ιδικής </w:t>
      </w:r>
      <w:r>
        <w:rPr>
          <w:rFonts w:eastAsia="Times New Roman"/>
          <w:szCs w:val="24"/>
        </w:rPr>
        <w:t>η</w:t>
      </w:r>
      <w:r w:rsidRPr="006E12FC">
        <w:rPr>
          <w:rFonts w:eastAsia="Times New Roman"/>
          <w:szCs w:val="24"/>
        </w:rPr>
        <w:t xml:space="preserve">μερήσιας </w:t>
      </w:r>
      <w:r>
        <w:rPr>
          <w:rFonts w:eastAsia="Times New Roman"/>
          <w:szCs w:val="24"/>
        </w:rPr>
        <w:t>δ</w:t>
      </w:r>
      <w:r w:rsidRPr="006E12FC">
        <w:rPr>
          <w:rFonts w:eastAsia="Times New Roman"/>
          <w:szCs w:val="24"/>
        </w:rPr>
        <w:t>ιάταξης</w:t>
      </w:r>
      <w:r w:rsidRPr="006E12FC">
        <w:rPr>
          <w:rFonts w:eastAsia="Times New Roman"/>
          <w:szCs w:val="24"/>
        </w:rPr>
        <w:t>, θα προχωρήσουμε σε ονομαστική ηλεκτρονική ψηφοφορία, όπως</w:t>
      </w:r>
      <w:r w:rsidRPr="006E12FC">
        <w:rPr>
          <w:rFonts w:eastAsia="Times New Roman"/>
          <w:szCs w:val="24"/>
        </w:rPr>
        <w:t xml:space="preserve"> σας προανέφερα. </w:t>
      </w:r>
    </w:p>
    <w:p w14:paraId="0E0C96F8" w14:textId="77777777" w:rsidR="00BD61E1" w:rsidRDefault="00340392">
      <w:pPr>
        <w:spacing w:line="600" w:lineRule="auto"/>
        <w:ind w:firstLine="720"/>
        <w:jc w:val="both"/>
        <w:rPr>
          <w:rFonts w:eastAsia="Times New Roman"/>
          <w:szCs w:val="24"/>
        </w:rPr>
      </w:pPr>
      <w:r w:rsidRPr="006E12FC">
        <w:rPr>
          <w:rFonts w:eastAsia="Times New Roman"/>
          <w:szCs w:val="24"/>
        </w:rPr>
        <w:t>Η πρώτη</w:t>
      </w:r>
      <w:r>
        <w:rPr>
          <w:rFonts w:eastAsia="Times New Roman"/>
          <w:szCs w:val="24"/>
        </w:rPr>
        <w:t>, λοιπόν,</w:t>
      </w:r>
      <w:r>
        <w:rPr>
          <w:rFonts w:eastAsia="Times New Roman"/>
          <w:szCs w:val="24"/>
        </w:rPr>
        <w:t xml:space="preserve"> υπόθεση αφορά τη συνάδελφο κ</w:t>
      </w:r>
      <w:r>
        <w:rPr>
          <w:rFonts w:eastAsia="Times New Roman"/>
          <w:szCs w:val="24"/>
        </w:rPr>
        <w:t>.</w:t>
      </w:r>
      <w:r>
        <w:rPr>
          <w:rFonts w:eastAsia="Times New Roman"/>
          <w:szCs w:val="24"/>
        </w:rPr>
        <w:t xml:space="preserve"> Ελένη </w:t>
      </w:r>
      <w:proofErr w:type="spellStart"/>
      <w:r>
        <w:rPr>
          <w:rFonts w:eastAsia="Times New Roman"/>
          <w:szCs w:val="24"/>
        </w:rPr>
        <w:t>Ζαρούλια</w:t>
      </w:r>
      <w:proofErr w:type="spellEnd"/>
      <w:r w:rsidRPr="006E12FC">
        <w:rPr>
          <w:rFonts w:eastAsia="Times New Roman"/>
          <w:szCs w:val="24"/>
        </w:rPr>
        <w:t>. Η δεύτερη υπόθεση αφο</w:t>
      </w:r>
      <w:r>
        <w:rPr>
          <w:rFonts w:eastAsia="Times New Roman"/>
          <w:szCs w:val="24"/>
        </w:rPr>
        <w:t xml:space="preserve">ρά τον συνάδελφο κ. Ελευθέριο </w:t>
      </w:r>
      <w:proofErr w:type="spellStart"/>
      <w:r>
        <w:rPr>
          <w:rFonts w:eastAsia="Times New Roman"/>
          <w:szCs w:val="24"/>
        </w:rPr>
        <w:t>Αυγενάκη</w:t>
      </w:r>
      <w:proofErr w:type="spellEnd"/>
      <w:r w:rsidRPr="006E12FC">
        <w:rPr>
          <w:rFonts w:eastAsia="Times New Roman"/>
          <w:szCs w:val="24"/>
        </w:rPr>
        <w:t xml:space="preserve">. </w:t>
      </w:r>
    </w:p>
    <w:p w14:paraId="0E0C96F9" w14:textId="77777777" w:rsidR="00BD61E1" w:rsidRDefault="00340392">
      <w:pPr>
        <w:spacing w:line="600" w:lineRule="auto"/>
        <w:ind w:firstLine="720"/>
        <w:jc w:val="both"/>
        <w:rPr>
          <w:rFonts w:eastAsia="Times New Roman"/>
          <w:szCs w:val="24"/>
        </w:rPr>
      </w:pPr>
      <w:r w:rsidRPr="006E12FC">
        <w:rPr>
          <w:rFonts w:eastAsia="Times New Roman"/>
          <w:szCs w:val="24"/>
        </w:rPr>
        <w:t>Επί της πρώ</w:t>
      </w:r>
      <w:r>
        <w:rPr>
          <w:rFonts w:eastAsia="Times New Roman"/>
          <w:szCs w:val="24"/>
        </w:rPr>
        <w:t xml:space="preserve">της αιτήσεως </w:t>
      </w:r>
      <w:r w:rsidRPr="006E12FC">
        <w:rPr>
          <w:rFonts w:eastAsia="Times New Roman"/>
          <w:szCs w:val="24"/>
        </w:rPr>
        <w:t>υπάρχει συνάδελφος που ζητάει τον λόγο</w:t>
      </w:r>
      <w:r>
        <w:rPr>
          <w:rFonts w:eastAsia="Times New Roman"/>
          <w:szCs w:val="24"/>
        </w:rPr>
        <w:t>,</w:t>
      </w:r>
      <w:r w:rsidRPr="006E12FC">
        <w:rPr>
          <w:rFonts w:eastAsia="Times New Roman"/>
          <w:szCs w:val="24"/>
        </w:rPr>
        <w:t xml:space="preserve"> κατά το άρθρο 108 του Κανονισμού; Δεν υπάρχει κάπ</w:t>
      </w:r>
      <w:r w:rsidRPr="006E12FC">
        <w:rPr>
          <w:rFonts w:eastAsia="Times New Roman"/>
          <w:szCs w:val="24"/>
        </w:rPr>
        <w:t xml:space="preserve">οιος συνάδελφος. </w:t>
      </w:r>
    </w:p>
    <w:p w14:paraId="0E0C96FA" w14:textId="77777777" w:rsidR="00BD61E1" w:rsidRDefault="00340392">
      <w:pPr>
        <w:spacing w:line="600" w:lineRule="auto"/>
        <w:ind w:firstLine="720"/>
        <w:jc w:val="both"/>
        <w:rPr>
          <w:rFonts w:eastAsia="Times New Roman"/>
          <w:szCs w:val="24"/>
        </w:rPr>
      </w:pPr>
      <w:r w:rsidRPr="006E12FC">
        <w:rPr>
          <w:rFonts w:eastAsia="Times New Roman"/>
          <w:szCs w:val="24"/>
        </w:rPr>
        <w:t>Επί της δεύτερης αιτήσεως υπάρχει συνάδελφος που ζητάει τον λόγο</w:t>
      </w:r>
      <w:r>
        <w:rPr>
          <w:rFonts w:eastAsia="Times New Roman"/>
          <w:szCs w:val="24"/>
        </w:rPr>
        <w:t>,</w:t>
      </w:r>
      <w:r w:rsidRPr="006E12FC">
        <w:rPr>
          <w:rFonts w:eastAsia="Times New Roman"/>
          <w:szCs w:val="24"/>
        </w:rPr>
        <w:t xml:space="preserve"> κατά το άρθρο 108 του Κανονισμού; Επίσης, δεν υπάρχει κάποιος συνάδελφος. </w:t>
      </w:r>
    </w:p>
    <w:p w14:paraId="0E0C96FB" w14:textId="77777777" w:rsidR="00BD61E1" w:rsidRDefault="00340392">
      <w:pPr>
        <w:spacing w:line="600" w:lineRule="auto"/>
        <w:ind w:firstLine="720"/>
        <w:jc w:val="both"/>
        <w:rPr>
          <w:rFonts w:eastAsia="Times New Roman"/>
          <w:szCs w:val="24"/>
        </w:rPr>
      </w:pPr>
      <w:r w:rsidRPr="006E12FC">
        <w:rPr>
          <w:rFonts w:eastAsia="Times New Roman"/>
          <w:szCs w:val="24"/>
        </w:rPr>
        <w:lastRenderedPageBreak/>
        <w:t>Σας επισημαίνουμε ότι η ψηφοφορία περιλαμβάνει δύο διαφορετικές υποθέσεις άρσης ασυλίας Βουλευτών</w:t>
      </w:r>
      <w:r w:rsidRPr="006E12FC">
        <w:rPr>
          <w:rFonts w:eastAsia="Times New Roman"/>
          <w:szCs w:val="24"/>
        </w:rPr>
        <w:t>. Κάθε φορά στην οθόνη εμφανίζεται μία υπόθεση προς ψήφιση. Για να εμφανιστεί η επόμενη ή η προηγούμενη πρέπει να πατήσετε το βέλος πάνω, στο δεξί ή αριστερό μέρος της οθόνης αντίστοιχα. Βεβαιωθείτε</w:t>
      </w:r>
      <w:r>
        <w:rPr>
          <w:rFonts w:eastAsia="Times New Roman"/>
          <w:szCs w:val="24"/>
        </w:rPr>
        <w:t>, παρακαλώ,</w:t>
      </w:r>
      <w:r w:rsidRPr="006E12FC">
        <w:rPr>
          <w:rFonts w:eastAsia="Times New Roman"/>
          <w:szCs w:val="24"/>
        </w:rPr>
        <w:t xml:space="preserve"> ότι έχετε ψηφίσει όλες τις υποθέσεις άρσης ασυ</w:t>
      </w:r>
      <w:r w:rsidRPr="006E12FC">
        <w:rPr>
          <w:rFonts w:eastAsia="Times New Roman"/>
          <w:szCs w:val="24"/>
        </w:rPr>
        <w:t>λίας. Αφού καταχωρ</w:t>
      </w:r>
      <w:r>
        <w:rPr>
          <w:rFonts w:eastAsia="Times New Roman"/>
          <w:szCs w:val="24"/>
        </w:rPr>
        <w:t>ί</w:t>
      </w:r>
      <w:r w:rsidRPr="006E12FC">
        <w:rPr>
          <w:rFonts w:eastAsia="Times New Roman"/>
          <w:szCs w:val="24"/>
        </w:rPr>
        <w:t>σετε την ψήφο σας, έχετε τη δυνατότητα να την ελέγξετε ή και να την αναθεωρήσετε έως τη λήξη της ψηφοφορίας. Για οποιαδήποτε απορία απευθυνθείτε</w:t>
      </w:r>
      <w:r>
        <w:rPr>
          <w:rFonts w:eastAsia="Times New Roman"/>
          <w:szCs w:val="24"/>
        </w:rPr>
        <w:t>, παρακαλώ,</w:t>
      </w:r>
      <w:r w:rsidRPr="006E12FC">
        <w:rPr>
          <w:rFonts w:eastAsia="Times New Roman"/>
          <w:szCs w:val="24"/>
        </w:rPr>
        <w:t xml:space="preserve"> στο Προεδρείο, προκειμένου να σας συνδράμουν οι αρμόδιοι υπάλληλοι. </w:t>
      </w:r>
    </w:p>
    <w:p w14:paraId="0E0C96FC" w14:textId="77777777" w:rsidR="00BD61E1" w:rsidRDefault="00340392">
      <w:pPr>
        <w:spacing w:line="600" w:lineRule="auto"/>
        <w:ind w:firstLine="720"/>
        <w:jc w:val="both"/>
        <w:rPr>
          <w:rFonts w:eastAsia="Times New Roman"/>
          <w:szCs w:val="24"/>
        </w:rPr>
      </w:pPr>
      <w:r w:rsidRPr="006E12FC">
        <w:rPr>
          <w:rFonts w:eastAsia="Times New Roman"/>
          <w:szCs w:val="24"/>
        </w:rPr>
        <w:t>Παρακαλώ, να</w:t>
      </w:r>
      <w:r w:rsidRPr="006E12FC">
        <w:rPr>
          <w:rFonts w:eastAsia="Times New Roman"/>
          <w:szCs w:val="24"/>
        </w:rPr>
        <w:t xml:space="preserve"> ανοίξει το σ</w:t>
      </w:r>
      <w:r>
        <w:rPr>
          <w:rFonts w:eastAsia="Times New Roman"/>
          <w:szCs w:val="24"/>
        </w:rPr>
        <w:t>ύστημα ηλεκτρονικής ψηφοφορίας και οι Βουλευτές να ψηφίσουν επί των αιτήσεων άρσεως ασυλίας.</w:t>
      </w:r>
    </w:p>
    <w:p w14:paraId="0E0C96FD" w14:textId="77777777" w:rsidR="00BD61E1" w:rsidRDefault="00340392">
      <w:pPr>
        <w:spacing w:line="600" w:lineRule="auto"/>
        <w:ind w:firstLine="720"/>
        <w:jc w:val="center"/>
        <w:rPr>
          <w:rFonts w:eastAsia="Times New Roman"/>
          <w:szCs w:val="24"/>
        </w:rPr>
      </w:pPr>
      <w:r w:rsidRPr="006E12FC">
        <w:rPr>
          <w:rFonts w:eastAsia="Times New Roman"/>
          <w:szCs w:val="24"/>
        </w:rPr>
        <w:t>(ΨΗΦΟΦΟΡΙΑ)</w:t>
      </w:r>
    </w:p>
    <w:p w14:paraId="0E0C96FE" w14:textId="77777777" w:rsidR="00BD61E1" w:rsidRDefault="00340392">
      <w:pPr>
        <w:spacing w:line="600" w:lineRule="auto"/>
        <w:ind w:firstLine="720"/>
        <w:jc w:val="center"/>
        <w:rPr>
          <w:rFonts w:eastAsia="Times New Roman"/>
          <w:szCs w:val="24"/>
        </w:rPr>
      </w:pPr>
      <w:r>
        <w:rPr>
          <w:rFonts w:eastAsia="Times New Roman"/>
          <w:szCs w:val="24"/>
        </w:rPr>
        <w:t>(ΚΑΤΑ ΤΗ ΔΙΑΡΚΕΙΑ ΤΗΣ ΨΗΦΟΦΟΡΙΑΣ)</w:t>
      </w:r>
    </w:p>
    <w:p w14:paraId="0E0C96FF" w14:textId="77777777" w:rsidR="00BD61E1" w:rsidRDefault="00340392">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Κυρίες και κύριοι συνάδελφοι, θα ήθελα να σας ενημερώσω ότι έχουν έρ</w:t>
      </w:r>
      <w:r>
        <w:rPr>
          <w:rFonts w:eastAsia="Times New Roman"/>
          <w:szCs w:val="24"/>
        </w:rPr>
        <w:t xml:space="preserve">θει στο Προεδρείο επιστολές </w:t>
      </w:r>
      <w:r>
        <w:rPr>
          <w:rFonts w:eastAsia="Times New Roman"/>
          <w:szCs w:val="24"/>
        </w:rPr>
        <w:t>και</w:t>
      </w:r>
      <w:r>
        <w:rPr>
          <w:rFonts w:eastAsia="Times New Roman"/>
          <w:szCs w:val="24"/>
        </w:rPr>
        <w:t xml:space="preserve">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w:t>
      </w:r>
      <w:r>
        <w:rPr>
          <w:rFonts w:eastAsia="Times New Roman"/>
          <w:szCs w:val="24"/>
        </w:rPr>
        <w:lastRenderedPageBreak/>
        <w:t xml:space="preserve">Κανονισμού της Βουλής, με τις οποίες γνωστοποιούν την ψήφο τους. Οι ψήφοι αυτές θα συνυπολογιστούν στην καταμέτρηση, η οποία θα ακολουθήσει και </w:t>
      </w:r>
      <w:r>
        <w:rPr>
          <w:rFonts w:eastAsia="Times New Roman"/>
          <w:szCs w:val="24"/>
        </w:rPr>
        <w:t xml:space="preserve">θα καταχωριστούν </w:t>
      </w:r>
      <w:r>
        <w:rPr>
          <w:rFonts w:eastAsia="Times New Roman"/>
          <w:szCs w:val="24"/>
        </w:rPr>
        <w:t>σ</w:t>
      </w:r>
      <w:r>
        <w:rPr>
          <w:rFonts w:eastAsia="Times New Roman"/>
          <w:szCs w:val="24"/>
        </w:rPr>
        <w:t>τα Πρακτικά.</w:t>
      </w:r>
    </w:p>
    <w:p w14:paraId="0E0C9700" w14:textId="77777777" w:rsidR="00BD61E1" w:rsidRDefault="00340392">
      <w:pPr>
        <w:spacing w:line="600" w:lineRule="auto"/>
        <w:ind w:firstLine="720"/>
        <w:jc w:val="both"/>
        <w:rPr>
          <w:rFonts w:eastAsia="Times New Roman"/>
          <w:szCs w:val="24"/>
        </w:rPr>
      </w:pPr>
      <w:r>
        <w:rPr>
          <w:rFonts w:eastAsia="Times New Roman"/>
          <w:szCs w:val="24"/>
        </w:rPr>
        <w:t xml:space="preserve">(Οι προαναφερθείσες επιστολές </w:t>
      </w:r>
      <w:r>
        <w:rPr>
          <w:rFonts w:eastAsia="Times New Roman"/>
          <w:szCs w:val="24"/>
        </w:rPr>
        <w:t xml:space="preserve">καταχωρίζονται στα Πρακτικά και </w:t>
      </w:r>
      <w:r>
        <w:rPr>
          <w:rFonts w:eastAsia="Times New Roman"/>
          <w:szCs w:val="24"/>
        </w:rPr>
        <w:t>έχουν ως εξής:</w:t>
      </w:r>
    </w:p>
    <w:p w14:paraId="0E0C9701" w14:textId="77777777" w:rsidR="00BD61E1" w:rsidRDefault="00340392">
      <w:pPr>
        <w:spacing w:line="600" w:lineRule="auto"/>
        <w:ind w:firstLine="720"/>
        <w:jc w:val="center"/>
        <w:rPr>
          <w:rFonts w:eastAsia="Times New Roman"/>
          <w:color w:val="FF0000"/>
          <w:szCs w:val="24"/>
        </w:rPr>
      </w:pPr>
      <w:r w:rsidRPr="002631FE">
        <w:rPr>
          <w:rFonts w:eastAsia="Times New Roman"/>
          <w:color w:val="FF0000"/>
          <w:szCs w:val="24"/>
        </w:rPr>
        <w:t>(ΑΛΛΑΓΗ ΣΕΛΙΔΑΣ)</w:t>
      </w:r>
    </w:p>
    <w:p w14:paraId="0E0C9702" w14:textId="77777777" w:rsidR="00BD61E1" w:rsidRDefault="00340392">
      <w:pPr>
        <w:spacing w:line="600" w:lineRule="auto"/>
        <w:ind w:firstLine="709"/>
        <w:jc w:val="center"/>
        <w:rPr>
          <w:rFonts w:eastAsia="Times New Roman"/>
          <w:szCs w:val="24"/>
        </w:rPr>
      </w:pPr>
      <w:r>
        <w:rPr>
          <w:rFonts w:eastAsia="Times New Roman"/>
          <w:szCs w:val="24"/>
        </w:rPr>
        <w:t xml:space="preserve">(Να μπουν οι σελίδες από 142 </w:t>
      </w:r>
      <w:r>
        <w:rPr>
          <w:rFonts w:eastAsia="Times New Roman"/>
          <w:szCs w:val="24"/>
        </w:rPr>
        <w:t>-</w:t>
      </w:r>
      <w:r>
        <w:rPr>
          <w:rFonts w:eastAsia="Times New Roman"/>
          <w:szCs w:val="24"/>
        </w:rPr>
        <w:t xml:space="preserve"> 149)</w:t>
      </w:r>
    </w:p>
    <w:p w14:paraId="0E0C9703" w14:textId="77777777" w:rsidR="00BD61E1" w:rsidRDefault="00340392">
      <w:pPr>
        <w:spacing w:line="600" w:lineRule="auto"/>
        <w:ind w:firstLine="720"/>
        <w:jc w:val="center"/>
        <w:rPr>
          <w:rFonts w:eastAsia="Times New Roman"/>
          <w:color w:val="FF0000"/>
          <w:szCs w:val="24"/>
        </w:rPr>
      </w:pPr>
      <w:r w:rsidRPr="002631FE">
        <w:rPr>
          <w:rFonts w:eastAsia="Times New Roman"/>
          <w:color w:val="FF0000"/>
          <w:szCs w:val="24"/>
        </w:rPr>
        <w:t>(ΑΛΛΑΓΗ ΣΕΛΙΔΑΣ)</w:t>
      </w:r>
    </w:p>
    <w:p w14:paraId="0E0C9704" w14:textId="77777777" w:rsidR="00BD61E1" w:rsidRDefault="00340392">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Εφόσον έχετε ολοκληρώσει την ψηφοφορία, παρακαλώ να κλείσει το σύστημα της ηλεκτρονικής ψηφοφορίας. </w:t>
      </w:r>
    </w:p>
    <w:p w14:paraId="0E0C9705" w14:textId="77777777" w:rsidR="00BD61E1" w:rsidRDefault="00340392">
      <w:pPr>
        <w:tabs>
          <w:tab w:val="left" w:pos="2940"/>
        </w:tabs>
        <w:spacing w:line="600" w:lineRule="auto"/>
        <w:ind w:firstLine="709"/>
        <w:jc w:val="center"/>
        <w:rPr>
          <w:rFonts w:eastAsia="Times New Roman"/>
          <w:szCs w:val="24"/>
        </w:rPr>
      </w:pPr>
      <w:r>
        <w:rPr>
          <w:rFonts w:eastAsia="Times New Roman"/>
          <w:szCs w:val="24"/>
        </w:rPr>
        <w:t>(ΗΛΕΚΤΡΟΝΙΚΗ ΚΑΤΑΜΕΤΡΗΣΗ)</w:t>
      </w:r>
    </w:p>
    <w:p w14:paraId="0E0C9706" w14:textId="77777777" w:rsidR="00BD61E1" w:rsidRDefault="00340392">
      <w:pPr>
        <w:spacing w:line="600" w:lineRule="auto"/>
        <w:ind w:firstLine="709"/>
        <w:jc w:val="center"/>
        <w:rPr>
          <w:rFonts w:eastAsia="Times New Roman"/>
          <w:szCs w:val="24"/>
        </w:rPr>
      </w:pPr>
      <w:r>
        <w:rPr>
          <w:rFonts w:eastAsia="Times New Roman"/>
          <w:szCs w:val="24"/>
        </w:rPr>
        <w:t>(ΜΕΤΑ ΤΗΝ ΗΛΕΚΤΡΟΝΙΚΗ ΚΑΤΑΜΕΤΡΗΣΗ)</w:t>
      </w:r>
    </w:p>
    <w:p w14:paraId="0E0C9707" w14:textId="77777777" w:rsidR="00BD61E1" w:rsidRDefault="00340392">
      <w:pPr>
        <w:tabs>
          <w:tab w:val="left" w:pos="3642"/>
          <w:tab w:val="center" w:pos="4753"/>
          <w:tab w:val="left" w:pos="6214"/>
        </w:tabs>
        <w:spacing w:line="600" w:lineRule="auto"/>
        <w:ind w:firstLine="720"/>
        <w:jc w:val="both"/>
        <w:rPr>
          <w:rFonts w:eastAsia="SimSun"/>
          <w:bCs/>
          <w:szCs w:val="24"/>
          <w:lang w:eastAsia="zh-CN"/>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w:t>
      </w:r>
      <w:r>
        <w:rPr>
          <w:rFonts w:eastAsia="SimSun"/>
          <w:bCs/>
          <w:szCs w:val="24"/>
          <w:lang w:eastAsia="zh-CN"/>
        </w:rPr>
        <w:t>Κυρίες και κύριοι συνάδελφοι, έχω την τιμή να σας ανακοιν</w:t>
      </w:r>
      <w:r>
        <w:rPr>
          <w:rFonts w:eastAsia="SimSun"/>
          <w:bCs/>
          <w:szCs w:val="24"/>
          <w:lang w:eastAsia="zh-CN"/>
        </w:rPr>
        <w:t>ώσω το αποτέλεσμα της διεξαχθείσης ηλεκτρονικής ονομαστικής ψηφοφορίας επί των αιτήσεων άρσης ασυλίας των συνάδελφων Βουλευτών.</w:t>
      </w:r>
    </w:p>
    <w:p w14:paraId="0E0C9708" w14:textId="77777777" w:rsidR="00BD61E1" w:rsidRDefault="00340392">
      <w:pPr>
        <w:spacing w:line="600" w:lineRule="auto"/>
        <w:ind w:firstLine="709"/>
        <w:jc w:val="both"/>
        <w:rPr>
          <w:rFonts w:eastAsia="SimSun"/>
          <w:bCs/>
          <w:szCs w:val="24"/>
          <w:lang w:eastAsia="zh-CN"/>
        </w:rPr>
      </w:pPr>
      <w:r>
        <w:rPr>
          <w:rFonts w:eastAsia="SimSun"/>
          <w:bCs/>
          <w:szCs w:val="24"/>
          <w:lang w:eastAsia="zh-CN"/>
        </w:rPr>
        <w:lastRenderedPageBreak/>
        <w:t xml:space="preserve">Για την πρώτη υπόθεση της συναδέλφου κ. Ελένης </w:t>
      </w:r>
      <w:proofErr w:type="spellStart"/>
      <w:r>
        <w:rPr>
          <w:rFonts w:eastAsia="SimSun"/>
          <w:bCs/>
          <w:szCs w:val="24"/>
          <w:lang w:eastAsia="zh-CN"/>
        </w:rPr>
        <w:t>Ζαρούλια</w:t>
      </w:r>
      <w:proofErr w:type="spellEnd"/>
      <w:r>
        <w:rPr>
          <w:rFonts w:eastAsia="SimSun"/>
          <w:bCs/>
          <w:szCs w:val="24"/>
          <w:lang w:eastAsia="zh-CN"/>
        </w:rPr>
        <w:t xml:space="preserve"> εψήφισαν συνολικά </w:t>
      </w:r>
      <w:r>
        <w:rPr>
          <w:rFonts w:eastAsia="SimSun"/>
          <w:bCs/>
          <w:szCs w:val="24"/>
          <w:lang w:eastAsia="zh-CN"/>
        </w:rPr>
        <w:t>169</w:t>
      </w:r>
      <w:r>
        <w:rPr>
          <w:rFonts w:eastAsia="SimSun"/>
          <w:bCs/>
          <w:szCs w:val="24"/>
          <w:lang w:eastAsia="zh-CN"/>
        </w:rPr>
        <w:t xml:space="preserve"> Βουλευτές.</w:t>
      </w:r>
    </w:p>
    <w:p w14:paraId="0E0C9709" w14:textId="77777777" w:rsidR="00BD61E1" w:rsidRDefault="00340392">
      <w:pPr>
        <w:spacing w:line="600" w:lineRule="auto"/>
        <w:ind w:firstLine="709"/>
        <w:jc w:val="both"/>
        <w:rPr>
          <w:rFonts w:eastAsia="SimSun"/>
          <w:bCs/>
          <w:szCs w:val="24"/>
          <w:lang w:eastAsia="zh-CN"/>
        </w:rPr>
      </w:pPr>
      <w:r>
        <w:rPr>
          <w:rFonts w:eastAsia="SimSun"/>
          <w:bCs/>
          <w:szCs w:val="24"/>
          <w:lang w:eastAsia="zh-CN"/>
        </w:rPr>
        <w:t xml:space="preserve">Υπέρ της άρσεως ασυλίας, δηλαδή «ΝΑΙ», </w:t>
      </w:r>
      <w:r>
        <w:rPr>
          <w:rFonts w:eastAsia="SimSun"/>
          <w:bCs/>
          <w:szCs w:val="24"/>
          <w:lang w:eastAsia="zh-CN"/>
        </w:rPr>
        <w:t xml:space="preserve">εψήφισαν </w:t>
      </w:r>
      <w:r>
        <w:rPr>
          <w:rFonts w:eastAsia="SimSun"/>
          <w:bCs/>
          <w:szCs w:val="24"/>
          <w:lang w:eastAsia="zh-CN"/>
        </w:rPr>
        <w:t>44</w:t>
      </w:r>
      <w:r>
        <w:rPr>
          <w:rFonts w:eastAsia="SimSun"/>
          <w:bCs/>
          <w:szCs w:val="24"/>
          <w:lang w:eastAsia="zh-CN"/>
        </w:rPr>
        <w:t xml:space="preserve"> Βουλευτές.</w:t>
      </w:r>
    </w:p>
    <w:p w14:paraId="0E0C970A" w14:textId="77777777" w:rsidR="00BD61E1" w:rsidRDefault="00340392">
      <w:pPr>
        <w:spacing w:line="600" w:lineRule="auto"/>
        <w:ind w:firstLine="709"/>
        <w:jc w:val="both"/>
        <w:rPr>
          <w:rFonts w:eastAsia="SimSun"/>
          <w:bCs/>
          <w:szCs w:val="24"/>
          <w:lang w:eastAsia="zh-CN"/>
        </w:rPr>
      </w:pPr>
      <w:r>
        <w:rPr>
          <w:rFonts w:eastAsia="SimSun"/>
          <w:bCs/>
          <w:szCs w:val="24"/>
          <w:lang w:eastAsia="zh-CN"/>
        </w:rPr>
        <w:t xml:space="preserve">Κατά της άρσεως ασυλίας, δηλαδή «ΟΧΙ», εψήφισαν </w:t>
      </w:r>
      <w:r>
        <w:rPr>
          <w:rFonts w:eastAsia="SimSun"/>
          <w:bCs/>
          <w:szCs w:val="24"/>
          <w:lang w:eastAsia="zh-CN"/>
        </w:rPr>
        <w:t>70</w:t>
      </w:r>
      <w:r>
        <w:rPr>
          <w:rFonts w:eastAsia="SimSun"/>
          <w:bCs/>
          <w:szCs w:val="24"/>
          <w:lang w:eastAsia="zh-CN"/>
        </w:rPr>
        <w:t xml:space="preserve"> Βουλευτές.</w:t>
      </w:r>
    </w:p>
    <w:p w14:paraId="0E0C970B" w14:textId="77777777" w:rsidR="00BD61E1" w:rsidRDefault="00340392">
      <w:pPr>
        <w:spacing w:line="600" w:lineRule="auto"/>
        <w:ind w:firstLine="709"/>
        <w:jc w:val="both"/>
        <w:rPr>
          <w:rFonts w:eastAsia="SimSun"/>
          <w:bCs/>
          <w:szCs w:val="24"/>
          <w:lang w:eastAsia="zh-CN"/>
        </w:rPr>
      </w:pPr>
      <w:r>
        <w:rPr>
          <w:rFonts w:eastAsia="SimSun"/>
          <w:bCs/>
          <w:szCs w:val="24"/>
          <w:lang w:eastAsia="zh-CN"/>
        </w:rPr>
        <w:t>«ΠΑΡΩΝ» εψήφισαν</w:t>
      </w:r>
      <w:r>
        <w:rPr>
          <w:rFonts w:eastAsia="SimSun"/>
          <w:bCs/>
          <w:szCs w:val="24"/>
          <w:lang w:eastAsia="zh-CN"/>
        </w:rPr>
        <w:t xml:space="preserve"> 55</w:t>
      </w:r>
      <w:r>
        <w:rPr>
          <w:rFonts w:eastAsia="SimSun"/>
          <w:bCs/>
          <w:szCs w:val="24"/>
          <w:lang w:eastAsia="zh-CN"/>
        </w:rPr>
        <w:t xml:space="preserve"> Βουλευτές.</w:t>
      </w:r>
    </w:p>
    <w:p w14:paraId="0E0C970C" w14:textId="77777777" w:rsidR="00BD61E1" w:rsidRDefault="00340392">
      <w:pPr>
        <w:spacing w:line="600" w:lineRule="auto"/>
        <w:ind w:firstLine="709"/>
        <w:jc w:val="both"/>
        <w:rPr>
          <w:rFonts w:eastAsia="SimSun"/>
          <w:bCs/>
          <w:szCs w:val="24"/>
          <w:lang w:eastAsia="zh-CN"/>
        </w:rPr>
      </w:pPr>
      <w:r>
        <w:rPr>
          <w:rFonts w:eastAsia="SimSun"/>
          <w:bCs/>
          <w:szCs w:val="24"/>
          <w:lang w:eastAsia="zh-CN"/>
        </w:rPr>
        <w:t>Συνεπώς η αίτηση της εισαγγελικής αρχής απορρίπτεται.</w:t>
      </w:r>
    </w:p>
    <w:p w14:paraId="0E0C970D" w14:textId="77777777" w:rsidR="00BD61E1" w:rsidRDefault="00340392">
      <w:pPr>
        <w:spacing w:line="600" w:lineRule="auto"/>
        <w:ind w:firstLine="709"/>
        <w:jc w:val="both"/>
        <w:rPr>
          <w:rFonts w:eastAsia="SimSun"/>
          <w:bCs/>
          <w:szCs w:val="24"/>
          <w:lang w:eastAsia="zh-CN"/>
        </w:rPr>
      </w:pPr>
      <w:r>
        <w:rPr>
          <w:rFonts w:eastAsia="SimSun"/>
          <w:bCs/>
          <w:szCs w:val="24"/>
          <w:lang w:eastAsia="zh-CN"/>
        </w:rPr>
        <w:t xml:space="preserve">Για τη δεύτερη υπόθεση του συναδέλφου κ. Ελευθέριου </w:t>
      </w:r>
      <w:proofErr w:type="spellStart"/>
      <w:r>
        <w:rPr>
          <w:rFonts w:eastAsia="SimSun"/>
          <w:bCs/>
          <w:szCs w:val="24"/>
          <w:lang w:eastAsia="zh-CN"/>
        </w:rPr>
        <w:t>Αυγενάκη</w:t>
      </w:r>
      <w:proofErr w:type="spellEnd"/>
      <w:r>
        <w:rPr>
          <w:rFonts w:eastAsia="SimSun"/>
          <w:bCs/>
          <w:szCs w:val="24"/>
          <w:lang w:eastAsia="zh-CN"/>
        </w:rPr>
        <w:t xml:space="preserve"> εψήφισαν συνολικά </w:t>
      </w:r>
      <w:r>
        <w:rPr>
          <w:rFonts w:eastAsia="SimSun"/>
          <w:bCs/>
          <w:szCs w:val="24"/>
          <w:lang w:eastAsia="zh-CN"/>
        </w:rPr>
        <w:t>164</w:t>
      </w:r>
      <w:r>
        <w:rPr>
          <w:rFonts w:eastAsia="SimSun"/>
          <w:bCs/>
          <w:szCs w:val="24"/>
          <w:lang w:eastAsia="zh-CN"/>
        </w:rPr>
        <w:t xml:space="preserve"> Βου</w:t>
      </w:r>
      <w:r>
        <w:rPr>
          <w:rFonts w:eastAsia="SimSun"/>
          <w:bCs/>
          <w:szCs w:val="24"/>
          <w:lang w:eastAsia="zh-CN"/>
        </w:rPr>
        <w:t>λευτές.</w:t>
      </w:r>
    </w:p>
    <w:p w14:paraId="0E0C970E" w14:textId="77777777" w:rsidR="00BD61E1" w:rsidRDefault="00340392">
      <w:pPr>
        <w:spacing w:line="600" w:lineRule="auto"/>
        <w:ind w:firstLine="709"/>
        <w:jc w:val="both"/>
        <w:rPr>
          <w:rFonts w:eastAsia="SimSun"/>
          <w:bCs/>
          <w:szCs w:val="24"/>
          <w:lang w:eastAsia="zh-CN"/>
        </w:rPr>
      </w:pPr>
      <w:r>
        <w:rPr>
          <w:rFonts w:eastAsia="SimSun"/>
          <w:bCs/>
          <w:szCs w:val="24"/>
          <w:lang w:eastAsia="zh-CN"/>
        </w:rPr>
        <w:t xml:space="preserve">Υπέρ της άρσεως ασυλίας, δηλαδή «ΝΑΙ», εψήφισαν </w:t>
      </w:r>
      <w:r>
        <w:rPr>
          <w:rFonts w:eastAsia="SimSun"/>
          <w:bCs/>
          <w:szCs w:val="24"/>
          <w:lang w:eastAsia="zh-CN"/>
        </w:rPr>
        <w:t>19</w:t>
      </w:r>
      <w:r>
        <w:rPr>
          <w:rFonts w:eastAsia="SimSun"/>
          <w:bCs/>
          <w:szCs w:val="24"/>
          <w:lang w:eastAsia="zh-CN"/>
        </w:rPr>
        <w:t xml:space="preserve"> Βουλευτές.</w:t>
      </w:r>
    </w:p>
    <w:p w14:paraId="0E0C970F" w14:textId="77777777" w:rsidR="00BD61E1" w:rsidRDefault="00340392">
      <w:pPr>
        <w:spacing w:line="600" w:lineRule="auto"/>
        <w:ind w:firstLine="709"/>
        <w:jc w:val="both"/>
        <w:rPr>
          <w:rFonts w:eastAsia="SimSun"/>
          <w:bCs/>
          <w:szCs w:val="24"/>
          <w:lang w:eastAsia="zh-CN"/>
        </w:rPr>
      </w:pPr>
      <w:r>
        <w:rPr>
          <w:rFonts w:eastAsia="SimSun"/>
          <w:bCs/>
          <w:szCs w:val="24"/>
          <w:lang w:eastAsia="zh-CN"/>
        </w:rPr>
        <w:t xml:space="preserve">Κατά της άρσεως ασυλίας, δηλαδή «ΟΧΙ», εψήφισαν </w:t>
      </w:r>
      <w:r>
        <w:rPr>
          <w:rFonts w:eastAsia="SimSun"/>
          <w:bCs/>
          <w:szCs w:val="24"/>
          <w:lang w:eastAsia="zh-CN"/>
        </w:rPr>
        <w:t>141</w:t>
      </w:r>
      <w:r>
        <w:rPr>
          <w:rFonts w:eastAsia="SimSun"/>
          <w:bCs/>
          <w:szCs w:val="24"/>
          <w:lang w:eastAsia="zh-CN"/>
        </w:rPr>
        <w:t xml:space="preserve"> Βουλευτές.</w:t>
      </w:r>
    </w:p>
    <w:p w14:paraId="0E0C9710" w14:textId="77777777" w:rsidR="00BD61E1" w:rsidRDefault="00340392">
      <w:pPr>
        <w:spacing w:line="600" w:lineRule="auto"/>
        <w:ind w:firstLine="709"/>
        <w:jc w:val="both"/>
        <w:rPr>
          <w:rFonts w:eastAsia="SimSun"/>
          <w:bCs/>
          <w:szCs w:val="24"/>
          <w:lang w:eastAsia="zh-CN"/>
        </w:rPr>
      </w:pPr>
      <w:r>
        <w:rPr>
          <w:rFonts w:eastAsia="SimSun"/>
          <w:bCs/>
          <w:szCs w:val="24"/>
          <w:lang w:eastAsia="zh-CN"/>
        </w:rPr>
        <w:t xml:space="preserve">«ΠΑΡΩΝ» εψήφισαν </w:t>
      </w:r>
      <w:r>
        <w:rPr>
          <w:rFonts w:eastAsia="SimSun"/>
          <w:bCs/>
          <w:szCs w:val="24"/>
          <w:lang w:eastAsia="zh-CN"/>
        </w:rPr>
        <w:t xml:space="preserve">4 </w:t>
      </w:r>
      <w:r>
        <w:rPr>
          <w:rFonts w:eastAsia="SimSun"/>
          <w:bCs/>
          <w:szCs w:val="24"/>
          <w:lang w:eastAsia="zh-CN"/>
        </w:rPr>
        <w:t xml:space="preserve"> Βουλευτές.</w:t>
      </w:r>
    </w:p>
    <w:p w14:paraId="0E0C9711" w14:textId="77777777" w:rsidR="00BD61E1" w:rsidRDefault="00340392">
      <w:pPr>
        <w:spacing w:line="600" w:lineRule="auto"/>
        <w:ind w:firstLine="709"/>
        <w:jc w:val="both"/>
        <w:rPr>
          <w:rFonts w:eastAsia="SimSun"/>
          <w:bCs/>
          <w:szCs w:val="24"/>
          <w:lang w:eastAsia="zh-CN"/>
        </w:rPr>
      </w:pPr>
      <w:r>
        <w:rPr>
          <w:rFonts w:eastAsia="SimSun"/>
          <w:bCs/>
          <w:szCs w:val="24"/>
          <w:lang w:eastAsia="zh-CN"/>
        </w:rPr>
        <w:t>Συνεπώς η αίτηση της εισαγγελικής αρχής απορρίπτεται.</w:t>
      </w:r>
    </w:p>
    <w:p w14:paraId="0E0C9712" w14:textId="77777777" w:rsidR="00BD61E1" w:rsidRDefault="00340392">
      <w:pPr>
        <w:spacing w:line="600" w:lineRule="auto"/>
        <w:ind w:firstLine="709"/>
        <w:contextualSpacing/>
        <w:jc w:val="both"/>
        <w:rPr>
          <w:rFonts w:eastAsiaTheme="minorHAnsi"/>
          <w:szCs w:val="24"/>
          <w:lang w:eastAsia="en-US"/>
        </w:rPr>
      </w:pPr>
      <w:r>
        <w:rPr>
          <w:rFonts w:eastAsia="Times New Roman"/>
          <w:szCs w:val="24"/>
        </w:rPr>
        <w:t xml:space="preserve">Το αποτέλεσμα </w:t>
      </w:r>
      <w:r>
        <w:rPr>
          <w:rFonts w:eastAsia="SimSun"/>
          <w:bCs/>
          <w:szCs w:val="24"/>
          <w:lang w:eastAsia="zh-CN"/>
        </w:rPr>
        <w:t xml:space="preserve">της διεξαχθείσης </w:t>
      </w:r>
      <w:r>
        <w:rPr>
          <w:rFonts w:eastAsia="SimSun"/>
          <w:bCs/>
          <w:szCs w:val="24"/>
          <w:lang w:eastAsia="zh-CN"/>
        </w:rPr>
        <w:t>ονομαστικής ηλεκτρονικής ψηφοφορίας</w:t>
      </w:r>
      <w:r>
        <w:rPr>
          <w:rFonts w:eastAsia="SimSun"/>
          <w:bCs/>
          <w:szCs w:val="24"/>
          <w:lang w:eastAsia="zh-CN"/>
        </w:rPr>
        <w:t xml:space="preserve"> </w:t>
      </w:r>
      <w:r>
        <w:rPr>
          <w:rFonts w:eastAsia="Times New Roman"/>
          <w:szCs w:val="24"/>
        </w:rPr>
        <w:t>καταχωρίζεται στα Πρακτικά της σημερινής συνεδρίασης και έχει ως εξής:</w:t>
      </w:r>
    </w:p>
    <w:p w14:paraId="0E0C9713" w14:textId="77777777" w:rsidR="00BD61E1" w:rsidRDefault="00340392">
      <w:pPr>
        <w:autoSpaceDE w:val="0"/>
        <w:autoSpaceDN w:val="0"/>
        <w:adjustRightInd w:val="0"/>
        <w:spacing w:line="600" w:lineRule="auto"/>
        <w:jc w:val="center"/>
        <w:rPr>
          <w:rFonts w:eastAsia="Times New Roman"/>
          <w:color w:val="FF0000"/>
          <w:szCs w:val="24"/>
        </w:rPr>
      </w:pPr>
      <w:r w:rsidRPr="00021667">
        <w:rPr>
          <w:rFonts w:eastAsia="Times New Roman"/>
          <w:color w:val="FF0000"/>
          <w:szCs w:val="24"/>
        </w:rPr>
        <w:t>ΑΛΛΑΓΗ ΣΕΛΙΔΑΣ</w:t>
      </w:r>
    </w:p>
    <w:p w14:paraId="0E0C9714" w14:textId="77777777" w:rsidR="00BD61E1" w:rsidRDefault="00BD61E1">
      <w:pPr>
        <w:autoSpaceDE w:val="0"/>
        <w:autoSpaceDN w:val="0"/>
        <w:adjustRightInd w:val="0"/>
        <w:spacing w:line="600" w:lineRule="auto"/>
        <w:jc w:val="center"/>
        <w:rPr>
          <w:rFonts w:eastAsia="Times New Roman"/>
          <w:szCs w:val="24"/>
        </w:rPr>
      </w:pPr>
    </w:p>
    <w:p w14:paraId="0E0C9715" w14:textId="77777777" w:rsidR="00BD61E1" w:rsidRDefault="00BD61E1">
      <w:pPr>
        <w:autoSpaceDE w:val="0"/>
        <w:autoSpaceDN w:val="0"/>
        <w:adjustRightInd w:val="0"/>
        <w:spacing w:line="600" w:lineRule="auto"/>
        <w:jc w:val="center"/>
        <w:rPr>
          <w:rFonts w:eastAsia="Times New Roman"/>
          <w:szCs w:val="24"/>
        </w:rPr>
      </w:pPr>
    </w:p>
    <w:p w14:paraId="0E0C9716" w14:textId="77777777" w:rsidR="00BD61E1" w:rsidRDefault="00BD61E1">
      <w:pPr>
        <w:autoSpaceDE w:val="0"/>
        <w:autoSpaceDN w:val="0"/>
        <w:adjustRightInd w:val="0"/>
        <w:spacing w:line="600" w:lineRule="auto"/>
        <w:jc w:val="center"/>
        <w:rPr>
          <w:rFonts w:eastAsia="Times New Roman"/>
          <w:szCs w:val="24"/>
        </w:rPr>
      </w:pPr>
    </w:p>
    <w:p w14:paraId="0E0C9717" w14:textId="77777777" w:rsidR="00BD61E1" w:rsidRDefault="00BD61E1">
      <w:pPr>
        <w:autoSpaceDE w:val="0"/>
        <w:autoSpaceDN w:val="0"/>
        <w:adjustRightInd w:val="0"/>
        <w:spacing w:line="600" w:lineRule="auto"/>
        <w:jc w:val="center"/>
        <w:rPr>
          <w:rFonts w:eastAsia="Times New Roman"/>
          <w:szCs w:val="24"/>
        </w:rPr>
      </w:pPr>
    </w:p>
    <w:p w14:paraId="0E0C9718" w14:textId="77777777" w:rsidR="00BD61E1" w:rsidRDefault="00BD61E1">
      <w:pPr>
        <w:autoSpaceDE w:val="0"/>
        <w:autoSpaceDN w:val="0"/>
        <w:adjustRightInd w:val="0"/>
        <w:spacing w:line="600" w:lineRule="auto"/>
        <w:jc w:val="center"/>
        <w:rPr>
          <w:rFonts w:eastAsia="Times New Roman"/>
          <w:szCs w:val="24"/>
        </w:rPr>
      </w:pPr>
    </w:p>
    <w:p w14:paraId="0E0C9719" w14:textId="77777777" w:rsidR="00BD61E1" w:rsidRDefault="00BD61E1">
      <w:pPr>
        <w:autoSpaceDE w:val="0"/>
        <w:autoSpaceDN w:val="0"/>
        <w:adjustRightInd w:val="0"/>
        <w:spacing w:line="600" w:lineRule="auto"/>
        <w:jc w:val="center"/>
        <w:rPr>
          <w:rFonts w:eastAsia="Times New Roman"/>
          <w:szCs w:val="24"/>
        </w:rPr>
      </w:pPr>
    </w:p>
    <w:p w14:paraId="0E0C971A" w14:textId="77777777" w:rsidR="00BD61E1" w:rsidRDefault="00BD61E1">
      <w:pPr>
        <w:autoSpaceDE w:val="0"/>
        <w:autoSpaceDN w:val="0"/>
        <w:adjustRightInd w:val="0"/>
        <w:spacing w:line="600" w:lineRule="auto"/>
        <w:jc w:val="center"/>
        <w:rPr>
          <w:rFonts w:eastAsia="Times New Roman"/>
          <w:szCs w:val="24"/>
        </w:rPr>
      </w:pPr>
    </w:p>
    <w:p w14:paraId="0E0C971B" w14:textId="77777777" w:rsidR="00BD61E1" w:rsidRDefault="00BD61E1">
      <w:pPr>
        <w:autoSpaceDE w:val="0"/>
        <w:autoSpaceDN w:val="0"/>
        <w:adjustRightInd w:val="0"/>
        <w:spacing w:line="600" w:lineRule="auto"/>
        <w:jc w:val="center"/>
        <w:rPr>
          <w:rFonts w:eastAsia="Times New Roman"/>
          <w:szCs w:val="24"/>
        </w:rPr>
      </w:pPr>
    </w:p>
    <w:p w14:paraId="0E0C971C" w14:textId="77777777" w:rsidR="00BD61E1" w:rsidRDefault="00BD61E1">
      <w:pPr>
        <w:autoSpaceDE w:val="0"/>
        <w:autoSpaceDN w:val="0"/>
        <w:adjustRightInd w:val="0"/>
        <w:spacing w:line="600" w:lineRule="auto"/>
        <w:jc w:val="center"/>
        <w:rPr>
          <w:rFonts w:eastAsia="Times New Roman"/>
          <w:szCs w:val="24"/>
        </w:rPr>
      </w:pPr>
    </w:p>
    <w:tbl>
      <w:tblPr>
        <w:tblW w:w="9634" w:type="dxa"/>
        <w:tblCellMar>
          <w:left w:w="10" w:type="dxa"/>
          <w:right w:w="10" w:type="dxa"/>
        </w:tblCellMar>
        <w:tblLook w:val="04A0" w:firstRow="1" w:lastRow="0" w:firstColumn="1" w:lastColumn="0" w:noHBand="0" w:noVBand="1"/>
      </w:tblPr>
      <w:tblGrid>
        <w:gridCol w:w="6140"/>
        <w:gridCol w:w="820"/>
        <w:gridCol w:w="1900"/>
        <w:gridCol w:w="774"/>
      </w:tblGrid>
      <w:tr w:rsidR="00BD61E1" w14:paraId="0E0C9721" w14:textId="77777777">
        <w:trPr>
          <w:trHeight w:val="300"/>
        </w:trPr>
        <w:tc>
          <w:tcPr>
            <w:tcW w:w="61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0C971D" w14:textId="77777777" w:rsidR="00856C3B" w:rsidRPr="00C37B92" w:rsidRDefault="00340392" w:rsidP="00856C3B">
            <w:pPr>
              <w:rPr>
                <w:rFonts w:ascii="Segoe UI" w:eastAsia="Times New Roman" w:hAnsi="Segoe UI" w:cs="Segoe UI"/>
                <w:sz w:val="18"/>
                <w:szCs w:val="18"/>
              </w:rPr>
            </w:pPr>
            <w:r w:rsidRPr="00C37B92">
              <w:rPr>
                <w:rFonts w:ascii="Segoe UI" w:eastAsia="Times New Roman" w:hAnsi="Segoe UI" w:cs="Segoe UI"/>
                <w:sz w:val="18"/>
                <w:szCs w:val="18"/>
              </w:rPr>
              <w:t>Ονοματεπώνυμο</w:t>
            </w:r>
          </w:p>
        </w:tc>
        <w:tc>
          <w:tcPr>
            <w:tcW w:w="820" w:type="dxa"/>
            <w:tcBorders>
              <w:top w:val="single" w:sz="4" w:space="0" w:color="000000"/>
              <w:left w:val="nil"/>
              <w:bottom w:val="single" w:sz="4" w:space="0" w:color="000000"/>
              <w:right w:val="single" w:sz="4" w:space="0" w:color="000000"/>
            </w:tcBorders>
            <w:shd w:val="clear" w:color="auto" w:fill="auto"/>
            <w:noWrap/>
            <w:vAlign w:val="center"/>
            <w:hideMark/>
          </w:tcPr>
          <w:p w14:paraId="0E0C971E" w14:textId="77777777" w:rsidR="00856C3B" w:rsidRPr="00C37B92" w:rsidRDefault="00340392" w:rsidP="00856C3B">
            <w:pPr>
              <w:rPr>
                <w:rFonts w:ascii="Segoe UI" w:eastAsia="Times New Roman" w:hAnsi="Segoe UI" w:cs="Segoe UI"/>
                <w:sz w:val="18"/>
                <w:szCs w:val="18"/>
              </w:rPr>
            </w:pPr>
            <w:r w:rsidRPr="00C37B92">
              <w:rPr>
                <w:rFonts w:ascii="Segoe UI" w:eastAsia="Times New Roman" w:hAnsi="Segoe UI" w:cs="Segoe UI"/>
                <w:sz w:val="18"/>
                <w:szCs w:val="18"/>
              </w:rPr>
              <w:t>Κ.Ο</w:t>
            </w:r>
          </w:p>
        </w:tc>
        <w:tc>
          <w:tcPr>
            <w:tcW w:w="1900" w:type="dxa"/>
            <w:tcBorders>
              <w:top w:val="single" w:sz="4" w:space="0" w:color="000000"/>
              <w:left w:val="nil"/>
              <w:bottom w:val="single" w:sz="4" w:space="0" w:color="000000"/>
              <w:right w:val="single" w:sz="4" w:space="0" w:color="000000"/>
            </w:tcBorders>
            <w:shd w:val="clear" w:color="auto" w:fill="auto"/>
            <w:noWrap/>
            <w:vAlign w:val="center"/>
            <w:hideMark/>
          </w:tcPr>
          <w:p w14:paraId="0E0C971F" w14:textId="77777777" w:rsidR="00856C3B" w:rsidRPr="00C37B92" w:rsidRDefault="00340392" w:rsidP="00856C3B">
            <w:pPr>
              <w:rPr>
                <w:rFonts w:ascii="Segoe UI" w:eastAsia="Times New Roman" w:hAnsi="Segoe UI" w:cs="Segoe UI"/>
                <w:sz w:val="18"/>
                <w:szCs w:val="18"/>
              </w:rPr>
            </w:pPr>
            <w:proofErr w:type="spellStart"/>
            <w:r w:rsidRPr="00C37B92">
              <w:rPr>
                <w:rFonts w:ascii="Segoe UI" w:eastAsia="Times New Roman" w:hAnsi="Segoe UI" w:cs="Segoe UI"/>
                <w:sz w:val="18"/>
                <w:szCs w:val="18"/>
              </w:rPr>
              <w:t>Εκλ</w:t>
            </w:r>
            <w:proofErr w:type="spellEnd"/>
            <w:r w:rsidRPr="00C37B92">
              <w:rPr>
                <w:rFonts w:ascii="Segoe UI" w:eastAsia="Times New Roman" w:hAnsi="Segoe UI" w:cs="Segoe UI"/>
                <w:sz w:val="18"/>
                <w:szCs w:val="18"/>
              </w:rPr>
              <w:t>. Περιφέρεια</w:t>
            </w:r>
          </w:p>
        </w:tc>
        <w:tc>
          <w:tcPr>
            <w:tcW w:w="774" w:type="dxa"/>
            <w:tcBorders>
              <w:top w:val="single" w:sz="4" w:space="0" w:color="000000"/>
              <w:left w:val="nil"/>
              <w:bottom w:val="single" w:sz="4" w:space="0" w:color="000000"/>
              <w:right w:val="single" w:sz="4" w:space="0" w:color="000000"/>
            </w:tcBorders>
            <w:shd w:val="clear" w:color="auto" w:fill="auto"/>
            <w:noWrap/>
            <w:vAlign w:val="center"/>
            <w:hideMark/>
          </w:tcPr>
          <w:p w14:paraId="0E0C9720" w14:textId="77777777" w:rsidR="00856C3B" w:rsidRPr="00C37B92" w:rsidRDefault="00340392" w:rsidP="00856C3B">
            <w:pPr>
              <w:rPr>
                <w:rFonts w:ascii="Segoe UI" w:eastAsia="Times New Roman" w:hAnsi="Segoe UI" w:cs="Segoe UI"/>
                <w:sz w:val="18"/>
                <w:szCs w:val="18"/>
              </w:rPr>
            </w:pPr>
            <w:r w:rsidRPr="00C37B92">
              <w:rPr>
                <w:rFonts w:ascii="Segoe UI" w:eastAsia="Times New Roman" w:hAnsi="Segoe UI" w:cs="Segoe UI"/>
                <w:sz w:val="18"/>
                <w:szCs w:val="18"/>
              </w:rPr>
              <w:t>Ψήφος</w:t>
            </w:r>
          </w:p>
        </w:tc>
      </w:tr>
      <w:tr w:rsidR="00BD61E1" w14:paraId="0E0C9726" w14:textId="77777777">
        <w:trPr>
          <w:trHeight w:val="870"/>
        </w:trPr>
        <w:tc>
          <w:tcPr>
            <w:tcW w:w="6140" w:type="dxa"/>
            <w:tcBorders>
              <w:top w:val="nil"/>
              <w:left w:val="single" w:sz="4" w:space="0" w:color="000000"/>
              <w:bottom w:val="single" w:sz="4" w:space="0" w:color="000000"/>
              <w:right w:val="single" w:sz="4" w:space="0" w:color="000000"/>
            </w:tcBorders>
            <w:shd w:val="clear" w:color="auto" w:fill="auto"/>
            <w:vAlign w:val="center"/>
            <w:hideMark/>
          </w:tcPr>
          <w:p w14:paraId="0E0C9722" w14:textId="77777777" w:rsidR="00856C3B" w:rsidRPr="00C37B92" w:rsidRDefault="00340392" w:rsidP="00856C3B">
            <w:pPr>
              <w:rPr>
                <w:rFonts w:ascii="Segoe UI" w:eastAsia="Times New Roman" w:hAnsi="Segoe UI" w:cs="Segoe UI"/>
                <w:b/>
                <w:bCs/>
                <w:sz w:val="18"/>
                <w:szCs w:val="18"/>
              </w:rPr>
            </w:pPr>
            <w:r w:rsidRPr="00C37B92">
              <w:rPr>
                <w:rFonts w:ascii="Segoe UI" w:eastAsia="Times New Roman" w:hAnsi="Segoe UI" w:cs="Segoe UI"/>
                <w:b/>
                <w:bCs/>
                <w:sz w:val="18"/>
                <w:szCs w:val="18"/>
              </w:rPr>
              <w:t xml:space="preserve">Πράξη: Για την αξιόποινη πράξη της ηθικής αυτουργίας σε άσκοπους πυροβολισμούς, η </w:t>
            </w:r>
            <w:r w:rsidRPr="00C37B92">
              <w:rPr>
                <w:rFonts w:ascii="Segoe UI" w:eastAsia="Times New Roman" w:hAnsi="Segoe UI" w:cs="Segoe UI"/>
                <w:b/>
                <w:bCs/>
                <w:sz w:val="18"/>
                <w:szCs w:val="18"/>
              </w:rPr>
              <w:t xml:space="preserve">οποία φέρεται </w:t>
            </w:r>
            <w:proofErr w:type="spellStart"/>
            <w:r w:rsidRPr="00C37B92">
              <w:rPr>
                <w:rFonts w:ascii="Segoe UI" w:eastAsia="Times New Roman" w:hAnsi="Segoe UI" w:cs="Segoe UI"/>
                <w:b/>
                <w:bCs/>
                <w:sz w:val="18"/>
                <w:szCs w:val="18"/>
              </w:rPr>
              <w:t>τελεισθείσα</w:t>
            </w:r>
            <w:proofErr w:type="spellEnd"/>
            <w:r w:rsidRPr="00C37B92">
              <w:rPr>
                <w:rFonts w:ascii="Segoe UI" w:eastAsia="Times New Roman" w:hAnsi="Segoe UI" w:cs="Segoe UI"/>
                <w:b/>
                <w:bCs/>
                <w:sz w:val="18"/>
                <w:szCs w:val="18"/>
              </w:rPr>
              <w:t xml:space="preserve"> στα Χανιά την 1.6.2017 (ΣΥΝΟΛΙΚΑ ΨΗΦΟΙ: NAI:19, OXI:141, ΠΡΝ:4)</w:t>
            </w:r>
          </w:p>
        </w:tc>
        <w:tc>
          <w:tcPr>
            <w:tcW w:w="820" w:type="dxa"/>
            <w:tcBorders>
              <w:top w:val="nil"/>
              <w:left w:val="nil"/>
              <w:bottom w:val="single" w:sz="4" w:space="0" w:color="000000"/>
              <w:right w:val="single" w:sz="4" w:space="0" w:color="000000"/>
            </w:tcBorders>
            <w:shd w:val="clear" w:color="auto" w:fill="auto"/>
            <w:vAlign w:val="center"/>
            <w:hideMark/>
          </w:tcPr>
          <w:p w14:paraId="0E0C9723" w14:textId="77777777" w:rsidR="00856C3B" w:rsidRPr="00C37B92" w:rsidRDefault="00340392" w:rsidP="00856C3B">
            <w:pPr>
              <w:rPr>
                <w:rFonts w:ascii="Segoe UI" w:eastAsia="Times New Roman" w:hAnsi="Segoe UI" w:cs="Segoe UI"/>
                <w:sz w:val="18"/>
                <w:szCs w:val="18"/>
              </w:rPr>
            </w:pPr>
            <w:r w:rsidRPr="00C37B92">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0E0C9724" w14:textId="77777777" w:rsidR="00856C3B" w:rsidRPr="00C37B92" w:rsidRDefault="00340392" w:rsidP="00856C3B">
            <w:pPr>
              <w:rPr>
                <w:rFonts w:ascii="Segoe UI" w:eastAsia="Times New Roman" w:hAnsi="Segoe UI" w:cs="Segoe UI"/>
                <w:sz w:val="18"/>
                <w:szCs w:val="18"/>
              </w:rPr>
            </w:pPr>
            <w:r w:rsidRPr="00C37B92">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shd w:val="clear" w:color="auto" w:fill="auto"/>
            <w:vAlign w:val="center"/>
            <w:hideMark/>
          </w:tcPr>
          <w:p w14:paraId="0E0C9725" w14:textId="77777777" w:rsidR="00856C3B" w:rsidRPr="00C37B92" w:rsidRDefault="00340392" w:rsidP="00856C3B">
            <w:pPr>
              <w:rPr>
                <w:rFonts w:ascii="Segoe UI" w:eastAsia="Times New Roman" w:hAnsi="Segoe UI" w:cs="Segoe UI"/>
                <w:sz w:val="18"/>
                <w:szCs w:val="18"/>
              </w:rPr>
            </w:pPr>
            <w:r w:rsidRPr="00C37B92">
              <w:rPr>
                <w:rFonts w:ascii="Segoe UI" w:eastAsia="Times New Roman" w:hAnsi="Segoe UI" w:cs="Segoe UI"/>
                <w:sz w:val="18"/>
                <w:szCs w:val="18"/>
              </w:rPr>
              <w:t> </w:t>
            </w:r>
          </w:p>
        </w:tc>
      </w:tr>
      <w:tr w:rsidR="00BD61E1" w14:paraId="0E0C972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2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ΑΘΑΝΑΣΙΟΥ ΑΘΑΝΑΣΙΟΣ(ΝΑΣΟΣ)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2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2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2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3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2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ΑΘΑΝΑΣΙΟΥ ΧΑΡΑΛΑΜΠΟΣ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2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2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72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3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3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ΑΚΡΙΩΤΗΣ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3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3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3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73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3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ΑΝΑΓΝΩΣΤΟΠΟΥΛΟΥ ΑΘΑΝΑΣΙΑ(ΣΙΑ)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73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3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3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3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3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ΑΝΑΣΤΑΣΙΑΔΗΣ ΣΑΒΒΑΣ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3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3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3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4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4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ΑΝΤΩΝΙΑΔΗΣ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4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4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4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4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4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ΑΝΤΩΝΙΟΥ ΜΑΡΙΑ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74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4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4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4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4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ΑΝΤΩΝΙΟΥ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4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4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4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5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4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ΑΠΟΣΤΟΛΟΥ ΕΥΑΓΓΕΛΟΣ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5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5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5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5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5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ΑΡΑΜΠΑΤΖΗ ΦΩΤΕΙΝΗ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75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5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75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5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5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ΑΡΒΑΝΙΤΙΔΗΣ </w:t>
            </w:r>
            <w:r w:rsidRPr="00C37B92">
              <w:rPr>
                <w:rFonts w:ascii="Segoe UI" w:eastAsia="Times New Roman" w:hAnsi="Segoe UI" w:cs="Segoe UI"/>
                <w:sz w:val="18"/>
                <w:szCs w:val="18"/>
              </w:rPr>
              <w:t>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5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75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5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6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5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ΑΣΗΜΑΚΟΠΟΥΛΟΥ ΑΝΝΑ-ΜΙΣΕΛ</w:t>
            </w:r>
          </w:p>
        </w:tc>
        <w:tc>
          <w:tcPr>
            <w:tcW w:w="820" w:type="dxa"/>
            <w:tcBorders>
              <w:top w:val="nil"/>
              <w:left w:val="nil"/>
              <w:bottom w:val="single" w:sz="4" w:space="0" w:color="000000"/>
              <w:right w:val="single" w:sz="4" w:space="0" w:color="000000"/>
            </w:tcBorders>
            <w:shd w:val="clear" w:color="auto" w:fill="auto"/>
            <w:noWrap/>
            <w:vAlign w:val="center"/>
            <w:hideMark/>
          </w:tcPr>
          <w:p w14:paraId="0E0C975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6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76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6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6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ΑΥΛΩΝΙΤΟΥ ΕΛΕΝΗ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76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6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76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6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6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ΑΧΜΕΤ ΙΛΧΑΝ</w:t>
            </w:r>
          </w:p>
        </w:tc>
        <w:tc>
          <w:tcPr>
            <w:tcW w:w="820" w:type="dxa"/>
            <w:tcBorders>
              <w:top w:val="nil"/>
              <w:left w:val="nil"/>
              <w:bottom w:val="single" w:sz="4" w:space="0" w:color="000000"/>
              <w:right w:val="single" w:sz="4" w:space="0" w:color="000000"/>
            </w:tcBorders>
            <w:shd w:val="clear" w:color="auto" w:fill="auto"/>
            <w:noWrap/>
            <w:vAlign w:val="center"/>
            <w:hideMark/>
          </w:tcPr>
          <w:p w14:paraId="0E0C976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76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6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7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6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ΒΑΓΕΝΑ ΑΝΝΑ</w:t>
            </w:r>
          </w:p>
        </w:tc>
        <w:tc>
          <w:tcPr>
            <w:tcW w:w="820" w:type="dxa"/>
            <w:tcBorders>
              <w:top w:val="nil"/>
              <w:left w:val="nil"/>
              <w:bottom w:val="single" w:sz="4" w:space="0" w:color="000000"/>
              <w:right w:val="single" w:sz="4" w:space="0" w:color="000000"/>
            </w:tcBorders>
            <w:shd w:val="clear" w:color="auto" w:fill="auto"/>
            <w:noWrap/>
            <w:vAlign w:val="center"/>
            <w:hideMark/>
          </w:tcPr>
          <w:p w14:paraId="0E0C976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6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7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7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7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ΒΑΓΙΩΝΑΚΗ ΕΥΑΓΓΕΛΙΑ(ΒΑΛΙΑ)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77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7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77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7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7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ΒΑΓΙΩΝΑΣ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7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7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7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8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7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ΒΑΚΗ ΦΩΤΕΙΝΗ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77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7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7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w:t>
            </w:r>
          </w:p>
        </w:tc>
      </w:tr>
      <w:tr w:rsidR="00BD61E1" w14:paraId="0E0C978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8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lastRenderedPageBreak/>
              <w:t>ΒΑΡΒΙΤΣΙΩΤΗΣ ΜΙΛΤΙΑΔΗΣ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8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8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78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8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8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ΒΑΡΔΑΛΗΣ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8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0E0C978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8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8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8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ΒΕΣΥΡΟΠΟΥΛΟΣ ΑΠΟΣΤΟΛΟΣ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8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8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8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9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9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ΒΕΤΤΑΣ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9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9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9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79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9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ΒΙΤΣΑΣ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9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9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9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9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9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ΒΛΑΣΗΣ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9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9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9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A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9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ΒΟΡΙΔΗΣ ΜΑΥΡΟΥΔΗΣ(ΜΑΚΗΣ)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A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A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A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A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A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ΒΟΥΤΣΗΣ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A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A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7A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A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A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ΒΡΑΝΤΖΑ ΠΑΝΑΓΙΩΤΑ</w:t>
            </w:r>
          </w:p>
        </w:tc>
        <w:tc>
          <w:tcPr>
            <w:tcW w:w="820" w:type="dxa"/>
            <w:tcBorders>
              <w:top w:val="nil"/>
              <w:left w:val="nil"/>
              <w:bottom w:val="single" w:sz="4" w:space="0" w:color="000000"/>
              <w:right w:val="single" w:sz="4" w:space="0" w:color="000000"/>
            </w:tcBorders>
            <w:shd w:val="clear" w:color="auto" w:fill="auto"/>
            <w:noWrap/>
            <w:vAlign w:val="center"/>
            <w:hideMark/>
          </w:tcPr>
          <w:p w14:paraId="0E0C97A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A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A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B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A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ΓΑΚΗΣ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A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B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7B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w:t>
            </w:r>
          </w:p>
        </w:tc>
      </w:tr>
      <w:tr w:rsidR="00BD61E1" w14:paraId="0E0C97B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B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ΓΕΝΝΙΑ ΓΕΩΡΓΙΑ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7B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B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B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B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B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ΓΕΡΟΒΑΣΙΛΗ ΟΛΓΑ</w:t>
            </w:r>
          </w:p>
        </w:tc>
        <w:tc>
          <w:tcPr>
            <w:tcW w:w="820" w:type="dxa"/>
            <w:tcBorders>
              <w:top w:val="nil"/>
              <w:left w:val="nil"/>
              <w:bottom w:val="single" w:sz="4" w:space="0" w:color="000000"/>
              <w:right w:val="single" w:sz="4" w:space="0" w:color="000000"/>
            </w:tcBorders>
            <w:shd w:val="clear" w:color="auto" w:fill="auto"/>
            <w:noWrap/>
            <w:vAlign w:val="center"/>
            <w:hideMark/>
          </w:tcPr>
          <w:p w14:paraId="0E0C97B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B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B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C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B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ΓΕΩΡΓΙΑΔΗΣ ΣΠΥΡΙΔΩΝ-ΑΔΩΝΙΣ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B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B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7C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C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C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ΓΙΑΚΟΥΜΑΤΟΣ ΓΕΡΑΣΙΜΟΣ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C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C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7C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C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C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ΓΙΑΝΝΑΚΙΔΗΣ ΕΥΣΤΑΘΙΟΣ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C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C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C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D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C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ΓΙΟΓΙΑΚΑΣ ΒΑΣΙΛΕΙΟΣ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C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C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C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D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D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ΓΚΑΡΑ ΑΝΑΣΤΑΣΙΑ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7D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D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7D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7D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D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ΓΚΙΟΛΑΣ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D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D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D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D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D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ΔΑΒΑΚΗΣ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D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D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D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E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E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ΔΑΝΕΛΛΗΣ ΣΠΥΡΙΔΩΝ</w:t>
            </w:r>
          </w:p>
        </w:tc>
        <w:tc>
          <w:tcPr>
            <w:tcW w:w="820" w:type="dxa"/>
            <w:tcBorders>
              <w:top w:val="nil"/>
              <w:left w:val="nil"/>
              <w:bottom w:val="single" w:sz="4" w:space="0" w:color="000000"/>
              <w:right w:val="single" w:sz="4" w:space="0" w:color="000000"/>
            </w:tcBorders>
            <w:shd w:val="clear" w:color="auto" w:fill="auto"/>
            <w:noWrap/>
            <w:vAlign w:val="center"/>
            <w:hideMark/>
          </w:tcPr>
          <w:p w14:paraId="0E0C97E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E0C97E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7E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w:t>
            </w:r>
          </w:p>
        </w:tc>
      </w:tr>
      <w:tr w:rsidR="00BD61E1" w14:paraId="0E0C97E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E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ΔΕΔΕΣ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E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E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E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E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E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ΔΕΛΗΣ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E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0E0C97E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E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F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E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ΔΗΜΑΡΑΣ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F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7F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7F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7F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F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ΔΗΜΑΣ ΧΡΙΣΤΟΣ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F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F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7F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7F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F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ΔΗΜΟΣΧΑΚΗΣ ΑΝΑΣΤΑΣΙΟΣ(ΤΑΣΟΣ)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F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7F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7F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0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7F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ΔΟΥΖΙΝΑΣ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7F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0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0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0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0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ΔΡΙΤΣΑΣ ΘΕΟΔΩΡΟΣ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0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0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0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0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0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ΖΕΪΜΠΕΚ ΧΟΥΣΕΪΝ</w:t>
            </w:r>
          </w:p>
        </w:tc>
        <w:tc>
          <w:tcPr>
            <w:tcW w:w="820" w:type="dxa"/>
            <w:tcBorders>
              <w:top w:val="nil"/>
              <w:left w:val="nil"/>
              <w:bottom w:val="single" w:sz="4" w:space="0" w:color="000000"/>
              <w:right w:val="single" w:sz="4" w:space="0" w:color="000000"/>
            </w:tcBorders>
            <w:shd w:val="clear" w:color="auto" w:fill="auto"/>
            <w:noWrap/>
            <w:vAlign w:val="center"/>
            <w:hideMark/>
          </w:tcPr>
          <w:p w14:paraId="0E0C980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0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0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81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0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ΗΓΟΥΜΕΝΙΔΗΣ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0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0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81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1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1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ΘΕΛΕΡΙΤΗ ΜΑΡΙΑ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81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1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1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1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1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ΘΕΟΠΕΦΤΑΤΟΥ ΑΦΡΟΔΙΤΗ</w:t>
            </w:r>
          </w:p>
        </w:tc>
        <w:tc>
          <w:tcPr>
            <w:tcW w:w="820" w:type="dxa"/>
            <w:tcBorders>
              <w:top w:val="nil"/>
              <w:left w:val="nil"/>
              <w:bottom w:val="single" w:sz="4" w:space="0" w:color="000000"/>
              <w:right w:val="single" w:sz="4" w:space="0" w:color="000000"/>
            </w:tcBorders>
            <w:shd w:val="clear" w:color="auto" w:fill="auto"/>
            <w:noWrap/>
            <w:vAlign w:val="center"/>
            <w:hideMark/>
          </w:tcPr>
          <w:p w14:paraId="0E0C981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1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1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2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1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ΘΗΒΑΙΟΣ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1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1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1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2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2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ΙΓΓΛΕΖΗ ΑΙΚΑΤΕΡΙΝΗ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82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2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2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2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2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ΚΑΒΒΑΔΑΣ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2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2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2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2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2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ΚΑΒΒΑΔΙΑ ΙΩΑΝΝΕΤΑ(ΑΝΝΕΤΑ)</w:t>
            </w:r>
          </w:p>
        </w:tc>
        <w:tc>
          <w:tcPr>
            <w:tcW w:w="820" w:type="dxa"/>
            <w:tcBorders>
              <w:top w:val="nil"/>
              <w:left w:val="nil"/>
              <w:bottom w:val="single" w:sz="4" w:space="0" w:color="000000"/>
              <w:right w:val="single" w:sz="4" w:space="0" w:color="000000"/>
            </w:tcBorders>
            <w:shd w:val="clear" w:color="auto" w:fill="auto"/>
            <w:noWrap/>
            <w:vAlign w:val="center"/>
            <w:hideMark/>
          </w:tcPr>
          <w:p w14:paraId="0E0C982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2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82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3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3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ΚΑΪΣΑΣ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3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3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83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83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3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ΚΑΛΑΦΑΤΗΣ ΣΤΑΥΡΟΣ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3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3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3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3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3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ΚΑΜΑΤΕΡΟΣ ΗΛΙΑΣ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3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3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83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84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3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ΚΑΡΑΓΙΑΝΝΗΣ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4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4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84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4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4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ΚΑΡΑ-ΓΙΟΥΣΟΥΦ ΑΪΧΑΝ</w:t>
            </w:r>
          </w:p>
        </w:tc>
        <w:tc>
          <w:tcPr>
            <w:tcW w:w="820" w:type="dxa"/>
            <w:tcBorders>
              <w:top w:val="nil"/>
              <w:left w:val="nil"/>
              <w:bottom w:val="single" w:sz="4" w:space="0" w:color="000000"/>
              <w:right w:val="single" w:sz="4" w:space="0" w:color="000000"/>
            </w:tcBorders>
            <w:shd w:val="clear" w:color="auto" w:fill="auto"/>
            <w:noWrap/>
            <w:vAlign w:val="center"/>
            <w:hideMark/>
          </w:tcPr>
          <w:p w14:paraId="0E0C984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4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4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84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4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ΚΑΡΑΓΚΟΥΝΗΣ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4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4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4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5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4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ΚΑΡΑΚΩΣΤΑ ΕΥΑΓΓΕΛΙΑ(ΕΥΗ)</w:t>
            </w:r>
          </w:p>
        </w:tc>
        <w:tc>
          <w:tcPr>
            <w:tcW w:w="820" w:type="dxa"/>
            <w:tcBorders>
              <w:top w:val="nil"/>
              <w:left w:val="nil"/>
              <w:bottom w:val="single" w:sz="4" w:space="0" w:color="000000"/>
              <w:right w:val="single" w:sz="4" w:space="0" w:color="000000"/>
            </w:tcBorders>
            <w:shd w:val="clear" w:color="auto" w:fill="auto"/>
            <w:noWrap/>
            <w:vAlign w:val="center"/>
            <w:hideMark/>
          </w:tcPr>
          <w:p w14:paraId="0E0C984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5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5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5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5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ΚΑΡΑΜΑΝΛΗ ΑΝΝΑ</w:t>
            </w:r>
          </w:p>
        </w:tc>
        <w:tc>
          <w:tcPr>
            <w:tcW w:w="820" w:type="dxa"/>
            <w:tcBorders>
              <w:top w:val="nil"/>
              <w:left w:val="nil"/>
              <w:bottom w:val="single" w:sz="4" w:space="0" w:color="000000"/>
              <w:right w:val="single" w:sz="4" w:space="0" w:color="000000"/>
            </w:tcBorders>
            <w:shd w:val="clear" w:color="auto" w:fill="auto"/>
            <w:noWrap/>
            <w:vAlign w:val="center"/>
            <w:hideMark/>
          </w:tcPr>
          <w:p w14:paraId="0E0C985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5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Β' </w:t>
            </w:r>
            <w:r w:rsidRPr="00C37B92">
              <w:rPr>
                <w:rFonts w:ascii="Segoe UI" w:eastAsia="Times New Roman" w:hAnsi="Segoe UI" w:cs="Segoe UI"/>
                <w:sz w:val="18"/>
                <w:szCs w:val="18"/>
              </w:rPr>
              <w:t>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85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5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5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ΚΑΡΑΝΑΣΤΑΣΗΣ ΑΠΟΣΤΟΛΟΣ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5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5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5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6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5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lastRenderedPageBreak/>
              <w:t>ΚΑΡΑΟΓΛΟΥ ΘΕΟΔΩΡΟΣ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5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5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6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6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6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ΚΑΡΑΣΑΡΛΙΔΟΥ ΕΥΦΡΟΣΥΝΗ(ΦΡΟΣΩ)</w:t>
            </w:r>
          </w:p>
        </w:tc>
        <w:tc>
          <w:tcPr>
            <w:tcW w:w="820" w:type="dxa"/>
            <w:tcBorders>
              <w:top w:val="nil"/>
              <w:left w:val="nil"/>
              <w:bottom w:val="single" w:sz="4" w:space="0" w:color="000000"/>
              <w:right w:val="single" w:sz="4" w:space="0" w:color="000000"/>
            </w:tcBorders>
            <w:shd w:val="clear" w:color="auto" w:fill="auto"/>
            <w:noWrap/>
            <w:vAlign w:val="center"/>
            <w:hideMark/>
          </w:tcPr>
          <w:p w14:paraId="0E0C986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6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6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86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6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ΚΑΡΡΑΣ ΓΕΩΡΓΙΟΣ-ΔΗΜΗΤΡΙΟΣ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6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86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86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7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6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ΚΑΣΤΟΡΗΣ ΑΣΤΕΡΙΟΣ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6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6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6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87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7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ΚΑΤΣΑΒΡΙΑ-ΣΙΩΡΟΠΟΥΛΟΥ ΧΡΥΣΟΥΛΑ</w:t>
            </w:r>
          </w:p>
        </w:tc>
        <w:tc>
          <w:tcPr>
            <w:tcW w:w="820" w:type="dxa"/>
            <w:tcBorders>
              <w:top w:val="nil"/>
              <w:left w:val="nil"/>
              <w:bottom w:val="single" w:sz="4" w:space="0" w:color="000000"/>
              <w:right w:val="single" w:sz="4" w:space="0" w:color="000000"/>
            </w:tcBorders>
            <w:shd w:val="clear" w:color="auto" w:fill="auto"/>
            <w:noWrap/>
            <w:vAlign w:val="center"/>
            <w:hideMark/>
          </w:tcPr>
          <w:p w14:paraId="0E0C987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7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7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7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7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ΚΑΤΣΑΝΙΩΤΗΣ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7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7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7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7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7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ΚΑΤΣΑΦΑΔΟΣ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7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7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7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8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8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ΚΑΤΣΗΣ ΜΑΡΙΟΣ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8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8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8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8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8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ΚΑΤΣΙΚΗΣ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8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ΑΝ.ΕΛ</w:t>
            </w:r>
          </w:p>
        </w:tc>
        <w:tc>
          <w:tcPr>
            <w:tcW w:w="1900" w:type="dxa"/>
            <w:tcBorders>
              <w:top w:val="nil"/>
              <w:left w:val="nil"/>
              <w:bottom w:val="single" w:sz="4" w:space="0" w:color="000000"/>
              <w:right w:val="single" w:sz="4" w:space="0" w:color="000000"/>
            </w:tcBorders>
            <w:shd w:val="clear" w:color="auto" w:fill="auto"/>
            <w:noWrap/>
            <w:vAlign w:val="center"/>
            <w:hideMark/>
          </w:tcPr>
          <w:p w14:paraId="0E0C988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8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8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8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ΚΑΦΑΝΤΑΡΗ ΧΑΡΟΥΛΑ</w:t>
            </w:r>
          </w:p>
        </w:tc>
        <w:tc>
          <w:tcPr>
            <w:tcW w:w="820" w:type="dxa"/>
            <w:tcBorders>
              <w:top w:val="nil"/>
              <w:left w:val="nil"/>
              <w:bottom w:val="single" w:sz="4" w:space="0" w:color="000000"/>
              <w:right w:val="single" w:sz="4" w:space="0" w:color="000000"/>
            </w:tcBorders>
            <w:shd w:val="clear" w:color="auto" w:fill="auto"/>
            <w:noWrap/>
            <w:vAlign w:val="center"/>
            <w:hideMark/>
          </w:tcPr>
          <w:p w14:paraId="0E0C988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8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88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89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8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ΚΕΔΙΚΟΓΛΟΥ ΣΥΜΕΩΝ(ΣΙΜΟΣ)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9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9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9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9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9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ΚΕΛΛΑΣ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9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9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9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9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9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ΚΕΦΑΛΟΓΙΑΝΝΗΣ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9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9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9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A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9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ΚΟΖΟΜΠΟΛΗ-ΑΜΑΝΑΤΙΔΗ ΠΑΝΑΓΙΩΤΑ</w:t>
            </w:r>
          </w:p>
        </w:tc>
        <w:tc>
          <w:tcPr>
            <w:tcW w:w="820" w:type="dxa"/>
            <w:tcBorders>
              <w:top w:val="nil"/>
              <w:left w:val="nil"/>
              <w:bottom w:val="single" w:sz="4" w:space="0" w:color="000000"/>
              <w:right w:val="single" w:sz="4" w:space="0" w:color="000000"/>
            </w:tcBorders>
            <w:shd w:val="clear" w:color="auto" w:fill="auto"/>
            <w:noWrap/>
            <w:vAlign w:val="center"/>
            <w:hideMark/>
          </w:tcPr>
          <w:p w14:paraId="0E0C989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A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A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A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A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ΚΟΝΣΟΛΑΣ ΕΜΜΑΝΟΥΗΛ(ΜΑΝΟΣ)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A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A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8A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A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A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ΚΟΝΤΟΓΕΩΡΓΟΣ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A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A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A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B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A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ΚΟΥΚΟΔΗΜΟΣ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A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A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B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B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B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ΚΟΥΜΟΥΤΣΑΚΟΣ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B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B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8B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B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B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ΚΟΥΡΑΚΗΣ ΑΝΑΣΤΑΣΙΟΣ(ΤΑΣΟΣ)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B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B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B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C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B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ΚΟΥΤΣΟΥΚΟΣ ΓΙΑΝΝΗΣ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B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8B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B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C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C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ΚΟΥΤΣΟΥΜΠΑΣ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C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C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C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C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C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ΚΡΕΜΑΣΤΙΝΟΣ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C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8C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8C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C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C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ΚΥΡΙΤΣΗΣ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C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C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8C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D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D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ΚΩΝΣΤΑΝΤΙΝΕΑΣ ΠΕΤΡΟΣ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D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D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D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D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D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ΚΩΣΤΟΠΑΝΑΓΙΩΤΟΥ ΗΛΙΑΣ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D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D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D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w:t>
            </w:r>
          </w:p>
        </w:tc>
      </w:tr>
      <w:tr w:rsidR="00BD61E1" w14:paraId="0E0C98D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D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ΛΑΖΑΡΙΔΗΣ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D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0E0C98D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D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E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D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ΛΙΒΑΝΙΟΥ ΖΩΗ</w:t>
            </w:r>
          </w:p>
        </w:tc>
        <w:tc>
          <w:tcPr>
            <w:tcW w:w="820" w:type="dxa"/>
            <w:tcBorders>
              <w:top w:val="nil"/>
              <w:left w:val="nil"/>
              <w:bottom w:val="single" w:sz="4" w:space="0" w:color="000000"/>
              <w:right w:val="single" w:sz="4" w:space="0" w:color="000000"/>
            </w:tcBorders>
            <w:shd w:val="clear" w:color="auto" w:fill="auto"/>
            <w:noWrap/>
            <w:vAlign w:val="center"/>
            <w:hideMark/>
          </w:tcPr>
          <w:p w14:paraId="0E0C98E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E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E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8E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E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ΛΥΚΟΥΔΗΣ ΣΠΥΡΙΔΩΝ</w:t>
            </w:r>
          </w:p>
        </w:tc>
        <w:tc>
          <w:tcPr>
            <w:tcW w:w="820" w:type="dxa"/>
            <w:tcBorders>
              <w:top w:val="nil"/>
              <w:left w:val="nil"/>
              <w:bottom w:val="single" w:sz="4" w:space="0" w:color="000000"/>
              <w:right w:val="single" w:sz="4" w:space="0" w:color="000000"/>
            </w:tcBorders>
            <w:shd w:val="clear" w:color="auto" w:fill="auto"/>
            <w:noWrap/>
            <w:vAlign w:val="center"/>
            <w:hideMark/>
          </w:tcPr>
          <w:p w14:paraId="0E0C98E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E0C98E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Α' </w:t>
            </w:r>
            <w:r w:rsidRPr="00C37B92">
              <w:rPr>
                <w:rFonts w:ascii="Segoe UI" w:eastAsia="Times New Roman" w:hAnsi="Segoe UI" w:cs="Segoe UI"/>
                <w:sz w:val="18"/>
                <w:szCs w:val="18"/>
              </w:rPr>
              <w:t>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8E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E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E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ΜΑΝΙΟΣ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E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E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8E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8F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E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ΜΑΝΤΑΣ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E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F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8F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F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F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ΜΑΡΔΑΣ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F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8F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F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8F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F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ΜΑΡΚΟΥ ΑΙΚΑΤΕΡΙΝΗ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8F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8F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8F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0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8F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ΜΑΥΡΩΤΑΣ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8F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E0C98F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0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0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0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ΜΕΓΑΛΟΟΙΚΟΝΟΜΟΥ ΘΕΟΔΩΡΑ</w:t>
            </w:r>
          </w:p>
        </w:tc>
        <w:tc>
          <w:tcPr>
            <w:tcW w:w="820" w:type="dxa"/>
            <w:tcBorders>
              <w:top w:val="nil"/>
              <w:left w:val="nil"/>
              <w:bottom w:val="single" w:sz="4" w:space="0" w:color="000000"/>
              <w:right w:val="single" w:sz="4" w:space="0" w:color="000000"/>
            </w:tcBorders>
            <w:shd w:val="clear" w:color="auto" w:fill="auto"/>
            <w:noWrap/>
            <w:vAlign w:val="center"/>
            <w:hideMark/>
          </w:tcPr>
          <w:p w14:paraId="0E0C990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0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0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0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0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ΜΕΪΚΟΠΟΥΛΟΣ ΑΛΕΞΑΝΔΡΟΣ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0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0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0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91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0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ΜΗΤΑΡΑΚΗΣ ΠΑΝΑΓΙΩΤΗΣ(ΝΟΤΗΣ)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0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90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90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1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1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ΜΗΤΑΦΙΔΗΣ ΤΡΙΑΝΤΑΦΥΛΛΟΣ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1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1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1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1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1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ΜΙΧΑΗΛΙΔΗΣ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1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1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91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1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1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ΜΙΧΕΛΗΣ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1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1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1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2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2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ΜΟΡΦΙΔΗΣ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2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2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2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2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2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ΜΟΥΜΟΥΛΙΔΗΣ ΘΕΜΙΣΤΟΚΛΗΣ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2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2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2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2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2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ΜΟΥΣΤΑΦΑ </w:t>
            </w:r>
            <w:proofErr w:type="spellStart"/>
            <w:r w:rsidRPr="00C37B92">
              <w:rPr>
                <w:rFonts w:ascii="Segoe UI" w:eastAsia="Times New Roman" w:hAnsi="Segoe UI" w:cs="Segoe UI"/>
                <w:sz w:val="18"/>
                <w:szCs w:val="18"/>
              </w:rPr>
              <w:t>ΜΟΥΣΤΑΦΑ</w:t>
            </w:r>
            <w:proofErr w:type="spellEnd"/>
          </w:p>
        </w:tc>
        <w:tc>
          <w:tcPr>
            <w:tcW w:w="820" w:type="dxa"/>
            <w:tcBorders>
              <w:top w:val="nil"/>
              <w:left w:val="nil"/>
              <w:bottom w:val="single" w:sz="4" w:space="0" w:color="000000"/>
              <w:right w:val="single" w:sz="4" w:space="0" w:color="000000"/>
            </w:tcBorders>
            <w:shd w:val="clear" w:color="auto" w:fill="auto"/>
            <w:noWrap/>
            <w:vAlign w:val="center"/>
            <w:hideMark/>
          </w:tcPr>
          <w:p w14:paraId="0E0C992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2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2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3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2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ΜΠΑΛΑΟΥΡΑΣ ΓΕΡΑΣΙΜΟΣ(ΜΑΚΗΣ)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3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3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3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93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3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ΜΠΑΛΑΦΑΣ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3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3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3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3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3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lastRenderedPageBreak/>
              <w:t>ΜΠΑΛΛΗΣ ΣΥΜΕΩΝ(ΜΑΚΗΣ)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3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3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3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4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3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ΜΠΑΛΤΑΣ </w:t>
            </w:r>
            <w:r w:rsidRPr="00C37B92">
              <w:rPr>
                <w:rFonts w:ascii="Segoe UI" w:eastAsia="Times New Roman" w:hAnsi="Segoe UI" w:cs="Segoe UI"/>
                <w:sz w:val="18"/>
                <w:szCs w:val="18"/>
              </w:rPr>
              <w:t>ΑΡΙΣΤΕΙΔΗΣ-ΝΙΚΟΛΑΟΣ-ΔΗΜΗΤΡΙΟΣ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3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4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4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4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4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ΜΠΑΛΩΜΕΝΑΚΗΣ ΑΝΤΩΝΗΣ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4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4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4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4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4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ΜΠΑΞΕΒΑΝΑΚΗΣ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4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4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4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5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4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ΜΠΑΡΚΑΣ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4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4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ΠΡΕΒΕΖΗΣ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5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95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5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ΜΠΓΙΑΛΑΣ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5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5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5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5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5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ΜΠΟΥΚΩΡΟΣ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5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95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5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6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5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ΜΠΟΥΡΑΣ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5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95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5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6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6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ΝΤΖΙΜΑΝΗΣ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6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6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6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6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6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ΞΑΝΘΟΣ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6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6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6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6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6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ΞΥΔΑΚΗΣ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6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6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6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97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7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ΟΙΚΟΝΟΜΟΥ ΒΑΣΙΛΕΙΟΣ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7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97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7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7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7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ΟΥΡΣΟΥΖΙΔΗΣ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7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7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7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7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7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ΠΑΛΛΗΣ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7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7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97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8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7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ΠΑΝΑΓΙΩΤΟΠΟΥΛΟΣ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8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98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8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8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8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ΠΑΠΑΔΟΠΟΥΛΟΣ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8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8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8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98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8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ΠΑΠΑΔΟΠΟΥΛΟΣ ΧΡΙΣΤΟΦΟΡΟΣ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8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8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8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9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8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ΠΑΠΑΝΑΤΣΙΟΥ ΑΙΚΑΤΕΡΙΝΗ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98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9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9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9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9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ΠΑΠΑΦΙΛΙΠΠΟΥ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9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9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9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9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9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ΠΑΠΠΑΣ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9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9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9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A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9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ΠΑΡΑΣΚΕΥΟΠΟΥΛΟΣ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9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9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A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A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A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ΠΑΥΛΙΔΗΣ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A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A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A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A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A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ΠΟΛΑΚΗΣ ΠΑΥΛΟΣ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A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A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A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B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A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ΠΡΑΤΣΟΛΗΣ ΑΝΑΣΤΑΣΙΟΣ(ΤΑΣΟΣ)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A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A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A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B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B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ΡΑΠΤΗ ΕΛΕΝΗ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9B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9B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B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B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B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ΡΙΖΟΣ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B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B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9B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B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B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ΡΙΖΟΥΛΗΣ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B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B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B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9C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C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ΣΑΡΑΚΙΩΤΗΣ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C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C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C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C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C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ΣΕΒΑΣΤΑΚΗΣ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C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C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9C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C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C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ΣΕΛΤΣΑΣ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C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C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C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D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C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ΣΗΦΑΚΗΣ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D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D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D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D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D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ΣΙΜΟΡΕΛΗΣ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D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D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D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D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D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ΣΚΟΥΡΛΕΤΗΣ </w:t>
            </w:r>
            <w:r w:rsidRPr="00C37B92">
              <w:rPr>
                <w:rFonts w:ascii="Segoe UI" w:eastAsia="Times New Roman" w:hAnsi="Segoe UI" w:cs="Segoe UI"/>
                <w:sz w:val="18"/>
                <w:szCs w:val="18"/>
              </w:rPr>
              <w:t>ΠΑΝΑΓΙΩΤΗΣ(ΠΑΝΟΣ)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D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D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D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E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D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ΣΚΟΥΡΟΛΙΑΚΟΣ ΠΑΝΑΓΙΩΤΗΣ(ΠΑΝΟΣ)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D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E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E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E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E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ΣΚΟΥΦΑ ΕΛΙΣΣΑΒΕΤ</w:t>
            </w:r>
          </w:p>
        </w:tc>
        <w:tc>
          <w:tcPr>
            <w:tcW w:w="820" w:type="dxa"/>
            <w:tcBorders>
              <w:top w:val="nil"/>
              <w:left w:val="nil"/>
              <w:bottom w:val="single" w:sz="4" w:space="0" w:color="000000"/>
              <w:right w:val="single" w:sz="4" w:space="0" w:color="000000"/>
            </w:tcBorders>
            <w:shd w:val="clear" w:color="auto" w:fill="auto"/>
            <w:noWrap/>
            <w:vAlign w:val="center"/>
            <w:hideMark/>
          </w:tcPr>
          <w:p w14:paraId="0E0C99E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E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E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E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E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ΣΠΑΡΤΙΝΟΣ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E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E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E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F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E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ΣΤΑΜΑΤΑΚΗ ΕΛΕΝΗ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9E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E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F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F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F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ΣΤΑΜΑΤΗΣ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F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9F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F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9F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F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ΣΤΟΓΙΑΝΝΙΔΗΣ ΓΡΗΓΟΡΙΟΣ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F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F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9F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0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9F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ΣΥΡΙΓΟΣ ΑΝΤΩΝΙΟΣ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9F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9F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9F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0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0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ΣΥΡΜΑΛΕΝΙΟΣ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0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0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0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A0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0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ΤΑΣΟΥΛΑΣ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0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0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0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0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0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ΤΑΣΣΟΣ ΣΤΑΥΡΟΣ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0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0E0C9A0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A0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1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1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ΤΕΛΙΓΙΟΡΙΔΟΥ ΟΛΥΜΠΙΑ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A1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1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1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1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1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lastRenderedPageBreak/>
              <w:t>ΤΖΑΚΡΗ ΘΕΟΔΩΡΑ</w:t>
            </w:r>
          </w:p>
        </w:tc>
        <w:tc>
          <w:tcPr>
            <w:tcW w:w="820" w:type="dxa"/>
            <w:tcBorders>
              <w:top w:val="nil"/>
              <w:left w:val="nil"/>
              <w:bottom w:val="single" w:sz="4" w:space="0" w:color="000000"/>
              <w:right w:val="single" w:sz="4" w:space="0" w:color="000000"/>
            </w:tcBorders>
            <w:shd w:val="clear" w:color="auto" w:fill="auto"/>
            <w:noWrap/>
            <w:vAlign w:val="center"/>
            <w:hideMark/>
          </w:tcPr>
          <w:p w14:paraId="0E0C9A1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1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1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1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1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ΤΖΑΜΑΚΛΗΣ ΧΑΡΙΛΑΟΣ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1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1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1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2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1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ΤΖΕΛΕΠΗΣ ΜΙΧΑΗΛ</w:t>
            </w:r>
          </w:p>
        </w:tc>
        <w:tc>
          <w:tcPr>
            <w:tcW w:w="820" w:type="dxa"/>
            <w:tcBorders>
              <w:top w:val="nil"/>
              <w:left w:val="nil"/>
              <w:bottom w:val="single" w:sz="4" w:space="0" w:color="000000"/>
              <w:right w:val="single" w:sz="4" w:space="0" w:color="000000"/>
            </w:tcBorders>
            <w:shd w:val="clear" w:color="auto" w:fill="auto"/>
            <w:noWrap/>
            <w:vAlign w:val="center"/>
            <w:hideMark/>
          </w:tcPr>
          <w:p w14:paraId="0E0C9A2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A2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2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2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2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ΤΟΣΚΑΣ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2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2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2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2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2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ΤΡΑΓΑΚΗΣ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2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2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2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3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2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ΤΡΙΑΝΤΑΦΥΛΛΙΔΗΣ ΑΛΕΞΑΝΔΡΟΣ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2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3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3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A3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3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ΤΡΙΑΝΤΑΦΥΛΛΟΥ ΜΑΡΙΑ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A3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3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3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w:t>
            </w:r>
          </w:p>
        </w:tc>
      </w:tr>
      <w:tr w:rsidR="00BD61E1" w14:paraId="0E0C9A3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3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ΤΣΙΑΡΑΣ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3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3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3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4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3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ΤΣΙΡΚΑΣ ΒΑΣΙΛΕΙΟΣ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3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3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4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4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4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ΤΣΙΡΩΝΗΣ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4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4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4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4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4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ΤΣΟΓΚΑΣ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4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4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4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5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4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ΦΑΜΕΛΛΟΣ ΣΩΚΡΑΤΗΣ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4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4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4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5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5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ΦΟΡΤΣΑΚΗΣ ΘΕΟΔΩΡΟΣ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5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5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5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5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5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ΦΩΤΗΛΑΣ ΙΑΣΩΝΑΣ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5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5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5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5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5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ΧΑΡΑΚΟΠΟΥΛΟΣ ΜΑΞΙΜΟΣ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5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5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5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6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6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ΧΡΙΣΤΟΔΟΥΛΟΠΟΥΛΟΥ ΑΝΑΣΤΑΣΙΑ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A6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6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6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6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6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ΧΡΙΣΤΟΦΙΛΟΠΟΥΛΟΥ ΠΑΡΑΣΚΕΥΗ(ΕΥΗ)</w:t>
            </w:r>
          </w:p>
        </w:tc>
        <w:tc>
          <w:tcPr>
            <w:tcW w:w="820" w:type="dxa"/>
            <w:tcBorders>
              <w:top w:val="nil"/>
              <w:left w:val="nil"/>
              <w:bottom w:val="single" w:sz="4" w:space="0" w:color="000000"/>
              <w:right w:val="single" w:sz="4" w:space="0" w:color="000000"/>
            </w:tcBorders>
            <w:shd w:val="clear" w:color="auto" w:fill="auto"/>
            <w:noWrap/>
            <w:vAlign w:val="center"/>
            <w:hideMark/>
          </w:tcPr>
          <w:p w14:paraId="0E0C9A6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A6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6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6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6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ΨΑΡΙΑΝΟΣ ΓΡΗΓΟΡΙΟΣ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6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E0C9A6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6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7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6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ΨΥΧΟΓΙΟΣ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7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7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7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78" w14:textId="77777777">
        <w:trPr>
          <w:trHeight w:val="870"/>
        </w:trPr>
        <w:tc>
          <w:tcPr>
            <w:tcW w:w="6140" w:type="dxa"/>
            <w:tcBorders>
              <w:top w:val="nil"/>
              <w:left w:val="single" w:sz="4" w:space="0" w:color="000000"/>
              <w:bottom w:val="single" w:sz="4" w:space="0" w:color="000000"/>
              <w:right w:val="single" w:sz="4" w:space="0" w:color="000000"/>
            </w:tcBorders>
            <w:shd w:val="clear" w:color="auto" w:fill="auto"/>
            <w:vAlign w:val="center"/>
            <w:hideMark/>
          </w:tcPr>
          <w:p w14:paraId="0E0C9A74" w14:textId="77777777" w:rsidR="00856C3B" w:rsidRPr="00C37B92" w:rsidRDefault="00340392" w:rsidP="00856C3B">
            <w:pPr>
              <w:rPr>
                <w:rFonts w:ascii="Segoe UI" w:eastAsia="Times New Roman" w:hAnsi="Segoe UI" w:cs="Segoe UI"/>
                <w:b/>
                <w:bCs/>
                <w:sz w:val="18"/>
                <w:szCs w:val="18"/>
              </w:rPr>
            </w:pPr>
            <w:r w:rsidRPr="00C37B92">
              <w:rPr>
                <w:rFonts w:ascii="Segoe UI" w:eastAsia="Times New Roman" w:hAnsi="Segoe UI" w:cs="Segoe UI"/>
                <w:b/>
                <w:bCs/>
                <w:sz w:val="18"/>
                <w:szCs w:val="18"/>
              </w:rPr>
              <w:t>Πράξη: Για την αξιόποινη πράξη της ψευδούς καταμήνυσης που φέρεται τελεσθείσα στην Αθήνα την 12.1.2016 (ΣΥΝΟΛΙΚΑ ΨΗΦΟΙ: NAI:44, OXI:70, ΠΡΝ:55)</w:t>
            </w:r>
          </w:p>
        </w:tc>
        <w:tc>
          <w:tcPr>
            <w:tcW w:w="820" w:type="dxa"/>
            <w:tcBorders>
              <w:top w:val="nil"/>
              <w:left w:val="nil"/>
              <w:bottom w:val="single" w:sz="4" w:space="0" w:color="000000"/>
              <w:right w:val="single" w:sz="4" w:space="0" w:color="000000"/>
            </w:tcBorders>
            <w:shd w:val="clear" w:color="auto" w:fill="auto"/>
            <w:vAlign w:val="center"/>
            <w:hideMark/>
          </w:tcPr>
          <w:p w14:paraId="0E0C9A75" w14:textId="77777777" w:rsidR="00856C3B" w:rsidRPr="00C37B92" w:rsidRDefault="00340392" w:rsidP="00856C3B">
            <w:pPr>
              <w:rPr>
                <w:rFonts w:ascii="Segoe UI" w:eastAsia="Times New Roman" w:hAnsi="Segoe UI" w:cs="Segoe UI"/>
                <w:sz w:val="18"/>
                <w:szCs w:val="18"/>
              </w:rPr>
            </w:pPr>
            <w:r w:rsidRPr="00C37B92">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0E0C9A76" w14:textId="77777777" w:rsidR="00856C3B" w:rsidRPr="00C37B92" w:rsidRDefault="00340392" w:rsidP="00856C3B">
            <w:pPr>
              <w:rPr>
                <w:rFonts w:ascii="Segoe UI" w:eastAsia="Times New Roman" w:hAnsi="Segoe UI" w:cs="Segoe UI"/>
                <w:sz w:val="18"/>
                <w:szCs w:val="18"/>
              </w:rPr>
            </w:pPr>
            <w:r w:rsidRPr="00C37B92">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shd w:val="clear" w:color="auto" w:fill="auto"/>
            <w:vAlign w:val="center"/>
            <w:hideMark/>
          </w:tcPr>
          <w:p w14:paraId="0E0C9A77" w14:textId="77777777" w:rsidR="00856C3B" w:rsidRPr="00C37B92" w:rsidRDefault="00340392" w:rsidP="00856C3B">
            <w:pPr>
              <w:rPr>
                <w:rFonts w:ascii="Segoe UI" w:eastAsia="Times New Roman" w:hAnsi="Segoe UI" w:cs="Segoe UI"/>
                <w:sz w:val="18"/>
                <w:szCs w:val="18"/>
              </w:rPr>
            </w:pPr>
            <w:r w:rsidRPr="00C37B92">
              <w:rPr>
                <w:rFonts w:ascii="Segoe UI" w:eastAsia="Times New Roman" w:hAnsi="Segoe UI" w:cs="Segoe UI"/>
                <w:sz w:val="18"/>
                <w:szCs w:val="18"/>
              </w:rPr>
              <w:t> </w:t>
            </w:r>
          </w:p>
        </w:tc>
      </w:tr>
      <w:tr w:rsidR="00BD61E1" w14:paraId="0E0C9A7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7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ΑΘΑΝΑΣΙΟΥ ΑΘΑΝΑΣΙΟΣ(ΝΑΣΟΣ)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7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7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7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8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7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ΑΘΑΝΑΣΙΟΥ ΧΑΡΑΛΑΜΠΟΣ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7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8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A8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8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8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ΑΚΡΙΩΤΗΣ </w:t>
            </w:r>
            <w:r w:rsidRPr="00C37B92">
              <w:rPr>
                <w:rFonts w:ascii="Segoe UI" w:eastAsia="Times New Roman" w:hAnsi="Segoe UI" w:cs="Segoe UI"/>
                <w:sz w:val="18"/>
                <w:szCs w:val="18"/>
              </w:rPr>
              <w:t>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8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8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8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A8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8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ΑΝΑΓΝΩΣΤΟΠΟΥΛΟΥ ΑΘΑΝΑΣΙΑ(ΣΙΑ)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A8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8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8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A9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8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ΑΝΑΣΤΑΣΙΑΔΗΣ ΣΑΒΒΑΣ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8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8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9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9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9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ΑΝΤΩΝΙΑΔΗΣ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9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9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9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9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9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ΑΝΤΩΝΙΟΥ ΜΑΡΙΑ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A9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9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9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A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9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ΑΝΤΩΝΙΟΥ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9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9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9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A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A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ΑΠΟΣΤΟΛΟΥ ΕΥΑΓΓΕΛΟΣ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A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A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A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A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A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ΑΡΑΜΠΑΤΖΗ ΦΩΤΕΙΝΗ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AA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A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A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A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A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ΑΡΒΑΝΙΤΙΔΗΣ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A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AA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A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B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B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ΑΣΗΜΑΚΟΠΟΥΛΟΥ ΑΝΝΑ-ΜΙΣΕΛ</w:t>
            </w:r>
          </w:p>
        </w:tc>
        <w:tc>
          <w:tcPr>
            <w:tcW w:w="820" w:type="dxa"/>
            <w:tcBorders>
              <w:top w:val="nil"/>
              <w:left w:val="nil"/>
              <w:bottom w:val="single" w:sz="4" w:space="0" w:color="000000"/>
              <w:right w:val="single" w:sz="4" w:space="0" w:color="000000"/>
            </w:tcBorders>
            <w:shd w:val="clear" w:color="auto" w:fill="auto"/>
            <w:noWrap/>
            <w:vAlign w:val="center"/>
            <w:hideMark/>
          </w:tcPr>
          <w:p w14:paraId="0E0C9AB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B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B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B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B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ΑΥΛΩΝΙΤΟΥ ΕΛΕΝΗ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AB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B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B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B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B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ΑΧΜΕΤ ΙΛΧΑΝ</w:t>
            </w:r>
          </w:p>
        </w:tc>
        <w:tc>
          <w:tcPr>
            <w:tcW w:w="820" w:type="dxa"/>
            <w:tcBorders>
              <w:top w:val="nil"/>
              <w:left w:val="nil"/>
              <w:bottom w:val="single" w:sz="4" w:space="0" w:color="000000"/>
              <w:right w:val="single" w:sz="4" w:space="0" w:color="000000"/>
            </w:tcBorders>
            <w:shd w:val="clear" w:color="auto" w:fill="auto"/>
            <w:noWrap/>
            <w:vAlign w:val="center"/>
            <w:hideMark/>
          </w:tcPr>
          <w:p w14:paraId="0E0C9AB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AB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B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C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B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ΒΑΓΕΝΑ ΑΝΝΑ</w:t>
            </w:r>
          </w:p>
        </w:tc>
        <w:tc>
          <w:tcPr>
            <w:tcW w:w="820" w:type="dxa"/>
            <w:tcBorders>
              <w:top w:val="nil"/>
              <w:left w:val="nil"/>
              <w:bottom w:val="single" w:sz="4" w:space="0" w:color="000000"/>
              <w:right w:val="single" w:sz="4" w:space="0" w:color="000000"/>
            </w:tcBorders>
            <w:shd w:val="clear" w:color="auto" w:fill="auto"/>
            <w:noWrap/>
            <w:vAlign w:val="center"/>
            <w:hideMark/>
          </w:tcPr>
          <w:p w14:paraId="0E0C9AC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C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C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C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C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ΒΑΓΙΩΝΑΚΗ ΕΥΑΓΓΕΛΙΑ(ΒΑΛΙΑ)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AC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C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C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C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C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ΒΑΓΙΩΝΑΣ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C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C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C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D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C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ΒΑΚΗ ΦΩΤΕΙΝΗ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AC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D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D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AD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D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ΒΑΡΒΙΤΣΙΩΤΗΣ ΜΙΛΤΙΑΔΗΣ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D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D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D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D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D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ΒΑΡΔΑΛΗΣ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D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0E0C9AD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D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AE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D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ΒΕΣΥΡΟΠΟΥΛΟΣ ΑΠΟΣΤΟΛΟΣ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D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D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E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E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E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ΒΕΤΤΑΣ </w:t>
            </w:r>
            <w:r w:rsidRPr="00C37B92">
              <w:rPr>
                <w:rFonts w:ascii="Segoe UI" w:eastAsia="Times New Roman" w:hAnsi="Segoe UI" w:cs="Segoe UI"/>
                <w:sz w:val="18"/>
                <w:szCs w:val="18"/>
              </w:rPr>
              <w:t>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E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E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E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AE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E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ΒΙΤΣΑΣ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E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E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E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F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E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lastRenderedPageBreak/>
              <w:t>ΒΛΑΣΗΣ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E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E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E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F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F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ΒΟΡΙΔΗΣ ΜΑΥΡΟΥΔΗΣ(ΜΑΚΗΣ)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F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AF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F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AF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F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ΒΟΥΤΣΗΣ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AF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F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AF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AF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AF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ΒΡΑΝΤΖΑ ΠΑΝΑΓΙΩΤΑ</w:t>
            </w:r>
          </w:p>
        </w:tc>
        <w:tc>
          <w:tcPr>
            <w:tcW w:w="820" w:type="dxa"/>
            <w:tcBorders>
              <w:top w:val="nil"/>
              <w:left w:val="nil"/>
              <w:bottom w:val="single" w:sz="4" w:space="0" w:color="000000"/>
              <w:right w:val="single" w:sz="4" w:space="0" w:color="000000"/>
            </w:tcBorders>
            <w:shd w:val="clear" w:color="auto" w:fill="auto"/>
            <w:noWrap/>
            <w:vAlign w:val="center"/>
            <w:hideMark/>
          </w:tcPr>
          <w:p w14:paraId="0E0C9AF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AF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AF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0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0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ΓΑΚΗΣ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0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0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B0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0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0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ΓΕΝΝΙΑ ΓΕΩΡΓΙΑ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B0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0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0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0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0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ΓΕΡΟΒΑΣΙΛΗ ΟΛΓΑ</w:t>
            </w:r>
          </w:p>
        </w:tc>
        <w:tc>
          <w:tcPr>
            <w:tcW w:w="820" w:type="dxa"/>
            <w:tcBorders>
              <w:top w:val="nil"/>
              <w:left w:val="nil"/>
              <w:bottom w:val="single" w:sz="4" w:space="0" w:color="000000"/>
              <w:right w:val="single" w:sz="4" w:space="0" w:color="000000"/>
            </w:tcBorders>
            <w:shd w:val="clear" w:color="auto" w:fill="auto"/>
            <w:noWrap/>
            <w:vAlign w:val="center"/>
            <w:hideMark/>
          </w:tcPr>
          <w:p w14:paraId="0E0C9B0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0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0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1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0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ΓΕΩΡΓΙΑΔΗΣ ΣΠΥΡΙΔΩΝ-ΑΔΩΝΙΣ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1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1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B1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1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1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ΓΙΑΚΟΥΜΑΤΟΣ ΓΕΡΑΣΙΜΟΣ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1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1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B1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1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1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ΓΙΑΝΝΑΚΙΔΗΣ ΕΥΣΤΑΘΙΟΣ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1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1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1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2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1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ΓΙΟΓΙΑΚΑΣ ΒΑΣΙΛΕΙΟΣ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1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2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2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2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2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ΓΚΑΡΑ ΑΝΑΣΤΑΣΙΑ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B2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2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B2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2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2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ΓΚΙΟΛΑΣ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2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2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2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3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2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ΔΑΒΑΚΗΣ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2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2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3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3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3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ΔΑΝΕΛΛΗΣ ΣΠΥΡΙΔΩΝ</w:t>
            </w:r>
          </w:p>
        </w:tc>
        <w:tc>
          <w:tcPr>
            <w:tcW w:w="820" w:type="dxa"/>
            <w:tcBorders>
              <w:top w:val="nil"/>
              <w:left w:val="nil"/>
              <w:bottom w:val="single" w:sz="4" w:space="0" w:color="000000"/>
              <w:right w:val="single" w:sz="4" w:space="0" w:color="000000"/>
            </w:tcBorders>
            <w:shd w:val="clear" w:color="auto" w:fill="auto"/>
            <w:noWrap/>
            <w:vAlign w:val="center"/>
            <w:hideMark/>
          </w:tcPr>
          <w:p w14:paraId="0E0C9B3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E0C9B3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B3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3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3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ΔΕΔΕΣ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3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3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3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4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3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ΔΕΛΗΣ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3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0E0C9B3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3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4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4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ΔΗΜΑΡΑΣ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4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4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w:t>
            </w:r>
            <w:r w:rsidRPr="00C37B92">
              <w:rPr>
                <w:rFonts w:ascii="Segoe UI" w:eastAsia="Times New Roman" w:hAnsi="Segoe UI" w:cs="Segoe UI"/>
                <w:sz w:val="18"/>
                <w:szCs w:val="18"/>
              </w:rPr>
              <w:t xml:space="preserve">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B4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4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4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ΔΗΜΑΣ ΧΡΙΣΤΟΣ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4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4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4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4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4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ΔΗΜΟΣΧΑΚΗΣ ΑΝΑΣΤΑΣΙΟΣ(ΤΑΣΟΣ)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4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4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B4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5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5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ΔΟΥΖΙΝΑΣ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5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5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5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5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5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ΔΡΙΤΣΑΣ ΘΕΟΔΩΡΟΣ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5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5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5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5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5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ΖΕΪΜΠΕΚ ΧΟΥΣΕΪΝ</w:t>
            </w:r>
          </w:p>
        </w:tc>
        <w:tc>
          <w:tcPr>
            <w:tcW w:w="820" w:type="dxa"/>
            <w:tcBorders>
              <w:top w:val="nil"/>
              <w:left w:val="nil"/>
              <w:bottom w:val="single" w:sz="4" w:space="0" w:color="000000"/>
              <w:right w:val="single" w:sz="4" w:space="0" w:color="000000"/>
            </w:tcBorders>
            <w:shd w:val="clear" w:color="auto" w:fill="auto"/>
            <w:noWrap/>
            <w:vAlign w:val="center"/>
            <w:hideMark/>
          </w:tcPr>
          <w:p w14:paraId="0E0C9B5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5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5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6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5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ΗΓΟΥΜΕΝΙΔΗΣ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6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6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B6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6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6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ΘΕΛΕΡΙΤΗ ΜΑΡΙΑ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B6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6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6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6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6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ΘΕΟΠΕΦΤΑΤΟΥ ΑΦΡΟΔΙΤΗ</w:t>
            </w:r>
          </w:p>
        </w:tc>
        <w:tc>
          <w:tcPr>
            <w:tcW w:w="820" w:type="dxa"/>
            <w:tcBorders>
              <w:top w:val="nil"/>
              <w:left w:val="nil"/>
              <w:bottom w:val="single" w:sz="4" w:space="0" w:color="000000"/>
              <w:right w:val="single" w:sz="4" w:space="0" w:color="000000"/>
            </w:tcBorders>
            <w:shd w:val="clear" w:color="auto" w:fill="auto"/>
            <w:noWrap/>
            <w:vAlign w:val="center"/>
            <w:hideMark/>
          </w:tcPr>
          <w:p w14:paraId="0E0C9B6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6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6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7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6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ΘΗΒΑΙΟΣ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6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7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7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7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7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ΙΓΓΛΕΖΗ ΑΙΚΑΤΕΡΙΝΗ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B7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7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7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7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7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ΚΑΒΒΑΔΑΣ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7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7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7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8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7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ΚΑΒΒΑΔΙΑ ΙΩΑΝΝΕΤΑ(ΑΝΝΕΤΑ)</w:t>
            </w:r>
          </w:p>
        </w:tc>
        <w:tc>
          <w:tcPr>
            <w:tcW w:w="820" w:type="dxa"/>
            <w:tcBorders>
              <w:top w:val="nil"/>
              <w:left w:val="nil"/>
              <w:bottom w:val="single" w:sz="4" w:space="0" w:color="000000"/>
              <w:right w:val="single" w:sz="4" w:space="0" w:color="000000"/>
            </w:tcBorders>
            <w:shd w:val="clear" w:color="auto" w:fill="auto"/>
            <w:noWrap/>
            <w:vAlign w:val="center"/>
            <w:hideMark/>
          </w:tcPr>
          <w:p w14:paraId="0E0C9B7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7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B8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8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8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ΚΑΪΣΑΣ </w:t>
            </w:r>
            <w:r w:rsidRPr="00C37B92">
              <w:rPr>
                <w:rFonts w:ascii="Segoe UI" w:eastAsia="Times New Roman" w:hAnsi="Segoe UI" w:cs="Segoe UI"/>
                <w:sz w:val="18"/>
                <w:szCs w:val="18"/>
              </w:rPr>
              <w:t>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8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8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B8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8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8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ΚΑΛΑΦΑΤΗΣ ΣΤΑΥΡΟΣ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8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8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8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9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8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ΚΑΜΑΤΕΡΟΣ ΗΛΙΑΣ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8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8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B8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9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9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ΚΑΡΑΓΙΑΝΝΗΣ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9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9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B9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9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9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ΚΑΡΑ-ΓΙΟΥΣΟΥΦ ΑΪΧΑΝ</w:t>
            </w:r>
          </w:p>
        </w:tc>
        <w:tc>
          <w:tcPr>
            <w:tcW w:w="820" w:type="dxa"/>
            <w:tcBorders>
              <w:top w:val="nil"/>
              <w:left w:val="nil"/>
              <w:bottom w:val="single" w:sz="4" w:space="0" w:color="000000"/>
              <w:right w:val="single" w:sz="4" w:space="0" w:color="000000"/>
            </w:tcBorders>
            <w:shd w:val="clear" w:color="auto" w:fill="auto"/>
            <w:noWrap/>
            <w:vAlign w:val="center"/>
            <w:hideMark/>
          </w:tcPr>
          <w:p w14:paraId="0E0C9B9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9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9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9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9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ΚΑΡΑΓΚΟΥΝΗΣ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9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9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9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A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A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ΚΑΡΑΚΩΣΤΑ </w:t>
            </w:r>
            <w:r w:rsidRPr="00C37B92">
              <w:rPr>
                <w:rFonts w:ascii="Segoe UI" w:eastAsia="Times New Roman" w:hAnsi="Segoe UI" w:cs="Segoe UI"/>
                <w:sz w:val="18"/>
                <w:szCs w:val="18"/>
              </w:rPr>
              <w:t>ΕΥΑΓΓΕΛΙΑ(ΕΥΗ)</w:t>
            </w:r>
          </w:p>
        </w:tc>
        <w:tc>
          <w:tcPr>
            <w:tcW w:w="820" w:type="dxa"/>
            <w:tcBorders>
              <w:top w:val="nil"/>
              <w:left w:val="nil"/>
              <w:bottom w:val="single" w:sz="4" w:space="0" w:color="000000"/>
              <w:right w:val="single" w:sz="4" w:space="0" w:color="000000"/>
            </w:tcBorders>
            <w:shd w:val="clear" w:color="auto" w:fill="auto"/>
            <w:noWrap/>
            <w:vAlign w:val="center"/>
            <w:hideMark/>
          </w:tcPr>
          <w:p w14:paraId="0E0C9BA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A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A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A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A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ΚΑΡΑΜΑΝΛΗ ΑΝΝΑ</w:t>
            </w:r>
          </w:p>
        </w:tc>
        <w:tc>
          <w:tcPr>
            <w:tcW w:w="820" w:type="dxa"/>
            <w:tcBorders>
              <w:top w:val="nil"/>
              <w:left w:val="nil"/>
              <w:bottom w:val="single" w:sz="4" w:space="0" w:color="000000"/>
              <w:right w:val="single" w:sz="4" w:space="0" w:color="000000"/>
            </w:tcBorders>
            <w:shd w:val="clear" w:color="auto" w:fill="auto"/>
            <w:noWrap/>
            <w:vAlign w:val="center"/>
            <w:hideMark/>
          </w:tcPr>
          <w:p w14:paraId="0E0C9BA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A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BA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A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A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ΚΑΡΑΝΑΣΤΑΣΗΣ ΑΠΟΣΤΟΛΟΣ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A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A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A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B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A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ΚΑΡΑΟΓΛΟΥ ΘΕΟΔΩΡΟΣ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B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B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B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B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B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ΚΑΡΑΣΑΡΛΙΔΟΥ ΕΥΦΡΟΣΥΝΗ(ΦΡΟΣΩ)</w:t>
            </w:r>
          </w:p>
        </w:tc>
        <w:tc>
          <w:tcPr>
            <w:tcW w:w="820" w:type="dxa"/>
            <w:tcBorders>
              <w:top w:val="nil"/>
              <w:left w:val="nil"/>
              <w:bottom w:val="single" w:sz="4" w:space="0" w:color="000000"/>
              <w:right w:val="single" w:sz="4" w:space="0" w:color="000000"/>
            </w:tcBorders>
            <w:shd w:val="clear" w:color="auto" w:fill="auto"/>
            <w:noWrap/>
            <w:vAlign w:val="center"/>
            <w:hideMark/>
          </w:tcPr>
          <w:p w14:paraId="0E0C9BB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B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B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B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B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ΚΑΡΡΑΣ ΓΕΩΡΓΙΟΣ-ΔΗΜΗΤΡΙΟΣ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B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BB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BB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C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B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ΚΑΣΤΟΡΗΣ ΑΣΤΕΡΙΟΣ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B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C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C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C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C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ΚΑΤΣΑΒΡΙΑ-ΣΙΩΡΟΠΟΥΛΟΥ ΧΡΥΣΟΥΛΑ</w:t>
            </w:r>
          </w:p>
        </w:tc>
        <w:tc>
          <w:tcPr>
            <w:tcW w:w="820" w:type="dxa"/>
            <w:tcBorders>
              <w:top w:val="nil"/>
              <w:left w:val="nil"/>
              <w:bottom w:val="single" w:sz="4" w:space="0" w:color="000000"/>
              <w:right w:val="single" w:sz="4" w:space="0" w:color="000000"/>
            </w:tcBorders>
            <w:shd w:val="clear" w:color="auto" w:fill="auto"/>
            <w:noWrap/>
            <w:vAlign w:val="center"/>
            <w:hideMark/>
          </w:tcPr>
          <w:p w14:paraId="0E0C9BC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C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C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C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C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lastRenderedPageBreak/>
              <w:t>ΚΑΤΣΑΝΙΩΤΗΣ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C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C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C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D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C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ΚΑΤΣΑΦΑΔΟΣ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C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C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D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D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D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ΚΑΤΣΗΣ ΜΑΡΙΟΣ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D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D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D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D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D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ΚΑΤΣΙΚΗΣ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D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ΑΝ.ΕΛ</w:t>
            </w:r>
          </w:p>
        </w:tc>
        <w:tc>
          <w:tcPr>
            <w:tcW w:w="1900" w:type="dxa"/>
            <w:tcBorders>
              <w:top w:val="nil"/>
              <w:left w:val="nil"/>
              <w:bottom w:val="single" w:sz="4" w:space="0" w:color="000000"/>
              <w:right w:val="single" w:sz="4" w:space="0" w:color="000000"/>
            </w:tcBorders>
            <w:shd w:val="clear" w:color="auto" w:fill="auto"/>
            <w:noWrap/>
            <w:vAlign w:val="center"/>
            <w:hideMark/>
          </w:tcPr>
          <w:p w14:paraId="0E0C9BD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D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E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D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ΚΑΦΑΝΤΑΡΗ ΧΑΡΟΥΛΑ</w:t>
            </w:r>
          </w:p>
        </w:tc>
        <w:tc>
          <w:tcPr>
            <w:tcW w:w="820" w:type="dxa"/>
            <w:tcBorders>
              <w:top w:val="nil"/>
              <w:left w:val="nil"/>
              <w:bottom w:val="single" w:sz="4" w:space="0" w:color="000000"/>
              <w:right w:val="single" w:sz="4" w:space="0" w:color="000000"/>
            </w:tcBorders>
            <w:shd w:val="clear" w:color="auto" w:fill="auto"/>
            <w:noWrap/>
            <w:vAlign w:val="center"/>
            <w:hideMark/>
          </w:tcPr>
          <w:p w14:paraId="0E0C9BD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D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BD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E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E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ΚΕΔΙΚΟΓΛΟΥ ΣΥΜΕΩΝ(ΣΙΜΟΣ)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E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E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E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E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E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ΚΕΛΛΑΣ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E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E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E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BE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E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ΚΕΦΑΛΟΓΙΑΝΝΗΣ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E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E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E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F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F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ΚΟΖΟΜΠΟΛΗ-ΑΜΑΝΑΤΙΔΗ ΠΑΝΑΓΙΩΤΑ</w:t>
            </w:r>
          </w:p>
        </w:tc>
        <w:tc>
          <w:tcPr>
            <w:tcW w:w="820" w:type="dxa"/>
            <w:tcBorders>
              <w:top w:val="nil"/>
              <w:left w:val="nil"/>
              <w:bottom w:val="single" w:sz="4" w:space="0" w:color="000000"/>
              <w:right w:val="single" w:sz="4" w:space="0" w:color="000000"/>
            </w:tcBorders>
            <w:shd w:val="clear" w:color="auto" w:fill="auto"/>
            <w:noWrap/>
            <w:vAlign w:val="center"/>
            <w:hideMark/>
          </w:tcPr>
          <w:p w14:paraId="0E0C9BF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BF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F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BF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F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ΚΟΝΣΟΛΑΣ ΕΜΜΑΝΟΥΗΛ(ΜΑΝΟΣ)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F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F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BF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BF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F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ΚΟΝΤΟΓΕΩΡΓΟΣ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BF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BF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BF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C0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BF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ΚΟΥΚΟΔΗΜΟΣ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0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C0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0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C0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0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ΚΟΥΜΟΥΤΣΑΚΟΣ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0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C0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0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C0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0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ΚΟΥΡΑΚΗΣ ΑΝΑΣΤΑΣΙΟΣ(ΤΑΣΟΣ)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0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0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0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1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0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ΚΟΥΤΣΟΥΚΟΣ ΓΙΑΝΝΗΣ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0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C1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1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C1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1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ΚΟΥΤΣΟΥΜΠΑΣ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1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C1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1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C1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1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ΚΡΕΜΑΣΤΙΝΟΣ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1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C1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C1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2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1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ΚΥΡΙΤΣΗΣ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1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1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2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2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2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ΚΩΝΣΤΑΝΤΙΝΕΑΣ ΠΕΤΡΟΣ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2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2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2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2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2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ΚΩΣΤΟΠΑΝΑΓΙΩΤΟΥ ΗΛΙΑΣ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2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2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2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3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2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ΛΑΖΑΡΙΔΗΣ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2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0E0C9C2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2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C3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3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ΛΙΒΑΝΙΟΥ ΖΩΗ</w:t>
            </w:r>
          </w:p>
        </w:tc>
        <w:tc>
          <w:tcPr>
            <w:tcW w:w="820" w:type="dxa"/>
            <w:tcBorders>
              <w:top w:val="nil"/>
              <w:left w:val="nil"/>
              <w:bottom w:val="single" w:sz="4" w:space="0" w:color="000000"/>
              <w:right w:val="single" w:sz="4" w:space="0" w:color="000000"/>
            </w:tcBorders>
            <w:shd w:val="clear" w:color="auto" w:fill="auto"/>
            <w:noWrap/>
            <w:vAlign w:val="center"/>
            <w:hideMark/>
          </w:tcPr>
          <w:p w14:paraId="0E0C9C3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3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3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3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3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ΛΥΚΟΥΔΗΣ ΣΠΥΡΙΔΩΝ</w:t>
            </w:r>
          </w:p>
        </w:tc>
        <w:tc>
          <w:tcPr>
            <w:tcW w:w="820" w:type="dxa"/>
            <w:tcBorders>
              <w:top w:val="nil"/>
              <w:left w:val="nil"/>
              <w:bottom w:val="single" w:sz="4" w:space="0" w:color="000000"/>
              <w:right w:val="single" w:sz="4" w:space="0" w:color="000000"/>
            </w:tcBorders>
            <w:shd w:val="clear" w:color="auto" w:fill="auto"/>
            <w:noWrap/>
            <w:vAlign w:val="center"/>
            <w:hideMark/>
          </w:tcPr>
          <w:p w14:paraId="0E0C9C3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E0C9C3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3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3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3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ΜΑΝΙΟΣ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3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3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3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4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4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ΜΑΝΤΑΣ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4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4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4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4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4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ΜΑΡΔΑΣ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4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4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4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4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4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ΜΑΡΚΟΥ ΑΙΚΑΤΕΡΙΝΗ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C4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C4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4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C5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4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ΜΑΥΡΩΤΑΣ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5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E0C9C5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5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5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5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ΜΕΓΑΛΟΟΙΚΟΝΟΜΟΥ ΘΕΟΔΩΡΑ</w:t>
            </w:r>
          </w:p>
        </w:tc>
        <w:tc>
          <w:tcPr>
            <w:tcW w:w="820" w:type="dxa"/>
            <w:tcBorders>
              <w:top w:val="nil"/>
              <w:left w:val="nil"/>
              <w:bottom w:val="single" w:sz="4" w:space="0" w:color="000000"/>
              <w:right w:val="single" w:sz="4" w:space="0" w:color="000000"/>
            </w:tcBorders>
            <w:shd w:val="clear" w:color="auto" w:fill="auto"/>
            <w:noWrap/>
            <w:vAlign w:val="center"/>
            <w:hideMark/>
          </w:tcPr>
          <w:p w14:paraId="0E0C9C5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5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5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5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5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ΜΕΪΚΟΠΟΥΛΟΣ ΑΛΕΞΑΝΔΡΟΣ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5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5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5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6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5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ΜΗΤΑΡΑΚΗΣ ΠΑΝΑΓΙΩΤΗΣ(ΝΟΤΗΣ)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5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C6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C6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C6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6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ΜΗΤΑΦΙΔΗΣ ΤΡΙΑΝΤΑΦΥΛΛΟΣ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6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6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6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6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6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ΜΙΧΑΗΛΙΔΗΣ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6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6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C6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7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6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ΜΙΧΕΛΗΣ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6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6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7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7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7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ΜΟΡΦΙΔΗΣ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7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7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7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7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7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ΜΟΥΜΟΥΛΙΔΗΣ ΘΕΜΙΣΤΟΚΛΗΣ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7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7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7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8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7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 xml:space="preserve">ΜΟΥΣΤΑΦΑ </w:t>
            </w:r>
            <w:proofErr w:type="spellStart"/>
            <w:r w:rsidRPr="00C37B92">
              <w:rPr>
                <w:rFonts w:ascii="Segoe UI" w:eastAsia="Times New Roman" w:hAnsi="Segoe UI" w:cs="Segoe UI"/>
                <w:sz w:val="18"/>
                <w:szCs w:val="18"/>
              </w:rPr>
              <w:t>ΜΟΥΣΤΑΦΑ</w:t>
            </w:r>
            <w:proofErr w:type="spellEnd"/>
          </w:p>
        </w:tc>
        <w:tc>
          <w:tcPr>
            <w:tcW w:w="820" w:type="dxa"/>
            <w:tcBorders>
              <w:top w:val="nil"/>
              <w:left w:val="nil"/>
              <w:bottom w:val="single" w:sz="4" w:space="0" w:color="000000"/>
              <w:right w:val="single" w:sz="4" w:space="0" w:color="000000"/>
            </w:tcBorders>
            <w:shd w:val="clear" w:color="auto" w:fill="auto"/>
            <w:noWrap/>
            <w:vAlign w:val="center"/>
            <w:hideMark/>
          </w:tcPr>
          <w:p w14:paraId="0E0C9C7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7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7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8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8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ΜΠΑΛΑΟΥΡΑΣ ΓΕΡΑΣΙΜΟΣ(ΜΑΚΗΣ)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8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8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8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8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8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ΜΠΑΛΑΦΑΣ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8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8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8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8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8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ΜΠΑΛΛΗΣ ΣΥΜΕΩΝ(ΜΑΚΗΣ)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8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8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8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9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9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ΜΠΑΛΤΑΣ ΑΡΙΣΤΕΙΔΗΣ-ΝΙΚΟΛΑΟΣ-ΔΗΜΗΤΡΙΟΣ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9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9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9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9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9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ΜΠΑΛΩΜΕΝΑΚΗΣ ΑΝΤΩΝΗΣ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9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9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9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9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9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ΜΠΑΞΕΒΑΝΑΚΗΣ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9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9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9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A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9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ΜΠΑΡΚΑΣ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A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A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ΠΡΕΒΕΖΗΣ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A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A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A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lastRenderedPageBreak/>
              <w:t>ΜΠΓΙΑΛΑΣ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A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A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A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A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A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ΜΠΟΥΚΩΡΟΣ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A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CA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A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CB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A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ΜΠΟΥΡΑΣ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A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CB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B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CB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B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ΝΤΖΙΜΑΝΗΣ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B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B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B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B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B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ΞΑΝΘΟΣ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B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B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B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C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B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ΞΥΔΑΚΗΣ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B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B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C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C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C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ΟΙΚΟΝΟΜΟΥ ΒΑΣΙΛΕΙΟΣ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C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CC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C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C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C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ΟΥΡΣΟΥΖΙΔΗΣ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C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C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C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D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C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ΠΑΛΛΗΣ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C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C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CC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D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D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ΠΑΝΑΓΙΩΤΟΠΟΥΛΟΣ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D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CD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D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D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D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ΠΑΠΑΔΟΠΟΥΛΟΣ ΑΘΑΝΑΣΙΟΣ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D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D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D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D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D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ΠΑΠΑΔΟΠΟΥΛΟΣ ΧΡΙΣΤΟΦΟΡΟΣ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D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D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D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CE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E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ΠΑΠΑΝΑΤΣΙΟΥ ΑΙΚΑΤΕΡΙΝΗ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CE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E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E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E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E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ΠΑΠΑΦΙΛΙΠΠΟΥ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E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E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E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E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E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ΠΑΠΠΑΣ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E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E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E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F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E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ΠΑΡΑΣΚΕΥΟΠΟΥΛΟΣ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F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F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F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F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F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ΠΑΥΛΙΔΗΣ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F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F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CF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CF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F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ΠΟΛΑΚΗΣ ΠΑΥΛΟΣ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F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CF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CF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D0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CF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ΠΡΑΤΣΟΛΗΣ ΑΝΑΣΤΑΣΙΟΣ(ΤΑΣΟΣ)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CF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0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0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0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0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ΡΑΠΤΗ ΕΛΕΝΗ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D0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D0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0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0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0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ΡΙΖΟΣ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0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0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D0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1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0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ΡΙΖΟΥΛΗΣ ΑΝΔΡΕΑΣ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0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0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1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D1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1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ΣΑΡΑΚΙΩΤΗΣ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1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1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1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1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1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ΣΕΒΑΣΤΑΚΗΣ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1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1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D1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2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1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ΣΕΛΤΣΑΣ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1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1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1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2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2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ΣΗΦΑΚΗΣ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2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2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2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2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2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ΣΙΜΟΡΕΛΗΣ ΧΡΗΣΤΟΣ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2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2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D2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2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2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ΣΚΟΥΡΛΕΤΗΣ ΠΑΝΑΓΙΩΤΗΣ(ΠΑΝΟΣ)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2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2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D2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D3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3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ΣΚΟΥΡΟΛΙΑΚΟΣ ΠΑΝΑΓΙΩΤΗΣ(ΠΑΝΟΣ)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3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3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3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3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3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ΣΚΟΥΦΑ ΕΛΙΣΣΑΒΕΤ</w:t>
            </w:r>
          </w:p>
        </w:tc>
        <w:tc>
          <w:tcPr>
            <w:tcW w:w="820" w:type="dxa"/>
            <w:tcBorders>
              <w:top w:val="nil"/>
              <w:left w:val="nil"/>
              <w:bottom w:val="single" w:sz="4" w:space="0" w:color="000000"/>
              <w:right w:val="single" w:sz="4" w:space="0" w:color="000000"/>
            </w:tcBorders>
            <w:shd w:val="clear" w:color="auto" w:fill="auto"/>
            <w:noWrap/>
            <w:vAlign w:val="center"/>
            <w:hideMark/>
          </w:tcPr>
          <w:p w14:paraId="0E0C9D3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3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3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3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3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ΣΠΑΡΤΙΝΟΣ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3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3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3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4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3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ΣΤΑΜΑΤΑΚΗ ΕΛΕΝΗ</w:t>
            </w:r>
          </w:p>
        </w:tc>
        <w:tc>
          <w:tcPr>
            <w:tcW w:w="820" w:type="dxa"/>
            <w:tcBorders>
              <w:top w:val="nil"/>
              <w:left w:val="nil"/>
              <w:bottom w:val="single" w:sz="4" w:space="0" w:color="000000"/>
              <w:right w:val="single" w:sz="4" w:space="0" w:color="000000"/>
            </w:tcBorders>
            <w:shd w:val="clear" w:color="auto" w:fill="auto"/>
            <w:noWrap/>
            <w:vAlign w:val="center"/>
            <w:hideMark/>
          </w:tcPr>
          <w:p w14:paraId="0E0C9D4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4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4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4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4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ΣΤΑΜΑΤΗΣ ΔΗΜΗΤΡΙΟΣ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4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D4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4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4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4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ΣΤΟΓΙΑΝΝΙΔΗΣ ΓΡΗΓΟΡΙΟΣ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4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4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4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5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4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ΣΥΡΙΓΟΣ ΑΝΤΩΝΙΟΣ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4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5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D5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5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5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ΣΥΡΜΑΛΕΝΙΟΣ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5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5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D5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D5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5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ΤΑΣΟΥΛΑΣ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5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D5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D5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6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5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ΤΑΣΣΟΣ ΣΤΑΥΡΟΣ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5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0E0C9D5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shd w:val="clear" w:color="auto" w:fill="auto"/>
            <w:noWrap/>
            <w:vAlign w:val="center"/>
            <w:hideMark/>
          </w:tcPr>
          <w:p w14:paraId="0E0C9D6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D6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6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ΤΕΛΙΓΙΟΡΙΔΟΥ ΟΛΥΜΠΙΑ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D6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6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6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6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6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ΤΖΑΚΡΗ ΘΕΟΔΩΡΑ</w:t>
            </w:r>
          </w:p>
        </w:tc>
        <w:tc>
          <w:tcPr>
            <w:tcW w:w="820" w:type="dxa"/>
            <w:tcBorders>
              <w:top w:val="nil"/>
              <w:left w:val="nil"/>
              <w:bottom w:val="single" w:sz="4" w:space="0" w:color="000000"/>
              <w:right w:val="single" w:sz="4" w:space="0" w:color="000000"/>
            </w:tcBorders>
            <w:shd w:val="clear" w:color="auto" w:fill="auto"/>
            <w:noWrap/>
            <w:vAlign w:val="center"/>
            <w:hideMark/>
          </w:tcPr>
          <w:p w14:paraId="0E0C9D6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6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6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7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6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ΤΖΑΜΑΚΛΗΣ ΧΑΡΙΛΑΟΣ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6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6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6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D7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7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ΤΖΕΛΕΠΗΣ ΜΙΧΑΗΛ</w:t>
            </w:r>
          </w:p>
        </w:tc>
        <w:tc>
          <w:tcPr>
            <w:tcW w:w="820" w:type="dxa"/>
            <w:tcBorders>
              <w:top w:val="nil"/>
              <w:left w:val="nil"/>
              <w:bottom w:val="single" w:sz="4" w:space="0" w:color="000000"/>
              <w:right w:val="single" w:sz="4" w:space="0" w:color="000000"/>
            </w:tcBorders>
            <w:shd w:val="clear" w:color="auto" w:fill="auto"/>
            <w:noWrap/>
            <w:vAlign w:val="center"/>
            <w:hideMark/>
          </w:tcPr>
          <w:p w14:paraId="0E0C9D7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D7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D7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7A"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7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ΤΟΣΚΑΣ ΝΙΚΟΛΑΟΣ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7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7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D7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D7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7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ΤΡΑΓΑΚΗΣ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7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D7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7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84"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8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lastRenderedPageBreak/>
              <w:t>ΤΡΙΑΝΤΑΦΥΛΛΙΔΗΣ ΑΛΕΞΑΝΔΡΟΣ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8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8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8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D89"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8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ΤΡΙΑΝΤΑΦΥΛΛΟΥ ΜΑΡΙΑ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D8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8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8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8E"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8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ΤΣΙΑΡΑΣ ΚΩΝΣΤΑΝΤΙΝΟΣ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8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D8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8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9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8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ΤΣΙΡΚΑΣ ΒΑΣΙΛΕΙΟΣ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9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9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9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98"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9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ΤΣΙΡΩΝΗΣ ΙΩΑΝΝΗΣ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9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9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D9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9D"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9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ΤΣΟΓΚΑΣ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9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9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9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A2"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9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ΦΑΜΕΛΛΟΣ ΣΩΚΡΑΤΗΣ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9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A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A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ΟΧΙ</w:t>
            </w:r>
          </w:p>
        </w:tc>
      </w:tr>
      <w:tr w:rsidR="00BD61E1" w14:paraId="0E0C9DA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A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ΦΟΡΤΣΑΚΗΣ ΘΕΟΔΩΡΟΣ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A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DA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A6"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AC"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A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ΦΩΤΗΛΑΣ ΙΑΣΩΝΑΣ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A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DA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AB"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B1"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A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ΧΑΡΑΚΟΠΟΥΛΟΣ ΜΑΞΙΜΟΣ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A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0E0C9DA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B0"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B6"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B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ΧΡΙΣΤΟΔΟΥΛΟΠΟΥΛΟΥ ΑΝΑΣΤΑΣΙΑ</w:t>
            </w:r>
          </w:p>
        </w:tc>
        <w:tc>
          <w:tcPr>
            <w:tcW w:w="820" w:type="dxa"/>
            <w:tcBorders>
              <w:top w:val="nil"/>
              <w:left w:val="nil"/>
              <w:bottom w:val="single" w:sz="4" w:space="0" w:color="000000"/>
              <w:right w:val="single" w:sz="4" w:space="0" w:color="000000"/>
            </w:tcBorders>
            <w:shd w:val="clear" w:color="auto" w:fill="auto"/>
            <w:noWrap/>
            <w:vAlign w:val="center"/>
            <w:hideMark/>
          </w:tcPr>
          <w:p w14:paraId="0E0C9DB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B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B5"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B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B7"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ΧΡΙΣΤΟΦΙΛΟΠΟΥΛΟΥ ΠΑΡΑΣΚΕΥΗ(ΕΥΗ)</w:t>
            </w:r>
          </w:p>
        </w:tc>
        <w:tc>
          <w:tcPr>
            <w:tcW w:w="820" w:type="dxa"/>
            <w:tcBorders>
              <w:top w:val="nil"/>
              <w:left w:val="nil"/>
              <w:bottom w:val="single" w:sz="4" w:space="0" w:color="000000"/>
              <w:right w:val="single" w:sz="4" w:space="0" w:color="000000"/>
            </w:tcBorders>
            <w:shd w:val="clear" w:color="auto" w:fill="auto"/>
            <w:noWrap/>
            <w:vAlign w:val="center"/>
            <w:hideMark/>
          </w:tcPr>
          <w:p w14:paraId="0E0C9DB8"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0E0C9DB9"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ΑΤΤΙΚΗΣ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BA"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r w:rsidR="00BD61E1" w14:paraId="0E0C9DC0"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BC"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ΨΑΡΙΑΝΟΣ ΓΡΗΓΟΡΙΟΣ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BD"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0E0C9DBE"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Β' ΑΘΗΝΩΝ</w:t>
            </w:r>
          </w:p>
        </w:tc>
        <w:tc>
          <w:tcPr>
            <w:tcW w:w="774" w:type="dxa"/>
            <w:tcBorders>
              <w:top w:val="nil"/>
              <w:left w:val="nil"/>
              <w:bottom w:val="single" w:sz="4" w:space="0" w:color="000000"/>
              <w:right w:val="single" w:sz="4" w:space="0" w:color="000000"/>
            </w:tcBorders>
            <w:shd w:val="clear" w:color="auto" w:fill="auto"/>
            <w:noWrap/>
            <w:vAlign w:val="center"/>
            <w:hideMark/>
          </w:tcPr>
          <w:p w14:paraId="0E0C9DBF"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ΝΑΙ</w:t>
            </w:r>
          </w:p>
        </w:tc>
      </w:tr>
      <w:tr w:rsidR="00BD61E1" w14:paraId="0E0C9DC5"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0E0C9DC1"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ΨΥΧΟΓΙΟΣ ΓΕΩΡΓΙΟΣ</w:t>
            </w:r>
          </w:p>
        </w:tc>
        <w:tc>
          <w:tcPr>
            <w:tcW w:w="820" w:type="dxa"/>
            <w:tcBorders>
              <w:top w:val="nil"/>
              <w:left w:val="nil"/>
              <w:bottom w:val="single" w:sz="4" w:space="0" w:color="000000"/>
              <w:right w:val="single" w:sz="4" w:space="0" w:color="000000"/>
            </w:tcBorders>
            <w:shd w:val="clear" w:color="auto" w:fill="auto"/>
            <w:noWrap/>
            <w:vAlign w:val="center"/>
            <w:hideMark/>
          </w:tcPr>
          <w:p w14:paraId="0E0C9DC2"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0E0C9DC3"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shd w:val="clear" w:color="auto" w:fill="auto"/>
            <w:noWrap/>
            <w:vAlign w:val="center"/>
            <w:hideMark/>
          </w:tcPr>
          <w:p w14:paraId="0E0C9DC4" w14:textId="77777777" w:rsidR="00856C3B" w:rsidRPr="00C37B92" w:rsidRDefault="00340392" w:rsidP="00856C3B">
            <w:pPr>
              <w:outlineLvl w:val="0"/>
              <w:rPr>
                <w:rFonts w:ascii="Segoe UI" w:eastAsia="Times New Roman" w:hAnsi="Segoe UI" w:cs="Segoe UI"/>
                <w:sz w:val="18"/>
                <w:szCs w:val="18"/>
              </w:rPr>
            </w:pPr>
            <w:r w:rsidRPr="00C37B92">
              <w:rPr>
                <w:rFonts w:ascii="Segoe UI" w:eastAsia="Times New Roman" w:hAnsi="Segoe UI" w:cs="Segoe UI"/>
                <w:sz w:val="18"/>
                <w:szCs w:val="18"/>
              </w:rPr>
              <w:t>ΠΡΝ</w:t>
            </w:r>
          </w:p>
        </w:tc>
      </w:tr>
    </w:tbl>
    <w:p w14:paraId="0E0C9DC6" w14:textId="77777777" w:rsidR="00BD61E1" w:rsidRDefault="00BD61E1">
      <w:pPr>
        <w:rPr>
          <w:rFonts w:eastAsia="Times New Roman" w:cs="Times New Roman"/>
          <w:szCs w:val="24"/>
        </w:rPr>
      </w:pPr>
    </w:p>
    <w:p w14:paraId="0E0C9DC7" w14:textId="77777777" w:rsidR="00BD61E1" w:rsidRDefault="00340392">
      <w:pPr>
        <w:autoSpaceDE w:val="0"/>
        <w:autoSpaceDN w:val="0"/>
        <w:adjustRightInd w:val="0"/>
        <w:spacing w:line="600" w:lineRule="auto"/>
        <w:jc w:val="center"/>
        <w:rPr>
          <w:rFonts w:eastAsia="Times New Roman"/>
          <w:color w:val="FF0000"/>
          <w:szCs w:val="22"/>
        </w:rPr>
      </w:pPr>
      <w:r w:rsidRPr="00021667">
        <w:rPr>
          <w:rFonts w:eastAsia="Times New Roman"/>
          <w:color w:val="FF0000"/>
          <w:szCs w:val="22"/>
        </w:rPr>
        <w:t>ΑΛΛΑΓΗ ΣΕΛΙΔΑΣ</w:t>
      </w:r>
    </w:p>
    <w:p w14:paraId="0E0C9DC8" w14:textId="77777777" w:rsidR="00BD61E1" w:rsidRDefault="00BD61E1">
      <w:pPr>
        <w:spacing w:line="600" w:lineRule="auto"/>
        <w:ind w:firstLine="720"/>
        <w:jc w:val="both"/>
        <w:rPr>
          <w:rFonts w:eastAsia="Times New Roman" w:cs="Times New Roman"/>
          <w:szCs w:val="24"/>
          <w:lang w:val="en-US"/>
        </w:rPr>
      </w:pPr>
    </w:p>
    <w:p w14:paraId="0E0C9DC9" w14:textId="77777777" w:rsidR="00BD61E1" w:rsidRDefault="00BD61E1">
      <w:pPr>
        <w:spacing w:line="600" w:lineRule="auto"/>
        <w:ind w:firstLine="720"/>
        <w:jc w:val="both"/>
        <w:rPr>
          <w:rFonts w:eastAsia="Times New Roman" w:cs="Times New Roman"/>
          <w:szCs w:val="24"/>
          <w:lang w:val="en-US"/>
        </w:rPr>
      </w:pPr>
    </w:p>
    <w:p w14:paraId="0E0C9DCA" w14:textId="77777777" w:rsidR="00BD61E1" w:rsidRDefault="00BD61E1">
      <w:pPr>
        <w:spacing w:line="600" w:lineRule="auto"/>
        <w:jc w:val="both"/>
        <w:rPr>
          <w:rFonts w:eastAsia="Times New Roman" w:cs="Times New Roman"/>
          <w:szCs w:val="24"/>
          <w:lang w:val="en-US"/>
        </w:rPr>
      </w:pPr>
    </w:p>
    <w:p w14:paraId="0E0C9DCB"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w:t>
      </w:r>
      <w:r>
        <w:rPr>
          <w:rFonts w:eastAsia="Times New Roman" w:cs="Times New Roman"/>
          <w:szCs w:val="24"/>
        </w:rPr>
        <w:t>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τρεις εκπαιδευτικοί τους από το 3</w:t>
      </w:r>
      <w:r w:rsidRPr="00021667">
        <w:rPr>
          <w:rFonts w:eastAsia="Times New Roman" w:cs="Times New Roman"/>
          <w:szCs w:val="24"/>
          <w:vertAlign w:val="superscript"/>
        </w:rPr>
        <w:t>ο</w:t>
      </w:r>
      <w:r>
        <w:rPr>
          <w:rFonts w:eastAsia="Times New Roman" w:cs="Times New Roman"/>
          <w:szCs w:val="24"/>
          <w:vertAlign w:val="superscript"/>
        </w:rPr>
        <w:t xml:space="preserve"> </w:t>
      </w:r>
      <w:r>
        <w:rPr>
          <w:rFonts w:eastAsia="Times New Roman" w:cs="Times New Roman"/>
          <w:szCs w:val="24"/>
        </w:rPr>
        <w:t xml:space="preserve">Γυμνάσιο Ωραιοκάστρου Θεσσαλονίκης. </w:t>
      </w:r>
    </w:p>
    <w:p w14:paraId="0E0C9DCC" w14:textId="77777777" w:rsidR="00BD61E1" w:rsidRDefault="00340392">
      <w:pPr>
        <w:tabs>
          <w:tab w:val="left" w:pos="4290"/>
        </w:tabs>
        <w:spacing w:line="600" w:lineRule="auto"/>
        <w:ind w:firstLine="720"/>
        <w:jc w:val="both"/>
        <w:rPr>
          <w:rFonts w:eastAsia="Times New Roman" w:cs="Times New Roman"/>
          <w:szCs w:val="24"/>
        </w:rPr>
      </w:pPr>
      <w:r>
        <w:rPr>
          <w:rFonts w:eastAsia="Times New Roman" w:cs="Times New Roman"/>
          <w:szCs w:val="24"/>
        </w:rPr>
        <w:lastRenderedPageBreak/>
        <w:t xml:space="preserve">Η Βουλή </w:t>
      </w:r>
      <w:r>
        <w:rPr>
          <w:rFonts w:eastAsia="Times New Roman" w:cs="Times New Roman"/>
          <w:szCs w:val="24"/>
        </w:rPr>
        <w:t>σάς</w:t>
      </w:r>
      <w:r>
        <w:rPr>
          <w:rFonts w:eastAsia="Times New Roman" w:cs="Times New Roman"/>
          <w:szCs w:val="24"/>
        </w:rPr>
        <w:t xml:space="preserve"> καλωσορίζει.</w:t>
      </w:r>
      <w:r w:rsidDel="00021667">
        <w:rPr>
          <w:rFonts w:eastAsia="Times New Roman" w:cs="Times New Roman"/>
          <w:szCs w:val="24"/>
        </w:rPr>
        <w:t xml:space="preserve"> </w:t>
      </w:r>
    </w:p>
    <w:p w14:paraId="0E0C9DCD"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E0C9DC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Βλέπετε ότι διεξήχθη ψηφοφορία για την άρση ασυλίας Βουλευτών, </w:t>
      </w:r>
      <w:r>
        <w:rPr>
          <w:rFonts w:eastAsia="Times New Roman" w:cs="Times New Roman"/>
          <w:szCs w:val="24"/>
        </w:rPr>
        <w:t xml:space="preserve">η οποία </w:t>
      </w:r>
      <w:r>
        <w:rPr>
          <w:rFonts w:eastAsia="Times New Roman" w:cs="Times New Roman"/>
          <w:szCs w:val="24"/>
        </w:rPr>
        <w:t xml:space="preserve">ολοκληρώθηκε, ανακοινώθηκε το αποτέλεσμα και </w:t>
      </w:r>
      <w:r>
        <w:rPr>
          <w:rFonts w:eastAsia="Times New Roman" w:cs="Times New Roman"/>
          <w:szCs w:val="24"/>
        </w:rPr>
        <w:t xml:space="preserve">στο σημείο αυτό </w:t>
      </w:r>
      <w:r>
        <w:rPr>
          <w:rFonts w:eastAsia="Times New Roman" w:cs="Times New Roman"/>
          <w:szCs w:val="24"/>
        </w:rPr>
        <w:t>επανερχό</w:t>
      </w:r>
      <w:r>
        <w:rPr>
          <w:rFonts w:eastAsia="Times New Roman" w:cs="Times New Roman"/>
          <w:szCs w:val="24"/>
        </w:rPr>
        <w:t xml:space="preserve">μαστε </w:t>
      </w:r>
      <w:r>
        <w:rPr>
          <w:rFonts w:eastAsia="Times New Roman" w:cs="Times New Roman"/>
          <w:szCs w:val="24"/>
        </w:rPr>
        <w:t>στην ημερήσια διάταξη</w:t>
      </w:r>
      <w:r>
        <w:rPr>
          <w:rFonts w:eastAsia="Times New Roman" w:cs="Times New Roman"/>
          <w:szCs w:val="24"/>
        </w:rPr>
        <w:t xml:space="preserve"> της νομοθετι</w:t>
      </w:r>
      <w:r>
        <w:rPr>
          <w:rFonts w:eastAsia="Times New Roman" w:cs="Times New Roman"/>
          <w:szCs w:val="24"/>
        </w:rPr>
        <w:t>κής εργασίας.</w:t>
      </w:r>
    </w:p>
    <w:p w14:paraId="0E0C9DC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κ. </w:t>
      </w:r>
      <w:proofErr w:type="spellStart"/>
      <w:r>
        <w:rPr>
          <w:rFonts w:eastAsia="Times New Roman" w:cs="Times New Roman"/>
          <w:szCs w:val="24"/>
        </w:rPr>
        <w:t>Μπγιάλας</w:t>
      </w:r>
      <w:proofErr w:type="spellEnd"/>
      <w:r>
        <w:rPr>
          <w:rFonts w:eastAsia="Times New Roman" w:cs="Times New Roman"/>
          <w:szCs w:val="24"/>
        </w:rPr>
        <w:t xml:space="preserve"> για επτά λεπτά.</w:t>
      </w:r>
    </w:p>
    <w:p w14:paraId="0E0C9DD0"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Ευχαριστώ πολύ, κύριε Πρόεδρε.</w:t>
      </w:r>
    </w:p>
    <w:p w14:paraId="0E0C9DD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Βέβαια, νομίζω…</w:t>
      </w:r>
    </w:p>
    <w:p w14:paraId="0E0C9DD2"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Εδώ είμαστε, σας ακούμε, μην αγχώνεστε.</w:t>
      </w:r>
    </w:p>
    <w:p w14:paraId="0E0C9DD3"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Ευχαριστώ πολύ, κύριε συνάδελφε.</w:t>
      </w:r>
    </w:p>
    <w:p w14:paraId="0E0C9DD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ξέρω ότι πάντα προσέχετε και τις τοποθετήσεις μου αλλά και ότι λαμβάνετε πολύ σοβαρά υπ’ </w:t>
      </w:r>
      <w:proofErr w:type="spellStart"/>
      <w:r>
        <w:rPr>
          <w:rFonts w:eastAsia="Times New Roman" w:cs="Times New Roman"/>
          <w:szCs w:val="24"/>
        </w:rPr>
        <w:t>όψιν</w:t>
      </w:r>
      <w:proofErr w:type="spellEnd"/>
      <w:r>
        <w:rPr>
          <w:rFonts w:eastAsia="Times New Roman" w:cs="Times New Roman"/>
          <w:szCs w:val="24"/>
        </w:rPr>
        <w:t xml:space="preserve"> και τις επιστημονικές μου </w:t>
      </w:r>
      <w:r>
        <w:rPr>
          <w:rFonts w:eastAsia="Times New Roman" w:cs="Times New Roman"/>
          <w:szCs w:val="24"/>
        </w:rPr>
        <w:t>-</w:t>
      </w:r>
      <w:r>
        <w:rPr>
          <w:rFonts w:eastAsia="Times New Roman" w:cs="Times New Roman"/>
          <w:szCs w:val="24"/>
        </w:rPr>
        <w:t>οικονομικού περιεχομένου</w:t>
      </w:r>
      <w:r>
        <w:rPr>
          <w:rFonts w:eastAsia="Times New Roman" w:cs="Times New Roman"/>
          <w:szCs w:val="24"/>
        </w:rPr>
        <w:t>-</w:t>
      </w:r>
      <w:r>
        <w:rPr>
          <w:rFonts w:eastAsia="Times New Roman" w:cs="Times New Roman"/>
          <w:szCs w:val="24"/>
        </w:rPr>
        <w:t xml:space="preserve"> επισημάνσεις. Και καλό θα είναι, όντως, να τις διερευνάτε και μερικές απ’ αυτές εάν τις υιοθετείτε, δεν θα ε</w:t>
      </w:r>
      <w:r>
        <w:rPr>
          <w:rFonts w:eastAsia="Times New Roman" w:cs="Times New Roman"/>
          <w:szCs w:val="24"/>
        </w:rPr>
        <w:t xml:space="preserve">ίναι άσχημο, γιατί θα σας βοηθήσει στην αντίληψη των νέων πραγμάτων, μέσα σε μία μεικτή οικονομία, η οποία έχει χαρακτηριστικά που δίνει βαρύτητα στην κοινωνική προστασία και </w:t>
      </w:r>
      <w:r>
        <w:rPr>
          <w:rFonts w:eastAsia="Times New Roman" w:cs="Times New Roman"/>
          <w:szCs w:val="24"/>
        </w:rPr>
        <w:lastRenderedPageBreak/>
        <w:t>όχι απλώς σ</w:t>
      </w:r>
      <w:r>
        <w:rPr>
          <w:rFonts w:eastAsia="Times New Roman" w:cs="Times New Roman"/>
          <w:szCs w:val="24"/>
        </w:rPr>
        <w:t>ε</w:t>
      </w:r>
      <w:r>
        <w:rPr>
          <w:rFonts w:eastAsia="Times New Roman" w:cs="Times New Roman"/>
          <w:szCs w:val="24"/>
        </w:rPr>
        <w:t xml:space="preserve"> ένα καθαρά και άκρως φιλελεύθερο σύστημα, το οποίο είναι ανάλγητο απ</w:t>
      </w:r>
      <w:r>
        <w:rPr>
          <w:rFonts w:eastAsia="Times New Roman" w:cs="Times New Roman"/>
          <w:szCs w:val="24"/>
        </w:rPr>
        <w:t>έναντι στους πολίτες.</w:t>
      </w:r>
    </w:p>
    <w:p w14:paraId="0E0C9DD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Μετά την τοποθέτηση του Πρωθυπουργού, που πολύ ξεκάθαρα έδωσε σε όλους απαντήσεις, πήρα τον λόγο, για να επισημάνω δύο-τρία πραγματάκια και πιστεύω να μη χρειαστεί ούτε καν ο χρόνος των επτά λεπτών, αν και πολλές φορές είναι δύσκολο α</w:t>
      </w:r>
      <w:r>
        <w:rPr>
          <w:rFonts w:eastAsia="Times New Roman" w:cs="Times New Roman"/>
          <w:szCs w:val="24"/>
        </w:rPr>
        <w:t>υτό.</w:t>
      </w:r>
    </w:p>
    <w:p w14:paraId="0E0C9DD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Για το εν λόγω νομοσχέδιο, θέλω να πω ότι νομίζω </w:t>
      </w:r>
      <w:r>
        <w:rPr>
          <w:rFonts w:eastAsia="Times New Roman" w:cs="Times New Roman"/>
          <w:szCs w:val="24"/>
        </w:rPr>
        <w:t>πως</w:t>
      </w:r>
      <w:r>
        <w:rPr>
          <w:rFonts w:eastAsia="Times New Roman" w:cs="Times New Roman"/>
          <w:szCs w:val="24"/>
        </w:rPr>
        <w:t xml:space="preserve"> είναι σε μια θετική κατεύθυνση και συμφωνούμε σ’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υπάρχουν ιδιαίτερες διαφωνίες. Το βασικό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είναι οι τροπολογίες, οι οποίες έχουν σαφή αναφορά, με κοινωνικό πρόσημο και δίνουν αυτό </w:t>
      </w:r>
      <w:r>
        <w:rPr>
          <w:rFonts w:eastAsia="Times New Roman" w:cs="Times New Roman"/>
          <w:szCs w:val="24"/>
        </w:rPr>
        <w:t>το οποίο ξεκίνησε με τα προηγούμενα νομοσχέδια, με τις προηγούμενες ρυθμίσεις, δηλαδή δίνουν στον λαό το στοιχείο ότι από εδώ και πέρα μπορεί να ελπίζει καθημερινά στη βελτίωση της καθημερινότητάς του, στην ελάφρυνση των βαρών του, αυτά τα βάρη και αυτή τη</w:t>
      </w:r>
      <w:r>
        <w:rPr>
          <w:rFonts w:eastAsia="Times New Roman" w:cs="Times New Roman"/>
          <w:szCs w:val="24"/>
        </w:rPr>
        <w:t xml:space="preserve"> δυσκολία που έφεραν τα μνημόνια, η χρεοκοπία της χώρας, η οποία έγινε το 2010 και τα μνημόνια που ήρθαν μετά από αυτό.</w:t>
      </w:r>
    </w:p>
    <w:p w14:paraId="0E0C9DD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Σήμερα, βέβαια, είναι η τροπολογία για το Μάτι, που, όπως αναφέρθηκε, είναι μια μέρα μετά την επίσκεψη του Πρωθυπουργού σ</w:t>
      </w:r>
      <w:r>
        <w:rPr>
          <w:rFonts w:eastAsia="Times New Roman" w:cs="Times New Roman"/>
          <w:szCs w:val="24"/>
        </w:rPr>
        <w:t>’ αυτή την πε</w:t>
      </w:r>
      <w:r>
        <w:rPr>
          <w:rFonts w:eastAsia="Times New Roman" w:cs="Times New Roman"/>
          <w:szCs w:val="24"/>
        </w:rPr>
        <w:lastRenderedPageBreak/>
        <w:t>ρι</w:t>
      </w:r>
      <w:r>
        <w:rPr>
          <w:rFonts w:eastAsia="Times New Roman" w:cs="Times New Roman"/>
          <w:szCs w:val="24"/>
        </w:rPr>
        <w:t>οχή</w:t>
      </w:r>
      <w:r>
        <w:rPr>
          <w:rFonts w:eastAsia="Times New Roman" w:cs="Times New Roman"/>
          <w:szCs w:val="24"/>
        </w:rPr>
        <w:t>, η οποία έγινε χωρίς κάμερες, χωρίς φανφάρες</w:t>
      </w:r>
      <w:r>
        <w:rPr>
          <w:rFonts w:eastAsia="Times New Roman" w:cs="Times New Roman"/>
          <w:szCs w:val="24"/>
        </w:rPr>
        <w:t xml:space="preserve"> </w:t>
      </w:r>
      <w:r>
        <w:rPr>
          <w:rFonts w:eastAsia="Times New Roman" w:cs="Times New Roman"/>
          <w:szCs w:val="24"/>
        </w:rPr>
        <w:t>αλλά μέσα σ’ ένα πλαίσιο επαφών που έχει ο Πρωθυπουργός κάθε μήνα, κάθε λίγο και λιγάκι να πηγαίνει σ’ αυτούς τους ανθρώπους, οι οποίοι επλήγησαν απ’ αυτή την πυρκαγιά, για να δίνονται λύσεις σε προβλήματα.</w:t>
      </w:r>
    </w:p>
    <w:p w14:paraId="0E0C9DD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Είδα το εξής σήμερα σε κάποια ηλεκτρονικά </w:t>
      </w:r>
      <w:r>
        <w:rPr>
          <w:rFonts w:eastAsia="Times New Roman" w:cs="Times New Roman"/>
          <w:szCs w:val="24"/>
          <w:lang w:val="en-US"/>
        </w:rPr>
        <w:t>site</w:t>
      </w:r>
      <w:r>
        <w:rPr>
          <w:rFonts w:eastAsia="Times New Roman" w:cs="Times New Roman"/>
          <w:szCs w:val="24"/>
        </w:rPr>
        <w:t xml:space="preserve"> εφημερίδων της χώρας μας. Ενώ όταν πήγε τις προηγούμενες φορές, γνώριζαν οι δημοσιογράφοι και ακολουθούσαν τον Πρωθυπουργό, τότε έλεγαν ότι γίνεται για σόου, για τις κάμερες και όχι για την ουσία. Χθες που πήγ</w:t>
      </w:r>
      <w:r>
        <w:rPr>
          <w:rFonts w:eastAsia="Times New Roman" w:cs="Times New Roman"/>
          <w:szCs w:val="24"/>
        </w:rPr>
        <w:t xml:space="preserve">ε χωρίς τις κάμερες, τι έγραφαν; Έγραφαν: «Πήγε εν </w:t>
      </w:r>
      <w:proofErr w:type="spellStart"/>
      <w:r>
        <w:rPr>
          <w:rFonts w:eastAsia="Times New Roman" w:cs="Times New Roman"/>
          <w:szCs w:val="24"/>
        </w:rPr>
        <w:t>κρυπτώ</w:t>
      </w:r>
      <w:proofErr w:type="spellEnd"/>
      <w:r>
        <w:rPr>
          <w:rFonts w:eastAsia="Times New Roman" w:cs="Times New Roman"/>
          <w:szCs w:val="24"/>
        </w:rPr>
        <w:t>, για να μην τεθούν τα ερωτήματα». Τελικά, πείτε στους φίλους σας εκεί, δημοσιογράφους και προπαγανδιστές σας, είτε στο σακούλι είτε στο σακί, γιατί έτσι όπως κάνετε ούτε στο σακούλι δεν χωράτε και σ</w:t>
      </w:r>
      <w:r>
        <w:rPr>
          <w:rFonts w:eastAsia="Times New Roman" w:cs="Times New Roman"/>
          <w:szCs w:val="24"/>
        </w:rPr>
        <w:t>το σακί περισσεύετε.</w:t>
      </w:r>
    </w:p>
    <w:p w14:paraId="0E0C9DD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δεύτερη σημαντική τροπολογία, η οποία είναι, νομίζω, μια αποκατάσταση κάποιων αδικιών</w:t>
      </w:r>
      <w:r>
        <w:rPr>
          <w:rFonts w:eastAsia="Times New Roman" w:cs="Times New Roman"/>
          <w:szCs w:val="24"/>
        </w:rPr>
        <w:t>,</w:t>
      </w:r>
      <w:r>
        <w:rPr>
          <w:rFonts w:eastAsia="Times New Roman" w:cs="Times New Roman"/>
          <w:szCs w:val="24"/>
        </w:rPr>
        <w:t xml:space="preserve"> αναφέρεται στους πίνακες κατάταξης των ανθρώπων της Πυροσβεστικής </w:t>
      </w:r>
      <w:r>
        <w:rPr>
          <w:rFonts w:eastAsia="Times New Roman" w:cs="Times New Roman"/>
          <w:szCs w:val="24"/>
        </w:rPr>
        <w:t>-</w:t>
      </w:r>
      <w:r>
        <w:rPr>
          <w:rFonts w:eastAsia="Times New Roman" w:cs="Times New Roman"/>
          <w:szCs w:val="24"/>
        </w:rPr>
        <w:t>και για τους πενταετούς και γι’ αυτούς που ήταν επιλαχόντες το 2011. Νομίζω ότι με την παράταση που δίδεται για την ισχύ στους πίνακες αυτών των ανθρώπων αποκαθιστούμε έτσι την αδικία. Είναι μικρός ο αριθμός ειδικά αυτών των ανθρώπων που ήταν οι επιλαχόντε</w:t>
      </w:r>
      <w:r>
        <w:rPr>
          <w:rFonts w:eastAsia="Times New Roman" w:cs="Times New Roman"/>
          <w:szCs w:val="24"/>
        </w:rPr>
        <w:t xml:space="preserve">ς του 2011 και σωστά, κυρία Υπουργέ, πήρατε την πρωτοβουλία, για να εξαλειφθεί </w:t>
      </w:r>
      <w:r>
        <w:rPr>
          <w:rFonts w:eastAsia="Times New Roman" w:cs="Times New Roman"/>
          <w:szCs w:val="24"/>
        </w:rPr>
        <w:lastRenderedPageBreak/>
        <w:t>και αυτή η αδικία, μιας και στο επόμενο διάστημα οι προσλήψεις των πυροσβεστών γίνονται μέσα από το μηχανογραφικό σύστημα.</w:t>
      </w:r>
    </w:p>
    <w:p w14:paraId="0E0C9DD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Είναι, επίσης, η μείωση των φορολογικών συντελεστών τω</w:t>
      </w:r>
      <w:r>
        <w:rPr>
          <w:rFonts w:eastAsia="Times New Roman" w:cs="Times New Roman"/>
          <w:szCs w:val="24"/>
        </w:rPr>
        <w:t xml:space="preserve">ν νομικών προσώπων, όπως ανέφερε ο Πρωθυπουργός, μέσα σ’ ένα σχέδιο συγκεκριμένο, στην επόμενη τετραετία, κάθε χρόνο κατά 1%. Ας μην κόπτονται τόσο πολύ κάποιοι άνθρωποι, η Αντιπολίτευση, που θέλει να μας πει ότι είναι αυτοί οι οποίοι μείωσαν τη φορολογία </w:t>
      </w:r>
      <w:r>
        <w:rPr>
          <w:rFonts w:eastAsia="Times New Roman" w:cs="Times New Roman"/>
          <w:szCs w:val="24"/>
        </w:rPr>
        <w:t>στις επιχειρήσεις. Δεν ξεχνάμε το</w:t>
      </w:r>
      <w:r>
        <w:rPr>
          <w:rFonts w:eastAsia="Times New Roman" w:cs="Times New Roman"/>
          <w:szCs w:val="24"/>
        </w:rPr>
        <w:t>ν</w:t>
      </w:r>
      <w:r>
        <w:rPr>
          <w:rFonts w:eastAsia="Times New Roman" w:cs="Times New Roman"/>
          <w:szCs w:val="24"/>
        </w:rPr>
        <w:t xml:space="preserve"> ν.4172/2013, όπου από το πρώτο ευρώ καταργήθηκαν όλα τα αφορολόγητα και τέθηκε 26% για όλους ανεξαιρέτως. Για τις μικρομεσαίες επιχειρήσεις -και βέβαια είναι το πώς ορίζει ο καθένας τη μικρομεσαία επιχείρηση- μέχρι 20.000</w:t>
      </w:r>
      <w:r>
        <w:rPr>
          <w:rFonts w:eastAsia="Times New Roman" w:cs="Times New Roman"/>
          <w:szCs w:val="24"/>
        </w:rPr>
        <w:t xml:space="preserve"> ευρώ, ούτως ή άλλως, στις ατομικές επιχειρήσεις η φορολογία από το 26%, με το</w:t>
      </w:r>
      <w:r>
        <w:rPr>
          <w:rFonts w:eastAsia="Times New Roman" w:cs="Times New Roman"/>
          <w:szCs w:val="24"/>
        </w:rPr>
        <w:t>ν</w:t>
      </w:r>
      <w:r>
        <w:rPr>
          <w:rFonts w:eastAsia="Times New Roman" w:cs="Times New Roman"/>
          <w:szCs w:val="24"/>
        </w:rPr>
        <w:t xml:space="preserve"> νόμο που ψηφίσαμε πέρυσι, πήγε στο 22%, για όσους έχουν 20.000 καθαρό φορολογητέο. Άρα ούτως ή άλλως υπήρχε. </w:t>
      </w:r>
    </w:p>
    <w:p w14:paraId="0E0C9DD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Για τα νομικά πρόσωπα και τις οντότητες, που πήγε από το 26% στο 2</w:t>
      </w:r>
      <w:r>
        <w:rPr>
          <w:rFonts w:eastAsia="Times New Roman" w:cs="Times New Roman"/>
          <w:szCs w:val="24"/>
        </w:rPr>
        <w:t xml:space="preserve">9%, μειώνεται, μιας και τα δημοσιονομικά πράγματα της χώρας μας μας το επιτρέπουν, κάθε χρόνο κατά 1%. </w:t>
      </w:r>
    </w:p>
    <w:p w14:paraId="0E0C9DD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Όσον αφορά τον ΕΝΦΙΑ, να ξεκαθαρίσουμε ότι εδώ φαίνεται η διαφορετικότητα των αποφάσεών μας, αλλά και των δρόμων που επιλέγουμε. Μας </w:t>
      </w:r>
      <w:r>
        <w:rPr>
          <w:rFonts w:eastAsia="Times New Roman" w:cs="Times New Roman"/>
          <w:szCs w:val="24"/>
        </w:rPr>
        <w:lastRenderedPageBreak/>
        <w:t>έχουν πει η Αξιωματ</w:t>
      </w:r>
      <w:r>
        <w:rPr>
          <w:rFonts w:eastAsia="Times New Roman" w:cs="Times New Roman"/>
          <w:szCs w:val="24"/>
        </w:rPr>
        <w:t>ική Αντιπολίτευση και ο Αρχηγός της ότι προτείνει 30% μείωση του ΕΝΦΙΑ σε περίοδο τετραετίας-πενταετίας, αλλά οριζόντια. Είναι τελείως διαφορετικό πράγμα, όμως, αγαπητοί συνάδελφοι, τα 100 ευρώ, με τη μείωση που κάνουμε με την τροπολογία που ψηφίζουμε σήμε</w:t>
      </w:r>
      <w:r>
        <w:rPr>
          <w:rFonts w:eastAsia="Times New Roman" w:cs="Times New Roman"/>
          <w:szCs w:val="24"/>
        </w:rPr>
        <w:t xml:space="preserve">ρα στη Βουλή, που γλιτώνει, που ελαφρύνεται ένα μικροϊδιοκτήτης, ένας άνθρωπος ο οποίος έχει πολύ μικρή περιουσία, που από τα 300 ευρώ θα γλιτώσει τα 100 ευρώ και είναι τελείως διαφορετικό ποσό για έναν ο οποίος οφείλει ΕΝΦΙΑ ενός εκατομμυρίου να γλιτώσει </w:t>
      </w:r>
      <w:r>
        <w:rPr>
          <w:rFonts w:eastAsia="Times New Roman" w:cs="Times New Roman"/>
          <w:szCs w:val="24"/>
        </w:rPr>
        <w:t>300.000. Αυτό είναι το θέμα, που λέμε, ναι, όντως υπάρχει μια μεροληψία από την Κυβέρνησή μας, ταξική μεροληψία, αλλά υπέρ των αδυνάτων. Γιατί το να κάνεις 30% μείωση σε κάποιον, ο οποίος έχει μια τεράστια περιουσία και πληρώνει 1 εκατομμύριο ευρώ ΕΝΦΙΑ κα</w:t>
      </w:r>
      <w:r>
        <w:rPr>
          <w:rFonts w:eastAsia="Times New Roman" w:cs="Times New Roman"/>
          <w:szCs w:val="24"/>
        </w:rPr>
        <w:t xml:space="preserve">ι να του χαρίσεις 300.000 ευρώ, δεν είναι το ίδιο πράγμα με το </w:t>
      </w:r>
      <w:proofErr w:type="spellStart"/>
      <w:r>
        <w:rPr>
          <w:rFonts w:eastAsia="Times New Roman" w:cs="Times New Roman"/>
          <w:szCs w:val="24"/>
        </w:rPr>
        <w:t>ε</w:t>
      </w:r>
      <w:r>
        <w:rPr>
          <w:rFonts w:eastAsia="Times New Roman" w:cs="Times New Roman"/>
          <w:szCs w:val="24"/>
        </w:rPr>
        <w:t>κατοστάευρο</w:t>
      </w:r>
      <w:proofErr w:type="spellEnd"/>
      <w:r>
        <w:rPr>
          <w:rFonts w:eastAsia="Times New Roman" w:cs="Times New Roman"/>
          <w:szCs w:val="24"/>
        </w:rPr>
        <w:t xml:space="preserve"> που θα μειωθεί η επιβάρυνση ενός φτωχού Έλληνα πολίτη.</w:t>
      </w:r>
    </w:p>
    <w:p w14:paraId="0E0C9DD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Βέβαια</w:t>
      </w:r>
      <w:r w:rsidRPr="002F637C">
        <w:rPr>
          <w:rFonts w:eastAsia="Times New Roman" w:cs="Times New Roman"/>
          <w:szCs w:val="24"/>
        </w:rPr>
        <w:t>,</w:t>
      </w:r>
      <w:r>
        <w:rPr>
          <w:rFonts w:eastAsia="Times New Roman" w:cs="Times New Roman"/>
          <w:szCs w:val="24"/>
        </w:rPr>
        <w:t xml:space="preserve"> και η πρόταση για μεταφορά του ΕΝΦΙΑ στους </w:t>
      </w:r>
      <w:r w:rsidRPr="002F637C">
        <w:rPr>
          <w:rFonts w:eastAsia="Times New Roman" w:cs="Times New Roman"/>
          <w:szCs w:val="24"/>
        </w:rPr>
        <w:t>δήμους, νομίζω ότι για</w:t>
      </w:r>
      <w:r>
        <w:rPr>
          <w:rFonts w:eastAsia="Times New Roman" w:cs="Times New Roman"/>
          <w:szCs w:val="24"/>
        </w:rPr>
        <w:t xml:space="preserve"> όσους ανθρώπους έχουν ασχοληθεί με την </w:t>
      </w:r>
      <w:r>
        <w:rPr>
          <w:rFonts w:eastAsia="Times New Roman" w:cs="Times New Roman"/>
          <w:szCs w:val="24"/>
        </w:rPr>
        <w:t>τοπική αυτοδ</w:t>
      </w:r>
      <w:r>
        <w:rPr>
          <w:rFonts w:eastAsia="Times New Roman" w:cs="Times New Roman"/>
          <w:szCs w:val="24"/>
        </w:rPr>
        <w:t>ιοίκηση</w:t>
      </w:r>
      <w:r>
        <w:rPr>
          <w:rFonts w:eastAsia="Times New Roman" w:cs="Times New Roman"/>
          <w:szCs w:val="24"/>
        </w:rPr>
        <w:t xml:space="preserve"> για αρκετά χρόνια -όπως εγώ- κατέληξε ως ανέκδοτο. Και</w:t>
      </w:r>
      <w:r>
        <w:rPr>
          <w:rFonts w:eastAsia="Times New Roman" w:cs="Times New Roman"/>
          <w:szCs w:val="24"/>
        </w:rPr>
        <w:t>,</w:t>
      </w:r>
      <w:r>
        <w:rPr>
          <w:rFonts w:eastAsia="Times New Roman" w:cs="Times New Roman"/>
          <w:szCs w:val="24"/>
        </w:rPr>
        <w:t xml:space="preserve"> φυσικά, δεν το θέλουν ούτε και οι </w:t>
      </w:r>
      <w:proofErr w:type="spellStart"/>
      <w:r>
        <w:rPr>
          <w:rFonts w:eastAsia="Times New Roman" w:cs="Times New Roman"/>
          <w:szCs w:val="24"/>
        </w:rPr>
        <w:t>αυτοδιοικητικοί</w:t>
      </w:r>
      <w:proofErr w:type="spellEnd"/>
      <w:r>
        <w:rPr>
          <w:rFonts w:eastAsia="Times New Roman" w:cs="Times New Roman"/>
          <w:szCs w:val="24"/>
        </w:rPr>
        <w:t xml:space="preserve">. </w:t>
      </w:r>
    </w:p>
    <w:p w14:paraId="0E0C9DD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Άρα σαφώς πάμε σε μια ελάφρυνση των ανθρώπων με το κοινωνικό μέρισμα</w:t>
      </w:r>
      <w:r w:rsidRPr="002F637C">
        <w:rPr>
          <w:rFonts w:eastAsia="Times New Roman" w:cs="Times New Roman"/>
          <w:szCs w:val="24"/>
        </w:rPr>
        <w:t>,</w:t>
      </w:r>
      <w:r>
        <w:rPr>
          <w:rFonts w:eastAsia="Times New Roman" w:cs="Times New Roman"/>
          <w:szCs w:val="24"/>
        </w:rPr>
        <w:t xml:space="preserve"> το οποίο έρχεται για τρίτη φορά.</w:t>
      </w:r>
      <w:r w:rsidRPr="002F637C">
        <w:rPr>
          <w:rFonts w:eastAsia="Times New Roman" w:cs="Times New Roman"/>
          <w:szCs w:val="24"/>
        </w:rPr>
        <w:t xml:space="preserve"> </w:t>
      </w:r>
    </w:p>
    <w:p w14:paraId="0E0C9DD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Ακούσαμε ότι δίνεται πάλι προεκλογικ</w:t>
      </w:r>
      <w:r>
        <w:rPr>
          <w:rFonts w:eastAsia="Times New Roman" w:cs="Times New Roman"/>
          <w:szCs w:val="24"/>
        </w:rPr>
        <w:t>ά, λίγο πριν τις γιορτές. Εντάξει, το ίδιο μας είπατε και το 2016, το ίδιο και το 2017, το ίδιο μας λέτε και το 2018, το ίδιο θα μας πείτε και του χρόνου, το 2019. Άσχετα αν μετά τις εκλογές κυβέρνηση θα είναι πάλι ο ΣΥΡΙΖΑ, άσχετα αν οι μεθεπόμενες εκλογέ</w:t>
      </w:r>
      <w:r>
        <w:rPr>
          <w:rFonts w:eastAsia="Times New Roman" w:cs="Times New Roman"/>
          <w:szCs w:val="24"/>
        </w:rPr>
        <w:t xml:space="preserve">ς θα είναι το 2023, εσείς πάλι θα χρησιμοποιείτε αυτή τη δικαιολογία. </w:t>
      </w:r>
    </w:p>
    <w:p w14:paraId="0E0C9DE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Αυτό, όμως, που θα ήθελα να επισημάνω για το κοινωνικό μέρισμα και να το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η αρμόδια Υπουργός, είναι ότι σε ανθρώπους οι οποίοι έχουν ποσοστό αναπηρίας πάνω από 67%, αυξάνε</w:t>
      </w:r>
      <w:r>
        <w:rPr>
          <w:rFonts w:eastAsia="Times New Roman" w:cs="Times New Roman"/>
          <w:szCs w:val="24"/>
        </w:rPr>
        <w:t xml:space="preserve">ται το εισοδηματικό κριτήριο, αλλά θα πρέπει να έχει ανάλογη αύξηση και το κριτήριο της περιουσίας. </w:t>
      </w:r>
    </w:p>
    <w:p w14:paraId="0E0C9DE1" w14:textId="77777777" w:rsidR="00BD61E1" w:rsidRDefault="00340392">
      <w:pPr>
        <w:spacing w:line="600" w:lineRule="auto"/>
        <w:ind w:firstLine="720"/>
        <w:jc w:val="both"/>
        <w:rPr>
          <w:rFonts w:eastAsia="Times New Roman" w:cs="Times New Roman"/>
          <w:color w:val="000000" w:themeColor="text1"/>
          <w:szCs w:val="24"/>
        </w:rPr>
      </w:pPr>
      <w:r w:rsidRPr="008178DA">
        <w:rPr>
          <w:rFonts w:eastAsia="Times New Roman" w:cs="Times New Roman"/>
          <w:color w:val="000000" w:themeColor="text1"/>
          <w:szCs w:val="24"/>
        </w:rPr>
        <w:t xml:space="preserve">Κλείνω, κύριε Πρόεδρε, με τα εξής: Μέχρι το τέλος του έτους θα έχουμε και τη διάταξη για τη διανομή του υπολοίπου ποσού σε κοινωνικές παροχές. </w:t>
      </w:r>
      <w:r w:rsidRPr="008178DA">
        <w:rPr>
          <w:rFonts w:eastAsia="Times New Roman" w:cs="Times New Roman"/>
          <w:color w:val="000000" w:themeColor="text1"/>
          <w:shd w:val="clear" w:color="auto" w:fill="FFFFFF"/>
        </w:rPr>
        <w:t>Τ</w:t>
      </w:r>
      <w:r w:rsidRPr="008178DA">
        <w:rPr>
          <w:rFonts w:eastAsia="Times New Roman" w:cs="Times New Roman"/>
          <w:color w:val="000000" w:themeColor="text1"/>
          <w:szCs w:val="24"/>
        </w:rPr>
        <w:t>ο πετρέλαιο</w:t>
      </w:r>
      <w:r w:rsidRPr="008178DA">
        <w:rPr>
          <w:rFonts w:eastAsia="Times New Roman" w:cs="Times New Roman"/>
          <w:color w:val="000000" w:themeColor="text1"/>
          <w:szCs w:val="24"/>
        </w:rPr>
        <w:t xml:space="preserve"> θέρμανσης θα πρέπει να το δούμε πολύ σοβαρά ειδικά στους νομούς της Α΄ ζώνης. Νομίζω ότι είναι επιβεβλημένο, μιας και υπάρχει δημοσιονομικός χώρος, τα 25 λεπτά να γίνουν 40 λεπτά. Γιατί με 1,15 ευρώ το λίτρο, περίπου</w:t>
      </w:r>
      <w:r w:rsidRPr="008178DA">
        <w:rPr>
          <w:rFonts w:eastAsia="Times New Roman" w:cs="Times New Roman"/>
          <w:color w:val="000000" w:themeColor="text1"/>
          <w:shd w:val="clear" w:color="auto" w:fill="FFFFFF"/>
        </w:rPr>
        <w:t>, που</w:t>
      </w:r>
      <w:r w:rsidRPr="008178DA">
        <w:rPr>
          <w:rFonts w:eastAsia="Times New Roman" w:cs="Times New Roman"/>
          <w:color w:val="000000" w:themeColor="text1"/>
          <w:szCs w:val="24"/>
        </w:rPr>
        <w:t xml:space="preserve"> πωλείται αυτή τη στιγμή το πετρέλ</w:t>
      </w:r>
      <w:r w:rsidRPr="008178DA">
        <w:rPr>
          <w:rFonts w:eastAsia="Times New Roman" w:cs="Times New Roman"/>
          <w:color w:val="000000" w:themeColor="text1"/>
          <w:szCs w:val="24"/>
        </w:rPr>
        <w:t xml:space="preserve">αιο θέρμανσης στις πόλεις της </w:t>
      </w:r>
      <w:r w:rsidRPr="008178DA">
        <w:rPr>
          <w:rFonts w:eastAsia="Times New Roman" w:cs="Times New Roman"/>
          <w:color w:val="000000" w:themeColor="text1"/>
          <w:szCs w:val="24"/>
        </w:rPr>
        <w:t>β</w:t>
      </w:r>
      <w:r w:rsidRPr="008178DA">
        <w:rPr>
          <w:rFonts w:eastAsia="Times New Roman" w:cs="Times New Roman"/>
          <w:color w:val="000000" w:themeColor="text1"/>
          <w:szCs w:val="24"/>
        </w:rPr>
        <w:t xml:space="preserve">όρειας Ελλάδας, στις πόλεις της Μακεδονίας, αλλά και στις ορεινές περιοχές, δεν μπορεί να καλύψει αυτή την αύξηση λόγω της εμπορικής τιμής. </w:t>
      </w:r>
    </w:p>
    <w:p w14:paraId="0E0C9DE2" w14:textId="77777777" w:rsidR="00BD61E1" w:rsidRDefault="00340392">
      <w:pPr>
        <w:spacing w:line="600" w:lineRule="auto"/>
        <w:ind w:firstLine="720"/>
        <w:jc w:val="both"/>
        <w:rPr>
          <w:rFonts w:eastAsia="Times New Roman" w:cs="Times New Roman"/>
          <w:color w:val="000000" w:themeColor="text1"/>
          <w:szCs w:val="24"/>
        </w:rPr>
      </w:pPr>
      <w:r w:rsidRPr="008178DA">
        <w:rPr>
          <w:rFonts w:eastAsia="Times New Roman" w:cs="Times New Roman"/>
          <w:color w:val="000000" w:themeColor="text1"/>
          <w:szCs w:val="24"/>
        </w:rPr>
        <w:lastRenderedPageBreak/>
        <w:t xml:space="preserve">Ευχαριστώ. </w:t>
      </w:r>
    </w:p>
    <w:p w14:paraId="0E0C9DE3" w14:textId="77777777" w:rsidR="00BD61E1" w:rsidRDefault="00340392">
      <w:pPr>
        <w:spacing w:line="600" w:lineRule="auto"/>
        <w:ind w:firstLine="720"/>
        <w:jc w:val="center"/>
        <w:rPr>
          <w:rFonts w:eastAsia="Times New Roman" w:cs="Times New Roman"/>
          <w:color w:val="000000" w:themeColor="text1"/>
          <w:szCs w:val="24"/>
        </w:rPr>
      </w:pPr>
      <w:r w:rsidRPr="008178DA">
        <w:rPr>
          <w:rFonts w:eastAsia="Times New Roman" w:cs="Times New Roman"/>
          <w:color w:val="000000" w:themeColor="text1"/>
          <w:szCs w:val="24"/>
        </w:rPr>
        <w:t>(Χειροκροτήματα από την πτέρυγα του ΣΥΡΙΖΑ)</w:t>
      </w:r>
    </w:p>
    <w:p w14:paraId="0E0C9DE4" w14:textId="77777777" w:rsidR="00BD61E1" w:rsidRDefault="00340392">
      <w:pPr>
        <w:spacing w:line="600" w:lineRule="auto"/>
        <w:ind w:firstLine="720"/>
        <w:jc w:val="both"/>
        <w:rPr>
          <w:rFonts w:eastAsia="Times New Roman" w:cs="Times New Roman"/>
          <w:szCs w:val="24"/>
        </w:rPr>
      </w:pPr>
      <w:r w:rsidRPr="00D25EC0">
        <w:rPr>
          <w:rFonts w:eastAsia="Times New Roman" w:cs="Times New Roman"/>
          <w:b/>
          <w:szCs w:val="24"/>
        </w:rPr>
        <w:t xml:space="preserve">ΠΡΟΕΔΡΕΥΩΝ (Δημήτριος </w:t>
      </w:r>
      <w:proofErr w:type="spellStart"/>
      <w:r w:rsidRPr="00D25EC0">
        <w:rPr>
          <w:rFonts w:eastAsia="Times New Roman" w:cs="Times New Roman"/>
          <w:b/>
          <w:szCs w:val="24"/>
        </w:rPr>
        <w:t>Κρεμασ</w:t>
      </w:r>
      <w:r w:rsidRPr="00D25EC0">
        <w:rPr>
          <w:rFonts w:eastAsia="Times New Roman" w:cs="Times New Roman"/>
          <w:b/>
          <w:szCs w:val="24"/>
        </w:rPr>
        <w:t>τινός</w:t>
      </w:r>
      <w:proofErr w:type="spellEnd"/>
      <w:r w:rsidRPr="00D25EC0">
        <w:rPr>
          <w:rFonts w:eastAsia="Times New Roman" w:cs="Times New Roman"/>
          <w:b/>
          <w:szCs w:val="24"/>
        </w:rPr>
        <w:t xml:space="preserve">): </w:t>
      </w:r>
      <w:r w:rsidRPr="00D25EC0">
        <w:rPr>
          <w:rFonts w:eastAsia="Times New Roman" w:cs="Times New Roman"/>
          <w:szCs w:val="24"/>
        </w:rPr>
        <w:t xml:space="preserve">Και εγώ ευχαριστώ. </w:t>
      </w:r>
    </w:p>
    <w:p w14:paraId="0E0C9DE5" w14:textId="77777777" w:rsidR="00BD61E1" w:rsidRDefault="00340392">
      <w:pPr>
        <w:spacing w:line="600" w:lineRule="auto"/>
        <w:ind w:firstLine="720"/>
        <w:jc w:val="both"/>
        <w:rPr>
          <w:rFonts w:eastAsia="Times New Roman" w:cs="Times New Roman"/>
          <w:szCs w:val="24"/>
        </w:rPr>
      </w:pPr>
      <w:r w:rsidRPr="00D25EC0">
        <w:rPr>
          <w:rFonts w:eastAsia="Times New Roman" w:cs="Times New Roman"/>
          <w:szCs w:val="24"/>
        </w:rPr>
        <w:t xml:space="preserve">Τον λόγο έχει ο κ. Θεοχαρόπουλος, Κοινοβουλευτικός Εκπρόσωπος της Δημοκρατικής Συμπαράταξης ΠΑΣΟΚ - ΔΗΜΑΡ. </w:t>
      </w:r>
    </w:p>
    <w:p w14:paraId="0E0C9DE6"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Κυρία Υπουργέ, κυρίες και κύριοι Βουλευτές, πρώτα-πρώτα </w:t>
      </w:r>
      <w:r>
        <w:rPr>
          <w:rFonts w:eastAsia="Times New Roman" w:cs="Times New Roman"/>
          <w:szCs w:val="24"/>
        </w:rPr>
        <w:t xml:space="preserve">η συζήτηση για </w:t>
      </w:r>
      <w:r>
        <w:rPr>
          <w:rFonts w:eastAsia="Times New Roman" w:cs="Times New Roman"/>
          <w:szCs w:val="24"/>
        </w:rPr>
        <w:t>το νομοσχέδιο έχει πάει</w:t>
      </w:r>
      <w:r w:rsidRPr="002F637C">
        <w:rPr>
          <w:rFonts w:eastAsia="Times New Roman" w:cs="Times New Roman"/>
          <w:szCs w:val="24"/>
        </w:rPr>
        <w:t xml:space="preserve"> </w:t>
      </w:r>
      <w:r>
        <w:rPr>
          <w:rFonts w:eastAsia="Times New Roman" w:cs="Times New Roman"/>
          <w:szCs w:val="24"/>
        </w:rPr>
        <w:t xml:space="preserve">περίπατο. Με το νομοσχέδιο που έχετε φέρει σήμερα, κυρία </w:t>
      </w:r>
      <w:proofErr w:type="spellStart"/>
      <w:r>
        <w:rPr>
          <w:rFonts w:eastAsia="Times New Roman" w:cs="Times New Roman"/>
          <w:szCs w:val="24"/>
        </w:rPr>
        <w:t>Γεροβασίλη</w:t>
      </w:r>
      <w:proofErr w:type="spellEnd"/>
      <w:r>
        <w:rPr>
          <w:rFonts w:eastAsia="Times New Roman" w:cs="Times New Roman"/>
          <w:szCs w:val="24"/>
        </w:rPr>
        <w:t>, με ευθύνη της Κυβέρνησης</w:t>
      </w:r>
      <w:r w:rsidRPr="002F637C">
        <w:rPr>
          <w:rFonts w:eastAsia="Times New Roman" w:cs="Times New Roman"/>
          <w:szCs w:val="24"/>
        </w:rPr>
        <w:t xml:space="preserve"> </w:t>
      </w:r>
      <w:r>
        <w:rPr>
          <w:rFonts w:eastAsia="Times New Roman" w:cs="Times New Roman"/>
          <w:szCs w:val="24"/>
        </w:rPr>
        <w:t xml:space="preserve">-όπως έχετε καταλάβει- και με ευθύνη και του Προέδρου της Βουλής δεν έχει ασχοληθεί κανένας. </w:t>
      </w:r>
    </w:p>
    <w:p w14:paraId="0E0C9DE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Αυτή η διαδικασία η οποία ακολουθείται σήμερα από το πρωί, είναι απα</w:t>
      </w:r>
      <w:r>
        <w:rPr>
          <w:rFonts w:eastAsia="Times New Roman" w:cs="Times New Roman"/>
          <w:szCs w:val="24"/>
        </w:rPr>
        <w:t xml:space="preserve">ράδεκτη. Δεν είναι εδώ μέσα η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ε</w:t>
      </w:r>
      <w:r>
        <w:rPr>
          <w:rFonts w:eastAsia="Times New Roman" w:cs="Times New Roman"/>
          <w:szCs w:val="24"/>
        </w:rPr>
        <w:t xml:space="preserve">πιτροπή του ΣΥΡΙΖΑ, δεν είναι η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ε</w:t>
      </w:r>
      <w:r>
        <w:rPr>
          <w:rFonts w:eastAsia="Times New Roman" w:cs="Times New Roman"/>
          <w:szCs w:val="24"/>
        </w:rPr>
        <w:t xml:space="preserve">πιτροπή κανενός κόμματος, κύριε </w:t>
      </w:r>
      <w:proofErr w:type="spellStart"/>
      <w:r>
        <w:rPr>
          <w:rFonts w:eastAsia="Times New Roman" w:cs="Times New Roman"/>
          <w:szCs w:val="24"/>
        </w:rPr>
        <w:t>Βούτση</w:t>
      </w:r>
      <w:proofErr w:type="spellEnd"/>
      <w:r>
        <w:rPr>
          <w:rFonts w:eastAsia="Times New Roman" w:cs="Times New Roman"/>
          <w:szCs w:val="24"/>
        </w:rPr>
        <w:t xml:space="preserve">. </w:t>
      </w:r>
    </w:p>
    <w:p w14:paraId="0E0C9DE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Δεν είναι δυνατόν να έρχονται Υπουργοί και να παρουσιάζουν τροπολογίες, πριν ξεκινήσει καν η συζήτηση του νομοσχεδίου. Δεν είναι δυνα</w:t>
      </w:r>
      <w:r>
        <w:rPr>
          <w:rFonts w:eastAsia="Times New Roman" w:cs="Times New Roman"/>
          <w:szCs w:val="24"/>
        </w:rPr>
        <w:t xml:space="preserve">τόν στη συνέχεια να γίνεται η συζήτηση και να δίνεται ο λόγος </w:t>
      </w:r>
      <w:r>
        <w:rPr>
          <w:rFonts w:eastAsia="Times New Roman" w:cs="Times New Roman"/>
          <w:szCs w:val="24"/>
        </w:rPr>
        <w:t>-</w:t>
      </w:r>
      <w:r>
        <w:rPr>
          <w:rFonts w:eastAsia="Times New Roman" w:cs="Times New Roman"/>
          <w:szCs w:val="24"/>
        </w:rPr>
        <w:t xml:space="preserve">μετά από τρεις, </w:t>
      </w:r>
      <w:r>
        <w:rPr>
          <w:rFonts w:eastAsia="Times New Roman" w:cs="Times New Roman"/>
          <w:szCs w:val="24"/>
        </w:rPr>
        <w:lastRenderedPageBreak/>
        <w:t>τέσσερις Υπουργούς, τον Πρωθυπουργό και τον αρμόδιο Υπουργό Οικονομικών</w:t>
      </w:r>
      <w:r>
        <w:rPr>
          <w:rFonts w:eastAsia="Times New Roman" w:cs="Times New Roman"/>
          <w:szCs w:val="24"/>
        </w:rPr>
        <w:t>-</w:t>
      </w:r>
      <w:r>
        <w:rPr>
          <w:rFonts w:eastAsia="Times New Roman" w:cs="Times New Roman"/>
          <w:szCs w:val="24"/>
        </w:rPr>
        <w:t xml:space="preserve"> μόνο στον εκπρόσωπο της Νέας Δημοκρατίας και να σταματάει η διαδικασία.</w:t>
      </w:r>
      <w:r w:rsidRPr="0002643A">
        <w:rPr>
          <w:rFonts w:eastAsia="Times New Roman" w:cs="Times New Roman"/>
          <w:szCs w:val="24"/>
        </w:rPr>
        <w:t xml:space="preserve"> Η</w:t>
      </w:r>
      <w:r>
        <w:rPr>
          <w:rFonts w:eastAsia="Times New Roman" w:cs="Times New Roman"/>
          <w:szCs w:val="24"/>
        </w:rPr>
        <w:t xml:space="preserve"> Βουλή δεν είναι παιχνίδι για έ</w:t>
      </w:r>
      <w:r>
        <w:rPr>
          <w:rFonts w:eastAsia="Times New Roman" w:cs="Times New Roman"/>
          <w:szCs w:val="24"/>
        </w:rPr>
        <w:t xml:space="preserve">ναν στείρο νέο δικομματισμό. </w:t>
      </w:r>
    </w:p>
    <w:p w14:paraId="0E0C9DE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Είναι απαράδεκτη αυτή η διαδικασία και έχει προσωπικές ευθύνες ο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Τα είπαμε την προηγούμενη φορά εδώ, ως Δημοκρατική Συμπαράταξη, όταν δεν δινόταν ο λόγος στους Αρχηγούς των άλλων κομμάτων, πέ</w:t>
      </w:r>
      <w:r>
        <w:rPr>
          <w:rFonts w:eastAsia="Times New Roman" w:cs="Times New Roman"/>
          <w:szCs w:val="24"/>
        </w:rPr>
        <w:t xml:space="preserve">ρα από την Νέα Δημοκρατία. Δυστυχώς συνεχίζεται διευρυμένη αυτή η κατάσταση. </w:t>
      </w:r>
    </w:p>
    <w:p w14:paraId="0E0C9DE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Επιτέλους θα πρέπει το πρόβλημα αυτό να συζητηθεί σοβαρά και να λυθεί. Το Κομμουνιστικό Κόμμα Ελλάδας έκανε και αυτό εκείνη τη φορά παράσταση </w:t>
      </w:r>
      <w:r>
        <w:rPr>
          <w:rFonts w:eastAsia="Times New Roman" w:cs="Times New Roman"/>
          <w:szCs w:val="24"/>
        </w:rPr>
        <w:t xml:space="preserve">διαμαρτυρίας </w:t>
      </w:r>
      <w:r>
        <w:rPr>
          <w:rFonts w:eastAsia="Times New Roman" w:cs="Times New Roman"/>
          <w:szCs w:val="24"/>
        </w:rPr>
        <w:t>για το συγκεκριμένο θέμ</w:t>
      </w:r>
      <w:r>
        <w:rPr>
          <w:rFonts w:eastAsia="Times New Roman" w:cs="Times New Roman"/>
          <w:szCs w:val="24"/>
        </w:rPr>
        <w:t xml:space="preserve">α, όπως και η Δημοκρατική Συμπαράταξη και πολλά άλλα κόμματα. Δεν είναι δυνατόν να υποβαθμίζεται έτσι η λειτουργία της Βουλής. </w:t>
      </w:r>
    </w:p>
    <w:p w14:paraId="0E0C9DE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έρχομαι τώρα στο συγκεκριμένο θέμα μετά και τις τοποθετήσεις του αρμόδιου Υπουργού Οικονομικών, αλλά και του Πρωθυπουργού. Σ</w:t>
      </w:r>
      <w:r>
        <w:rPr>
          <w:rFonts w:eastAsia="Times New Roman" w:cs="Times New Roman"/>
          <w:szCs w:val="24"/>
        </w:rPr>
        <w:t>υνεχίζετε μια λογική, με την οποία προσπαθείτε</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να πείτε ότι δίνετε στους πολίτες, ενώ παίρνετε </w:t>
      </w:r>
      <w:r>
        <w:rPr>
          <w:rFonts w:eastAsia="Times New Roman" w:cs="Times New Roman"/>
          <w:szCs w:val="24"/>
        </w:rPr>
        <w:t>από αυτούς</w:t>
      </w:r>
      <w:r>
        <w:rPr>
          <w:rFonts w:eastAsia="Times New Roman" w:cs="Times New Roman"/>
          <w:szCs w:val="24"/>
        </w:rPr>
        <w:t xml:space="preserve"> δέκα και δίνετε πίσω ένα. </w:t>
      </w:r>
    </w:p>
    <w:p w14:paraId="0E0C9DE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Κοιτάξτε τι κάνετε</w:t>
      </w:r>
      <w:r>
        <w:rPr>
          <w:rFonts w:eastAsia="Times New Roman" w:cs="Times New Roman"/>
          <w:szCs w:val="24"/>
        </w:rPr>
        <w:t>.</w:t>
      </w:r>
      <w:r>
        <w:rPr>
          <w:rFonts w:eastAsia="Times New Roman" w:cs="Times New Roman"/>
          <w:szCs w:val="24"/>
        </w:rPr>
        <w:t xml:space="preserve"> Έχετε ως μοναδικό στόχο δημοσιονομικής πολιτικής την ύπαρξη υπερβολικών πρωτογενών πλεονασ</w:t>
      </w:r>
      <w:r>
        <w:rPr>
          <w:rFonts w:eastAsia="Times New Roman" w:cs="Times New Roman"/>
          <w:szCs w:val="24"/>
        </w:rPr>
        <w:t>μάτων</w:t>
      </w:r>
      <w:r>
        <w:rPr>
          <w:rFonts w:eastAsia="Times New Roman" w:cs="Times New Roman"/>
          <w:szCs w:val="24"/>
        </w:rPr>
        <w:t xml:space="preserve"> και πασχίζετε,</w:t>
      </w:r>
      <w:r>
        <w:rPr>
          <w:rFonts w:eastAsia="Times New Roman" w:cs="Times New Roman"/>
          <w:szCs w:val="24"/>
        </w:rPr>
        <w:t xml:space="preserve"> όχι μόνο πλέον, να πετύχετε τους στόχους αλλά να πετύχετε </w:t>
      </w:r>
      <w:r>
        <w:rPr>
          <w:rFonts w:eastAsia="Times New Roman" w:cs="Times New Roman"/>
          <w:szCs w:val="24"/>
        </w:rPr>
        <w:t xml:space="preserve">την </w:t>
      </w:r>
      <w:proofErr w:type="spellStart"/>
      <w:r>
        <w:rPr>
          <w:rFonts w:eastAsia="Times New Roman" w:cs="Times New Roman"/>
          <w:szCs w:val="24"/>
        </w:rPr>
        <w:t>υπεραπόδοση</w:t>
      </w:r>
      <w:proofErr w:type="spellEnd"/>
      <w:r>
        <w:rPr>
          <w:rFonts w:eastAsia="Times New Roman" w:cs="Times New Roman"/>
          <w:szCs w:val="24"/>
        </w:rPr>
        <w:t xml:space="preserve"> των στόχων. Πρόκειται για πολύ μεγάλα ποσοστά, τα οποία σε κα</w:t>
      </w:r>
      <w:r>
        <w:rPr>
          <w:rFonts w:eastAsia="Times New Roman" w:cs="Times New Roman"/>
          <w:szCs w:val="24"/>
        </w:rPr>
        <w:t>μ</w:t>
      </w:r>
      <w:r>
        <w:rPr>
          <w:rFonts w:eastAsia="Times New Roman" w:cs="Times New Roman"/>
          <w:szCs w:val="24"/>
        </w:rPr>
        <w:t xml:space="preserve">μία οικονομία δεν μπορούν να επιτευχθούν παρά μόνο με </w:t>
      </w:r>
      <w:r>
        <w:rPr>
          <w:rFonts w:eastAsia="Times New Roman" w:cs="Times New Roman"/>
          <w:szCs w:val="24"/>
        </w:rPr>
        <w:t>«</w:t>
      </w:r>
      <w:proofErr w:type="spellStart"/>
      <w:r>
        <w:rPr>
          <w:rFonts w:eastAsia="Times New Roman" w:cs="Times New Roman"/>
          <w:szCs w:val="24"/>
        </w:rPr>
        <w:t>στράγγισμα»</w:t>
      </w:r>
      <w:r>
        <w:rPr>
          <w:rFonts w:eastAsia="Times New Roman" w:cs="Times New Roman"/>
          <w:szCs w:val="24"/>
        </w:rPr>
        <w:t>της</w:t>
      </w:r>
      <w:proofErr w:type="spellEnd"/>
      <w:r>
        <w:rPr>
          <w:rFonts w:eastAsia="Times New Roman" w:cs="Times New Roman"/>
          <w:szCs w:val="24"/>
        </w:rPr>
        <w:t xml:space="preserve"> πραγματικής οικονομίας, </w:t>
      </w:r>
      <w:r>
        <w:rPr>
          <w:rFonts w:eastAsia="Times New Roman" w:cs="Times New Roman"/>
          <w:szCs w:val="24"/>
        </w:rPr>
        <w:t>με</w:t>
      </w:r>
      <w:r>
        <w:rPr>
          <w:rFonts w:eastAsia="Times New Roman" w:cs="Times New Roman"/>
          <w:szCs w:val="24"/>
        </w:rPr>
        <w:t xml:space="preserve"> μι</w:t>
      </w:r>
      <w:r>
        <w:rPr>
          <w:rFonts w:eastAsia="Times New Roman" w:cs="Times New Roman"/>
          <w:szCs w:val="24"/>
        </w:rPr>
        <w:t xml:space="preserve">α φορολογική πολιτική η οποία </w:t>
      </w:r>
      <w:r>
        <w:rPr>
          <w:rFonts w:eastAsia="Times New Roman" w:cs="Times New Roman"/>
          <w:szCs w:val="24"/>
        </w:rPr>
        <w:t>«</w:t>
      </w:r>
      <w:r>
        <w:rPr>
          <w:rFonts w:eastAsia="Times New Roman" w:cs="Times New Roman"/>
          <w:szCs w:val="24"/>
        </w:rPr>
        <w:t>στραγγίζει</w:t>
      </w:r>
      <w:r>
        <w:rPr>
          <w:rFonts w:eastAsia="Times New Roman" w:cs="Times New Roman"/>
          <w:szCs w:val="24"/>
        </w:rPr>
        <w:t>»</w:t>
      </w:r>
      <w:r>
        <w:rPr>
          <w:rFonts w:eastAsia="Times New Roman" w:cs="Times New Roman"/>
          <w:szCs w:val="24"/>
        </w:rPr>
        <w:t xml:space="preserve"> τους πάντες. Και αφού το κάνετε αυτό, δίνετε πίσω ένα </w:t>
      </w:r>
      <w:r>
        <w:rPr>
          <w:rFonts w:eastAsia="Times New Roman" w:cs="Times New Roman"/>
          <w:szCs w:val="24"/>
        </w:rPr>
        <w:t xml:space="preserve">από τα </w:t>
      </w:r>
      <w:r>
        <w:rPr>
          <w:rFonts w:eastAsia="Times New Roman" w:cs="Times New Roman"/>
          <w:szCs w:val="24"/>
        </w:rPr>
        <w:t xml:space="preserve">δέκα. </w:t>
      </w:r>
    </w:p>
    <w:p w14:paraId="0E0C9DE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w:t>
      </w:r>
      <w:r>
        <w:rPr>
          <w:rFonts w:eastAsia="Times New Roman" w:cs="Times New Roman"/>
          <w:szCs w:val="24"/>
        </w:rPr>
        <w:t xml:space="preserve">αυτά </w:t>
      </w:r>
      <w:r>
        <w:rPr>
          <w:rFonts w:eastAsia="Times New Roman" w:cs="Times New Roman"/>
          <w:szCs w:val="24"/>
        </w:rPr>
        <w:t>σας λέμε ότι και το ένα που δίνετε, το ψηφίζουμε. Αυτό κάναμε και πέρυσι</w:t>
      </w:r>
      <w:r>
        <w:rPr>
          <w:rFonts w:eastAsia="Times New Roman" w:cs="Times New Roman"/>
          <w:szCs w:val="24"/>
        </w:rPr>
        <w:t>,</w:t>
      </w:r>
      <w:r>
        <w:rPr>
          <w:rFonts w:eastAsia="Times New Roman" w:cs="Times New Roman"/>
          <w:szCs w:val="24"/>
        </w:rPr>
        <w:t xml:space="preserve"> αυτό κάναμε και </w:t>
      </w:r>
      <w:proofErr w:type="spellStart"/>
      <w:r>
        <w:rPr>
          <w:rFonts w:eastAsia="Times New Roman" w:cs="Times New Roman"/>
          <w:szCs w:val="24"/>
        </w:rPr>
        <w:t>πρόπερσι</w:t>
      </w:r>
      <w:proofErr w:type="spellEnd"/>
      <w:r>
        <w:rPr>
          <w:rFonts w:eastAsia="Times New Roman" w:cs="Times New Roman"/>
          <w:szCs w:val="24"/>
        </w:rPr>
        <w:t>, αυτό θα κάνουμε και φέτος. Εμείς δεν ακολουθούμε μια στείρα αντιπολίτευση. Όμως, λέω το εξής</w:t>
      </w:r>
      <w:r w:rsidRPr="000C03A8">
        <w:rPr>
          <w:rFonts w:eastAsia="Times New Roman" w:cs="Times New Roman"/>
          <w:szCs w:val="24"/>
        </w:rPr>
        <w:t>:</w:t>
      </w:r>
      <w:r>
        <w:rPr>
          <w:rFonts w:eastAsia="Times New Roman" w:cs="Times New Roman"/>
          <w:szCs w:val="24"/>
        </w:rPr>
        <w:t xml:space="preserve"> Αν αυτό θεωρείτε ότι είναι αποτελεσματική οικονομική πολιτική, είστε βαθιά νυχτωμένοι!</w:t>
      </w:r>
    </w:p>
    <w:p w14:paraId="0E0C9DE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Θα έρθω τώρα σε συγκεκριμένα ζητήματα σε σχέση μ</w:t>
      </w:r>
      <w:r>
        <w:rPr>
          <w:rFonts w:eastAsia="Times New Roman" w:cs="Times New Roman"/>
          <w:szCs w:val="24"/>
        </w:rPr>
        <w:t xml:space="preserve">ε τις τροπολογίες που καταθέσατε. </w:t>
      </w:r>
    </w:p>
    <w:p w14:paraId="0E0C9DEF"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Πρώτα-πρώτα, φαίνεται ότι διαβάσατε την πρόταση νόμου της Δημοκρατικής Συμπαράταξης που κατατέθηκε στη Βουλή την προηγούμενη εβδομάδα. Δεν έχει έρθει προς συζήτηση. Είναι ολοκληρωμένη πρόταση νόμου. </w:t>
      </w:r>
      <w:r>
        <w:rPr>
          <w:rFonts w:eastAsia="Times New Roman"/>
          <w:szCs w:val="24"/>
        </w:rPr>
        <w:lastRenderedPageBreak/>
        <w:t>Φαίνεται, όμως, ότι τη</w:t>
      </w:r>
      <w:r>
        <w:rPr>
          <w:rFonts w:eastAsia="Times New Roman"/>
          <w:szCs w:val="24"/>
        </w:rPr>
        <w:t xml:space="preserve"> διαβάσατε, γιατί ορισμένα θέματα </w:t>
      </w:r>
      <w:r>
        <w:rPr>
          <w:rFonts w:eastAsia="Times New Roman"/>
          <w:szCs w:val="24"/>
        </w:rPr>
        <w:t xml:space="preserve">που περιέχονται σε αυτήν </w:t>
      </w:r>
      <w:r>
        <w:rPr>
          <w:rFonts w:eastAsia="Times New Roman"/>
          <w:szCs w:val="24"/>
        </w:rPr>
        <w:t>τα φέρνετε. Δεν τη</w:t>
      </w:r>
      <w:r>
        <w:rPr>
          <w:rFonts w:eastAsia="Times New Roman"/>
          <w:szCs w:val="24"/>
        </w:rPr>
        <w:t xml:space="preserve"> </w:t>
      </w:r>
      <w:r>
        <w:rPr>
          <w:rFonts w:eastAsia="Times New Roman"/>
          <w:szCs w:val="24"/>
        </w:rPr>
        <w:t>διαβάσατε</w:t>
      </w:r>
      <w:r>
        <w:rPr>
          <w:rFonts w:eastAsia="Times New Roman"/>
          <w:szCs w:val="24"/>
        </w:rPr>
        <w:t>,</w:t>
      </w:r>
      <w:r w:rsidDel="004623AA">
        <w:rPr>
          <w:rFonts w:eastAsia="Times New Roman"/>
          <w:szCs w:val="24"/>
        </w:rPr>
        <w:t xml:space="preserve"> </w:t>
      </w:r>
      <w:r>
        <w:rPr>
          <w:rFonts w:eastAsia="Times New Roman"/>
          <w:szCs w:val="24"/>
        </w:rPr>
        <w:t xml:space="preserve"> όμως, </w:t>
      </w:r>
      <w:r>
        <w:rPr>
          <w:rFonts w:eastAsia="Times New Roman"/>
          <w:szCs w:val="24"/>
        </w:rPr>
        <w:t xml:space="preserve">καλά. </w:t>
      </w:r>
    </w:p>
    <w:p w14:paraId="0E0C9DF0"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Λέμε, για παράδειγμα, για </w:t>
      </w:r>
      <w:r>
        <w:rPr>
          <w:rFonts w:eastAsia="Times New Roman"/>
          <w:szCs w:val="24"/>
        </w:rPr>
        <w:t xml:space="preserve">σταδιακή </w:t>
      </w:r>
      <w:r>
        <w:rPr>
          <w:rFonts w:eastAsia="Times New Roman"/>
          <w:szCs w:val="24"/>
        </w:rPr>
        <w:t>μείωση του συντελεστή φορολογίας των επιχειρήσεων από το 29% στο 20% για να είναι αποτελεσματική σε ορισμένα χρόνια</w:t>
      </w:r>
      <w:r w:rsidRPr="00104D4A">
        <w:rPr>
          <w:rFonts w:eastAsia="Times New Roman"/>
          <w:szCs w:val="24"/>
        </w:rPr>
        <w:t>,</w:t>
      </w:r>
      <w:r>
        <w:rPr>
          <w:rFonts w:eastAsia="Times New Roman"/>
          <w:szCs w:val="24"/>
        </w:rPr>
        <w:t xml:space="preserve"> μ</w:t>
      </w:r>
      <w:r>
        <w:rPr>
          <w:rFonts w:eastAsia="Times New Roman"/>
          <w:szCs w:val="24"/>
        </w:rPr>
        <w:t xml:space="preserve">ε 3% </w:t>
      </w:r>
      <w:r>
        <w:rPr>
          <w:rFonts w:eastAsia="Times New Roman"/>
          <w:szCs w:val="24"/>
        </w:rPr>
        <w:t xml:space="preserve">μείωση </w:t>
      </w:r>
      <w:r>
        <w:rPr>
          <w:rFonts w:eastAsia="Times New Roman"/>
          <w:szCs w:val="24"/>
        </w:rPr>
        <w:t>την πρώτη χρονιά. Βεβαίως όσον αφορά τον ΕΝΦΙΑ, η μείωση που προτείνουμε -το 30%- και ο τρόπος με τον οποίο προτείνουμε να γίνει, μπορεί να είναι αποτελεσματικός και να την καταλάβουν οι πολίτες. Διότι με τον τρόπο που το κάνετε εσείς, ουσιαστι</w:t>
      </w:r>
      <w:r>
        <w:rPr>
          <w:rFonts w:eastAsia="Times New Roman"/>
          <w:szCs w:val="24"/>
        </w:rPr>
        <w:t>κά ελάχιστοι πολίτες σε ελάχιστες περιοχές θα την καταλάβουν.</w:t>
      </w:r>
    </w:p>
    <w:p w14:paraId="0E0C9DF1"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Λέτε, όμως, ότι ακολουθείτε μια πολιτική, η οποία είναι υπέρ των αδύναμων κοινωνικών στρωμάτων. Για να δούμε, είναι έτσι; Πώς θα παίρνετε τα δέκα για δώσετε πίσω ένα; </w:t>
      </w:r>
    </w:p>
    <w:p w14:paraId="0E0C9DF2" w14:textId="77777777" w:rsidR="00BD61E1" w:rsidRDefault="00340392">
      <w:pPr>
        <w:spacing w:line="600" w:lineRule="auto"/>
        <w:ind w:firstLine="720"/>
        <w:contextualSpacing/>
        <w:jc w:val="both"/>
        <w:rPr>
          <w:rFonts w:eastAsia="Times New Roman"/>
          <w:szCs w:val="24"/>
        </w:rPr>
      </w:pPr>
      <w:r>
        <w:rPr>
          <w:rFonts w:eastAsia="Times New Roman"/>
          <w:szCs w:val="24"/>
        </w:rPr>
        <w:t>Πρώτα-πρώτα, θα αναφερθώ λ</w:t>
      </w:r>
      <w:r>
        <w:rPr>
          <w:rFonts w:eastAsia="Times New Roman"/>
          <w:szCs w:val="24"/>
        </w:rPr>
        <w:t xml:space="preserve">ίγο στις συγκεκριμένες τροπολογίες και για τον ΕΝΦΙΑ αλλά και για το θέμα της φορολογίας επιχειρήσεων. </w:t>
      </w:r>
    </w:p>
    <w:p w14:paraId="0E0C9DF3"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Χαρακτηριστικό είναι ότι και για τις δύο τροπολογίες στην ειδική έκθεση αναφέρονται τα εξής: Στην πρώτη αναφέρεται ότι οι απώλειες </w:t>
      </w:r>
      <w:r>
        <w:rPr>
          <w:rFonts w:eastAsia="Times New Roman"/>
          <w:szCs w:val="24"/>
        </w:rPr>
        <w:t xml:space="preserve">που θα προκύψουν </w:t>
      </w:r>
      <w:r>
        <w:rPr>
          <w:rFonts w:eastAsia="Times New Roman"/>
          <w:szCs w:val="24"/>
        </w:rPr>
        <w:t xml:space="preserve">για </w:t>
      </w:r>
      <w:r>
        <w:rPr>
          <w:rFonts w:eastAsia="Times New Roman"/>
          <w:szCs w:val="24"/>
        </w:rPr>
        <w:t xml:space="preserve">τον </w:t>
      </w:r>
      <w:r>
        <w:rPr>
          <w:rFonts w:eastAsia="Times New Roman"/>
          <w:szCs w:val="24"/>
        </w:rPr>
        <w:t>π</w:t>
      </w:r>
      <w:r>
        <w:rPr>
          <w:rFonts w:eastAsia="Times New Roman"/>
          <w:szCs w:val="24"/>
        </w:rPr>
        <w:t>ροϋπολογισμό</w:t>
      </w:r>
      <w:r>
        <w:rPr>
          <w:rFonts w:eastAsia="Times New Roman"/>
          <w:szCs w:val="24"/>
        </w:rPr>
        <w:t>,</w:t>
      </w:r>
      <w:r>
        <w:rPr>
          <w:rFonts w:eastAsia="Times New Roman"/>
          <w:szCs w:val="24"/>
        </w:rPr>
        <w:t xml:space="preserve"> θα αναπληρώνονται από άλλες πηγές εσόδων του </w:t>
      </w:r>
      <w:r>
        <w:rPr>
          <w:rFonts w:eastAsia="Times New Roman"/>
          <w:szCs w:val="24"/>
        </w:rPr>
        <w:t>π</w:t>
      </w:r>
      <w:r>
        <w:rPr>
          <w:rFonts w:eastAsia="Times New Roman"/>
          <w:szCs w:val="24"/>
        </w:rPr>
        <w:t>ροϋπολογισμού -θα σας πω σε λίγο ποιες είναι οι άλλες πηγές εσόδων- και στη δεύτερ</w:t>
      </w:r>
      <w:r>
        <w:rPr>
          <w:rFonts w:eastAsia="Times New Roman"/>
          <w:szCs w:val="24"/>
        </w:rPr>
        <w:t>η</w:t>
      </w:r>
      <w:r>
        <w:rPr>
          <w:rFonts w:eastAsia="Times New Roman"/>
          <w:szCs w:val="24"/>
        </w:rPr>
        <w:t>, ότι όλα τ</w:t>
      </w:r>
      <w:r>
        <w:rPr>
          <w:rFonts w:eastAsia="Times New Roman"/>
          <w:szCs w:val="24"/>
        </w:rPr>
        <w:t>α</w:t>
      </w:r>
      <w:r>
        <w:rPr>
          <w:rFonts w:eastAsia="Times New Roman"/>
          <w:szCs w:val="24"/>
        </w:rPr>
        <w:t xml:space="preserve"> </w:t>
      </w:r>
      <w:r>
        <w:rPr>
          <w:rFonts w:eastAsia="Times New Roman"/>
          <w:szCs w:val="24"/>
        </w:rPr>
        <w:t>προβλεπόμενα</w:t>
      </w:r>
      <w:r>
        <w:rPr>
          <w:rFonts w:eastAsia="Times New Roman"/>
          <w:szCs w:val="24"/>
        </w:rPr>
        <w:t xml:space="preserve"> γίνονται υπό την προϋπόθεση της </w:t>
      </w:r>
      <w:r>
        <w:rPr>
          <w:rFonts w:eastAsia="Times New Roman"/>
          <w:szCs w:val="24"/>
        </w:rPr>
        <w:lastRenderedPageBreak/>
        <w:t>μη απόκλισης από τους δημοσιονομικούς στόχους, δηλ</w:t>
      </w:r>
      <w:r>
        <w:rPr>
          <w:rFonts w:eastAsia="Times New Roman"/>
          <w:szCs w:val="24"/>
        </w:rPr>
        <w:t xml:space="preserve">αδή από το </w:t>
      </w:r>
      <w:r>
        <w:rPr>
          <w:rFonts w:eastAsia="Times New Roman"/>
          <w:szCs w:val="24"/>
        </w:rPr>
        <w:t xml:space="preserve">στόχο για πρωτογενή πλεονάσματα της τάξης του </w:t>
      </w:r>
      <w:r>
        <w:rPr>
          <w:rFonts w:eastAsia="Times New Roman"/>
          <w:szCs w:val="24"/>
        </w:rPr>
        <w:t>3,5%, που θα δούμε πώς το επιτυγχάνετε</w:t>
      </w:r>
      <w:r>
        <w:rPr>
          <w:rFonts w:eastAsia="Times New Roman"/>
          <w:szCs w:val="24"/>
        </w:rPr>
        <w:t>,</w:t>
      </w:r>
      <w:r>
        <w:rPr>
          <w:rFonts w:eastAsia="Times New Roman"/>
          <w:szCs w:val="24"/>
        </w:rPr>
        <w:t xml:space="preserve"> για να μπορείτε να δίνετε </w:t>
      </w:r>
      <w:r>
        <w:rPr>
          <w:rFonts w:eastAsia="Times New Roman"/>
          <w:szCs w:val="24"/>
        </w:rPr>
        <w:t xml:space="preserve">πίσω </w:t>
      </w:r>
      <w:r>
        <w:rPr>
          <w:rFonts w:eastAsia="Times New Roman"/>
          <w:szCs w:val="24"/>
        </w:rPr>
        <w:t xml:space="preserve">αυτό το ένα </w:t>
      </w:r>
      <w:r>
        <w:rPr>
          <w:rFonts w:eastAsia="Times New Roman"/>
          <w:szCs w:val="24"/>
        </w:rPr>
        <w:t xml:space="preserve">από </w:t>
      </w:r>
      <w:r>
        <w:rPr>
          <w:rFonts w:eastAsia="Times New Roman"/>
          <w:szCs w:val="24"/>
        </w:rPr>
        <w:t>τα δέκα π</w:t>
      </w:r>
      <w:r>
        <w:rPr>
          <w:rFonts w:eastAsia="Times New Roman"/>
          <w:szCs w:val="24"/>
        </w:rPr>
        <w:t>ου παίρνετε</w:t>
      </w:r>
      <w:r>
        <w:rPr>
          <w:rFonts w:eastAsia="Times New Roman"/>
          <w:szCs w:val="24"/>
        </w:rPr>
        <w:t>.</w:t>
      </w:r>
    </w:p>
    <w:p w14:paraId="0E0C9DF4"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Στην τροπολογία σας αναφέρετε ότι </w:t>
      </w:r>
      <w:r>
        <w:rPr>
          <w:rFonts w:eastAsia="Times New Roman"/>
          <w:szCs w:val="24"/>
        </w:rPr>
        <w:t xml:space="preserve">η διανομή του κοινωνικού μερίσματος </w:t>
      </w:r>
      <w:r>
        <w:rPr>
          <w:rFonts w:eastAsia="Times New Roman"/>
          <w:szCs w:val="24"/>
        </w:rPr>
        <w:t xml:space="preserve">θα γίνει στη βάση </w:t>
      </w:r>
      <w:r>
        <w:rPr>
          <w:rFonts w:eastAsia="Times New Roman"/>
          <w:szCs w:val="24"/>
        </w:rPr>
        <w:t xml:space="preserve">αυστηρών και καλά </w:t>
      </w:r>
      <w:proofErr w:type="spellStart"/>
      <w:r>
        <w:rPr>
          <w:rFonts w:eastAsia="Times New Roman"/>
          <w:szCs w:val="24"/>
        </w:rPr>
        <w:t>στοχευμένων</w:t>
      </w:r>
      <w:proofErr w:type="spellEnd"/>
      <w:r>
        <w:rPr>
          <w:rFonts w:eastAsia="Times New Roman"/>
          <w:szCs w:val="24"/>
        </w:rPr>
        <w:t xml:space="preserve"> εισοδηματικών κριτηρίων. Αυτό, φαντάζομαι, είναι μια αυτοκριτική</w:t>
      </w:r>
      <w:r>
        <w:rPr>
          <w:rFonts w:eastAsia="Times New Roman"/>
          <w:szCs w:val="24"/>
        </w:rPr>
        <w:t>,</w:t>
      </w:r>
      <w:r>
        <w:rPr>
          <w:rFonts w:eastAsia="Times New Roman"/>
          <w:szCs w:val="24"/>
        </w:rPr>
        <w:t xml:space="preserve"> για το πώς τ</w:t>
      </w:r>
      <w:r>
        <w:rPr>
          <w:rFonts w:eastAsia="Times New Roman"/>
          <w:szCs w:val="24"/>
        </w:rPr>
        <w:t>ο</w:t>
      </w:r>
      <w:r>
        <w:rPr>
          <w:rFonts w:eastAsia="Times New Roman"/>
          <w:szCs w:val="24"/>
        </w:rPr>
        <w:t xml:space="preserve"> δώσατε εσείς πριν από δύο χρόνια, η Κυβέρνησή σας. Θυμάστε ότι </w:t>
      </w:r>
      <w:r>
        <w:rPr>
          <w:rFonts w:eastAsia="Times New Roman"/>
          <w:szCs w:val="24"/>
        </w:rPr>
        <w:t xml:space="preserve">το </w:t>
      </w:r>
      <w:r>
        <w:rPr>
          <w:rFonts w:eastAsia="Times New Roman"/>
          <w:szCs w:val="24"/>
        </w:rPr>
        <w:t>είχαν πάρει πίσω διάφορες κατηγορίες</w:t>
      </w:r>
      <w:r>
        <w:rPr>
          <w:rFonts w:eastAsia="Times New Roman"/>
          <w:szCs w:val="24"/>
        </w:rPr>
        <w:t>,</w:t>
      </w:r>
      <w:r>
        <w:rPr>
          <w:rFonts w:eastAsia="Times New Roman"/>
          <w:szCs w:val="24"/>
        </w:rPr>
        <w:t xml:space="preserve"> που δεν θα έπρεπε</w:t>
      </w:r>
      <w:r>
        <w:rPr>
          <w:rFonts w:eastAsia="Times New Roman"/>
          <w:szCs w:val="24"/>
        </w:rPr>
        <w:t>.</w:t>
      </w:r>
    </w:p>
    <w:p w14:paraId="0E0C9DF5"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Άκουσα τον Πρωθυπουργό </w:t>
      </w:r>
      <w:r>
        <w:rPr>
          <w:rFonts w:eastAsia="Times New Roman"/>
          <w:szCs w:val="24"/>
        </w:rPr>
        <w:t xml:space="preserve">να λέει ότι τη Δευτέρα αυτά θα εξειδικευτούν. Δεν μας δίνονται πληροφορίες για τα κριτήρια εισοδήματος, περιουσίας, διαμονής, </w:t>
      </w:r>
      <w:r>
        <w:rPr>
          <w:rFonts w:eastAsia="Times New Roman"/>
          <w:szCs w:val="24"/>
        </w:rPr>
        <w:t xml:space="preserve">τις </w:t>
      </w:r>
      <w:r>
        <w:rPr>
          <w:rFonts w:eastAsia="Times New Roman"/>
          <w:szCs w:val="24"/>
        </w:rPr>
        <w:t xml:space="preserve">κατηγορίες </w:t>
      </w:r>
      <w:r>
        <w:rPr>
          <w:rFonts w:eastAsia="Times New Roman"/>
          <w:szCs w:val="24"/>
        </w:rPr>
        <w:t>των</w:t>
      </w:r>
      <w:r>
        <w:rPr>
          <w:rFonts w:eastAsia="Times New Roman"/>
          <w:szCs w:val="24"/>
        </w:rPr>
        <w:t xml:space="preserve"> δικαιούχων, </w:t>
      </w:r>
      <w:r>
        <w:rPr>
          <w:rFonts w:eastAsia="Times New Roman"/>
          <w:szCs w:val="24"/>
        </w:rPr>
        <w:t xml:space="preserve">τον </w:t>
      </w:r>
      <w:r>
        <w:rPr>
          <w:rFonts w:eastAsia="Times New Roman"/>
          <w:szCs w:val="24"/>
        </w:rPr>
        <w:t xml:space="preserve">τρόπο υπολογισμού, </w:t>
      </w:r>
      <w:r>
        <w:rPr>
          <w:rFonts w:eastAsia="Times New Roman"/>
          <w:szCs w:val="24"/>
        </w:rPr>
        <w:t xml:space="preserve">το </w:t>
      </w:r>
      <w:r>
        <w:rPr>
          <w:rFonts w:eastAsia="Times New Roman"/>
          <w:szCs w:val="24"/>
        </w:rPr>
        <w:t xml:space="preserve">ακριβές ποσό ανά κατηγορία…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proofErr w:type="spellEnd"/>
      <w:r>
        <w:rPr>
          <w:rFonts w:eastAsia="Times New Roman"/>
          <w:szCs w:val="24"/>
        </w:rPr>
        <w:t>.</w:t>
      </w:r>
      <w:r>
        <w:rPr>
          <w:rFonts w:eastAsia="Times New Roman"/>
          <w:szCs w:val="24"/>
        </w:rPr>
        <w:t xml:space="preserve"> Είπε, λοιπόν, ο Πρωθυπουργός ότι όλα </w:t>
      </w:r>
      <w:r>
        <w:rPr>
          <w:rFonts w:eastAsia="Times New Roman"/>
          <w:szCs w:val="24"/>
        </w:rPr>
        <w:t xml:space="preserve">αυτά θα εξειδικευτούν </w:t>
      </w:r>
      <w:r>
        <w:rPr>
          <w:rFonts w:eastAsia="Times New Roman"/>
          <w:szCs w:val="24"/>
        </w:rPr>
        <w:t xml:space="preserve">με </w:t>
      </w:r>
      <w:r>
        <w:rPr>
          <w:rFonts w:eastAsia="Times New Roman"/>
          <w:szCs w:val="24"/>
        </w:rPr>
        <w:t>υπουργική απόφαση τη</w:t>
      </w:r>
      <w:r>
        <w:rPr>
          <w:rFonts w:eastAsia="Times New Roman"/>
          <w:szCs w:val="24"/>
        </w:rPr>
        <w:t>ν</w:t>
      </w:r>
      <w:r>
        <w:rPr>
          <w:rFonts w:eastAsia="Times New Roman"/>
          <w:szCs w:val="24"/>
        </w:rPr>
        <w:t xml:space="preserve"> Δευτέρα. </w:t>
      </w:r>
    </w:p>
    <w:p w14:paraId="0E0C9DF6"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Κύριε Πρωθυπουργέ και κύριε Υπουργέ, αφού το ψηφίζουμε εδώ οι περισσότερες δυνάμεις του δημοκρατικού τόξου και είμαστε θετικοί, δεν μας λέτε και </w:t>
      </w:r>
      <w:r>
        <w:rPr>
          <w:rFonts w:eastAsia="Times New Roman"/>
          <w:szCs w:val="24"/>
        </w:rPr>
        <w:t xml:space="preserve">τι </w:t>
      </w:r>
      <w:r>
        <w:rPr>
          <w:rFonts w:eastAsia="Times New Roman"/>
          <w:szCs w:val="24"/>
        </w:rPr>
        <w:t>σκοπεύετε να καταθέσετε τη Δευτέρα; Γιατί κρατάτε ω</w:t>
      </w:r>
      <w:r>
        <w:rPr>
          <w:rFonts w:eastAsia="Times New Roman"/>
          <w:szCs w:val="24"/>
        </w:rPr>
        <w:t xml:space="preserve">ς μυστικό τις κατηγορίες των δικαιούχων; Είναι παρεμπίπτον ζήτημα; Είναι πολύ σοβαρό </w:t>
      </w:r>
      <w:r>
        <w:rPr>
          <w:rFonts w:eastAsia="Times New Roman"/>
          <w:szCs w:val="24"/>
        </w:rPr>
        <w:lastRenderedPageBreak/>
        <w:t xml:space="preserve">ζήτημα το πώς θα κατανεμηθούν αυτά τα 710 εκατομμύρια. Άκουσα τον Πρωθυπουργό να λέει ότι τη Δευτέρα η Κυβέρνηση είναι έτοιμη να τα καταθέσει. Γιατί δεν μας είπε εδώ πέρα </w:t>
      </w:r>
      <w:r>
        <w:rPr>
          <w:rFonts w:eastAsia="Times New Roman"/>
          <w:szCs w:val="24"/>
        </w:rPr>
        <w:t>πώς σκοπεύει να τα καταθέσει;</w:t>
      </w:r>
    </w:p>
    <w:p w14:paraId="0E0C9DF7"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Όσον αφορά συγκεκριμένα τον </w:t>
      </w:r>
      <w:r>
        <w:rPr>
          <w:rFonts w:eastAsia="Times New Roman"/>
          <w:szCs w:val="24"/>
        </w:rPr>
        <w:t>π</w:t>
      </w:r>
      <w:r>
        <w:rPr>
          <w:rFonts w:eastAsia="Times New Roman"/>
          <w:szCs w:val="24"/>
        </w:rPr>
        <w:t xml:space="preserve">ροϋπολογισμό, ας δούμε </w:t>
      </w:r>
      <w:r>
        <w:rPr>
          <w:rFonts w:eastAsia="Times New Roman"/>
          <w:szCs w:val="24"/>
        </w:rPr>
        <w:t xml:space="preserve">πόσο </w:t>
      </w:r>
      <w:r>
        <w:rPr>
          <w:rFonts w:eastAsia="Times New Roman"/>
          <w:szCs w:val="24"/>
        </w:rPr>
        <w:t xml:space="preserve">ταξικός είναι ο </w:t>
      </w:r>
      <w:r>
        <w:rPr>
          <w:rFonts w:eastAsia="Times New Roman"/>
          <w:szCs w:val="24"/>
        </w:rPr>
        <w:t>π</w:t>
      </w:r>
      <w:r>
        <w:rPr>
          <w:rFonts w:eastAsia="Times New Roman"/>
          <w:szCs w:val="24"/>
        </w:rPr>
        <w:t xml:space="preserve">ροϋπολογισμός, πώς παίρνετε τα δέκα. Έμμεσοι και άμεσοι φόροι: </w:t>
      </w:r>
    </w:p>
    <w:p w14:paraId="0E0C9DF8"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Τσακαλώτε</w:t>
      </w:r>
      <w:proofErr w:type="spellEnd"/>
      <w:r>
        <w:rPr>
          <w:rFonts w:eastAsia="Times New Roman"/>
          <w:szCs w:val="24"/>
        </w:rPr>
        <w:t xml:space="preserve">, βγάλατε από την εισηγητική έκθεση του </w:t>
      </w:r>
      <w:r>
        <w:rPr>
          <w:rFonts w:eastAsia="Times New Roman"/>
          <w:szCs w:val="24"/>
        </w:rPr>
        <w:t>π</w:t>
      </w:r>
      <w:r>
        <w:rPr>
          <w:rFonts w:eastAsia="Times New Roman"/>
          <w:szCs w:val="24"/>
        </w:rPr>
        <w:t>ροϋπολογισμού για πρώτη φορά την</w:t>
      </w:r>
      <w:r>
        <w:rPr>
          <w:rFonts w:eastAsia="Times New Roman"/>
          <w:szCs w:val="24"/>
        </w:rPr>
        <w:t xml:space="preserve"> αναλογία έμμεσων-άμεσων φόρων. Δεν </w:t>
      </w:r>
      <w:r>
        <w:rPr>
          <w:rFonts w:eastAsia="Times New Roman"/>
          <w:szCs w:val="24"/>
        </w:rPr>
        <w:t xml:space="preserve">μπορείτε να </w:t>
      </w:r>
      <w:r>
        <w:rPr>
          <w:rFonts w:eastAsia="Times New Roman"/>
          <w:szCs w:val="24"/>
        </w:rPr>
        <w:t>κοροϊδ</w:t>
      </w:r>
      <w:r>
        <w:rPr>
          <w:rFonts w:eastAsia="Times New Roman"/>
          <w:szCs w:val="24"/>
        </w:rPr>
        <w:t>έψετε τους</w:t>
      </w:r>
      <w:r>
        <w:rPr>
          <w:rFonts w:eastAsia="Times New Roman"/>
          <w:szCs w:val="24"/>
        </w:rPr>
        <w:t xml:space="preserve"> πολίτες μ</w:t>
      </w:r>
      <w:r>
        <w:rPr>
          <w:rFonts w:eastAsia="Times New Roman"/>
          <w:szCs w:val="24"/>
        </w:rPr>
        <w:t>ε</w:t>
      </w:r>
      <w:r>
        <w:rPr>
          <w:rFonts w:eastAsia="Times New Roman"/>
          <w:szCs w:val="24"/>
        </w:rPr>
        <w:t xml:space="preserve"> αυτόν τον τρόπο. Η αναλογία για το 2019 είναι η χειρότερη όλων των τελευταίων ετών. Το 60% πλέον είναι έμμεσοι φόροι, δηλαδή για κάθε </w:t>
      </w:r>
      <w:r>
        <w:rPr>
          <w:rFonts w:eastAsia="Times New Roman"/>
          <w:szCs w:val="24"/>
        </w:rPr>
        <w:t xml:space="preserve">1 </w:t>
      </w:r>
      <w:r>
        <w:rPr>
          <w:rFonts w:eastAsia="Times New Roman"/>
          <w:szCs w:val="24"/>
        </w:rPr>
        <w:t>ευρώ που θα πληρώσουν από την τσέπη τους για</w:t>
      </w:r>
      <w:r>
        <w:rPr>
          <w:rFonts w:eastAsia="Times New Roman"/>
          <w:szCs w:val="24"/>
        </w:rPr>
        <w:t xml:space="preserve"> φόρο άμεσου εισοδήματος οι πολίτες, </w:t>
      </w:r>
      <w:r>
        <w:rPr>
          <w:rFonts w:eastAsia="Times New Roman"/>
          <w:szCs w:val="24"/>
        </w:rPr>
        <w:t xml:space="preserve">1,5 </w:t>
      </w:r>
      <w:r>
        <w:rPr>
          <w:rFonts w:eastAsia="Times New Roman"/>
          <w:szCs w:val="24"/>
        </w:rPr>
        <w:t>ευρώ θα τους το παίρν</w:t>
      </w:r>
      <w:r>
        <w:rPr>
          <w:rFonts w:eastAsia="Times New Roman"/>
          <w:szCs w:val="24"/>
        </w:rPr>
        <w:t>ετε</w:t>
      </w:r>
      <w:r>
        <w:rPr>
          <w:rFonts w:eastAsia="Times New Roman"/>
          <w:szCs w:val="24"/>
        </w:rPr>
        <w:t xml:space="preserve"> μέσω έμμεσων φόρων. Είναι η μεγαλύτερη αναλογία υπέρ των έμμεσων φόρων. Η Αριστερά πάντα έλεγε ότι θα πρέπει να μειωθεί η αναλογία έμμεσων προς άμεσους φόρους. Εδώ γίνεται ακριβώς το αντίθετ</w:t>
      </w:r>
      <w:r>
        <w:rPr>
          <w:rFonts w:eastAsia="Times New Roman"/>
          <w:szCs w:val="24"/>
        </w:rPr>
        <w:t xml:space="preserve">ο. </w:t>
      </w:r>
    </w:p>
    <w:p w14:paraId="0E0C9DF9" w14:textId="77777777" w:rsidR="00BD61E1" w:rsidRDefault="00340392">
      <w:pPr>
        <w:spacing w:line="600" w:lineRule="auto"/>
        <w:ind w:firstLine="720"/>
        <w:contextualSpacing/>
        <w:jc w:val="both"/>
        <w:rPr>
          <w:rFonts w:eastAsia="Times New Roman"/>
          <w:szCs w:val="24"/>
        </w:rPr>
      </w:pPr>
      <w:r>
        <w:rPr>
          <w:rFonts w:eastAsia="Times New Roman"/>
          <w:szCs w:val="24"/>
        </w:rPr>
        <w:t>Δεύτερον</w:t>
      </w:r>
      <w:r w:rsidRPr="0052302E">
        <w:rPr>
          <w:rFonts w:eastAsia="Times New Roman"/>
          <w:szCs w:val="24"/>
        </w:rPr>
        <w:t>:</w:t>
      </w:r>
      <w:r>
        <w:rPr>
          <w:rFonts w:eastAsia="Times New Roman"/>
          <w:szCs w:val="24"/>
        </w:rPr>
        <w:t xml:space="preserve"> Το ληξιπρόθεσμο χρέος προς το </w:t>
      </w:r>
      <w:r>
        <w:rPr>
          <w:rFonts w:eastAsia="Times New Roman"/>
          <w:szCs w:val="24"/>
        </w:rPr>
        <w:t>δ</w:t>
      </w:r>
      <w:r>
        <w:rPr>
          <w:rFonts w:eastAsia="Times New Roman"/>
          <w:szCs w:val="24"/>
        </w:rPr>
        <w:t>ημόσιο αυξήθηκε από τα 73 δισεκατομμύρια ευρώ</w:t>
      </w:r>
      <w:r>
        <w:rPr>
          <w:rFonts w:eastAsia="Times New Roman"/>
          <w:szCs w:val="24"/>
        </w:rPr>
        <w:t>,</w:t>
      </w:r>
      <w:r>
        <w:rPr>
          <w:rFonts w:eastAsia="Times New Roman"/>
          <w:szCs w:val="24"/>
        </w:rPr>
        <w:t xml:space="preserve"> το 2014</w:t>
      </w:r>
      <w:r>
        <w:rPr>
          <w:rFonts w:eastAsia="Times New Roman"/>
          <w:szCs w:val="24"/>
        </w:rPr>
        <w:t>,</w:t>
      </w:r>
      <w:r>
        <w:rPr>
          <w:rFonts w:eastAsia="Times New Roman"/>
          <w:szCs w:val="24"/>
        </w:rPr>
        <w:t xml:space="preserve"> στα 102 δισεκατομμύρια ευρώ</w:t>
      </w:r>
      <w:r>
        <w:rPr>
          <w:rFonts w:eastAsia="Times New Roman"/>
          <w:szCs w:val="24"/>
        </w:rPr>
        <w:t>,</w:t>
      </w:r>
      <w:r>
        <w:rPr>
          <w:rFonts w:eastAsia="Times New Roman"/>
          <w:szCs w:val="24"/>
        </w:rPr>
        <w:t xml:space="preserve"> τον Αύγουστο του 2018. Γιατί αυξήθηκε; Διότι όταν παίρνεις </w:t>
      </w:r>
      <w:r>
        <w:rPr>
          <w:rFonts w:eastAsia="Times New Roman"/>
          <w:szCs w:val="24"/>
        </w:rPr>
        <w:t xml:space="preserve">1 </w:t>
      </w:r>
      <w:r>
        <w:rPr>
          <w:rFonts w:eastAsia="Times New Roman"/>
          <w:szCs w:val="24"/>
        </w:rPr>
        <w:t xml:space="preserve">ευρώ από τη μία </w:t>
      </w:r>
      <w:r>
        <w:rPr>
          <w:rFonts w:eastAsia="Times New Roman"/>
          <w:szCs w:val="24"/>
        </w:rPr>
        <w:lastRenderedPageBreak/>
        <w:t xml:space="preserve">τσέπη </w:t>
      </w:r>
      <w:r>
        <w:rPr>
          <w:rFonts w:eastAsia="Times New Roman"/>
          <w:szCs w:val="24"/>
        </w:rPr>
        <w:t xml:space="preserve">για άμεσους φόρους </w:t>
      </w:r>
      <w:r>
        <w:rPr>
          <w:rFonts w:eastAsia="Times New Roman"/>
          <w:szCs w:val="24"/>
        </w:rPr>
        <w:t xml:space="preserve">και άλλο </w:t>
      </w:r>
      <w:r>
        <w:rPr>
          <w:rFonts w:eastAsia="Times New Roman"/>
          <w:szCs w:val="24"/>
        </w:rPr>
        <w:t xml:space="preserve">1,5 </w:t>
      </w:r>
      <w:r>
        <w:rPr>
          <w:rFonts w:eastAsia="Times New Roman"/>
          <w:szCs w:val="24"/>
        </w:rPr>
        <w:t>από την άλλ</w:t>
      </w:r>
      <w:r>
        <w:rPr>
          <w:rFonts w:eastAsia="Times New Roman"/>
          <w:szCs w:val="24"/>
        </w:rPr>
        <w:t xml:space="preserve">η από </w:t>
      </w:r>
      <w:proofErr w:type="spellStart"/>
      <w:r>
        <w:rPr>
          <w:rFonts w:eastAsia="Times New Roman"/>
          <w:szCs w:val="24"/>
        </w:rPr>
        <w:t>έμεσους</w:t>
      </w:r>
      <w:proofErr w:type="spellEnd"/>
      <w:r>
        <w:rPr>
          <w:rFonts w:eastAsia="Times New Roman"/>
          <w:szCs w:val="24"/>
        </w:rPr>
        <w:t xml:space="preserve"> </w:t>
      </w:r>
      <w:r>
        <w:rPr>
          <w:rFonts w:eastAsia="Times New Roman"/>
          <w:szCs w:val="24"/>
        </w:rPr>
        <w:t xml:space="preserve">φόρους, δεν μπορούν να </w:t>
      </w:r>
      <w:proofErr w:type="spellStart"/>
      <w:r>
        <w:rPr>
          <w:rFonts w:eastAsia="Times New Roman"/>
          <w:szCs w:val="24"/>
        </w:rPr>
        <w:t>αντ</w:t>
      </w:r>
      <w:r>
        <w:rPr>
          <w:rFonts w:eastAsia="Times New Roman"/>
          <w:szCs w:val="24"/>
        </w:rPr>
        <w:t>ε</w:t>
      </w:r>
      <w:r>
        <w:rPr>
          <w:rFonts w:eastAsia="Times New Roman"/>
          <w:szCs w:val="24"/>
        </w:rPr>
        <w:t>πεξέλθουν</w:t>
      </w:r>
      <w:proofErr w:type="spellEnd"/>
      <w:r>
        <w:rPr>
          <w:rFonts w:eastAsia="Times New Roman"/>
          <w:szCs w:val="24"/>
        </w:rPr>
        <w:t xml:space="preserve"> οι πολίτες.</w:t>
      </w:r>
    </w:p>
    <w:p w14:paraId="0E0C9DFA" w14:textId="77777777" w:rsidR="00BD61E1" w:rsidRDefault="00340392">
      <w:pPr>
        <w:spacing w:line="600" w:lineRule="auto"/>
        <w:ind w:firstLine="720"/>
        <w:contextualSpacing/>
        <w:jc w:val="both"/>
        <w:rPr>
          <w:rFonts w:eastAsia="Times New Roman"/>
          <w:szCs w:val="24"/>
        </w:rPr>
      </w:pPr>
      <w:r>
        <w:rPr>
          <w:rFonts w:eastAsia="Times New Roman"/>
          <w:szCs w:val="24"/>
        </w:rPr>
        <w:t>Συνεχίζω</w:t>
      </w:r>
      <w:r w:rsidRPr="0052302E">
        <w:rPr>
          <w:rFonts w:eastAsia="Times New Roman"/>
          <w:szCs w:val="24"/>
        </w:rPr>
        <w:t>:</w:t>
      </w:r>
      <w:r>
        <w:rPr>
          <w:rFonts w:eastAsia="Times New Roman"/>
          <w:szCs w:val="24"/>
        </w:rPr>
        <w:t xml:space="preserve"> Το ληξιπρόθεσμο χρέος προς τα ασφαλιστικά ταμεία τριπλασιάστηκε από το </w:t>
      </w:r>
      <w:r>
        <w:rPr>
          <w:rFonts w:eastAsia="Times New Roman"/>
          <w:szCs w:val="24"/>
        </w:rPr>
        <w:t>20</w:t>
      </w:r>
      <w:r>
        <w:rPr>
          <w:rFonts w:eastAsia="Times New Roman"/>
          <w:szCs w:val="24"/>
        </w:rPr>
        <w:t xml:space="preserve">14 στο </w:t>
      </w:r>
      <w:r>
        <w:rPr>
          <w:rFonts w:eastAsia="Times New Roman"/>
          <w:szCs w:val="24"/>
        </w:rPr>
        <w:t>20</w:t>
      </w:r>
      <w:r>
        <w:rPr>
          <w:rFonts w:eastAsia="Times New Roman"/>
          <w:szCs w:val="24"/>
        </w:rPr>
        <w:t xml:space="preserve">18 </w:t>
      </w:r>
      <w:r>
        <w:rPr>
          <w:rFonts w:eastAsia="Times New Roman"/>
          <w:szCs w:val="24"/>
        </w:rPr>
        <w:t>ως προς</w:t>
      </w:r>
      <w:r>
        <w:rPr>
          <w:rFonts w:eastAsia="Times New Roman"/>
          <w:szCs w:val="24"/>
        </w:rPr>
        <w:t xml:space="preserve"> </w:t>
      </w:r>
      <w:r>
        <w:rPr>
          <w:rFonts w:eastAsia="Times New Roman"/>
          <w:szCs w:val="24"/>
        </w:rPr>
        <w:t xml:space="preserve">τον κοινωνικό προϋπολογισμό, η συνταξιοδοτική δαπάνη προϋπολογίζεται κατά 275 εκατομμύρια ευρώ λιγότερη, ενώ τα επιδόματα ανεργίας προβλέπεται να μειωθούν κι αυτά. </w:t>
      </w:r>
    </w:p>
    <w:p w14:paraId="0E0C9DFB"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Η χρηματοδότηση των νοσοκομείων είναι μικρότερη κατά 79 εκατομμύρια ευρώ. Αναπτυξιακός </w:t>
      </w:r>
      <w:r>
        <w:rPr>
          <w:rFonts w:eastAsia="Times New Roman"/>
          <w:szCs w:val="24"/>
        </w:rPr>
        <w:t>π</w:t>
      </w:r>
      <w:r>
        <w:rPr>
          <w:rFonts w:eastAsia="Times New Roman"/>
          <w:szCs w:val="24"/>
        </w:rPr>
        <w:t>ροϋ</w:t>
      </w:r>
      <w:r>
        <w:rPr>
          <w:rFonts w:eastAsia="Times New Roman"/>
          <w:szCs w:val="24"/>
        </w:rPr>
        <w:t xml:space="preserve">πολογισμός; Όχι! Επίσης, το Πρόγραμμα Δημοσίων Επενδύσεων υπολείπεται κατά 550 εκατομμύρια ευρώ από την πρόβλεψη του </w:t>
      </w:r>
      <w:r>
        <w:rPr>
          <w:rFonts w:eastAsia="Times New Roman"/>
          <w:szCs w:val="24"/>
        </w:rPr>
        <w:t>μ</w:t>
      </w:r>
      <w:r>
        <w:rPr>
          <w:rFonts w:eastAsia="Times New Roman"/>
          <w:szCs w:val="24"/>
        </w:rPr>
        <w:t xml:space="preserve">εσοπρόθεσμου και στις επενδύσεις και στους φόρους. Τι άλλο να σας πω; </w:t>
      </w:r>
    </w:p>
    <w:p w14:paraId="0E0C9DFC" w14:textId="77777777" w:rsidR="00BD61E1" w:rsidRDefault="00340392">
      <w:pPr>
        <w:spacing w:line="600" w:lineRule="auto"/>
        <w:ind w:firstLine="720"/>
        <w:contextualSpacing/>
        <w:jc w:val="both"/>
        <w:rPr>
          <w:rFonts w:eastAsia="Times New Roman"/>
          <w:szCs w:val="24"/>
        </w:rPr>
      </w:pPr>
      <w:r>
        <w:rPr>
          <w:rFonts w:eastAsia="Times New Roman"/>
          <w:szCs w:val="24"/>
        </w:rPr>
        <w:t>Απ’ όλα αυτά παίρνετε, για να έλθετε σήμερα να πείτε ότι δίνετε πίσ</w:t>
      </w:r>
      <w:r>
        <w:rPr>
          <w:rFonts w:eastAsia="Times New Roman"/>
          <w:szCs w:val="24"/>
        </w:rPr>
        <w:t xml:space="preserve">ω ένα στα δέκα. </w:t>
      </w:r>
    </w:p>
    <w:p w14:paraId="0E0C9DFD" w14:textId="77777777" w:rsidR="00BD61E1" w:rsidRDefault="00340392">
      <w:pPr>
        <w:spacing w:line="600" w:lineRule="auto"/>
        <w:ind w:firstLine="720"/>
        <w:contextualSpacing/>
        <w:jc w:val="both"/>
        <w:rPr>
          <w:rFonts w:eastAsia="Times New Roman"/>
          <w:szCs w:val="24"/>
        </w:rPr>
      </w:pPr>
      <w:r>
        <w:rPr>
          <w:rFonts w:eastAsia="Times New Roman"/>
          <w:szCs w:val="24"/>
        </w:rPr>
        <w:t>Αυτό δεν είναι αποτελεσματική οικονομική πολιτική. Αυτό είναι αδιέξοδη οικονομική πολιτική με ένα δισεκατομμύριο περισσότερους φόρους, ψαλίδι 800 εκατομμυρίων συνολικά στις κοινωνικές παροχές και 500 εκατομμυρίων στη μείωση των δημοσίων επ</w:t>
      </w:r>
      <w:r>
        <w:rPr>
          <w:rFonts w:eastAsia="Times New Roman"/>
          <w:szCs w:val="24"/>
        </w:rPr>
        <w:t xml:space="preserve">ενδύσεων. </w:t>
      </w:r>
    </w:p>
    <w:p w14:paraId="0E0C9DFE"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Σήμερα έρχεται στο φως της δημοσιότητας η έκθεση του Διεθνούς Γραφείου Εργασίας, του </w:t>
      </w:r>
      <w:r>
        <w:rPr>
          <w:rFonts w:eastAsia="Times New Roman"/>
          <w:szCs w:val="24"/>
          <w:lang w:val="en-US"/>
        </w:rPr>
        <w:t>ILO</w:t>
      </w:r>
      <w:r>
        <w:rPr>
          <w:rFonts w:eastAsia="Times New Roman"/>
          <w:szCs w:val="24"/>
        </w:rPr>
        <w:t xml:space="preserve">. Αν δεν κάνω λάθος, ο κύριος Πρωθυπουργός, ο κ. </w:t>
      </w:r>
      <w:r>
        <w:rPr>
          <w:rFonts w:eastAsia="Times New Roman"/>
          <w:szCs w:val="24"/>
        </w:rPr>
        <w:lastRenderedPageBreak/>
        <w:t xml:space="preserve">Τσίπρας, έχει αναφερθεί πάρα πολλές φορές το τελευταίο χρονικό διάστημα στο πώς περιμένει τις εκθέσεις του </w:t>
      </w:r>
      <w:r>
        <w:rPr>
          <w:rFonts w:eastAsia="Times New Roman"/>
          <w:szCs w:val="24"/>
          <w:lang w:val="en-US"/>
        </w:rPr>
        <w:t>I</w:t>
      </w:r>
      <w:r>
        <w:rPr>
          <w:rFonts w:eastAsia="Times New Roman"/>
          <w:szCs w:val="24"/>
          <w:lang w:val="en-US"/>
        </w:rPr>
        <w:t>LO</w:t>
      </w:r>
      <w:r>
        <w:rPr>
          <w:rFonts w:eastAsia="Times New Roman"/>
          <w:szCs w:val="24"/>
        </w:rPr>
        <w:t>, ότι μ’ αυτά που λέει</w:t>
      </w:r>
      <w:r>
        <w:rPr>
          <w:rFonts w:eastAsia="Times New Roman"/>
          <w:szCs w:val="24"/>
        </w:rPr>
        <w:t>,</w:t>
      </w:r>
      <w:r>
        <w:rPr>
          <w:rFonts w:eastAsia="Times New Roman"/>
          <w:szCs w:val="24"/>
        </w:rPr>
        <w:t xml:space="preserve"> είναι ο σύμμαχος της χώρας μας αναφορικά με τις εργασιακές σχέσεις.</w:t>
      </w:r>
    </w:p>
    <w:p w14:paraId="0E0C9DF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Εννοώ ότι αντίθετα από το Διεθνές Νομισματικό Ταμείο</w:t>
      </w:r>
      <w:r w:rsidRPr="00D4428B">
        <w:rPr>
          <w:rFonts w:eastAsia="Times New Roman" w:cs="Times New Roman"/>
          <w:szCs w:val="24"/>
        </w:rPr>
        <w:t>,</w:t>
      </w:r>
      <w:r>
        <w:rPr>
          <w:rFonts w:eastAsia="Times New Roman" w:cs="Times New Roman"/>
          <w:szCs w:val="24"/>
        </w:rPr>
        <w:t xml:space="preserve"> έχει μια πολιτική που είναι πιο κοντά στους εργαζόμενους. Τι λέει το </w:t>
      </w:r>
      <w:r>
        <w:rPr>
          <w:rFonts w:eastAsia="Times New Roman" w:cs="Times New Roman"/>
          <w:szCs w:val="24"/>
          <w:lang w:val="en-US"/>
        </w:rPr>
        <w:t>ILO</w:t>
      </w:r>
      <w:r w:rsidRPr="00D4428B">
        <w:rPr>
          <w:rFonts w:eastAsia="Times New Roman" w:cs="Times New Roman"/>
          <w:szCs w:val="24"/>
        </w:rPr>
        <w:t>,</w:t>
      </w:r>
      <w:r>
        <w:rPr>
          <w:rFonts w:eastAsia="Times New Roman" w:cs="Times New Roman"/>
          <w:szCs w:val="24"/>
        </w:rPr>
        <w:t xml:space="preserve"> λοιπόν, σήμερα; Η μεγαλύτερη μείωση </w:t>
      </w:r>
      <w:r>
        <w:rPr>
          <w:rFonts w:eastAsia="Times New Roman" w:cs="Times New Roman"/>
          <w:szCs w:val="24"/>
        </w:rPr>
        <w:t xml:space="preserve">μισθών </w:t>
      </w:r>
      <w:r>
        <w:rPr>
          <w:rFonts w:eastAsia="Times New Roman" w:cs="Times New Roman"/>
          <w:szCs w:val="24"/>
        </w:rPr>
        <w:t>σε όλη την Ευρώπη από το 2016 στο 2017 επικεντρώνεται στην Ελλάδα. Η μείωση ανέρχεται σε 3,5%</w:t>
      </w:r>
      <w:r>
        <w:rPr>
          <w:rFonts w:eastAsia="Times New Roman" w:cs="Times New Roman"/>
          <w:szCs w:val="24"/>
        </w:rPr>
        <w:t>,</w:t>
      </w:r>
      <w:r>
        <w:rPr>
          <w:rFonts w:eastAsia="Times New Roman" w:cs="Times New Roman"/>
          <w:szCs w:val="24"/>
        </w:rPr>
        <w:t xml:space="preserve"> σε σύγκριση με το 2016</w:t>
      </w:r>
      <w:r>
        <w:rPr>
          <w:rFonts w:eastAsia="Times New Roman" w:cs="Times New Roman"/>
          <w:szCs w:val="24"/>
        </w:rPr>
        <w:t>,</w:t>
      </w:r>
      <w:r>
        <w:rPr>
          <w:rFonts w:eastAsia="Times New Roman" w:cs="Times New Roman"/>
          <w:szCs w:val="24"/>
        </w:rPr>
        <w:t xml:space="preserve"> στους μισθούς, η οποία είναι η μεγαλύτερη από το 2013 για τη χώρα μας και η μεγαλύτερη για το</w:t>
      </w:r>
      <w:r>
        <w:rPr>
          <w:rFonts w:eastAsia="Times New Roman" w:cs="Times New Roman"/>
          <w:szCs w:val="24"/>
        </w:rPr>
        <w:t xml:space="preserve">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στην Ευρωπαϊκή Ένωση. Για ποιον λόγο; Γιατί κυριαρχούν, όπως λέει ο </w:t>
      </w:r>
      <w:r>
        <w:rPr>
          <w:rFonts w:eastAsia="Times New Roman" w:cs="Times New Roman"/>
          <w:szCs w:val="24"/>
          <w:lang w:val="en-US"/>
        </w:rPr>
        <w:t>ILO</w:t>
      </w:r>
      <w:r>
        <w:rPr>
          <w:rFonts w:eastAsia="Times New Roman" w:cs="Times New Roman"/>
          <w:szCs w:val="24"/>
        </w:rPr>
        <w:t>, οι ελαστικές μορφές εργασίας.</w:t>
      </w:r>
    </w:p>
    <w:p w14:paraId="0E0C9E0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Άλλα στοιχεία; Μειώνετε την επιδότηση για τις ασφαλιστικές εισφορές, </w:t>
      </w:r>
      <w:r>
        <w:rPr>
          <w:rFonts w:eastAsia="Times New Roman" w:cs="Times New Roman"/>
          <w:szCs w:val="24"/>
        </w:rPr>
        <w:t xml:space="preserve">για τους νέους εργαζομένους </w:t>
      </w:r>
      <w:r>
        <w:rPr>
          <w:rFonts w:eastAsia="Times New Roman" w:cs="Times New Roman"/>
          <w:szCs w:val="24"/>
        </w:rPr>
        <w:t xml:space="preserve">από το προσχέδιο του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w:t>
      </w:r>
      <w:r>
        <w:rPr>
          <w:rFonts w:eastAsia="Times New Roman" w:cs="Times New Roman"/>
          <w:szCs w:val="24"/>
        </w:rPr>
        <w:t xml:space="preserve"> σε αυτ</w:t>
      </w:r>
      <w:r>
        <w:rPr>
          <w:rFonts w:eastAsia="Times New Roman" w:cs="Times New Roman"/>
          <w:szCs w:val="24"/>
        </w:rPr>
        <w:t>ό που κατατέθηκε από 103 εκατομμύρια ευρώ σε 51 εκατομμύρια ευρώ. Αυτή είναι μια ταξική πολιτική</w:t>
      </w:r>
      <w:r>
        <w:rPr>
          <w:rFonts w:eastAsia="Times New Roman" w:cs="Times New Roman"/>
          <w:szCs w:val="24"/>
        </w:rPr>
        <w:t>,</w:t>
      </w:r>
      <w:r>
        <w:rPr>
          <w:rFonts w:eastAsia="Times New Roman" w:cs="Times New Roman"/>
          <w:szCs w:val="24"/>
        </w:rPr>
        <w:t xml:space="preserve"> πράγματι, η οποία είναι απέναντι στους εργαζόμενους. Όσο και να θέλουμε να τη βαφτίσουμε αλλιώς, δεν αλλάζει η ουσία του ζητήματος. </w:t>
      </w:r>
    </w:p>
    <w:p w14:paraId="0E0C9E0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Κι επειδή αναφερθήκατε </w:t>
      </w:r>
      <w:r>
        <w:rPr>
          <w:rFonts w:eastAsia="Times New Roman" w:cs="Times New Roman"/>
          <w:szCs w:val="24"/>
        </w:rPr>
        <w:t xml:space="preserve">και στις επενδύσεις, άκουσα να λέτε και για το σταθερό φορολογικό σύστημα, κοιτάξτε, χρειάζεται σταθερό φορολογικό </w:t>
      </w:r>
      <w:r>
        <w:rPr>
          <w:rFonts w:eastAsia="Times New Roman" w:cs="Times New Roman"/>
          <w:szCs w:val="24"/>
        </w:rPr>
        <w:lastRenderedPageBreak/>
        <w:t>σύστημα. Δεν είναι δυνατόν να μειώνεται μία ποσοστιαία μονάδα και να νομίζουμε ότι θα έρθουν οι επενδύσεις στη χώρα μας. Οι δημόσιες επενδύσε</w:t>
      </w:r>
      <w:r>
        <w:rPr>
          <w:rFonts w:eastAsia="Times New Roman" w:cs="Times New Roman"/>
          <w:szCs w:val="24"/>
        </w:rPr>
        <w:t>ις μειώνονται, οι ξένες επενδύσεις δεν έρχονται, διότι, μεταξύ των άλλων, δεν υπάρχει σταθερό φορολογικό σύστημα.</w:t>
      </w:r>
    </w:p>
    <w:p w14:paraId="0E0C9E0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 κυριότερο, όμως, πρόβλημα σε αυτή την πολιτική </w:t>
      </w:r>
      <w:r>
        <w:rPr>
          <w:rFonts w:eastAsia="Times New Roman" w:cs="Times New Roman"/>
          <w:szCs w:val="24"/>
        </w:rPr>
        <w:t>σας,</w:t>
      </w:r>
      <w:r>
        <w:rPr>
          <w:rFonts w:eastAsia="Times New Roman" w:cs="Times New Roman"/>
          <w:szCs w:val="24"/>
        </w:rPr>
        <w:t xml:space="preserve"> είναι ότι ακολουθείτε μια πολιτική με </w:t>
      </w:r>
      <w:proofErr w:type="spellStart"/>
      <w:r>
        <w:rPr>
          <w:rFonts w:eastAsia="Times New Roman" w:cs="Times New Roman"/>
          <w:szCs w:val="24"/>
        </w:rPr>
        <w:t>τακτικισμούς</w:t>
      </w:r>
      <w:proofErr w:type="spellEnd"/>
      <w:r>
        <w:rPr>
          <w:rFonts w:eastAsia="Times New Roman" w:cs="Times New Roman"/>
          <w:szCs w:val="24"/>
        </w:rPr>
        <w:t xml:space="preserve"> σε κρίσιμα ζητήματα, με μια προεκλογ</w:t>
      </w:r>
      <w:r>
        <w:rPr>
          <w:rFonts w:eastAsia="Times New Roman" w:cs="Times New Roman"/>
          <w:szCs w:val="24"/>
        </w:rPr>
        <w:t xml:space="preserve">ική στόχευση φανερή και με ένα σόου. Ακούω τον Πρωθυπουργό να λέει ότι θα έρχεται κάθε βδομάδα στη Βουλή να παρουσιάζει </w:t>
      </w:r>
      <w:r>
        <w:rPr>
          <w:rFonts w:eastAsia="Times New Roman" w:cs="Times New Roman"/>
          <w:szCs w:val="24"/>
        </w:rPr>
        <w:t xml:space="preserve">τις επιτυχίες του μία </w:t>
      </w:r>
      <w:proofErr w:type="spellStart"/>
      <w:r>
        <w:rPr>
          <w:rFonts w:eastAsia="Times New Roman" w:cs="Times New Roman"/>
          <w:szCs w:val="24"/>
        </w:rPr>
        <w:t>μία</w:t>
      </w:r>
      <w:proofErr w:type="spellEnd"/>
      <w:r>
        <w:rPr>
          <w:rFonts w:eastAsia="Times New Roman" w:cs="Times New Roman"/>
          <w:szCs w:val="24"/>
        </w:rPr>
        <w:t>. Νομίζετε ότι με αυτόν τον τρόπο μπορεί να γίνει συζήτηση; Με αυτό</w:t>
      </w:r>
      <w:r>
        <w:rPr>
          <w:rFonts w:eastAsia="Times New Roman" w:cs="Times New Roman"/>
          <w:szCs w:val="24"/>
        </w:rPr>
        <w:t>ν</w:t>
      </w:r>
      <w:r>
        <w:rPr>
          <w:rFonts w:eastAsia="Times New Roman" w:cs="Times New Roman"/>
          <w:szCs w:val="24"/>
        </w:rPr>
        <w:t xml:space="preserve"> τον τρόπο μπορούμε να συζητήσουμε ποιες κα</w:t>
      </w:r>
      <w:r>
        <w:rPr>
          <w:rFonts w:eastAsia="Times New Roman" w:cs="Times New Roman"/>
          <w:szCs w:val="24"/>
        </w:rPr>
        <w:t>τηγορίες πρέπει να ελαφρυνθούν; Πού πρέπει να πάνε τα χρήματα αυτή τη στιγμή, αν υπάρχει μια εξοικονόμηση; Μπορεί να γίνει συζήτηση στις επιτροπές; Να ακούσουμε τους φορείς; Να ακούσουμε την κοινωνία; Μπορεί να γίνει μια συζήτηση με αυτό</w:t>
      </w:r>
      <w:r>
        <w:rPr>
          <w:rFonts w:eastAsia="Times New Roman" w:cs="Times New Roman"/>
          <w:szCs w:val="24"/>
        </w:rPr>
        <w:t>ν</w:t>
      </w:r>
      <w:r>
        <w:rPr>
          <w:rFonts w:eastAsia="Times New Roman" w:cs="Times New Roman"/>
          <w:szCs w:val="24"/>
        </w:rPr>
        <w:t xml:space="preserve"> τον τρόπο, που θα</w:t>
      </w:r>
      <w:r>
        <w:rPr>
          <w:rFonts w:eastAsia="Times New Roman" w:cs="Times New Roman"/>
          <w:szCs w:val="24"/>
        </w:rPr>
        <w:t xml:space="preserve"> έρχεται αιφνιδιαστικά ο Πρωθυπουργός, θα ανακοινώνει κάτι, απλώς για να κάνει ένα σόου, μήπως και πείσει ορισμένους πολίτες ότι έχει αλλάξει η πολιτική βαθιάς δογματικής λιτότητας; Δυστυχώς για σας οι πολίτες πλέον καταλαβαίνουν. </w:t>
      </w:r>
    </w:p>
    <w:p w14:paraId="0E0C9E0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Εδώ χρειάζεται γενναία α</w:t>
      </w:r>
      <w:r>
        <w:rPr>
          <w:rFonts w:eastAsia="Times New Roman" w:cs="Times New Roman"/>
          <w:szCs w:val="24"/>
        </w:rPr>
        <w:t xml:space="preserve">λλαγή πολιτικής. Προς τα πού; Πρώτον, στα εργασιακά, εκεί που θα μπορέσουμε να καταφέρουμε πραγματικά βιώσιμες </w:t>
      </w:r>
      <w:r>
        <w:rPr>
          <w:rFonts w:eastAsia="Times New Roman" w:cs="Times New Roman"/>
          <w:szCs w:val="24"/>
        </w:rPr>
        <w:lastRenderedPageBreak/>
        <w:t>θέσεις εργασίας. Δεν είναι δυνατόν να μιλάμε και σήμερα με μια ορολογία με την οποία μας ενδιαφέρει απλώς να βρούνε κάποιες δουλειές των 200 ευρώ</w:t>
      </w:r>
      <w:r>
        <w:rPr>
          <w:rFonts w:eastAsia="Times New Roman" w:cs="Times New Roman"/>
          <w:szCs w:val="24"/>
        </w:rPr>
        <w:t xml:space="preserve"> και 300 ευρώ και στη συνέχεια</w:t>
      </w:r>
      <w:r>
        <w:rPr>
          <w:rFonts w:eastAsia="Times New Roman" w:cs="Times New Roman"/>
          <w:szCs w:val="24"/>
        </w:rPr>
        <w:t>,</w:t>
      </w:r>
      <w:r>
        <w:rPr>
          <w:rFonts w:eastAsia="Times New Roman" w:cs="Times New Roman"/>
          <w:szCs w:val="24"/>
        </w:rPr>
        <w:t xml:space="preserve"> βεβαίως, να δείχνουμε ότι μειώνουμε τους δείκτες της ανεργίας. Δεν νομίζω ότι αυτός είναι ο στόχος για τη χώρα μας.</w:t>
      </w:r>
    </w:p>
    <w:p w14:paraId="0E0C9E0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Άκουσα, βέβαια, τον Πρωθυπουργό να αναφέρεται και στις εκατό πρώτες ημέρες και προς στιγμή μπερδεύτηκα όταν </w:t>
      </w:r>
      <w:r>
        <w:rPr>
          <w:rFonts w:eastAsia="Times New Roman" w:cs="Times New Roman"/>
          <w:szCs w:val="24"/>
        </w:rPr>
        <w:t>τον άκουσα. Νόμιζα ότι εννοούσε τις εκατό πρώτες ημέρες από το 2015, που μας έβαλαν σε ένα τρίτο μνημόνιο</w:t>
      </w:r>
      <w:r>
        <w:rPr>
          <w:rFonts w:eastAsia="Times New Roman" w:cs="Times New Roman"/>
          <w:szCs w:val="24"/>
        </w:rPr>
        <w:t xml:space="preserve"> </w:t>
      </w:r>
      <w:r>
        <w:rPr>
          <w:rFonts w:eastAsia="Times New Roman" w:cs="Times New Roman"/>
          <w:szCs w:val="24"/>
        </w:rPr>
        <w:t>δυσβάσταχτο και επώδυνο πράγματι. Μετά κατάλαβα ότι μιλούσε για τις εκατό πρώτες μέρες</w:t>
      </w:r>
      <w:r>
        <w:rPr>
          <w:rFonts w:eastAsia="Times New Roman" w:cs="Times New Roman"/>
          <w:szCs w:val="24"/>
        </w:rPr>
        <w:t xml:space="preserve"> σήμερα,</w:t>
      </w:r>
      <w:r>
        <w:rPr>
          <w:rFonts w:eastAsia="Times New Roman" w:cs="Times New Roman"/>
          <w:szCs w:val="24"/>
        </w:rPr>
        <w:t xml:space="preserve"> όταν επί τρία χρόνια προσπάθησε να βγάλει τη χώρα από τ</w:t>
      </w:r>
      <w:r>
        <w:rPr>
          <w:rFonts w:eastAsia="Times New Roman" w:cs="Times New Roman"/>
          <w:szCs w:val="24"/>
        </w:rPr>
        <w:t xml:space="preserve">ο μνημόνιο που την έβαλε </w:t>
      </w:r>
      <w:r>
        <w:rPr>
          <w:rFonts w:eastAsia="Times New Roman" w:cs="Times New Roman"/>
          <w:szCs w:val="24"/>
        </w:rPr>
        <w:t xml:space="preserve">ο ίδιος </w:t>
      </w:r>
      <w:r>
        <w:rPr>
          <w:rFonts w:eastAsia="Times New Roman" w:cs="Times New Roman"/>
          <w:szCs w:val="24"/>
        </w:rPr>
        <w:t>τον Αύγουστο του 2015. Αναφέρθηκε σε αυτές τις εκατό πρώτες μέρες, με αυτούς τους έμμεσους φόρους, με αυτά τα οικονομικά αποτελέσματα, για να δώσει το στίγμα μιας καλύτερης οικονομικής κατάστασης, γιατί, όπως είπε, δίνει ορ</w:t>
      </w:r>
      <w:r>
        <w:rPr>
          <w:rFonts w:eastAsia="Times New Roman" w:cs="Times New Roman"/>
          <w:szCs w:val="24"/>
        </w:rPr>
        <w:t xml:space="preserve">ισμένα χρήματα πίσω, από όλα όσα παίρνει κατά τη διάρκεια του ίδιου έτους. </w:t>
      </w:r>
    </w:p>
    <w:p w14:paraId="0E0C9E0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Δεν είναι σοβαρή πολιτική αυτή, αν δεν σοβαρευτούμε, αν δεν μιλήσουμε με ειλικρίνεια στον ελληνικό λαό. Πρέπει να πει η Κυβέρνηση</w:t>
      </w:r>
      <w:r>
        <w:rPr>
          <w:rFonts w:eastAsia="Times New Roman" w:cs="Times New Roman"/>
          <w:szCs w:val="24"/>
        </w:rPr>
        <w:t>,</w:t>
      </w:r>
      <w:r>
        <w:rPr>
          <w:rFonts w:eastAsia="Times New Roman" w:cs="Times New Roman"/>
          <w:szCs w:val="24"/>
        </w:rPr>
        <w:t xml:space="preserve"> για ποιους λόγους δεσμεύτηκε για τα επόμενα χρόνι</w:t>
      </w:r>
      <w:r>
        <w:rPr>
          <w:rFonts w:eastAsia="Times New Roman" w:cs="Times New Roman"/>
          <w:szCs w:val="24"/>
        </w:rPr>
        <w:t xml:space="preserve">α με τόσα μέτρα για την ελληνική οικονομία. </w:t>
      </w:r>
    </w:p>
    <w:p w14:paraId="0E0C9E0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ότι η επόμενη </w:t>
      </w:r>
      <w:r>
        <w:rPr>
          <w:rFonts w:eastAsia="Times New Roman" w:cs="Times New Roman"/>
          <w:szCs w:val="24"/>
        </w:rPr>
        <w:t>κ</w:t>
      </w:r>
      <w:r>
        <w:rPr>
          <w:rFonts w:eastAsia="Times New Roman" w:cs="Times New Roman"/>
          <w:szCs w:val="24"/>
        </w:rPr>
        <w:t>υβέρνηση πρέπει να έχει έναν αρχικ</w:t>
      </w:r>
      <w:r>
        <w:rPr>
          <w:rFonts w:eastAsia="Times New Roman" w:cs="Times New Roman"/>
          <w:szCs w:val="24"/>
        </w:rPr>
        <w:t>ό</w:t>
      </w:r>
      <w:r>
        <w:rPr>
          <w:rFonts w:eastAsia="Times New Roman" w:cs="Times New Roman"/>
          <w:szCs w:val="24"/>
        </w:rPr>
        <w:t xml:space="preserve"> στόχο στη διαπραγμάτευση, τη μείωση των πρωτογενών πλεονασμάτων από το 3,5% στο 2% των στόχων για τα επόμενα χρόνια. Ό,τι άλλο συζητάμε σήμερα, δεν θ</w:t>
      </w:r>
      <w:r>
        <w:rPr>
          <w:rFonts w:eastAsia="Times New Roman" w:cs="Times New Roman"/>
          <w:szCs w:val="24"/>
        </w:rPr>
        <w:t xml:space="preserve">α μπορέσει να επιτευχθεί, αν έχουμε μια τέτοια φορολογική πολιτική για να βρίσκει χρήματα για να εξυπηρετεί μόνο ένα τόσο υψηλό πρωτογενές πλεόνασμα. </w:t>
      </w:r>
    </w:p>
    <w:p w14:paraId="0E0C9E0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Πρώτος στόχος, λοιπόν, είναι αυτός και στη συνέχεια μαζί με ένα σχέδιο ανασυγκρότησης της χώρας και της ο</w:t>
      </w:r>
      <w:r>
        <w:rPr>
          <w:rFonts w:eastAsia="Times New Roman" w:cs="Times New Roman"/>
          <w:szCs w:val="24"/>
        </w:rPr>
        <w:t>ικονομίας να μπορέσουν να έρθουν οι επενδύσεις, να γίνει μια φορολογική μεταρρύθμιση, ένα σταθερό φορολογικό σύστημα, με κοινωνική δικαιοσύνη, έτσι ώστε να μπορέσουμε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ξεπεράσουμε και να υπερβούμε την κρίση. </w:t>
      </w:r>
    </w:p>
    <w:p w14:paraId="0E0C9E0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Γιατί σήμερα με την πολιτική που</w:t>
      </w:r>
      <w:r>
        <w:rPr>
          <w:rFonts w:eastAsia="Times New Roman" w:cs="Times New Roman"/>
          <w:szCs w:val="24"/>
        </w:rPr>
        <w:t xml:space="preserve"> ασκείτε</w:t>
      </w:r>
      <w:r>
        <w:rPr>
          <w:rFonts w:eastAsia="Times New Roman" w:cs="Times New Roman"/>
          <w:szCs w:val="24"/>
        </w:rPr>
        <w:t>,</w:t>
      </w:r>
      <w:r>
        <w:rPr>
          <w:rFonts w:eastAsia="Times New Roman" w:cs="Times New Roman"/>
          <w:szCs w:val="24"/>
        </w:rPr>
        <w:t xml:space="preserve"> δεν υπερβαίνουμε την κρίση, κυρίες και κύριοι Βουλευτές. Μπαίνουμε πιο βαθιά σε αυτή και</w:t>
      </w:r>
      <w:r>
        <w:rPr>
          <w:rFonts w:eastAsia="Times New Roman" w:cs="Times New Roman"/>
          <w:szCs w:val="24"/>
        </w:rPr>
        <w:t>,</w:t>
      </w:r>
      <w:r>
        <w:rPr>
          <w:rFonts w:eastAsia="Times New Roman" w:cs="Times New Roman"/>
          <w:szCs w:val="24"/>
        </w:rPr>
        <w:t xml:space="preserve"> απλώς, ενώ ακολουθείται αυτή η πολιτική δογματικής λιτότητας, τρέχουμε να μοιράσουμε στη συνέχεια ορισμένα επιδόματα ή ορισμένες ελαφρύνσεις από όλα αυτά πο</w:t>
      </w:r>
      <w:r>
        <w:rPr>
          <w:rFonts w:eastAsia="Times New Roman" w:cs="Times New Roman"/>
          <w:szCs w:val="24"/>
        </w:rPr>
        <w:t>υ παίρνουμε κατά τη διάρκεια του έτους.</w:t>
      </w:r>
    </w:p>
    <w:p w14:paraId="0E0C9E0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Μια προοδευτική πολιτική δεν μπορεί παρά να εστιάζει στους τομείς παιδείας και υγείας, να δώσει χρήματα, ώστε να υπάρξει ανασυγκρότηση σε </w:t>
      </w:r>
      <w:r>
        <w:rPr>
          <w:rFonts w:eastAsia="Times New Roman" w:cs="Times New Roman"/>
          <w:szCs w:val="24"/>
        </w:rPr>
        <w:lastRenderedPageBreak/>
        <w:t>αυτούς τους κοινωνικούς τομείς της πολιτικής και να δημιουργήσει ένα πλαίσιο γ</w:t>
      </w:r>
      <w:r>
        <w:rPr>
          <w:rFonts w:eastAsia="Times New Roman" w:cs="Times New Roman"/>
          <w:szCs w:val="24"/>
        </w:rPr>
        <w:t xml:space="preserve">ια την επιχειρηματικότητα και την ιδιωτική οικονομία που θα μπορέσει την επόμενη μέρα να μας βγάλει από την κρίση. </w:t>
      </w:r>
    </w:p>
    <w:p w14:paraId="0E0C9E0A"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Κυρία Υπουργέ, είχα πάρα πολλά να πω για το νομοσχέδιό σας. Είχα έρθει έτοιμος να θίξω αρκετά θέματα για το πώς πρέπει να συνδυάζεται η προσ</w:t>
      </w:r>
      <w:r>
        <w:rPr>
          <w:rFonts w:eastAsia="Times New Roman"/>
          <w:szCs w:val="24"/>
        </w:rPr>
        <w:t xml:space="preserve">τασία των δικαιωμάτων σε σχέση με την ασφάλεια </w:t>
      </w:r>
      <w:proofErr w:type="spellStart"/>
      <w:r>
        <w:rPr>
          <w:rFonts w:eastAsia="Times New Roman"/>
          <w:szCs w:val="24"/>
        </w:rPr>
        <w:t>κ</w:t>
      </w:r>
      <w:r>
        <w:rPr>
          <w:rFonts w:eastAsia="Times New Roman"/>
          <w:szCs w:val="24"/>
        </w:rPr>
        <w:t>.ο.κ.</w:t>
      </w:r>
      <w:proofErr w:type="spellEnd"/>
      <w:r>
        <w:rPr>
          <w:rFonts w:eastAsia="Times New Roman"/>
          <w:szCs w:val="24"/>
        </w:rPr>
        <w:t>.</w:t>
      </w:r>
      <w:r>
        <w:rPr>
          <w:rFonts w:eastAsia="Times New Roman"/>
          <w:szCs w:val="24"/>
        </w:rPr>
        <w:t xml:space="preserve"> Έχει γίνει συζήτηση και στις επιτροπές. Νομίζω ότι έτσι όπως εξελίχθηκε η συζήτηση, δυστυχώς από την Κυβέρνησή σας, δεν μπορούμε να συζητήσουμε τα νομοσχέδια. Γίνεται μια αποσπασματική συζήτηση επί των</w:t>
      </w:r>
      <w:r>
        <w:rPr>
          <w:rFonts w:eastAsia="Times New Roman"/>
          <w:szCs w:val="24"/>
        </w:rPr>
        <w:t xml:space="preserve"> τροπολογιών</w:t>
      </w:r>
      <w:r>
        <w:rPr>
          <w:rFonts w:eastAsia="Times New Roman"/>
          <w:szCs w:val="24"/>
        </w:rPr>
        <w:t>,</w:t>
      </w:r>
      <w:r>
        <w:rPr>
          <w:rFonts w:eastAsia="Times New Roman"/>
          <w:szCs w:val="24"/>
        </w:rPr>
        <w:t xml:space="preserve"> αντί να γίνει μια ολοκληρωμένη συζήτηση και γι’ αυτά τα θέματα οικονομικής πολιτικής. Όμως την ευθύνη γι’ αυτό την έχει αποκλειστικά η Κυβέρνησή σας και ο Πρόεδρος της Βουλής, ο κ. </w:t>
      </w:r>
      <w:proofErr w:type="spellStart"/>
      <w:r>
        <w:rPr>
          <w:rFonts w:eastAsia="Times New Roman"/>
          <w:szCs w:val="24"/>
        </w:rPr>
        <w:t>Βούτσης</w:t>
      </w:r>
      <w:proofErr w:type="spellEnd"/>
      <w:r>
        <w:rPr>
          <w:rFonts w:eastAsia="Times New Roman"/>
          <w:szCs w:val="24"/>
        </w:rPr>
        <w:t>.</w:t>
      </w:r>
    </w:p>
    <w:p w14:paraId="0E0C9E0B"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w:t>
      </w:r>
      <w:r>
        <w:rPr>
          <w:rFonts w:eastAsia="Times New Roman"/>
          <w:szCs w:val="24"/>
        </w:rPr>
        <w:t>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0E0C9E0C" w14:textId="77777777" w:rsidR="00BD61E1" w:rsidRDefault="00340392">
      <w:pPr>
        <w:tabs>
          <w:tab w:val="left" w:pos="2940"/>
        </w:tabs>
        <w:spacing w:line="600" w:lineRule="auto"/>
        <w:ind w:firstLine="720"/>
        <w:jc w:val="both"/>
        <w:rPr>
          <w:rFonts w:eastAsia="Times New Roman"/>
          <w:szCs w:val="24"/>
        </w:rPr>
      </w:pPr>
      <w:r w:rsidRPr="00474225">
        <w:rPr>
          <w:rFonts w:eastAsia="Times New Roman"/>
          <w:b/>
          <w:szCs w:val="24"/>
        </w:rPr>
        <w:t xml:space="preserve">ΠΡΟΕΔΡΕΥΩΝ (Δημήτριος </w:t>
      </w:r>
      <w:proofErr w:type="spellStart"/>
      <w:r w:rsidRPr="00474225">
        <w:rPr>
          <w:rFonts w:eastAsia="Times New Roman"/>
          <w:b/>
          <w:szCs w:val="24"/>
        </w:rPr>
        <w:t>Κρεμαστινός</w:t>
      </w:r>
      <w:proofErr w:type="spellEnd"/>
      <w:r w:rsidRPr="00474225">
        <w:rPr>
          <w:rFonts w:eastAsia="Times New Roman"/>
          <w:b/>
          <w:szCs w:val="24"/>
        </w:rPr>
        <w:t>):</w:t>
      </w:r>
      <w:r>
        <w:rPr>
          <w:rFonts w:eastAsia="Times New Roman"/>
          <w:szCs w:val="24"/>
        </w:rPr>
        <w:t xml:space="preserve"> Ο κ. </w:t>
      </w:r>
      <w:proofErr w:type="spellStart"/>
      <w:r>
        <w:rPr>
          <w:rFonts w:eastAsia="Times New Roman"/>
          <w:szCs w:val="24"/>
        </w:rPr>
        <w:t>Χαρακόπουλος</w:t>
      </w:r>
      <w:proofErr w:type="spellEnd"/>
      <w:r>
        <w:rPr>
          <w:rFonts w:eastAsia="Times New Roman"/>
          <w:szCs w:val="24"/>
        </w:rPr>
        <w:t>, Βουλευτής της Νέας Δημοκρατίας, έχει τον λόγο για επτά λεπτά.</w:t>
      </w:r>
    </w:p>
    <w:p w14:paraId="0E0C9E0D" w14:textId="77777777" w:rsidR="00BD61E1" w:rsidRDefault="00340392">
      <w:pPr>
        <w:tabs>
          <w:tab w:val="left" w:pos="2940"/>
        </w:tabs>
        <w:spacing w:line="600" w:lineRule="auto"/>
        <w:ind w:firstLine="720"/>
        <w:jc w:val="both"/>
        <w:rPr>
          <w:rFonts w:eastAsia="Times New Roman"/>
          <w:szCs w:val="24"/>
        </w:rPr>
      </w:pPr>
      <w:r w:rsidRPr="00474225">
        <w:rPr>
          <w:rFonts w:eastAsia="Times New Roman"/>
          <w:b/>
          <w:szCs w:val="24"/>
        </w:rPr>
        <w:t>ΜΑΞΙΜΟΣ ΧΑΡΑΚΟΠΟΥΛΟΣ:</w:t>
      </w:r>
      <w:r>
        <w:rPr>
          <w:rFonts w:eastAsia="Times New Roman"/>
          <w:szCs w:val="24"/>
        </w:rPr>
        <w:t xml:space="preserve"> Ευχαριστώ, κύριε Πρόεδρε.</w:t>
      </w:r>
    </w:p>
    <w:p w14:paraId="0E0C9E0E"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lastRenderedPageBreak/>
        <w:t>Κυρία Υπουργέ, την προηγούμενη εβδομάδα ο Πρωθυπουργός μας είπε ότ</w:t>
      </w:r>
      <w:r>
        <w:rPr>
          <w:rFonts w:eastAsia="Times New Roman"/>
          <w:szCs w:val="24"/>
        </w:rPr>
        <w:t xml:space="preserve">ι η Αθήνα δεν είναι το </w:t>
      </w:r>
      <w:proofErr w:type="spellStart"/>
      <w:r>
        <w:rPr>
          <w:rFonts w:eastAsia="Times New Roman"/>
          <w:szCs w:val="24"/>
        </w:rPr>
        <w:t>Γκόθαμ</w:t>
      </w:r>
      <w:proofErr w:type="spellEnd"/>
      <w:r>
        <w:rPr>
          <w:rFonts w:eastAsia="Times New Roman"/>
          <w:szCs w:val="24"/>
        </w:rPr>
        <w:t xml:space="preserve"> </w:t>
      </w:r>
      <w:proofErr w:type="spellStart"/>
      <w:r>
        <w:rPr>
          <w:rFonts w:eastAsia="Times New Roman"/>
          <w:szCs w:val="24"/>
        </w:rPr>
        <w:t>Σίτι</w:t>
      </w:r>
      <w:proofErr w:type="spellEnd"/>
      <w:r w:rsidRPr="00474225">
        <w:rPr>
          <w:rFonts w:eastAsia="Times New Roman"/>
          <w:szCs w:val="24"/>
        </w:rPr>
        <w:t xml:space="preserve">, </w:t>
      </w:r>
      <w:r>
        <w:rPr>
          <w:rFonts w:eastAsia="Times New Roman"/>
          <w:szCs w:val="24"/>
        </w:rPr>
        <w:t xml:space="preserve">η πόλη του </w:t>
      </w:r>
      <w:proofErr w:type="spellStart"/>
      <w:r>
        <w:rPr>
          <w:rFonts w:eastAsia="Times New Roman"/>
          <w:szCs w:val="24"/>
        </w:rPr>
        <w:t>Μπάτμαν</w:t>
      </w:r>
      <w:proofErr w:type="spellEnd"/>
      <w:r w:rsidRPr="00474225">
        <w:rPr>
          <w:rFonts w:eastAsia="Times New Roman"/>
          <w:szCs w:val="24"/>
        </w:rPr>
        <w:t xml:space="preserve">. </w:t>
      </w:r>
      <w:r>
        <w:rPr>
          <w:rFonts w:eastAsia="Times New Roman"/>
          <w:szCs w:val="24"/>
        </w:rPr>
        <w:t>Σήμερα μας παρουσίασε μια σειρά κλοπών σε τράπεζες, ταχυδρομεία, σούπερ-μάρκετ και τις επιτυχίες, βεβαίως, των ανδρών της Ελληνικής Αστυνομίας. Εμείς δεν είχαμε ποτέ αμφιβολία για την επάρκεια και τον</w:t>
      </w:r>
      <w:r>
        <w:rPr>
          <w:rFonts w:eastAsia="Times New Roman"/>
          <w:szCs w:val="24"/>
        </w:rPr>
        <w:t xml:space="preserve"> επαγγελματισμό της Αστυνομίας. Εκείνο που ζητούσαμε και ζητούμε</w:t>
      </w:r>
      <w:r>
        <w:rPr>
          <w:rFonts w:eastAsia="Times New Roman"/>
          <w:szCs w:val="24"/>
        </w:rPr>
        <w:t>,</w:t>
      </w:r>
      <w:r>
        <w:rPr>
          <w:rFonts w:eastAsia="Times New Roman"/>
          <w:szCs w:val="24"/>
        </w:rPr>
        <w:t xml:space="preserve"> είναι να άρετε τα θεσμικά και αντικειμενικά εμπόδια στο έργο της. Μην κρύβεστε, λοιπόν</w:t>
      </w:r>
      <w:r>
        <w:rPr>
          <w:rFonts w:eastAsia="Times New Roman"/>
          <w:szCs w:val="24"/>
        </w:rPr>
        <w:t>,</w:t>
      </w:r>
      <w:r>
        <w:rPr>
          <w:rFonts w:eastAsia="Times New Roman"/>
          <w:szCs w:val="24"/>
        </w:rPr>
        <w:t xml:space="preserve"> πίσω από τις επιτυχίες της ΕΛΑΣ.</w:t>
      </w:r>
    </w:p>
    <w:p w14:paraId="0E0C9E0F"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με τις τροπολογίες που επισκιάζουν το υ</w:t>
      </w:r>
      <w:r>
        <w:rPr>
          <w:rFonts w:eastAsia="Times New Roman"/>
          <w:szCs w:val="24"/>
        </w:rPr>
        <w:t>πό συζήτηση νομοσχέδιο, η Κυβέρνηση ήλθε ασθμαίνουσα να συνεχίσει το προεκλογικό της κρεσέντο. Επιστράτευσε στην Αίθουσα και τον Πρωθυπουργό.</w:t>
      </w:r>
    </w:p>
    <w:p w14:paraId="0E0C9E10"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Μετά από τέσσερα καταστροφικά χρόνια, τη διάλυση της μεσαίας τάξης, τη βαθιά στασιμότητα της οικονομίας, τον διωγμ</w:t>
      </w:r>
      <w:r>
        <w:rPr>
          <w:rFonts w:eastAsia="Times New Roman"/>
          <w:szCs w:val="24"/>
        </w:rPr>
        <w:t xml:space="preserve">ό των νέων, την απόγνωση που προκαλέσατε στις υγιείς παραγωγικές δυνάμεις, έρχεστε τώρα δήθεν να μοιράσετε δώρα, μήπως μπορέσετε να πείσετε κανέναν κοψοχέρη ψηφοφόρο του ΣΥΡΙΖΑ να αλλάξει γνώμη. </w:t>
      </w:r>
    </w:p>
    <w:p w14:paraId="0E0C9E11"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lastRenderedPageBreak/>
        <w:t>Προσδοκάτε να λησμονήσουν ότι κερδίσατε την ψήφο τους το όχι</w:t>
      </w:r>
      <w:r>
        <w:rPr>
          <w:rFonts w:eastAsia="Times New Roman"/>
          <w:szCs w:val="24"/>
        </w:rPr>
        <w:t xml:space="preserve"> μακρινό 2015, τάζοντάς τους ότι θα καταργήσετε και όχι ότι θα διορθώσετε τον ΕΝΦΑ, γιατί εσείς είχατε το μαγικό ραβδάκι να σκίσετε μνημόνια, να διώξετε τους δανειστές και να επαναφέρετε τα χρόνια της ευμάρειας.</w:t>
      </w:r>
    </w:p>
    <w:p w14:paraId="0E0C9E12"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Το μόνο, βέβαια, που κάνατε</w:t>
      </w:r>
      <w:r>
        <w:rPr>
          <w:rFonts w:eastAsia="Times New Roman"/>
          <w:szCs w:val="24"/>
        </w:rPr>
        <w:t>,</w:t>
      </w:r>
      <w:r>
        <w:rPr>
          <w:rFonts w:eastAsia="Times New Roman"/>
          <w:szCs w:val="24"/>
        </w:rPr>
        <w:t xml:space="preserve"> ήταν να πειραμα</w:t>
      </w:r>
      <w:r>
        <w:rPr>
          <w:rFonts w:eastAsia="Times New Roman"/>
          <w:szCs w:val="24"/>
        </w:rPr>
        <w:t xml:space="preserve">τιστείτε για ένα εξάμηνο με τον </w:t>
      </w:r>
      <w:proofErr w:type="spellStart"/>
      <w:r>
        <w:rPr>
          <w:rFonts w:eastAsia="Times New Roman"/>
          <w:szCs w:val="24"/>
        </w:rPr>
        <w:t>Γιάνη</w:t>
      </w:r>
      <w:proofErr w:type="spellEnd"/>
      <w:r>
        <w:rPr>
          <w:rFonts w:eastAsia="Times New Roman"/>
          <w:szCs w:val="24"/>
        </w:rPr>
        <w:t xml:space="preserve"> </w:t>
      </w:r>
      <w:proofErr w:type="spellStart"/>
      <w:r>
        <w:rPr>
          <w:rFonts w:eastAsia="Times New Roman"/>
          <w:szCs w:val="24"/>
        </w:rPr>
        <w:t>Βαρουφάκη</w:t>
      </w:r>
      <w:proofErr w:type="spellEnd"/>
      <w:r>
        <w:rPr>
          <w:rFonts w:eastAsia="Times New Roman"/>
          <w:szCs w:val="24"/>
        </w:rPr>
        <w:t xml:space="preserve">, που τώρα θέλει να γίνει </w:t>
      </w:r>
      <w:r>
        <w:rPr>
          <w:rFonts w:eastAsia="Times New Roman"/>
          <w:szCs w:val="24"/>
        </w:rPr>
        <w:t>Ε</w:t>
      </w:r>
      <w:r>
        <w:rPr>
          <w:rFonts w:eastAsia="Times New Roman"/>
          <w:szCs w:val="24"/>
        </w:rPr>
        <w:t>υρωβουλευτής εκτός Ελλάδος, χωρίς να έχει συναίσθηση του κακού που προκάλεσε στη χώρα με τη δική σας ανοχή και τη δική σας συνενοχή.</w:t>
      </w:r>
    </w:p>
    <w:p w14:paraId="0E0C9E13"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Βέβαια στη συνέχεια πραγματοποιήσατε τη μεγαλειώδ</w:t>
      </w:r>
      <w:r>
        <w:rPr>
          <w:rFonts w:eastAsia="Times New Roman"/>
          <w:szCs w:val="24"/>
        </w:rPr>
        <w:t xml:space="preserve">η κυβίστηση, που κατέστη διεθνής όρος ως </w:t>
      </w:r>
      <w:proofErr w:type="spellStart"/>
      <w:r>
        <w:rPr>
          <w:rFonts w:eastAsia="Times New Roman"/>
          <w:szCs w:val="24"/>
        </w:rPr>
        <w:t>κωλοτούμπα</w:t>
      </w:r>
      <w:proofErr w:type="spellEnd"/>
      <w:r>
        <w:rPr>
          <w:rFonts w:eastAsia="Times New Roman"/>
          <w:szCs w:val="24"/>
        </w:rPr>
        <w:t xml:space="preserve">, την οποία, αν πιστέψουμε τα δημοσιεύματα του ιταλικού Τύπου, ο κ. Τσίπρας συνέστησε και στους λαϊκιστές της Ιταλίας, μια </w:t>
      </w:r>
      <w:proofErr w:type="spellStart"/>
      <w:r>
        <w:rPr>
          <w:rFonts w:eastAsia="Times New Roman"/>
          <w:szCs w:val="24"/>
        </w:rPr>
        <w:t>κωλοτούμπα</w:t>
      </w:r>
      <w:proofErr w:type="spellEnd"/>
      <w:r>
        <w:rPr>
          <w:rFonts w:eastAsia="Times New Roman"/>
          <w:szCs w:val="24"/>
        </w:rPr>
        <w:t>, όμως, που την πλήρωσε ο ελληνικός λαός με νέα σκληρά μέτρα, που ήταν α</w:t>
      </w:r>
      <w:r>
        <w:rPr>
          <w:rFonts w:eastAsia="Times New Roman"/>
          <w:szCs w:val="24"/>
        </w:rPr>
        <w:t>χρείαστα μέχρι να πάρετε την εξουσία, όπως και με βαριά φορολογία που ξετίναξε τη μεσαία τάξη, τις επιχειρήσεις, τις παραγωγικές δυνάμεις της χώρας.</w:t>
      </w:r>
    </w:p>
    <w:p w14:paraId="0E0C9E14"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Έρχεστε τώρα με υποκριτικό τρόπο, αφού κάνετε κάποιες εκπτώσεις για τα μάτια του κόσμου στον ΕΝΦΙΑ που θα κ</w:t>
      </w:r>
      <w:r>
        <w:rPr>
          <w:rFonts w:eastAsia="Times New Roman"/>
          <w:szCs w:val="24"/>
        </w:rPr>
        <w:t xml:space="preserve">αταργούσατε -το ξέχασε αυτό ο Πρωθυπουργός-, να μειώσετε 1% τον επιχειρηματικό φόρο για το 2019 και </w:t>
      </w:r>
      <w:r>
        <w:rPr>
          <w:rFonts w:eastAsia="Times New Roman"/>
          <w:szCs w:val="24"/>
        </w:rPr>
        <w:lastRenderedPageBreak/>
        <w:t>πονηρά σκεπτόμενοι</w:t>
      </w:r>
      <w:r>
        <w:rPr>
          <w:rFonts w:eastAsia="Times New Roman"/>
          <w:szCs w:val="24"/>
        </w:rPr>
        <w:t>,</w:t>
      </w:r>
      <w:r>
        <w:rPr>
          <w:rFonts w:eastAsia="Times New Roman"/>
          <w:szCs w:val="24"/>
        </w:rPr>
        <w:t xml:space="preserve"> βάζετε τη μείωση </w:t>
      </w:r>
      <w:proofErr w:type="spellStart"/>
      <w:r>
        <w:rPr>
          <w:rFonts w:eastAsia="Times New Roman"/>
          <w:szCs w:val="24"/>
        </w:rPr>
        <w:t>αποκλιμακούμενη</w:t>
      </w:r>
      <w:proofErr w:type="spellEnd"/>
      <w:r>
        <w:rPr>
          <w:rFonts w:eastAsia="Times New Roman"/>
          <w:szCs w:val="24"/>
        </w:rPr>
        <w:t xml:space="preserve"> μέχρι το 2022. Βάζετε 1% τη χρονιά για να φτάσει στο 25%. Ζήσε Μάη μου να φας τριφύλλι, λες και θα είστ</w:t>
      </w:r>
      <w:r>
        <w:rPr>
          <w:rFonts w:eastAsia="Times New Roman"/>
          <w:szCs w:val="24"/>
        </w:rPr>
        <w:t xml:space="preserve">ε </w:t>
      </w:r>
      <w:r>
        <w:rPr>
          <w:rFonts w:eastAsia="Times New Roman"/>
          <w:szCs w:val="24"/>
        </w:rPr>
        <w:t>κ</w:t>
      </w:r>
      <w:r>
        <w:rPr>
          <w:rFonts w:eastAsia="Times New Roman"/>
          <w:szCs w:val="24"/>
        </w:rPr>
        <w:t>υβέρνηση το 2022.</w:t>
      </w:r>
    </w:p>
    <w:p w14:paraId="0E0C9E15"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Ειλικρινά νομίζετε ότι έστω και ένας επιχειρηματίας, ένας άνθρωπος που με νύχια και με δόντια επέζησε της κρίσης, θα πειστεί από αυτό το μέτρο; Ασφαλώς όχι και το γνωρίζετε, όπως γνωρίζετε ότι αυτή η αποκλιμάκωση του σαλίγκαρου δεν πρό</w:t>
      </w:r>
      <w:r>
        <w:rPr>
          <w:rFonts w:eastAsia="Times New Roman"/>
          <w:szCs w:val="24"/>
        </w:rPr>
        <w:t>κειται να δημιουργήσει ούτε επενδύσεις ούτε να δημιουργήσει το κατάλληλο περιβάλλον που θα φέρει την ανάπτυξη.</w:t>
      </w:r>
    </w:p>
    <w:p w14:paraId="0E0C9E16"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Όμως δεν σας απασχολεί. Έγνοια σας είναι να κλείσετε το μάτι στους εν δυνάμει ψηφοφόρους σας, να τάξετε διορισμούς στο </w:t>
      </w:r>
      <w:r>
        <w:rPr>
          <w:rFonts w:eastAsia="Times New Roman"/>
          <w:szCs w:val="24"/>
        </w:rPr>
        <w:t>δ</w:t>
      </w:r>
      <w:r>
        <w:rPr>
          <w:rFonts w:eastAsia="Times New Roman"/>
          <w:szCs w:val="24"/>
        </w:rPr>
        <w:t>ημόσιο, γνωρίζοντας ότι η</w:t>
      </w:r>
      <w:r>
        <w:rPr>
          <w:rFonts w:eastAsia="Times New Roman"/>
          <w:szCs w:val="24"/>
        </w:rPr>
        <w:t xml:space="preserve"> εύθραυστη οικονομία δεν το αντέχει. </w:t>
      </w:r>
    </w:p>
    <w:p w14:paraId="0E0C9E17"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Απλώς νομοθετείτε για να δημιουργήσετε εντυπώσεις, να θολώσετε τα νερά, για να μη</w:t>
      </w:r>
      <w:r>
        <w:rPr>
          <w:rFonts w:eastAsia="Times New Roman" w:cs="Times New Roman"/>
          <w:szCs w:val="24"/>
        </w:rPr>
        <w:t xml:space="preserve"> </w:t>
      </w:r>
      <w:r>
        <w:rPr>
          <w:rFonts w:eastAsia="Times New Roman" w:cs="Times New Roman"/>
          <w:szCs w:val="24"/>
        </w:rPr>
        <w:t>φανούν ολοκάθαρα οι απελπισμένες κινήσεις που κάνετε για να διασώσετε τα ποσοστά σας. Όμως</w:t>
      </w:r>
      <w:r>
        <w:rPr>
          <w:rFonts w:eastAsia="Times New Roman" w:cs="Times New Roman"/>
          <w:szCs w:val="24"/>
        </w:rPr>
        <w:t xml:space="preserve"> δεν μπορείτε να το πετύχετε, γιατί η κοινωνία σάς γνώρισε, σας είδε και πρόσφατα με το φιάσκο της </w:t>
      </w:r>
      <w:r>
        <w:rPr>
          <w:rFonts w:eastAsia="Times New Roman" w:cs="Times New Roman"/>
          <w:szCs w:val="24"/>
        </w:rPr>
        <w:t>σ</w:t>
      </w:r>
      <w:r>
        <w:rPr>
          <w:rFonts w:eastAsia="Times New Roman" w:cs="Times New Roman"/>
          <w:szCs w:val="24"/>
        </w:rPr>
        <w:t xml:space="preserve">υμφωνίας με την Εκκλησία, που βιαστήκατε να βγάλετε τους κληρικούς από τη μισθοδοσία του </w:t>
      </w:r>
      <w:r>
        <w:rPr>
          <w:rFonts w:eastAsia="Times New Roman" w:cs="Times New Roman"/>
          <w:szCs w:val="24"/>
        </w:rPr>
        <w:t>δ</w:t>
      </w:r>
      <w:r>
        <w:rPr>
          <w:rFonts w:eastAsia="Times New Roman" w:cs="Times New Roman"/>
          <w:szCs w:val="24"/>
        </w:rPr>
        <w:t xml:space="preserve">ημοσίου, για να υποσχεθείτε δέκα χιλιάδες νέους διορισμούς. </w:t>
      </w:r>
    </w:p>
    <w:p w14:paraId="0E0C9E18"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Όλα α</w:t>
      </w:r>
      <w:r>
        <w:rPr>
          <w:rFonts w:eastAsia="Times New Roman" w:cs="Times New Roman"/>
          <w:szCs w:val="24"/>
        </w:rPr>
        <w:t xml:space="preserve">υτά αποδεικνύουν ότι όχι μόνο δεν είστε η λύση για την έξοδο από την κρίση, αλλά εκπροσωπείτε όλα αυτά που μας οδήγησαν στην κρίση. Γι’ αυτό και σύντομα θα αποτελείτε παρελθόν για τη χώρα. </w:t>
      </w:r>
    </w:p>
    <w:p w14:paraId="0E0C9E19"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τώρα λίγα λόγια για τη</w:t>
      </w:r>
      <w:r>
        <w:rPr>
          <w:rFonts w:eastAsia="Times New Roman" w:cs="Times New Roman"/>
          <w:szCs w:val="24"/>
        </w:rPr>
        <w:t xml:space="preserve">ν ενσωμάτωση της ευρωπαϊκής </w:t>
      </w:r>
      <w:r>
        <w:rPr>
          <w:rFonts w:eastAsia="Times New Roman" w:cs="Times New Roman"/>
          <w:szCs w:val="24"/>
        </w:rPr>
        <w:t>ο</w:t>
      </w:r>
      <w:r>
        <w:rPr>
          <w:rFonts w:eastAsia="Times New Roman" w:cs="Times New Roman"/>
          <w:szCs w:val="24"/>
        </w:rPr>
        <w:t xml:space="preserve">δηγίας που συζητούμε στο </w:t>
      </w:r>
      <w:r>
        <w:rPr>
          <w:rFonts w:eastAsia="Times New Roman" w:cs="Times New Roman"/>
          <w:szCs w:val="24"/>
        </w:rPr>
        <w:t>Ε</w:t>
      </w:r>
      <w:r>
        <w:rPr>
          <w:rFonts w:eastAsia="Times New Roman" w:cs="Times New Roman"/>
          <w:szCs w:val="24"/>
        </w:rPr>
        <w:t xml:space="preserve">θνικό μας </w:t>
      </w:r>
      <w:r>
        <w:rPr>
          <w:rFonts w:eastAsia="Times New Roman" w:cs="Times New Roman"/>
          <w:szCs w:val="24"/>
        </w:rPr>
        <w:t>Δ</w:t>
      </w:r>
      <w:r>
        <w:rPr>
          <w:rFonts w:eastAsia="Times New Roman" w:cs="Times New Roman"/>
          <w:szCs w:val="24"/>
        </w:rPr>
        <w:t>ίκαιο. Είναι ιδιαίτερα σημαντική και καθόλου μονοσήμαντη. Και τούτο διότι κινείται επί του πραγματικά λεπτού ορίου μεταξύ του δικαιώματος της ασφάλειας και των ανθρωπίνων δικαιωμάτων, της πρ</w:t>
      </w:r>
      <w:r>
        <w:rPr>
          <w:rFonts w:eastAsia="Times New Roman" w:cs="Times New Roman"/>
          <w:szCs w:val="24"/>
        </w:rPr>
        <w:t xml:space="preserve">οστασίας των προσωπικών δεδομένων. </w:t>
      </w:r>
    </w:p>
    <w:p w14:paraId="0E0C9E1A"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ο ευρωπαϊκός χώρος πλήττεται, όπως άλλωστε και ολόκληρος ο πλανήτης, από φαινόμενα όπως η εξάπλωση της τρομοκρατίας -κυρίως της </w:t>
      </w:r>
      <w:proofErr w:type="spellStart"/>
      <w:r>
        <w:rPr>
          <w:rFonts w:eastAsia="Times New Roman" w:cs="Times New Roman"/>
          <w:szCs w:val="24"/>
        </w:rPr>
        <w:t>ισλαμιστικής</w:t>
      </w:r>
      <w:proofErr w:type="spellEnd"/>
      <w:r>
        <w:rPr>
          <w:rFonts w:eastAsia="Times New Roman" w:cs="Times New Roman"/>
          <w:szCs w:val="24"/>
        </w:rPr>
        <w:t xml:space="preserve">- των τρομοκρατικών δικτύων αλλά και των εγκληματικών </w:t>
      </w:r>
      <w:r>
        <w:rPr>
          <w:rFonts w:eastAsia="Times New Roman" w:cs="Times New Roman"/>
          <w:szCs w:val="24"/>
        </w:rPr>
        <w:t xml:space="preserve">ομάδων που δρουν στο κλίμα της παγκοσμιοποίησης, που ευνοείται από την πρόοδο των επικοινωνιών και των μεταφορών. </w:t>
      </w:r>
    </w:p>
    <w:p w14:paraId="0E0C9E1B"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Πρόσφατα είχαμε και στη χώρα μας την αναβίωση του φαντάσματος της τρομοκρατίας με την απόπειρα τρομοκρατικού χτυπήματος στην οικία του αντεισ</w:t>
      </w:r>
      <w:r>
        <w:rPr>
          <w:rFonts w:eastAsia="Times New Roman" w:cs="Times New Roman"/>
          <w:szCs w:val="24"/>
        </w:rPr>
        <w:t xml:space="preserve">αγγελέα Ισίδωρου </w:t>
      </w:r>
      <w:proofErr w:type="spellStart"/>
      <w:r>
        <w:rPr>
          <w:rFonts w:eastAsia="Times New Roman" w:cs="Times New Roman"/>
          <w:szCs w:val="24"/>
        </w:rPr>
        <w:t>Ντογιάκου</w:t>
      </w:r>
      <w:proofErr w:type="spellEnd"/>
      <w:r>
        <w:rPr>
          <w:rFonts w:eastAsia="Times New Roman" w:cs="Times New Roman"/>
          <w:szCs w:val="24"/>
        </w:rPr>
        <w:t>. Φαίνεται ότι επιβεβαιώνονται όσοι υπο</w:t>
      </w:r>
      <w:r>
        <w:rPr>
          <w:rFonts w:eastAsia="Times New Roman" w:cs="Times New Roman"/>
          <w:szCs w:val="24"/>
        </w:rPr>
        <w:lastRenderedPageBreak/>
        <w:t>στηρίζουν ότι τα άβατα και τα άσυλα ανομίας</w:t>
      </w:r>
      <w:r>
        <w:rPr>
          <w:rFonts w:eastAsia="Times New Roman" w:cs="Times New Roman"/>
          <w:szCs w:val="24"/>
        </w:rPr>
        <w:t>,</w:t>
      </w:r>
      <w:r>
        <w:rPr>
          <w:rFonts w:eastAsia="Times New Roman" w:cs="Times New Roman"/>
          <w:szCs w:val="24"/>
        </w:rPr>
        <w:t xml:space="preserve"> εκτυλίσσονται σε φυτώρια τρομοκρατίας. Η επανεμφάνιση του φαινομένου επιβάλλει εγρήγορση και λήψη μέτρων και η ενσωμάτωση της </w:t>
      </w:r>
      <w:r>
        <w:rPr>
          <w:rFonts w:eastAsia="Times New Roman" w:cs="Times New Roman"/>
          <w:szCs w:val="24"/>
        </w:rPr>
        <w:t>ο</w:t>
      </w:r>
      <w:r>
        <w:rPr>
          <w:rFonts w:eastAsia="Times New Roman" w:cs="Times New Roman"/>
          <w:szCs w:val="24"/>
        </w:rPr>
        <w:t>δηγίας, έστω και με</w:t>
      </w:r>
      <w:r>
        <w:rPr>
          <w:rFonts w:eastAsia="Times New Roman" w:cs="Times New Roman"/>
          <w:szCs w:val="24"/>
        </w:rPr>
        <w:t xml:space="preserve"> καθυστέρηση, κινείται προς αυτή την κατεύθυνση. </w:t>
      </w:r>
    </w:p>
    <w:p w14:paraId="0E0C9E1C"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πολλά τρομοκρατικά χτυπήματα τα οποία σημειώθηκαν σε πλείστες ευρωπαϊκές χώρες με εκατόμβη θυμάτων και η διακίνηση εξτρεμιστών ή εγκληματικών στοιχείων επιβάλλουν τη λήψη μέτρων στο σύνολο των</w:t>
      </w:r>
      <w:r>
        <w:rPr>
          <w:rFonts w:eastAsia="Times New Roman" w:cs="Times New Roman"/>
          <w:szCs w:val="24"/>
        </w:rPr>
        <w:t xml:space="preserve"> κρατών-μελών. </w:t>
      </w:r>
    </w:p>
    <w:p w14:paraId="0E0C9E1D"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sidRPr="00312BAF">
        <w:rPr>
          <w:rFonts w:eastAsia="Times New Roman" w:cs="Times New Roman"/>
          <w:szCs w:val="24"/>
        </w:rPr>
        <w:t xml:space="preserve">(Στο σημείο αυτό την Προεδρική Έδρα καταλαμβάνει ο Α΄ Αντιπρόεδρος της Βουλής κ. </w:t>
      </w:r>
      <w:r w:rsidRPr="00B40155">
        <w:rPr>
          <w:rFonts w:eastAsia="Times New Roman" w:cs="Times New Roman"/>
          <w:b/>
          <w:szCs w:val="24"/>
        </w:rPr>
        <w:t>ΑΝΑΣΤΑΣΙΟΣ ΚΟΥΡΑΚΗΣ</w:t>
      </w:r>
      <w:r w:rsidRPr="00312BAF">
        <w:rPr>
          <w:rFonts w:eastAsia="Times New Roman" w:cs="Times New Roman"/>
          <w:szCs w:val="24"/>
        </w:rPr>
        <w:t>)</w:t>
      </w:r>
      <w:r>
        <w:rPr>
          <w:rFonts w:eastAsia="Times New Roman" w:cs="Times New Roman"/>
          <w:szCs w:val="24"/>
        </w:rPr>
        <w:t xml:space="preserve"> </w:t>
      </w:r>
    </w:p>
    <w:p w14:paraId="0E0C9E1E"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την Ελλάδα, μάλιστα, που βρίσκεται στην πρώτη γραμμή υποδοχής τέτοιων στοιχείων, η επαγρύπνηση και η λήψη ανάλογων μέτρων είναι κάτι παραπάνω από επιβεβλημένη, </w:t>
      </w:r>
      <w:proofErr w:type="spellStart"/>
      <w:r>
        <w:rPr>
          <w:rFonts w:eastAsia="Times New Roman" w:cs="Times New Roman"/>
          <w:szCs w:val="24"/>
        </w:rPr>
        <w:t>πολλώ</w:t>
      </w:r>
      <w:proofErr w:type="spellEnd"/>
      <w:r>
        <w:rPr>
          <w:rFonts w:eastAsia="Times New Roman" w:cs="Times New Roman"/>
          <w:szCs w:val="24"/>
        </w:rPr>
        <w:t xml:space="preserve"> δε μάλλον που κάκιστες επιλογές και ελλιπείς διαχειρίσεις σε αυτόν τον τομέα το προηγο</w:t>
      </w:r>
      <w:r>
        <w:rPr>
          <w:rFonts w:eastAsia="Times New Roman" w:cs="Times New Roman"/>
          <w:szCs w:val="24"/>
        </w:rPr>
        <w:t xml:space="preserve">ύμενο διάστημα έχουν υπονομεύσει το κύρος της χώρας στο εξωτερικό. </w:t>
      </w:r>
    </w:p>
    <w:p w14:paraId="0E0C9E1F"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άλλη πλευρά, οι νομοθετικές ρυθμίσεις που ενισχύουν την κοινή εσωτερική ασφάλεια</w:t>
      </w:r>
      <w:r>
        <w:rPr>
          <w:rFonts w:eastAsia="Times New Roman" w:cs="Times New Roman"/>
          <w:szCs w:val="24"/>
        </w:rPr>
        <w:t>,</w:t>
      </w:r>
      <w:r>
        <w:rPr>
          <w:rFonts w:eastAsia="Times New Roman" w:cs="Times New Roman"/>
          <w:szCs w:val="24"/>
        </w:rPr>
        <w:t xml:space="preserve"> δεν πρέπει να αδυνατίζουν την ελευθερία των πολιτών και τα κατοχυρωμένα δικαιώματα των Ευρωπαίων. </w:t>
      </w:r>
    </w:p>
    <w:p w14:paraId="0E0C9E20"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lastRenderedPageBreak/>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0E0C9E21"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0E0C9E22"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συγκεκριμένη </w:t>
      </w:r>
      <w:r>
        <w:rPr>
          <w:rFonts w:eastAsia="Times New Roman" w:cs="Times New Roman"/>
          <w:szCs w:val="24"/>
        </w:rPr>
        <w:t>ο</w:t>
      </w:r>
      <w:r>
        <w:rPr>
          <w:rFonts w:eastAsia="Times New Roman" w:cs="Times New Roman"/>
          <w:szCs w:val="24"/>
        </w:rPr>
        <w:t>δηγία νομίζω ότι πετυχαίνει σε μεγάλο βαθμό τη χρυσή τομή, καθώς τα προβλεπόμενα προσωπικά δικαιώματα των επιβατών που ταξιδεύο</w:t>
      </w:r>
      <w:r>
        <w:rPr>
          <w:rFonts w:eastAsia="Times New Roman" w:cs="Times New Roman"/>
          <w:szCs w:val="24"/>
        </w:rPr>
        <w:t>υν αεροπορικώς</w:t>
      </w:r>
      <w:r>
        <w:rPr>
          <w:rFonts w:eastAsia="Times New Roman" w:cs="Times New Roman"/>
          <w:szCs w:val="24"/>
        </w:rPr>
        <w:t>,</w:t>
      </w:r>
      <w:r>
        <w:rPr>
          <w:rFonts w:eastAsia="Times New Roman" w:cs="Times New Roman"/>
          <w:szCs w:val="24"/>
        </w:rPr>
        <w:t xml:space="preserve"> θα μπορούν να είναι χρήσιμα μόνο στη διαπίστωση δραστηριοτήτων που σχετίζονται με την ασφάλεια. </w:t>
      </w:r>
    </w:p>
    <w:p w14:paraId="0E0C9E23"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θέλω να εκφράσω την ικανοποίησή μου που οι περισσότερες από τις παρατηρήσεις που κατέθεσε ο εισηγητής μας, ο έμπειρος κοινοβουλευτι</w:t>
      </w:r>
      <w:r>
        <w:rPr>
          <w:rFonts w:eastAsia="Times New Roman" w:cs="Times New Roman"/>
          <w:szCs w:val="24"/>
        </w:rPr>
        <w:t xml:space="preserve">κός, ο κ. Δαβάκης, πήραν τη μορφή νομοθετικών βελτιώσεων, έγιναν αποδεκτές. </w:t>
      </w:r>
    </w:p>
    <w:p w14:paraId="0E0C9E24"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E0C9E25" w14:textId="77777777" w:rsidR="00BD61E1" w:rsidRDefault="00340392">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E0C9E26"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τον κ. Μάξιμο </w:t>
      </w:r>
      <w:proofErr w:type="spellStart"/>
      <w:r>
        <w:rPr>
          <w:rFonts w:eastAsia="Times New Roman" w:cs="Times New Roman"/>
          <w:szCs w:val="24"/>
        </w:rPr>
        <w:t>Χαρακόπουλο</w:t>
      </w:r>
      <w:proofErr w:type="spellEnd"/>
      <w:r>
        <w:rPr>
          <w:rFonts w:eastAsia="Times New Roman" w:cs="Times New Roman"/>
          <w:szCs w:val="24"/>
        </w:rPr>
        <w:t xml:space="preserve">, Βουλευτή της Νέας Δημοκρατίας. </w:t>
      </w:r>
    </w:p>
    <w:p w14:paraId="0E0C9E27"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w:t>
      </w:r>
      <w:r>
        <w:rPr>
          <w:rFonts w:eastAsia="Times New Roman" w:cs="Times New Roman"/>
          <w:szCs w:val="24"/>
        </w:rPr>
        <w:t xml:space="preserve">λουθεί ο Βουλευτής </w:t>
      </w:r>
      <w:r>
        <w:rPr>
          <w:rFonts w:eastAsia="Times New Roman" w:cs="Times New Roman"/>
          <w:szCs w:val="24"/>
        </w:rPr>
        <w:t xml:space="preserve">κ. </w:t>
      </w:r>
      <w:r>
        <w:rPr>
          <w:rFonts w:eastAsia="Times New Roman" w:cs="Times New Roman"/>
          <w:szCs w:val="24"/>
        </w:rPr>
        <w:t xml:space="preserve">Γιάννης Κουτσούκος από τη Δημοκρατική Συμπαράταξη. </w:t>
      </w:r>
    </w:p>
    <w:p w14:paraId="0E0C9E28"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συνάδελφε, έχετε τον λόγο για επτά λεπτά. </w:t>
      </w:r>
    </w:p>
    <w:p w14:paraId="0E0C9E29"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κύριε Πρόεδρε. </w:t>
      </w:r>
    </w:p>
    <w:p w14:paraId="0E0C9E2A"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Ζήσαμε σήμερα άλλο ένα επεισόδιο του σήριαλ «Εδώ είναι το καλό μνημόνιο», όπως</w:t>
      </w:r>
      <w:r>
        <w:rPr>
          <w:rFonts w:eastAsia="Times New Roman" w:cs="Times New Roman"/>
          <w:szCs w:val="24"/>
        </w:rPr>
        <w:t xml:space="preserve"> είχα πει στην τοποθέτησή μου για την τροπολογία των αναδρομικών, γιατί η Κυβέρνηση καταστρατηγώντας και τον Κανονισμό της Βουλής και την κοινοβουλευτική διαδικασία, επέλεξε με τη μορφή τροπολογίας να φέρει αυτές τις φορολογικές ρυθμίσεις, καθώς δεν αντέχε</w:t>
      </w:r>
      <w:r>
        <w:rPr>
          <w:rFonts w:eastAsia="Times New Roman" w:cs="Times New Roman"/>
          <w:szCs w:val="24"/>
        </w:rPr>
        <w:t>ι στον κοινοβουλευτικό διάλογο. Διότι ενώ έχει εξαγγείλει τις φορολογικές ελαφρύνσεις, θα έπρεπε να φέρει ένα φορολογικό νομοσχέδιο, να καλέσουμε εδώ τους φορείς</w:t>
      </w:r>
      <w:r>
        <w:rPr>
          <w:rFonts w:eastAsia="Times New Roman" w:cs="Times New Roman"/>
          <w:szCs w:val="24"/>
        </w:rPr>
        <w:t>,</w:t>
      </w:r>
      <w:r>
        <w:rPr>
          <w:rFonts w:eastAsia="Times New Roman" w:cs="Times New Roman"/>
          <w:szCs w:val="24"/>
        </w:rPr>
        <w:t xml:space="preserve"> να μας πουν την άποψή τους. </w:t>
      </w:r>
    </w:p>
    <w:p w14:paraId="0E0C9E2B"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Θυμίζω ότι όταν γίνατε Κυβέρνηση, κυρία Υπουργέ, το 2015, στο πρ</w:t>
      </w:r>
      <w:r>
        <w:rPr>
          <w:rFonts w:eastAsia="Times New Roman" w:cs="Times New Roman"/>
          <w:szCs w:val="24"/>
        </w:rPr>
        <w:t xml:space="preserve">ώτο νομοσχέδιο για την αντιμετώπιση της ανθρωπιστικής κρίσης, όπως λέγατε, απασχολήσατε μία βδομάδα τη Βουλή με πενήντα φορείς εδώ να σας λένε «μπράβο». </w:t>
      </w:r>
    </w:p>
    <w:p w14:paraId="0E0C9E2C" w14:textId="77777777" w:rsidR="00BD61E1" w:rsidRDefault="00340392">
      <w:pPr>
        <w:tabs>
          <w:tab w:val="left" w:pos="2738"/>
          <w:tab w:val="center" w:pos="4753"/>
          <w:tab w:val="left" w:pos="5723"/>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Γιατί δεν φέρνατε, λοιπόν, εδώ την ΓΣΕΒΕΕ, την ΕΣΕΕ, τον Σύνδεσμο των Ιδιοκτητών, όλους αυτούς που του</w:t>
      </w:r>
      <w:r>
        <w:rPr>
          <w:rFonts w:eastAsia="Times New Roman"/>
          <w:color w:val="000000"/>
          <w:szCs w:val="24"/>
          <w:shd w:val="clear" w:color="auto" w:fill="FFFFFF"/>
        </w:rPr>
        <w:t>ς ενδιαφέρουν τα θέματα για τα οποία πανηγυρίζετε σήμερα; Προφανώς γιατί φοβάστε την κριτική τους, διότι άλλα τους λέγατε και άλλα κάνατε πράξη.</w:t>
      </w:r>
    </w:p>
    <w:p w14:paraId="0E0C9E2D"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Πέραν της πολιτικής μεθόδευσης, όμως, εκείνο που έχει σημασία</w:t>
      </w:r>
      <w:r>
        <w:rPr>
          <w:rFonts w:eastAsia="Times New Roman"/>
          <w:color w:val="000000"/>
          <w:szCs w:val="24"/>
          <w:shd w:val="clear" w:color="auto" w:fill="FFFFFF"/>
        </w:rPr>
        <w:t>,</w:t>
      </w:r>
      <w:r>
        <w:rPr>
          <w:rFonts w:eastAsia="Times New Roman"/>
          <w:color w:val="000000"/>
          <w:szCs w:val="24"/>
          <w:shd w:val="clear" w:color="auto" w:fill="FFFFFF"/>
        </w:rPr>
        <w:t xml:space="preserve"> είναι πώς το Προεδρείο της Βουλής συναινεί σε μια κατά σύστημα παραβίαση του Κανονισμού</w:t>
      </w:r>
      <w:r>
        <w:rPr>
          <w:rFonts w:eastAsia="Times New Roman"/>
          <w:color w:val="000000"/>
          <w:szCs w:val="24"/>
          <w:shd w:val="clear" w:color="auto" w:fill="FFFFFF"/>
        </w:rPr>
        <w:t>,</w:t>
      </w:r>
      <w:r>
        <w:rPr>
          <w:rFonts w:eastAsia="Times New Roman"/>
          <w:color w:val="000000"/>
          <w:szCs w:val="24"/>
          <w:shd w:val="clear" w:color="auto" w:fill="FFFFFF"/>
        </w:rPr>
        <w:t xml:space="preserve"> για να δίνεται αυτή η παράσταση, η οποία, εκτός των άλλων, θέτει και εκτός λόγου το Κίνημα Αλλαγής. Όταν σας ζήτησε ο Κοινοβουλευτικός μας Εκπρόσωπος τον λόγο μετά τη</w:t>
      </w:r>
      <w:r>
        <w:rPr>
          <w:rFonts w:eastAsia="Times New Roman"/>
          <w:color w:val="000000"/>
          <w:szCs w:val="24"/>
          <w:shd w:val="clear" w:color="auto" w:fill="FFFFFF"/>
        </w:rPr>
        <w:t xml:space="preserve"> Νέα Δημοκρατία, διακόψατε για να κάνουμε ψηφοφορία για τις άρσεις ασυλίας. Να έχετε υπ</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σας ότι αυτά δεν σας σώζουν </w:t>
      </w:r>
      <w:r>
        <w:rPr>
          <w:rFonts w:eastAsia="Times New Roman"/>
          <w:color w:val="000000"/>
          <w:szCs w:val="24"/>
          <w:shd w:val="clear" w:color="auto" w:fill="FFFFFF"/>
        </w:rPr>
        <w:t>κ</w:t>
      </w:r>
      <w:r>
        <w:rPr>
          <w:rFonts w:eastAsia="Times New Roman"/>
          <w:color w:val="000000"/>
          <w:szCs w:val="24"/>
          <w:shd w:val="clear" w:color="auto" w:fill="FFFFFF"/>
        </w:rPr>
        <w:t xml:space="preserve">αι αφού τελείωσε η παράσταση, έφυγαν οι Υπουργοί και οι Βουλευτές του ΣΥΡΙΖΑ. </w:t>
      </w:r>
    </w:p>
    <w:p w14:paraId="0E0C9E2E"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Ξέρετε έχει απεργία σήμερα. Φαντάζομαι ότι θα έχουν πά</w:t>
      </w:r>
      <w:r>
        <w:rPr>
          <w:rFonts w:eastAsia="Times New Roman"/>
          <w:color w:val="000000"/>
          <w:szCs w:val="24"/>
          <w:shd w:val="clear" w:color="auto" w:fill="FFFFFF"/>
        </w:rPr>
        <w:t>ει στη διαδήλωση να σηκώσουν εκείνο το πανό! Ή μήπως τα ξεχάσατε, κυρία Υπουργέ;</w:t>
      </w:r>
    </w:p>
    <w:p w14:paraId="0E0C9E2F"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 xml:space="preserve"> ας μπούμε στην ουσία.</w:t>
      </w:r>
    </w:p>
    <w:p w14:paraId="0E0C9E30"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έχουμε πει -και το επαναλαμβάνουμε σε όλους τους τόνους- ότι αυτή η Κυβέρνηση παίρνει δέκα και δίνει </w:t>
      </w:r>
      <w:r>
        <w:rPr>
          <w:rFonts w:eastAsia="Times New Roman"/>
          <w:color w:val="000000"/>
          <w:szCs w:val="24"/>
          <w:shd w:val="clear" w:color="auto" w:fill="FFFFFF"/>
        </w:rPr>
        <w:t>ένα. Θα έλεγα ότι είναι επιεικής ο χαρακτηρισμός, αν σκεφτούμε ότι τα χρόνια που κυβερνά</w:t>
      </w:r>
      <w:r>
        <w:rPr>
          <w:rFonts w:eastAsia="Times New Roman"/>
          <w:color w:val="000000"/>
          <w:szCs w:val="24"/>
          <w:shd w:val="clear" w:color="auto" w:fill="FFFFFF"/>
        </w:rPr>
        <w:t>,</w:t>
      </w:r>
      <w:r>
        <w:rPr>
          <w:rFonts w:eastAsia="Times New Roman"/>
          <w:color w:val="000000"/>
          <w:szCs w:val="24"/>
          <w:shd w:val="clear" w:color="auto" w:fill="FFFFFF"/>
        </w:rPr>
        <w:t xml:space="preserve"> είχε 58 δισεκατομμύρια ευρώ </w:t>
      </w:r>
      <w:proofErr w:type="spellStart"/>
      <w:r>
        <w:rPr>
          <w:rFonts w:eastAsia="Times New Roman"/>
          <w:color w:val="000000"/>
          <w:szCs w:val="24"/>
          <w:shd w:val="clear" w:color="auto" w:fill="FFFFFF"/>
        </w:rPr>
        <w:t>υπερπλεόνασμα</w:t>
      </w:r>
      <w:proofErr w:type="spellEnd"/>
      <w:r>
        <w:rPr>
          <w:rFonts w:eastAsia="Times New Roman"/>
          <w:color w:val="000000"/>
          <w:szCs w:val="24"/>
          <w:shd w:val="clear" w:color="auto" w:fill="FFFFFF"/>
        </w:rPr>
        <w:t xml:space="preserve"> έναντι 37 δισεκατομμυρίων ευρώ αύξηση του ΑΕΠ και ότι επέβαλε</w:t>
      </w:r>
      <w:r w:rsidRPr="001A3E95">
        <w:rPr>
          <w:rFonts w:eastAsia="Times New Roman"/>
          <w:color w:val="000000"/>
          <w:szCs w:val="24"/>
          <w:shd w:val="clear" w:color="auto" w:fill="FFFFFF"/>
        </w:rPr>
        <w:t xml:space="preserve"> </w:t>
      </w:r>
      <w:r>
        <w:rPr>
          <w:rFonts w:eastAsia="Times New Roman"/>
          <w:color w:val="000000"/>
          <w:szCs w:val="24"/>
          <w:shd w:val="clear" w:color="auto" w:fill="FFFFFF"/>
        </w:rPr>
        <w:t xml:space="preserve">σωρευτικά, ως άθροισμα του τρίτου και του τέταρτου μνημονίου, </w:t>
      </w:r>
      <w:r>
        <w:rPr>
          <w:rFonts w:eastAsia="Times New Roman"/>
          <w:color w:val="000000"/>
          <w:szCs w:val="24"/>
          <w:shd w:val="clear" w:color="auto" w:fill="FFFFFF"/>
        </w:rPr>
        <w:t xml:space="preserve">μέτρα 20 δισεκατομμυρίων ευρώ. </w:t>
      </w:r>
    </w:p>
    <w:p w14:paraId="0E0C9E31"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Και μη μου πείτε ότι δεν υπάρχει τέταρτο μνημόνιο, διότι ο ν.4472 που ψηφίσατε με τα χεράκια σας, είχε 1,8 δισεκατομμύρια ευρώ περικοπές στις συντάξεις, 1,8 δισεκατομμύρια ευρώ για το αφορολόγητο και άλλα 1,3 δισεκατομμύρια </w:t>
      </w:r>
      <w:r>
        <w:rPr>
          <w:rFonts w:eastAsia="Times New Roman"/>
          <w:color w:val="000000"/>
          <w:szCs w:val="24"/>
          <w:shd w:val="clear" w:color="auto" w:fill="FFFFFF"/>
        </w:rPr>
        <w:t xml:space="preserve">ευρώ περικοπές κοινωνικών δαπανών. </w:t>
      </w:r>
    </w:p>
    <w:p w14:paraId="0E0C9E32"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Ακούσαμε, λοιπόν, ότι φέρνετε εδώ κάποιες κουτσουρεμένες, σε σχέση με τις παλιές σας εξαγγελίες, προτάσεις. Θέλουμε να σας πούμε, κυρίες και κύριοι συνάδελφοι, ότι σε αυτόν τον προϋπολογισμό του 2018, που θα βγάλει 7,3 δ</w:t>
      </w:r>
      <w:r>
        <w:rPr>
          <w:rFonts w:eastAsia="Times New Roman"/>
          <w:color w:val="000000"/>
          <w:szCs w:val="24"/>
          <w:shd w:val="clear" w:color="auto" w:fill="FFFFFF"/>
        </w:rPr>
        <w:t xml:space="preserve">ισεκατομμύρια ευρώ </w:t>
      </w:r>
      <w:proofErr w:type="spellStart"/>
      <w:r>
        <w:rPr>
          <w:rFonts w:eastAsia="Times New Roman"/>
          <w:color w:val="000000"/>
          <w:szCs w:val="24"/>
          <w:shd w:val="clear" w:color="auto" w:fill="FFFFFF"/>
        </w:rPr>
        <w:t>υπερπλεόνασμα</w:t>
      </w:r>
      <w:proofErr w:type="spellEnd"/>
      <w:r>
        <w:rPr>
          <w:rFonts w:eastAsia="Times New Roman"/>
          <w:color w:val="000000"/>
          <w:szCs w:val="24"/>
          <w:shd w:val="clear" w:color="auto" w:fill="FFFFFF"/>
        </w:rPr>
        <w:t>, αυξημένο</w:t>
      </w:r>
      <w:r>
        <w:rPr>
          <w:rFonts w:eastAsia="Times New Roman"/>
          <w:color w:val="000000"/>
          <w:szCs w:val="24"/>
          <w:shd w:val="clear" w:color="auto" w:fill="FFFFFF"/>
        </w:rPr>
        <w:t>,</w:t>
      </w:r>
      <w:r>
        <w:rPr>
          <w:rFonts w:eastAsia="Times New Roman"/>
          <w:color w:val="000000"/>
          <w:szCs w:val="24"/>
          <w:shd w:val="clear" w:color="auto" w:fill="FFFFFF"/>
        </w:rPr>
        <w:t xml:space="preserve"> δηλαδή</w:t>
      </w:r>
      <w:r>
        <w:rPr>
          <w:rFonts w:eastAsia="Times New Roman"/>
          <w:color w:val="000000"/>
          <w:szCs w:val="24"/>
          <w:shd w:val="clear" w:color="auto" w:fill="FFFFFF"/>
        </w:rPr>
        <w:t>,</w:t>
      </w:r>
      <w:r>
        <w:rPr>
          <w:rFonts w:eastAsia="Times New Roman"/>
          <w:color w:val="000000"/>
          <w:szCs w:val="24"/>
          <w:shd w:val="clear" w:color="auto" w:fill="FFFFFF"/>
        </w:rPr>
        <w:t xml:space="preserve"> κατά πολύ περισσότερο από την πρόβλεψη, έχουν ενσωματωθεί όλα αυτά τα επαχθή μέτρα. Επιπρόσθετα με την παρέμβασή σας σήμερα δεν αντιμετωπίζετε κανένα από τα προβλήματα, που εσείς δημιουργήσατε με τους είκ</w:t>
      </w:r>
      <w:r>
        <w:rPr>
          <w:rFonts w:eastAsia="Times New Roman"/>
          <w:color w:val="000000"/>
          <w:szCs w:val="24"/>
          <w:shd w:val="clear" w:color="auto" w:fill="FFFFFF"/>
        </w:rPr>
        <w:t xml:space="preserve">οσι εννέα φόρους που επιβάλατε τα πέντε χρόνια που κυβερνάτε. </w:t>
      </w:r>
    </w:p>
    <w:p w14:paraId="0E0C9E33"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 θέλετε</w:t>
      </w:r>
      <w:r>
        <w:rPr>
          <w:rFonts w:eastAsia="Times New Roman"/>
          <w:color w:val="000000"/>
          <w:szCs w:val="24"/>
          <w:shd w:val="clear" w:color="auto" w:fill="FFFFFF"/>
        </w:rPr>
        <w:t>,</w:t>
      </w:r>
      <w:r>
        <w:rPr>
          <w:rFonts w:eastAsia="Times New Roman"/>
          <w:color w:val="000000"/>
          <w:szCs w:val="24"/>
          <w:shd w:val="clear" w:color="auto" w:fill="FFFFFF"/>
        </w:rPr>
        <w:t xml:space="preserve"> πράγματι</w:t>
      </w:r>
      <w:r>
        <w:rPr>
          <w:rFonts w:eastAsia="Times New Roman"/>
          <w:color w:val="000000"/>
          <w:szCs w:val="24"/>
          <w:shd w:val="clear" w:color="auto" w:fill="FFFFFF"/>
        </w:rPr>
        <w:t>,</w:t>
      </w:r>
      <w:r>
        <w:rPr>
          <w:rFonts w:eastAsia="Times New Roman"/>
          <w:color w:val="000000"/>
          <w:szCs w:val="24"/>
          <w:shd w:val="clear" w:color="auto" w:fill="FFFFFF"/>
        </w:rPr>
        <w:t xml:space="preserve"> να αντιμετωπίσουμε την </w:t>
      </w:r>
      <w:proofErr w:type="spellStart"/>
      <w:r>
        <w:rPr>
          <w:rFonts w:eastAsia="Times New Roman"/>
          <w:color w:val="000000"/>
          <w:szCs w:val="24"/>
          <w:shd w:val="clear" w:color="auto" w:fill="FFFFFF"/>
        </w:rPr>
        <w:t>υπερφορολόγηση</w:t>
      </w:r>
      <w:proofErr w:type="spellEnd"/>
      <w:r>
        <w:rPr>
          <w:rFonts w:eastAsia="Times New Roman"/>
          <w:color w:val="000000"/>
          <w:szCs w:val="24"/>
          <w:shd w:val="clear" w:color="auto" w:fill="FFFFFF"/>
        </w:rPr>
        <w:t xml:space="preserve"> που έχετε σωρεύσει στην ελληνική οικονομία για να δώσουμε ώθηση στην ανάπτυξη, </w:t>
      </w:r>
      <w:proofErr w:type="spellStart"/>
      <w:r>
        <w:rPr>
          <w:rFonts w:eastAsia="Times New Roman"/>
          <w:color w:val="000000"/>
          <w:szCs w:val="24"/>
          <w:shd w:val="clear" w:color="auto" w:fill="FFFFFF"/>
        </w:rPr>
        <w:t>ορίστ</w:t>
      </w:r>
      <w:proofErr w:type="spellEnd"/>
      <w:r>
        <w:rPr>
          <w:rFonts w:eastAsia="Times New Roman"/>
          <w:color w:val="000000"/>
          <w:szCs w:val="24"/>
          <w:shd w:val="clear" w:color="auto" w:fill="FFFFFF"/>
        </w:rPr>
        <w:t>, εδώ είναι η πρόταση νόμου που έχουμε καταθέσει ω</w:t>
      </w:r>
      <w:r>
        <w:rPr>
          <w:rFonts w:eastAsia="Times New Roman"/>
          <w:color w:val="000000"/>
          <w:szCs w:val="24"/>
          <w:shd w:val="clear" w:color="auto" w:fill="FFFFFF"/>
        </w:rPr>
        <w:t xml:space="preserve">ς Κίνημα Αλλαγής. Έχει σαράντα άρθρα, που αποσκοπούν από τη μια μεριά στην ελάφρυνση των φορολογικών βαρών στα όρια του </w:t>
      </w:r>
      <w:proofErr w:type="spellStart"/>
      <w:r>
        <w:rPr>
          <w:rFonts w:eastAsia="Times New Roman"/>
          <w:color w:val="000000"/>
          <w:szCs w:val="24"/>
          <w:shd w:val="clear" w:color="auto" w:fill="FFFFFF"/>
        </w:rPr>
        <w:t>μεσοπροθέσμου</w:t>
      </w:r>
      <w:proofErr w:type="spellEnd"/>
      <w:r>
        <w:rPr>
          <w:rFonts w:eastAsia="Times New Roman"/>
          <w:color w:val="000000"/>
          <w:szCs w:val="24"/>
          <w:shd w:val="clear" w:color="auto" w:fill="FFFFFF"/>
        </w:rPr>
        <w:t xml:space="preserve"> και από άλλη στην κοινωνική δικαιοσύνη.</w:t>
      </w:r>
    </w:p>
    <w:p w14:paraId="0E0C9E34"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Λέμε στο άρθρο 1</w:t>
      </w:r>
      <w:r>
        <w:rPr>
          <w:rFonts w:eastAsia="Times New Roman"/>
          <w:color w:val="000000"/>
          <w:szCs w:val="24"/>
          <w:shd w:val="clear" w:color="auto" w:fill="FFFFFF"/>
        </w:rPr>
        <w:t>,</w:t>
      </w:r>
      <w:r>
        <w:rPr>
          <w:rFonts w:eastAsia="Times New Roman"/>
          <w:color w:val="000000"/>
          <w:szCs w:val="24"/>
          <w:shd w:val="clear" w:color="auto" w:fill="FFFFFF"/>
        </w:rPr>
        <w:t xml:space="preserve"> μείωση της φορολογίας επιχειρήσεων από το 29% στο 20% σε τέσσερα</w:t>
      </w:r>
      <w:r>
        <w:rPr>
          <w:rFonts w:eastAsia="Times New Roman"/>
          <w:color w:val="000000"/>
          <w:szCs w:val="24"/>
          <w:shd w:val="clear" w:color="auto" w:fill="FFFFFF"/>
        </w:rPr>
        <w:t xml:space="preserve"> χρόνια. Στο άρθρο 2</w:t>
      </w:r>
      <w:r>
        <w:rPr>
          <w:rFonts w:eastAsia="Times New Roman"/>
          <w:color w:val="000000"/>
          <w:szCs w:val="24"/>
          <w:shd w:val="clear" w:color="auto" w:fill="FFFFFF"/>
        </w:rPr>
        <w:t>,</w:t>
      </w:r>
      <w:r>
        <w:rPr>
          <w:rFonts w:eastAsia="Times New Roman"/>
          <w:color w:val="000000"/>
          <w:szCs w:val="24"/>
          <w:shd w:val="clear" w:color="auto" w:fill="FFFFFF"/>
        </w:rPr>
        <w:t xml:space="preserve"> μετάταξη της εστίασης στον χαμηλό συντελεστή όπως ήταν και κατάργηση του φόρου στο κρασί, στην μπίρα, στον φόρο διαμονής. Στο άρθρο 3, απαλλαγή νέων επαγγελματιών για πέντε χρόνια. Στο άρθρο 4</w:t>
      </w:r>
      <w:r>
        <w:rPr>
          <w:rFonts w:eastAsia="Times New Roman"/>
          <w:color w:val="000000"/>
          <w:szCs w:val="24"/>
          <w:shd w:val="clear" w:color="auto" w:fill="FFFFFF"/>
        </w:rPr>
        <w:t>,</w:t>
      </w:r>
      <w:r>
        <w:rPr>
          <w:rFonts w:eastAsia="Times New Roman"/>
          <w:color w:val="000000"/>
          <w:szCs w:val="24"/>
          <w:shd w:val="clear" w:color="auto" w:fill="FFFFFF"/>
        </w:rPr>
        <w:t xml:space="preserve"> αναφερόμαστε στην εισφορά αλληλεγγύης. Α</w:t>
      </w:r>
      <w:r>
        <w:rPr>
          <w:rFonts w:eastAsia="Times New Roman"/>
          <w:color w:val="000000"/>
          <w:szCs w:val="24"/>
          <w:shd w:val="clear" w:color="auto" w:fill="FFFFFF"/>
        </w:rPr>
        <w:t>λήθεια τι θα κάνετε με την εισφορά αλληλεγγύης; Έτσι θα την αφήσετε; Το άρθρο 5</w:t>
      </w:r>
      <w:r>
        <w:rPr>
          <w:rFonts w:eastAsia="Times New Roman"/>
          <w:color w:val="000000"/>
          <w:szCs w:val="24"/>
          <w:shd w:val="clear" w:color="auto" w:fill="FFFFFF"/>
        </w:rPr>
        <w:t>,</w:t>
      </w:r>
      <w:r>
        <w:rPr>
          <w:rFonts w:eastAsia="Times New Roman"/>
          <w:color w:val="000000"/>
          <w:szCs w:val="24"/>
          <w:shd w:val="clear" w:color="auto" w:fill="FFFFFF"/>
        </w:rPr>
        <w:t xml:space="preserve"> αφορά τον φόρο επιτηδεύματος. Τον είχατε καταγγείλει. Θα τον αφήσετε και αυτόν έτσι; Στο άρθρο 6</w:t>
      </w:r>
      <w:r>
        <w:rPr>
          <w:rFonts w:eastAsia="Times New Roman"/>
          <w:color w:val="000000"/>
          <w:szCs w:val="24"/>
          <w:shd w:val="clear" w:color="auto" w:fill="FFFFFF"/>
        </w:rPr>
        <w:t>,</w:t>
      </w:r>
      <w:r>
        <w:rPr>
          <w:rFonts w:eastAsia="Times New Roman"/>
          <w:color w:val="000000"/>
          <w:szCs w:val="24"/>
          <w:shd w:val="clear" w:color="auto" w:fill="FFFFFF"/>
        </w:rPr>
        <w:t xml:space="preserve"> μιλάμε για μείωση του ΕΝΦΙΑ κατά 30% σε τρία χρόνια, χωρίς το πλαφόν των 60</w:t>
      </w:r>
      <w:r>
        <w:rPr>
          <w:rFonts w:eastAsia="Times New Roman"/>
          <w:color w:val="000000"/>
          <w:szCs w:val="24"/>
          <w:shd w:val="clear" w:color="auto" w:fill="FFFFFF"/>
        </w:rPr>
        <w:t>.0</w:t>
      </w:r>
      <w:r>
        <w:rPr>
          <w:rFonts w:eastAsia="Times New Roman"/>
          <w:color w:val="000000"/>
          <w:szCs w:val="24"/>
          <w:shd w:val="clear" w:color="auto" w:fill="FFFFFF"/>
        </w:rPr>
        <w:t>00</w:t>
      </w:r>
      <w:r>
        <w:rPr>
          <w:rFonts w:eastAsia="Times New Roman"/>
          <w:color w:val="000000"/>
          <w:szCs w:val="24"/>
          <w:shd w:val="clear" w:color="auto" w:fill="FFFFFF"/>
        </w:rPr>
        <w:t>.</w:t>
      </w:r>
    </w:p>
    <w:p w14:paraId="0E0C9E35"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Απευθύνομαι σε εσάς τους δήθεν αριστερούς</w:t>
      </w:r>
      <w:r>
        <w:rPr>
          <w:rFonts w:eastAsia="Times New Roman"/>
          <w:color w:val="000000"/>
          <w:szCs w:val="24"/>
          <w:shd w:val="clear" w:color="auto" w:fill="FFFFFF"/>
        </w:rPr>
        <w:t>.</w:t>
      </w:r>
      <w:r>
        <w:rPr>
          <w:rFonts w:eastAsia="Times New Roman"/>
          <w:color w:val="000000"/>
          <w:szCs w:val="24"/>
          <w:shd w:val="clear" w:color="auto" w:fill="FFFFFF"/>
        </w:rPr>
        <w:t xml:space="preserve"> Ο πρόσθετος φόρος ήταν στις 300 </w:t>
      </w:r>
      <w:r>
        <w:rPr>
          <w:rFonts w:eastAsia="Times New Roman"/>
          <w:color w:val="000000"/>
          <w:szCs w:val="24"/>
          <w:shd w:val="clear" w:color="auto" w:fill="FFFFFF"/>
        </w:rPr>
        <w:t xml:space="preserve">.000 </w:t>
      </w:r>
      <w:r>
        <w:rPr>
          <w:rFonts w:eastAsia="Times New Roman"/>
          <w:color w:val="000000"/>
          <w:szCs w:val="24"/>
          <w:shd w:val="clear" w:color="auto" w:fill="FFFFFF"/>
        </w:rPr>
        <w:t xml:space="preserve">και τον κατεβάσατε στις 200 </w:t>
      </w:r>
      <w:r>
        <w:rPr>
          <w:rFonts w:eastAsia="Times New Roman"/>
          <w:color w:val="000000"/>
          <w:szCs w:val="24"/>
          <w:shd w:val="clear" w:color="auto" w:fill="FFFFFF"/>
        </w:rPr>
        <w:t xml:space="preserve">000, </w:t>
      </w:r>
      <w:r>
        <w:rPr>
          <w:rFonts w:eastAsia="Times New Roman"/>
          <w:color w:val="000000"/>
          <w:szCs w:val="24"/>
          <w:shd w:val="clear" w:color="auto" w:fill="FFFFFF"/>
        </w:rPr>
        <w:t>για να πληρώσουν και οι πιο φτωχοί. Και, βεβαίως, πρέπει να απολογηθείτε σε αυτούς τους καλούς μικροαστούς των βορείων προαστίων που σας ψή</w:t>
      </w:r>
      <w:r>
        <w:rPr>
          <w:rFonts w:eastAsia="Times New Roman"/>
          <w:color w:val="000000"/>
          <w:szCs w:val="24"/>
          <w:shd w:val="clear" w:color="auto" w:fill="FFFFFF"/>
        </w:rPr>
        <w:t>φισαν, επειδή πίστεψαν ότι θα καταργήσετε τον ΕΝΦΙΑ και φέρνετε μια κουτσουρεμένη ρύθμιση που το μέγιστο της ωφέλειας είναι στα 100 ευρώ.</w:t>
      </w:r>
    </w:p>
    <w:p w14:paraId="0E0C9E36"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Υπουργέ, είστε από αγροτική περιοχή. Τον πρόσθετο φόρο στα αγροτεμάχια θα τον καταργήσετε; Τον αναβάλετε από χρό</w:t>
      </w:r>
      <w:r>
        <w:rPr>
          <w:rFonts w:eastAsia="Times New Roman"/>
          <w:color w:val="000000"/>
          <w:szCs w:val="24"/>
          <w:shd w:val="clear" w:color="auto" w:fill="FFFFFF"/>
        </w:rPr>
        <w:t>νο σε χρόνο. Ξέρουν οι αγρότες ότι έχετε βάλει τα αγροτεμάχια στον πρόσθετο φόρο και όταν θα τους έρθει η κεραμίδα στο κεφάλι, δεν θα ξέρετε πού να κρυφτείτε;</w:t>
      </w:r>
    </w:p>
    <w:p w14:paraId="0E0C9E37"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Τον ακατάσχετο λογαριασμό θα τον θεσπίσετε; Για να μη λέτε μεθαύριο, όταν θα κατάσχονται τα επιδό</w:t>
      </w:r>
      <w:r>
        <w:rPr>
          <w:rFonts w:eastAsia="Times New Roman"/>
          <w:color w:val="000000"/>
          <w:szCs w:val="24"/>
          <w:shd w:val="clear" w:color="auto" w:fill="FFFFFF"/>
        </w:rPr>
        <w:t>ματα που θα χορηγήσετε, ότι έγινε αστοχία μεταξύ ΔΟΥ και Υπουργείου Οικονομικών.</w:t>
      </w:r>
    </w:p>
    <w:p w14:paraId="0E0C9E38"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 xml:space="preserve"> υπάρχουν και άλλα ζητήματα που δεν κοστίζουν και τίποτα</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Η</w:t>
      </w:r>
      <w:r>
        <w:rPr>
          <w:rFonts w:eastAsia="Times New Roman"/>
          <w:color w:val="000000"/>
          <w:szCs w:val="24"/>
          <w:shd w:val="clear" w:color="auto" w:fill="FFFFFF"/>
        </w:rPr>
        <w:t xml:space="preserve"> δεύτερη ευκαιρία, οι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είκοσι δόσεις, η προστασία της πρώτης κατοικίας, οι συλλογικές διαπραγματεύσεις για τις οποίες απεργούσε σήμερα όλο το συνδικαλιστικό κίνημα </w:t>
      </w:r>
      <w:proofErr w:type="spellStart"/>
      <w:r>
        <w:rPr>
          <w:rFonts w:eastAsia="Times New Roman"/>
          <w:color w:val="000000"/>
          <w:szCs w:val="24"/>
          <w:shd w:val="clear" w:color="auto" w:fill="FFFFFF"/>
        </w:rPr>
        <w:t>κ.ο.κ</w:t>
      </w:r>
      <w:r>
        <w:rPr>
          <w:rFonts w:eastAsia="Times New Roman"/>
          <w:color w:val="000000"/>
          <w:szCs w:val="24"/>
          <w:shd w:val="clear" w:color="auto" w:fill="FFFFFF"/>
        </w:rPr>
        <w:t>.</w:t>
      </w:r>
      <w:proofErr w:type="spellEnd"/>
      <w:r>
        <w:rPr>
          <w:rFonts w:eastAsia="Times New Roman"/>
          <w:color w:val="000000"/>
          <w:szCs w:val="24"/>
          <w:shd w:val="clear" w:color="auto" w:fill="FFFFFF"/>
        </w:rPr>
        <w:t>.</w:t>
      </w:r>
      <w:r>
        <w:rPr>
          <w:rFonts w:eastAsia="Times New Roman"/>
          <w:color w:val="000000"/>
          <w:szCs w:val="24"/>
          <w:shd w:val="clear" w:color="auto" w:fill="FFFFFF"/>
        </w:rPr>
        <w:t xml:space="preserve"> Αυτά είναι τα ζητήματα και αν θέλετε, φέρτε τα με μία πρόταση νόμου στη Βουλή </w:t>
      </w:r>
      <w:r>
        <w:rPr>
          <w:rFonts w:eastAsia="Times New Roman"/>
          <w:color w:val="000000"/>
          <w:szCs w:val="24"/>
          <w:shd w:val="clear" w:color="auto" w:fill="FFFFFF"/>
        </w:rPr>
        <w:t>και ψηφίστε τις προτάσεις μας, για να είστε εντάξει και με τον εαυτό σας.</w:t>
      </w:r>
    </w:p>
    <w:p w14:paraId="0E0C9E3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για να κάνω μια αναφορά σε αυτά που είπε σήμερα το πρωί ο κ. Τσίπρας όταν αναφέρθηκε σε μια επιτυχία της Αστυνομίας σε ένα γνωστό ενεχυροδανειστήριο και κατηγόρησε εμάς ότι στείλ</w:t>
      </w:r>
      <w:r>
        <w:rPr>
          <w:rFonts w:eastAsia="Times New Roman" w:cs="Times New Roman"/>
          <w:szCs w:val="24"/>
        </w:rPr>
        <w:t>αμε τον κόσμο στο ενεχυροδανειστήριο, να δούμε ποιος έστειλε τον κόσμο στο ενεχυροδανειστήριο.</w:t>
      </w:r>
    </w:p>
    <w:p w14:paraId="0E0C9E3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Τα ληξιπρόθεσμα είναι 103 δισεκατομμύρια, δηλαδή 29 δισεκατομμύρια παραπάνω από την ώρα που κυβερνάτε. Στους φορείς κοινωνικής ασφάλισης τα ληξιπρόθεσμα είναι 33</w:t>
      </w:r>
      <w:r>
        <w:rPr>
          <w:rFonts w:eastAsia="Times New Roman" w:cs="Times New Roman"/>
          <w:szCs w:val="24"/>
        </w:rPr>
        <w:t xml:space="preserve">,9 δισεκατομμύρια, δηλαδή 22,4 δισεκατομμύρια παραπάνω από την ώρα που κυβερνάτε. </w:t>
      </w:r>
    </w:p>
    <w:p w14:paraId="0E0C9E3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Ένα εκατομμύριο </w:t>
      </w:r>
      <w:proofErr w:type="spellStart"/>
      <w:r>
        <w:rPr>
          <w:rFonts w:eastAsia="Times New Roman" w:cs="Times New Roman"/>
          <w:szCs w:val="24"/>
        </w:rPr>
        <w:t>εκατόν</w:t>
      </w:r>
      <w:proofErr w:type="spellEnd"/>
      <w:r>
        <w:rPr>
          <w:rFonts w:eastAsia="Times New Roman" w:cs="Times New Roman"/>
          <w:szCs w:val="24"/>
        </w:rPr>
        <w:t xml:space="preserve"> σαράντα τρεις χιλιάδες συνάνθρωποί μας είναι κάτω από τη δαμόκλειο σπάθη των μέτρων αφαίρεσης ποσών από τους λογαριασμούς και αναγκαστικών μέτρων, πεν</w:t>
      </w:r>
      <w:r>
        <w:rPr>
          <w:rFonts w:eastAsia="Times New Roman" w:cs="Times New Roman"/>
          <w:szCs w:val="24"/>
        </w:rPr>
        <w:t xml:space="preserve">τακόσιες χιλιάδες παραπάνω από την ώρα που κυβερνάτε. Τεσσεράμισι εκατομμύρια ΑΦΜ είναι κόκκινα έναντι των ΔΟΥ και των ασφαλιστικών ταμείων. </w:t>
      </w:r>
    </w:p>
    <w:p w14:paraId="0E0C9E3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Αυτούς στείλατε στα ενεχυροδανειστήρια και μετά κατηγορείτε τους άλλους. Κατά συνέπεια εσείς είστε ο χορηγός της Ν</w:t>
      </w:r>
      <w:r>
        <w:rPr>
          <w:rFonts w:eastAsia="Times New Roman" w:cs="Times New Roman"/>
          <w:szCs w:val="24"/>
        </w:rPr>
        <w:t xml:space="preserve">έας Δημοκρατίας, κυρία Υπουργέ και αγαπητοί συνάδελφοι του ΣΥΡΙΖΑ, όσο και να μη θέλετε να το παραδεχτείτε. </w:t>
      </w:r>
    </w:p>
    <w:p w14:paraId="0E0C9E3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Θα τελειώσω την τοποθέτησή μου με ένα ακόμη θέμα και παρακαλώ, κύριε Πρόεδρε, για την κατανόησή σας. Ο εκπρόσωπος του καθ’ έξιν υβριστή και συκοφάν</w:t>
      </w:r>
      <w:r>
        <w:rPr>
          <w:rFonts w:eastAsia="Times New Roman" w:cs="Times New Roman"/>
          <w:szCs w:val="24"/>
        </w:rPr>
        <w:t xml:space="preserve">τη, του κ. Καμμένου, σ’ αυτό το Βήμα ανάλωσε έξι λεπτά περισσότερο από τον χρόνο του, παρουσιάζοντας εδώ, από αυτό το Βήμα, ένα </w:t>
      </w:r>
      <w:proofErr w:type="spellStart"/>
      <w:r>
        <w:rPr>
          <w:rFonts w:eastAsia="Times New Roman" w:cs="Times New Roman"/>
          <w:szCs w:val="24"/>
        </w:rPr>
        <w:t>χιλιοπαιγμένο</w:t>
      </w:r>
      <w:proofErr w:type="spellEnd"/>
      <w:r>
        <w:rPr>
          <w:rFonts w:eastAsia="Times New Roman" w:cs="Times New Roman"/>
          <w:szCs w:val="24"/>
        </w:rPr>
        <w:t xml:space="preserve"> </w:t>
      </w:r>
      <w:r>
        <w:rPr>
          <w:rFonts w:eastAsia="Times New Roman" w:cs="Times New Roman"/>
          <w:szCs w:val="24"/>
          <w:lang w:val="en-GB"/>
        </w:rPr>
        <w:t>best</w:t>
      </w:r>
      <w:r w:rsidRPr="004D4F4C">
        <w:rPr>
          <w:rFonts w:eastAsia="Times New Roman" w:cs="Times New Roman"/>
          <w:szCs w:val="24"/>
        </w:rPr>
        <w:t xml:space="preserve"> </w:t>
      </w:r>
      <w:r>
        <w:rPr>
          <w:rFonts w:eastAsia="Times New Roman" w:cs="Times New Roman"/>
          <w:szCs w:val="24"/>
          <w:lang w:val="en-GB"/>
        </w:rPr>
        <w:t>seller</w:t>
      </w:r>
      <w:r>
        <w:rPr>
          <w:rFonts w:eastAsia="Times New Roman" w:cs="Times New Roman"/>
          <w:szCs w:val="24"/>
        </w:rPr>
        <w:t xml:space="preserve"> ή το «Ημερολόγιο του </w:t>
      </w:r>
      <w:proofErr w:type="spellStart"/>
      <w:r>
        <w:rPr>
          <w:rFonts w:eastAsia="Times New Roman" w:cs="Times New Roman"/>
          <w:szCs w:val="24"/>
        </w:rPr>
        <w:t>Χριστοφοράκου</w:t>
      </w:r>
      <w:proofErr w:type="spellEnd"/>
      <w:r>
        <w:rPr>
          <w:rFonts w:eastAsia="Times New Roman" w:cs="Times New Roman"/>
          <w:szCs w:val="24"/>
        </w:rPr>
        <w:t>». Θα σας πω ότι η προσπάθεια σπίλωσης κατά του πρώην Πρωθυπουργού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πρόκειται να πιάσει. Ο ίδιος έκανε μία δήλωση σήμερα που λέει «δεν με αγγίζουν αυτά». </w:t>
      </w:r>
    </w:p>
    <w:p w14:paraId="0E0C9E3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επειδή είμαι παλιός </w:t>
      </w:r>
      <w:r w:rsidRPr="00E3189B">
        <w:rPr>
          <w:rFonts w:eastAsia="Times New Roman" w:cs="Times New Roman"/>
        </w:rPr>
        <w:t>Βουλευτής</w:t>
      </w:r>
      <w:r>
        <w:rPr>
          <w:rFonts w:eastAsia="Times New Roman" w:cs="Times New Roman"/>
          <w:szCs w:val="24"/>
        </w:rPr>
        <w:t>, θέλω να σας πω ότι το 2010 ο κ. Βασιλάκος είχε έρθει στην εξεταστική επιτροπή κατ’ απαίτηση του κ. Καμμένου. Όταν τον ρώτησε, λοι</w:t>
      </w:r>
      <w:r>
        <w:rPr>
          <w:rFonts w:eastAsia="Times New Roman" w:cs="Times New Roman"/>
          <w:szCs w:val="24"/>
        </w:rPr>
        <w:t xml:space="preserve">πόν, Βουλευτής της Αντιπολίτευσης –και όχι της </w:t>
      </w:r>
      <w:r>
        <w:rPr>
          <w:rFonts w:eastAsia="Times New Roman" w:cs="Times New Roman"/>
          <w:szCs w:val="24"/>
        </w:rPr>
        <w:t>π</w:t>
      </w:r>
      <w:r>
        <w:rPr>
          <w:rFonts w:eastAsia="Times New Roman" w:cs="Times New Roman"/>
          <w:szCs w:val="24"/>
        </w:rPr>
        <w:t>λειοψηφίας που ήμασταν εμείς τότε- αν έχει διαβάσει τον φάκελο, η απάντησή του ήταν «όχι δεν είχα την ευκαιρία να μελετήσω τον φάκελο, η ενημέρωσή 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ήταν ότι υπήρχαν πολλά προβλήματα». Είναι αυτά που</w:t>
      </w:r>
      <w:r>
        <w:rPr>
          <w:rFonts w:eastAsia="Times New Roman" w:cs="Times New Roman"/>
          <w:szCs w:val="24"/>
        </w:rPr>
        <w:t xml:space="preserve"> λέει ο κ. Βασιλάκος, τον οποίο ανακαλύψατε εσείς προχθές, στις 5 Νοέμβρη, ως μάρτυρα «κάτι άκουσα, κάτι υποθέτω». Ο ίδιος τότε που τα είχε φρέσκα ούτε ήξερε ούτε είχε ακούσει. </w:t>
      </w:r>
    </w:p>
    <w:p w14:paraId="0E0C9E3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Αυτά για να υπάρχει και μια απάντηση σε όσα ειπώθηκαν από αυτό εδώ το Βήμα και</w:t>
      </w:r>
      <w:r>
        <w:rPr>
          <w:rFonts w:eastAsia="Times New Roman" w:cs="Times New Roman"/>
          <w:szCs w:val="24"/>
        </w:rPr>
        <w:t xml:space="preserve"> ένας πολιτικός επίλογος πως αυτή η σκανδαλολογία δεν πρόκειται να σας σώσει. Ο λαός ζητάει να </w:t>
      </w:r>
      <w:proofErr w:type="spellStart"/>
      <w:r>
        <w:rPr>
          <w:rFonts w:eastAsia="Times New Roman" w:cs="Times New Roman"/>
          <w:szCs w:val="24"/>
        </w:rPr>
        <w:t>παράξουμε</w:t>
      </w:r>
      <w:proofErr w:type="spellEnd"/>
      <w:r>
        <w:rPr>
          <w:rFonts w:eastAsia="Times New Roman" w:cs="Times New Roman"/>
          <w:szCs w:val="24"/>
        </w:rPr>
        <w:t xml:space="preserve"> πολιτική και να λύσουμε τα προβλήματα, δεν ζητάει να </w:t>
      </w:r>
      <w:proofErr w:type="spellStart"/>
      <w:r>
        <w:rPr>
          <w:rFonts w:eastAsia="Times New Roman" w:cs="Times New Roman"/>
          <w:szCs w:val="24"/>
        </w:rPr>
        <w:t>παράξουμε</w:t>
      </w:r>
      <w:proofErr w:type="spellEnd"/>
      <w:r>
        <w:rPr>
          <w:rFonts w:eastAsia="Times New Roman" w:cs="Times New Roman"/>
          <w:szCs w:val="24"/>
        </w:rPr>
        <w:t xml:space="preserve"> λάσπη και να γυρίσουμε πίσω. </w:t>
      </w:r>
    </w:p>
    <w:p w14:paraId="0E0C9E4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 μικρή ανοχή.</w:t>
      </w:r>
    </w:p>
    <w:p w14:paraId="0E0C9E41" w14:textId="77777777" w:rsidR="00BD61E1" w:rsidRDefault="00340392">
      <w:pPr>
        <w:spacing w:line="600" w:lineRule="auto"/>
        <w:ind w:firstLine="720"/>
        <w:jc w:val="both"/>
        <w:rPr>
          <w:rFonts w:eastAsia="Times New Roman"/>
          <w:bCs/>
        </w:rPr>
      </w:pPr>
      <w:r>
        <w:rPr>
          <w:rFonts w:eastAsia="Times New Roman" w:cs="Times New Roman"/>
          <w:szCs w:val="24"/>
        </w:rPr>
        <w:t>(Χειροκροτήμ</w:t>
      </w:r>
      <w:r>
        <w:rPr>
          <w:rFonts w:eastAsia="Times New Roman" w:cs="Times New Roman"/>
          <w:szCs w:val="24"/>
        </w:rPr>
        <w:t>ατα</w:t>
      </w:r>
      <w:r w:rsidRPr="00C86E62">
        <w:rPr>
          <w:rFonts w:eastAsia="Times New Roman" w:cs="Times New Roman"/>
          <w:szCs w:val="24"/>
        </w:rPr>
        <w:t xml:space="preserve"> </w:t>
      </w:r>
      <w:r>
        <w:rPr>
          <w:rFonts w:eastAsia="Times New Roman"/>
          <w:bCs/>
        </w:rPr>
        <w:t>από τις</w:t>
      </w:r>
      <w:r w:rsidRPr="00BE1901">
        <w:rPr>
          <w:rFonts w:eastAsia="Times New Roman"/>
          <w:bCs/>
        </w:rPr>
        <w:t xml:space="preserve"> πτέρυγ</w:t>
      </w:r>
      <w:r>
        <w:rPr>
          <w:rFonts w:eastAsia="Times New Roman"/>
          <w:bCs/>
        </w:rPr>
        <w:t>ες της Δημοκρατικής Συμπαράταξης Π</w:t>
      </w:r>
      <w:r w:rsidRPr="00C86E62">
        <w:rPr>
          <w:rFonts w:eastAsia="Times New Roman"/>
          <w:bCs/>
        </w:rPr>
        <w:t>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 και του Ποταμιού</w:t>
      </w:r>
      <w:r w:rsidRPr="00BE1901">
        <w:rPr>
          <w:rFonts w:eastAsia="Times New Roman"/>
          <w:bCs/>
        </w:rPr>
        <w:t>)</w:t>
      </w:r>
      <w:r>
        <w:rPr>
          <w:rFonts w:eastAsia="Times New Roman" w:cs="Times New Roman"/>
          <w:szCs w:val="24"/>
        </w:rPr>
        <w:t xml:space="preserve"> </w:t>
      </w:r>
    </w:p>
    <w:p w14:paraId="0E0C9E42"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sidRPr="00857FDC">
        <w:rPr>
          <w:rFonts w:eastAsia="Times New Roman" w:cs="Times New Roman"/>
          <w:b/>
          <w:szCs w:val="24"/>
        </w:rPr>
        <w:t>:</w:t>
      </w:r>
      <w:r>
        <w:rPr>
          <w:rFonts w:eastAsia="Times New Roman" w:cs="Times New Roman"/>
          <w:szCs w:val="24"/>
        </w:rPr>
        <w:t xml:space="preserve"> Ευχαριστούμε τον κ. Κουτσούκο.</w:t>
      </w:r>
    </w:p>
    <w:p w14:paraId="0E0C9E4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Χρυσής Αυγής κ. Παναγιώτης Ηλιόπουλος για δώδεκα λεπτά.</w:t>
      </w:r>
    </w:p>
    <w:p w14:paraId="0E0C9E44"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sidRPr="00857FDC">
        <w:rPr>
          <w:rFonts w:eastAsia="Times New Roman" w:cs="Times New Roman"/>
          <w:b/>
          <w:szCs w:val="24"/>
        </w:rPr>
        <w:t>:</w:t>
      </w:r>
      <w:r w:rsidRPr="00857FDC">
        <w:rPr>
          <w:rFonts w:eastAsia="Times New Roman" w:cs="Times New Roman"/>
          <w:szCs w:val="24"/>
        </w:rPr>
        <w:t xml:space="preserve"> </w:t>
      </w:r>
      <w:r>
        <w:rPr>
          <w:rFonts w:eastAsia="Times New Roman" w:cs="Times New Roman"/>
          <w:szCs w:val="24"/>
        </w:rPr>
        <w:t>Ευχαριστώ πολύ, κύριε Πρόεδρε.</w:t>
      </w:r>
    </w:p>
    <w:p w14:paraId="0E0C9E4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Καλά είναι αυτά που είπε ο Πρωθυπουργός, καλές είναι αυτές οι τροπολογίες. Ό,τι δίνετε, καλό είναι, αλλά γιατί το κάνετε τώρα λίγους μήνες πριν τις εκλογές; Πού ήσασταν όλα αυτά τα χρόνια; Πέντε χρόνια </w:t>
      </w:r>
      <w:r>
        <w:rPr>
          <w:rFonts w:eastAsia="Times New Roman" w:cs="Times New Roman"/>
          <w:szCs w:val="24"/>
        </w:rPr>
        <w:t xml:space="preserve">κυβερνάει ο ΣΥΡΙΖΑ. Πού ήταν όταν ο ελληνικός λαός βρίσκεται σε αυτή τη δεινή κατάσταση; </w:t>
      </w:r>
    </w:p>
    <w:p w14:paraId="0E0C9E4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Βεβαίως ο ΣΥΡΙΖΑ συνέχισε απόλυτα τις πολιτικές των προηγούμενων κυβερνήσεων. Δεν άλλαξε στις συμφωνίες με τους δανειστές –δεν ξέρω πώς τους λέτε εσείς, εμείς τους λέ</w:t>
      </w:r>
      <w:r>
        <w:rPr>
          <w:rFonts w:eastAsia="Times New Roman" w:cs="Times New Roman"/>
          <w:szCs w:val="24"/>
        </w:rPr>
        <w:t xml:space="preserve">με τοκογλύφους, τοκογλύφους τους λέει και ο κόσμος- το παραμικρό. Ίσα-ίσα επιδεινώθηκε η κατάσταση προς το χειρότερο. </w:t>
      </w:r>
    </w:p>
    <w:p w14:paraId="0E0C9E4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Προφανώς, εσείς του ΣΥΡΙΖΑ, επειδή δεν έχετε μεγάλη δυνατότητα να βγείτε, γιατί απ’ ό,τι βλέπουμε, όπου πηγαίνετε, δεν σας υποδέχονται κα</w:t>
      </w:r>
      <w:r>
        <w:rPr>
          <w:rFonts w:eastAsia="Times New Roman" w:cs="Times New Roman"/>
          <w:szCs w:val="24"/>
        </w:rPr>
        <w:t>ι με τον καλύτερο τρόπο, γι’ 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έχετε τη δυνατότητα να αφουγκρα</w:t>
      </w:r>
      <w:r>
        <w:rPr>
          <w:rFonts w:eastAsia="Times New Roman" w:cs="Times New Roman"/>
          <w:szCs w:val="24"/>
        </w:rPr>
        <w:lastRenderedPageBreak/>
        <w:t>στείτε την ελληνική κοινωνία. Δεν έχετε τη δυνατότητα να ακούσετε τα προβλήματα των Ελλήνων, οι οποίοι βρίσκονται σε μια δεινή πραγματικά κατάσταση και εσείς έρχεστε να τους δώσε</w:t>
      </w:r>
      <w:r>
        <w:rPr>
          <w:rFonts w:eastAsia="Times New Roman" w:cs="Times New Roman"/>
          <w:szCs w:val="24"/>
        </w:rPr>
        <w:t xml:space="preserve">τε ψίχουλα. </w:t>
      </w:r>
    </w:p>
    <w:p w14:paraId="0E0C9E4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Όσον αφορά το Μάτι, όπου πήγε χθες ο Πρωθυπουργός, ο κόσμος γελάει. Είπε κάποιος του ΣΥΡΙΖΑ ότι πηγαίνει συνέχεια και βλέπει τους ανθρώπους. Εννοείται ότι δεν έχει πατήσει ποτέ. Δύο φορές έχει πάει και όταν λέει ότι το έκανε χωρίς τα κανάλια, </w:t>
      </w:r>
      <w:r>
        <w:rPr>
          <w:rFonts w:eastAsia="Times New Roman" w:cs="Times New Roman"/>
          <w:szCs w:val="24"/>
        </w:rPr>
        <w:t xml:space="preserve">εννοούσε ότι πήγε με το δικό του επιτελείο για να βγάλει τις φωτογραφίες που ήθελε ο ίδιος -πάντα έτσι πάει- κρυμμένος σε μια καφετέρια με τους δικούς του ανθρώπους, που ούτε καν είναι από την περιοχή, και κάνει ένα επικοινωνιακό σόου, όσο και αν θέλει να </w:t>
      </w:r>
      <w:r>
        <w:rPr>
          <w:rFonts w:eastAsia="Times New Roman" w:cs="Times New Roman"/>
          <w:szCs w:val="24"/>
        </w:rPr>
        <w:t xml:space="preserve">απορρίψει αυτόν τον χαρακτηρισμό. </w:t>
      </w:r>
    </w:p>
    <w:p w14:paraId="0E0C9E4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μια άλλη καταγγελία, γιατί αύριο είναι μια σημαντική μέρα για την ελληνική νεολαία, η οποία αφυπνίζεται. Θα ήθελα να κάνω μια καταγγελία δημόσια, γιατί για ό,τι συμβεί αύριο, θα έχουν την αποκλειστική </w:t>
      </w:r>
      <w:r>
        <w:rPr>
          <w:rFonts w:eastAsia="Times New Roman" w:cs="Times New Roman"/>
          <w:szCs w:val="24"/>
        </w:rPr>
        <w:t>ευθύνη ο ΣΥΡΙΖΑ και το ΚΚΕ.</w:t>
      </w:r>
    </w:p>
    <w:p w14:paraId="0E0C9E4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Κάποιοι μαθητές, λοιπόν, σε ολόκληρη την Ελλάδα το αποφάσισαν ακομμάτιστα, χωρίς να έχουν πάρει εντολή από κανέναν. Θα ήθελα σιγά-σιγά να καταθέτω εδώ στις κυρίες των Πρακτικών διάφορα σχετικά.</w:t>
      </w:r>
    </w:p>
    <w:p w14:paraId="0E0C9E4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Λέει ο κ. </w:t>
      </w:r>
      <w:proofErr w:type="spellStart"/>
      <w:r>
        <w:rPr>
          <w:rFonts w:eastAsia="Times New Roman" w:cs="Times New Roman"/>
          <w:szCs w:val="24"/>
        </w:rPr>
        <w:t>Γαβρόγλου</w:t>
      </w:r>
      <w:proofErr w:type="spellEnd"/>
      <w:r>
        <w:rPr>
          <w:rFonts w:eastAsia="Times New Roman" w:cs="Times New Roman"/>
          <w:szCs w:val="24"/>
        </w:rPr>
        <w:t xml:space="preserve"> -το «κύριος» ε</w:t>
      </w:r>
      <w:r>
        <w:rPr>
          <w:rFonts w:eastAsia="Times New Roman" w:cs="Times New Roman"/>
          <w:szCs w:val="24"/>
        </w:rPr>
        <w:t xml:space="preserve">ντός εισαγωγικών- εδώ: «Να απομονωθεί από τα σχολεία το εθνικιστικό δηλητήριο των </w:t>
      </w:r>
      <w:proofErr w:type="spellStart"/>
      <w:r>
        <w:rPr>
          <w:rFonts w:eastAsia="Times New Roman" w:cs="Times New Roman"/>
          <w:szCs w:val="24"/>
        </w:rPr>
        <w:t>χρυσαυγιτών</w:t>
      </w:r>
      <w:proofErr w:type="spellEnd"/>
      <w:r>
        <w:rPr>
          <w:rFonts w:eastAsia="Times New Roman" w:cs="Times New Roman"/>
          <w:szCs w:val="24"/>
        </w:rPr>
        <w:t xml:space="preserve">». Καμμία ανακοίνωση, καμμία στήριξη της Χρυσής Αυγής και όμως παντού </w:t>
      </w:r>
      <w:proofErr w:type="spellStart"/>
      <w:r>
        <w:rPr>
          <w:rFonts w:eastAsia="Times New Roman" w:cs="Times New Roman"/>
          <w:szCs w:val="24"/>
        </w:rPr>
        <w:t>χρυσαυγίτες</w:t>
      </w:r>
      <w:proofErr w:type="spellEnd"/>
      <w:r>
        <w:rPr>
          <w:rFonts w:eastAsia="Times New Roman" w:cs="Times New Roman"/>
          <w:szCs w:val="24"/>
        </w:rPr>
        <w:t xml:space="preserve"> βλέπουν οι Αριστεροί. Βάζει μέσα και Παύλο Φύσσα για να φτιάξει καλύτερη τη σούπα</w:t>
      </w:r>
      <w:r>
        <w:rPr>
          <w:rFonts w:eastAsia="Times New Roman" w:cs="Times New Roman"/>
          <w:szCs w:val="24"/>
        </w:rPr>
        <w:t xml:space="preserve"> και τον χυλό. Καλεί, βέβαια, τους μαθητές να αντιδράσουν. Θα το καταθέσω στα Πρακτικά.</w:t>
      </w:r>
    </w:p>
    <w:p w14:paraId="0E0C9E4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Σήμερα στη δική σας σελίδα, το κομματικό σας όργανο, στην </w:t>
      </w:r>
      <w:proofErr w:type="spellStart"/>
      <w:r>
        <w:rPr>
          <w:rFonts w:eastAsia="Times New Roman" w:cs="Times New Roman"/>
          <w:szCs w:val="24"/>
          <w:lang w:val="en-US"/>
        </w:rPr>
        <w:t>avgi</w:t>
      </w:r>
      <w:proofErr w:type="spellEnd"/>
      <w:r w:rsidRPr="005A6556">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έχετε φτιάξει εσείς ένα </w:t>
      </w:r>
      <w:r>
        <w:rPr>
          <w:rFonts w:eastAsia="Times New Roman" w:cs="Times New Roman"/>
          <w:szCs w:val="24"/>
        </w:rPr>
        <w:t>σ</w:t>
      </w:r>
      <w:r>
        <w:rPr>
          <w:rFonts w:eastAsia="Times New Roman" w:cs="Times New Roman"/>
          <w:szCs w:val="24"/>
        </w:rPr>
        <w:t xml:space="preserve">υντονιστικό </w:t>
      </w:r>
      <w:r>
        <w:rPr>
          <w:rFonts w:eastAsia="Times New Roman" w:cs="Times New Roman"/>
          <w:szCs w:val="24"/>
        </w:rPr>
        <w:t>σ</w:t>
      </w:r>
      <w:r>
        <w:rPr>
          <w:rFonts w:eastAsia="Times New Roman" w:cs="Times New Roman"/>
          <w:szCs w:val="24"/>
        </w:rPr>
        <w:t xml:space="preserve">χολείων και </w:t>
      </w:r>
      <w:r>
        <w:rPr>
          <w:rFonts w:eastAsia="Times New Roman" w:cs="Times New Roman"/>
          <w:szCs w:val="24"/>
        </w:rPr>
        <w:t>μ</w:t>
      </w:r>
      <w:r>
        <w:rPr>
          <w:rFonts w:eastAsia="Times New Roman" w:cs="Times New Roman"/>
          <w:szCs w:val="24"/>
        </w:rPr>
        <w:t>αθητών της Αθήνας και καλείτε τους μαθητές να αποτρ</w:t>
      </w:r>
      <w:r>
        <w:rPr>
          <w:rFonts w:eastAsia="Times New Roman" w:cs="Times New Roman"/>
          <w:szCs w:val="24"/>
        </w:rPr>
        <w:t>έψουν</w:t>
      </w:r>
      <w:r>
        <w:rPr>
          <w:rFonts w:eastAsia="Times New Roman" w:cs="Times New Roman"/>
          <w:szCs w:val="24"/>
        </w:rPr>
        <w:t>,</w:t>
      </w:r>
      <w:r>
        <w:rPr>
          <w:rFonts w:eastAsia="Times New Roman" w:cs="Times New Roman"/>
          <w:szCs w:val="24"/>
        </w:rPr>
        <w:t xml:space="preserve"> αύριο Πέμπτη τις καταλήψεις και μιλάτε για ακροδεξιές, φασιστικές ομάδες κ.λπ.</w:t>
      </w:r>
      <w:r>
        <w:rPr>
          <w:rFonts w:eastAsia="Times New Roman" w:cs="Times New Roman"/>
          <w:szCs w:val="24"/>
        </w:rPr>
        <w:t>.</w:t>
      </w:r>
      <w:r>
        <w:rPr>
          <w:rFonts w:eastAsia="Times New Roman" w:cs="Times New Roman"/>
          <w:szCs w:val="24"/>
        </w:rPr>
        <w:t xml:space="preserve"> Διαβάζω από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το δικό σας όργανο: «Αν νομίζουν ότι μπορούν να κάνουν φασιστικές-εθνικιστικές πορείες στις γειτονιές και πόλεις της Ελλάδας, είναι βαθιά γελασμέ</w:t>
      </w:r>
      <w:r>
        <w:rPr>
          <w:rFonts w:eastAsia="Times New Roman" w:cs="Times New Roman"/>
          <w:szCs w:val="24"/>
        </w:rPr>
        <w:t>νοι». Καλείτε τους μαθητές να σηκώσουν κεφάλι όλοι στον δρόμο κ.λπ.</w:t>
      </w:r>
      <w:r>
        <w:rPr>
          <w:rFonts w:eastAsia="Times New Roman" w:cs="Times New Roman"/>
          <w:szCs w:val="24"/>
        </w:rPr>
        <w:t>.</w:t>
      </w:r>
      <w:r>
        <w:rPr>
          <w:rFonts w:eastAsia="Times New Roman" w:cs="Times New Roman"/>
          <w:szCs w:val="24"/>
        </w:rPr>
        <w:t xml:space="preserve"> Θα το καταθέσω και αυτό, γιατί θέλω να ξέρω το εξής: Κάποιος εισαγγελέας στην Ελλάδα μετά από πόσα δημοσιεύματα της κομματικής σας εφημερίδας θα επέμβει για να μη γίνει αύριο οτιδήποτε;</w:t>
      </w:r>
    </w:p>
    <w:p w14:paraId="0E0C9E4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Χ</w:t>
      </w:r>
      <w:r>
        <w:rPr>
          <w:rFonts w:eastAsia="Times New Roman" w:cs="Times New Roman"/>
          <w:szCs w:val="24"/>
        </w:rPr>
        <w:t xml:space="preserve">θες το πρωτοσέλιδο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είχε μια σβάστικα και έλεγε όχι στον φασισμό. Ποιος μίλησε για φασισμό; Μαζί με το πρωτοσέλιδο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θα καταθέσω τρεις φωτογραφίες από σχολεία</w:t>
      </w:r>
      <w:r w:rsidRPr="00021375">
        <w:rPr>
          <w:rFonts w:eastAsia="Times New Roman" w:cs="Times New Roman"/>
          <w:szCs w:val="24"/>
        </w:rPr>
        <w:t>,</w:t>
      </w:r>
      <w:r>
        <w:rPr>
          <w:rFonts w:eastAsia="Times New Roman" w:cs="Times New Roman"/>
          <w:szCs w:val="24"/>
        </w:rPr>
        <w:t xml:space="preserve"> τα οποία το μόνο που </w:t>
      </w:r>
      <w:r>
        <w:rPr>
          <w:rFonts w:eastAsia="Times New Roman" w:cs="Times New Roman"/>
          <w:szCs w:val="24"/>
        </w:rPr>
        <w:lastRenderedPageBreak/>
        <w:t>έχουν κρεμασμένο είναι ελληνικές σημαίες. Καλώ τους πα</w:t>
      </w:r>
      <w:r>
        <w:rPr>
          <w:rFonts w:eastAsia="Times New Roman" w:cs="Times New Roman"/>
          <w:szCs w:val="24"/>
        </w:rPr>
        <w:t xml:space="preserve">ρακρατικούς </w:t>
      </w:r>
      <w:proofErr w:type="spellStart"/>
      <w:r>
        <w:rPr>
          <w:rFonts w:eastAsia="Times New Roman" w:cs="Times New Roman"/>
          <w:szCs w:val="24"/>
        </w:rPr>
        <w:t>συριζαίους</w:t>
      </w:r>
      <w:proofErr w:type="spellEnd"/>
      <w:r>
        <w:rPr>
          <w:rFonts w:eastAsia="Times New Roman" w:cs="Times New Roman"/>
          <w:szCs w:val="24"/>
        </w:rPr>
        <w:t xml:space="preserve"> να φέρουν μία φωτογραφία όχι δεύτερη -εσείς, κυρία </w:t>
      </w:r>
      <w:proofErr w:type="spellStart"/>
      <w:r>
        <w:rPr>
          <w:rFonts w:eastAsia="Times New Roman" w:cs="Times New Roman"/>
          <w:szCs w:val="24"/>
        </w:rPr>
        <w:t>Βάκη</w:t>
      </w:r>
      <w:proofErr w:type="spellEnd"/>
      <w:r>
        <w:rPr>
          <w:rFonts w:eastAsia="Times New Roman" w:cs="Times New Roman"/>
          <w:szCs w:val="24"/>
        </w:rPr>
        <w:t>, να φέρετε εδώ πέρα, όταν θα μιλήσετε μια φωτογραφία- από ένα σχολείο με ένα φασιστικό, όπως λέτε εσείς, ή ένα κομματικό σύμβολο.</w:t>
      </w:r>
    </w:p>
    <w:p w14:paraId="0E0C9E4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Γινόμαστε αποδέκτες τις τελευταίες ώρες δεκάδων</w:t>
      </w:r>
      <w:r>
        <w:rPr>
          <w:rFonts w:eastAsia="Times New Roman" w:cs="Times New Roman"/>
          <w:szCs w:val="24"/>
        </w:rPr>
        <w:t xml:space="preserve"> τηλεφωνημάτων. Εδώ έχω άλλο πρωτοσέλιδο -«Θερμό κλίμα»- το οποίο θα ήθελα να καταθέσω, γιατί αύριο μπορεί να συμβούν πολλά πράγματα</w:t>
      </w:r>
      <w:r>
        <w:rPr>
          <w:rFonts w:eastAsia="Times New Roman" w:cs="Times New Roman"/>
          <w:szCs w:val="24"/>
        </w:rPr>
        <w:t>,</w:t>
      </w:r>
      <w:r>
        <w:rPr>
          <w:rFonts w:eastAsia="Times New Roman" w:cs="Times New Roman"/>
          <w:szCs w:val="24"/>
        </w:rPr>
        <w:t xml:space="preserve"> για τα οποία θα έχετε απόλυτη ευθύνη εσείς και γι’ αυτό θα ήθελα να σας προλάβω σήμερα.</w:t>
      </w:r>
    </w:p>
    <w:p w14:paraId="0E0C9E4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Σε αυτό είναι οι ανιστόρητοι του </w:t>
      </w:r>
      <w:r>
        <w:rPr>
          <w:rFonts w:eastAsia="Times New Roman" w:cs="Times New Roman"/>
          <w:szCs w:val="24"/>
        </w:rPr>
        <w:t>ΚΚΕ. Εξωσχολικοί της ΚΝΕ έχουν βγει -το τονίζω- και μοιράζουν φυλλάδια και είναι τόσο ανιστόρητοι</w:t>
      </w:r>
      <w:r>
        <w:rPr>
          <w:rFonts w:eastAsia="Times New Roman" w:cs="Times New Roman"/>
          <w:szCs w:val="24"/>
        </w:rPr>
        <w:t>,</w:t>
      </w:r>
      <w:r>
        <w:rPr>
          <w:rFonts w:eastAsia="Times New Roman" w:cs="Times New Roman"/>
          <w:szCs w:val="24"/>
        </w:rPr>
        <w:t xml:space="preserve"> που λένε ότι άμα διεκδικήσουμε αυτά που διεκδικούμε για τη Μακεδονία, θα έχουμε πόλεμο μέχρι και με τη Σερβία. Αυτά μόνο στο παραζαλισμένο σας μυαλό εσείς εκ</w:t>
      </w:r>
      <w:r>
        <w:rPr>
          <w:rFonts w:eastAsia="Times New Roman" w:cs="Times New Roman"/>
          <w:szCs w:val="24"/>
        </w:rPr>
        <w:t>εί Αριστεροί όλων των παρατάξεων.</w:t>
      </w:r>
    </w:p>
    <w:p w14:paraId="0E0C9E5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Θα ήθελα, λοιπόν, επειδή ο άνθρωπος αυτός, ο Αρχηγός του τρίτου κόμματος, δεν έχει άλλο βήμα εκτός από το Βήμα της Βουλής, γιατί είμαστε αποκλεισμένοι, να διαβάσω αυτολεξεί τη δήλωση του κ. </w:t>
      </w:r>
      <w:proofErr w:type="spellStart"/>
      <w:r>
        <w:rPr>
          <w:rFonts w:eastAsia="Times New Roman" w:cs="Times New Roman"/>
          <w:szCs w:val="24"/>
        </w:rPr>
        <w:t>Μιχαλολιάκου</w:t>
      </w:r>
      <w:proofErr w:type="spellEnd"/>
      <w:r>
        <w:rPr>
          <w:rFonts w:eastAsia="Times New Roman" w:cs="Times New Roman"/>
          <w:szCs w:val="24"/>
        </w:rPr>
        <w:t xml:space="preserve"> σαν απάντηση, γιατί</w:t>
      </w:r>
      <w:r>
        <w:rPr>
          <w:rFonts w:eastAsia="Times New Roman" w:cs="Times New Roman"/>
          <w:szCs w:val="24"/>
        </w:rPr>
        <w:t xml:space="preserve"> ο κ. </w:t>
      </w:r>
      <w:proofErr w:type="spellStart"/>
      <w:r>
        <w:rPr>
          <w:rFonts w:eastAsia="Times New Roman" w:cs="Times New Roman"/>
          <w:szCs w:val="24"/>
        </w:rPr>
        <w:t>Γαβρόγλου</w:t>
      </w:r>
      <w:proofErr w:type="spellEnd"/>
      <w:r>
        <w:rPr>
          <w:rFonts w:eastAsia="Times New Roman" w:cs="Times New Roman"/>
          <w:szCs w:val="24"/>
        </w:rPr>
        <w:t xml:space="preserve">, όταν βγάζει μια δήλωση και μιλάει για </w:t>
      </w:r>
      <w:proofErr w:type="spellStart"/>
      <w:r>
        <w:rPr>
          <w:rFonts w:eastAsia="Times New Roman" w:cs="Times New Roman"/>
          <w:szCs w:val="24"/>
        </w:rPr>
        <w:t>χρυσαυγίτες</w:t>
      </w:r>
      <w:proofErr w:type="spellEnd"/>
      <w:r>
        <w:rPr>
          <w:rFonts w:eastAsia="Times New Roman" w:cs="Times New Roman"/>
          <w:szCs w:val="24"/>
        </w:rPr>
        <w:t xml:space="preserve">, την παίζουν όλα τα κανάλια, την παίζουν όλα τα </w:t>
      </w:r>
      <w:r>
        <w:rPr>
          <w:rFonts w:eastAsia="Times New Roman" w:cs="Times New Roman"/>
          <w:szCs w:val="24"/>
          <w:lang w:val="en-US"/>
        </w:rPr>
        <w:t>sites</w:t>
      </w:r>
      <w:r>
        <w:rPr>
          <w:rFonts w:eastAsia="Times New Roman" w:cs="Times New Roman"/>
          <w:szCs w:val="24"/>
        </w:rPr>
        <w:t>.</w:t>
      </w:r>
    </w:p>
    <w:p w14:paraId="0E0C9E5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Μιχαλολιάκος</w:t>
      </w:r>
      <w:proofErr w:type="spellEnd"/>
      <w:r>
        <w:rPr>
          <w:rFonts w:eastAsia="Times New Roman" w:cs="Times New Roman"/>
          <w:szCs w:val="24"/>
        </w:rPr>
        <w:t xml:space="preserve"> δεν έχει άλλο βήμα, γι’ αυτό θα τη διαβάσω από εδώ για να υπάρχει και σε βίντεο: «Ο Υπουργός Παιδείας του </w:t>
      </w:r>
      <w:proofErr w:type="spellStart"/>
      <w:r>
        <w:rPr>
          <w:rFonts w:eastAsia="Times New Roman" w:cs="Times New Roman"/>
          <w:szCs w:val="24"/>
        </w:rPr>
        <w:t>εθνομηδενι</w:t>
      </w:r>
      <w:r>
        <w:rPr>
          <w:rFonts w:eastAsia="Times New Roman" w:cs="Times New Roman"/>
          <w:szCs w:val="24"/>
        </w:rPr>
        <w:t>στικού</w:t>
      </w:r>
      <w:proofErr w:type="spellEnd"/>
      <w:r>
        <w:rPr>
          <w:rFonts w:eastAsia="Times New Roman" w:cs="Times New Roman"/>
          <w:szCs w:val="24"/>
        </w:rPr>
        <w:t xml:space="preserve"> ΣΥΡΙΖΑ που ξεπούλησε τη Μακεδονία μας με τη Συμφωνία των Πρεσπών, αρνείται το δικαίωμα στους Έλληνες μαθητές να διαδηλώσουν, έχοντας ψηλά τη Γαλανόλευκη για τη Μακεδονία μας. Αντίθετα με αυτούς που καίνε την ελληνική σημαία, τους προστατευόμενους εγ</w:t>
      </w:r>
      <w:r>
        <w:rPr>
          <w:rFonts w:eastAsia="Times New Roman" w:cs="Times New Roman"/>
          <w:szCs w:val="24"/>
        </w:rPr>
        <w:t xml:space="preserve">κληματίες που καταστρέφουν ατιμώρητοι κάθε τόσο την Αθήνα, ο </w:t>
      </w:r>
      <w:proofErr w:type="spellStart"/>
      <w:r>
        <w:rPr>
          <w:rFonts w:eastAsia="Times New Roman" w:cs="Times New Roman"/>
          <w:szCs w:val="24"/>
        </w:rPr>
        <w:t>Γαβρόγλου</w:t>
      </w:r>
      <w:proofErr w:type="spellEnd"/>
      <w:r>
        <w:rPr>
          <w:rFonts w:eastAsia="Times New Roman" w:cs="Times New Roman"/>
          <w:szCs w:val="24"/>
        </w:rPr>
        <w:t xml:space="preserve"> και οι μπολσεβίκοι που εξουσιάζουν τη χώρα</w:t>
      </w:r>
      <w:r>
        <w:rPr>
          <w:rFonts w:eastAsia="Times New Roman" w:cs="Times New Roman"/>
          <w:szCs w:val="24"/>
        </w:rPr>
        <w:t>,</w:t>
      </w:r>
      <w:r>
        <w:rPr>
          <w:rFonts w:eastAsia="Times New Roman" w:cs="Times New Roman"/>
          <w:szCs w:val="24"/>
        </w:rPr>
        <w:t xml:space="preserve"> δεν έχουν πρόβλημα.</w:t>
      </w:r>
    </w:p>
    <w:p w14:paraId="0E0C9E5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Χρυσή Αυγή -προσέξτε- «χαιρετίζει τους Έλληνες μαθητές, που είναι σήμερα η εθνική πρωτοπορία στον αγώνα του λαού μας εν</w:t>
      </w:r>
      <w:r>
        <w:rPr>
          <w:rFonts w:eastAsia="Times New Roman" w:cs="Times New Roman"/>
          <w:szCs w:val="24"/>
        </w:rPr>
        <w:t xml:space="preserve">άντια στον </w:t>
      </w:r>
      <w:proofErr w:type="spellStart"/>
      <w:r>
        <w:rPr>
          <w:rFonts w:eastAsia="Times New Roman" w:cs="Times New Roman"/>
          <w:szCs w:val="24"/>
        </w:rPr>
        <w:t>εθνομηδενισμό</w:t>
      </w:r>
      <w:proofErr w:type="spellEnd"/>
      <w:r>
        <w:rPr>
          <w:rFonts w:eastAsia="Times New Roman" w:cs="Times New Roman"/>
          <w:szCs w:val="24"/>
        </w:rPr>
        <w:t xml:space="preserve"> και την ξενοκρατία. Οι κόκκινοι παρακρατικοί τραμπούκοι δεν θα περάσουν! Η κόκκινη τρομοκρατία δεν θα περάσει στα σχολεία!</w:t>
      </w:r>
    </w:p>
    <w:p w14:paraId="0E0C9E5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Σήμερα τα σχολεία και αύριο τα πανεπιστήμια θα είναι το προπύργιο μιας εθνικής αντεπίθεσης ενάντια σ’ αυτούς</w:t>
      </w:r>
      <w:r>
        <w:rPr>
          <w:rFonts w:eastAsia="Times New Roman" w:cs="Times New Roman"/>
          <w:szCs w:val="24"/>
        </w:rPr>
        <w:t xml:space="preserve"> που μισούν την Ελλάδα και την ιστορία της.</w:t>
      </w:r>
    </w:p>
    <w:p w14:paraId="0E0C9E5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Νικόλαος Γ. </w:t>
      </w:r>
      <w:proofErr w:type="spellStart"/>
      <w:r>
        <w:rPr>
          <w:rFonts w:eastAsia="Times New Roman" w:cs="Times New Roman"/>
          <w:szCs w:val="24"/>
        </w:rPr>
        <w:t>Μιχαλολιάκος</w:t>
      </w:r>
      <w:proofErr w:type="spellEnd"/>
      <w:r>
        <w:rPr>
          <w:rFonts w:eastAsia="Times New Roman" w:cs="Times New Roman"/>
          <w:szCs w:val="24"/>
        </w:rPr>
        <w:t>, Γενικός Γραμματέας Λαϊκού Συνδέσμου - Χρυσή Αυγή. Θα το καταθέσω και αυτό στα Πρακτικά.</w:t>
      </w:r>
    </w:p>
    <w:p w14:paraId="0E0C9E5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Επίσης κρατήστε για τα Πρακτικά ένα άλλο δημοσίευμα από ανακοίνωση της Α΄ ΕΛΜΕ Θεσσαλονίκης, που κ</w:t>
      </w:r>
      <w:r>
        <w:rPr>
          <w:rFonts w:eastAsia="Times New Roman" w:cs="Times New Roman"/>
          <w:szCs w:val="24"/>
        </w:rPr>
        <w:t>αλεί σε τσάκισμα των μαθητών. Οι καθηγητές καλούν σε τσάκισμα των μαθητών τους. Να δείτε τι συμβαίνει σήμερα στην Ελλάδα, το 2018.</w:t>
      </w:r>
    </w:p>
    <w:p w14:paraId="0E0C9E5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όλα αυτά γιατί συμβαίνουν; Διότι έχετε βραχυκυκλώσει. Είδατε ότι η ελληνική νεολαία δεν τσιμπάει στα παραμύθια του Πολυτε</w:t>
      </w:r>
      <w:r>
        <w:rPr>
          <w:rFonts w:eastAsia="Times New Roman" w:cs="Times New Roman"/>
          <w:szCs w:val="24"/>
        </w:rPr>
        <w:t>χνείου και στα λοιπά που τόσα χρόνια τους έχετε σπείρει στους εγκεφάλους.</w:t>
      </w:r>
    </w:p>
    <w:p w14:paraId="0E0C9E5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Ξυπνά για ένα εθνικό θέμα. Και αυτό όχι απλά σας έχει βραχυκυκλώσει, αλλά σας έχει φέρει σε δεινή θέση. Σας έχει φέρει σε πανικό. Δεν ξέρετε τι κάνετε. Οι καθηγητές προσπαθούν να τα </w:t>
      </w:r>
      <w:r>
        <w:rPr>
          <w:rFonts w:eastAsia="Times New Roman" w:cs="Times New Roman"/>
          <w:szCs w:val="24"/>
        </w:rPr>
        <w:t>βάλουν με τους μαθητές. Αυτά δεν έχουν ξαναγίνει ποτέ. Για τους καθηγητές οι μαθητές δεν πειράζει να καπνίζουν χασίσια στα σχολεία από το γυμνάσιο! Δεν πειράζει! Δεν βαριέσαι, αδελφέ! Να καίνε την ελληνική σημαία δεν τρέχει τίποτα. Να συμμετέχουν στα «</w:t>
      </w:r>
      <w:r>
        <w:rPr>
          <w:rFonts w:eastAsia="Times New Roman" w:cs="Times New Roman"/>
          <w:szCs w:val="24"/>
          <w:lang w:val="en-US"/>
        </w:rPr>
        <w:t>gay</w:t>
      </w:r>
      <w:r w:rsidRPr="005057A6">
        <w:rPr>
          <w:rFonts w:eastAsia="Times New Roman" w:cs="Times New Roman"/>
          <w:szCs w:val="24"/>
        </w:rPr>
        <w:t xml:space="preserve"> </w:t>
      </w:r>
      <w:r>
        <w:rPr>
          <w:rFonts w:eastAsia="Times New Roman" w:cs="Times New Roman"/>
          <w:szCs w:val="24"/>
          <w:lang w:val="en-US"/>
        </w:rPr>
        <w:t>pride</w:t>
      </w:r>
      <w:r>
        <w:rPr>
          <w:rFonts w:eastAsia="Times New Roman" w:cs="Times New Roman"/>
          <w:szCs w:val="24"/>
        </w:rPr>
        <w:t xml:space="preserve">», μεγάλη τους τιμή! Σύμφωνα με τον ΣΥΡΙΖΑ μπορούν να κάνουν μέχρι και αλλαγή φύλου στα δεκαπέντε! Όμως δεν μπορούν ένα πράγμα με τίποτα. Δεν μπορούν να κρατούν την ελληνική σημαία στα χέρια –και γι’ αυτό έφερα και τα αποδεικτικά στοιχεία, γιατί μόνο </w:t>
      </w:r>
      <w:r>
        <w:rPr>
          <w:rFonts w:eastAsia="Times New Roman" w:cs="Times New Roman"/>
          <w:szCs w:val="24"/>
        </w:rPr>
        <w:t xml:space="preserve">την ελληνική σημαία κρατούν στα χέρια τους- και να διαδηλώνουν για το αυτονόητο. Είμαστε μία χώρα που διεκδικεί τα αυτονόητα, αυτό που γνωρίζει όλος ο κόσμος. Όλος ο πλανήτης </w:t>
      </w:r>
      <w:r>
        <w:rPr>
          <w:rFonts w:eastAsia="Times New Roman" w:cs="Times New Roman"/>
          <w:szCs w:val="24"/>
        </w:rPr>
        <w:lastRenderedPageBreak/>
        <w:t>γνωρίζει εδώ και χιλιάδες χρόνια ότι η Μακεδονία είναι μία και είναι ελληνική. Όσ</w:t>
      </w:r>
      <w:r>
        <w:rPr>
          <w:rFonts w:eastAsia="Times New Roman" w:cs="Times New Roman"/>
          <w:szCs w:val="24"/>
        </w:rPr>
        <w:t xml:space="preserve">ο και αν σας πονά αυτό, δεν είναι σλαβική, δεν ανήκει ούτε στη Βουλγαρία ούτε στα Σκόπια, ανήκει στην Ελλάδα. </w:t>
      </w:r>
    </w:p>
    <w:p w14:paraId="0E0C9E5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Όσο και αν σας πονά –επαναλαμβάνω- αυτό διαδηλώνουν οι μαθητές και έχουν κάθε δικαίωμα να το κάνουν. Και, βέβαια, εσείς δεν έχετε κανένα δικαίωμα</w:t>
      </w:r>
      <w:r>
        <w:rPr>
          <w:rFonts w:eastAsia="Times New Roman" w:cs="Times New Roman"/>
          <w:szCs w:val="24"/>
        </w:rPr>
        <w:t xml:space="preserve"> να τους σταματήσετε. Δεν έχετε κανένα δικαίωμα να τους εκβιάσετε. Δεν έχετε κανένα δικαίωμα να τους τιμωρήσετε, όπως είδαμε να συμβαίνει στον Γέρακα και σε άλλα σχολεία της Μακεδονίας. Σας απαγορεύεται να τρομοκρατείτε την ελληνική νεολαία. Η ελληνική νεο</w:t>
      </w:r>
      <w:r>
        <w:rPr>
          <w:rFonts w:eastAsia="Times New Roman" w:cs="Times New Roman"/>
          <w:szCs w:val="24"/>
        </w:rPr>
        <w:t xml:space="preserve">λαία έχει γίνει ένα ποτάμι. Έχει ξυπνήσει. Λέει </w:t>
      </w:r>
      <w:r>
        <w:rPr>
          <w:rFonts w:eastAsia="Times New Roman" w:cs="Times New Roman"/>
          <w:szCs w:val="24"/>
        </w:rPr>
        <w:t>όχι</w:t>
      </w:r>
      <w:r>
        <w:rPr>
          <w:rFonts w:eastAsia="Times New Roman" w:cs="Times New Roman"/>
          <w:szCs w:val="24"/>
        </w:rPr>
        <w:t xml:space="preserve"> σε όλα αυτά τα παραμύθια που τόσα χρόνια συντηρεί το μεταπολιτευτικό σύστημα, στις «Δαμανάκηδες», στους «</w:t>
      </w:r>
      <w:proofErr w:type="spellStart"/>
      <w:r>
        <w:rPr>
          <w:rFonts w:eastAsia="Times New Roman" w:cs="Times New Roman"/>
          <w:szCs w:val="24"/>
        </w:rPr>
        <w:t>Λαλιώτες</w:t>
      </w:r>
      <w:proofErr w:type="spellEnd"/>
      <w:r>
        <w:rPr>
          <w:rFonts w:eastAsia="Times New Roman" w:cs="Times New Roman"/>
          <w:szCs w:val="24"/>
        </w:rPr>
        <w:t xml:space="preserve">». Λέει </w:t>
      </w:r>
      <w:r>
        <w:rPr>
          <w:rFonts w:eastAsia="Times New Roman" w:cs="Times New Roman"/>
          <w:szCs w:val="24"/>
        </w:rPr>
        <w:t>όχι</w:t>
      </w:r>
      <w:r>
        <w:rPr>
          <w:rFonts w:eastAsia="Times New Roman" w:cs="Times New Roman"/>
          <w:szCs w:val="24"/>
        </w:rPr>
        <w:t xml:space="preserve"> σε αυτούς που εξαργύρωσαν –εάν ήταν μέσα στο Πολυτεχνείο, λέω «εάν»- κάθε δευτε</w:t>
      </w:r>
      <w:r>
        <w:rPr>
          <w:rFonts w:eastAsia="Times New Roman" w:cs="Times New Roman"/>
          <w:szCs w:val="24"/>
        </w:rPr>
        <w:t>ρόλεπτο που βρίσκονταν στο Πολυτεχνείο με εκατομμύρια. Κοιτάξτε πού βρίσκεται η Δαμανάκη! Κοιτάξτε τους «</w:t>
      </w:r>
      <w:proofErr w:type="spellStart"/>
      <w:r>
        <w:rPr>
          <w:rFonts w:eastAsia="Times New Roman" w:cs="Times New Roman"/>
          <w:szCs w:val="24"/>
        </w:rPr>
        <w:t>Λαλιώτες</w:t>
      </w:r>
      <w:proofErr w:type="spellEnd"/>
      <w:r>
        <w:rPr>
          <w:rFonts w:eastAsia="Times New Roman" w:cs="Times New Roman"/>
          <w:szCs w:val="24"/>
        </w:rPr>
        <w:t xml:space="preserve">»! </w:t>
      </w:r>
    </w:p>
    <w:p w14:paraId="0E0C9E5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Κοιτάξτε όλους αυτούς πού βρίσκονται σήμερα. Απευθύνομαι σε σας τους Έλληνες νέους. Δεν το λέω για το ελληνικό Κοινοβούλιο, γιατί αυτοί εδώ</w:t>
      </w:r>
      <w:r>
        <w:rPr>
          <w:rFonts w:eastAsia="Times New Roman" w:cs="Times New Roman"/>
          <w:szCs w:val="24"/>
        </w:rPr>
        <w:t xml:space="preserve"> πέρα τους έχουν στείλει. Τόσα χρόνια αυτοί έστελναν τη γενιά του Πολυτεχνείου να μας εκπροσωπεί παντού και, βέβαια, να φουσκώνει τις τσέπες τους! </w:t>
      </w:r>
    </w:p>
    <w:p w14:paraId="0E0C9E5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πειράζει. Εμείς έχουμε να ευχηθούμε και στον κ. </w:t>
      </w:r>
      <w:proofErr w:type="spellStart"/>
      <w:r>
        <w:rPr>
          <w:rFonts w:eastAsia="Times New Roman" w:cs="Times New Roman"/>
          <w:szCs w:val="24"/>
        </w:rPr>
        <w:t>Γαβρόγλου</w:t>
      </w:r>
      <w:proofErr w:type="spellEnd"/>
      <w:r>
        <w:rPr>
          <w:rFonts w:eastAsia="Times New Roman" w:cs="Times New Roman"/>
          <w:szCs w:val="24"/>
        </w:rPr>
        <w:t xml:space="preserve"> και σε όλους τους ανθέλληνες, είτε είναι </w:t>
      </w:r>
      <w:r>
        <w:rPr>
          <w:rFonts w:eastAsia="Times New Roman" w:cs="Times New Roman"/>
          <w:szCs w:val="24"/>
        </w:rPr>
        <w:t xml:space="preserve">δεξιοί είτε είναι νεοφιλελεύθεροι –που ούτε καν στηρίζουν αυτές τις κινητοποιήσεις, μόνο κομματικά το βλέπουν- και στους Αριστερούς όλους περαστικά. Τους ευχόμαστε να </w:t>
      </w:r>
      <w:proofErr w:type="spellStart"/>
      <w:r>
        <w:rPr>
          <w:rFonts w:eastAsia="Times New Roman" w:cs="Times New Roman"/>
          <w:szCs w:val="24"/>
        </w:rPr>
        <w:t>πιουν</w:t>
      </w:r>
      <w:proofErr w:type="spellEnd"/>
      <w:r>
        <w:rPr>
          <w:rFonts w:eastAsia="Times New Roman" w:cs="Times New Roman"/>
          <w:szCs w:val="24"/>
        </w:rPr>
        <w:t xml:space="preserve"> πολλά κιλά ξύδι. Η ελληνική νεολαία ξυπνά. Ας μην το βλέπουν. Η ελληνική νεολαία θα</w:t>
      </w:r>
      <w:r>
        <w:rPr>
          <w:rFonts w:eastAsia="Times New Roman" w:cs="Times New Roman"/>
          <w:szCs w:val="24"/>
        </w:rPr>
        <w:t xml:space="preserve"> είναι πρωτοπόρα στον αγώνα για μία ελεύθερη ελληνική Μακεδονία, για μία ελεύθερη ελληνική Βόρειο Ήπειρο.</w:t>
      </w:r>
    </w:p>
    <w:p w14:paraId="0E0C9E5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Σας καταθέτω για τα Πρακτικά τα προαναφερθέντα έγγραφα.</w:t>
      </w:r>
    </w:p>
    <w:p w14:paraId="0E0C9E5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Παναγιώτης Ηλιόπουλος καταθέτει για τα Πρακτικά τα προαναφερθέ</w:t>
      </w:r>
      <w:r>
        <w:rPr>
          <w:rFonts w:eastAsia="Times New Roman" w:cs="Times New Roman"/>
          <w:szCs w:val="24"/>
        </w:rPr>
        <w:t xml:space="preserve">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E0C9E5D"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E0C9E5E" w14:textId="77777777" w:rsidR="00BD61E1" w:rsidRDefault="00340392">
      <w:pPr>
        <w:spacing w:line="600" w:lineRule="auto"/>
        <w:ind w:firstLine="720"/>
        <w:jc w:val="both"/>
        <w:rPr>
          <w:rFonts w:eastAsia="Times New Roman" w:cs="Times New Roman"/>
          <w:szCs w:val="24"/>
        </w:rPr>
      </w:pPr>
      <w:r w:rsidRPr="00543CC5">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Συνεχίζουμε.</w:t>
      </w:r>
    </w:p>
    <w:p w14:paraId="0E0C9E5F"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Προστασίας</w:t>
      </w:r>
      <w:r>
        <w:rPr>
          <w:rFonts w:eastAsia="Times New Roman" w:cs="Times New Roman"/>
          <w:b/>
          <w:szCs w:val="24"/>
        </w:rPr>
        <w:t xml:space="preserve"> του Πολίτη): </w:t>
      </w:r>
      <w:r>
        <w:rPr>
          <w:rFonts w:eastAsia="Times New Roman" w:cs="Times New Roman"/>
          <w:szCs w:val="24"/>
        </w:rPr>
        <w:t>Κύριε Πρόεδρε, θα μπορούσα να έχω τον λόγο;</w:t>
      </w:r>
    </w:p>
    <w:p w14:paraId="0E0C9E60" w14:textId="77777777" w:rsidR="00BD61E1" w:rsidRDefault="00340392">
      <w:pPr>
        <w:spacing w:line="600" w:lineRule="auto"/>
        <w:ind w:firstLine="720"/>
        <w:jc w:val="both"/>
        <w:rPr>
          <w:rFonts w:eastAsia="Times New Roman" w:cs="Times New Roman"/>
          <w:szCs w:val="24"/>
        </w:rPr>
      </w:pPr>
      <w:r w:rsidRPr="00543CC5">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Βεβαίως, κυρία Υπουργέ, έχετε τον λόγο.</w:t>
      </w:r>
    </w:p>
    <w:p w14:paraId="0E0C9E61"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lastRenderedPageBreak/>
        <w:t xml:space="preserve">ΟΛΓΑ ΓΕΡΟΒΑΣΙΛΗ (Υπουργός Προστασίας του Πολίτη): </w:t>
      </w:r>
      <w:r>
        <w:rPr>
          <w:rFonts w:eastAsia="Times New Roman" w:cs="Times New Roman"/>
          <w:szCs w:val="24"/>
        </w:rPr>
        <w:t>Ευχαριστώ, κύριε Πρόεδρε.</w:t>
      </w:r>
    </w:p>
    <w:p w14:paraId="0E0C9E6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Μετά απ’ αυτόν τον παραληρηματικό, φασιστικό λόγ</w:t>
      </w:r>
      <w:r>
        <w:rPr>
          <w:rFonts w:eastAsia="Times New Roman" w:cs="Times New Roman"/>
          <w:szCs w:val="24"/>
        </w:rPr>
        <w:t>ο μέσα στο ελληνικό Κοινοβούλιο θέλω να απευθυνθώ σε όλες τις δυνάμεις του δημοκρατικού τόξου</w:t>
      </w:r>
      <w:r>
        <w:rPr>
          <w:rFonts w:eastAsia="Times New Roman" w:cs="Times New Roman"/>
          <w:szCs w:val="24"/>
        </w:rPr>
        <w:t>,</w:t>
      </w:r>
      <w:r>
        <w:rPr>
          <w:rFonts w:eastAsia="Times New Roman" w:cs="Times New Roman"/>
          <w:szCs w:val="24"/>
        </w:rPr>
        <w:t xml:space="preserve"> προκειμένου να τοποθετηθούν απέναντι σ’ αυτό και απέναντι στην προσπάθεια της Χρυσής Αυγής να σπείρει το εθνικιστικό φασιστικό δηλητήριο στους μαθητές των σχολεί</w:t>
      </w:r>
      <w:r>
        <w:rPr>
          <w:rFonts w:eastAsia="Times New Roman" w:cs="Times New Roman"/>
          <w:szCs w:val="24"/>
        </w:rPr>
        <w:t>ων. Θα πρέπει όλα τα κόμματα να αντιμετωπίσουμε από κοινού όλον αυτόν τον καινούργιο κίνδυνο και την προσπάθεια που γίνεται απέναντι σε νέα παιδιά που ενδεχομένως παρασύρονται απ’ αυτό που λέγεται αγάπη στην πατρίδα, να το δουν με έναν διαστρεβλωμένο τρόπο</w:t>
      </w:r>
      <w:r>
        <w:rPr>
          <w:rFonts w:eastAsia="Times New Roman" w:cs="Times New Roman"/>
          <w:szCs w:val="24"/>
        </w:rPr>
        <w:t>.</w:t>
      </w:r>
    </w:p>
    <w:p w14:paraId="0E0C9E6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Θα σας παρακαλέσω να τοποθετηθείτε.</w:t>
      </w:r>
    </w:p>
    <w:p w14:paraId="0E0C9E64"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w:t>
      </w:r>
    </w:p>
    <w:p w14:paraId="0E0C9E65" w14:textId="77777777" w:rsidR="00BD61E1" w:rsidRDefault="00340392">
      <w:pPr>
        <w:spacing w:line="600" w:lineRule="auto"/>
        <w:ind w:firstLine="720"/>
        <w:jc w:val="both"/>
        <w:rPr>
          <w:rFonts w:eastAsia="Times New Roman" w:cs="Times New Roman"/>
          <w:szCs w:val="24"/>
        </w:rPr>
      </w:pPr>
      <w:r w:rsidRPr="00F528F6">
        <w:rPr>
          <w:rFonts w:eastAsia="Times New Roman" w:cs="Times New Roman"/>
          <w:b/>
          <w:szCs w:val="24"/>
        </w:rPr>
        <w:t>ΠΑΝΑΓΙΩΤΗΣ ΗΛΙΟΠΟΥΛΟΣ:</w:t>
      </w:r>
      <w:r>
        <w:rPr>
          <w:rFonts w:eastAsia="Times New Roman" w:cs="Times New Roman"/>
          <w:b/>
          <w:szCs w:val="24"/>
        </w:rPr>
        <w:t xml:space="preserve"> </w:t>
      </w:r>
      <w:r>
        <w:rPr>
          <w:rFonts w:eastAsia="Times New Roman" w:cs="Times New Roman"/>
          <w:szCs w:val="24"/>
        </w:rPr>
        <w:t>Κύριε Πρόεδρε, μόνο για ένα δευτερόλεπτο…</w:t>
      </w:r>
    </w:p>
    <w:p w14:paraId="0E0C9E66"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όχι. Δεν έχετε κανένα δευτερόλεπτο. Δεν έχετε τον λόγο.</w:t>
      </w:r>
    </w:p>
    <w:p w14:paraId="0E0C9E67" w14:textId="77777777" w:rsidR="00BD61E1" w:rsidRDefault="00340392">
      <w:pPr>
        <w:spacing w:line="600" w:lineRule="auto"/>
        <w:ind w:firstLine="720"/>
        <w:jc w:val="both"/>
        <w:rPr>
          <w:rFonts w:eastAsia="Times New Roman" w:cs="Times New Roman"/>
          <w:szCs w:val="24"/>
        </w:rPr>
      </w:pPr>
      <w:r w:rsidRPr="00F528F6">
        <w:rPr>
          <w:rFonts w:eastAsia="Times New Roman" w:cs="Times New Roman"/>
          <w:b/>
          <w:szCs w:val="24"/>
        </w:rPr>
        <w:t>ΠΑΝΑΓΙΩΤΗΣ</w:t>
      </w:r>
      <w:r w:rsidRPr="00F528F6">
        <w:rPr>
          <w:rFonts w:eastAsia="Times New Roman" w:cs="Times New Roman"/>
          <w:b/>
          <w:szCs w:val="24"/>
        </w:rPr>
        <w:t xml:space="preserve"> ΗΛΙΟΠΟΥΛΟΣ:</w:t>
      </w:r>
      <w:r>
        <w:rPr>
          <w:rFonts w:eastAsia="Times New Roman" w:cs="Times New Roman"/>
          <w:b/>
          <w:szCs w:val="24"/>
        </w:rPr>
        <w:t xml:space="preserve"> </w:t>
      </w:r>
      <w:r>
        <w:rPr>
          <w:rFonts w:eastAsia="Times New Roman" w:cs="Times New Roman"/>
          <w:szCs w:val="24"/>
        </w:rPr>
        <w:t>Δεν πειράζει. Θα το πω.</w:t>
      </w:r>
    </w:p>
    <w:p w14:paraId="0E0C9E6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κυρία Υπουργό, λοιπόν, το «Η Μακεδονία είναι ελληνική» είναι φασισμός. </w:t>
      </w:r>
    </w:p>
    <w:p w14:paraId="0E0C9E69"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Καλά δεν είπατε μόνο αυτά. Είπατε και πολλά άλλα. Αυτό είναι άλλο θέμα.</w:t>
      </w:r>
    </w:p>
    <w:p w14:paraId="0E0C9E6A"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Συγχαρητήρ</w:t>
      </w:r>
      <w:r>
        <w:rPr>
          <w:rFonts w:eastAsia="Times New Roman" w:cs="Times New Roman"/>
          <w:szCs w:val="24"/>
        </w:rPr>
        <w:t>ια! Μάθαμε και τις απόψεις σας για τη Μακεδονία. Τις ξέραμε, βέβαια. Δεν χρειαζόταν.</w:t>
      </w:r>
    </w:p>
    <w:p w14:paraId="0E0C9E6B"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με την κ</w:t>
      </w:r>
      <w:r>
        <w:rPr>
          <w:rFonts w:eastAsia="Times New Roman" w:cs="Times New Roman"/>
          <w:szCs w:val="24"/>
        </w:rPr>
        <w:t>.</w:t>
      </w:r>
      <w:r>
        <w:rPr>
          <w:rFonts w:eastAsia="Times New Roman" w:cs="Times New Roman"/>
          <w:szCs w:val="24"/>
        </w:rPr>
        <w:t xml:space="preserve">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Μισέλ Ασημακοπούλου, Βουλευτή της Νέας Δημοκρατίας.</w:t>
      </w:r>
    </w:p>
    <w:p w14:paraId="0E0C9E6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επτά λεπτά.</w:t>
      </w:r>
    </w:p>
    <w:p w14:paraId="0E0C9E6D"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Ευχαριστώ πολύ, κύριε Πρόεδρε.</w:t>
      </w:r>
    </w:p>
    <w:p w14:paraId="0E0C9E6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Κυρία Υπουργέ, συζητάμε σήμερα μία κοινοτική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που αποτελεί μέρος του τρίπτυχου του νομοθετικού πλαισίου της Ευρωπαϊκής Ένωσης για την προστασία των προσωπικών δεδομένων. Δεν θα μπω σε λεπτομέ</w:t>
      </w:r>
      <w:r>
        <w:rPr>
          <w:rFonts w:eastAsia="Times New Roman" w:cs="Times New Roman"/>
          <w:szCs w:val="24"/>
        </w:rPr>
        <w:t>ρειες, πρώτον γιατί ο άξιος συνάδελφος και εισηγητής της Νέας Δημοκρατίας το κάλυψε πλήρως, αλλά και διότι οι νομοτεχνικές βελτιώσεις τις οποίες πρότεινα, έχουν ενσωματωθεί και έχουν γίνει αποδεκτές –ορθώς- από την κυρία Υπουργό.</w:t>
      </w:r>
    </w:p>
    <w:p w14:paraId="0E0C9E6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Βέβαια δεν ενδιαφέρει καθό</w:t>
      </w:r>
      <w:r>
        <w:rPr>
          <w:rFonts w:eastAsia="Times New Roman" w:cs="Times New Roman"/>
          <w:szCs w:val="24"/>
        </w:rPr>
        <w:t xml:space="preserve">λου την Κυβέρνηση αυτή τη στιγμή γενικώς η προστασία των προσωπικών δεδομένων. Άμα την ενδιέφερε, εξάλλου, θα είχε φέρει εδώ τον </w:t>
      </w:r>
      <w:proofErr w:type="spellStart"/>
      <w:r>
        <w:rPr>
          <w:rFonts w:eastAsia="Times New Roman" w:cs="Times New Roman"/>
          <w:szCs w:val="24"/>
        </w:rPr>
        <w:t>εφαρμοστικό</w:t>
      </w:r>
      <w:proofErr w:type="spellEnd"/>
      <w:r>
        <w:rPr>
          <w:rFonts w:eastAsia="Times New Roman" w:cs="Times New Roman"/>
          <w:szCs w:val="24"/>
        </w:rPr>
        <w:t xml:space="preserve"> νόμο του Υπουργείου Δικαιοσύνης</w:t>
      </w:r>
      <w:r w:rsidRPr="00DF404E">
        <w:rPr>
          <w:rFonts w:eastAsia="Times New Roman" w:cs="Times New Roman"/>
          <w:szCs w:val="24"/>
        </w:rPr>
        <w:t xml:space="preserve"> </w:t>
      </w:r>
      <w:r>
        <w:rPr>
          <w:rFonts w:eastAsia="Times New Roman" w:cs="Times New Roman"/>
          <w:szCs w:val="24"/>
        </w:rPr>
        <w:t>να τον συζητήσουμε, γιατί αυτή είναι η ουσία του θέματος. Αυτό που γίνεται σήμερα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ότι ερχόμαστε εδώ για να συζητήσουμε τις τροπολογίες, επειδή οι τροπολογίες αυτές, όπως είπε ο κ. </w:t>
      </w:r>
      <w:proofErr w:type="spellStart"/>
      <w:r>
        <w:rPr>
          <w:rFonts w:eastAsia="Times New Roman" w:cs="Times New Roman"/>
          <w:szCs w:val="24"/>
        </w:rPr>
        <w:t>Τσακαλώτος</w:t>
      </w:r>
      <w:proofErr w:type="spellEnd"/>
      <w:r>
        <w:rPr>
          <w:rFonts w:eastAsia="Times New Roman" w:cs="Times New Roman"/>
          <w:szCs w:val="24"/>
        </w:rPr>
        <w:t xml:space="preserve"> εδώ που τις παρουσίασε, υπηρετούν το αφήγημα του κ. Τσίπρα. Και το υπηρετούν με συνέπεια. Θα το παραδεχθώ αυτό, γιατί ένα είναι το αφήγημα το</w:t>
      </w:r>
      <w:r>
        <w:rPr>
          <w:rFonts w:eastAsia="Times New Roman" w:cs="Times New Roman"/>
          <w:szCs w:val="24"/>
        </w:rPr>
        <w:t xml:space="preserve">υ κ. Τσίπρα και το ακούσαμε άλλη μία φορά σήμερα εδώ στη Βουλή. Κοροϊδεύετε τον κόσμο, για να κλέψετε την ψήφο του. Αυτό είναι το αφήγημα. Κοροϊδέψατε μια φορά τον κόσμο στις εκλογές με το </w:t>
      </w:r>
      <w:r>
        <w:rPr>
          <w:rFonts w:eastAsia="Times New Roman" w:cs="Times New Roman"/>
          <w:szCs w:val="24"/>
        </w:rPr>
        <w:t>π</w:t>
      </w:r>
      <w:r>
        <w:rPr>
          <w:rFonts w:eastAsia="Times New Roman" w:cs="Times New Roman"/>
          <w:szCs w:val="24"/>
        </w:rPr>
        <w:t xml:space="preserve">ρόγραμμα της Θεσσαλονίκης. Τότε δεν ήταν Υπουργός ο κ. </w:t>
      </w:r>
      <w:proofErr w:type="spellStart"/>
      <w:r>
        <w:rPr>
          <w:rFonts w:eastAsia="Times New Roman" w:cs="Times New Roman"/>
          <w:szCs w:val="24"/>
        </w:rPr>
        <w:t>Τσακαλώτος</w:t>
      </w:r>
      <w:proofErr w:type="spellEnd"/>
      <w:r>
        <w:rPr>
          <w:rFonts w:eastAsia="Times New Roman" w:cs="Times New Roman"/>
          <w:szCs w:val="24"/>
        </w:rPr>
        <w:t>,</w:t>
      </w:r>
      <w:r>
        <w:rPr>
          <w:rFonts w:eastAsia="Times New Roman" w:cs="Times New Roman"/>
          <w:szCs w:val="24"/>
        </w:rPr>
        <w:t xml:space="preserve"> που τον λέει νοικοκύρη σήμερα ο Πρωθυπουργός. Τότε ήταν ο κ. </w:t>
      </w:r>
      <w:proofErr w:type="spellStart"/>
      <w:r>
        <w:rPr>
          <w:rFonts w:eastAsia="Times New Roman" w:cs="Times New Roman"/>
          <w:szCs w:val="24"/>
        </w:rPr>
        <w:t>Βαρουφάκης</w:t>
      </w:r>
      <w:proofErr w:type="spellEnd"/>
      <w:r>
        <w:rPr>
          <w:rFonts w:eastAsia="Times New Roman" w:cs="Times New Roman"/>
          <w:szCs w:val="24"/>
        </w:rPr>
        <w:t>,</w:t>
      </w:r>
      <w:r>
        <w:rPr>
          <w:rFonts w:eastAsia="Times New Roman" w:cs="Times New Roman"/>
          <w:szCs w:val="24"/>
        </w:rPr>
        <w:t xml:space="preserve"> που τον έλεγε «</w:t>
      </w:r>
      <w:r>
        <w:rPr>
          <w:rFonts w:eastAsia="Times New Roman" w:cs="Times New Roman"/>
          <w:szCs w:val="24"/>
          <w:lang w:val="en-US"/>
        </w:rPr>
        <w:t>asset</w:t>
      </w:r>
      <w:r>
        <w:rPr>
          <w:rFonts w:eastAsia="Times New Roman" w:cs="Times New Roman"/>
          <w:szCs w:val="24"/>
        </w:rPr>
        <w:t xml:space="preserve">» για την Κυβέρνηση. </w:t>
      </w:r>
    </w:p>
    <w:p w14:paraId="0E0C9E7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Φθάσαμε στο χείλος του γκρεμού. Παραδέχθηκε ο Πρωθυπουργός τις αυταπάτες του. Καθιερώσαμε διεθνώς τον όρο «</w:t>
      </w:r>
      <w:proofErr w:type="spellStart"/>
      <w:r>
        <w:rPr>
          <w:rFonts w:eastAsia="Times New Roman" w:cs="Times New Roman"/>
          <w:szCs w:val="24"/>
        </w:rPr>
        <w:t>κωλοτούμπα</w:t>
      </w:r>
      <w:proofErr w:type="spellEnd"/>
      <w:r>
        <w:rPr>
          <w:rFonts w:eastAsia="Times New Roman" w:cs="Times New Roman"/>
          <w:szCs w:val="24"/>
        </w:rPr>
        <w:t>». Και ενόσω ο κόσμος ή</w:t>
      </w:r>
      <w:r>
        <w:rPr>
          <w:rFonts w:eastAsia="Times New Roman" w:cs="Times New Roman"/>
          <w:szCs w:val="24"/>
        </w:rPr>
        <w:t>ταν ακόμα σε σοκ που ήταν κλειστές οι τράπεζες και που ένα διχαστικό δημοψήφισμα μάς είχε οδηγήσει στο χείλος του γκρεμού και πριν ακόμα αισθανθεί στην τσέπη του τον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τεράστιο λογαριασμό που έφερε </w:t>
      </w:r>
      <w:r>
        <w:rPr>
          <w:rFonts w:eastAsia="Times New Roman" w:cs="Times New Roman"/>
          <w:szCs w:val="24"/>
        </w:rPr>
        <w:lastRenderedPageBreak/>
        <w:t>η ανεύθυνη συμπεριφορά σας στην ελληνική οικονο</w:t>
      </w:r>
      <w:r>
        <w:rPr>
          <w:rFonts w:eastAsia="Times New Roman" w:cs="Times New Roman"/>
          <w:szCs w:val="24"/>
        </w:rPr>
        <w:t xml:space="preserve">μία, κοροϊδέψατε δεύτερη φορά τον κόσμο και υφαρπάξατε, κλέψατε την ψήφο του. </w:t>
      </w:r>
    </w:p>
    <w:p w14:paraId="0E0C9E7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μετά παραδοθήκατε εντελώς στους ξένους, σε σημείο που ο κ. Τσίπρας σήμερα είναι αυτός που χρησιμοποιούν</w:t>
      </w:r>
      <w:r>
        <w:rPr>
          <w:rFonts w:eastAsia="Times New Roman" w:cs="Times New Roman"/>
          <w:szCs w:val="24"/>
        </w:rPr>
        <w:t>,</w:t>
      </w:r>
      <w:r>
        <w:rPr>
          <w:rFonts w:eastAsia="Times New Roman" w:cs="Times New Roman"/>
          <w:szCs w:val="24"/>
        </w:rPr>
        <w:t xml:space="preserve"> για να παραδειγματίσει τα «κακά» παιδιά της Ευρώπης που δεν υπακούν,</w:t>
      </w:r>
      <w:r>
        <w:rPr>
          <w:rFonts w:eastAsia="Times New Roman" w:cs="Times New Roman"/>
          <w:szCs w:val="24"/>
        </w:rPr>
        <w:t xml:space="preserve"> όπως είναι η Ιταλία και λεηλατήσατε την Ελλάδα. Εξαπολύσατε μία ληστρική </w:t>
      </w:r>
      <w:proofErr w:type="spellStart"/>
      <w:r>
        <w:rPr>
          <w:rFonts w:eastAsia="Times New Roman" w:cs="Times New Roman"/>
          <w:szCs w:val="24"/>
        </w:rPr>
        <w:t>φοροεπιδρομή</w:t>
      </w:r>
      <w:proofErr w:type="spellEnd"/>
      <w:r>
        <w:rPr>
          <w:rFonts w:eastAsia="Times New Roman" w:cs="Times New Roman"/>
          <w:szCs w:val="24"/>
        </w:rPr>
        <w:t xml:space="preserve"> με στόχο τη μεσαία τάξη. Το παραδέχθηκε κυνικά και ο κ. </w:t>
      </w:r>
      <w:proofErr w:type="spellStart"/>
      <w:r>
        <w:rPr>
          <w:rFonts w:eastAsia="Times New Roman" w:cs="Times New Roman"/>
          <w:szCs w:val="24"/>
        </w:rPr>
        <w:t>Τσακαλώτος</w:t>
      </w:r>
      <w:proofErr w:type="spellEnd"/>
      <w:r>
        <w:rPr>
          <w:rFonts w:eastAsia="Times New Roman" w:cs="Times New Roman"/>
          <w:szCs w:val="24"/>
        </w:rPr>
        <w:t>. Ληστέψατε τους ελεύθερους επαγγελματίες και τους επιχειρηματίες με τις ασφαλιστικές εισφορές. Ληστέψα</w:t>
      </w:r>
      <w:r>
        <w:rPr>
          <w:rFonts w:eastAsia="Times New Roman" w:cs="Times New Roman"/>
          <w:szCs w:val="24"/>
        </w:rPr>
        <w:t xml:space="preserve">τε τους συνταξιούχους κόβοντας το ΕΚΑΣ με είκοσι μία καινούργιες και αχρείαστες περικοπές στις συντάξεις τους. Ληστέψατε τους εργαζόμενους. Φτιάξατε τη γενιά των 360 ευρώ. Υπάρχει ρεκόρ μερικής απασχόλησης και σήμερα βγαίνει το </w:t>
      </w:r>
      <w:r>
        <w:rPr>
          <w:rFonts w:eastAsia="Times New Roman" w:cs="Times New Roman"/>
          <w:szCs w:val="24"/>
          <w:lang w:val="en-US"/>
        </w:rPr>
        <w:t>ILO</w:t>
      </w:r>
      <w:r>
        <w:rPr>
          <w:rFonts w:eastAsia="Times New Roman" w:cs="Times New Roman"/>
          <w:szCs w:val="24"/>
        </w:rPr>
        <w:t xml:space="preserve"> και μας λέει ότι είχαμε τη μεγαλύτερη μείωση μισθών σε όλη την Ευρώπη, δηλαδή 3,5% το 2017, ενώ επί Σαμαρά το 2014 είχαμε εν μέσω κρίσης 1,9% αύξηση.</w:t>
      </w:r>
    </w:p>
    <w:p w14:paraId="0E0C9E7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Ληστέψατε το κράτος. «Σκουπίσατε» τα ταμειακά διαθέσιμα στα Υπουργεία, στους δήμους. Σπάσατε τον κουμπαρά</w:t>
      </w:r>
      <w:r>
        <w:rPr>
          <w:rFonts w:eastAsia="Times New Roman" w:cs="Times New Roman"/>
          <w:szCs w:val="24"/>
        </w:rPr>
        <w:t xml:space="preserve"> του ΑΚΑΓΕ. Ληστέψατε τη δημόσια περιουσία της Ελλάδας και την υποθηκεύσατε για εκατό χρόνια. Και ψάχνουμε να βρούμε τους αρχαιολογικούς χώρους.</w:t>
      </w:r>
    </w:p>
    <w:p w14:paraId="0E0C9E7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Και μετά δέσατε χειροπόδαρα τη χώρα με υψηλά πρωτογενή πλεονάσματα και τη βάλατε σε ένα καθεστώς ενισχυμένης επ</w:t>
      </w:r>
      <w:r>
        <w:rPr>
          <w:rFonts w:eastAsia="Times New Roman" w:cs="Times New Roman"/>
          <w:szCs w:val="24"/>
        </w:rPr>
        <w:t xml:space="preserve">οπτείας για χρόνια. Και εξαπολύσατε μία λυσσαλέα επίθεση λάσπης, για να φιμώσετε όποιον θεσμικά τολμήσει να σας αντισταθεί. </w:t>
      </w:r>
    </w:p>
    <w:p w14:paraId="0E0C9E7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Τώρα το αν ληστέψατε και τίποτα άλλο εκεί με το μεταναστευτικό ή αν έγινε κάτι στο «Ελευθέριος Βενιζέλος»,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θα το εξετάσ</w:t>
      </w:r>
      <w:r>
        <w:rPr>
          <w:rFonts w:eastAsia="Times New Roman" w:cs="Times New Roman"/>
          <w:szCs w:val="24"/>
        </w:rPr>
        <w:t>ει μία Βουλή</w:t>
      </w:r>
      <w:r>
        <w:rPr>
          <w:rFonts w:eastAsia="Times New Roman" w:cs="Times New Roman"/>
          <w:szCs w:val="24"/>
        </w:rPr>
        <w:t>,</w:t>
      </w:r>
      <w:r>
        <w:rPr>
          <w:rFonts w:eastAsia="Times New Roman" w:cs="Times New Roman"/>
          <w:szCs w:val="24"/>
        </w:rPr>
        <w:t xml:space="preserve"> στην οποία </w:t>
      </w:r>
      <w:r>
        <w:rPr>
          <w:rFonts w:eastAsia="Times New Roman" w:cs="Times New Roman"/>
          <w:szCs w:val="24"/>
        </w:rPr>
        <w:t xml:space="preserve">θα </w:t>
      </w:r>
      <w:r>
        <w:rPr>
          <w:rFonts w:eastAsia="Times New Roman" w:cs="Times New Roman"/>
          <w:szCs w:val="24"/>
        </w:rPr>
        <w:t xml:space="preserve">υπάρχει μία διαφορετική πλειοψηφία και η δικαιοσύνη στο μέλλον. Εγώ μένω στο ότι ληστέψατε την πραγματική οικονομία μέσω της </w:t>
      </w:r>
      <w:proofErr w:type="spellStart"/>
      <w:r>
        <w:rPr>
          <w:rFonts w:eastAsia="Times New Roman" w:cs="Times New Roman"/>
          <w:szCs w:val="24"/>
        </w:rPr>
        <w:t>υπερφορολόγησης</w:t>
      </w:r>
      <w:proofErr w:type="spellEnd"/>
      <w:r>
        <w:rPr>
          <w:rFonts w:eastAsia="Times New Roman" w:cs="Times New Roman"/>
          <w:szCs w:val="24"/>
        </w:rPr>
        <w:t>, μέσω της περικοπής του Προγράμματος Δημοσίων Επενδύσεων, μέσω της εσωτερικής στάσης πλ</w:t>
      </w:r>
      <w:r>
        <w:rPr>
          <w:rFonts w:eastAsia="Times New Roman" w:cs="Times New Roman"/>
          <w:szCs w:val="24"/>
        </w:rPr>
        <w:t xml:space="preserve">ηρωμών, για να φτιάξετε το </w:t>
      </w:r>
      <w:proofErr w:type="spellStart"/>
      <w:r>
        <w:rPr>
          <w:rFonts w:eastAsia="Times New Roman" w:cs="Times New Roman"/>
          <w:szCs w:val="24"/>
        </w:rPr>
        <w:t>υπερπλεόνασμα</w:t>
      </w:r>
      <w:proofErr w:type="spellEnd"/>
      <w:r>
        <w:rPr>
          <w:rFonts w:eastAsia="Times New Roman" w:cs="Times New Roman"/>
          <w:szCs w:val="24"/>
        </w:rPr>
        <w:t xml:space="preserve"> που με βρετανική προφορά και χιούμορ μας είπε ο Υπουργός ο κ. </w:t>
      </w:r>
      <w:proofErr w:type="spellStart"/>
      <w:r>
        <w:rPr>
          <w:rFonts w:eastAsia="Times New Roman" w:cs="Times New Roman"/>
          <w:szCs w:val="24"/>
        </w:rPr>
        <w:t>Τσακαλώτος</w:t>
      </w:r>
      <w:proofErr w:type="spellEnd"/>
      <w:r>
        <w:rPr>
          <w:rFonts w:eastAsia="Times New Roman" w:cs="Times New Roman"/>
          <w:szCs w:val="24"/>
        </w:rPr>
        <w:t xml:space="preserve"> ότι είναι «</w:t>
      </w:r>
      <w:proofErr w:type="spellStart"/>
      <w:r>
        <w:rPr>
          <w:rFonts w:eastAsia="Times New Roman" w:cs="Times New Roman"/>
          <w:szCs w:val="24"/>
        </w:rPr>
        <w:t>καβάντζα</w:t>
      </w:r>
      <w:proofErr w:type="spellEnd"/>
      <w:r>
        <w:rPr>
          <w:rFonts w:eastAsia="Times New Roman" w:cs="Times New Roman"/>
          <w:szCs w:val="24"/>
        </w:rPr>
        <w:t>». Όλα αυτά, λοιπόν, για να έχετε μία αχρείαστη «</w:t>
      </w:r>
      <w:proofErr w:type="spellStart"/>
      <w:r>
        <w:rPr>
          <w:rFonts w:eastAsia="Times New Roman" w:cs="Times New Roman"/>
          <w:szCs w:val="24"/>
        </w:rPr>
        <w:t>καβάντζα</w:t>
      </w:r>
      <w:proofErr w:type="spellEnd"/>
      <w:r>
        <w:rPr>
          <w:rFonts w:eastAsia="Times New Roman" w:cs="Times New Roman"/>
          <w:szCs w:val="24"/>
        </w:rPr>
        <w:t>», η οποία απαρτίζεται από κλοπιμαία.</w:t>
      </w:r>
    </w:p>
    <w:p w14:paraId="0E0C9E7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ήρθε σήμερα εδώ ο κ. Τσί</w:t>
      </w:r>
      <w:r>
        <w:rPr>
          <w:rFonts w:eastAsia="Times New Roman" w:cs="Times New Roman"/>
          <w:szCs w:val="24"/>
        </w:rPr>
        <w:t>πρας</w:t>
      </w:r>
      <w:r>
        <w:rPr>
          <w:rFonts w:eastAsia="Times New Roman" w:cs="Times New Roman"/>
          <w:szCs w:val="24"/>
        </w:rPr>
        <w:t>,</w:t>
      </w:r>
      <w:r>
        <w:rPr>
          <w:rFonts w:eastAsia="Times New Roman" w:cs="Times New Roman"/>
          <w:szCs w:val="24"/>
        </w:rPr>
        <w:t xml:space="preserve"> να μας πει ότι φέρνει πίσω στον λαό τα κλεμμένα. Καταλάβατε τώρα; Ληστεία με 100 δισεκατομμύρια ευρώ «φέσι», είκοσι εννέα αυξήσεις φόρων, 9,5 δισεκατομμύρια ευρώ μέτρα και μοιράζετε τώρα το πλεόνασμα, το πλεόνασμα που λοιδορούσατε όταν το είχε φέρει </w:t>
      </w:r>
      <w:r>
        <w:rPr>
          <w:rFonts w:eastAsia="Times New Roman" w:cs="Times New Roman"/>
          <w:szCs w:val="24"/>
        </w:rPr>
        <w:t xml:space="preserve">ο κ. Σαμαράς. Και το μοιράζετε τώρα με αναλογία ένα προς δέκα με </w:t>
      </w:r>
      <w:r>
        <w:rPr>
          <w:rFonts w:eastAsia="Times New Roman" w:cs="Times New Roman"/>
          <w:szCs w:val="24"/>
        </w:rPr>
        <w:lastRenderedPageBreak/>
        <w:t>μοναδικό κριτήριο την ψηφοθηρία τίποτα άλλο. Πώς το κάνετε αυτό; Αντιγράφετε αποσπασματικά και με τεράστια καθυστέρηση της εξαγγελίες του Προέδρου της Νέας Δημοκρατίας και Αρχηγού της Αξιωματ</w:t>
      </w:r>
      <w:r>
        <w:rPr>
          <w:rFonts w:eastAsia="Times New Roman" w:cs="Times New Roman"/>
          <w:szCs w:val="24"/>
        </w:rPr>
        <w:t xml:space="preserve">ικής Αντιπολίτευσης Κυριάκου Μητσοτάκη, χωρίς σχέδιο, χωρίς στρατηγική, χωρίς πρόγραμμα, χωρίς τίποτα. </w:t>
      </w:r>
    </w:p>
    <w:p w14:paraId="0E0C9E7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παλεύετε τέσσερα χρόνια αργότερα, τα μισά χρόνια κυβερνάτε που έχουμε μνημόνια, να φτάσουμε στο 2014. Σταδιακά εξαγγέλλετε μείωση του ΕΝΦΙΑ 30% σε σ</w:t>
      </w:r>
      <w:r>
        <w:rPr>
          <w:rFonts w:eastAsia="Times New Roman" w:cs="Times New Roman"/>
          <w:szCs w:val="24"/>
        </w:rPr>
        <w:t>υγκεκριμένες ομάδες, όταν ο κ. Σαμαράς είχε εξαγγείλει μείωση οριζόντια το 2014. Δεν σας αρέσει αυτό. Και παλεύουμε να φτάσουμε το 2021 να έχουμε φόρο στο 26%, δηλαδή εκεί</w:t>
      </w:r>
      <w:r w:rsidRPr="00E3168A">
        <w:rPr>
          <w:rFonts w:eastAsia="Times New Roman" w:cs="Times New Roman"/>
          <w:szCs w:val="24"/>
        </w:rPr>
        <w:t xml:space="preserve"> </w:t>
      </w:r>
      <w:r>
        <w:rPr>
          <w:rFonts w:eastAsia="Times New Roman" w:cs="Times New Roman"/>
          <w:szCs w:val="24"/>
        </w:rPr>
        <w:t xml:space="preserve">που τον βρήκατε. </w:t>
      </w:r>
    </w:p>
    <w:p w14:paraId="0E0C9E7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Αυτό είναι το αφήγημα, κύριε Πρόεδρε. Δεν χρειάστηκε να εξαντλήσω </w:t>
      </w:r>
      <w:r>
        <w:rPr>
          <w:rFonts w:eastAsia="Times New Roman" w:cs="Times New Roman"/>
          <w:szCs w:val="24"/>
        </w:rPr>
        <w:t>καν το χρόνο μου</w:t>
      </w:r>
      <w:r>
        <w:rPr>
          <w:rFonts w:eastAsia="Times New Roman" w:cs="Times New Roman"/>
          <w:szCs w:val="24"/>
        </w:rPr>
        <w:t>,</w:t>
      </w:r>
      <w:r>
        <w:rPr>
          <w:rFonts w:eastAsia="Times New Roman" w:cs="Times New Roman"/>
          <w:szCs w:val="24"/>
        </w:rPr>
        <w:t xml:space="preserve"> για να περιγράψω το αφήγημα. Κοροϊδεύετε τον κόσμο. Και συνεχίζετε να τον κοροϊδεύετε. Αλλά είναι το κύκνειο αφήγημα του ταλαντούχου κ. Τσίπρα, μια τελευταία και απέλπιδα προσπάθεια που κάνει μοιράζοντας, τάζοντας, διχάζοντας για να κλέψε</w:t>
      </w:r>
      <w:r>
        <w:rPr>
          <w:rFonts w:eastAsia="Times New Roman" w:cs="Times New Roman"/>
          <w:szCs w:val="24"/>
        </w:rPr>
        <w:t xml:space="preserve">ι τους ψήφους του ελληνικού λαού και να περιορίσει –νομίζει- την εκλογική του συντριβή. </w:t>
      </w:r>
    </w:p>
    <w:p w14:paraId="0E0C9E7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Να σας πω κάτι; Λέμε: «Μια του κλέφτη, δυο του κλέφτη τρεις και η κακή του μέρα». Και καλά κάνετε, κύριε Τσίπρα, και μετράτε μέρες, έστω και </w:t>
      </w:r>
      <w:r>
        <w:rPr>
          <w:rFonts w:eastAsia="Times New Roman" w:cs="Times New Roman"/>
          <w:szCs w:val="24"/>
        </w:rPr>
        <w:lastRenderedPageBreak/>
        <w:t>εκατό μέρες. Κάντε μια στρ</w:t>
      </w:r>
      <w:r>
        <w:rPr>
          <w:rFonts w:eastAsia="Times New Roman" w:cs="Times New Roman"/>
          <w:szCs w:val="24"/>
        </w:rPr>
        <w:t xml:space="preserve">οφή 180 μοιρών και μετρήστε ανάποδα, γιατί η μέρα των εκλογών έρχεται. </w:t>
      </w:r>
    </w:p>
    <w:p w14:paraId="0E0C9E7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E0C9E7A" w14:textId="77777777" w:rsidR="00BD61E1" w:rsidRDefault="0034039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E0C9E7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ΑΘΑΝΑΣΙΟΣ ΘΕΟΧΑΡΟΠΟΥΛΟΣ:</w:t>
      </w:r>
      <w:r>
        <w:rPr>
          <w:rFonts w:eastAsia="Times New Roman" w:cs="Times New Roman"/>
          <w:szCs w:val="24"/>
        </w:rPr>
        <w:t xml:space="preserve"> Κύριε Πρόεδρε, θα παρακαλούσα να λάβω τον λόγο για ένα λεπτό. </w:t>
      </w:r>
    </w:p>
    <w:p w14:paraId="0E0C9E7C" w14:textId="77777777" w:rsidR="00BD61E1" w:rsidRDefault="00340392">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w:t>
      </w:r>
      <w:r w:rsidRPr="00F26EFE">
        <w:rPr>
          <w:rFonts w:eastAsia="Times New Roman" w:cs="Times New Roman"/>
          <w:b/>
          <w:szCs w:val="24"/>
        </w:rPr>
        <w:t>ς Κουράκης):</w:t>
      </w:r>
      <w:r w:rsidRPr="00F26EFE">
        <w:rPr>
          <w:rFonts w:eastAsia="Times New Roman" w:cs="Times New Roman"/>
          <w:szCs w:val="24"/>
        </w:rPr>
        <w:t xml:space="preserve"> </w:t>
      </w:r>
      <w:r>
        <w:rPr>
          <w:rFonts w:eastAsia="Times New Roman" w:cs="Times New Roman"/>
          <w:szCs w:val="24"/>
        </w:rPr>
        <w:t>Ναι, κύριε Θεοχαρόπουλε, έχετε τον λόγο.</w:t>
      </w:r>
    </w:p>
    <w:p w14:paraId="0E0C9E7D"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πριν από λίγο είχαμε ένα φασιστικό παραλήρημα από τον εκπρόσωπο της Χρυσής Αυγής, το οποίο θέλουμε να καταδικάσουμε απερίφραστα. Η Δημοκρατική Συμπαράταξη το καταδικάζει απερίφραστα. Όλα όσα είπε, όλα όσα λένε συνέχεια οι εκφραστές της ακρο</w:t>
      </w:r>
      <w:r>
        <w:rPr>
          <w:rFonts w:eastAsia="Times New Roman" w:cs="Times New Roman"/>
          <w:szCs w:val="24"/>
        </w:rPr>
        <w:t xml:space="preserve">δεξιάς στη χώρα μας, όλα όσα λένε σε σχέση με το Πολυτεχνείο </w:t>
      </w:r>
      <w:r>
        <w:rPr>
          <w:rFonts w:eastAsia="Times New Roman" w:cs="Times New Roman"/>
          <w:szCs w:val="24"/>
        </w:rPr>
        <w:t xml:space="preserve">ενώ </w:t>
      </w:r>
      <w:r>
        <w:rPr>
          <w:rFonts w:eastAsia="Times New Roman" w:cs="Times New Roman"/>
          <w:szCs w:val="24"/>
        </w:rPr>
        <w:t xml:space="preserve">κάποιοι εκείνη την περίοδο τίμησαν και προσπάθησαν να υπερασπίσουν τη δημοκρατία στη χώρα μας και οι όμοιοι τους, οι όμοιοι της Χρυσής Αυγής εδώ μέσα ήθελαν τη δικτατορία στη χώρα μας. </w:t>
      </w:r>
    </w:p>
    <w:p w14:paraId="0E0C9E7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βεβαίως, να μείνουν μακριά οι ακροδεξιοί, να μείνουν μακριά οι νοσταλγοί φασιστικών καθεστώτων από τους μαθητές, από τα σχολεία. Να </w:t>
      </w:r>
      <w:r>
        <w:rPr>
          <w:rFonts w:eastAsia="Times New Roman" w:cs="Times New Roman"/>
          <w:szCs w:val="24"/>
        </w:rPr>
        <w:lastRenderedPageBreak/>
        <w:t xml:space="preserve">μείνουν μακριά! Οι μαθητές ξέρουν πολύ καλά να αγωνίζονται για τα πραγματικά τους προβλήματα, να μείνουν όμως μακριά, διότι </w:t>
      </w:r>
      <w:r>
        <w:rPr>
          <w:rFonts w:eastAsia="Times New Roman" w:cs="Times New Roman"/>
          <w:szCs w:val="24"/>
        </w:rPr>
        <w:t xml:space="preserve">όλα αυτά τα συνθήματα που βλέπουμε, όπως για παράδειγμα, ότι </w:t>
      </w:r>
      <w:r>
        <w:rPr>
          <w:rFonts w:eastAsia="Times New Roman" w:cs="Times New Roman"/>
          <w:szCs w:val="24"/>
        </w:rPr>
        <w:t>«</w:t>
      </w:r>
      <w:r>
        <w:rPr>
          <w:rFonts w:eastAsia="Times New Roman" w:cs="Times New Roman"/>
          <w:szCs w:val="24"/>
        </w:rPr>
        <w:t>η δημοκρατία πούλησε τη Μακεδονία</w:t>
      </w:r>
      <w:r>
        <w:rPr>
          <w:rFonts w:eastAsia="Times New Roman" w:cs="Times New Roman"/>
          <w:szCs w:val="24"/>
        </w:rPr>
        <w:t>»</w:t>
      </w:r>
      <w:r>
        <w:rPr>
          <w:rFonts w:eastAsia="Times New Roman" w:cs="Times New Roman"/>
          <w:szCs w:val="24"/>
        </w:rPr>
        <w:t>, είναι το ακριβώς αντίθετο</w:t>
      </w:r>
      <w:r>
        <w:rPr>
          <w:rFonts w:eastAsia="Times New Roman" w:cs="Times New Roman"/>
          <w:szCs w:val="24"/>
        </w:rPr>
        <w:t>.</w:t>
      </w:r>
      <w:r>
        <w:rPr>
          <w:rFonts w:eastAsia="Times New Roman" w:cs="Times New Roman"/>
          <w:szCs w:val="24"/>
        </w:rPr>
        <w:t xml:space="preserve"> Οι όμοιοι της Χρυσής Αυγής πούλησαν τη δημοκρατία. Αυτή είναι η πραγματικότητα, αυτό συμβαίνει στην πραγματικότητα.</w:t>
      </w:r>
    </w:p>
    <w:p w14:paraId="0E0C9E7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κάτι ακόμα,</w:t>
      </w:r>
      <w:r>
        <w:rPr>
          <w:rFonts w:eastAsia="Times New Roman" w:cs="Times New Roman"/>
          <w:szCs w:val="24"/>
        </w:rPr>
        <w:t xml:space="preserve"> κυρία Υπουργέ, γιατί νομίζω ότι σε αυτά όλοι συμφωνήσαμε, τουλάχιστον οι δημοκρατικές δυνάμεις της χώρας -θέλω να ελπίζω- να ολοκληρωθεί επιτέλους –προς την Κυβέρνησή σας εννοώ- όσο μπορεί σε σχέση με τις θεσμικές λειτουργίες και θεσμικά να βοηθήσε</w:t>
      </w:r>
      <w:r>
        <w:rPr>
          <w:rFonts w:eastAsia="Times New Roman" w:cs="Times New Roman"/>
          <w:szCs w:val="24"/>
        </w:rPr>
        <w:t>τε</w:t>
      </w:r>
      <w:r>
        <w:rPr>
          <w:rFonts w:eastAsia="Times New Roman" w:cs="Times New Roman"/>
          <w:szCs w:val="24"/>
        </w:rPr>
        <w:t>,</w:t>
      </w:r>
      <w:r>
        <w:rPr>
          <w:rFonts w:eastAsia="Times New Roman" w:cs="Times New Roman"/>
          <w:szCs w:val="24"/>
        </w:rPr>
        <w:t xml:space="preserve"> ώστ</w:t>
      </w:r>
      <w:r>
        <w:rPr>
          <w:rFonts w:eastAsia="Times New Roman" w:cs="Times New Roman"/>
          <w:szCs w:val="24"/>
        </w:rPr>
        <w:t xml:space="preserve">ε να επιταχυνθούν οι διαδικασίες, για να ολοκληρωθεί η δίκη της Χρυσής Αυγής. Κατηγορείται ως εγκληματική οργάνωση, να ολοκληρωθεί για να μπορέσει επιτέλους να υπάρξει δικαιοσύνη στη χώρα μας. Δεν μπορεί να έχουν περάσει </w:t>
      </w:r>
      <w:r>
        <w:rPr>
          <w:rFonts w:eastAsia="Times New Roman" w:cs="Times New Roman"/>
          <w:szCs w:val="24"/>
        </w:rPr>
        <w:t xml:space="preserve">τόσα </w:t>
      </w:r>
      <w:r>
        <w:rPr>
          <w:rFonts w:eastAsia="Times New Roman" w:cs="Times New Roman"/>
          <w:szCs w:val="24"/>
        </w:rPr>
        <w:t>χρόνια και ακόμη να βρισκόμαστ</w:t>
      </w:r>
      <w:r>
        <w:rPr>
          <w:rFonts w:eastAsia="Times New Roman" w:cs="Times New Roman"/>
          <w:szCs w:val="24"/>
        </w:rPr>
        <w:t xml:space="preserve">ε στη φάση που βρισκόμαστε σήμερα και να περιμένουμε το αποτέλεσμα της δίκης. </w:t>
      </w:r>
    </w:p>
    <w:p w14:paraId="0E0C9E8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Και από 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 xml:space="preserve">ικαιοσύνη αλλά και από την </w:t>
      </w:r>
      <w:r>
        <w:rPr>
          <w:rFonts w:eastAsia="Times New Roman" w:cs="Times New Roman"/>
          <w:szCs w:val="24"/>
        </w:rPr>
        <w:t>ε</w:t>
      </w:r>
      <w:r>
        <w:rPr>
          <w:rFonts w:eastAsia="Times New Roman" w:cs="Times New Roman"/>
          <w:szCs w:val="24"/>
        </w:rPr>
        <w:t xml:space="preserve">λληνική Κυβέρνηση </w:t>
      </w:r>
      <w:r>
        <w:rPr>
          <w:rFonts w:eastAsia="Times New Roman" w:cs="Times New Roman"/>
          <w:szCs w:val="24"/>
        </w:rPr>
        <w:t xml:space="preserve">με </w:t>
      </w:r>
      <w:r>
        <w:rPr>
          <w:rFonts w:eastAsia="Times New Roman" w:cs="Times New Roman"/>
          <w:szCs w:val="24"/>
        </w:rPr>
        <w:t>όποιο θεσμικό τρόπο υπάρχει, ζητάμε να δημιουργηθούν εκείνες οι δικλίδες</w:t>
      </w:r>
      <w:r>
        <w:rPr>
          <w:rFonts w:eastAsia="Times New Roman" w:cs="Times New Roman"/>
          <w:szCs w:val="24"/>
        </w:rPr>
        <w:t>,</w:t>
      </w:r>
      <w:r>
        <w:rPr>
          <w:rFonts w:eastAsia="Times New Roman" w:cs="Times New Roman"/>
          <w:szCs w:val="24"/>
        </w:rPr>
        <w:t xml:space="preserve"> για να οδηγηθούμε στην επιτάχυνσ</w:t>
      </w:r>
      <w:r>
        <w:rPr>
          <w:rFonts w:eastAsia="Times New Roman" w:cs="Times New Roman"/>
          <w:szCs w:val="24"/>
        </w:rPr>
        <w:t>η της απονομής δικαιοσύνης για να τελειώνουμε με αυτά τα φαινόμενα.</w:t>
      </w:r>
    </w:p>
    <w:p w14:paraId="0E0C9E81" w14:textId="77777777" w:rsidR="00BD61E1" w:rsidRDefault="00340392">
      <w:pPr>
        <w:spacing w:line="600" w:lineRule="auto"/>
        <w:ind w:firstLine="720"/>
        <w:jc w:val="both"/>
        <w:rPr>
          <w:rFonts w:eastAsia="Times New Roman" w:cs="Times New Roman"/>
          <w:szCs w:val="24"/>
        </w:rPr>
      </w:pPr>
      <w:r w:rsidRPr="009166E7">
        <w:rPr>
          <w:rFonts w:eastAsia="Times New Roman"/>
          <w:bCs/>
        </w:rPr>
        <w:lastRenderedPageBreak/>
        <w:t>(Χειροκροτήματα από την πτέρυγα της Δημοκρατικής Συμπαράταξης ΠΑΣΟΚ</w:t>
      </w:r>
      <w:r>
        <w:rPr>
          <w:rFonts w:eastAsia="Times New Roman"/>
          <w:bCs/>
        </w:rPr>
        <w:t xml:space="preserve"> </w:t>
      </w:r>
      <w:r w:rsidRPr="009166E7">
        <w:rPr>
          <w:rFonts w:eastAsia="Times New Roman"/>
          <w:bCs/>
        </w:rPr>
        <w:t>-</w:t>
      </w:r>
      <w:r>
        <w:rPr>
          <w:rFonts w:eastAsia="Times New Roman"/>
          <w:bCs/>
        </w:rPr>
        <w:t xml:space="preserve"> </w:t>
      </w:r>
      <w:r w:rsidRPr="009166E7">
        <w:rPr>
          <w:rFonts w:eastAsia="Times New Roman"/>
          <w:bCs/>
        </w:rPr>
        <w:t>ΔΗΜΑΡ)</w:t>
      </w:r>
      <w:r>
        <w:rPr>
          <w:rFonts w:eastAsia="Times New Roman" w:cs="Times New Roman"/>
          <w:szCs w:val="24"/>
        </w:rPr>
        <w:t xml:space="preserve"> </w:t>
      </w:r>
    </w:p>
    <w:p w14:paraId="0E0C9E82" w14:textId="77777777" w:rsidR="00BD61E1" w:rsidRDefault="00340392">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 xml:space="preserve">Ευχαριστώ για την παρέμβαση σας, κύριε Θεοχαρόπουλε. </w:t>
      </w:r>
    </w:p>
    <w:p w14:paraId="0E0C9E83"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Πρ</w:t>
      </w:r>
      <w:r>
        <w:rPr>
          <w:rFonts w:eastAsia="Times New Roman" w:cs="Times New Roman"/>
          <w:szCs w:val="24"/>
        </w:rPr>
        <w:t xml:space="preserve">όεδρε, θα ήθελα να λάβω τον λόγο. </w:t>
      </w:r>
    </w:p>
    <w:p w14:paraId="0E0C9E84" w14:textId="77777777" w:rsidR="00BD61E1" w:rsidRDefault="00340392">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Ορίστε έχετε τον λόγο.</w:t>
      </w:r>
    </w:p>
    <w:p w14:paraId="0E0C9E85"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κύριε Πρόεδρε.</w:t>
      </w:r>
    </w:p>
    <w:p w14:paraId="0E0C9E8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χειρότερος εφιάλτης ενός δασκάλου είναι να μπει στο σχολείο του και να δει διά χειρός μαθητώ</w:t>
      </w:r>
      <w:r>
        <w:rPr>
          <w:rFonts w:eastAsia="Times New Roman" w:cs="Times New Roman"/>
          <w:szCs w:val="24"/>
        </w:rPr>
        <w:t>ν το σύνθημα: «Η δημοκρατία» -η δημοκρατία, προσέξτε!- «πρόδωσε τη Μακεδονία». Δεν πρέπει -και είναι ιστορικό μας χρέος- να αφήσουμε τον φασισμό, τη μισαλλοδοξία, το ρατσιστικό και το εθνικιστικό μίσος να μπουν στα σχολεία μας. Δεν πρέπει να αφήσουμε όλα α</w:t>
      </w:r>
      <w:r>
        <w:rPr>
          <w:rFonts w:eastAsia="Times New Roman" w:cs="Times New Roman"/>
          <w:szCs w:val="24"/>
        </w:rPr>
        <w:t xml:space="preserve">υτά τα κηρύγματα μίσους να δηλητηριάσουν μαθητές, τα παιδιά μας. Δεν έχει ο εθνικισμός θέση στα σχολεία. </w:t>
      </w:r>
    </w:p>
    <w:p w14:paraId="0E0C9E8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εγώ καλώ με τη σειρά μου όλες τις δυνάμεις του συνταγματικού τόξου και να πάρει θέση και η Αξιωματική Αντιπολίτευση, για αυτό το αίσχος και αυτό τ</w:t>
      </w:r>
      <w:r>
        <w:rPr>
          <w:rFonts w:eastAsia="Times New Roman" w:cs="Times New Roman"/>
          <w:szCs w:val="24"/>
        </w:rPr>
        <w:t xml:space="preserve">ο παραλήρημα που ζήσαμε πριν. </w:t>
      </w:r>
    </w:p>
    <w:p w14:paraId="0E0C9E8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το </w:t>
      </w:r>
      <w:r>
        <w:rPr>
          <w:rFonts w:eastAsia="Times New Roman" w:cs="Times New Roman"/>
          <w:szCs w:val="24"/>
        </w:rPr>
        <w:t>ε</w:t>
      </w:r>
      <w:r>
        <w:rPr>
          <w:rFonts w:eastAsia="Times New Roman" w:cs="Times New Roman"/>
          <w:szCs w:val="24"/>
        </w:rPr>
        <w:t>λληνικό Κοινοβούλιο εσχάτως έχει κακοποιηθεί βάναυσα από τα νεοναζιστικά μορφώματα, οι οποίοι κάνουν χρήση των δικαιωμάτων της δημοκρατίας</w:t>
      </w:r>
      <w:r>
        <w:rPr>
          <w:rFonts w:eastAsia="Times New Roman" w:cs="Times New Roman"/>
          <w:szCs w:val="24"/>
        </w:rPr>
        <w:t>,</w:t>
      </w:r>
      <w:r>
        <w:rPr>
          <w:rFonts w:eastAsia="Times New Roman" w:cs="Times New Roman"/>
          <w:szCs w:val="24"/>
        </w:rPr>
        <w:t xml:space="preserve"> για να την καθυβρίζουν καθημερινά. Ας μην επιτρέψουμε να κακοποιηθούν β</w:t>
      </w:r>
      <w:r>
        <w:rPr>
          <w:rFonts w:eastAsia="Times New Roman" w:cs="Times New Roman"/>
          <w:szCs w:val="24"/>
        </w:rPr>
        <w:t>άναυσα και τα σχολεία μας.</w:t>
      </w:r>
    </w:p>
    <w:p w14:paraId="0E0C9E8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E0C9E8A" w14:textId="77777777" w:rsidR="00BD61E1" w:rsidRDefault="0034039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E0C9E8B" w14:textId="77777777" w:rsidR="00BD61E1" w:rsidRDefault="00340392">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 xml:space="preserve">Ευχαριστώ, κυρία </w:t>
      </w:r>
      <w:proofErr w:type="spellStart"/>
      <w:r>
        <w:rPr>
          <w:rFonts w:eastAsia="Times New Roman" w:cs="Times New Roman"/>
          <w:szCs w:val="24"/>
        </w:rPr>
        <w:t>Βάκη</w:t>
      </w:r>
      <w:proofErr w:type="spellEnd"/>
      <w:r>
        <w:rPr>
          <w:rFonts w:eastAsia="Times New Roman" w:cs="Times New Roman"/>
          <w:szCs w:val="24"/>
        </w:rPr>
        <w:t>.</w:t>
      </w:r>
    </w:p>
    <w:p w14:paraId="0E0C9E8C" w14:textId="77777777" w:rsidR="00BD61E1" w:rsidRDefault="00340392">
      <w:pPr>
        <w:spacing w:line="600" w:lineRule="auto"/>
        <w:ind w:firstLine="720"/>
        <w:jc w:val="both"/>
        <w:rPr>
          <w:rFonts w:eastAsia="Times New Roman" w:cs="Times New Roman"/>
        </w:rPr>
      </w:pP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111BFF">
        <w:rPr>
          <w:rFonts w:eastAsia="Times New Roman" w:cs="Times New Roman"/>
        </w:rPr>
        <w:t xml:space="preserve">τον τρόπο οργάνωσης και λειτουργίας της Βουλής, τριάντα </w:t>
      </w:r>
      <w:r>
        <w:rPr>
          <w:rFonts w:eastAsia="Times New Roman" w:cs="Times New Roman"/>
        </w:rPr>
        <w:t xml:space="preserve">επτά </w:t>
      </w:r>
      <w:r w:rsidRPr="00111BFF">
        <w:rPr>
          <w:rFonts w:eastAsia="Times New Roman" w:cs="Times New Roman"/>
        </w:rPr>
        <w:t xml:space="preserve">μαθητές και μαθήτριες και </w:t>
      </w:r>
      <w:r>
        <w:rPr>
          <w:rFonts w:eastAsia="Times New Roman" w:cs="Times New Roman"/>
        </w:rPr>
        <w:t xml:space="preserve">δύο </w:t>
      </w:r>
      <w:r w:rsidRPr="00111BFF">
        <w:rPr>
          <w:rFonts w:eastAsia="Times New Roman" w:cs="Times New Roman"/>
        </w:rPr>
        <w:t xml:space="preserve">εκπαιδευτικοί συνοδοί τους από το </w:t>
      </w:r>
      <w:r>
        <w:rPr>
          <w:rFonts w:eastAsia="Times New Roman" w:cs="Times New Roman"/>
        </w:rPr>
        <w:t xml:space="preserve">3ο Γυμνάσιο Ωραιοκάστρου Θεσσαλονίκης </w:t>
      </w:r>
      <w:r>
        <w:rPr>
          <w:rFonts w:eastAsia="Times New Roman" w:cs="Times New Roman"/>
        </w:rPr>
        <w:t>δεύτερο τμήμα.</w:t>
      </w:r>
    </w:p>
    <w:p w14:paraId="0E0C9E8D" w14:textId="77777777" w:rsidR="00BD61E1" w:rsidRDefault="00340392">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0E0C9E8E" w14:textId="77777777" w:rsidR="00BD61E1" w:rsidRDefault="00340392">
      <w:pPr>
        <w:spacing w:line="600" w:lineRule="auto"/>
        <w:ind w:firstLine="720"/>
        <w:jc w:val="center"/>
        <w:rPr>
          <w:rFonts w:eastAsia="Times New Roman" w:cs="Times New Roman"/>
        </w:rPr>
      </w:pPr>
      <w:r>
        <w:rPr>
          <w:rFonts w:eastAsia="Times New Roman" w:cs="Times New Roman"/>
        </w:rPr>
        <w:t>(Χειροκροτήματα απ</w:t>
      </w:r>
      <w:r w:rsidRPr="00A64A43">
        <w:rPr>
          <w:rFonts w:eastAsia="Times New Roman" w:cs="Times New Roman"/>
        </w:rPr>
        <w:t>’</w:t>
      </w:r>
      <w:r w:rsidRPr="00111BFF">
        <w:rPr>
          <w:rFonts w:eastAsia="Times New Roman" w:cs="Times New Roman"/>
        </w:rPr>
        <w:t xml:space="preserve"> όλες τις πτέρυγες της Βουλής)</w:t>
      </w:r>
    </w:p>
    <w:p w14:paraId="0E0C9E8F" w14:textId="77777777" w:rsidR="00BD61E1" w:rsidRDefault="00340392">
      <w:pPr>
        <w:spacing w:line="600" w:lineRule="auto"/>
        <w:ind w:firstLine="720"/>
        <w:jc w:val="both"/>
        <w:rPr>
          <w:rFonts w:eastAsia="Times New Roman" w:cs="Times New Roman"/>
        </w:rPr>
      </w:pPr>
      <w:r>
        <w:rPr>
          <w:rFonts w:eastAsia="Times New Roman" w:cs="Times New Roman"/>
        </w:rPr>
        <w:lastRenderedPageBreak/>
        <w:t>Ν</w:t>
      </w:r>
      <w:r>
        <w:rPr>
          <w:rFonts w:eastAsia="Times New Roman" w:cs="Times New Roman"/>
        </w:rPr>
        <w:t xml:space="preserve">α πούμε στους μαθητές που παρακολουθούν τη συνεδρίαση της Βουλής ότι παρακολουθείτε τη συνεδρίαση ενός νομοσχεδίου, το οποίο συζητείται στη Βουλή, ψηφίζεται στο τέλος και γίνεται νόμος του κράτους. </w:t>
      </w:r>
    </w:p>
    <w:p w14:paraId="0E0C9E9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Όπως ξέρετε, το Κοινοβούλιο έχει δύο κύριες λειτουργίες. </w:t>
      </w:r>
      <w:r>
        <w:rPr>
          <w:rFonts w:eastAsia="Times New Roman" w:cs="Times New Roman"/>
          <w:szCs w:val="24"/>
        </w:rPr>
        <w:t>Η μία είναι να νομοθετεί, όπως αυτή η διαδικασία</w:t>
      </w:r>
      <w:r>
        <w:rPr>
          <w:rFonts w:eastAsia="Times New Roman" w:cs="Times New Roman"/>
          <w:szCs w:val="24"/>
        </w:rPr>
        <w:t>,</w:t>
      </w:r>
      <w:r>
        <w:rPr>
          <w:rFonts w:eastAsia="Times New Roman" w:cs="Times New Roman"/>
          <w:szCs w:val="24"/>
        </w:rPr>
        <w:t xml:space="preserve"> που παρακολουθείτε σήμερα και η άλλη είναι αυτό που ονομάζεται κοινοβουλευτικός έλεγχος, δηλαδή ένας έλεγχος της </w:t>
      </w:r>
      <w:r>
        <w:rPr>
          <w:rFonts w:eastAsia="Times New Roman" w:cs="Times New Roman"/>
          <w:szCs w:val="24"/>
        </w:rPr>
        <w:t>Κ</w:t>
      </w:r>
      <w:r>
        <w:rPr>
          <w:rFonts w:eastAsia="Times New Roman" w:cs="Times New Roman"/>
          <w:szCs w:val="24"/>
        </w:rPr>
        <w:t>υβέρνησης από τους Βουλευτές όλων των κομμάτων</w:t>
      </w:r>
      <w:r>
        <w:rPr>
          <w:rFonts w:eastAsia="Times New Roman" w:cs="Times New Roman"/>
          <w:szCs w:val="24"/>
        </w:rPr>
        <w:t>,</w:t>
      </w:r>
      <w:r>
        <w:rPr>
          <w:rFonts w:eastAsia="Times New Roman" w:cs="Times New Roman"/>
          <w:szCs w:val="24"/>
        </w:rPr>
        <w:t xml:space="preserve"> με μία ορισμένη διαδικασία, όπου η Κυβέρνηση</w:t>
      </w:r>
      <w:r>
        <w:rPr>
          <w:rFonts w:eastAsia="Times New Roman" w:cs="Times New Roman"/>
          <w:szCs w:val="24"/>
        </w:rPr>
        <w:t>, οι Υπουργοί δηλαδή, είναι υποχρεωμένοι να έρθουν στη Βουλή και να δώσουν απ</w:t>
      </w:r>
      <w:r>
        <w:rPr>
          <w:rFonts w:eastAsia="Times New Roman" w:cs="Times New Roman"/>
          <w:szCs w:val="24"/>
        </w:rPr>
        <w:t>ά</w:t>
      </w:r>
      <w:r>
        <w:rPr>
          <w:rFonts w:eastAsia="Times New Roman" w:cs="Times New Roman"/>
          <w:szCs w:val="24"/>
        </w:rPr>
        <w:t>ντ</w:t>
      </w:r>
      <w:r>
        <w:rPr>
          <w:rFonts w:eastAsia="Times New Roman" w:cs="Times New Roman"/>
          <w:szCs w:val="24"/>
        </w:rPr>
        <w:t>η</w:t>
      </w:r>
      <w:r>
        <w:rPr>
          <w:rFonts w:eastAsia="Times New Roman" w:cs="Times New Roman"/>
          <w:szCs w:val="24"/>
        </w:rPr>
        <w:t>σ</w:t>
      </w:r>
      <w:r>
        <w:rPr>
          <w:rFonts w:eastAsia="Times New Roman" w:cs="Times New Roman"/>
          <w:szCs w:val="24"/>
        </w:rPr>
        <w:t>η</w:t>
      </w:r>
      <w:r>
        <w:rPr>
          <w:rFonts w:eastAsia="Times New Roman" w:cs="Times New Roman"/>
          <w:szCs w:val="24"/>
        </w:rPr>
        <w:t xml:space="preserve"> για να αναπτυχθεί ένας διάλογος ανάμεσα στους Βουλευτές</w:t>
      </w:r>
      <w:r>
        <w:rPr>
          <w:rFonts w:eastAsia="Times New Roman" w:cs="Times New Roman"/>
          <w:szCs w:val="24"/>
        </w:rPr>
        <w:t>,</w:t>
      </w:r>
      <w:r>
        <w:rPr>
          <w:rFonts w:eastAsia="Times New Roman" w:cs="Times New Roman"/>
          <w:szCs w:val="24"/>
        </w:rPr>
        <w:t xml:space="preserve"> που ελέγχουν και την Κυβέρνηση, η οποία εξηγεί τη στάση της.</w:t>
      </w:r>
    </w:p>
    <w:p w14:paraId="0E0C9E9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Να προχωρήσουμε με τον κ. Μαυρουδή Βορίδη, Βουλευτή τη</w:t>
      </w:r>
      <w:r>
        <w:rPr>
          <w:rFonts w:eastAsia="Times New Roman" w:cs="Times New Roman"/>
          <w:szCs w:val="24"/>
        </w:rPr>
        <w:t>ς Νέας Δημοκρατίας.</w:t>
      </w:r>
    </w:p>
    <w:p w14:paraId="0E0C9E9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Κύριε Βορίδη, έχετε τον λόγο για επτά λεπτά.</w:t>
      </w:r>
    </w:p>
    <w:p w14:paraId="0E0C9E93"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ΜΑΥΡΟΥΔΗΣ ΒΟΡΙΔΗΣ</w:t>
      </w:r>
      <w:r w:rsidRPr="00943719">
        <w:rPr>
          <w:rFonts w:eastAsia="Times New Roman" w:cs="Times New Roman"/>
          <w:b/>
          <w:szCs w:val="24"/>
        </w:rPr>
        <w:t>:</w:t>
      </w:r>
      <w:r>
        <w:rPr>
          <w:rFonts w:eastAsia="Times New Roman" w:cs="Times New Roman"/>
          <w:szCs w:val="24"/>
        </w:rPr>
        <w:t xml:space="preserve"> Ευχαριστώ, κύριε Πρόεδρε.</w:t>
      </w:r>
    </w:p>
    <w:p w14:paraId="0E0C9E9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περίπτωση που δεν το έχετε αντιληφθεί, </w:t>
      </w:r>
      <w:proofErr w:type="spellStart"/>
      <w:r>
        <w:rPr>
          <w:rFonts w:eastAsia="Times New Roman" w:cs="Times New Roman"/>
          <w:szCs w:val="24"/>
        </w:rPr>
        <w:t>απεκαλύφθη</w:t>
      </w:r>
      <w:proofErr w:type="spellEnd"/>
      <w:r>
        <w:rPr>
          <w:rFonts w:eastAsia="Times New Roman" w:cs="Times New Roman"/>
          <w:szCs w:val="24"/>
        </w:rPr>
        <w:t xml:space="preserve"> και αυτό σήμερα. Εκατό μέρες κυβερνάει ο κ. Τσίπρας! Ξεκίνησε π</w:t>
      </w:r>
      <w:r>
        <w:rPr>
          <w:rFonts w:eastAsia="Times New Roman" w:cs="Times New Roman"/>
          <w:szCs w:val="24"/>
        </w:rPr>
        <w:t xml:space="preserve">ροσφάτως. Βεβαίως, δεν ευθύνεται η Κυβέρνησή του. Άλλοι ήταν. </w:t>
      </w:r>
      <w:r>
        <w:rPr>
          <w:rFonts w:eastAsia="Times New Roman" w:cs="Times New Roman"/>
          <w:szCs w:val="24"/>
        </w:rPr>
        <w:lastRenderedPageBreak/>
        <w:t>Να αναζητήσουμε ποιοι; Να αναζητήσουμε ποιοι ήταν αυτοί που αύξησαν τον φόρο στα νομικά πρόσωπα, όταν τον βρήκαν με τη Κυβέρνηση Αντώνη Σαμαρά στο 26% και τον πήγαν στο 29%. Ποιος το έκανε αυτό;</w:t>
      </w:r>
      <w:r>
        <w:rPr>
          <w:rFonts w:eastAsia="Times New Roman" w:cs="Times New Roman"/>
          <w:szCs w:val="24"/>
        </w:rPr>
        <w:t xml:space="preserve"> Δεν το έκανε ο Τσίπρας, αυτός εκατό μέρες είναι εδώ, είναι για τη μείωση. Να δούμε ποιος είναι αυτός, ο οποίος έκανε την αύξηση του ΦΠΑ. Όχι ο Τσίπρας, κάποιος άλλος θα ήταν! Ποιος είναι αυτός που έβαλε φόρο στο κρασί, ποιος εισηγήθηκε τον περίφημο νόμο </w:t>
      </w:r>
      <w:proofErr w:type="spellStart"/>
      <w:r>
        <w:rPr>
          <w:rFonts w:eastAsia="Times New Roman" w:cs="Times New Roman"/>
          <w:szCs w:val="24"/>
        </w:rPr>
        <w:t>Κ</w:t>
      </w:r>
      <w:r>
        <w:rPr>
          <w:rFonts w:eastAsia="Times New Roman" w:cs="Times New Roman"/>
          <w:szCs w:val="24"/>
        </w:rPr>
        <w:t>ατρούγκαλου</w:t>
      </w:r>
      <w:proofErr w:type="spellEnd"/>
      <w:r>
        <w:rPr>
          <w:rFonts w:eastAsia="Times New Roman" w:cs="Times New Roman"/>
          <w:szCs w:val="24"/>
        </w:rPr>
        <w:t xml:space="preserve"> με τις ασφαλιστικές εισφορές; Δεν ήταν Υπουργός του Τσίπρα</w:t>
      </w:r>
      <w:r>
        <w:rPr>
          <w:rFonts w:eastAsia="Times New Roman" w:cs="Times New Roman"/>
          <w:szCs w:val="24"/>
        </w:rPr>
        <w:t>,</w:t>
      </w:r>
      <w:r>
        <w:rPr>
          <w:rFonts w:eastAsia="Times New Roman" w:cs="Times New Roman"/>
          <w:szCs w:val="24"/>
        </w:rPr>
        <w:t xml:space="preserve"> ο </w:t>
      </w:r>
      <w:proofErr w:type="spellStart"/>
      <w:r>
        <w:rPr>
          <w:rFonts w:eastAsia="Times New Roman" w:cs="Times New Roman"/>
          <w:szCs w:val="24"/>
        </w:rPr>
        <w:t>Κατρούγκαλος</w:t>
      </w:r>
      <w:proofErr w:type="spellEnd"/>
      <w:r>
        <w:rPr>
          <w:rFonts w:eastAsia="Times New Roman" w:cs="Times New Roman"/>
          <w:szCs w:val="24"/>
        </w:rPr>
        <w:t>. Το τονίζω, ο Τσίπρας είναι εκατό ημέρες εδώ και δεν δέχεται καμ</w:t>
      </w:r>
      <w:r>
        <w:rPr>
          <w:rFonts w:eastAsia="Times New Roman" w:cs="Times New Roman"/>
          <w:szCs w:val="24"/>
        </w:rPr>
        <w:t>μ</w:t>
      </w:r>
      <w:r>
        <w:rPr>
          <w:rFonts w:eastAsia="Times New Roman" w:cs="Times New Roman"/>
          <w:szCs w:val="24"/>
        </w:rPr>
        <w:t>ία άλλη ευθύνη.</w:t>
      </w:r>
    </w:p>
    <w:p w14:paraId="0E0C9E9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Βεβαίως, τον νόμο Παρασκευόπουλου για τις αποφυλακίσεις δεν τον έκανε η Κυβέρνηση Τσίπρα</w:t>
      </w:r>
      <w:r>
        <w:rPr>
          <w:rFonts w:eastAsia="Times New Roman" w:cs="Times New Roman"/>
          <w:szCs w:val="24"/>
        </w:rPr>
        <w:t xml:space="preserve">. Ούτε την κατάργηση των φυλακών τύπου Γ. Για τη Μόρια δε και το αίσχος </w:t>
      </w:r>
      <w:r>
        <w:rPr>
          <w:rFonts w:eastAsia="Times New Roman" w:cs="Times New Roman"/>
          <w:szCs w:val="24"/>
        </w:rPr>
        <w:t>της,</w:t>
      </w:r>
      <w:r>
        <w:rPr>
          <w:rFonts w:eastAsia="Times New Roman" w:cs="Times New Roman"/>
          <w:szCs w:val="24"/>
        </w:rPr>
        <w:t xml:space="preserve"> δεν φταίει η Κυβέρνηση του Τσίπρα. Κάποιος άλλος φταίει, αλλού θα αναζητήσουμε ευθύνες.</w:t>
      </w:r>
    </w:p>
    <w:p w14:paraId="0E0C9E9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Πού τα λέτε αυτά; Ποιος τα ακούει αυτά και δεν σκάει στα γέλια; Ποιον προσπαθείτε να πείσετ</w:t>
      </w:r>
      <w:r>
        <w:rPr>
          <w:rFonts w:eastAsia="Times New Roman" w:cs="Times New Roman"/>
          <w:szCs w:val="24"/>
        </w:rPr>
        <w:t xml:space="preserve">ε με αυτούς τους παραλογισμούς; Δεν αναλαμβάνετε ευθύνη για τέσσερα χρόνια διακυβέρνησης και ξεκινήσατε να κυβερνάτε, </w:t>
      </w:r>
      <w:proofErr w:type="spellStart"/>
      <w:r>
        <w:rPr>
          <w:rFonts w:eastAsia="Times New Roman" w:cs="Times New Roman"/>
          <w:szCs w:val="24"/>
        </w:rPr>
        <w:t>άμωμεςκαι</w:t>
      </w:r>
      <w:proofErr w:type="spellEnd"/>
      <w:r>
        <w:rPr>
          <w:rFonts w:eastAsia="Times New Roman" w:cs="Times New Roman"/>
          <w:szCs w:val="24"/>
        </w:rPr>
        <w:t xml:space="preserve"> άσπιλες παρθένες, τώρα; Τώρα είναι η εκκίνηση; Και για να δούμε, γιατί πρέπει να σας επευφημήσουμε. Ήρθε εδώ </w:t>
      </w:r>
      <w:proofErr w:type="spellStart"/>
      <w:r>
        <w:rPr>
          <w:rFonts w:eastAsia="Times New Roman" w:cs="Times New Roman"/>
          <w:szCs w:val="24"/>
        </w:rPr>
        <w:t>επαιρόμενος</w:t>
      </w:r>
      <w:proofErr w:type="spellEnd"/>
      <w:r>
        <w:rPr>
          <w:rFonts w:eastAsia="Times New Roman" w:cs="Times New Roman"/>
          <w:szCs w:val="24"/>
        </w:rPr>
        <w:t xml:space="preserve"> ο κύριο</w:t>
      </w:r>
      <w:r>
        <w:rPr>
          <w:rFonts w:eastAsia="Times New Roman" w:cs="Times New Roman"/>
          <w:szCs w:val="24"/>
        </w:rPr>
        <w:t xml:space="preserve">ς Πρωθυπουργός, χαρούμενος πολύ. Κάτι άκουσα –λέει- για το αφήγημά του. Ποιο </w:t>
      </w:r>
      <w:r>
        <w:rPr>
          <w:rFonts w:eastAsia="Times New Roman" w:cs="Times New Roman"/>
          <w:szCs w:val="24"/>
        </w:rPr>
        <w:lastRenderedPageBreak/>
        <w:t>είναι το αφήγημά του ακριβώς; Λέει: «Θα μειώνουμε από εδώ και πέρα». Σταγόνα-σταγόνα μάς το φέρνει αυτό, είναι οδυνηρό. Δεν έχουμε τίποτα να πούμε. Μας έχει αφήσει άφωνους και μας</w:t>
      </w:r>
      <w:r>
        <w:rPr>
          <w:rFonts w:eastAsia="Times New Roman" w:cs="Times New Roman"/>
          <w:szCs w:val="24"/>
        </w:rPr>
        <w:t xml:space="preserve"> υποβάλλει στο μαρτύριο αυτό. Ποιο είναι το μαρτύριο; Ότι εμείς του παραδώσαμε τον φόρο νομικών προσώπων στο 26%, ότι αυτός πήγε τον φόρο νομικών προσώπων στο 29% και τώρα ξεκινάει να τον μειώνει για την επόμενη τετραετία για να τον φτάσει το 2021 στο 26%.</w:t>
      </w:r>
      <w:r>
        <w:rPr>
          <w:rFonts w:eastAsia="Times New Roman" w:cs="Times New Roman"/>
          <w:szCs w:val="24"/>
        </w:rPr>
        <w:t xml:space="preserve"> Συγχαρητήρια! Εύγε! Μπράβο! Το 2021, αν μείνετε εσείς στην κυβέρνηση, θα έχετε φτάσει τον φόρο</w:t>
      </w:r>
      <w:r>
        <w:rPr>
          <w:rFonts w:eastAsia="Times New Roman" w:cs="Times New Roman"/>
          <w:szCs w:val="24"/>
        </w:rPr>
        <w:t>,</w:t>
      </w:r>
      <w:r>
        <w:rPr>
          <w:rFonts w:eastAsia="Times New Roman" w:cs="Times New Roman"/>
          <w:szCs w:val="24"/>
        </w:rPr>
        <w:t xml:space="preserve"> εκεί που τον είχε ο Σαμαράς, όταν πήρατε την </w:t>
      </w:r>
      <w:r>
        <w:rPr>
          <w:rFonts w:eastAsia="Times New Roman" w:cs="Times New Roman"/>
          <w:szCs w:val="24"/>
        </w:rPr>
        <w:t>Κ</w:t>
      </w:r>
      <w:r>
        <w:rPr>
          <w:rFonts w:eastAsia="Times New Roman" w:cs="Times New Roman"/>
          <w:szCs w:val="24"/>
        </w:rPr>
        <w:t xml:space="preserve">υβέρνηση. Τώρα να σας δώσουμε συγχαρητήρια γι’ αυτό, σοβαρά το λέτε; </w:t>
      </w:r>
    </w:p>
    <w:p w14:paraId="0E0C9E9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ΕΝΦΙΑ. Μας εγκάλεσε. Λέει «ποιοι είστε εσείς;». Δηλαδή, η </w:t>
      </w:r>
      <w:proofErr w:type="spellStart"/>
      <w:r>
        <w:rPr>
          <w:rFonts w:eastAsia="Times New Roman" w:cs="Times New Roman"/>
          <w:szCs w:val="24"/>
        </w:rPr>
        <w:t>θρασύτης</w:t>
      </w:r>
      <w:proofErr w:type="spellEnd"/>
      <w:r>
        <w:rPr>
          <w:rFonts w:eastAsia="Times New Roman" w:cs="Times New Roman"/>
          <w:szCs w:val="24"/>
        </w:rPr>
        <w:t xml:space="preserve"> του ανδρός νομίζω ότι θα μείνει παροιμιώδης στην ελληνική ιστορία. Μας εγκάλεσε, κυρίες και κύριοι συνάδελφοι. Είπε: «Ποιοι είστε </w:t>
      </w:r>
      <w:r>
        <w:rPr>
          <w:rFonts w:eastAsia="Times New Roman" w:cs="Times New Roman"/>
          <w:szCs w:val="24"/>
        </w:rPr>
        <w:t>εσείς,</w:t>
      </w:r>
      <w:r>
        <w:rPr>
          <w:rFonts w:eastAsia="Times New Roman" w:cs="Times New Roman"/>
          <w:szCs w:val="24"/>
        </w:rPr>
        <w:t xml:space="preserve"> που τολμάτε να μιλάτε για τον ΕΝΦΙΑ;». Ποιος μας εγκ</w:t>
      </w:r>
      <w:r>
        <w:rPr>
          <w:rFonts w:eastAsia="Times New Roman" w:cs="Times New Roman"/>
          <w:szCs w:val="24"/>
        </w:rPr>
        <w:t>αλεί; Αυτός που εξελέγη με ατζέντα να καταργήσει τον ΕΝΦΙΑ. Και αφού δεν τον καταργεί μέχρι και σήμερα, έρχεται, κάνει μείωση 30% στα μέχρι 60.000 ευρώ, δηλαδή οριακή και ασήμαντη ανακούφιση, φυσικά και δεν τον καταργεί ούτε σήμερα ακόμα, αλλά είναι και κά</w:t>
      </w:r>
      <w:r>
        <w:rPr>
          <w:rFonts w:eastAsia="Times New Roman" w:cs="Times New Roman"/>
          <w:szCs w:val="24"/>
        </w:rPr>
        <w:t xml:space="preserve">τι πολύ λιγότερο από αυτό που λέμε εμείς. Εμείς λέμε οριζόντια μείωση </w:t>
      </w:r>
      <w:r>
        <w:rPr>
          <w:rFonts w:eastAsia="Times New Roman" w:cs="Times New Roman"/>
          <w:szCs w:val="24"/>
        </w:rPr>
        <w:lastRenderedPageBreak/>
        <w:t>30% σε όλους. Και έρχεται σήμερα και μας κουνάει το δάχτυλο ο συγκεκριμένος. Αυτός ο οποίος έχει καθηλώσει την οικονομία σε καχεξία, αυτός ο οποίος ευθύνεται για τους χαμηλότερους ρυθμού</w:t>
      </w:r>
      <w:r>
        <w:rPr>
          <w:rFonts w:eastAsia="Times New Roman" w:cs="Times New Roman"/>
          <w:szCs w:val="24"/>
        </w:rPr>
        <w:t>ς ανάπτυξης στην Ευρώπη, αυτός που διατηρεί, μετά από πέντε χρόνια διακυβέρνησής του, το υψηλότερο ποσοστό ανεργίας, αυτός που μας έχει καταβαραθρώσει στις σκάλες ανταγωνιστικότητας της οικονομίας</w:t>
      </w:r>
      <w:r>
        <w:rPr>
          <w:rFonts w:eastAsia="Times New Roman" w:cs="Times New Roman"/>
          <w:szCs w:val="24"/>
        </w:rPr>
        <w:t>,</w:t>
      </w:r>
      <w:r>
        <w:rPr>
          <w:rFonts w:eastAsia="Times New Roman" w:cs="Times New Roman"/>
          <w:szCs w:val="24"/>
        </w:rPr>
        <w:t xml:space="preserve"> έρχεται εδώ και εσείς  </w:t>
      </w:r>
      <w:proofErr w:type="spellStart"/>
      <w:r>
        <w:rPr>
          <w:rFonts w:eastAsia="Times New Roman" w:cs="Times New Roman"/>
          <w:szCs w:val="24"/>
        </w:rPr>
        <w:t>χειροκροτάτε</w:t>
      </w:r>
      <w:proofErr w:type="spellEnd"/>
      <w:r>
        <w:rPr>
          <w:rFonts w:eastAsia="Times New Roman" w:cs="Times New Roman"/>
          <w:szCs w:val="24"/>
        </w:rPr>
        <w:t xml:space="preserve"> κι από πάνω.</w:t>
      </w:r>
    </w:p>
    <w:p w14:paraId="0E0C9E9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Τι </w:t>
      </w:r>
      <w:proofErr w:type="spellStart"/>
      <w:r>
        <w:rPr>
          <w:rFonts w:eastAsia="Times New Roman" w:cs="Times New Roman"/>
          <w:szCs w:val="24"/>
        </w:rPr>
        <w:t>χειροκ</w:t>
      </w:r>
      <w:r>
        <w:rPr>
          <w:rFonts w:eastAsia="Times New Roman" w:cs="Times New Roman"/>
          <w:szCs w:val="24"/>
        </w:rPr>
        <w:t>ροτάτε</w:t>
      </w:r>
      <w:proofErr w:type="spellEnd"/>
      <w:r>
        <w:rPr>
          <w:rFonts w:eastAsia="Times New Roman" w:cs="Times New Roman"/>
          <w:szCs w:val="24"/>
        </w:rPr>
        <w:t xml:space="preserve"> ακριβώς; Γιατί χαίρεστε</w:t>
      </w:r>
      <w:r>
        <w:rPr>
          <w:rFonts w:eastAsia="Times New Roman" w:cs="Times New Roman"/>
          <w:szCs w:val="24"/>
        </w:rPr>
        <w:t>,</w:t>
      </w:r>
      <w:r>
        <w:rPr>
          <w:rFonts w:eastAsia="Times New Roman" w:cs="Times New Roman"/>
          <w:szCs w:val="24"/>
        </w:rPr>
        <w:t xml:space="preserve"> μετά από μια καταστροφική τετραετία; Γιατί είστε χαρούμενοι; Αντί να έρθετε να πείτε με ταπεινότητα και με σεμνότητα ότι απέναντί σας είχατε μια αντιπολίτευση, που δεν είχε τα χάλια τα δικά σας, που δεν μηδένισε τα πάντα, που δεν σας κατηγορούσε ότι είστε</w:t>
      </w:r>
      <w:r>
        <w:rPr>
          <w:rFonts w:eastAsia="Times New Roman" w:cs="Times New Roman"/>
          <w:szCs w:val="24"/>
        </w:rPr>
        <w:t xml:space="preserve"> προδότες και δωσίλογοι, αλλά καθίσαμε υπεύθυνα –όχι για εσάς, για την πατρίδα μας προφανώς</w:t>
      </w:r>
      <w:r>
        <w:rPr>
          <w:rFonts w:eastAsia="Times New Roman" w:cs="Times New Roman"/>
          <w:szCs w:val="24"/>
        </w:rPr>
        <w:t>,</w:t>
      </w:r>
      <w:r>
        <w:rPr>
          <w:rFonts w:eastAsia="Times New Roman" w:cs="Times New Roman"/>
          <w:szCs w:val="24"/>
        </w:rPr>
        <w:t xml:space="preserve"> και για τους πολίτες- να κάνουμε δημιουργική αντιπολίτευση σε μια μηδενιστική Κυβέρνηση και αντί να το αναγνωρίσετε αυτό, μας κουνάτε και το δάκτυλο από πάνω! </w:t>
      </w:r>
    </w:p>
    <w:p w14:paraId="0E0C9E9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Προ</w:t>
      </w:r>
      <w:r>
        <w:rPr>
          <w:rFonts w:eastAsia="Times New Roman" w:cs="Times New Roman"/>
          <w:szCs w:val="24"/>
        </w:rPr>
        <w:t>σέξτε, και εδώ αυτό είναι το πρώτο κομμάτι. Άκουσα και το εξής καταπληκτικό, συγκλονιστικό. Πρώτη φορά στη ζωή μου</w:t>
      </w:r>
      <w:r>
        <w:rPr>
          <w:rFonts w:eastAsia="Times New Roman" w:cs="Times New Roman"/>
          <w:szCs w:val="24"/>
        </w:rPr>
        <w:t xml:space="preserve"> -</w:t>
      </w:r>
      <w:r>
        <w:rPr>
          <w:rFonts w:eastAsia="Times New Roman" w:cs="Times New Roman"/>
          <w:szCs w:val="24"/>
        </w:rPr>
        <w:t xml:space="preserve">είμαι </w:t>
      </w:r>
      <w:r>
        <w:rPr>
          <w:rFonts w:eastAsia="Times New Roman" w:cs="Times New Roman"/>
          <w:szCs w:val="24"/>
        </w:rPr>
        <w:t xml:space="preserve">και </w:t>
      </w:r>
      <w:r>
        <w:rPr>
          <w:rFonts w:eastAsia="Times New Roman" w:cs="Times New Roman"/>
          <w:szCs w:val="24"/>
        </w:rPr>
        <w:t>δώδεκα χρόνια σ’ αυτήν την Αίθουσα</w:t>
      </w:r>
      <w:r>
        <w:rPr>
          <w:rFonts w:eastAsia="Times New Roman" w:cs="Times New Roman"/>
          <w:szCs w:val="24"/>
        </w:rPr>
        <w:t>-</w:t>
      </w:r>
      <w:r>
        <w:rPr>
          <w:rFonts w:eastAsia="Times New Roman" w:cs="Times New Roman"/>
          <w:szCs w:val="24"/>
        </w:rPr>
        <w:t xml:space="preserve"> ακούω Πρωθυπουργό να έρχεται, κύριε Δαβάκη –ακούστε, </w:t>
      </w:r>
      <w:proofErr w:type="spellStart"/>
      <w:r>
        <w:rPr>
          <w:rFonts w:eastAsia="Times New Roman" w:cs="Times New Roman"/>
          <w:szCs w:val="24"/>
        </w:rPr>
        <w:t>εισηγητά</w:t>
      </w:r>
      <w:proofErr w:type="spellEnd"/>
      <w:r>
        <w:rPr>
          <w:rFonts w:eastAsia="Times New Roman" w:cs="Times New Roman"/>
          <w:szCs w:val="24"/>
        </w:rPr>
        <w:t xml:space="preserve"> μας- και να λέει: «Συγκλονιστικέ</w:t>
      </w:r>
      <w:r>
        <w:rPr>
          <w:rFonts w:eastAsia="Times New Roman" w:cs="Times New Roman"/>
          <w:szCs w:val="24"/>
        </w:rPr>
        <w:t>ς επιτυχίες, δεν μπορείτε πια να μιλήσετε για την ανομία. Πιάσαμε κάτι ληστές τ</w:t>
      </w:r>
      <w:r>
        <w:rPr>
          <w:rFonts w:eastAsia="Times New Roman" w:cs="Times New Roman"/>
          <w:szCs w:val="24"/>
        </w:rPr>
        <w:t>ου</w:t>
      </w:r>
      <w:r>
        <w:rPr>
          <w:rFonts w:eastAsia="Times New Roman" w:cs="Times New Roman"/>
          <w:szCs w:val="24"/>
        </w:rPr>
        <w:t xml:space="preserve"> σούπερ </w:t>
      </w:r>
      <w:proofErr w:type="spellStart"/>
      <w:r>
        <w:rPr>
          <w:rFonts w:eastAsia="Times New Roman" w:cs="Times New Roman"/>
          <w:szCs w:val="24"/>
        </w:rPr>
        <w:lastRenderedPageBreak/>
        <w:t>μάρκετ</w:t>
      </w:r>
      <w:proofErr w:type="spellEnd"/>
      <w:r>
        <w:rPr>
          <w:rFonts w:eastAsia="Times New Roman" w:cs="Times New Roman"/>
          <w:szCs w:val="24"/>
        </w:rPr>
        <w:t xml:space="preserve">». Το είπε ο Πρωθυπουργός. Έπιασε ληστές σούπερ </w:t>
      </w:r>
      <w:proofErr w:type="spellStart"/>
      <w:r>
        <w:rPr>
          <w:rFonts w:eastAsia="Times New Roman" w:cs="Times New Roman"/>
          <w:szCs w:val="24"/>
        </w:rPr>
        <w:t>μάρκετ</w:t>
      </w:r>
      <w:proofErr w:type="spellEnd"/>
      <w:r>
        <w:rPr>
          <w:rFonts w:eastAsia="Times New Roman" w:cs="Times New Roman"/>
          <w:szCs w:val="24"/>
        </w:rPr>
        <w:t xml:space="preserve"> η Αστυνομία! Συγχαρητήρια! Συγχαρητήρια, διότι είναι, αλήθεια, μεγάλη επιτυχία, διότι στο μυαλό του το σύν</w:t>
      </w:r>
      <w:r>
        <w:rPr>
          <w:rFonts w:eastAsia="Times New Roman" w:cs="Times New Roman"/>
          <w:szCs w:val="24"/>
        </w:rPr>
        <w:t xml:space="preserve">ηθες είναι να μην συλλαμβάνονται οι ληστές των σούπερ </w:t>
      </w:r>
      <w:proofErr w:type="spellStart"/>
      <w:r>
        <w:rPr>
          <w:rFonts w:eastAsia="Times New Roman" w:cs="Times New Roman"/>
          <w:szCs w:val="24"/>
        </w:rPr>
        <w:t>μάρκετ</w:t>
      </w:r>
      <w:proofErr w:type="spellEnd"/>
      <w:r>
        <w:rPr>
          <w:rFonts w:eastAsia="Times New Roman" w:cs="Times New Roman"/>
          <w:szCs w:val="24"/>
        </w:rPr>
        <w:t xml:space="preserve">. Οπότε, άμα συλληφθούν, έρχεται και το ανακοινώνει ως επιτυχία της Αστυνομίας στη Βουλή. Ούτε εκπρόσωπος Τύπου της Ελληνικής Αστυνομίας ο Πρωθυπουργός! </w:t>
      </w:r>
    </w:p>
    <w:p w14:paraId="0E0C9E9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Για το «λευκό κολάρο» τώρα. Δεν ξέρω εάν κ</w:t>
      </w:r>
      <w:r>
        <w:rPr>
          <w:rFonts w:eastAsia="Times New Roman" w:cs="Times New Roman"/>
          <w:szCs w:val="24"/>
        </w:rPr>
        <w:t>αταλάβετε, αλλά όσοι καθηγητές εγκληματολογίας έγραφαν για το «λευκό κολάρο»</w:t>
      </w:r>
      <w:r>
        <w:rPr>
          <w:rFonts w:eastAsia="Times New Roman" w:cs="Times New Roman"/>
          <w:szCs w:val="24"/>
        </w:rPr>
        <w:t>,</w:t>
      </w:r>
      <w:r>
        <w:rPr>
          <w:rFonts w:eastAsia="Times New Roman" w:cs="Times New Roman"/>
          <w:szCs w:val="24"/>
        </w:rPr>
        <w:t xml:space="preserve"> στο μυαλό τους είχαν τον «Ριχάρδο». Αυτός είναι η τυποποίηση του εγκληματία «λευκού κολάρου»! </w:t>
      </w:r>
    </w:p>
    <w:p w14:paraId="0E0C9E9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Προσέξτε, όμως, και αυτό, διότι έτσι όπως τα συζητούμε, φυσικά αδικείται ένα νομοσχ</w:t>
      </w:r>
      <w:r>
        <w:rPr>
          <w:rFonts w:eastAsia="Times New Roman" w:cs="Times New Roman"/>
          <w:szCs w:val="24"/>
        </w:rPr>
        <w:t>έδιο</w:t>
      </w:r>
      <w:r>
        <w:rPr>
          <w:rFonts w:eastAsia="Times New Roman" w:cs="Times New Roman"/>
          <w:szCs w:val="24"/>
        </w:rPr>
        <w:t>,</w:t>
      </w:r>
      <w:r>
        <w:rPr>
          <w:rFonts w:eastAsia="Times New Roman" w:cs="Times New Roman"/>
          <w:szCs w:val="24"/>
        </w:rPr>
        <w:t xml:space="preserve"> που είναι σημαντικό για την αντιμετώπιση της διεθνούς τρομοκρατίας. Όμως, πού να προφτάσουμε να μιλήσουμε τώρα για τη διεθνή τρομοκρατία, αλλά και για τις καθυστερήσεις της </w:t>
      </w:r>
      <w:r w:rsidRPr="001866BC">
        <w:rPr>
          <w:rFonts w:eastAsia="Times New Roman" w:cs="Times New Roman"/>
          <w:szCs w:val="24"/>
        </w:rPr>
        <w:t>Κυβέρνησης</w:t>
      </w:r>
      <w:r>
        <w:rPr>
          <w:rFonts w:eastAsia="Times New Roman" w:cs="Times New Roman"/>
          <w:szCs w:val="24"/>
        </w:rPr>
        <w:t xml:space="preserve"> σ’ αυτό το ζήτημα; </w:t>
      </w:r>
    </w:p>
    <w:p w14:paraId="0E0C9E9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Καθυστερεί να ενσωματώσει την </w:t>
      </w:r>
      <w:r>
        <w:rPr>
          <w:rFonts w:eastAsia="Times New Roman" w:cs="Times New Roman"/>
          <w:szCs w:val="24"/>
        </w:rPr>
        <w:t>ο</w:t>
      </w:r>
      <w:r>
        <w:rPr>
          <w:rFonts w:eastAsia="Times New Roman" w:cs="Times New Roman"/>
          <w:szCs w:val="24"/>
        </w:rPr>
        <w:t xml:space="preserve">δηγία για το </w:t>
      </w:r>
      <w:r>
        <w:rPr>
          <w:rFonts w:eastAsia="Times New Roman" w:cs="Times New Roman"/>
          <w:szCs w:val="24"/>
          <w:lang w:val="en-US"/>
        </w:rPr>
        <w:t>PN</w:t>
      </w:r>
      <w:r>
        <w:rPr>
          <w:rFonts w:eastAsia="Times New Roman" w:cs="Times New Roman"/>
          <w:szCs w:val="24"/>
          <w:lang w:val="en-US"/>
        </w:rPr>
        <w:t>R</w:t>
      </w:r>
      <w:r w:rsidRPr="0012651B">
        <w:rPr>
          <w:rFonts w:eastAsia="Times New Roman" w:cs="Times New Roman"/>
          <w:szCs w:val="24"/>
        </w:rPr>
        <w:t>, καθυστερε</w:t>
      </w:r>
      <w:r>
        <w:rPr>
          <w:rFonts w:eastAsia="Times New Roman" w:cs="Times New Roman"/>
          <w:szCs w:val="24"/>
        </w:rPr>
        <w:t>ί φυσικά</w:t>
      </w:r>
      <w:r>
        <w:rPr>
          <w:rFonts w:eastAsia="Times New Roman" w:cs="Times New Roman"/>
          <w:szCs w:val="24"/>
        </w:rPr>
        <w:t>,</w:t>
      </w:r>
      <w:r>
        <w:rPr>
          <w:rFonts w:eastAsia="Times New Roman" w:cs="Times New Roman"/>
          <w:szCs w:val="24"/>
        </w:rPr>
        <w:t xml:space="preserve"> γιατί μένουν ακόμα δύο προεδρικά διατάγματα και να δούμε πότε θα εκδοθούν, δεν έχει αγοράσει το λογισμικό, η εφαρμογή και η διασύνδεση για </w:t>
      </w:r>
      <w:r>
        <w:rPr>
          <w:rFonts w:eastAsia="Times New Roman" w:cs="Times New Roman"/>
          <w:szCs w:val="24"/>
        </w:rPr>
        <w:lastRenderedPageBreak/>
        <w:t>την αντιμετώπιση της διεθνούς τρομοκρατίας, για την οποία ελεγχόμαστε σε διεθνές επίπεδο, θα κρ</w:t>
      </w:r>
      <w:r>
        <w:rPr>
          <w:rFonts w:eastAsia="Times New Roman" w:cs="Times New Roman"/>
          <w:szCs w:val="24"/>
        </w:rPr>
        <w:t xml:space="preserve">ατήσει πέντε χρόνια. Εντάξει, κάποια ώρα θα έφερνε την ενσωμάτωση της </w:t>
      </w:r>
      <w:r>
        <w:rPr>
          <w:rFonts w:eastAsia="Times New Roman" w:cs="Times New Roman"/>
          <w:szCs w:val="24"/>
        </w:rPr>
        <w:t>ο</w:t>
      </w:r>
      <w:r>
        <w:rPr>
          <w:rFonts w:eastAsia="Times New Roman" w:cs="Times New Roman"/>
          <w:szCs w:val="24"/>
        </w:rPr>
        <w:t xml:space="preserve">δηγίας. Η ενσωμάτωση της </w:t>
      </w:r>
      <w:r>
        <w:rPr>
          <w:rFonts w:eastAsia="Times New Roman" w:cs="Times New Roman"/>
          <w:szCs w:val="24"/>
        </w:rPr>
        <w:t>ο</w:t>
      </w:r>
      <w:r>
        <w:rPr>
          <w:rFonts w:eastAsia="Times New Roman" w:cs="Times New Roman"/>
          <w:szCs w:val="24"/>
        </w:rPr>
        <w:t>δηγίας, όμως, προφανώς είναι ένα πολύ μικρό πρώτο βήμα, για να μπορέσεις να έχεις αποτελεσματική συλλογή δεδομένων, που οδηγούν στην αποτελεσματική αντιμετώπισ</w:t>
      </w:r>
      <w:r>
        <w:rPr>
          <w:rFonts w:eastAsia="Times New Roman" w:cs="Times New Roman"/>
          <w:szCs w:val="24"/>
        </w:rPr>
        <w:t>η της τρομοκρατίας.</w:t>
      </w:r>
    </w:p>
    <w:p w14:paraId="0E0C9E9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E0C9E9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Έχω την άδεια σας, </w:t>
      </w:r>
      <w:r w:rsidRPr="009B4350">
        <w:rPr>
          <w:rFonts w:eastAsia="Times New Roman" w:cs="Times New Roman"/>
          <w:szCs w:val="24"/>
        </w:rPr>
        <w:t>κύριε Πρόεδρε</w:t>
      </w:r>
      <w:r>
        <w:rPr>
          <w:rFonts w:eastAsia="Times New Roman" w:cs="Times New Roman"/>
          <w:szCs w:val="24"/>
        </w:rPr>
        <w:t xml:space="preserve">, για λίγο; </w:t>
      </w:r>
    </w:p>
    <w:p w14:paraId="0E0C9E9F" w14:textId="77777777" w:rsidR="00BD61E1" w:rsidRDefault="00340392">
      <w:pPr>
        <w:spacing w:line="600" w:lineRule="auto"/>
        <w:ind w:firstLine="720"/>
        <w:jc w:val="both"/>
        <w:rPr>
          <w:rFonts w:eastAsia="Times New Roman" w:cs="Times New Roman"/>
          <w:szCs w:val="24"/>
        </w:rPr>
      </w:pPr>
      <w:r w:rsidRPr="00DF6E12">
        <w:rPr>
          <w:rFonts w:eastAsia="Times New Roman" w:cs="Times New Roman"/>
          <w:b/>
          <w:szCs w:val="24"/>
        </w:rPr>
        <w:t>ΠΡΟΕΔΡΕΥΩΝ (Αναστάσιος Κουράκης):</w:t>
      </w:r>
      <w:r>
        <w:rPr>
          <w:rFonts w:eastAsia="Times New Roman" w:cs="Times New Roman"/>
          <w:szCs w:val="24"/>
        </w:rPr>
        <w:t xml:space="preserve"> Ναι.</w:t>
      </w:r>
    </w:p>
    <w:p w14:paraId="0E0C9EA0" w14:textId="77777777" w:rsidR="00BD61E1" w:rsidRDefault="00340392">
      <w:pPr>
        <w:spacing w:line="600" w:lineRule="auto"/>
        <w:ind w:firstLine="720"/>
        <w:jc w:val="both"/>
        <w:rPr>
          <w:rFonts w:eastAsia="Times New Roman" w:cs="Times New Roman"/>
          <w:szCs w:val="24"/>
        </w:rPr>
      </w:pPr>
      <w:r w:rsidRPr="00DF6E12">
        <w:rPr>
          <w:rFonts w:eastAsia="Times New Roman" w:cs="Times New Roman"/>
          <w:b/>
          <w:szCs w:val="24"/>
        </w:rPr>
        <w:t>ΜΑΥΡΟΥΔΗΣ ΒΟΡΙΔΗΣ:</w:t>
      </w:r>
      <w:r>
        <w:rPr>
          <w:rFonts w:eastAsia="Times New Roman" w:cs="Times New Roman"/>
          <w:b/>
          <w:szCs w:val="24"/>
        </w:rPr>
        <w:t xml:space="preserve"> </w:t>
      </w:r>
      <w:r>
        <w:rPr>
          <w:rFonts w:eastAsia="Times New Roman" w:cs="Times New Roman"/>
          <w:szCs w:val="24"/>
        </w:rPr>
        <w:t xml:space="preserve">Ευχαριστώ πολύ. </w:t>
      </w:r>
    </w:p>
    <w:p w14:paraId="0E0C9EA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Ταυτόχρονα,</w:t>
      </w:r>
      <w:r w:rsidRPr="00FD2CA6">
        <w:rPr>
          <w:rFonts w:eastAsia="Times New Roman" w:cs="Times New Roman"/>
          <w:szCs w:val="24"/>
        </w:rPr>
        <w:t xml:space="preserve"> </w:t>
      </w:r>
      <w:r>
        <w:rPr>
          <w:rFonts w:eastAsia="Times New Roman" w:cs="Times New Roman"/>
          <w:szCs w:val="24"/>
        </w:rPr>
        <w:t xml:space="preserve">όμως, έρχονται και άλλα </w:t>
      </w:r>
      <w:proofErr w:type="spellStart"/>
      <w:r>
        <w:rPr>
          <w:rFonts w:eastAsia="Times New Roman" w:cs="Times New Roman"/>
          <w:szCs w:val="24"/>
        </w:rPr>
        <w:t>ερανιστικά</w:t>
      </w:r>
      <w:proofErr w:type="spellEnd"/>
      <w:r>
        <w:rPr>
          <w:rFonts w:eastAsia="Times New Roman" w:cs="Times New Roman"/>
          <w:szCs w:val="24"/>
        </w:rPr>
        <w:t>. Διότι, για παράδειγμα, έρχεται το ζήτημα των πυροσβεστών. Μάλιστα. Και δίδεται η παράταση, προκειμένου να μπορέσετε να συμπληρώσετε κενά απ’ αυτούς που είναι επιλαχόντες. Αυτοί όμως, εάν θυμάμαι καλά, είναι ογδόντα πέντε. Με τους υπόλοιπους πεν</w:t>
      </w:r>
      <w:r>
        <w:rPr>
          <w:rFonts w:eastAsia="Times New Roman" w:cs="Times New Roman"/>
          <w:szCs w:val="24"/>
        </w:rPr>
        <w:t xml:space="preserve">τακόσιους πενήντα τι θα κάνετε; Οι πεντακόσιοι πενήντα είναι μέρος χιλίων διακοσίων πενήντα συμβασιούχων, για τους οποίους </w:t>
      </w:r>
      <w:r>
        <w:rPr>
          <w:rFonts w:eastAsia="Times New Roman" w:cs="Times New Roman"/>
          <w:szCs w:val="24"/>
        </w:rPr>
        <w:lastRenderedPageBreak/>
        <w:t>έχει υπάρξει νομοθετική πρόβλεψη από τη δική μας εποχή, που την αναβάλλετε συνεχώς, ότι αυτό το ζήτημα πρόκειται να ρυθμιστεί.</w:t>
      </w:r>
    </w:p>
    <w:p w14:paraId="0E0C9EA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Τι θα </w:t>
      </w:r>
      <w:r>
        <w:rPr>
          <w:rFonts w:eastAsia="Times New Roman" w:cs="Times New Roman"/>
          <w:szCs w:val="24"/>
        </w:rPr>
        <w:t xml:space="preserve">κάνετε με αυτούς; Εν τέλει, πήγατε </w:t>
      </w:r>
      <w:r>
        <w:rPr>
          <w:rFonts w:eastAsia="Times New Roman" w:cs="Times New Roman"/>
          <w:szCs w:val="24"/>
        </w:rPr>
        <w:t xml:space="preserve">πρόσφατα </w:t>
      </w:r>
      <w:r>
        <w:rPr>
          <w:rFonts w:eastAsia="Times New Roman" w:cs="Times New Roman"/>
          <w:szCs w:val="24"/>
        </w:rPr>
        <w:t>και υποσχεθήκατε σ’ αυτούς ότι πρόκειται να υπάρξει ενιαία εφαρμογή, ότι δηλαδή θα ρυθμιστεί το ζήτημα του ωραρίου τους. Αυτό έχει γίνει το Νοέμβριο σε συνάντηση, δηλαδή τώρα την κάνατε αυτή. Τι έχετε προγραμματί</w:t>
      </w:r>
      <w:r>
        <w:rPr>
          <w:rFonts w:eastAsia="Times New Roman" w:cs="Times New Roman"/>
          <w:szCs w:val="24"/>
        </w:rPr>
        <w:t xml:space="preserve">σει γι’ αυτό; Πότε θα το εφαρμόσετε; Πότε σκέφτεστε να λύσετε αυτό το ζήτημα, για το οποίο εσείς δεσμευθήκατε; </w:t>
      </w:r>
    </w:p>
    <w:p w14:paraId="0E0C9EA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Φέρνει, όμως, και τις διατάξεις για το Μάτι. Άκουσα δε, για μία ακόμη φορά εδώ</w:t>
      </w:r>
      <w:r>
        <w:rPr>
          <w:rFonts w:eastAsia="Times New Roman" w:cs="Times New Roman"/>
          <w:szCs w:val="24"/>
        </w:rPr>
        <w:t>,</w:t>
      </w:r>
      <w:r>
        <w:rPr>
          <w:rFonts w:eastAsia="Times New Roman" w:cs="Times New Roman"/>
          <w:szCs w:val="24"/>
        </w:rPr>
        <w:t xml:space="preserve"> αυτά που μας είπε εδώ ως μεγάλες επιτυχίες για το Μάτι, τα οποία</w:t>
      </w:r>
      <w:r>
        <w:rPr>
          <w:rFonts w:eastAsia="Times New Roman" w:cs="Times New Roman"/>
          <w:szCs w:val="24"/>
        </w:rPr>
        <w:t xml:space="preserve"> να ξέρετε ότι εξαγγέλλονται συστηματικώς στους κατοίκους</w:t>
      </w:r>
      <w:r>
        <w:rPr>
          <w:rFonts w:eastAsia="Times New Roman" w:cs="Times New Roman"/>
          <w:szCs w:val="24"/>
        </w:rPr>
        <w:t>,</w:t>
      </w:r>
      <w:r>
        <w:rPr>
          <w:rFonts w:eastAsia="Times New Roman" w:cs="Times New Roman"/>
          <w:szCs w:val="24"/>
        </w:rPr>
        <w:t xml:space="preserve"> ήδη από το καλοκαίρι</w:t>
      </w:r>
      <w:r>
        <w:rPr>
          <w:rFonts w:eastAsia="Times New Roman" w:cs="Times New Roman"/>
          <w:szCs w:val="24"/>
        </w:rPr>
        <w:t>,</w:t>
      </w:r>
      <w:r>
        <w:rPr>
          <w:rFonts w:eastAsia="Times New Roman" w:cs="Times New Roman"/>
          <w:szCs w:val="24"/>
        </w:rPr>
        <w:t xml:space="preserve"> και έχουμε Νοέμβριο. Ο αμίαντος, ακόμα υποτίθεται ότι συλλέγεται και έχουμε συγκεκριμένους εργολάβους –αυτά δεν είπε εδώ ο κ. Τσίπρας;- ναι, αυτή την ιστορία για τον αμίαντο ο</w:t>
      </w:r>
      <w:r>
        <w:rPr>
          <w:rFonts w:eastAsia="Times New Roman" w:cs="Times New Roman"/>
          <w:szCs w:val="24"/>
        </w:rPr>
        <w:t>ι κάτοικοι στο Μάτι την ακούν από τα τέλη Αυγούστου, αρχές Σεπτεμβρίου.</w:t>
      </w:r>
    </w:p>
    <w:p w14:paraId="0E0C9EA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Τι θα γίνει, λοιπόν; Ο αμίαντος περιμένει και νομίζετε ότι ο καρκίνος περιμένει πότε τελικώς θα ενεργοποιηθούν οι συμβάσεις; Όμως, και εδώ –ήρθε ο κ. </w:t>
      </w:r>
      <w:proofErr w:type="spellStart"/>
      <w:r>
        <w:rPr>
          <w:rFonts w:eastAsia="Times New Roman" w:cs="Times New Roman"/>
          <w:szCs w:val="24"/>
        </w:rPr>
        <w:t>Φάμελλος</w:t>
      </w:r>
      <w:proofErr w:type="spellEnd"/>
      <w:r>
        <w:rPr>
          <w:rFonts w:eastAsia="Times New Roman" w:cs="Times New Roman"/>
          <w:szCs w:val="24"/>
        </w:rPr>
        <w:t>- χρειάζονται διευκρινίσει</w:t>
      </w:r>
      <w:r>
        <w:rPr>
          <w:rFonts w:eastAsia="Times New Roman" w:cs="Times New Roman"/>
          <w:szCs w:val="24"/>
        </w:rPr>
        <w:t xml:space="preserve">ς. </w:t>
      </w:r>
    </w:p>
    <w:p w14:paraId="0E0C9EA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για τον τρόπο της ανάπτυξης των θεμάτων. Θ</w:t>
      </w:r>
      <w:r w:rsidRPr="00022913">
        <w:rPr>
          <w:rFonts w:eastAsia="Times New Roman"/>
          <w:bCs/>
          <w:shd w:val="clear" w:color="auto" w:fill="FFFFFF"/>
        </w:rPr>
        <w:t>α</w:t>
      </w:r>
      <w:r>
        <w:rPr>
          <w:rFonts w:eastAsia="Times New Roman" w:cs="Times New Roman"/>
          <w:szCs w:val="24"/>
        </w:rPr>
        <w:t xml:space="preserve"> </w:t>
      </w:r>
      <w:r w:rsidRPr="00614757">
        <w:rPr>
          <w:rFonts w:eastAsia="Times New Roman" w:cs="Times New Roman"/>
        </w:rPr>
        <w:t>έπρεπε</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έχουμε περισσότερο χρόνο, προκειμένου </w:t>
      </w:r>
      <w:r w:rsidRPr="002314B3">
        <w:rPr>
          <w:rFonts w:eastAsia="Times New Roman"/>
          <w:bCs/>
          <w:shd w:val="clear" w:color="auto" w:fill="FFFFFF"/>
        </w:rPr>
        <w:t>να</w:t>
      </w:r>
      <w:r>
        <w:rPr>
          <w:rFonts w:eastAsia="Times New Roman" w:cs="Times New Roman"/>
          <w:szCs w:val="24"/>
        </w:rPr>
        <w:t xml:space="preserve"> μπορέσουμε πραγματικά να εμβαθύνουμε, </w:t>
      </w:r>
      <w:r w:rsidRPr="00A37EC3">
        <w:rPr>
          <w:rFonts w:eastAsia="Times New Roman" w:cs="Times New Roman"/>
        </w:rPr>
        <w:t>αλλά</w:t>
      </w:r>
      <w:r>
        <w:rPr>
          <w:rFonts w:eastAsia="Times New Roman" w:cs="Times New Roman"/>
          <w:szCs w:val="24"/>
        </w:rPr>
        <w:t xml:space="preserve"> </w:t>
      </w:r>
      <w:r w:rsidRPr="00F7444C">
        <w:rPr>
          <w:rFonts w:eastAsia="Times New Roman"/>
          <w:bCs/>
          <w:shd w:val="clear" w:color="auto" w:fill="FFFFFF"/>
        </w:rPr>
        <w:t>δυστυχώς</w:t>
      </w:r>
      <w:r>
        <w:rPr>
          <w:rFonts w:eastAsia="Times New Roman" w:cs="Times New Roman"/>
          <w:szCs w:val="24"/>
        </w:rPr>
        <w:t xml:space="preserve"> η σωρεία θεμάτων, πυκνωμένων σε πάρα πολύ μικρό χρόνο, δεν δίνει αυτή τη δυνατότητα.</w:t>
      </w:r>
    </w:p>
    <w:p w14:paraId="0E0C9EA6" w14:textId="77777777" w:rsidR="00BD61E1" w:rsidRDefault="00340392">
      <w:pPr>
        <w:spacing w:line="600" w:lineRule="auto"/>
        <w:ind w:firstLine="720"/>
        <w:jc w:val="both"/>
        <w:rPr>
          <w:rFonts w:eastAsia="Times New Roman" w:cs="Times New Roman"/>
          <w:szCs w:val="24"/>
        </w:rPr>
      </w:pPr>
      <w:r>
        <w:rPr>
          <w:rFonts w:eastAsia="Times New Roman"/>
          <w:bCs/>
          <w:shd w:val="clear" w:color="auto" w:fill="FFFFFF"/>
        </w:rPr>
        <w:t>Για πα</w:t>
      </w:r>
      <w:r>
        <w:rPr>
          <w:rFonts w:eastAsia="Times New Roman"/>
          <w:bCs/>
          <w:shd w:val="clear" w:color="auto" w:fill="FFFFFF"/>
        </w:rPr>
        <w:t xml:space="preserve">ράδειγμα, </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w:t>
      </w:r>
      <w:r w:rsidRPr="000332B5">
        <w:rPr>
          <w:rFonts w:eastAsia="Times New Roman"/>
          <w:szCs w:val="24"/>
        </w:rPr>
        <w:t>διαδικασία</w:t>
      </w:r>
      <w:r>
        <w:rPr>
          <w:rFonts w:eastAsia="Times New Roman" w:cs="Times New Roman"/>
          <w:szCs w:val="24"/>
        </w:rPr>
        <w:t xml:space="preserve"> για τα πληγέντα κτήρια, για τα οποία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χορηγηθεί στεγαστική συνδρομή. Τίθεται </w:t>
      </w:r>
      <w:r w:rsidRPr="00D355DE">
        <w:rPr>
          <w:rFonts w:eastAsia="Times New Roman" w:cs="Times New Roman"/>
          <w:bCs/>
          <w:shd w:val="clear" w:color="auto" w:fill="FFFFFF"/>
        </w:rPr>
        <w:t>όμως</w:t>
      </w:r>
      <w:r>
        <w:rPr>
          <w:rFonts w:eastAsia="Times New Roman" w:cs="Times New Roman"/>
          <w:szCs w:val="24"/>
        </w:rPr>
        <w:t xml:space="preserve"> ένα χρονικό όριο. Ποιο; Ο καθορισμός οικοδομικής </w:t>
      </w:r>
      <w:r w:rsidRPr="00F331DF">
        <w:rPr>
          <w:rFonts w:eastAsia="Times New Roman"/>
          <w:bCs/>
        </w:rPr>
        <w:t>και</w:t>
      </w:r>
      <w:r>
        <w:rPr>
          <w:rFonts w:eastAsia="Times New Roman" w:cs="Times New Roman"/>
          <w:szCs w:val="24"/>
        </w:rPr>
        <w:t xml:space="preserve"> ρυμοτομικής γραμμής. Αυτό </w:t>
      </w:r>
      <w:r w:rsidRPr="00D66BCA">
        <w:rPr>
          <w:rFonts w:eastAsia="Times New Roman"/>
          <w:bCs/>
        </w:rPr>
        <w:t>είναι</w:t>
      </w:r>
      <w:r>
        <w:rPr>
          <w:rFonts w:eastAsia="Times New Roman" w:cs="Times New Roman"/>
          <w:szCs w:val="24"/>
        </w:rPr>
        <w:t xml:space="preserve"> ένα ερώτημα για τον κ. </w:t>
      </w:r>
      <w:proofErr w:type="spellStart"/>
      <w:r>
        <w:rPr>
          <w:rFonts w:eastAsia="Times New Roman" w:cs="Times New Roman"/>
          <w:szCs w:val="24"/>
        </w:rPr>
        <w:t>Φάμελλο</w:t>
      </w:r>
      <w:proofErr w:type="spellEnd"/>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το διευκρινίσει, για να καταστεί σαφές </w:t>
      </w:r>
      <w:r w:rsidRPr="00F331DF">
        <w:rPr>
          <w:rFonts w:eastAsia="Times New Roman"/>
          <w:bCs/>
        </w:rPr>
        <w:t>και</w:t>
      </w:r>
      <w:r>
        <w:rPr>
          <w:rFonts w:eastAsia="Times New Roman" w:cs="Times New Roman"/>
          <w:szCs w:val="24"/>
        </w:rPr>
        <w:t xml:space="preserve"> να μην δημιουργούνται ανησυχίες. Μετά από τον καθορισμό της οικοδομικής </w:t>
      </w:r>
      <w:r w:rsidRPr="00F331DF">
        <w:rPr>
          <w:rFonts w:eastAsia="Times New Roman"/>
          <w:bCs/>
        </w:rPr>
        <w:t>και</w:t>
      </w:r>
      <w:r>
        <w:rPr>
          <w:rFonts w:eastAsia="Times New Roman" w:cs="Times New Roman"/>
          <w:szCs w:val="24"/>
        </w:rPr>
        <w:t xml:space="preserve"> ρυμοτομικής γραμμής, τι πρόκειται να γίνει; Υ</w:t>
      </w:r>
      <w:r w:rsidRPr="00B83DBF">
        <w:rPr>
          <w:rFonts w:eastAsia="Times New Roman" w:cs="Times New Roman"/>
          <w:szCs w:val="24"/>
        </w:rPr>
        <w:t>πάρχει</w:t>
      </w:r>
      <w:r>
        <w:rPr>
          <w:rFonts w:eastAsia="Times New Roman" w:cs="Times New Roman"/>
          <w:szCs w:val="24"/>
        </w:rPr>
        <w:t xml:space="preserve"> εκεί ζήτημα; </w:t>
      </w:r>
    </w:p>
    <w:p w14:paraId="0E0C9EA7" w14:textId="77777777" w:rsidR="00BD61E1" w:rsidRDefault="00340392">
      <w:pPr>
        <w:spacing w:line="600" w:lineRule="auto"/>
        <w:ind w:firstLine="720"/>
        <w:jc w:val="both"/>
        <w:rPr>
          <w:rFonts w:eastAsia="Times New Roman"/>
          <w:bCs/>
          <w:shd w:val="clear" w:color="auto" w:fill="FFFFFF"/>
        </w:rPr>
      </w:pPr>
      <w:r w:rsidRPr="00E45400">
        <w:rPr>
          <w:rFonts w:eastAsia="Times New Roman" w:cs="Times New Roman"/>
          <w:bCs/>
          <w:shd w:val="clear" w:color="auto" w:fill="FFFFFF"/>
        </w:rPr>
        <w:t>Υπάρχει</w:t>
      </w:r>
      <w:r>
        <w:rPr>
          <w:rFonts w:eastAsia="Times New Roman" w:cs="Times New Roman"/>
          <w:bCs/>
          <w:shd w:val="clear" w:color="auto" w:fill="FFFFFF"/>
        </w:rPr>
        <w:t xml:space="preserve"> </w:t>
      </w:r>
      <w:r w:rsidRPr="00E45400">
        <w:rPr>
          <w:rFonts w:eastAsia="Times New Roman"/>
          <w:bCs/>
          <w:shd w:val="clear" w:color="auto" w:fill="FFFFFF"/>
        </w:rPr>
        <w:t>και</w:t>
      </w:r>
      <w:r>
        <w:rPr>
          <w:rFonts w:eastAsia="Times New Roman" w:cs="Times New Roman"/>
          <w:bCs/>
          <w:shd w:val="clear" w:color="auto" w:fill="FFFFFF"/>
        </w:rPr>
        <w:t xml:space="preserve"> ένα δεύτερο θέμα, </w:t>
      </w:r>
      <w:r w:rsidRPr="008A1B4A">
        <w:rPr>
          <w:rFonts w:eastAsia="Times New Roman" w:cs="Times New Roman"/>
          <w:bCs/>
          <w:shd w:val="clear" w:color="auto" w:fill="FFFFFF"/>
        </w:rPr>
        <w:t>το οποίο</w:t>
      </w:r>
      <w:r>
        <w:rPr>
          <w:rFonts w:eastAsia="Times New Roman" w:cs="Times New Roman"/>
          <w:bCs/>
          <w:shd w:val="clear" w:color="auto" w:fill="FFFFFF"/>
        </w:rPr>
        <w:t xml:space="preserve"> </w:t>
      </w:r>
      <w:r w:rsidRPr="008A1B4A">
        <w:rPr>
          <w:rFonts w:eastAsia="Times New Roman"/>
          <w:bCs/>
          <w:shd w:val="clear" w:color="auto" w:fill="FFFFFF"/>
        </w:rPr>
        <w:t>έχει</w:t>
      </w:r>
      <w:r>
        <w:rPr>
          <w:rFonts w:eastAsia="Times New Roman" w:cs="Times New Roman"/>
          <w:bCs/>
          <w:shd w:val="clear" w:color="auto" w:fill="FFFFFF"/>
        </w:rPr>
        <w:t xml:space="preserve"> </w:t>
      </w:r>
      <w:r w:rsidRPr="008A1B4A">
        <w:rPr>
          <w:rFonts w:eastAsia="Times New Roman"/>
          <w:bCs/>
          <w:shd w:val="clear" w:color="auto" w:fill="FFFFFF"/>
        </w:rPr>
        <w:t>να</w:t>
      </w:r>
      <w:r>
        <w:rPr>
          <w:rFonts w:eastAsia="Times New Roman" w:cs="Times New Roman"/>
          <w:bCs/>
          <w:shd w:val="clear" w:color="auto" w:fill="FFFFFF"/>
        </w:rPr>
        <w:t xml:space="preserve"> κάνει με την </w:t>
      </w:r>
      <w:r w:rsidRPr="008A1B4A">
        <w:rPr>
          <w:rFonts w:eastAsia="Times New Roman" w:cs="Times New Roman"/>
          <w:bCs/>
          <w:shd w:val="clear" w:color="auto" w:fill="FFFFFF"/>
        </w:rPr>
        <w:t>παράγραφο</w:t>
      </w:r>
      <w:r>
        <w:rPr>
          <w:rFonts w:eastAsia="Times New Roman" w:cs="Times New Roman"/>
          <w:bCs/>
          <w:shd w:val="clear" w:color="auto" w:fill="FFFFFF"/>
        </w:rPr>
        <w:t xml:space="preserve"> </w:t>
      </w:r>
      <w:r>
        <w:rPr>
          <w:rFonts w:eastAsia="Times New Roman" w:cs="Times New Roman"/>
          <w:bCs/>
          <w:shd w:val="clear" w:color="auto" w:fill="FFFFFF"/>
        </w:rPr>
        <w:t xml:space="preserve">1. Ρυθμίζεται </w:t>
      </w:r>
      <w:r w:rsidRPr="0027343F">
        <w:rPr>
          <w:rFonts w:eastAsia="Times New Roman"/>
          <w:bCs/>
          <w:shd w:val="clear" w:color="auto" w:fill="FFFFFF"/>
        </w:rPr>
        <w:t>μια</w:t>
      </w:r>
      <w:r>
        <w:rPr>
          <w:rFonts w:eastAsia="Times New Roman"/>
          <w:bCs/>
          <w:shd w:val="clear" w:color="auto" w:fill="FFFFFF"/>
        </w:rPr>
        <w:t xml:space="preserve"> </w:t>
      </w:r>
      <w:r>
        <w:rPr>
          <w:rFonts w:eastAsia="Times New Roman" w:cs="Times New Roman"/>
          <w:bCs/>
          <w:shd w:val="clear" w:color="auto" w:fill="FFFFFF"/>
        </w:rPr>
        <w:t xml:space="preserve">αναστολή στην έκδοση οικοδομικών αδειών. Σωστά. </w:t>
      </w:r>
      <w:r w:rsidRPr="008A1B4A">
        <w:rPr>
          <w:rFonts w:eastAsia="Times New Roman" w:cs="Times New Roman"/>
          <w:bCs/>
          <w:shd w:val="clear" w:color="auto" w:fill="FFFFFF"/>
        </w:rPr>
        <w:t>Όμως</w:t>
      </w:r>
      <w:r>
        <w:rPr>
          <w:rFonts w:eastAsia="Times New Roman" w:cs="Times New Roman"/>
          <w:bCs/>
          <w:shd w:val="clear" w:color="auto" w:fill="FFFFFF"/>
        </w:rPr>
        <w:t xml:space="preserve">, ορίζεται, </w:t>
      </w:r>
      <w:r w:rsidRPr="008A1B4A">
        <w:rPr>
          <w:rFonts w:eastAsia="Times New Roman" w:cs="Times New Roman"/>
          <w:bCs/>
          <w:shd w:val="clear" w:color="auto" w:fill="FFFFFF"/>
        </w:rPr>
        <w:t>επίσης</w:t>
      </w:r>
      <w:r>
        <w:rPr>
          <w:rFonts w:eastAsia="Times New Roman" w:cs="Times New Roman"/>
          <w:bCs/>
          <w:shd w:val="clear" w:color="auto" w:fill="FFFFFF"/>
        </w:rPr>
        <w:t xml:space="preserve">, </w:t>
      </w:r>
      <w:r w:rsidRPr="008A1B4A">
        <w:rPr>
          <w:rFonts w:eastAsia="Times New Roman"/>
          <w:bCs/>
          <w:shd w:val="clear" w:color="auto" w:fill="FFFFFF"/>
        </w:rPr>
        <w:t>ότι</w:t>
      </w:r>
      <w:r>
        <w:rPr>
          <w:rFonts w:eastAsia="Times New Roman" w:cs="Times New Roman"/>
          <w:bCs/>
          <w:shd w:val="clear" w:color="auto" w:fill="FFFFFF"/>
        </w:rPr>
        <w:t xml:space="preserve"> με κοινή απόφαση των Υπουργών </w:t>
      </w:r>
      <w:r w:rsidRPr="008A1B4A">
        <w:rPr>
          <w:rFonts w:eastAsia="Times New Roman" w:cs="Times New Roman"/>
          <w:bCs/>
          <w:shd w:val="clear" w:color="auto" w:fill="FFFFFF"/>
        </w:rPr>
        <w:t xml:space="preserve">μπορούν </w:t>
      </w:r>
      <w:r>
        <w:rPr>
          <w:rFonts w:eastAsia="Times New Roman" w:cs="Times New Roman"/>
          <w:bCs/>
          <w:shd w:val="clear" w:color="auto" w:fill="FFFFFF"/>
        </w:rPr>
        <w:t xml:space="preserve">να τροποποιούνται οι αποστάσεις των δρόμων, </w:t>
      </w:r>
      <w:r w:rsidRPr="008A1B4A">
        <w:rPr>
          <w:rFonts w:eastAsia="Times New Roman"/>
          <w:bCs/>
          <w:shd w:val="clear" w:color="auto" w:fill="FFFFFF"/>
        </w:rPr>
        <w:t>να</w:t>
      </w:r>
      <w:r>
        <w:rPr>
          <w:rFonts w:eastAsia="Times New Roman" w:cs="Times New Roman"/>
          <w:bCs/>
          <w:shd w:val="clear" w:color="auto" w:fill="FFFFFF"/>
        </w:rPr>
        <w:t xml:space="preserve"> προστίθενται τμήματα οδών, </w:t>
      </w:r>
      <w:r w:rsidRPr="008A1B4A">
        <w:rPr>
          <w:rFonts w:eastAsia="Times New Roman"/>
          <w:bCs/>
          <w:shd w:val="clear" w:color="auto" w:fill="FFFFFF"/>
        </w:rPr>
        <w:t>να</w:t>
      </w:r>
      <w:r>
        <w:rPr>
          <w:rFonts w:eastAsia="Times New Roman" w:cs="Times New Roman"/>
          <w:bCs/>
          <w:shd w:val="clear" w:color="auto" w:fill="FFFFFF"/>
        </w:rPr>
        <w:t xml:space="preserve"> αίρεται η αναστολή. </w:t>
      </w:r>
      <w:r w:rsidRPr="008A1B4A">
        <w:rPr>
          <w:rFonts w:eastAsia="Times New Roman"/>
          <w:bCs/>
          <w:shd w:val="clear" w:color="auto" w:fill="FFFFFF"/>
        </w:rPr>
        <w:t>Μ</w:t>
      </w:r>
      <w:r>
        <w:rPr>
          <w:rFonts w:eastAsia="Times New Roman"/>
          <w:bCs/>
          <w:shd w:val="clear" w:color="auto" w:fill="FFFFFF"/>
        </w:rPr>
        <w:t xml:space="preserve">α αυτό, σε τελευταία ανάλυση, </w:t>
      </w:r>
      <w:r w:rsidRPr="008A1B4A">
        <w:rPr>
          <w:rFonts w:eastAsia="Times New Roman"/>
          <w:bCs/>
          <w:shd w:val="clear" w:color="auto" w:fill="FFFFFF"/>
        </w:rPr>
        <w:t>δεν</w:t>
      </w:r>
      <w:r>
        <w:rPr>
          <w:rFonts w:eastAsia="Times New Roman"/>
          <w:bCs/>
          <w:shd w:val="clear" w:color="auto" w:fill="FFFFFF"/>
        </w:rPr>
        <w:t xml:space="preserve"> δημιουργεί </w:t>
      </w:r>
      <w:r w:rsidRPr="008A1B4A">
        <w:rPr>
          <w:rFonts w:eastAsia="Times New Roman"/>
          <w:bCs/>
          <w:shd w:val="clear" w:color="auto" w:fill="FFFFFF"/>
        </w:rPr>
        <w:t>μια</w:t>
      </w:r>
      <w:r>
        <w:rPr>
          <w:rFonts w:eastAsia="Times New Roman"/>
          <w:bCs/>
          <w:shd w:val="clear" w:color="auto" w:fill="FFFFFF"/>
        </w:rPr>
        <w:t xml:space="preserve"> τεράστια ανασφάλεια ως προς το τι τελικώς πρόκειται </w:t>
      </w:r>
      <w:r w:rsidRPr="008A1B4A">
        <w:rPr>
          <w:rFonts w:eastAsia="Times New Roman"/>
          <w:bCs/>
          <w:shd w:val="clear" w:color="auto" w:fill="FFFFFF"/>
        </w:rPr>
        <w:t>να</w:t>
      </w:r>
      <w:r>
        <w:rPr>
          <w:rFonts w:eastAsia="Times New Roman"/>
          <w:bCs/>
          <w:shd w:val="clear" w:color="auto" w:fill="FFFFFF"/>
        </w:rPr>
        <w:t xml:space="preserve"> γίνει με την ανοικοδόμηση </w:t>
      </w:r>
      <w:r w:rsidRPr="008A1B4A">
        <w:rPr>
          <w:rFonts w:eastAsia="Times New Roman"/>
          <w:bCs/>
          <w:shd w:val="clear" w:color="auto" w:fill="FFFFFF"/>
        </w:rPr>
        <w:t>και</w:t>
      </w:r>
      <w:r>
        <w:rPr>
          <w:rFonts w:eastAsia="Times New Roman"/>
          <w:bCs/>
          <w:shd w:val="clear" w:color="auto" w:fill="FFFFFF"/>
        </w:rPr>
        <w:t xml:space="preserve"> τους όρους ανοικοδόμησης της περιοχής; </w:t>
      </w:r>
    </w:p>
    <w:p w14:paraId="0E0C9EA8" w14:textId="77777777" w:rsidR="00BD61E1" w:rsidRDefault="00340392">
      <w:pPr>
        <w:spacing w:line="600" w:lineRule="auto"/>
        <w:ind w:firstLine="720"/>
        <w:jc w:val="both"/>
        <w:rPr>
          <w:rFonts w:eastAsia="Times New Roman"/>
          <w:bCs/>
          <w:shd w:val="clear" w:color="auto" w:fill="FFFFFF"/>
        </w:rPr>
      </w:pPr>
      <w:r w:rsidRPr="008A1B4A">
        <w:rPr>
          <w:rFonts w:eastAsia="Times New Roman"/>
          <w:bCs/>
          <w:shd w:val="clear" w:color="auto" w:fill="FFFFFF"/>
        </w:rPr>
        <w:lastRenderedPageBreak/>
        <w:t>Κυρίες και κύριοι συνάδελφοι</w:t>
      </w:r>
      <w:r>
        <w:rPr>
          <w:rFonts w:eastAsia="Times New Roman"/>
          <w:bCs/>
          <w:shd w:val="clear" w:color="auto" w:fill="FFFFFF"/>
        </w:rPr>
        <w:t xml:space="preserve">, κλείνω, λέγοντας το εξής. Εδώ </w:t>
      </w:r>
      <w:r w:rsidRPr="009D4BE0">
        <w:rPr>
          <w:rFonts w:eastAsia="Times New Roman"/>
          <w:bCs/>
          <w:shd w:val="clear" w:color="auto" w:fill="FFFFFF"/>
        </w:rPr>
        <w:t>είναι</w:t>
      </w:r>
      <w:r>
        <w:rPr>
          <w:rFonts w:eastAsia="Times New Roman"/>
          <w:bCs/>
          <w:shd w:val="clear" w:color="auto" w:fill="FFFFFF"/>
        </w:rPr>
        <w:t xml:space="preserve"> προφανής η αγωνί</w:t>
      </w:r>
      <w:r>
        <w:rPr>
          <w:rFonts w:eastAsia="Times New Roman"/>
          <w:bCs/>
          <w:shd w:val="clear" w:color="auto" w:fill="FFFFFF"/>
        </w:rPr>
        <w:t xml:space="preserve">α ενός </w:t>
      </w:r>
      <w:proofErr w:type="spellStart"/>
      <w:r>
        <w:rPr>
          <w:rFonts w:eastAsia="Times New Roman"/>
          <w:bCs/>
          <w:shd w:val="clear" w:color="auto" w:fill="FFFFFF"/>
        </w:rPr>
        <w:t>καταρρέοντος</w:t>
      </w:r>
      <w:proofErr w:type="spellEnd"/>
      <w:r>
        <w:rPr>
          <w:rFonts w:eastAsia="Times New Roman"/>
          <w:bCs/>
          <w:shd w:val="clear" w:color="auto" w:fill="FFFFFF"/>
        </w:rPr>
        <w:t xml:space="preserve"> ΣΥΡΙΖΑ </w:t>
      </w:r>
      <w:r w:rsidRPr="009D4BE0">
        <w:rPr>
          <w:rFonts w:eastAsia="Times New Roman"/>
          <w:bCs/>
          <w:shd w:val="clear" w:color="auto" w:fill="FFFFFF"/>
        </w:rPr>
        <w:t>να</w:t>
      </w:r>
      <w:r>
        <w:rPr>
          <w:rFonts w:eastAsia="Times New Roman"/>
          <w:bCs/>
          <w:shd w:val="clear" w:color="auto" w:fill="FFFFFF"/>
        </w:rPr>
        <w:t xml:space="preserve"> μας πείσει </w:t>
      </w:r>
      <w:r w:rsidRPr="009D4BE0">
        <w:rPr>
          <w:rFonts w:eastAsia="Times New Roman"/>
          <w:bCs/>
          <w:shd w:val="clear" w:color="auto" w:fill="FFFFFF"/>
        </w:rPr>
        <w:t>ότι</w:t>
      </w:r>
      <w:r>
        <w:rPr>
          <w:rFonts w:eastAsia="Times New Roman"/>
          <w:bCs/>
          <w:shd w:val="clear" w:color="auto" w:fill="FFFFFF"/>
        </w:rPr>
        <w:t xml:space="preserve"> ξαφνικά </w:t>
      </w:r>
      <w:r w:rsidRPr="009D4BE0">
        <w:rPr>
          <w:rFonts w:eastAsia="Times New Roman"/>
          <w:bCs/>
          <w:shd w:val="clear" w:color="auto" w:fill="FFFFFF"/>
        </w:rPr>
        <w:t>δεν</w:t>
      </w:r>
      <w:r>
        <w:rPr>
          <w:rFonts w:eastAsia="Times New Roman"/>
          <w:bCs/>
          <w:shd w:val="clear" w:color="auto" w:fill="FFFFFF"/>
        </w:rPr>
        <w:t xml:space="preserve"> </w:t>
      </w:r>
      <w:r w:rsidRPr="009D4BE0">
        <w:rPr>
          <w:rFonts w:eastAsia="Times New Roman"/>
          <w:bCs/>
          <w:shd w:val="clear" w:color="auto" w:fill="FFFFFF"/>
        </w:rPr>
        <w:t>έχει</w:t>
      </w:r>
      <w:r>
        <w:rPr>
          <w:rFonts w:eastAsia="Times New Roman"/>
          <w:bCs/>
          <w:shd w:val="clear" w:color="auto" w:fill="FFFFFF"/>
        </w:rPr>
        <w:t xml:space="preserve"> κα</w:t>
      </w:r>
      <w:r>
        <w:rPr>
          <w:rFonts w:eastAsia="Times New Roman"/>
          <w:bCs/>
          <w:shd w:val="clear" w:color="auto" w:fill="FFFFFF"/>
        </w:rPr>
        <w:t>μ</w:t>
      </w:r>
      <w:r>
        <w:rPr>
          <w:rFonts w:eastAsia="Times New Roman"/>
          <w:bCs/>
          <w:shd w:val="clear" w:color="auto" w:fill="FFFFFF"/>
        </w:rPr>
        <w:t xml:space="preserve">μία ευθύνη </w:t>
      </w:r>
      <w:r w:rsidRPr="009D4BE0">
        <w:rPr>
          <w:rFonts w:eastAsia="Times New Roman"/>
          <w:bCs/>
          <w:shd w:val="clear" w:color="auto" w:fill="FFFFFF"/>
        </w:rPr>
        <w:t>και</w:t>
      </w:r>
      <w:r>
        <w:rPr>
          <w:rFonts w:eastAsia="Times New Roman"/>
          <w:bCs/>
          <w:shd w:val="clear" w:color="auto" w:fill="FFFFFF"/>
        </w:rPr>
        <w:t xml:space="preserve"> </w:t>
      </w:r>
      <w:r w:rsidRPr="009D4BE0">
        <w:rPr>
          <w:rFonts w:eastAsia="Times New Roman"/>
          <w:bCs/>
          <w:shd w:val="clear" w:color="auto" w:fill="FFFFFF"/>
        </w:rPr>
        <w:t>να</w:t>
      </w:r>
      <w:r>
        <w:rPr>
          <w:rFonts w:eastAsia="Times New Roman"/>
          <w:bCs/>
          <w:shd w:val="clear" w:color="auto" w:fill="FFFFFF"/>
        </w:rPr>
        <w:t xml:space="preserve"> ακούσουμε το συγκλονιστικό </w:t>
      </w:r>
      <w:r w:rsidRPr="009D4BE0">
        <w:rPr>
          <w:rFonts w:eastAsia="Times New Roman"/>
          <w:bCs/>
          <w:shd w:val="clear" w:color="auto" w:fill="FFFFFF"/>
        </w:rPr>
        <w:t>ότι</w:t>
      </w:r>
      <w:r>
        <w:rPr>
          <w:rFonts w:eastAsia="Times New Roman"/>
          <w:bCs/>
          <w:shd w:val="clear" w:color="auto" w:fill="FFFFFF"/>
        </w:rPr>
        <w:t xml:space="preserve"> ο χρόνος ξεκινά να μετρά τις τελευταίες εκατό μέρες!</w:t>
      </w:r>
    </w:p>
    <w:p w14:paraId="0E0C9EA9" w14:textId="77777777" w:rsidR="00BD61E1" w:rsidRDefault="00340392">
      <w:pPr>
        <w:spacing w:line="600" w:lineRule="auto"/>
        <w:ind w:firstLine="720"/>
        <w:jc w:val="both"/>
        <w:rPr>
          <w:rFonts w:eastAsia="Times New Roman"/>
          <w:bCs/>
          <w:shd w:val="clear" w:color="auto" w:fill="FFFFFF"/>
        </w:rPr>
      </w:pPr>
      <w:r w:rsidRPr="00D7472D">
        <w:rPr>
          <w:rFonts w:eastAsia="Times New Roman"/>
          <w:bCs/>
          <w:shd w:val="clear" w:color="auto" w:fill="FFFFFF"/>
        </w:rPr>
        <w:t>Όμως</w:t>
      </w:r>
      <w:r>
        <w:rPr>
          <w:rFonts w:eastAsia="Times New Roman"/>
          <w:bCs/>
          <w:shd w:val="clear" w:color="auto" w:fill="FFFFFF"/>
        </w:rPr>
        <w:t xml:space="preserve">, σε τελευταία ανάλυση, τα πράγματα </w:t>
      </w:r>
      <w:r w:rsidRPr="009D4BE0">
        <w:rPr>
          <w:rFonts w:eastAsia="Times New Roman"/>
          <w:bCs/>
          <w:shd w:val="clear" w:color="auto" w:fill="FFFFFF"/>
        </w:rPr>
        <w:t>είναι</w:t>
      </w:r>
      <w:r>
        <w:rPr>
          <w:rFonts w:eastAsia="Times New Roman"/>
          <w:bCs/>
          <w:shd w:val="clear" w:color="auto" w:fill="FFFFFF"/>
        </w:rPr>
        <w:t xml:space="preserve"> δεδομένα. Έχετε πεπραγμένα τετραετίας </w:t>
      </w:r>
      <w:r w:rsidRPr="009D4BE0">
        <w:rPr>
          <w:rFonts w:eastAsia="Times New Roman"/>
          <w:bCs/>
          <w:shd w:val="clear" w:color="auto" w:fill="FFFFFF"/>
        </w:rPr>
        <w:t>και</w:t>
      </w:r>
      <w:r>
        <w:rPr>
          <w:rFonts w:eastAsia="Times New Roman"/>
          <w:bCs/>
          <w:shd w:val="clear" w:color="auto" w:fill="FFFFFF"/>
        </w:rPr>
        <w:t xml:space="preserve"> έχουμε, </w:t>
      </w:r>
      <w:r w:rsidRPr="009D4BE0">
        <w:rPr>
          <w:rFonts w:eastAsia="Times New Roman"/>
          <w:bCs/>
          <w:shd w:val="clear" w:color="auto" w:fill="FFFFFF"/>
        </w:rPr>
        <w:t>επίσης</w:t>
      </w:r>
      <w:r>
        <w:rPr>
          <w:rFonts w:eastAsia="Times New Roman"/>
          <w:bCs/>
          <w:shd w:val="clear" w:color="auto" w:fill="FFFFFF"/>
        </w:rPr>
        <w:t xml:space="preserve">, πεπραγμένα </w:t>
      </w:r>
      <w:r w:rsidRPr="009D4BE0">
        <w:rPr>
          <w:rFonts w:eastAsia="Times New Roman"/>
          <w:bCs/>
          <w:shd w:val="clear" w:color="auto" w:fill="FFFFFF"/>
        </w:rPr>
        <w:t>και</w:t>
      </w:r>
      <w:r>
        <w:rPr>
          <w:rFonts w:eastAsia="Times New Roman"/>
          <w:bCs/>
          <w:shd w:val="clear" w:color="auto" w:fill="FFFFFF"/>
        </w:rPr>
        <w:t xml:space="preserve"> οι συγκρίσεις </w:t>
      </w:r>
      <w:r w:rsidRPr="00D7472D">
        <w:rPr>
          <w:rFonts w:eastAsia="Times New Roman"/>
          <w:bCs/>
          <w:shd w:val="clear" w:color="auto" w:fill="FFFFFF"/>
        </w:rPr>
        <w:t>είναι</w:t>
      </w:r>
      <w:r>
        <w:rPr>
          <w:rFonts w:eastAsia="Times New Roman"/>
          <w:bCs/>
          <w:shd w:val="clear" w:color="auto" w:fill="FFFFFF"/>
        </w:rPr>
        <w:t xml:space="preserve"> αναπόφευκτες. Ο λαός μας θυμάται πως έβγαινε η πατρίδα μας από την κρίση, όταν αποφασίσατε </w:t>
      </w:r>
      <w:r w:rsidRPr="009D4BE0">
        <w:rPr>
          <w:rFonts w:eastAsia="Times New Roman"/>
          <w:bCs/>
          <w:shd w:val="clear" w:color="auto" w:fill="FFFFFF"/>
        </w:rPr>
        <w:t>να</w:t>
      </w:r>
      <w:r>
        <w:rPr>
          <w:rFonts w:eastAsia="Times New Roman"/>
          <w:bCs/>
          <w:shd w:val="clear" w:color="auto" w:fill="FFFFFF"/>
        </w:rPr>
        <w:t xml:space="preserve"> διακόψετε το έργο της </w:t>
      </w:r>
      <w:r w:rsidRPr="009D4BE0">
        <w:rPr>
          <w:rFonts w:eastAsia="Times New Roman"/>
          <w:bCs/>
          <w:shd w:val="clear" w:color="auto" w:fill="FFFFFF"/>
        </w:rPr>
        <w:t>Κυβέρνηση</w:t>
      </w:r>
      <w:r>
        <w:rPr>
          <w:rFonts w:eastAsia="Times New Roman"/>
          <w:bCs/>
          <w:shd w:val="clear" w:color="auto" w:fill="FFFFFF"/>
        </w:rPr>
        <w:t xml:space="preserve">ς του Αντώνη Σαμαρά, </w:t>
      </w:r>
      <w:r w:rsidRPr="009D4BE0">
        <w:rPr>
          <w:rFonts w:eastAsia="Times New Roman"/>
          <w:bCs/>
          <w:shd w:val="clear" w:color="auto" w:fill="FFFFFF"/>
        </w:rPr>
        <w:t>για να</w:t>
      </w:r>
      <w:r>
        <w:rPr>
          <w:rFonts w:eastAsia="Times New Roman"/>
          <w:bCs/>
          <w:shd w:val="clear" w:color="auto" w:fill="FFFFFF"/>
        </w:rPr>
        <w:t xml:space="preserve"> </w:t>
      </w:r>
      <w:r>
        <w:rPr>
          <w:rFonts w:eastAsia="Times New Roman"/>
          <w:bCs/>
          <w:shd w:val="clear" w:color="auto" w:fill="FFFFFF"/>
        </w:rPr>
        <w:t xml:space="preserve">μας </w:t>
      </w:r>
      <w:r>
        <w:rPr>
          <w:rFonts w:eastAsia="Times New Roman"/>
          <w:bCs/>
          <w:shd w:val="clear" w:color="auto" w:fill="FFFFFF"/>
        </w:rPr>
        <w:t>β</w:t>
      </w:r>
      <w:r>
        <w:rPr>
          <w:rFonts w:eastAsia="Times New Roman"/>
          <w:bCs/>
          <w:shd w:val="clear" w:color="auto" w:fill="FFFFFF"/>
        </w:rPr>
        <w:t>υ</w:t>
      </w:r>
      <w:r>
        <w:rPr>
          <w:rFonts w:eastAsia="Times New Roman"/>
          <w:bCs/>
          <w:shd w:val="clear" w:color="auto" w:fill="FFFFFF"/>
        </w:rPr>
        <w:t>θ</w:t>
      </w:r>
      <w:r>
        <w:rPr>
          <w:rFonts w:eastAsia="Times New Roman"/>
          <w:bCs/>
          <w:shd w:val="clear" w:color="auto" w:fill="FFFFFF"/>
        </w:rPr>
        <w:t>ί</w:t>
      </w:r>
      <w:r>
        <w:rPr>
          <w:rFonts w:eastAsia="Times New Roman"/>
          <w:bCs/>
          <w:shd w:val="clear" w:color="auto" w:fill="FFFFFF"/>
        </w:rPr>
        <w:t xml:space="preserve">σετε σε </w:t>
      </w:r>
      <w:r w:rsidRPr="009D4BE0">
        <w:rPr>
          <w:rFonts w:eastAsia="Times New Roman"/>
          <w:bCs/>
          <w:shd w:val="clear" w:color="auto" w:fill="FFFFFF"/>
        </w:rPr>
        <w:t>μια</w:t>
      </w:r>
      <w:r>
        <w:rPr>
          <w:rFonts w:eastAsia="Times New Roman"/>
          <w:bCs/>
          <w:shd w:val="clear" w:color="auto" w:fill="FFFFFF"/>
        </w:rPr>
        <w:t xml:space="preserve"> παρατεταμένη κρίση, από την οπο</w:t>
      </w:r>
      <w:r>
        <w:rPr>
          <w:rFonts w:eastAsia="Times New Roman"/>
          <w:bCs/>
          <w:shd w:val="clear" w:color="auto" w:fill="FFFFFF"/>
        </w:rPr>
        <w:t xml:space="preserve">ία ακόμη </w:t>
      </w:r>
      <w:r w:rsidRPr="009D4BE0">
        <w:rPr>
          <w:rFonts w:eastAsia="Times New Roman"/>
          <w:bCs/>
          <w:shd w:val="clear" w:color="auto" w:fill="FFFFFF"/>
        </w:rPr>
        <w:t>δεν</w:t>
      </w:r>
      <w:r>
        <w:rPr>
          <w:rFonts w:eastAsia="Times New Roman"/>
          <w:bCs/>
          <w:shd w:val="clear" w:color="auto" w:fill="FFFFFF"/>
        </w:rPr>
        <w:t xml:space="preserve"> έχουμε βγει! </w:t>
      </w:r>
    </w:p>
    <w:p w14:paraId="0E0C9EAA" w14:textId="77777777" w:rsidR="00BD61E1" w:rsidRDefault="00340392">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E0C9EAB" w14:textId="77777777" w:rsidR="00BD61E1" w:rsidRDefault="00340392">
      <w:pPr>
        <w:spacing w:line="600" w:lineRule="auto"/>
        <w:ind w:firstLine="720"/>
        <w:jc w:val="both"/>
        <w:rPr>
          <w:rFonts w:eastAsia="Times New Roman"/>
          <w:bCs/>
          <w:shd w:val="clear" w:color="auto" w:fill="FFFFFF"/>
        </w:rPr>
      </w:pPr>
      <w:r w:rsidRPr="00D7472D">
        <w:rPr>
          <w:rFonts w:eastAsia="Times New Roman"/>
          <w:b/>
          <w:bCs/>
          <w:shd w:val="clear" w:color="auto" w:fill="FFFFFF"/>
        </w:rPr>
        <w:t>ΝΙΚΟΛΑΟΣ ΚΑΡΑΘΑΝΑΣΟΠΟΥΛΟΣ:</w:t>
      </w:r>
      <w:r>
        <w:rPr>
          <w:rFonts w:eastAsia="Times New Roman"/>
          <w:b/>
          <w:bCs/>
          <w:shd w:val="clear" w:color="auto" w:fill="FFFFFF"/>
        </w:rPr>
        <w:t xml:space="preserve"> </w:t>
      </w:r>
      <w:r w:rsidRPr="00D7472D">
        <w:rPr>
          <w:rFonts w:eastAsia="Times New Roman"/>
          <w:bCs/>
          <w:shd w:val="clear" w:color="auto" w:fill="FFFFFF"/>
        </w:rPr>
        <w:t>Κύριε Πρόεδρε</w:t>
      </w:r>
      <w:r>
        <w:rPr>
          <w:rFonts w:eastAsia="Times New Roman"/>
          <w:bCs/>
          <w:shd w:val="clear" w:color="auto" w:fill="FFFFFF"/>
        </w:rPr>
        <w:t xml:space="preserve">, </w:t>
      </w:r>
      <w:r w:rsidRPr="00D7472D">
        <w:rPr>
          <w:rFonts w:eastAsia="Times New Roman"/>
          <w:bCs/>
          <w:shd w:val="clear" w:color="auto" w:fill="FFFFFF"/>
        </w:rPr>
        <w:t>μπορ</w:t>
      </w:r>
      <w:r>
        <w:rPr>
          <w:rFonts w:eastAsia="Times New Roman"/>
          <w:bCs/>
          <w:shd w:val="clear" w:color="auto" w:fill="FFFFFF"/>
        </w:rPr>
        <w:t xml:space="preserve">ώ να έχω τον λόγο; </w:t>
      </w:r>
    </w:p>
    <w:p w14:paraId="0E0C9EAC" w14:textId="77777777" w:rsidR="00BD61E1" w:rsidRDefault="00340392">
      <w:pPr>
        <w:spacing w:line="600" w:lineRule="auto"/>
        <w:ind w:firstLine="720"/>
        <w:jc w:val="both"/>
        <w:rPr>
          <w:rFonts w:eastAsia="Times New Roman"/>
          <w:bCs/>
          <w:shd w:val="clear" w:color="auto" w:fill="FFFFFF"/>
        </w:rPr>
      </w:pPr>
      <w:r w:rsidRPr="009D4BE0">
        <w:rPr>
          <w:rFonts w:eastAsia="Times New Roman"/>
          <w:b/>
          <w:bCs/>
          <w:shd w:val="clear" w:color="auto" w:fill="FFFFFF"/>
        </w:rPr>
        <w:t>ΠΡΟΕΔΡΕΥΩΝ (Αναστάσιος Κουράκης):</w:t>
      </w:r>
      <w:r>
        <w:rPr>
          <w:rFonts w:eastAsia="Times New Roman"/>
          <w:b/>
          <w:bCs/>
          <w:shd w:val="clear" w:color="auto" w:fill="FFFFFF"/>
        </w:rPr>
        <w:t xml:space="preserve"> </w:t>
      </w:r>
      <w:r>
        <w:rPr>
          <w:rFonts w:eastAsia="Times New Roman"/>
          <w:bCs/>
          <w:shd w:val="clear" w:color="auto" w:fill="FFFFFF"/>
        </w:rPr>
        <w:t xml:space="preserve">Μισό λεπτό, κύριε </w:t>
      </w:r>
      <w:proofErr w:type="spellStart"/>
      <w:r>
        <w:rPr>
          <w:rFonts w:eastAsia="Times New Roman"/>
          <w:bCs/>
          <w:shd w:val="clear" w:color="auto" w:fill="FFFFFF"/>
        </w:rPr>
        <w:t>Καραθανασόπουλε</w:t>
      </w:r>
      <w:proofErr w:type="spellEnd"/>
      <w:r>
        <w:rPr>
          <w:rFonts w:eastAsia="Times New Roman"/>
          <w:bCs/>
          <w:shd w:val="clear" w:color="auto" w:fill="FFFFFF"/>
        </w:rPr>
        <w:t xml:space="preserve">. Θέλετε να έχετε τον λόγο ως </w:t>
      </w:r>
      <w:r w:rsidRPr="00D06E68">
        <w:rPr>
          <w:rFonts w:eastAsia="Times New Roman"/>
          <w:bCs/>
          <w:shd w:val="clear" w:color="auto" w:fill="FFFFFF"/>
        </w:rPr>
        <w:t>Κοινοβουλευτ</w:t>
      </w:r>
      <w:r w:rsidRPr="00D06E68">
        <w:rPr>
          <w:rFonts w:eastAsia="Times New Roman"/>
          <w:bCs/>
          <w:shd w:val="clear" w:color="auto" w:fill="FFFFFF"/>
        </w:rPr>
        <w:t>ικό</w:t>
      </w:r>
      <w:r>
        <w:rPr>
          <w:rFonts w:eastAsia="Times New Roman"/>
          <w:bCs/>
          <w:shd w:val="clear" w:color="auto" w:fill="FFFFFF"/>
        </w:rPr>
        <w:t>ς</w:t>
      </w:r>
      <w:r w:rsidRPr="00D06E68">
        <w:rPr>
          <w:rFonts w:eastAsia="Times New Roman"/>
          <w:bCs/>
          <w:shd w:val="clear" w:color="auto" w:fill="FFFFFF"/>
        </w:rPr>
        <w:t xml:space="preserve"> Εκπρόσωπο</w:t>
      </w:r>
      <w:r>
        <w:rPr>
          <w:rFonts w:eastAsia="Times New Roman"/>
          <w:bCs/>
          <w:shd w:val="clear" w:color="auto" w:fill="FFFFFF"/>
        </w:rPr>
        <w:t>ς ή για να κάνετε κάποιο σχόλιο;</w:t>
      </w:r>
    </w:p>
    <w:p w14:paraId="0E0C9EAD" w14:textId="77777777" w:rsidR="00BD61E1" w:rsidRDefault="00340392">
      <w:pPr>
        <w:spacing w:line="600" w:lineRule="auto"/>
        <w:ind w:firstLine="720"/>
        <w:jc w:val="both"/>
        <w:rPr>
          <w:rFonts w:eastAsia="Times New Roman"/>
          <w:bCs/>
          <w:shd w:val="clear" w:color="auto" w:fill="FFFFFF"/>
        </w:rPr>
      </w:pPr>
      <w:r w:rsidRPr="00D7472D">
        <w:rPr>
          <w:rFonts w:eastAsia="Times New Roman"/>
          <w:b/>
          <w:bCs/>
          <w:shd w:val="clear" w:color="auto" w:fill="FFFFFF"/>
        </w:rPr>
        <w:t>ΝΙΚΟΛΑΟΣ ΚΑΡΑΘΑΝΑΣΟΠΟΥΛΟΣ:</w:t>
      </w:r>
      <w:r>
        <w:rPr>
          <w:rFonts w:eastAsia="Times New Roman"/>
          <w:b/>
          <w:bCs/>
          <w:shd w:val="clear" w:color="auto" w:fill="FFFFFF"/>
        </w:rPr>
        <w:t xml:space="preserve"> </w:t>
      </w:r>
      <w:r>
        <w:rPr>
          <w:rFonts w:eastAsia="Times New Roman"/>
          <w:bCs/>
          <w:shd w:val="clear" w:color="auto" w:fill="FFFFFF"/>
        </w:rPr>
        <w:t xml:space="preserve">Ως </w:t>
      </w:r>
      <w:r w:rsidRPr="00D06E68">
        <w:rPr>
          <w:rFonts w:eastAsia="Times New Roman"/>
          <w:bCs/>
          <w:shd w:val="clear" w:color="auto" w:fill="FFFFFF"/>
        </w:rPr>
        <w:t>Κοινοβουλευτικό</w:t>
      </w:r>
      <w:r>
        <w:rPr>
          <w:rFonts w:eastAsia="Times New Roman"/>
          <w:bCs/>
          <w:shd w:val="clear" w:color="auto" w:fill="FFFFFF"/>
        </w:rPr>
        <w:t>ς</w:t>
      </w:r>
      <w:r w:rsidRPr="00D06E68">
        <w:rPr>
          <w:rFonts w:eastAsia="Times New Roman"/>
          <w:bCs/>
          <w:shd w:val="clear" w:color="auto" w:fill="FFFFFF"/>
        </w:rPr>
        <w:t xml:space="preserve"> Εκπρόσωπο</w:t>
      </w:r>
      <w:r>
        <w:rPr>
          <w:rFonts w:eastAsia="Times New Roman"/>
          <w:bCs/>
          <w:shd w:val="clear" w:color="auto" w:fill="FFFFFF"/>
        </w:rPr>
        <w:t xml:space="preserve">ς, </w:t>
      </w:r>
      <w:r w:rsidRPr="00D06E68">
        <w:rPr>
          <w:rFonts w:eastAsia="Times New Roman"/>
          <w:bCs/>
          <w:shd w:val="clear" w:color="auto" w:fill="FFFFFF"/>
        </w:rPr>
        <w:t>κύριε Πρόεδρε</w:t>
      </w:r>
      <w:r>
        <w:rPr>
          <w:rFonts w:eastAsia="Times New Roman"/>
          <w:bCs/>
          <w:shd w:val="clear" w:color="auto" w:fill="FFFFFF"/>
        </w:rPr>
        <w:t xml:space="preserve">. </w:t>
      </w:r>
    </w:p>
    <w:p w14:paraId="0E0C9EAE" w14:textId="77777777" w:rsidR="00BD61E1" w:rsidRDefault="00340392">
      <w:pPr>
        <w:spacing w:line="600" w:lineRule="auto"/>
        <w:ind w:firstLine="720"/>
        <w:jc w:val="both"/>
        <w:rPr>
          <w:rFonts w:eastAsia="Times New Roman"/>
          <w:bCs/>
          <w:shd w:val="clear" w:color="auto" w:fill="FFFFFF"/>
        </w:rPr>
      </w:pPr>
      <w:r w:rsidRPr="00D06E68">
        <w:rPr>
          <w:rFonts w:eastAsia="Times New Roman"/>
          <w:b/>
          <w:bCs/>
          <w:shd w:val="clear" w:color="auto" w:fill="FFFFFF"/>
        </w:rPr>
        <w:lastRenderedPageBreak/>
        <w:t xml:space="preserve">ΠΡΟΕΔΡΕΥΩΝ (Αναστάσιος Κουράκης): </w:t>
      </w:r>
      <w:r>
        <w:rPr>
          <w:rFonts w:eastAsia="Times New Roman"/>
          <w:bCs/>
          <w:shd w:val="clear" w:color="auto" w:fill="FFFFFF"/>
        </w:rPr>
        <w:t xml:space="preserve">Θα σας πείραζε προηγουμένως </w:t>
      </w:r>
      <w:r w:rsidRPr="00D06E68">
        <w:rPr>
          <w:rFonts w:eastAsia="Times New Roman"/>
          <w:bCs/>
          <w:shd w:val="clear" w:color="auto" w:fill="FFFFFF"/>
        </w:rPr>
        <w:t>να</w:t>
      </w:r>
      <w:r>
        <w:rPr>
          <w:rFonts w:eastAsia="Times New Roman"/>
          <w:bCs/>
          <w:shd w:val="clear" w:color="auto" w:fill="FFFFFF"/>
        </w:rPr>
        <w:t xml:space="preserve"> κάνει ένα σχόλιο ο </w:t>
      </w:r>
      <w:r w:rsidRPr="00D06E68">
        <w:rPr>
          <w:rFonts w:eastAsia="Times New Roman"/>
          <w:bCs/>
          <w:shd w:val="clear" w:color="auto" w:fill="FFFFFF"/>
        </w:rPr>
        <w:t>κ</w:t>
      </w:r>
      <w:r>
        <w:rPr>
          <w:rFonts w:eastAsia="Times New Roman"/>
          <w:bCs/>
          <w:shd w:val="clear" w:color="auto" w:fill="FFFFFF"/>
        </w:rPr>
        <w:t xml:space="preserve">. </w:t>
      </w:r>
      <w:proofErr w:type="spellStart"/>
      <w:r>
        <w:rPr>
          <w:rFonts w:eastAsia="Times New Roman"/>
          <w:bCs/>
          <w:shd w:val="clear" w:color="auto" w:fill="FFFFFF"/>
        </w:rPr>
        <w:t>Δανέλλης</w:t>
      </w:r>
      <w:proofErr w:type="spellEnd"/>
      <w:r>
        <w:rPr>
          <w:rFonts w:eastAsia="Times New Roman"/>
          <w:bCs/>
          <w:shd w:val="clear" w:color="auto" w:fill="FFFFFF"/>
        </w:rPr>
        <w:t xml:space="preserve"> πάνω σε αυτά </w:t>
      </w:r>
      <w:r w:rsidRPr="00D06E68">
        <w:rPr>
          <w:rFonts w:eastAsia="Times New Roman"/>
          <w:bCs/>
          <w:shd w:val="clear" w:color="auto" w:fill="FFFFFF"/>
        </w:rPr>
        <w:t>που</w:t>
      </w:r>
      <w:r>
        <w:rPr>
          <w:rFonts w:eastAsia="Times New Roman"/>
          <w:bCs/>
          <w:shd w:val="clear" w:color="auto" w:fill="FFFFFF"/>
        </w:rPr>
        <w:t xml:space="preserve"> ακούστηκαν από τη Χρυσή Αυγή, ώστε να μην σας διακόψω μετά;</w:t>
      </w:r>
    </w:p>
    <w:p w14:paraId="0E0C9EAF" w14:textId="77777777" w:rsidR="00BD61E1" w:rsidRDefault="00340392">
      <w:pPr>
        <w:spacing w:line="600" w:lineRule="auto"/>
        <w:ind w:firstLine="720"/>
        <w:jc w:val="both"/>
        <w:rPr>
          <w:rFonts w:eastAsia="Times New Roman"/>
          <w:bCs/>
          <w:shd w:val="clear" w:color="auto" w:fill="FFFFFF"/>
        </w:rPr>
      </w:pPr>
      <w:r w:rsidRPr="00D7472D">
        <w:rPr>
          <w:rFonts w:eastAsia="Times New Roman"/>
          <w:b/>
          <w:bCs/>
          <w:shd w:val="clear" w:color="auto" w:fill="FFFFFF"/>
        </w:rPr>
        <w:t>ΝΙΚΟΛΑΟΣ ΚΑΡΑΘΑΝΑΣΟΠΟΥΛΟΣ:</w:t>
      </w:r>
      <w:r>
        <w:rPr>
          <w:rFonts w:eastAsia="Times New Roman"/>
          <w:b/>
          <w:bCs/>
          <w:shd w:val="clear" w:color="auto" w:fill="FFFFFF"/>
        </w:rPr>
        <w:t xml:space="preserve"> </w:t>
      </w:r>
      <w:r>
        <w:rPr>
          <w:rFonts w:eastAsia="Times New Roman"/>
          <w:bCs/>
          <w:shd w:val="clear" w:color="auto" w:fill="FFFFFF"/>
        </w:rPr>
        <w:t xml:space="preserve">Καθόλου, </w:t>
      </w:r>
      <w:r w:rsidRPr="00D7472D">
        <w:rPr>
          <w:rFonts w:eastAsia="Times New Roman"/>
          <w:bCs/>
          <w:shd w:val="clear" w:color="auto" w:fill="FFFFFF"/>
        </w:rPr>
        <w:t>κύριε Πρόεδρε</w:t>
      </w:r>
      <w:r>
        <w:rPr>
          <w:rFonts w:eastAsia="Times New Roman"/>
          <w:bCs/>
          <w:shd w:val="clear" w:color="auto" w:fill="FFFFFF"/>
        </w:rPr>
        <w:t>.</w:t>
      </w:r>
    </w:p>
    <w:p w14:paraId="0E0C9EB0" w14:textId="77777777" w:rsidR="00BD61E1" w:rsidRDefault="00340392">
      <w:pPr>
        <w:spacing w:line="600" w:lineRule="auto"/>
        <w:ind w:firstLine="720"/>
        <w:jc w:val="both"/>
        <w:rPr>
          <w:rFonts w:eastAsia="Times New Roman"/>
          <w:bCs/>
          <w:shd w:val="clear" w:color="auto" w:fill="FFFFFF"/>
        </w:rPr>
      </w:pPr>
      <w:r w:rsidRPr="00D7472D">
        <w:rPr>
          <w:rFonts w:eastAsia="Times New Roman"/>
          <w:b/>
          <w:bCs/>
          <w:shd w:val="clear" w:color="auto" w:fill="FFFFFF"/>
        </w:rPr>
        <w:t xml:space="preserve">ΠΡΟΕΔΡΕΥΩΝ (Αναστάσιος Κουράκης): </w:t>
      </w:r>
      <w:r>
        <w:rPr>
          <w:rFonts w:eastAsia="Times New Roman"/>
          <w:bCs/>
          <w:shd w:val="clear" w:color="auto" w:fill="FFFFFF"/>
        </w:rPr>
        <w:t xml:space="preserve">Κύριε </w:t>
      </w:r>
      <w:proofErr w:type="spellStart"/>
      <w:r>
        <w:rPr>
          <w:rFonts w:eastAsia="Times New Roman"/>
          <w:bCs/>
          <w:shd w:val="clear" w:color="auto" w:fill="FFFFFF"/>
        </w:rPr>
        <w:t>Δανέλλη</w:t>
      </w:r>
      <w:proofErr w:type="spellEnd"/>
      <w:r>
        <w:rPr>
          <w:rFonts w:eastAsia="Times New Roman"/>
          <w:bCs/>
          <w:shd w:val="clear" w:color="auto" w:fill="FFFFFF"/>
        </w:rPr>
        <w:t>, έχετε τον λόγο.</w:t>
      </w:r>
    </w:p>
    <w:p w14:paraId="0E0C9EB1" w14:textId="77777777" w:rsidR="00BD61E1" w:rsidRDefault="00340392">
      <w:pPr>
        <w:spacing w:line="600" w:lineRule="auto"/>
        <w:ind w:firstLine="720"/>
        <w:jc w:val="both"/>
        <w:rPr>
          <w:rFonts w:eastAsia="Times New Roman"/>
          <w:bCs/>
          <w:shd w:val="clear" w:color="auto" w:fill="FFFFFF"/>
        </w:rPr>
      </w:pPr>
      <w:r w:rsidRPr="00D7472D">
        <w:rPr>
          <w:rFonts w:eastAsia="Times New Roman"/>
          <w:b/>
          <w:bCs/>
          <w:shd w:val="clear" w:color="auto" w:fill="FFFFFF"/>
        </w:rPr>
        <w:t>ΣΠΥΡΙΔΩΝ ΔΑΝΕΛΛΗΣ:</w:t>
      </w:r>
      <w:r>
        <w:rPr>
          <w:rFonts w:eastAsia="Times New Roman"/>
          <w:bCs/>
          <w:shd w:val="clear" w:color="auto" w:fill="FFFFFF"/>
        </w:rPr>
        <w:t xml:space="preserve"> </w:t>
      </w:r>
      <w:r w:rsidRPr="00D06E68">
        <w:rPr>
          <w:rFonts w:eastAsia="Times New Roman"/>
          <w:bCs/>
          <w:shd w:val="clear" w:color="auto" w:fill="FFFFFF"/>
        </w:rPr>
        <w:t>Ευχαριστώ πολύ</w:t>
      </w:r>
      <w:r>
        <w:rPr>
          <w:rFonts w:eastAsia="Times New Roman"/>
          <w:bCs/>
          <w:shd w:val="clear" w:color="auto" w:fill="FFFFFF"/>
        </w:rPr>
        <w:t xml:space="preserve">, </w:t>
      </w:r>
      <w:r w:rsidRPr="00D06E68">
        <w:rPr>
          <w:rFonts w:eastAsia="Times New Roman"/>
          <w:bCs/>
          <w:shd w:val="clear" w:color="auto" w:fill="FFFFFF"/>
        </w:rPr>
        <w:t>κύριε Πρόεδρε</w:t>
      </w:r>
      <w:r>
        <w:rPr>
          <w:rFonts w:eastAsia="Times New Roman"/>
          <w:bCs/>
          <w:shd w:val="clear" w:color="auto" w:fill="FFFFFF"/>
        </w:rPr>
        <w:t xml:space="preserve"> και </w:t>
      </w:r>
      <w:r w:rsidRPr="00D06E68">
        <w:rPr>
          <w:rFonts w:eastAsia="Times New Roman"/>
          <w:bCs/>
          <w:shd w:val="clear" w:color="auto" w:fill="FFFFFF"/>
        </w:rPr>
        <w:t>ευχαριστώ</w:t>
      </w:r>
      <w:r>
        <w:rPr>
          <w:rFonts w:eastAsia="Times New Roman"/>
          <w:bCs/>
          <w:shd w:val="clear" w:color="auto" w:fill="FFFFFF"/>
        </w:rPr>
        <w:t xml:space="preserve"> και τον συνάδελφο. </w:t>
      </w:r>
    </w:p>
    <w:p w14:paraId="0E0C9EB2" w14:textId="77777777" w:rsidR="00BD61E1" w:rsidRDefault="00340392">
      <w:pPr>
        <w:spacing w:line="600" w:lineRule="auto"/>
        <w:ind w:firstLine="720"/>
        <w:jc w:val="both"/>
        <w:rPr>
          <w:rFonts w:eastAsia="Times New Roman"/>
          <w:bCs/>
          <w:shd w:val="clear" w:color="auto" w:fill="FFFFFF"/>
        </w:rPr>
      </w:pPr>
      <w:r>
        <w:rPr>
          <w:rFonts w:eastAsia="Times New Roman"/>
          <w:bCs/>
          <w:shd w:val="clear" w:color="auto" w:fill="FFFFFF"/>
        </w:rPr>
        <w:t xml:space="preserve">Ίσως, γνωρίζοντας </w:t>
      </w:r>
      <w:r w:rsidRPr="00D06E68">
        <w:rPr>
          <w:rFonts w:eastAsia="Times New Roman"/>
          <w:bCs/>
          <w:shd w:val="clear" w:color="auto" w:fill="FFFFFF"/>
        </w:rPr>
        <w:t>ότι</w:t>
      </w:r>
      <w:r>
        <w:rPr>
          <w:rFonts w:eastAsia="Times New Roman"/>
          <w:bCs/>
          <w:shd w:val="clear" w:color="auto" w:fill="FFFFFF"/>
        </w:rPr>
        <w:t xml:space="preserve"> </w:t>
      </w:r>
      <w:r>
        <w:rPr>
          <w:rFonts w:eastAsia="Times New Roman" w:cs="Times New Roman"/>
          <w:bCs/>
        </w:rPr>
        <w:t>«</w:t>
      </w:r>
      <w:proofErr w:type="spellStart"/>
      <w:r>
        <w:rPr>
          <w:rFonts w:eastAsia="Times New Roman" w:cs="Times New Roman"/>
          <w:bCs/>
        </w:rPr>
        <w:t>Ἔξεστι</w:t>
      </w:r>
      <w:proofErr w:type="spellEnd"/>
      <w:r>
        <w:rPr>
          <w:rFonts w:eastAsia="Times New Roman" w:cs="Times New Roman"/>
          <w:bCs/>
        </w:rPr>
        <w:t xml:space="preserve"> </w:t>
      </w:r>
      <w:proofErr w:type="spellStart"/>
      <w:r>
        <w:rPr>
          <w:rFonts w:eastAsia="Times New Roman" w:cs="Times New Roman"/>
        </w:rPr>
        <w:t>Κλαζομενίοις</w:t>
      </w:r>
      <w:proofErr w:type="spellEnd"/>
      <w:r>
        <w:rPr>
          <w:rFonts w:eastAsia="Times New Roman" w:cs="Times New Roman"/>
        </w:rPr>
        <w:t xml:space="preserve"> </w:t>
      </w:r>
      <w:proofErr w:type="spellStart"/>
      <w:r w:rsidRPr="00D06E68">
        <w:rPr>
          <w:rFonts w:eastAsia="Times New Roman" w:cs="Times New Roman"/>
        </w:rPr>
        <w:t>ἀσχημονεῖν</w:t>
      </w:r>
      <w:proofErr w:type="spellEnd"/>
      <w:r>
        <w:rPr>
          <w:rFonts w:eastAsia="Times New Roman" w:cs="Times New Roman"/>
          <w:bCs/>
        </w:rPr>
        <w:t xml:space="preserve">», </w:t>
      </w:r>
      <w:r>
        <w:rPr>
          <w:rFonts w:eastAsia="Times New Roman"/>
          <w:bCs/>
          <w:shd w:val="clear" w:color="auto" w:fill="FFFFFF"/>
        </w:rPr>
        <w:t xml:space="preserve">θα μπορούσε κανείς </w:t>
      </w:r>
      <w:r w:rsidRPr="00D06E68">
        <w:rPr>
          <w:rFonts w:eastAsia="Times New Roman"/>
          <w:bCs/>
          <w:shd w:val="clear" w:color="auto" w:fill="FFFFFF"/>
        </w:rPr>
        <w:t>να</w:t>
      </w:r>
      <w:r>
        <w:rPr>
          <w:rFonts w:eastAsia="Times New Roman"/>
          <w:bCs/>
          <w:shd w:val="clear" w:color="auto" w:fill="FFFFFF"/>
        </w:rPr>
        <w:t xml:space="preserve"> μην σχολιάζει τα γνωστά παραληρήματα της Χρυσής Αυγής, </w:t>
      </w:r>
      <w:r w:rsidRPr="00D06E68">
        <w:rPr>
          <w:rFonts w:eastAsia="Times New Roman"/>
          <w:bCs/>
          <w:shd w:val="clear" w:color="auto" w:fill="FFFFFF"/>
        </w:rPr>
        <w:t>αλλά</w:t>
      </w:r>
      <w:r>
        <w:rPr>
          <w:rFonts w:eastAsia="Times New Roman"/>
          <w:bCs/>
          <w:shd w:val="clear" w:color="auto" w:fill="FFFFFF"/>
        </w:rPr>
        <w:t xml:space="preserve"> εδώ έχουμε κάτι εξαιρετικά επικίνδυνο, κ</w:t>
      </w:r>
      <w:r w:rsidRPr="00D06E68">
        <w:rPr>
          <w:rFonts w:eastAsia="Times New Roman"/>
          <w:bCs/>
          <w:shd w:val="clear" w:color="auto" w:fill="FFFFFF"/>
        </w:rPr>
        <w:t>ύριε Πρόεδρε</w:t>
      </w:r>
      <w:r>
        <w:rPr>
          <w:rFonts w:eastAsia="Times New Roman"/>
          <w:bCs/>
          <w:shd w:val="clear" w:color="auto" w:fill="FFFFFF"/>
        </w:rPr>
        <w:t xml:space="preserve">, </w:t>
      </w:r>
      <w:r w:rsidRPr="00D06E68">
        <w:rPr>
          <w:rFonts w:eastAsia="Times New Roman"/>
          <w:bCs/>
          <w:shd w:val="clear" w:color="auto" w:fill="FFFFFF"/>
        </w:rPr>
        <w:t>που</w:t>
      </w:r>
      <w:r>
        <w:rPr>
          <w:rFonts w:eastAsia="Times New Roman"/>
          <w:bCs/>
          <w:shd w:val="clear" w:color="auto" w:fill="FFFFFF"/>
        </w:rPr>
        <w:t xml:space="preserve"> εξελίσσεται τις τελευταίες ημέρες. Γ</w:t>
      </w:r>
      <w:r w:rsidRPr="00D06E68">
        <w:rPr>
          <w:rFonts w:eastAsia="Times New Roman"/>
          <w:bCs/>
          <w:shd w:val="clear" w:color="auto" w:fill="FFFFFF"/>
        </w:rPr>
        <w:t>ιατ</w:t>
      </w:r>
      <w:r w:rsidRPr="00D06E68">
        <w:rPr>
          <w:rFonts w:eastAsia="Times New Roman"/>
          <w:bCs/>
          <w:shd w:val="clear" w:color="auto" w:fill="FFFFFF"/>
        </w:rPr>
        <w:t>ί</w:t>
      </w:r>
      <w:r>
        <w:rPr>
          <w:rFonts w:eastAsia="Times New Roman"/>
          <w:bCs/>
          <w:shd w:val="clear" w:color="auto" w:fill="FFFFFF"/>
        </w:rPr>
        <w:t xml:space="preserve"> ο μιθριδατισμός της κοινωνίας</w:t>
      </w:r>
      <w:r>
        <w:rPr>
          <w:rFonts w:eastAsia="Times New Roman"/>
          <w:bCs/>
          <w:shd w:val="clear" w:color="auto" w:fill="FFFFFF"/>
        </w:rPr>
        <w:t>,</w:t>
      </w:r>
      <w:r>
        <w:rPr>
          <w:rFonts w:eastAsia="Times New Roman"/>
          <w:bCs/>
          <w:shd w:val="clear" w:color="auto" w:fill="FFFFFF"/>
        </w:rPr>
        <w:t xml:space="preserve"> </w:t>
      </w:r>
      <w:r w:rsidRPr="00D06E68">
        <w:rPr>
          <w:rFonts w:eastAsia="Times New Roman"/>
          <w:bCs/>
          <w:shd w:val="clear" w:color="auto" w:fill="FFFFFF"/>
        </w:rPr>
        <w:t>αλλά</w:t>
      </w:r>
      <w:r>
        <w:rPr>
          <w:rFonts w:eastAsia="Times New Roman"/>
          <w:bCs/>
          <w:shd w:val="clear" w:color="auto" w:fill="FFFFFF"/>
        </w:rPr>
        <w:t xml:space="preserve"> </w:t>
      </w:r>
      <w:r w:rsidRPr="00D06E68">
        <w:rPr>
          <w:rFonts w:eastAsia="Times New Roman"/>
          <w:bCs/>
          <w:shd w:val="clear" w:color="auto" w:fill="FFFFFF"/>
        </w:rPr>
        <w:t>και</w:t>
      </w:r>
      <w:r>
        <w:rPr>
          <w:rFonts w:eastAsia="Times New Roman"/>
          <w:bCs/>
          <w:shd w:val="clear" w:color="auto" w:fill="FFFFFF"/>
        </w:rPr>
        <w:t xml:space="preserve"> του συνταγματικού τόξου </w:t>
      </w:r>
      <w:r w:rsidRPr="00D06E68">
        <w:rPr>
          <w:rFonts w:eastAsia="Times New Roman"/>
          <w:bCs/>
          <w:shd w:val="clear" w:color="auto" w:fill="FFFFFF"/>
        </w:rPr>
        <w:t>είναι</w:t>
      </w:r>
      <w:r>
        <w:rPr>
          <w:rFonts w:eastAsia="Times New Roman"/>
          <w:bCs/>
          <w:shd w:val="clear" w:color="auto" w:fill="FFFFFF"/>
        </w:rPr>
        <w:t xml:space="preserve"> επικίνδυνος για τη </w:t>
      </w:r>
      <w:r>
        <w:rPr>
          <w:rFonts w:eastAsia="Times New Roman"/>
          <w:bCs/>
          <w:shd w:val="clear" w:color="auto" w:fill="FFFFFF"/>
        </w:rPr>
        <w:t>δ</w:t>
      </w:r>
      <w:r>
        <w:rPr>
          <w:rFonts w:eastAsia="Times New Roman"/>
          <w:bCs/>
          <w:shd w:val="clear" w:color="auto" w:fill="FFFFFF"/>
        </w:rPr>
        <w:t xml:space="preserve">ημοκρατία </w:t>
      </w:r>
      <w:r w:rsidRPr="00D06E68">
        <w:rPr>
          <w:rFonts w:eastAsia="Times New Roman"/>
          <w:bCs/>
          <w:shd w:val="clear" w:color="auto" w:fill="FFFFFF"/>
        </w:rPr>
        <w:t>και</w:t>
      </w:r>
      <w:r>
        <w:rPr>
          <w:rFonts w:eastAsia="Times New Roman"/>
          <w:bCs/>
          <w:shd w:val="clear" w:color="auto" w:fill="FFFFFF"/>
        </w:rPr>
        <w:t xml:space="preserve"> εδώ έχουμε </w:t>
      </w:r>
      <w:r w:rsidRPr="00D06E68">
        <w:rPr>
          <w:rFonts w:eastAsia="Times New Roman"/>
          <w:bCs/>
          <w:shd w:val="clear" w:color="auto" w:fill="FFFFFF"/>
        </w:rPr>
        <w:t>να</w:t>
      </w:r>
      <w:r>
        <w:rPr>
          <w:rFonts w:eastAsia="Times New Roman"/>
          <w:bCs/>
          <w:shd w:val="clear" w:color="auto" w:fill="FFFFFF"/>
        </w:rPr>
        <w:t xml:space="preserve"> κάνουμε πια με την εισβολή της Χρυσής Αυγής στα σχολεία.</w:t>
      </w:r>
    </w:p>
    <w:p w14:paraId="0E0C9EB3" w14:textId="77777777" w:rsidR="00BD61E1" w:rsidRDefault="00340392">
      <w:pPr>
        <w:spacing w:line="600" w:lineRule="auto"/>
        <w:ind w:firstLine="720"/>
        <w:jc w:val="both"/>
        <w:rPr>
          <w:rFonts w:eastAsia="Times New Roman"/>
          <w:bCs/>
          <w:shd w:val="clear" w:color="auto" w:fill="FFFFFF"/>
        </w:rPr>
      </w:pPr>
      <w:r>
        <w:rPr>
          <w:rFonts w:eastAsia="Times New Roman"/>
          <w:bCs/>
          <w:shd w:val="clear" w:color="auto" w:fill="FFFFFF"/>
        </w:rPr>
        <w:t xml:space="preserve">Για αυτό τον λόγο, </w:t>
      </w:r>
      <w:r w:rsidRPr="00D06E68">
        <w:rPr>
          <w:rFonts w:eastAsia="Times New Roman"/>
          <w:bCs/>
          <w:shd w:val="clear" w:color="auto" w:fill="FFFFFF"/>
        </w:rPr>
        <w:t>θα</w:t>
      </w:r>
      <w:r>
        <w:rPr>
          <w:rFonts w:eastAsia="Times New Roman"/>
          <w:bCs/>
          <w:shd w:val="clear" w:color="auto" w:fill="FFFFFF"/>
        </w:rPr>
        <w:t xml:space="preserve"> ήθελα να πω </w:t>
      </w:r>
      <w:r w:rsidRPr="00D06E68">
        <w:rPr>
          <w:rFonts w:eastAsia="Times New Roman"/>
          <w:bCs/>
          <w:shd w:val="clear" w:color="auto" w:fill="FFFFFF"/>
        </w:rPr>
        <w:t>ότι</w:t>
      </w:r>
      <w:r>
        <w:rPr>
          <w:rFonts w:eastAsia="Times New Roman"/>
          <w:bCs/>
          <w:shd w:val="clear" w:color="auto" w:fill="FFFFFF"/>
        </w:rPr>
        <w:t xml:space="preserve"> οι απολογητές του ναζισμού </w:t>
      </w:r>
      <w:r w:rsidRPr="00D06E68">
        <w:rPr>
          <w:rFonts w:eastAsia="Times New Roman"/>
          <w:bCs/>
          <w:shd w:val="clear" w:color="auto" w:fill="FFFFFF"/>
        </w:rPr>
        <w:t>και</w:t>
      </w:r>
      <w:r>
        <w:rPr>
          <w:rFonts w:eastAsia="Times New Roman"/>
          <w:bCs/>
          <w:shd w:val="clear" w:color="auto" w:fill="FFFFFF"/>
        </w:rPr>
        <w:t xml:space="preserve"> του φασισμού </w:t>
      </w:r>
      <w:r w:rsidRPr="00D06E68">
        <w:rPr>
          <w:rFonts w:eastAsia="Times New Roman"/>
          <w:bCs/>
          <w:shd w:val="clear" w:color="auto" w:fill="FFFFFF"/>
        </w:rPr>
        <w:t>δεν</w:t>
      </w:r>
      <w:r>
        <w:rPr>
          <w:rFonts w:eastAsia="Times New Roman"/>
          <w:bCs/>
          <w:shd w:val="clear" w:color="auto" w:fill="FFFFFF"/>
        </w:rPr>
        <w:t xml:space="preserve"> δικαιούνται να μιλούν για πατρίδα </w:t>
      </w:r>
      <w:r w:rsidRPr="00D06E68">
        <w:rPr>
          <w:rFonts w:eastAsia="Times New Roman"/>
          <w:bCs/>
          <w:shd w:val="clear" w:color="auto" w:fill="FFFFFF"/>
        </w:rPr>
        <w:t>και</w:t>
      </w:r>
      <w:r>
        <w:rPr>
          <w:rFonts w:eastAsia="Times New Roman"/>
          <w:bCs/>
          <w:shd w:val="clear" w:color="auto" w:fill="FFFFFF"/>
        </w:rPr>
        <w:t xml:space="preserve"> πατριωτισμό. Κι </w:t>
      </w:r>
      <w:r w:rsidRPr="00D06E68">
        <w:rPr>
          <w:rFonts w:eastAsia="Times New Roman"/>
          <w:bCs/>
          <w:shd w:val="clear" w:color="auto" w:fill="FFFFFF"/>
        </w:rPr>
        <w:t>επειδή</w:t>
      </w:r>
      <w:r>
        <w:rPr>
          <w:rFonts w:eastAsia="Times New Roman"/>
          <w:bCs/>
          <w:shd w:val="clear" w:color="auto" w:fill="FFFFFF"/>
        </w:rPr>
        <w:t xml:space="preserve"> </w:t>
      </w:r>
      <w:r w:rsidRPr="00D06E68">
        <w:rPr>
          <w:rFonts w:eastAsia="Times New Roman"/>
          <w:bCs/>
          <w:shd w:val="clear" w:color="auto" w:fill="FFFFFF"/>
        </w:rPr>
        <w:t>είναι</w:t>
      </w:r>
      <w:r>
        <w:rPr>
          <w:rFonts w:eastAsia="Times New Roman"/>
          <w:bCs/>
          <w:shd w:val="clear" w:color="auto" w:fill="FFFFFF"/>
        </w:rPr>
        <w:t xml:space="preserve"> </w:t>
      </w:r>
      <w:r w:rsidRPr="00D06E68">
        <w:rPr>
          <w:rFonts w:eastAsia="Times New Roman"/>
          <w:bCs/>
          <w:shd w:val="clear" w:color="auto" w:fill="FFFFFF"/>
        </w:rPr>
        <w:t>μια</w:t>
      </w:r>
      <w:r>
        <w:rPr>
          <w:rFonts w:eastAsia="Times New Roman"/>
          <w:bCs/>
          <w:shd w:val="clear" w:color="auto" w:fill="FFFFFF"/>
        </w:rPr>
        <w:t xml:space="preserve"> νέα υπόθεση αυτή, η εισβολή τους </w:t>
      </w:r>
      <w:r w:rsidRPr="00D06E68">
        <w:rPr>
          <w:rFonts w:eastAsia="Times New Roman"/>
          <w:bCs/>
          <w:shd w:val="clear" w:color="auto" w:fill="FFFFFF"/>
        </w:rPr>
        <w:t xml:space="preserve">δηλαδή </w:t>
      </w:r>
      <w:r>
        <w:rPr>
          <w:rFonts w:eastAsia="Times New Roman"/>
          <w:bCs/>
          <w:shd w:val="clear" w:color="auto" w:fill="FFFFFF"/>
        </w:rPr>
        <w:t xml:space="preserve">στο σχολείο και αυτό αποτελεί εξαιρετικό κίνδυνο για την επώαση </w:t>
      </w:r>
      <w:r>
        <w:rPr>
          <w:rFonts w:eastAsia="Times New Roman"/>
          <w:bCs/>
          <w:shd w:val="clear" w:color="auto" w:fill="FFFFFF"/>
        </w:rPr>
        <w:t>«</w:t>
      </w:r>
      <w:r>
        <w:rPr>
          <w:rFonts w:eastAsia="Times New Roman"/>
          <w:bCs/>
          <w:shd w:val="clear" w:color="auto" w:fill="FFFFFF"/>
        </w:rPr>
        <w:t>του αυγού του φιδιού</w:t>
      </w:r>
      <w:r>
        <w:rPr>
          <w:rFonts w:eastAsia="Times New Roman"/>
          <w:bCs/>
          <w:shd w:val="clear" w:color="auto" w:fill="FFFFFF"/>
        </w:rPr>
        <w:t>»</w:t>
      </w:r>
      <w:r>
        <w:rPr>
          <w:rFonts w:eastAsia="Times New Roman"/>
          <w:bCs/>
          <w:shd w:val="clear" w:color="auto" w:fill="FFFFFF"/>
        </w:rPr>
        <w:t xml:space="preserve"> για </w:t>
      </w:r>
      <w:r>
        <w:rPr>
          <w:rFonts w:eastAsia="Times New Roman"/>
          <w:bCs/>
          <w:shd w:val="clear" w:color="auto" w:fill="FFFFFF"/>
        </w:rPr>
        <w:lastRenderedPageBreak/>
        <w:t xml:space="preserve">το αύριο, </w:t>
      </w:r>
      <w:r w:rsidRPr="00D06E68">
        <w:rPr>
          <w:rFonts w:eastAsia="Times New Roman"/>
          <w:bCs/>
          <w:shd w:val="clear" w:color="auto" w:fill="FFFFFF"/>
        </w:rPr>
        <w:t>που</w:t>
      </w:r>
      <w:r>
        <w:rPr>
          <w:rFonts w:eastAsia="Times New Roman"/>
          <w:bCs/>
          <w:shd w:val="clear" w:color="auto" w:fill="FFFFFF"/>
        </w:rPr>
        <w:t xml:space="preserve"> το αύριο έρχεται, </w:t>
      </w:r>
      <w:r w:rsidRPr="00D06E68">
        <w:rPr>
          <w:rFonts w:eastAsia="Times New Roman"/>
          <w:bCs/>
          <w:shd w:val="clear" w:color="auto" w:fill="FFFFFF"/>
        </w:rPr>
        <w:t>γιατ</w:t>
      </w:r>
      <w:r w:rsidRPr="00D06E68">
        <w:rPr>
          <w:rFonts w:eastAsia="Times New Roman"/>
          <w:bCs/>
          <w:shd w:val="clear" w:color="auto" w:fill="FFFFFF"/>
        </w:rPr>
        <w:t>ί</w:t>
      </w:r>
      <w:r>
        <w:rPr>
          <w:rFonts w:eastAsia="Times New Roman"/>
          <w:bCs/>
          <w:shd w:val="clear" w:color="auto" w:fill="FFFFFF"/>
        </w:rPr>
        <w:t xml:space="preserve"> οι σημερινοί μαθητές </w:t>
      </w:r>
      <w:r w:rsidRPr="00D06E68">
        <w:rPr>
          <w:rFonts w:eastAsia="Times New Roman"/>
          <w:bCs/>
          <w:shd w:val="clear" w:color="auto" w:fill="FFFFFF"/>
        </w:rPr>
        <w:t>είναι</w:t>
      </w:r>
      <w:r>
        <w:rPr>
          <w:rFonts w:eastAsia="Times New Roman"/>
          <w:bCs/>
          <w:shd w:val="clear" w:color="auto" w:fill="FFFFFF"/>
        </w:rPr>
        <w:t xml:space="preserve"> οι αυριανοί πολίτες, για αυτόν τον λόγο, οφείλει η Δημοκρατία </w:t>
      </w:r>
      <w:r w:rsidRPr="00D06E68">
        <w:rPr>
          <w:rFonts w:eastAsia="Times New Roman"/>
          <w:bCs/>
          <w:shd w:val="clear" w:color="auto" w:fill="FFFFFF"/>
        </w:rPr>
        <w:t>να</w:t>
      </w:r>
      <w:r>
        <w:rPr>
          <w:rFonts w:eastAsia="Times New Roman"/>
          <w:bCs/>
          <w:shd w:val="clear" w:color="auto" w:fill="FFFFFF"/>
        </w:rPr>
        <w:t xml:space="preserve"> </w:t>
      </w:r>
      <w:proofErr w:type="spellStart"/>
      <w:r>
        <w:rPr>
          <w:rFonts w:eastAsia="Times New Roman"/>
          <w:bCs/>
          <w:shd w:val="clear" w:color="auto" w:fill="FFFFFF"/>
        </w:rPr>
        <w:t>αυτοπροστατευθεί</w:t>
      </w:r>
      <w:proofErr w:type="spellEnd"/>
      <w:r>
        <w:rPr>
          <w:rFonts w:eastAsia="Times New Roman"/>
          <w:bCs/>
          <w:shd w:val="clear" w:color="auto" w:fill="FFFFFF"/>
        </w:rPr>
        <w:t xml:space="preserve">. </w:t>
      </w:r>
      <w:r w:rsidRPr="00D06E68">
        <w:rPr>
          <w:rFonts w:eastAsia="Times New Roman"/>
          <w:bCs/>
          <w:shd w:val="clear" w:color="auto" w:fill="FFFFFF"/>
        </w:rPr>
        <w:t>Και</w:t>
      </w:r>
      <w:r>
        <w:rPr>
          <w:rFonts w:eastAsia="Times New Roman"/>
          <w:bCs/>
          <w:shd w:val="clear" w:color="auto" w:fill="FFFFFF"/>
        </w:rPr>
        <w:t xml:space="preserve"> γι</w:t>
      </w:r>
      <w:r>
        <w:rPr>
          <w:rFonts w:eastAsia="Times New Roman"/>
          <w:bCs/>
          <w:shd w:val="clear" w:color="auto" w:fill="FFFFFF"/>
        </w:rPr>
        <w:t>’</w:t>
      </w:r>
      <w:r>
        <w:rPr>
          <w:rFonts w:eastAsia="Times New Roman"/>
          <w:bCs/>
          <w:shd w:val="clear" w:color="auto" w:fill="FFFFFF"/>
        </w:rPr>
        <w:t xml:space="preserve"> αυτόν τον λόγο, </w:t>
      </w:r>
      <w:r w:rsidRPr="00D06E68">
        <w:rPr>
          <w:rFonts w:eastAsia="Times New Roman"/>
          <w:bCs/>
          <w:shd w:val="clear" w:color="auto" w:fill="FFFFFF"/>
        </w:rPr>
        <w:t>επειδή</w:t>
      </w:r>
      <w:r>
        <w:rPr>
          <w:rFonts w:eastAsia="Times New Roman"/>
          <w:bCs/>
          <w:shd w:val="clear" w:color="auto" w:fill="FFFFFF"/>
        </w:rPr>
        <w:t xml:space="preserve"> </w:t>
      </w:r>
      <w:r w:rsidRPr="00D06E68">
        <w:rPr>
          <w:rFonts w:eastAsia="Times New Roman"/>
          <w:bCs/>
          <w:shd w:val="clear" w:color="auto" w:fill="FFFFFF"/>
        </w:rPr>
        <w:t>δεν</w:t>
      </w:r>
      <w:r>
        <w:rPr>
          <w:rFonts w:eastAsia="Times New Roman"/>
          <w:bCs/>
          <w:shd w:val="clear" w:color="auto" w:fill="FFFFFF"/>
        </w:rPr>
        <w:t xml:space="preserve"> </w:t>
      </w:r>
      <w:r w:rsidRPr="00D06E68">
        <w:rPr>
          <w:rFonts w:eastAsia="Times New Roman"/>
          <w:bCs/>
          <w:shd w:val="clear" w:color="auto" w:fill="FFFFFF"/>
        </w:rPr>
        <w:t>πρέπει</w:t>
      </w:r>
      <w:r>
        <w:rPr>
          <w:rFonts w:eastAsia="Times New Roman"/>
          <w:bCs/>
          <w:shd w:val="clear" w:color="auto" w:fill="FFFFFF"/>
        </w:rPr>
        <w:t xml:space="preserve"> </w:t>
      </w:r>
      <w:r w:rsidRPr="00D06E68">
        <w:rPr>
          <w:rFonts w:eastAsia="Times New Roman"/>
          <w:bCs/>
          <w:shd w:val="clear" w:color="auto" w:fill="FFFFFF"/>
        </w:rPr>
        <w:t>να</w:t>
      </w:r>
      <w:r>
        <w:rPr>
          <w:rFonts w:eastAsia="Times New Roman"/>
          <w:bCs/>
          <w:shd w:val="clear" w:color="auto" w:fill="FFFFFF"/>
        </w:rPr>
        <w:t xml:space="preserve"> αφήνουμε τον μιθριδατισμό, </w:t>
      </w:r>
      <w:r w:rsidRPr="00D06E68">
        <w:rPr>
          <w:rFonts w:eastAsia="Times New Roman"/>
          <w:bCs/>
          <w:shd w:val="clear" w:color="auto" w:fill="FFFFFF"/>
        </w:rPr>
        <w:t>νομίζω</w:t>
      </w:r>
      <w:r>
        <w:rPr>
          <w:rFonts w:eastAsia="Times New Roman"/>
          <w:bCs/>
          <w:shd w:val="clear" w:color="auto" w:fill="FFFFFF"/>
        </w:rPr>
        <w:t xml:space="preserve"> </w:t>
      </w:r>
      <w:r w:rsidRPr="00D06E68">
        <w:rPr>
          <w:rFonts w:eastAsia="Times New Roman"/>
          <w:bCs/>
          <w:shd w:val="clear" w:color="auto" w:fill="FFFFFF"/>
        </w:rPr>
        <w:t>ότι</w:t>
      </w:r>
      <w:r>
        <w:rPr>
          <w:rFonts w:eastAsia="Times New Roman"/>
          <w:bCs/>
          <w:shd w:val="clear" w:color="auto" w:fill="FFFFFF"/>
        </w:rPr>
        <w:t xml:space="preserve"> οφείλουμε </w:t>
      </w:r>
      <w:r w:rsidRPr="00D06E68">
        <w:rPr>
          <w:rFonts w:eastAsia="Times New Roman"/>
          <w:bCs/>
          <w:shd w:val="clear" w:color="auto" w:fill="FFFFFF"/>
        </w:rPr>
        <w:t>να</w:t>
      </w:r>
      <w:r>
        <w:rPr>
          <w:rFonts w:eastAsia="Times New Roman"/>
          <w:bCs/>
          <w:shd w:val="clear" w:color="auto" w:fill="FFFFFF"/>
        </w:rPr>
        <w:t xml:space="preserve"> βάλουμε ένα φρένο σε αυτή τους την ασυδοσία.</w:t>
      </w:r>
    </w:p>
    <w:p w14:paraId="0E0C9EB4" w14:textId="77777777" w:rsidR="00BD61E1" w:rsidRDefault="00340392">
      <w:pPr>
        <w:spacing w:line="600" w:lineRule="auto"/>
        <w:ind w:firstLine="720"/>
        <w:jc w:val="both"/>
        <w:rPr>
          <w:rFonts w:eastAsia="Times New Roman"/>
          <w:bCs/>
          <w:shd w:val="clear" w:color="auto" w:fill="FFFFFF"/>
        </w:rPr>
      </w:pPr>
      <w:r>
        <w:rPr>
          <w:rFonts w:eastAsia="Times New Roman"/>
          <w:bCs/>
          <w:shd w:val="clear" w:color="auto" w:fill="FFFFFF"/>
        </w:rPr>
        <w:t>Σας</w:t>
      </w:r>
      <w:r>
        <w:rPr>
          <w:rFonts w:eastAsia="Times New Roman"/>
          <w:bCs/>
          <w:shd w:val="clear" w:color="auto" w:fill="FFFFFF"/>
        </w:rPr>
        <w:t xml:space="preserve"> </w:t>
      </w:r>
      <w:r w:rsidRPr="00D06E68">
        <w:rPr>
          <w:rFonts w:eastAsia="Times New Roman"/>
          <w:bCs/>
          <w:shd w:val="clear" w:color="auto" w:fill="FFFFFF"/>
        </w:rPr>
        <w:t>ευχαριστώ</w:t>
      </w:r>
      <w:r>
        <w:rPr>
          <w:rFonts w:eastAsia="Times New Roman"/>
          <w:bCs/>
          <w:shd w:val="clear" w:color="auto" w:fill="FFFFFF"/>
        </w:rPr>
        <w:t xml:space="preserve">. </w:t>
      </w:r>
    </w:p>
    <w:p w14:paraId="0E0C9EB5" w14:textId="77777777" w:rsidR="00BD61E1" w:rsidRDefault="00340392">
      <w:pPr>
        <w:spacing w:line="600" w:lineRule="auto"/>
        <w:ind w:firstLine="709"/>
        <w:jc w:val="center"/>
        <w:rPr>
          <w:rFonts w:eastAsia="Times New Roman" w:cs="Times New Roman"/>
        </w:rPr>
      </w:pPr>
      <w:r w:rsidRPr="0027343F">
        <w:rPr>
          <w:rFonts w:eastAsia="Times New Roman" w:cs="Times New Roman"/>
        </w:rPr>
        <w:t>(Χειροκροτήματα από την πτέρυγα του ΣΥΡΙΖΑ)</w:t>
      </w:r>
    </w:p>
    <w:p w14:paraId="0E0C9EB6" w14:textId="77777777" w:rsidR="00BD61E1" w:rsidRDefault="00340392">
      <w:pPr>
        <w:spacing w:line="600" w:lineRule="auto"/>
        <w:ind w:firstLine="720"/>
        <w:jc w:val="both"/>
        <w:rPr>
          <w:rFonts w:eastAsia="Times New Roman" w:cs="Times New Roman"/>
        </w:rPr>
      </w:pPr>
      <w:r w:rsidRPr="00D06E68">
        <w:rPr>
          <w:rFonts w:eastAsia="Times New Roman"/>
          <w:b/>
          <w:bCs/>
        </w:rPr>
        <w:t xml:space="preserve">ΠΡΟΕΔΡΕΥΩΝ (Αναστάσιος Κουράκης): </w:t>
      </w:r>
      <w:r>
        <w:rPr>
          <w:rFonts w:eastAsia="Times New Roman" w:cs="Times New Roman"/>
        </w:rPr>
        <w:t xml:space="preserve">Σας </w:t>
      </w:r>
      <w:r w:rsidRPr="00D06E68">
        <w:rPr>
          <w:rFonts w:eastAsia="Times New Roman" w:cs="Times New Roman"/>
        </w:rPr>
        <w:t>ευχαριστώ</w:t>
      </w:r>
      <w:r>
        <w:rPr>
          <w:rFonts w:eastAsia="Times New Roman" w:cs="Times New Roman"/>
        </w:rPr>
        <w:t xml:space="preserve">, κύριε </w:t>
      </w:r>
      <w:proofErr w:type="spellStart"/>
      <w:r>
        <w:rPr>
          <w:rFonts w:eastAsia="Times New Roman" w:cs="Times New Roman"/>
        </w:rPr>
        <w:t>Δανέλλη</w:t>
      </w:r>
      <w:proofErr w:type="spellEnd"/>
      <w:r>
        <w:rPr>
          <w:rFonts w:eastAsia="Times New Roman" w:cs="Times New Roman"/>
        </w:rPr>
        <w:t xml:space="preserve">. </w:t>
      </w:r>
    </w:p>
    <w:p w14:paraId="0E0C9EB7" w14:textId="77777777" w:rsidR="00BD61E1" w:rsidRDefault="00340392">
      <w:pPr>
        <w:spacing w:line="600" w:lineRule="auto"/>
        <w:ind w:firstLine="720"/>
        <w:jc w:val="both"/>
        <w:rPr>
          <w:rFonts w:eastAsia="Times New Roman"/>
          <w:bCs/>
          <w:shd w:val="clear" w:color="auto" w:fill="FFFFFF"/>
        </w:rPr>
      </w:pPr>
      <w:r>
        <w:rPr>
          <w:rFonts w:eastAsia="Times New Roman" w:cs="Times New Roman"/>
        </w:rPr>
        <w:t xml:space="preserve">Ξέρετε, από όλα αυτά </w:t>
      </w:r>
      <w:r w:rsidRPr="00D06E68">
        <w:rPr>
          <w:rFonts w:eastAsia="Times New Roman" w:cs="Times New Roman"/>
          <w:bCs/>
          <w:shd w:val="clear" w:color="auto" w:fill="FFFFFF"/>
        </w:rPr>
        <w:t>που</w:t>
      </w:r>
      <w:r>
        <w:rPr>
          <w:rFonts w:eastAsia="Times New Roman" w:cs="Times New Roman"/>
        </w:rPr>
        <w:t xml:space="preserve"> ακούστηκαν, το πιο σημαντικό, κατά την άποψή </w:t>
      </w:r>
      <w:r w:rsidRPr="00D06E68">
        <w:rPr>
          <w:rFonts w:eastAsia="Times New Roman"/>
          <w:bCs/>
          <w:shd w:val="clear" w:color="auto" w:fill="FFFFFF"/>
        </w:rPr>
        <w:t>μ</w:t>
      </w:r>
      <w:r>
        <w:rPr>
          <w:rFonts w:eastAsia="Times New Roman"/>
          <w:bCs/>
          <w:shd w:val="clear" w:color="auto" w:fill="FFFFFF"/>
        </w:rPr>
        <w:t xml:space="preserve">ου, </w:t>
      </w:r>
      <w:r w:rsidRPr="00D06E68">
        <w:rPr>
          <w:rFonts w:eastAsia="Times New Roman"/>
          <w:bCs/>
          <w:shd w:val="clear" w:color="auto" w:fill="FFFFFF"/>
        </w:rPr>
        <w:t>είναι</w:t>
      </w:r>
      <w:r>
        <w:rPr>
          <w:rFonts w:eastAsia="Times New Roman"/>
          <w:bCs/>
          <w:shd w:val="clear" w:color="auto" w:fill="FFFFFF"/>
        </w:rPr>
        <w:t xml:space="preserve"> το σύνθημα</w:t>
      </w:r>
      <w:r>
        <w:rPr>
          <w:rFonts w:eastAsia="Times New Roman"/>
          <w:bCs/>
          <w:shd w:val="clear" w:color="auto" w:fill="FFFFFF"/>
        </w:rPr>
        <w:t>:</w:t>
      </w:r>
      <w:r>
        <w:rPr>
          <w:rFonts w:eastAsia="Times New Roman"/>
          <w:bCs/>
          <w:shd w:val="clear" w:color="auto" w:fill="FFFFFF"/>
        </w:rPr>
        <w:t xml:space="preserve"> «Η </w:t>
      </w:r>
      <w:r>
        <w:rPr>
          <w:rFonts w:eastAsia="Times New Roman"/>
          <w:bCs/>
          <w:shd w:val="clear" w:color="auto" w:fill="FFFFFF"/>
        </w:rPr>
        <w:t>δ</w:t>
      </w:r>
      <w:r>
        <w:rPr>
          <w:rFonts w:eastAsia="Times New Roman"/>
          <w:bCs/>
          <w:shd w:val="clear" w:color="auto" w:fill="FFFFFF"/>
        </w:rPr>
        <w:t xml:space="preserve">ημοκρατία πούλησε τη Μακεδονία». Ουσιαστικά, </w:t>
      </w:r>
      <w:r w:rsidRPr="00D06E68">
        <w:rPr>
          <w:rFonts w:eastAsia="Times New Roman"/>
          <w:bCs/>
          <w:shd w:val="clear" w:color="auto" w:fill="FFFFFF"/>
        </w:rPr>
        <w:t>δηλαδή</w:t>
      </w:r>
      <w:r>
        <w:rPr>
          <w:rFonts w:eastAsia="Times New Roman"/>
          <w:bCs/>
          <w:shd w:val="clear" w:color="auto" w:fill="FFFFFF"/>
        </w:rPr>
        <w:t>,</w:t>
      </w:r>
      <w:r w:rsidRPr="00D06E68">
        <w:rPr>
          <w:rFonts w:eastAsia="Times New Roman"/>
          <w:bCs/>
          <w:shd w:val="clear" w:color="auto" w:fill="FFFFFF"/>
        </w:rPr>
        <w:t xml:space="preserve"> δεν</w:t>
      </w:r>
      <w:r>
        <w:rPr>
          <w:rFonts w:eastAsia="Times New Roman"/>
          <w:bCs/>
          <w:shd w:val="clear" w:color="auto" w:fill="FFFFFF"/>
        </w:rPr>
        <w:t xml:space="preserve"> υπερασπιζόμαστε τη Μακεδονία, </w:t>
      </w:r>
      <w:r w:rsidRPr="00D06E68">
        <w:rPr>
          <w:rFonts w:eastAsia="Times New Roman"/>
          <w:bCs/>
          <w:shd w:val="clear" w:color="auto" w:fill="FFFFFF"/>
        </w:rPr>
        <w:t>αλλά</w:t>
      </w:r>
      <w:r>
        <w:rPr>
          <w:rFonts w:eastAsia="Times New Roman"/>
          <w:bCs/>
          <w:shd w:val="clear" w:color="auto" w:fill="FFFFFF"/>
        </w:rPr>
        <w:t xml:space="preserve"> βάλλουμε ευθέως εναντίον της </w:t>
      </w:r>
      <w:r>
        <w:rPr>
          <w:rFonts w:eastAsia="Times New Roman"/>
          <w:bCs/>
          <w:shd w:val="clear" w:color="auto" w:fill="FFFFFF"/>
        </w:rPr>
        <w:t>δ</w:t>
      </w:r>
      <w:r>
        <w:rPr>
          <w:rFonts w:eastAsia="Times New Roman"/>
          <w:bCs/>
          <w:shd w:val="clear" w:color="auto" w:fill="FFFFFF"/>
        </w:rPr>
        <w:t>ημοκρατίας, δ</w:t>
      </w:r>
      <w:r w:rsidRPr="00D06E68">
        <w:rPr>
          <w:rFonts w:eastAsia="Times New Roman"/>
          <w:bCs/>
          <w:shd w:val="clear" w:color="auto" w:fill="FFFFFF"/>
        </w:rPr>
        <w:t>ηλαδή</w:t>
      </w:r>
      <w:r>
        <w:rPr>
          <w:rFonts w:eastAsia="Times New Roman"/>
          <w:bCs/>
          <w:shd w:val="clear" w:color="auto" w:fill="FFFFFF"/>
        </w:rPr>
        <w:t xml:space="preserve"> νοσταλγοί της εκτροπής ήρθαν εδώ </w:t>
      </w:r>
      <w:r w:rsidRPr="00D06E68">
        <w:rPr>
          <w:rFonts w:eastAsia="Times New Roman"/>
          <w:bCs/>
          <w:shd w:val="clear" w:color="auto" w:fill="FFFFFF"/>
        </w:rPr>
        <w:t>να</w:t>
      </w:r>
      <w:r>
        <w:rPr>
          <w:rFonts w:eastAsia="Times New Roman"/>
          <w:bCs/>
          <w:shd w:val="clear" w:color="auto" w:fill="FFFFFF"/>
        </w:rPr>
        <w:t xml:space="preserve"> κάνουν μάθημα προς το </w:t>
      </w:r>
      <w:r w:rsidRPr="00D06E68">
        <w:rPr>
          <w:rFonts w:eastAsia="Times New Roman"/>
          <w:bCs/>
          <w:shd w:val="clear" w:color="auto" w:fill="FFFFFF"/>
        </w:rPr>
        <w:t>Κοινοβούλιο</w:t>
      </w:r>
      <w:r>
        <w:rPr>
          <w:rFonts w:eastAsia="Times New Roman"/>
          <w:bCs/>
          <w:shd w:val="clear" w:color="auto" w:fill="FFFFFF"/>
        </w:rPr>
        <w:t>.</w:t>
      </w:r>
    </w:p>
    <w:p w14:paraId="0E0C9EB8" w14:textId="77777777" w:rsidR="00BD61E1" w:rsidRDefault="00340392">
      <w:pPr>
        <w:spacing w:line="600" w:lineRule="auto"/>
        <w:ind w:firstLine="720"/>
        <w:jc w:val="both"/>
        <w:rPr>
          <w:rFonts w:eastAsia="Times New Roman"/>
          <w:bCs/>
          <w:shd w:val="clear" w:color="auto" w:fill="FFFFFF"/>
        </w:rPr>
      </w:pPr>
      <w:r w:rsidRPr="00D7472D">
        <w:rPr>
          <w:rFonts w:eastAsia="Times New Roman"/>
          <w:b/>
          <w:bCs/>
          <w:shd w:val="clear" w:color="auto" w:fill="FFFFFF"/>
        </w:rPr>
        <w:t>ΣΠΥΡΙΔΩΝ ΔΑΝΕΛΛΗΣ:</w:t>
      </w:r>
      <w:r>
        <w:rPr>
          <w:rFonts w:eastAsia="Times New Roman"/>
          <w:bCs/>
          <w:shd w:val="clear" w:color="auto" w:fill="FFFFFF"/>
        </w:rPr>
        <w:t xml:space="preserve"> </w:t>
      </w:r>
      <w:r w:rsidRPr="00D06E68">
        <w:rPr>
          <w:rFonts w:eastAsia="Times New Roman"/>
          <w:bCs/>
          <w:shd w:val="clear" w:color="auto" w:fill="FFFFFF"/>
        </w:rPr>
        <w:t>Δεν</w:t>
      </w:r>
      <w:r>
        <w:rPr>
          <w:rFonts w:eastAsia="Times New Roman"/>
          <w:bCs/>
          <w:shd w:val="clear" w:color="auto" w:fill="FFFFFF"/>
        </w:rPr>
        <w:t xml:space="preserve"> έχουν σχέση με την πα</w:t>
      </w:r>
      <w:r>
        <w:rPr>
          <w:rFonts w:eastAsia="Times New Roman"/>
          <w:bCs/>
          <w:shd w:val="clear" w:color="auto" w:fill="FFFFFF"/>
        </w:rPr>
        <w:t xml:space="preserve">τρίδα </w:t>
      </w:r>
      <w:r w:rsidRPr="00D06E68">
        <w:rPr>
          <w:rFonts w:eastAsia="Times New Roman"/>
          <w:bCs/>
          <w:shd w:val="clear" w:color="auto" w:fill="FFFFFF"/>
        </w:rPr>
        <w:t>και</w:t>
      </w:r>
      <w:r>
        <w:rPr>
          <w:rFonts w:eastAsia="Times New Roman"/>
          <w:bCs/>
          <w:shd w:val="clear" w:color="auto" w:fill="FFFFFF"/>
        </w:rPr>
        <w:t xml:space="preserve"> τον γνήσιο πατριωτισμό και αυτό ας το καταλάβουν όλοι!</w:t>
      </w:r>
    </w:p>
    <w:p w14:paraId="0E0C9EB9" w14:textId="77777777" w:rsidR="00BD61E1" w:rsidRDefault="00340392">
      <w:pPr>
        <w:spacing w:line="600" w:lineRule="auto"/>
        <w:ind w:firstLine="720"/>
        <w:jc w:val="both"/>
        <w:rPr>
          <w:rFonts w:eastAsia="Times New Roman"/>
          <w:bCs/>
          <w:shd w:val="clear" w:color="auto" w:fill="FFFFFF"/>
        </w:rPr>
      </w:pPr>
      <w:r w:rsidRPr="00D7472D">
        <w:rPr>
          <w:rFonts w:eastAsia="Times New Roman"/>
          <w:b/>
          <w:bCs/>
          <w:shd w:val="clear" w:color="auto" w:fill="FFFFFF"/>
        </w:rPr>
        <w:t>ΣΩΚΡΑΤΗΣ ΦΑΜΕΛΛΟΣ (Αναπληρωτής Υπουργός Περιβάλλοντος και Ενέργειας):</w:t>
      </w:r>
      <w:r>
        <w:rPr>
          <w:rFonts w:eastAsia="Times New Roman"/>
          <w:bCs/>
          <w:shd w:val="clear" w:color="auto" w:fill="FFFFFF"/>
        </w:rPr>
        <w:t xml:space="preserve"> </w:t>
      </w:r>
      <w:r w:rsidRPr="00E45400">
        <w:rPr>
          <w:rFonts w:eastAsia="Times New Roman"/>
          <w:bCs/>
          <w:shd w:val="clear" w:color="auto" w:fill="FFFFFF"/>
        </w:rPr>
        <w:t>Κύριε Πρόεδρε</w:t>
      </w:r>
      <w:r>
        <w:rPr>
          <w:rFonts w:eastAsia="Times New Roman"/>
          <w:bCs/>
          <w:shd w:val="clear" w:color="auto" w:fill="FFFFFF"/>
        </w:rPr>
        <w:t xml:space="preserve">, </w:t>
      </w:r>
      <w:r w:rsidRPr="00E45400">
        <w:rPr>
          <w:rFonts w:eastAsia="Times New Roman"/>
          <w:bCs/>
          <w:shd w:val="clear" w:color="auto" w:fill="FFFFFF"/>
        </w:rPr>
        <w:t>μπορ</w:t>
      </w:r>
      <w:r>
        <w:rPr>
          <w:rFonts w:eastAsia="Times New Roman"/>
          <w:bCs/>
          <w:shd w:val="clear" w:color="auto" w:fill="FFFFFF"/>
        </w:rPr>
        <w:t xml:space="preserve">ώ </w:t>
      </w:r>
      <w:r w:rsidRPr="00E45400">
        <w:rPr>
          <w:rFonts w:eastAsia="Times New Roman"/>
          <w:bCs/>
          <w:shd w:val="clear" w:color="auto" w:fill="FFFFFF"/>
        </w:rPr>
        <w:t>να</w:t>
      </w:r>
      <w:r>
        <w:rPr>
          <w:rFonts w:eastAsia="Times New Roman"/>
          <w:bCs/>
          <w:shd w:val="clear" w:color="auto" w:fill="FFFFFF"/>
        </w:rPr>
        <w:t xml:space="preserve"> έχω τον λόγο, </w:t>
      </w:r>
      <w:r w:rsidRPr="00E45400">
        <w:rPr>
          <w:rFonts w:eastAsia="Times New Roman"/>
          <w:bCs/>
          <w:shd w:val="clear" w:color="auto" w:fill="FFFFFF"/>
        </w:rPr>
        <w:t>για να</w:t>
      </w:r>
      <w:r>
        <w:rPr>
          <w:rFonts w:eastAsia="Times New Roman"/>
          <w:bCs/>
          <w:shd w:val="clear" w:color="auto" w:fill="FFFFFF"/>
        </w:rPr>
        <w:t xml:space="preserve"> απαντήσω σε κάποιες ερωτήσεις; </w:t>
      </w:r>
    </w:p>
    <w:p w14:paraId="0E0C9EBA" w14:textId="77777777" w:rsidR="00BD61E1" w:rsidRDefault="00340392">
      <w:pPr>
        <w:spacing w:line="600" w:lineRule="auto"/>
        <w:ind w:firstLine="720"/>
        <w:jc w:val="both"/>
        <w:rPr>
          <w:rFonts w:eastAsia="Times New Roman"/>
          <w:bCs/>
          <w:shd w:val="clear" w:color="auto" w:fill="FFFFFF"/>
        </w:rPr>
      </w:pPr>
      <w:r w:rsidRPr="00D06E68">
        <w:rPr>
          <w:rFonts w:eastAsia="Times New Roman"/>
          <w:b/>
          <w:bCs/>
          <w:shd w:val="clear" w:color="auto" w:fill="FFFFFF"/>
        </w:rPr>
        <w:lastRenderedPageBreak/>
        <w:t xml:space="preserve">ΠΡΟΕΔΡΕΥΩΝ (Αναστάσιος Κουράκης): </w:t>
      </w:r>
      <w:r>
        <w:rPr>
          <w:rFonts w:eastAsia="Times New Roman"/>
          <w:bCs/>
          <w:shd w:val="clear" w:color="auto" w:fill="FFFFFF"/>
        </w:rPr>
        <w:t xml:space="preserve">Ναι, απλά περιμένει ο κ. </w:t>
      </w:r>
      <w:proofErr w:type="spellStart"/>
      <w:r>
        <w:rPr>
          <w:rFonts w:eastAsia="Times New Roman"/>
          <w:bCs/>
          <w:shd w:val="clear" w:color="auto" w:fill="FFFFFF"/>
        </w:rPr>
        <w:t>Καραθανασόπουλος</w:t>
      </w:r>
      <w:proofErr w:type="spellEnd"/>
      <w:r>
        <w:rPr>
          <w:rFonts w:eastAsia="Times New Roman"/>
          <w:bCs/>
          <w:shd w:val="clear" w:color="auto" w:fill="FFFFFF"/>
        </w:rPr>
        <w:t xml:space="preserve"> από το Κομμουνιστικό Κόμμα Ελλάδας </w:t>
      </w:r>
      <w:r w:rsidRPr="00D06E68">
        <w:rPr>
          <w:rFonts w:eastAsia="Times New Roman"/>
          <w:bCs/>
          <w:shd w:val="clear" w:color="auto" w:fill="FFFFFF"/>
        </w:rPr>
        <w:t>να</w:t>
      </w:r>
      <w:r>
        <w:rPr>
          <w:rFonts w:eastAsia="Times New Roman"/>
          <w:bCs/>
          <w:shd w:val="clear" w:color="auto" w:fill="FFFFFF"/>
        </w:rPr>
        <w:t xml:space="preserve"> πάρει τον λόγο </w:t>
      </w:r>
      <w:r w:rsidRPr="00E45400">
        <w:rPr>
          <w:rFonts w:eastAsia="Times New Roman"/>
          <w:bCs/>
          <w:shd w:val="clear" w:color="auto" w:fill="FFFFFF"/>
        </w:rPr>
        <w:t>και</w:t>
      </w:r>
      <w:r>
        <w:rPr>
          <w:rFonts w:eastAsia="Times New Roman"/>
          <w:bCs/>
          <w:shd w:val="clear" w:color="auto" w:fill="FFFFFF"/>
        </w:rPr>
        <w:t xml:space="preserve"> </w:t>
      </w:r>
      <w:r w:rsidRPr="00E45400">
        <w:rPr>
          <w:rFonts w:eastAsia="Times New Roman"/>
          <w:bCs/>
          <w:shd w:val="clear" w:color="auto" w:fill="FFFFFF"/>
        </w:rPr>
        <w:t>να</w:t>
      </w:r>
      <w:r>
        <w:rPr>
          <w:rFonts w:eastAsia="Times New Roman"/>
          <w:bCs/>
          <w:shd w:val="clear" w:color="auto" w:fill="FFFFFF"/>
        </w:rPr>
        <w:t xml:space="preserve"> πει ό,τι θέλει </w:t>
      </w:r>
      <w:r w:rsidRPr="00D7472D">
        <w:rPr>
          <w:rFonts w:eastAsia="Times New Roman"/>
          <w:bCs/>
          <w:shd w:val="clear" w:color="auto" w:fill="FFFFFF"/>
        </w:rPr>
        <w:t>επ</w:t>
      </w:r>
      <w:r>
        <w:rPr>
          <w:rFonts w:eastAsia="Times New Roman"/>
          <w:bCs/>
          <w:shd w:val="clear" w:color="auto" w:fill="FFFFFF"/>
        </w:rPr>
        <w:t xml:space="preserve">’ αυτού </w:t>
      </w:r>
      <w:r w:rsidRPr="00E45400">
        <w:rPr>
          <w:rFonts w:eastAsia="Times New Roman"/>
          <w:bCs/>
          <w:shd w:val="clear" w:color="auto" w:fill="FFFFFF"/>
        </w:rPr>
        <w:t>και</w:t>
      </w:r>
      <w:r>
        <w:rPr>
          <w:rFonts w:eastAsia="Times New Roman"/>
          <w:bCs/>
          <w:shd w:val="clear" w:color="auto" w:fill="FFFFFF"/>
        </w:rPr>
        <w:t xml:space="preserve"> ό,τι άλλο θελήσει. </w:t>
      </w:r>
    </w:p>
    <w:p w14:paraId="0E0C9EBB" w14:textId="77777777" w:rsidR="00BD61E1" w:rsidRDefault="00340392">
      <w:pPr>
        <w:spacing w:line="600" w:lineRule="auto"/>
        <w:ind w:firstLine="720"/>
        <w:jc w:val="both"/>
        <w:rPr>
          <w:rFonts w:eastAsia="Times New Roman"/>
          <w:bCs/>
          <w:shd w:val="clear" w:color="auto" w:fill="FFFFFF"/>
        </w:rPr>
      </w:pPr>
      <w:r w:rsidRPr="00D7472D">
        <w:rPr>
          <w:rFonts w:eastAsia="Times New Roman"/>
          <w:b/>
          <w:bCs/>
          <w:shd w:val="clear" w:color="auto" w:fill="FFFFFF"/>
        </w:rPr>
        <w:t>ΣΩΚΡΑΤΗΣ ΦΑΜΕΛΛΟΣ (Αναπληρωτής Υπουργός Περιβάλλοντος και Ενέργειας):</w:t>
      </w:r>
      <w:r>
        <w:rPr>
          <w:rFonts w:eastAsia="Times New Roman"/>
          <w:b/>
          <w:bCs/>
          <w:shd w:val="clear" w:color="auto" w:fill="FFFFFF"/>
        </w:rPr>
        <w:t xml:space="preserve"> </w:t>
      </w:r>
      <w:r w:rsidRPr="00355B8A">
        <w:rPr>
          <w:rFonts w:eastAsia="Times New Roman"/>
          <w:bCs/>
          <w:shd w:val="clear" w:color="auto" w:fill="FFFFFF"/>
        </w:rPr>
        <w:t xml:space="preserve">Μετά τον κ. </w:t>
      </w:r>
      <w:proofErr w:type="spellStart"/>
      <w:r w:rsidRPr="00355B8A">
        <w:rPr>
          <w:rFonts w:eastAsia="Times New Roman"/>
          <w:bCs/>
          <w:shd w:val="clear" w:color="auto" w:fill="FFFFFF"/>
        </w:rPr>
        <w:t>Καραθανασόπουλο</w:t>
      </w:r>
      <w:proofErr w:type="spellEnd"/>
      <w:r w:rsidRPr="00355B8A">
        <w:rPr>
          <w:rFonts w:eastAsia="Times New Roman"/>
          <w:bCs/>
          <w:shd w:val="clear" w:color="auto" w:fill="FFFFFF"/>
        </w:rPr>
        <w:t xml:space="preserve">, κύριε </w:t>
      </w:r>
      <w:r w:rsidRPr="00355B8A">
        <w:rPr>
          <w:rFonts w:eastAsia="Times New Roman"/>
          <w:bCs/>
          <w:shd w:val="clear" w:color="auto" w:fill="FFFFFF"/>
        </w:rPr>
        <w:t>Πρόεδρε.</w:t>
      </w:r>
      <w:r>
        <w:rPr>
          <w:rFonts w:eastAsia="Times New Roman"/>
          <w:b/>
          <w:bCs/>
          <w:shd w:val="clear" w:color="auto" w:fill="FFFFFF"/>
        </w:rPr>
        <w:t xml:space="preserve"> </w:t>
      </w:r>
    </w:p>
    <w:p w14:paraId="0E0C9EBC" w14:textId="77777777" w:rsidR="00BD61E1" w:rsidRDefault="00340392">
      <w:pPr>
        <w:spacing w:line="600" w:lineRule="auto"/>
        <w:ind w:firstLine="720"/>
        <w:jc w:val="both"/>
        <w:rPr>
          <w:rFonts w:eastAsia="Times New Roman"/>
          <w:bCs/>
          <w:shd w:val="clear" w:color="auto" w:fill="FFFFFF"/>
        </w:rPr>
      </w:pPr>
      <w:r w:rsidRPr="00355B8A">
        <w:rPr>
          <w:rFonts w:eastAsia="Times New Roman"/>
          <w:b/>
          <w:bCs/>
          <w:shd w:val="clear" w:color="auto" w:fill="FFFFFF"/>
        </w:rPr>
        <w:t>ΠΡΟΕΔΡΕΥΩΝ (Αναστάσιος Κουράκης):</w:t>
      </w:r>
      <w:r>
        <w:rPr>
          <w:rFonts w:eastAsia="Times New Roman"/>
          <w:b/>
          <w:bCs/>
          <w:shd w:val="clear" w:color="auto" w:fill="FFFFFF"/>
        </w:rPr>
        <w:t xml:space="preserve"> </w:t>
      </w:r>
      <w:r>
        <w:rPr>
          <w:rFonts w:eastAsia="Times New Roman"/>
          <w:bCs/>
          <w:shd w:val="clear" w:color="auto" w:fill="FFFFFF"/>
        </w:rPr>
        <w:t xml:space="preserve">Ναι, </w:t>
      </w:r>
      <w:r w:rsidRPr="00355B8A">
        <w:rPr>
          <w:rFonts w:eastAsia="Times New Roman"/>
          <w:bCs/>
          <w:shd w:val="clear" w:color="auto" w:fill="FFFFFF"/>
        </w:rPr>
        <w:t>κύριε Υπουργέ</w:t>
      </w:r>
      <w:r>
        <w:rPr>
          <w:rFonts w:eastAsia="Times New Roman"/>
          <w:bCs/>
          <w:shd w:val="clear" w:color="auto" w:fill="FFFFFF"/>
        </w:rPr>
        <w:t xml:space="preserve">. </w:t>
      </w:r>
    </w:p>
    <w:p w14:paraId="0E0C9EBD" w14:textId="77777777" w:rsidR="00BD61E1" w:rsidRDefault="00340392">
      <w:pPr>
        <w:spacing w:line="600" w:lineRule="auto"/>
        <w:ind w:firstLine="720"/>
        <w:jc w:val="both"/>
        <w:rPr>
          <w:rFonts w:eastAsia="Times New Roman"/>
          <w:bCs/>
          <w:shd w:val="clear" w:color="auto" w:fill="FFFFFF"/>
        </w:rPr>
      </w:pPr>
      <w:r>
        <w:rPr>
          <w:rFonts w:eastAsia="Times New Roman"/>
          <w:bCs/>
          <w:shd w:val="clear" w:color="auto" w:fill="FFFFFF"/>
        </w:rPr>
        <w:t xml:space="preserve">Ο </w:t>
      </w:r>
      <w:r w:rsidRPr="00E45400">
        <w:rPr>
          <w:rFonts w:eastAsia="Times New Roman"/>
          <w:bCs/>
          <w:shd w:val="clear" w:color="auto" w:fill="FFFFFF"/>
        </w:rPr>
        <w:t>Κοινοβουλευτικό</w:t>
      </w:r>
      <w:r>
        <w:rPr>
          <w:rFonts w:eastAsia="Times New Roman"/>
          <w:bCs/>
          <w:shd w:val="clear" w:color="auto" w:fill="FFFFFF"/>
        </w:rPr>
        <w:t>ς</w:t>
      </w:r>
      <w:r w:rsidRPr="00E45400">
        <w:rPr>
          <w:rFonts w:eastAsia="Times New Roman"/>
          <w:bCs/>
          <w:shd w:val="clear" w:color="auto" w:fill="FFFFFF"/>
        </w:rPr>
        <w:t xml:space="preserve"> Εκπρόσωπο</w:t>
      </w:r>
      <w:r>
        <w:rPr>
          <w:rFonts w:eastAsia="Times New Roman"/>
          <w:bCs/>
          <w:shd w:val="clear" w:color="auto" w:fill="FFFFFF"/>
        </w:rPr>
        <w:t xml:space="preserve">ς του Κομμουνιστικού Κόμματος Ελλάδας κ. </w:t>
      </w:r>
      <w:proofErr w:type="spellStart"/>
      <w:r>
        <w:rPr>
          <w:rFonts w:eastAsia="Times New Roman"/>
          <w:bCs/>
          <w:shd w:val="clear" w:color="auto" w:fill="FFFFFF"/>
        </w:rPr>
        <w:t>Καραθανασόπουλος</w:t>
      </w:r>
      <w:proofErr w:type="spellEnd"/>
      <w:r>
        <w:rPr>
          <w:rFonts w:eastAsia="Times New Roman"/>
          <w:bCs/>
          <w:shd w:val="clear" w:color="auto" w:fill="FFFFFF"/>
        </w:rPr>
        <w:t xml:space="preserve"> </w:t>
      </w:r>
      <w:r w:rsidRPr="00E45400">
        <w:rPr>
          <w:rFonts w:eastAsia="Times New Roman"/>
          <w:bCs/>
          <w:shd w:val="clear" w:color="auto" w:fill="FFFFFF"/>
        </w:rPr>
        <w:t>έχει</w:t>
      </w:r>
      <w:r>
        <w:rPr>
          <w:rFonts w:eastAsia="Times New Roman"/>
          <w:bCs/>
          <w:shd w:val="clear" w:color="auto" w:fill="FFFFFF"/>
        </w:rPr>
        <w:t xml:space="preserve"> τον λόγο για δώδεκα λεπτά. </w:t>
      </w:r>
    </w:p>
    <w:p w14:paraId="0E0C9EBE" w14:textId="77777777" w:rsidR="00BD61E1" w:rsidRDefault="00340392">
      <w:pPr>
        <w:spacing w:line="600" w:lineRule="auto"/>
        <w:ind w:firstLine="720"/>
        <w:jc w:val="both"/>
        <w:rPr>
          <w:rFonts w:eastAsia="Times New Roman"/>
          <w:bCs/>
          <w:shd w:val="clear" w:color="auto" w:fill="FFFFFF"/>
        </w:rPr>
      </w:pPr>
      <w:r w:rsidRPr="00355B8A">
        <w:rPr>
          <w:rFonts w:eastAsia="Times New Roman"/>
          <w:b/>
          <w:bCs/>
          <w:shd w:val="clear" w:color="auto" w:fill="FFFFFF"/>
        </w:rPr>
        <w:t>ΝΙΚΟΛΑΟΣ ΚΑΡΑΘΑΝΑΣΟΠΟΥΛΟΣ:</w:t>
      </w:r>
      <w:r>
        <w:rPr>
          <w:rFonts w:eastAsia="Times New Roman"/>
          <w:bCs/>
          <w:shd w:val="clear" w:color="auto" w:fill="FFFFFF"/>
        </w:rPr>
        <w:t xml:space="preserve"> </w:t>
      </w:r>
      <w:r w:rsidRPr="00E45400">
        <w:rPr>
          <w:rFonts w:eastAsia="Times New Roman"/>
          <w:bCs/>
          <w:shd w:val="clear" w:color="auto" w:fill="FFFFFF"/>
        </w:rPr>
        <w:t>Ευχαριστώ πολύ</w:t>
      </w:r>
      <w:r>
        <w:rPr>
          <w:rFonts w:eastAsia="Times New Roman"/>
          <w:bCs/>
          <w:shd w:val="clear" w:color="auto" w:fill="FFFFFF"/>
        </w:rPr>
        <w:t xml:space="preserve">, </w:t>
      </w:r>
      <w:r w:rsidRPr="00E45400">
        <w:rPr>
          <w:rFonts w:eastAsia="Times New Roman"/>
          <w:bCs/>
          <w:shd w:val="clear" w:color="auto" w:fill="FFFFFF"/>
        </w:rPr>
        <w:t>κύριε Πρόεδρε</w:t>
      </w:r>
      <w:r>
        <w:rPr>
          <w:rFonts w:eastAsia="Times New Roman"/>
          <w:bCs/>
          <w:shd w:val="clear" w:color="auto" w:fill="FFFFFF"/>
        </w:rPr>
        <w:t xml:space="preserve">. </w:t>
      </w:r>
      <w:proofErr w:type="spellStart"/>
      <w:r>
        <w:rPr>
          <w:rFonts w:eastAsia="Times New Roman"/>
          <w:bCs/>
          <w:shd w:val="clear" w:color="auto" w:fill="FFFFFF"/>
        </w:rPr>
        <w:t>Κατ</w:t>
      </w:r>
      <w:r>
        <w:rPr>
          <w:rFonts w:eastAsia="Times New Roman"/>
          <w:bCs/>
          <w:shd w:val="clear" w:color="auto" w:fill="FFFFFF"/>
        </w:rPr>
        <w:t>’</w:t>
      </w:r>
      <w:r>
        <w:rPr>
          <w:rFonts w:eastAsia="Times New Roman"/>
          <w:bCs/>
          <w:shd w:val="clear" w:color="auto" w:fill="FFFFFF"/>
        </w:rPr>
        <w:t>αρχάς</w:t>
      </w:r>
      <w:proofErr w:type="spellEnd"/>
      <w:r>
        <w:rPr>
          <w:rFonts w:eastAsia="Times New Roman"/>
          <w:bCs/>
          <w:shd w:val="clear" w:color="auto" w:fill="FFFFFF"/>
        </w:rPr>
        <w:t xml:space="preserve">, </w:t>
      </w:r>
      <w:r w:rsidRPr="00E45400">
        <w:rPr>
          <w:rFonts w:eastAsia="Times New Roman"/>
          <w:bCs/>
          <w:shd w:val="clear" w:color="auto" w:fill="FFFFFF"/>
        </w:rPr>
        <w:t>είναι</w:t>
      </w:r>
      <w:r>
        <w:rPr>
          <w:rFonts w:eastAsia="Times New Roman"/>
          <w:bCs/>
          <w:shd w:val="clear" w:color="auto" w:fill="FFFFFF"/>
        </w:rPr>
        <w:t xml:space="preserve"> οι ίδιοι οι πρόγονοι της Χρυσής Αυγής, οι οποίοι παρέδωσαν τη Μακεδονία στους Βούλγαρος κατακτητές κ</w:t>
      </w:r>
      <w:r w:rsidRPr="00E45400">
        <w:rPr>
          <w:rFonts w:eastAsia="Times New Roman"/>
          <w:bCs/>
          <w:shd w:val="clear" w:color="auto" w:fill="FFFFFF"/>
        </w:rPr>
        <w:t>αι</w:t>
      </w:r>
      <w:r>
        <w:rPr>
          <w:rFonts w:eastAsia="Times New Roman"/>
          <w:bCs/>
          <w:shd w:val="clear" w:color="auto" w:fill="FFFFFF"/>
        </w:rPr>
        <w:t xml:space="preserve"> συνεργάστηκαν με τους Γερμανούς </w:t>
      </w:r>
      <w:r w:rsidRPr="00E45400">
        <w:rPr>
          <w:rFonts w:eastAsia="Times New Roman"/>
          <w:bCs/>
          <w:shd w:val="clear" w:color="auto" w:fill="FFFFFF"/>
        </w:rPr>
        <w:t>και</w:t>
      </w:r>
      <w:r>
        <w:rPr>
          <w:rFonts w:eastAsia="Times New Roman"/>
          <w:bCs/>
          <w:shd w:val="clear" w:color="auto" w:fill="FFFFFF"/>
        </w:rPr>
        <w:t xml:space="preserve"> τους Ιταλούς φασίστες </w:t>
      </w:r>
      <w:r w:rsidRPr="00E45400">
        <w:rPr>
          <w:rFonts w:eastAsia="Times New Roman"/>
          <w:bCs/>
          <w:shd w:val="clear" w:color="auto" w:fill="FFFFFF"/>
        </w:rPr>
        <w:t>και</w:t>
      </w:r>
      <w:r>
        <w:rPr>
          <w:rFonts w:eastAsia="Times New Roman"/>
          <w:bCs/>
          <w:shd w:val="clear" w:color="auto" w:fill="FFFFFF"/>
        </w:rPr>
        <w:t xml:space="preserve"> ναζιστές, </w:t>
      </w:r>
      <w:r w:rsidRPr="00E45400">
        <w:rPr>
          <w:rFonts w:eastAsia="Times New Roman"/>
          <w:bCs/>
          <w:shd w:val="clear" w:color="auto" w:fill="FFFFFF"/>
        </w:rPr>
        <w:t>για να</w:t>
      </w:r>
      <w:r>
        <w:rPr>
          <w:rFonts w:eastAsia="Times New Roman"/>
          <w:bCs/>
          <w:shd w:val="clear" w:color="auto" w:fill="FFFFFF"/>
        </w:rPr>
        <w:t xml:space="preserve"> κατατσακίσουν τον ελληνικό λαό, οδηγώντας τον στη φτώχεια </w:t>
      </w:r>
      <w:r w:rsidRPr="00E45400">
        <w:rPr>
          <w:rFonts w:eastAsia="Times New Roman"/>
          <w:bCs/>
          <w:shd w:val="clear" w:color="auto" w:fill="FFFFFF"/>
        </w:rPr>
        <w:t>και</w:t>
      </w:r>
      <w:r>
        <w:rPr>
          <w:rFonts w:eastAsia="Times New Roman"/>
          <w:bCs/>
          <w:shd w:val="clear" w:color="auto" w:fill="FFFFFF"/>
        </w:rPr>
        <w:t xml:space="preserve"> την εξ</w:t>
      </w:r>
      <w:r>
        <w:rPr>
          <w:rFonts w:eastAsia="Times New Roman"/>
          <w:bCs/>
          <w:shd w:val="clear" w:color="auto" w:fill="FFFFFF"/>
        </w:rPr>
        <w:t xml:space="preserve">αθλίωση. </w:t>
      </w:r>
    </w:p>
    <w:p w14:paraId="0E0C9EBF" w14:textId="77777777" w:rsidR="00BD61E1" w:rsidRDefault="00340392">
      <w:pPr>
        <w:spacing w:line="600" w:lineRule="auto"/>
        <w:ind w:firstLine="720"/>
        <w:jc w:val="both"/>
        <w:rPr>
          <w:rFonts w:eastAsia="Times New Roman"/>
          <w:bCs/>
          <w:shd w:val="clear" w:color="auto" w:fill="FFFFFF"/>
        </w:rPr>
      </w:pPr>
      <w:r>
        <w:rPr>
          <w:rFonts w:eastAsia="Times New Roman"/>
          <w:bCs/>
          <w:shd w:val="clear" w:color="auto" w:fill="FFFFFF"/>
        </w:rPr>
        <w:t xml:space="preserve">Έτσι, </w:t>
      </w:r>
      <w:r w:rsidRPr="00E45400">
        <w:rPr>
          <w:rFonts w:eastAsia="Times New Roman"/>
          <w:bCs/>
          <w:shd w:val="clear" w:color="auto" w:fill="FFFFFF"/>
        </w:rPr>
        <w:t>λοιπόν</w:t>
      </w:r>
      <w:r>
        <w:rPr>
          <w:rFonts w:eastAsia="Times New Roman"/>
          <w:bCs/>
          <w:shd w:val="clear" w:color="auto" w:fill="FFFFFF"/>
        </w:rPr>
        <w:t xml:space="preserve">, </w:t>
      </w:r>
      <w:r w:rsidRPr="00E45400">
        <w:rPr>
          <w:rFonts w:eastAsia="Times New Roman"/>
          <w:bCs/>
          <w:shd w:val="clear" w:color="auto" w:fill="FFFFFF"/>
        </w:rPr>
        <w:t>και</w:t>
      </w:r>
      <w:r>
        <w:rPr>
          <w:rFonts w:eastAsia="Times New Roman"/>
          <w:bCs/>
          <w:shd w:val="clear" w:color="auto" w:fill="FFFFFF"/>
        </w:rPr>
        <w:t xml:space="preserve"> σήμερα οι φασίστες της Χρυσής Αυγής κηρύττουν τον εθνικισμό </w:t>
      </w:r>
      <w:r w:rsidRPr="00E45400">
        <w:rPr>
          <w:rFonts w:eastAsia="Times New Roman"/>
          <w:bCs/>
          <w:shd w:val="clear" w:color="auto" w:fill="FFFFFF"/>
        </w:rPr>
        <w:t>και</w:t>
      </w:r>
      <w:r>
        <w:rPr>
          <w:rFonts w:eastAsia="Times New Roman"/>
          <w:bCs/>
          <w:shd w:val="clear" w:color="auto" w:fill="FFFFFF"/>
        </w:rPr>
        <w:t xml:space="preserve"> το </w:t>
      </w:r>
      <w:r w:rsidRPr="00E45400">
        <w:rPr>
          <w:rFonts w:eastAsia="Times New Roman"/>
          <w:bCs/>
          <w:shd w:val="clear" w:color="auto" w:fill="FFFFFF"/>
        </w:rPr>
        <w:t>μίσ</w:t>
      </w:r>
      <w:r>
        <w:rPr>
          <w:rFonts w:eastAsia="Times New Roman"/>
          <w:bCs/>
          <w:shd w:val="clear" w:color="auto" w:fill="FFFFFF"/>
        </w:rPr>
        <w:t xml:space="preserve">ος ανάμεσα στους λαούς, </w:t>
      </w:r>
      <w:r w:rsidRPr="00E45400">
        <w:rPr>
          <w:rFonts w:eastAsia="Times New Roman"/>
          <w:bCs/>
          <w:shd w:val="clear" w:color="auto" w:fill="FFFFFF"/>
        </w:rPr>
        <w:t>γιατί</w:t>
      </w:r>
      <w:r>
        <w:rPr>
          <w:rFonts w:eastAsia="Times New Roman"/>
          <w:bCs/>
          <w:shd w:val="clear" w:color="auto" w:fill="FFFFFF"/>
        </w:rPr>
        <w:t xml:space="preserve"> μισούν τον κάθε λαό, όλους τους λαούς. </w:t>
      </w:r>
    </w:p>
    <w:p w14:paraId="0E0C9EC0" w14:textId="77777777" w:rsidR="00BD61E1" w:rsidRDefault="00340392">
      <w:pPr>
        <w:spacing w:line="600" w:lineRule="auto"/>
        <w:ind w:firstLine="720"/>
        <w:contextualSpacing/>
        <w:jc w:val="both"/>
        <w:rPr>
          <w:rFonts w:eastAsia="Times New Roman"/>
          <w:szCs w:val="24"/>
        </w:rPr>
      </w:pPr>
      <w:r>
        <w:rPr>
          <w:rFonts w:eastAsia="Times New Roman"/>
          <w:szCs w:val="24"/>
        </w:rPr>
        <w:t>Με τις πράξεις τους αυτές, με τον εθνικισμό, δεν κάνουν τίποτε άλλο παρά να διευκολύνουν</w:t>
      </w:r>
      <w:r>
        <w:rPr>
          <w:rFonts w:eastAsia="Times New Roman"/>
          <w:szCs w:val="24"/>
        </w:rPr>
        <w:t xml:space="preserve"> τους ιμπεριαλιστικούς σχεδιασμούς</w:t>
      </w:r>
      <w:r>
        <w:rPr>
          <w:rFonts w:eastAsia="Times New Roman"/>
          <w:szCs w:val="24"/>
        </w:rPr>
        <w:t>,</w:t>
      </w:r>
      <w:r>
        <w:rPr>
          <w:rFonts w:eastAsia="Times New Roman"/>
          <w:szCs w:val="24"/>
        </w:rPr>
        <w:t xml:space="preserve"> που αξιοποιούν </w:t>
      </w:r>
      <w:r>
        <w:rPr>
          <w:rFonts w:eastAsia="Times New Roman"/>
          <w:szCs w:val="24"/>
        </w:rPr>
        <w:lastRenderedPageBreak/>
        <w:t>ακριβώς τον εθνικισμό, το μίσος ανάμεσα στους λαούς, για να ισχυροποιήσουν τη θέση τους, για να αλλάξουν τα σύνορα, για να δημιουργήσουν κράτη, βάσεις, προτεκτοράτα.</w:t>
      </w:r>
    </w:p>
    <w:p w14:paraId="0E0C9EC1"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Βεβαίως, δεν μπορούν να αντιμετωπίσουν </w:t>
      </w:r>
      <w:r>
        <w:rPr>
          <w:rFonts w:eastAsia="Times New Roman"/>
          <w:szCs w:val="24"/>
        </w:rPr>
        <w:t xml:space="preserve">τον φασισμό όλοι αυτοί, οι οποίοι σήμερα </w:t>
      </w:r>
      <w:proofErr w:type="spellStart"/>
      <w:r>
        <w:rPr>
          <w:rFonts w:eastAsia="Times New Roman"/>
          <w:szCs w:val="24"/>
        </w:rPr>
        <w:t>συστρατεύονται</w:t>
      </w:r>
      <w:proofErr w:type="spellEnd"/>
      <w:r>
        <w:rPr>
          <w:rFonts w:eastAsia="Times New Roman"/>
          <w:szCs w:val="24"/>
        </w:rPr>
        <w:t xml:space="preserve"> με τους σχεδιασμούς των Αμερικάνων και του ΝΑΤΟ στην περιοχή και ιδιαίτερα αυτή η Κυβέρνηση</w:t>
      </w:r>
      <w:r>
        <w:rPr>
          <w:rFonts w:eastAsia="Times New Roman"/>
          <w:szCs w:val="24"/>
        </w:rPr>
        <w:t>,</w:t>
      </w:r>
      <w:r>
        <w:rPr>
          <w:rFonts w:eastAsia="Times New Roman"/>
          <w:szCs w:val="24"/>
        </w:rPr>
        <w:t xml:space="preserve"> που αποτελεί και τον σημαιοφόρο των </w:t>
      </w:r>
      <w:proofErr w:type="spellStart"/>
      <w:r>
        <w:rPr>
          <w:rFonts w:eastAsia="Times New Roman"/>
          <w:szCs w:val="24"/>
        </w:rPr>
        <w:t>αμερικανονατοϊκών</w:t>
      </w:r>
      <w:proofErr w:type="spellEnd"/>
      <w:r>
        <w:rPr>
          <w:rFonts w:eastAsia="Times New Roman"/>
          <w:szCs w:val="24"/>
        </w:rPr>
        <w:t xml:space="preserve"> ιμπεριαλιστών.</w:t>
      </w:r>
    </w:p>
    <w:p w14:paraId="0E0C9EC2"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Απ’ αυτήν την άποψη, λοιπόν, δεν ξέρω </w:t>
      </w:r>
      <w:r>
        <w:rPr>
          <w:rFonts w:eastAsia="Times New Roman"/>
          <w:szCs w:val="24"/>
        </w:rPr>
        <w:t>γιατί η κυρία Υπουργός απευθύνθηκε και στο ΚΚΕ -βεβαίως το έκανε στο πλαίσιο όλων των υπόλοιπων κομμάτων- όταν είναι γνωστό ότι το ΚΚΕ, δηλαδή οι κομμουνιστές και ο Κόκκινος Στρατός, ήταν αυτοί που συνέτριψαν ιστορικά τον ναζισμό και τον φασισμό και σήμερα</w:t>
      </w:r>
      <w:r>
        <w:rPr>
          <w:rFonts w:eastAsia="Times New Roman"/>
          <w:szCs w:val="24"/>
        </w:rPr>
        <w:t xml:space="preserve"> θέλουμε να τσακίσουμε τους απογόνους, να τους διώξουμε δηλαδή μακριά από τα </w:t>
      </w:r>
      <w:proofErr w:type="spellStart"/>
      <w:r>
        <w:rPr>
          <w:rFonts w:eastAsia="Times New Roman"/>
          <w:szCs w:val="24"/>
        </w:rPr>
        <w:t>σχολειά</w:t>
      </w:r>
      <w:proofErr w:type="spellEnd"/>
      <w:r>
        <w:rPr>
          <w:rFonts w:eastAsia="Times New Roman"/>
          <w:szCs w:val="24"/>
        </w:rPr>
        <w:t xml:space="preserve">, από τις γειτονιές, τα εργοστάσια και τα γιαπιά. </w:t>
      </w:r>
    </w:p>
    <w:p w14:paraId="0E0C9EC3" w14:textId="77777777" w:rsidR="00BD61E1" w:rsidRDefault="00340392">
      <w:pPr>
        <w:spacing w:line="600" w:lineRule="auto"/>
        <w:ind w:firstLine="720"/>
        <w:contextualSpacing/>
        <w:jc w:val="both"/>
        <w:rPr>
          <w:rFonts w:eastAsia="Times New Roman"/>
          <w:szCs w:val="24"/>
        </w:rPr>
      </w:pPr>
      <w:r>
        <w:rPr>
          <w:rFonts w:eastAsia="Times New Roman"/>
          <w:szCs w:val="24"/>
        </w:rPr>
        <w:t>Επί τη ευκαιρία, θα θέλαμε από την Κυβέρνηση να δούμε συγκεκριμένα μέτρα για να επιταχυνθεί και να ολοκληρωθεί αυτή η δίκ</w:t>
      </w:r>
      <w:r>
        <w:rPr>
          <w:rFonts w:eastAsia="Times New Roman"/>
          <w:szCs w:val="24"/>
        </w:rPr>
        <w:t>η, γιατί έτσι όπως πάει το πράγμα δεν πρόκειται να τελειώσει ποτέ. Στην προκειμένη περίπτωση</w:t>
      </w:r>
      <w:r>
        <w:rPr>
          <w:rFonts w:eastAsia="Times New Roman"/>
          <w:szCs w:val="24"/>
        </w:rPr>
        <w:t>,</w:t>
      </w:r>
      <w:r>
        <w:rPr>
          <w:rFonts w:eastAsia="Times New Roman"/>
          <w:szCs w:val="24"/>
        </w:rPr>
        <w:t xml:space="preserve"> πρέπει να αναλάβει τις ευθύνες της η Κυβέρνηση για την ολοκλήρωση της δίκης.</w:t>
      </w:r>
    </w:p>
    <w:p w14:paraId="0E0C9EC4" w14:textId="77777777" w:rsidR="00BD61E1" w:rsidRDefault="00340392">
      <w:pPr>
        <w:spacing w:line="600" w:lineRule="auto"/>
        <w:ind w:firstLine="720"/>
        <w:contextualSpacing/>
        <w:jc w:val="both"/>
        <w:rPr>
          <w:rFonts w:eastAsia="Times New Roman"/>
          <w:szCs w:val="24"/>
        </w:rPr>
      </w:pPr>
      <w:r>
        <w:rPr>
          <w:rFonts w:eastAsia="Times New Roman"/>
          <w:szCs w:val="24"/>
        </w:rPr>
        <w:lastRenderedPageBreak/>
        <w:t>Μια κουβέντα θα πω για το νομοσχέδιο. Αναφέρθηκε αναλυτικά ο εισηγητής μας, αλλά το ε</w:t>
      </w:r>
      <w:r>
        <w:rPr>
          <w:rFonts w:eastAsia="Times New Roman"/>
          <w:szCs w:val="24"/>
        </w:rPr>
        <w:t>ρώτημα δεν είναι για τη θέση του ΚΚΕ, γιατί το ΚΚΕ καταψηφίζει τη συγκεκριμένη οδηγία. Έχουμε τοποθετηθεί σαφώς, γιατί με το συγκεκριμένο νέο σύστημα φακελώματος, δηλαδή με τα αρχεία των επιβατών των αεροπορικών πτήσεων εντός και εκτός Ευρωπαϊκής Ένωσης, γ</w:t>
      </w:r>
      <w:r>
        <w:rPr>
          <w:rFonts w:eastAsia="Times New Roman"/>
          <w:szCs w:val="24"/>
        </w:rPr>
        <w:t>ιγαντώνεται ένα δίκτυο καταστολής στην Ευρωπαϊκή Ένωση και στις αστικές κυβερνήσεις σε βάρος των λαών. Τα στοιχεία των επιβατών</w:t>
      </w:r>
      <w:r>
        <w:rPr>
          <w:rFonts w:eastAsia="Times New Roman"/>
          <w:szCs w:val="24"/>
        </w:rPr>
        <w:t>,</w:t>
      </w:r>
      <w:r>
        <w:rPr>
          <w:rFonts w:eastAsia="Times New Roman"/>
          <w:szCs w:val="24"/>
        </w:rPr>
        <w:t xml:space="preserve"> που περιλαμβάνουν δεκαεννιά κατηγορίες δεδομένων θα διατηρούνται και θα ανταλλάσσονται ανάμεσα στις μυστικές υπηρεσίες των κρατ</w:t>
      </w:r>
      <w:r>
        <w:rPr>
          <w:rFonts w:eastAsia="Times New Roman"/>
          <w:szCs w:val="24"/>
        </w:rPr>
        <w:t>ών-μελών και των τρίτων χωρών για τουλάχιστον πέντε χρόνια. Με βάση αυτά τα στοιχεία, οι επιβάτες θα κατηγοριοποιούνται ανάλογα.</w:t>
      </w:r>
    </w:p>
    <w:p w14:paraId="0E0C9EC5" w14:textId="77777777" w:rsidR="00BD61E1" w:rsidRDefault="00340392">
      <w:pPr>
        <w:spacing w:line="600" w:lineRule="auto"/>
        <w:ind w:firstLine="720"/>
        <w:contextualSpacing/>
        <w:jc w:val="both"/>
        <w:rPr>
          <w:rFonts w:eastAsia="Times New Roman"/>
          <w:szCs w:val="24"/>
        </w:rPr>
      </w:pPr>
      <w:r>
        <w:rPr>
          <w:rFonts w:eastAsia="Times New Roman"/>
          <w:szCs w:val="24"/>
        </w:rPr>
        <w:t>Άρα, λοιπόν, στόχος της συγκεκριμένης οδηγίας, αλλά και όλων των κατασταλτικών μηχανισμών, είναι ο περιορισμών των λαϊκών ελευθ</w:t>
      </w:r>
      <w:r>
        <w:rPr>
          <w:rFonts w:eastAsia="Times New Roman"/>
          <w:szCs w:val="24"/>
        </w:rPr>
        <w:t>εριών και των δικαιωμάτων που τα μονοπώλια, η Ευρωπαϊκή Ένωση και οι κυβερνήσεις, τα αντιμετωπίζουν ως κίνδυνο.</w:t>
      </w:r>
    </w:p>
    <w:p w14:paraId="0E0C9EC6"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Όμως, το ερώτημα </w:t>
      </w:r>
      <w:r>
        <w:rPr>
          <w:rFonts w:eastAsia="Times New Roman"/>
          <w:szCs w:val="24"/>
        </w:rPr>
        <w:t>-</w:t>
      </w:r>
      <w:r>
        <w:rPr>
          <w:rFonts w:eastAsia="Times New Roman"/>
          <w:szCs w:val="24"/>
        </w:rPr>
        <w:t>γι’ αυτόν τον λόγο και το καταψηφίζουμε- είναι γιατί η σημερινή Κυβέρνηση εισηγείται τη συγκεκριμένη οδηγία, όταν οι Ευρωβου</w:t>
      </w:r>
      <w:r>
        <w:rPr>
          <w:rFonts w:eastAsia="Times New Roman"/>
          <w:szCs w:val="24"/>
        </w:rPr>
        <w:lastRenderedPageBreak/>
        <w:t>λε</w:t>
      </w:r>
      <w:r>
        <w:rPr>
          <w:rFonts w:eastAsia="Times New Roman"/>
          <w:szCs w:val="24"/>
        </w:rPr>
        <w:t>υτές της στις 14 Απριλίου του 2016 είχαν καταψηφίσει υποκριτικά τη συγκεκριμένη οδηγία στο Ευρωπαϊκό Κοινοβούλιο. Αυτό είναι ένα ερώτημα που ο ΣΥΡΙΖΑ βεβαίως</w:t>
      </w:r>
      <w:r>
        <w:rPr>
          <w:rFonts w:eastAsia="Times New Roman"/>
          <w:szCs w:val="24"/>
        </w:rPr>
        <w:t>,</w:t>
      </w:r>
      <w:r>
        <w:rPr>
          <w:rFonts w:eastAsia="Times New Roman"/>
          <w:szCs w:val="24"/>
        </w:rPr>
        <w:t xml:space="preserve"> θα πρέπει να μας απαντήσει.</w:t>
      </w:r>
    </w:p>
    <w:p w14:paraId="0E0C9EC7" w14:textId="77777777" w:rsidR="00BD61E1" w:rsidRDefault="00340392">
      <w:pPr>
        <w:spacing w:line="600" w:lineRule="auto"/>
        <w:ind w:firstLine="720"/>
        <w:contextualSpacing/>
        <w:jc w:val="both"/>
        <w:rPr>
          <w:rFonts w:eastAsia="Times New Roman"/>
          <w:szCs w:val="24"/>
        </w:rPr>
      </w:pPr>
      <w:r>
        <w:rPr>
          <w:rFonts w:eastAsia="Times New Roman"/>
          <w:szCs w:val="24"/>
        </w:rPr>
        <w:t>Περνάω τώρα στο θέμα</w:t>
      </w:r>
      <w:r>
        <w:rPr>
          <w:rFonts w:eastAsia="Times New Roman"/>
          <w:szCs w:val="24"/>
        </w:rPr>
        <w:t>,</w:t>
      </w:r>
      <w:r>
        <w:rPr>
          <w:rFonts w:eastAsia="Times New Roman"/>
          <w:szCs w:val="24"/>
        </w:rPr>
        <w:t xml:space="preserve"> για το οποίο έγινε η μεγαλύτερη συζήτηση. Και σ</w:t>
      </w:r>
      <w:r>
        <w:rPr>
          <w:rFonts w:eastAsia="Times New Roman"/>
          <w:szCs w:val="24"/>
        </w:rPr>
        <w:t>ήμερα δεν έχουμε τίποτε άλλο</w:t>
      </w:r>
      <w:r>
        <w:rPr>
          <w:rFonts w:eastAsia="Times New Roman"/>
          <w:szCs w:val="24"/>
        </w:rPr>
        <w:t>,</w:t>
      </w:r>
      <w:r>
        <w:rPr>
          <w:rFonts w:eastAsia="Times New Roman"/>
          <w:szCs w:val="24"/>
        </w:rPr>
        <w:t xml:space="preserve"> παρά έναν βομβαρδισμό τροπολογιών για να χτίσετε το αφήγημά σας. Ποιο είναι αυτό; Η επόμενη μέρα, η καπιταλιστική ανάπτυξη, μια καπιταλιστική ανάπτυξη</w:t>
      </w:r>
      <w:r>
        <w:rPr>
          <w:rFonts w:eastAsia="Times New Roman"/>
          <w:szCs w:val="24"/>
        </w:rPr>
        <w:t>,</w:t>
      </w:r>
      <w:r>
        <w:rPr>
          <w:rFonts w:eastAsia="Times New Roman"/>
          <w:szCs w:val="24"/>
        </w:rPr>
        <w:t xml:space="preserve"> η οποία γίνεται πάνω στα ερείπια των δικαιωμάτων και του βιοτικού επιπέδου</w:t>
      </w:r>
      <w:r>
        <w:rPr>
          <w:rFonts w:eastAsia="Times New Roman"/>
          <w:szCs w:val="24"/>
        </w:rPr>
        <w:t xml:space="preserve"> του λαού, που και με την πολιτική της η σημερινή Κυβέρνηση έχει δημιουργήσει, παίρνοντας τη σκυτάλη από τις κυβερνήσεις της Νέας Δημοκρατίας και του ΠΑΣΟΚ. </w:t>
      </w:r>
    </w:p>
    <w:p w14:paraId="0E0C9EC8" w14:textId="77777777" w:rsidR="00BD61E1" w:rsidRDefault="00340392">
      <w:pPr>
        <w:spacing w:line="600" w:lineRule="auto"/>
        <w:ind w:firstLine="720"/>
        <w:contextualSpacing/>
        <w:jc w:val="both"/>
        <w:rPr>
          <w:rFonts w:eastAsia="Times New Roman"/>
          <w:szCs w:val="24"/>
        </w:rPr>
      </w:pPr>
      <w:r>
        <w:rPr>
          <w:rFonts w:eastAsia="Times New Roman"/>
          <w:szCs w:val="24"/>
        </w:rPr>
        <w:t>Αλήθεια, αυτός ο βομβαρδισμός τροπολογιών πιστεύετε ότι αναιρεί τον ταξικό χαρακτήρα της πολιτικής</w:t>
      </w:r>
      <w:r>
        <w:rPr>
          <w:rFonts w:eastAsia="Times New Roman"/>
          <w:szCs w:val="24"/>
        </w:rPr>
        <w:t xml:space="preserve"> σας; Βεβαίως, θα συμφωνήσω με τον Πρωθυπουργό. Έχετε σαφή ταξικό χαρακτήρα, όχι όμως υπέρ των εργαζόμενων και των φτωχών λαϊκών στρωμάτων. Έχετε σαφή ταξικό χαρακτήρα υπέρ του μεγάλου κεφαλαίου, υπέρ των επιχειρηματικών ομίλων, υπέρ των μονοπωλίων. Τους σ</w:t>
      </w:r>
      <w:r>
        <w:rPr>
          <w:rFonts w:eastAsia="Times New Roman"/>
          <w:szCs w:val="24"/>
        </w:rPr>
        <w:t xml:space="preserve">χεδιασμούς τις αστικής τάξης υλοποιείτε και στη χώρα μας. </w:t>
      </w:r>
    </w:p>
    <w:p w14:paraId="0E0C9EC9"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Από πού προκύπτει αυτό; Να φέρουμε ορισμένα ενδεικτικά παραδείγματα, κυρία Υπουργέ. </w:t>
      </w:r>
    </w:p>
    <w:p w14:paraId="0E0C9ECA" w14:textId="77777777" w:rsidR="00BD61E1" w:rsidRDefault="00340392">
      <w:pPr>
        <w:spacing w:line="600" w:lineRule="auto"/>
        <w:ind w:firstLine="720"/>
        <w:contextualSpacing/>
        <w:jc w:val="both"/>
        <w:rPr>
          <w:rFonts w:eastAsia="Times New Roman"/>
          <w:szCs w:val="24"/>
        </w:rPr>
      </w:pPr>
      <w:r>
        <w:rPr>
          <w:rFonts w:eastAsia="Times New Roman"/>
          <w:szCs w:val="24"/>
        </w:rPr>
        <w:lastRenderedPageBreak/>
        <w:t xml:space="preserve">Πρώτον, όχι μόνο διατηρήσατε το αντεργατικό οπλοστάσιο της Νέας Δημοκρατίας και του ΠΑΣΟΚ, αλλά το πήγατε και ένα βήμα παραπέρα. Τσακίσατε τα εργατικά δικαιώματα, διαμορφώνετε συνθήκες εργασιακής ζούγκλας. </w:t>
      </w:r>
    </w:p>
    <w:p w14:paraId="0E0C9ECB" w14:textId="77777777" w:rsidR="00BD61E1" w:rsidRDefault="00340392">
      <w:pPr>
        <w:spacing w:line="600" w:lineRule="auto"/>
        <w:ind w:firstLine="720"/>
        <w:contextualSpacing/>
        <w:jc w:val="both"/>
        <w:rPr>
          <w:rFonts w:eastAsia="Times New Roman"/>
          <w:szCs w:val="24"/>
        </w:rPr>
      </w:pPr>
      <w:r>
        <w:rPr>
          <w:rFonts w:eastAsia="Times New Roman"/>
          <w:szCs w:val="24"/>
        </w:rPr>
        <w:t>Πώς επιβεβαιώνεται αυτό; Με απλά στοιχεία. Τι είπ</w:t>
      </w:r>
      <w:r>
        <w:rPr>
          <w:rFonts w:eastAsia="Times New Roman"/>
          <w:szCs w:val="24"/>
        </w:rPr>
        <w:t>ε η έκθεση του Διεθνούς Γραφείου Εργασίας; Ότι στην Ελλάδα το 2017 μειώθηκε ο μισθός στον ιδιωτικό τομέα κατά 3,5%, ο πραγματικός μισθός. Δεν είναι αυτό αποτέλεσμα των αντεργατικών μέτρων</w:t>
      </w:r>
      <w:r>
        <w:rPr>
          <w:rFonts w:eastAsia="Times New Roman"/>
          <w:szCs w:val="24"/>
        </w:rPr>
        <w:t>,</w:t>
      </w:r>
      <w:r>
        <w:rPr>
          <w:rFonts w:eastAsia="Times New Roman"/>
          <w:szCs w:val="24"/>
        </w:rPr>
        <w:t xml:space="preserve"> που και η σημερινή Κυβέρνηση διατήρησε σε συνέχεια των προηγούμενων κυβερνήσεων;</w:t>
      </w:r>
    </w:p>
    <w:p w14:paraId="0E0C9EC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Τι βγαίνει και λέει; Όχι μόνο αυτό, αλλά λέει τη δεκαετία από το 2008 ως το 2017 σε ετήσια βάση μειωνόταν ο πραγματικός μισθός στον ιδιωτικό τομέα 3,3% και επί Κυβερνήσεων ΠΑ</w:t>
      </w:r>
      <w:r>
        <w:rPr>
          <w:rFonts w:eastAsia="Times New Roman" w:cs="Times New Roman"/>
          <w:szCs w:val="24"/>
        </w:rPr>
        <w:t>ΣΟΚ και επί Κυβερνήσεων Νέας Δημοκρατίας και επί Κυβερνήσεων ΣΥΡΙΖΑ-ΑΝΕΛ. Δηλαδή δεν ήρθε καμ</w:t>
      </w:r>
      <w:r>
        <w:rPr>
          <w:rFonts w:eastAsia="Times New Roman" w:cs="Times New Roman"/>
          <w:szCs w:val="24"/>
        </w:rPr>
        <w:t>μ</w:t>
      </w:r>
      <w:r>
        <w:rPr>
          <w:rFonts w:eastAsia="Times New Roman" w:cs="Times New Roman"/>
          <w:szCs w:val="24"/>
        </w:rPr>
        <w:t xml:space="preserve">ία νέα εποχή, καμία νέα μέρα. </w:t>
      </w:r>
    </w:p>
    <w:p w14:paraId="0E0C9EC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Δεύτερο στοιχεία αποκαλυπτικό γιατί έχετε ταξική πολιτική υπέρ του κεφαλαίου: Το 25% των εργαζομένων στον ιδιωτικό τομέα αμείβεται </w:t>
      </w:r>
      <w:r>
        <w:rPr>
          <w:rFonts w:eastAsia="Times New Roman" w:cs="Times New Roman"/>
          <w:szCs w:val="24"/>
        </w:rPr>
        <w:t xml:space="preserve">με λιγότερα από 500 ευρώ, έως 500 ευρώ. Είναι αποτέλεσμα της δικής σας πολιτικής αυτό; Βεβαίως, είναι αποτέλεσμα της δικής σας πολιτικής. </w:t>
      </w:r>
    </w:p>
    <w:p w14:paraId="0E0C9EC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Τρίτο στοιχείο, οι νέες θέσεις εργασίας</w:t>
      </w:r>
      <w:r>
        <w:rPr>
          <w:rFonts w:eastAsia="Times New Roman" w:cs="Times New Roman"/>
          <w:szCs w:val="24"/>
        </w:rPr>
        <w:t>,</w:t>
      </w:r>
      <w:r>
        <w:rPr>
          <w:rFonts w:eastAsia="Times New Roman" w:cs="Times New Roman"/>
          <w:szCs w:val="24"/>
        </w:rPr>
        <w:t xml:space="preserve"> οι οποίες διαμορφώνονται, είναι ευέλικτης, μερικής απασχόλησης και εκ περιτρ</w:t>
      </w:r>
      <w:r>
        <w:rPr>
          <w:rFonts w:eastAsia="Times New Roman" w:cs="Times New Roman"/>
          <w:szCs w:val="24"/>
        </w:rPr>
        <w:t xml:space="preserve">οπής εργασίας. </w:t>
      </w:r>
    </w:p>
    <w:p w14:paraId="0E0C9EC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Να πάμε στο ασφαλιστικό; Μα, τον πυρήνα του ασφαλιστικού συστήματος, του συστήματος </w:t>
      </w:r>
      <w:proofErr w:type="spellStart"/>
      <w:r>
        <w:rPr>
          <w:rFonts w:eastAsia="Times New Roman" w:cs="Times New Roman"/>
          <w:szCs w:val="24"/>
        </w:rPr>
        <w:t>Πινοσέτ</w:t>
      </w:r>
      <w:proofErr w:type="spellEnd"/>
      <w:r>
        <w:rPr>
          <w:rFonts w:eastAsia="Times New Roman" w:cs="Times New Roman"/>
          <w:szCs w:val="24"/>
        </w:rPr>
        <w:t xml:space="preserve">, που ήταν σε προηγούμενους </w:t>
      </w:r>
      <w:proofErr w:type="spellStart"/>
      <w:r>
        <w:rPr>
          <w:rFonts w:eastAsia="Times New Roman" w:cs="Times New Roman"/>
          <w:szCs w:val="24"/>
        </w:rPr>
        <w:t>αντιασφαλιστικούς</w:t>
      </w:r>
      <w:proofErr w:type="spellEnd"/>
      <w:r>
        <w:rPr>
          <w:rFonts w:eastAsia="Times New Roman" w:cs="Times New Roman"/>
          <w:szCs w:val="24"/>
        </w:rPr>
        <w:t xml:space="preserve"> νόμους της Νέας Δημοκρατίας και του ΠΑΣΟΚ, εσείς τον πήγατε ένα βήμα παραπέρα. Επί της ουσίας</w:t>
      </w:r>
      <w:r>
        <w:rPr>
          <w:rFonts w:eastAsia="Times New Roman" w:cs="Times New Roman"/>
          <w:szCs w:val="24"/>
        </w:rPr>
        <w:t>,</w:t>
      </w:r>
      <w:r>
        <w:rPr>
          <w:rFonts w:eastAsia="Times New Roman" w:cs="Times New Roman"/>
          <w:szCs w:val="24"/>
        </w:rPr>
        <w:t xml:space="preserve"> τι είπατ</w:t>
      </w:r>
      <w:r>
        <w:rPr>
          <w:rFonts w:eastAsia="Times New Roman" w:cs="Times New Roman"/>
          <w:szCs w:val="24"/>
        </w:rPr>
        <w:t>ε; Ότι η ασφάλιση είναι ατομική υπόθεση και ότι το κράτος το μόνο που εγγυάται είναι τα 360 ευρώ, σε σημερινό επίπεδο, την εθνική σύνταξη. Τίποτα άλλο δεν εγγυάται</w:t>
      </w:r>
      <w:r>
        <w:rPr>
          <w:rFonts w:eastAsia="Times New Roman" w:cs="Times New Roman"/>
          <w:szCs w:val="24"/>
        </w:rPr>
        <w:t>,</w:t>
      </w:r>
      <w:r>
        <w:rPr>
          <w:rFonts w:eastAsia="Times New Roman" w:cs="Times New Roman"/>
          <w:szCs w:val="24"/>
        </w:rPr>
        <w:t xml:space="preserve"> από εκεί και πέρα. Αν θέλει ο εργαζόμενος</w:t>
      </w:r>
      <w:r>
        <w:rPr>
          <w:rFonts w:eastAsia="Times New Roman" w:cs="Times New Roman"/>
          <w:szCs w:val="24"/>
        </w:rPr>
        <w:t>,</w:t>
      </w:r>
      <w:r>
        <w:rPr>
          <w:rFonts w:eastAsia="Times New Roman" w:cs="Times New Roman"/>
          <w:szCs w:val="24"/>
        </w:rPr>
        <w:t xml:space="preserve"> μπορεί να κάνει ατομική ασφάλιση είτε με τα επαγ</w:t>
      </w:r>
      <w:r>
        <w:rPr>
          <w:rFonts w:eastAsia="Times New Roman" w:cs="Times New Roman"/>
          <w:szCs w:val="24"/>
        </w:rPr>
        <w:t xml:space="preserve">γελματικά ταμεία είτε με ασφαλιστικές εταιρείες. Το σύστημα </w:t>
      </w:r>
      <w:proofErr w:type="spellStart"/>
      <w:r>
        <w:rPr>
          <w:rFonts w:eastAsia="Times New Roman" w:cs="Times New Roman"/>
          <w:szCs w:val="24"/>
        </w:rPr>
        <w:t>Πινοσέτ</w:t>
      </w:r>
      <w:proofErr w:type="spellEnd"/>
      <w:r>
        <w:rPr>
          <w:rFonts w:eastAsia="Times New Roman" w:cs="Times New Roman"/>
          <w:szCs w:val="24"/>
        </w:rPr>
        <w:t xml:space="preserve"> προβάλλει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και αποτελεί την πεμπτουσία του συστήματος </w:t>
      </w:r>
      <w:proofErr w:type="spellStart"/>
      <w:r>
        <w:rPr>
          <w:rFonts w:eastAsia="Times New Roman" w:cs="Times New Roman"/>
          <w:szCs w:val="24"/>
        </w:rPr>
        <w:t>Πινοσέτ</w:t>
      </w:r>
      <w:proofErr w:type="spellEnd"/>
      <w:r>
        <w:rPr>
          <w:rFonts w:eastAsia="Times New Roman" w:cs="Times New Roman"/>
          <w:szCs w:val="24"/>
        </w:rPr>
        <w:t xml:space="preserve">. </w:t>
      </w:r>
    </w:p>
    <w:p w14:paraId="0E0C9ED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όλα αυτά</w:t>
      </w:r>
      <w:r>
        <w:rPr>
          <w:rFonts w:eastAsia="Times New Roman" w:cs="Times New Roman"/>
          <w:szCs w:val="24"/>
        </w:rPr>
        <w:t>,</w:t>
      </w:r>
      <w:r>
        <w:rPr>
          <w:rFonts w:eastAsia="Times New Roman" w:cs="Times New Roman"/>
          <w:szCs w:val="24"/>
        </w:rPr>
        <w:t xml:space="preserve"> γιατί τα κάνετε στην αγορά εργασίας, τσακίζοντας τα εργασιακά και ασφαλιστικά δικαιώματα τ</w:t>
      </w:r>
      <w:r>
        <w:rPr>
          <w:rFonts w:eastAsia="Times New Roman" w:cs="Times New Roman"/>
          <w:szCs w:val="24"/>
        </w:rPr>
        <w:t xml:space="preserve">ων εργαζομένων; Γιατί θέλετε να θωρακίσετε την ανταγωνιστικότητα και την κερδοφορία των επιχειρηματικών ομίλων. Και μην μας πείτε ότι αυτά θα αλλάξουν από το 2019, γιατί μπήκαμε σε μια </w:t>
      </w:r>
      <w:proofErr w:type="spellStart"/>
      <w:r>
        <w:rPr>
          <w:rFonts w:eastAsia="Times New Roman" w:cs="Times New Roman"/>
          <w:szCs w:val="24"/>
        </w:rPr>
        <w:t>μεταμνημονιακή</w:t>
      </w:r>
      <w:proofErr w:type="spellEnd"/>
      <w:r>
        <w:rPr>
          <w:rFonts w:eastAsia="Times New Roman" w:cs="Times New Roman"/>
          <w:szCs w:val="24"/>
        </w:rPr>
        <w:t xml:space="preserve"> περίοδο, γιατί κάνετε ιδιοκτησία σας τον νόμο </w:t>
      </w:r>
      <w:proofErr w:type="spellStart"/>
      <w:r>
        <w:rPr>
          <w:rFonts w:eastAsia="Times New Roman" w:cs="Times New Roman"/>
          <w:szCs w:val="24"/>
        </w:rPr>
        <w:t>Βρούτση</w:t>
      </w:r>
      <w:proofErr w:type="spellEnd"/>
      <w:r>
        <w:rPr>
          <w:rFonts w:eastAsia="Times New Roman" w:cs="Times New Roman"/>
          <w:szCs w:val="24"/>
        </w:rPr>
        <w:t>. Ο</w:t>
      </w:r>
      <w:r>
        <w:rPr>
          <w:rFonts w:eastAsia="Times New Roman" w:cs="Times New Roman"/>
          <w:szCs w:val="24"/>
        </w:rPr>
        <w:t xml:space="preserve"> νόμος </w:t>
      </w:r>
      <w:proofErr w:type="spellStart"/>
      <w:r>
        <w:rPr>
          <w:rFonts w:eastAsia="Times New Roman" w:cs="Times New Roman"/>
          <w:szCs w:val="24"/>
        </w:rPr>
        <w:t>Βρούτση</w:t>
      </w:r>
      <w:proofErr w:type="spellEnd"/>
      <w:r>
        <w:rPr>
          <w:rFonts w:eastAsia="Times New Roman" w:cs="Times New Roman"/>
          <w:szCs w:val="24"/>
        </w:rPr>
        <w:t xml:space="preserve">, έγινε πλέον νόμος </w:t>
      </w:r>
      <w:proofErr w:type="spellStart"/>
      <w:r>
        <w:rPr>
          <w:rFonts w:eastAsia="Times New Roman" w:cs="Times New Roman"/>
          <w:szCs w:val="24"/>
        </w:rPr>
        <w:t>Βρούτση-Αχτσιόγλου</w:t>
      </w:r>
      <w:proofErr w:type="spellEnd"/>
      <w:r>
        <w:rPr>
          <w:rFonts w:eastAsia="Times New Roman" w:cs="Times New Roman"/>
          <w:szCs w:val="24"/>
        </w:rPr>
        <w:t xml:space="preserve">, που τους μισθούς και τις αλλαγές στις εργασιακές σχέσεις τους εντάσσει στο όνομα της </w:t>
      </w:r>
      <w:r>
        <w:rPr>
          <w:rFonts w:eastAsia="Times New Roman" w:cs="Times New Roman"/>
          <w:szCs w:val="24"/>
        </w:rPr>
        <w:lastRenderedPageBreak/>
        <w:t>ανταγωνιστικότητας και της κερδοφορίας των επιχειρηματικών ομίλων. Αν αυτά αμφισβητούνται, τότε δεν γίνεται καμία αλλ</w:t>
      </w:r>
      <w:r>
        <w:rPr>
          <w:rFonts w:eastAsia="Times New Roman" w:cs="Times New Roman"/>
          <w:szCs w:val="24"/>
        </w:rPr>
        <w:t>αγή, κα</w:t>
      </w:r>
      <w:r>
        <w:rPr>
          <w:rFonts w:eastAsia="Times New Roman" w:cs="Times New Roman"/>
          <w:szCs w:val="24"/>
        </w:rPr>
        <w:t>μ</w:t>
      </w:r>
      <w:r>
        <w:rPr>
          <w:rFonts w:eastAsia="Times New Roman" w:cs="Times New Roman"/>
          <w:szCs w:val="24"/>
        </w:rPr>
        <w:t xml:space="preserve">μία βελτίωση. Αντίθετα, με αυτόν τον τρόπο, αυτό το οποίο θέλετε να θωρακίσετε είναι την ανταγωνιστικότητα και την καπιταλιστική κερδοφορία. </w:t>
      </w:r>
    </w:p>
    <w:p w14:paraId="0E0C9ED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Και για να μην μιλάμε μόνο θεωρητικά, το βλέπουμε αυτό και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που καταθέσατε γ</w:t>
      </w:r>
      <w:r>
        <w:rPr>
          <w:rFonts w:eastAsia="Times New Roman" w:cs="Times New Roman"/>
          <w:szCs w:val="24"/>
        </w:rPr>
        <w:t>ια το 2019, ο οποίος είναι σκληρός, βάρβαρος και ταξικός. Τι κάνετε; Ένα δισεκατομμύριο επιπλέον φόρους θα κληθούν να πληρώσουν τα εργατικά λαϊκά νοικοκυριά για το 2019. Όχι ανακούφιση φορολογική, αλλά φορολογική επιβάρυνση είναι αυτό το ένα επιπλέον δισεκ</w:t>
      </w:r>
      <w:r>
        <w:rPr>
          <w:rFonts w:eastAsia="Times New Roman" w:cs="Times New Roman"/>
          <w:szCs w:val="24"/>
        </w:rPr>
        <w:t>ατομμύριο ευρώ.</w:t>
      </w:r>
    </w:p>
    <w:p w14:paraId="0E0C9ED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Τι κάνετε επιπλέον; Μειώνετε τις παροχές στους εργαζόμενους κατά 530 εκατομμύρια</w:t>
      </w:r>
      <w:r>
        <w:rPr>
          <w:rFonts w:eastAsia="Times New Roman" w:cs="Times New Roman"/>
          <w:szCs w:val="24"/>
        </w:rPr>
        <w:t>,</w:t>
      </w:r>
      <w:r>
        <w:rPr>
          <w:rFonts w:eastAsia="Times New Roman" w:cs="Times New Roman"/>
          <w:szCs w:val="24"/>
        </w:rPr>
        <w:t xml:space="preserve"> σε σχέση με το 2018. Μειώνετε τη σύνταξη κατά 300 εκατομμύρια ευρώ. Νέες μειώσεις στις συντάξεις. Έχουμε μείωση της χρηματοδότησης στα νοσοκομεία</w:t>
      </w:r>
      <w:r>
        <w:rPr>
          <w:rFonts w:eastAsia="Times New Roman" w:cs="Times New Roman"/>
          <w:szCs w:val="24"/>
        </w:rPr>
        <w:t>,</w:t>
      </w:r>
      <w:r>
        <w:rPr>
          <w:rFonts w:eastAsia="Times New Roman" w:cs="Times New Roman"/>
          <w:szCs w:val="24"/>
        </w:rPr>
        <w:t xml:space="preserve"> τα οποία εί</w:t>
      </w:r>
      <w:r>
        <w:rPr>
          <w:rFonts w:eastAsia="Times New Roman" w:cs="Times New Roman"/>
          <w:szCs w:val="24"/>
        </w:rPr>
        <w:t xml:space="preserve">ναι έτοιμα να καταρρεύσουν. Εσείς μειώνετε τη χρηματοδότηση το 2019. Μειώνετε τη χρηματοδότηση στους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στους δήμους, κατά 750 εκατομμύρια για να βάλουν νέους φόρους, νέα τέλη. </w:t>
      </w:r>
    </w:p>
    <w:p w14:paraId="0E0C9ED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Μειώνετε την κρατική χρηματοδότηση σε ασφαλιστ</w:t>
      </w:r>
      <w:r>
        <w:rPr>
          <w:rFonts w:eastAsia="Times New Roman" w:cs="Times New Roman"/>
          <w:szCs w:val="24"/>
        </w:rPr>
        <w:t xml:space="preserve">ικά ταμεία κατά 935 εκατομμύρια ευρώ, για να τα μετακυλήσετε αυτά στις τσέπες των ασφαλισμένων, να πληρώσουν περισσότερο για το φάρμακο και την υγεία τους. Μειώνετε το επίδομα ανεργίας. </w:t>
      </w:r>
    </w:p>
    <w:p w14:paraId="0E0C9ED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αυτόχρονα</w:t>
      </w:r>
      <w:r>
        <w:rPr>
          <w:rFonts w:eastAsia="Times New Roman" w:cs="Times New Roman"/>
          <w:szCs w:val="24"/>
        </w:rPr>
        <w:t>,</w:t>
      </w:r>
      <w:r>
        <w:rPr>
          <w:rFonts w:eastAsia="Times New Roman" w:cs="Times New Roman"/>
          <w:szCs w:val="24"/>
        </w:rPr>
        <w:t xml:space="preserve"> λέτε και πανηγυρίζετε ότι δεν μειώνετε άλλο τις συντάξεις</w:t>
      </w:r>
      <w:r>
        <w:rPr>
          <w:rFonts w:eastAsia="Times New Roman" w:cs="Times New Roman"/>
          <w:szCs w:val="24"/>
        </w:rPr>
        <w:t>, όταν αυτό το οποίο αποφασίσατε -κι γι’ αυτό σας εκθέτει η ανακοίνωση της Κομισιόν- λέει ότι σε αντιστάθμισμα της μη μείωσης, της μη κατάργησης των προσωπικών διαφορών είναι το πάγωμα των συντάξεων μέχρι το 2022 που θα έχει το ίδιο δημοσιονομικό αποτέλεσμ</w:t>
      </w:r>
      <w:r>
        <w:rPr>
          <w:rFonts w:eastAsia="Times New Roman" w:cs="Times New Roman"/>
          <w:szCs w:val="24"/>
        </w:rPr>
        <w:t xml:space="preserve">α. </w:t>
      </w:r>
    </w:p>
    <w:p w14:paraId="0E0C9ED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την ίδια στιγμή</w:t>
      </w:r>
      <w:r>
        <w:rPr>
          <w:rFonts w:eastAsia="Times New Roman" w:cs="Times New Roman"/>
          <w:szCs w:val="24"/>
        </w:rPr>
        <w:t>,</w:t>
      </w:r>
      <w:r>
        <w:rPr>
          <w:rFonts w:eastAsia="Times New Roman" w:cs="Times New Roman"/>
          <w:szCs w:val="24"/>
        </w:rPr>
        <w:t xml:space="preserve"> καταργείτε την επέκταση του προγράμματος σχολικού γεύματος, καταργείτε τη δημιουργία νηπιαγωγείων και μονάδων προσχολικής αγωγής και μετά λέτε ότι τα παιδιά δεν έχουν πού να πάνε τα νήπια. Μειώνετε την επιδότηση ενοικίου και βεβαίω</w:t>
      </w:r>
      <w:r>
        <w:rPr>
          <w:rFonts w:eastAsia="Times New Roman" w:cs="Times New Roman"/>
          <w:szCs w:val="24"/>
        </w:rPr>
        <w:t>ς</w:t>
      </w:r>
      <w:r>
        <w:rPr>
          <w:rFonts w:eastAsia="Times New Roman" w:cs="Times New Roman"/>
          <w:szCs w:val="24"/>
        </w:rPr>
        <w:t>,</w:t>
      </w:r>
      <w:r>
        <w:rPr>
          <w:rFonts w:eastAsia="Times New Roman" w:cs="Times New Roman"/>
          <w:szCs w:val="24"/>
        </w:rPr>
        <w:t xml:space="preserve"> δεν επιδοτείτε τη συμμετοχή των ασφαλισμένων στα φάρμακα. </w:t>
      </w:r>
    </w:p>
    <w:p w14:paraId="0E0C9ED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Να, λοιπόν, ποιο είναι το προσωπείο της βαθιάς ταξικής και αντιλαϊκής σας πολιτικής. Όμως, αυτό που είναι ιδιαίτερα αποκαλυπτικό, είναι η στάση</w:t>
      </w:r>
      <w:r>
        <w:rPr>
          <w:rFonts w:eastAsia="Times New Roman" w:cs="Times New Roman"/>
          <w:szCs w:val="24"/>
        </w:rPr>
        <w:t>,</w:t>
      </w:r>
      <w:r>
        <w:rPr>
          <w:rFonts w:eastAsia="Times New Roman" w:cs="Times New Roman"/>
          <w:szCs w:val="24"/>
        </w:rPr>
        <w:t xml:space="preserve"> την οποία κρατάτε σε σχέση με το κεφάλαιο και είν</w:t>
      </w:r>
      <w:r>
        <w:rPr>
          <w:rFonts w:eastAsia="Times New Roman" w:cs="Times New Roman"/>
          <w:szCs w:val="24"/>
        </w:rPr>
        <w:t>αι η τροπολογία</w:t>
      </w:r>
      <w:r>
        <w:rPr>
          <w:rFonts w:eastAsia="Times New Roman" w:cs="Times New Roman"/>
          <w:szCs w:val="24"/>
        </w:rPr>
        <w:t>,</w:t>
      </w:r>
      <w:r>
        <w:rPr>
          <w:rFonts w:eastAsia="Times New Roman" w:cs="Times New Roman"/>
          <w:szCs w:val="24"/>
        </w:rPr>
        <w:t xml:space="preserve"> την οποία φέρατε εδώ, όπου μειώνετε τον φορολογικό συντελεστή των επιχειρηματικών </w:t>
      </w:r>
      <w:r>
        <w:rPr>
          <w:rFonts w:eastAsia="Times New Roman" w:cs="Times New Roman"/>
          <w:szCs w:val="24"/>
        </w:rPr>
        <w:lastRenderedPageBreak/>
        <w:t xml:space="preserve">ομίλων, των μονοπωλίων και του κεφαλαίου κατά μία μονάδα για το 2019 και σταδιακά για πέντε μονάδες. </w:t>
      </w:r>
    </w:p>
    <w:p w14:paraId="0E0C9ED7"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Δηλαδή, τι κάνετε; Έχετε πεθάνει τον κόσμο στους φόρους</w:t>
      </w:r>
      <w:r>
        <w:rPr>
          <w:rFonts w:eastAsia="Times New Roman"/>
          <w:szCs w:val="24"/>
        </w:rPr>
        <w:t xml:space="preserve"> και με αυτό το ματωμένο </w:t>
      </w:r>
      <w:proofErr w:type="spellStart"/>
      <w:r>
        <w:rPr>
          <w:rFonts w:eastAsia="Times New Roman"/>
          <w:szCs w:val="24"/>
        </w:rPr>
        <w:t>υπερπλεόνασμα</w:t>
      </w:r>
      <w:proofErr w:type="spellEnd"/>
      <w:r>
        <w:rPr>
          <w:rFonts w:eastAsia="Times New Roman"/>
          <w:szCs w:val="24"/>
        </w:rPr>
        <w:t xml:space="preserve"> που δημιουργείτε, δίνετε νέες απαλλαγές φορολογικές για το μεγάλο κεφάλαιο. Ο λαός, δηλαδή, σηκώνει τα βάρη από τα οποία απαλλάσσεται το μεγάλο κεφάλαιο.</w:t>
      </w:r>
    </w:p>
    <w:p w14:paraId="0E0C9ED8"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Μάλιστα, στην τροπολογία που φέρατε βάζετε και το εξής, ότι και</w:t>
      </w:r>
      <w:r>
        <w:rPr>
          <w:rFonts w:eastAsia="Times New Roman"/>
          <w:szCs w:val="24"/>
        </w:rPr>
        <w:t xml:space="preserve"> το 2019 θα έχουν όφελος 145 εκατομμύρια ευρώ, κάτι το οποίο δεν το προέβλεπε ο προϋπολογισμός</w:t>
      </w:r>
      <w:r>
        <w:rPr>
          <w:rFonts w:eastAsia="Times New Roman"/>
          <w:szCs w:val="24"/>
        </w:rPr>
        <w:t>,</w:t>
      </w:r>
      <w:r>
        <w:rPr>
          <w:rFonts w:eastAsia="Times New Roman"/>
          <w:szCs w:val="24"/>
        </w:rPr>
        <w:t xml:space="preserve"> που καταθέσατε για τις επιχειρήσεις. Και δεν φτάνει μόνο αυτό, αλλά ετοιμάζεστε να φέρετε</w:t>
      </w:r>
      <w:r>
        <w:rPr>
          <w:rFonts w:eastAsia="Times New Roman"/>
          <w:szCs w:val="24"/>
        </w:rPr>
        <w:t>,</w:t>
      </w:r>
      <w:r>
        <w:rPr>
          <w:rFonts w:eastAsia="Times New Roman"/>
          <w:szCs w:val="24"/>
        </w:rPr>
        <w:t xml:space="preserve"> ακόμα πιο σκανδαλωδώς τη μείωση των φορολογικών συντελεστών των διανεμόμενων κερδών από 15% σε 10%. </w:t>
      </w:r>
    </w:p>
    <w:p w14:paraId="0E0C9ED9"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Ποιους προστατεύετε; Τις ελίτ προστατεύετε. Φορολογείτε τον λαό</w:t>
      </w:r>
      <w:r>
        <w:rPr>
          <w:rFonts w:eastAsia="Times New Roman"/>
          <w:szCs w:val="24"/>
        </w:rPr>
        <w:t>,</w:t>
      </w:r>
      <w:r>
        <w:rPr>
          <w:rFonts w:eastAsia="Times New Roman"/>
          <w:szCs w:val="24"/>
        </w:rPr>
        <w:t xml:space="preserve"> για να προστατεύσετε τις οικονομικές ελίτ. Έχετε δημιουργήσει ένα άδικο ταξικό φορολογικό</w:t>
      </w:r>
      <w:r>
        <w:rPr>
          <w:rFonts w:eastAsia="Times New Roman"/>
          <w:szCs w:val="24"/>
        </w:rPr>
        <w:t xml:space="preserve"> σύστημα για την προστασία της ελίτ, για την προστασία των επιχειρηματικών ομίλων, για την προστασία των εφοπλιστών, των βιομήχανων και των τραπεζιτών. Αυτό είναι το φορολογικό σύστημα του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όπως ήταν άλλωστε και του ΠΑΣΟΚ-Νέας Δημοκρατίας.</w:t>
      </w:r>
    </w:p>
    <w:p w14:paraId="0E0C9EDA"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lastRenderedPageBreak/>
        <w:t>(Σ</w:t>
      </w:r>
      <w:r>
        <w:rPr>
          <w:rFonts w:eastAsia="Times New Roman"/>
          <w:szCs w:val="24"/>
        </w:rPr>
        <w:t>το σημείο αυτό κτυπάει το κουδούνι λήξεως του χρόνου ομιλίας του κυρίου Βουλευτή)</w:t>
      </w:r>
    </w:p>
    <w:p w14:paraId="0E0C9EDB"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Κύριε Πρόεδρε, τελειώνω σε ένα λεπτό.</w:t>
      </w:r>
    </w:p>
    <w:p w14:paraId="0E0C9EDC"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Απ’ αυτήν την άποψη, συνεχίζετε -δεν είναι ποιος τον έκανε τον νόμο- τον νόμο για τον ΕΝΦΙΑ, τη φορολογική επιδρομή στη λαϊκή κατοικία μ</w:t>
      </w:r>
      <w:r>
        <w:rPr>
          <w:rFonts w:eastAsia="Times New Roman"/>
          <w:szCs w:val="24"/>
        </w:rPr>
        <w:t>ε τον ΕΝΦΙΑ. Και όχι μόνο δεν τον καταργείτε, αλλά διατηρείται και η επιβάρυνση</w:t>
      </w:r>
      <w:r>
        <w:rPr>
          <w:rFonts w:eastAsia="Times New Roman"/>
          <w:szCs w:val="24"/>
        </w:rPr>
        <w:t>,</w:t>
      </w:r>
      <w:r>
        <w:rPr>
          <w:rFonts w:eastAsia="Times New Roman"/>
          <w:szCs w:val="24"/>
        </w:rPr>
        <w:t xml:space="preserve"> που εξακολουθεί να ισχύει και λέτε ότι μειώνετε τώρα για μερικές δεκάδες ευρώ τη φορολογική επιβάρυνση, την οποία υφίστανται, αντί να προχωρήσει αυτό</w:t>
      </w:r>
      <w:r>
        <w:rPr>
          <w:rFonts w:eastAsia="Times New Roman"/>
          <w:szCs w:val="24"/>
        </w:rPr>
        <w:t>,</w:t>
      </w:r>
      <w:r>
        <w:rPr>
          <w:rFonts w:eastAsia="Times New Roman"/>
          <w:szCs w:val="24"/>
        </w:rPr>
        <w:t xml:space="preserve"> το οποίο κατέθεσε το ΚΚΕ</w:t>
      </w:r>
      <w:r>
        <w:rPr>
          <w:rFonts w:eastAsia="Times New Roman"/>
          <w:szCs w:val="24"/>
        </w:rPr>
        <w:t xml:space="preserve"> στην απαλλαγή της πρώτης και της δευτερεύουσας κατοικίας από τον ΕΝΦΙΑ</w:t>
      </w:r>
      <w:r>
        <w:rPr>
          <w:rFonts w:eastAsia="Times New Roman"/>
          <w:szCs w:val="24"/>
        </w:rPr>
        <w:t>,</w:t>
      </w:r>
      <w:r>
        <w:rPr>
          <w:rFonts w:eastAsia="Times New Roman"/>
          <w:szCs w:val="24"/>
        </w:rPr>
        <w:t xml:space="preserve"> που καλύπτει στεγαστικές ανάγκες και να φορολογηθούν και στην αντικειμενική και στην ακίνητη περιουσία οι μεγάλοι επιχειρηματικοί όμιλοι, να φορολογηθεί η μεγάλη ακίνητη περιουσία, η </w:t>
      </w:r>
      <w:r>
        <w:rPr>
          <w:rFonts w:eastAsia="Times New Roman"/>
          <w:szCs w:val="24"/>
        </w:rPr>
        <w:t xml:space="preserve">οποία είναι τοποθετημένη σε διάφορες </w:t>
      </w:r>
      <w:r>
        <w:rPr>
          <w:rFonts w:eastAsia="Times New Roman"/>
          <w:szCs w:val="24"/>
          <w:lang w:val="en-US"/>
        </w:rPr>
        <w:t>offshore</w:t>
      </w:r>
      <w:r w:rsidRPr="00825210">
        <w:rPr>
          <w:rFonts w:eastAsia="Times New Roman"/>
          <w:szCs w:val="24"/>
        </w:rPr>
        <w:t xml:space="preserve"> </w:t>
      </w:r>
      <w:r>
        <w:rPr>
          <w:rFonts w:eastAsia="Times New Roman"/>
          <w:szCs w:val="24"/>
        </w:rPr>
        <w:t>και δεν πληρώνει δεκάρα τσακιστή επί της ουσίας η μεγάλη ακίνητη περιουσία.</w:t>
      </w:r>
    </w:p>
    <w:p w14:paraId="0E0C9EDD"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Απ</w:t>
      </w:r>
      <w:r w:rsidRPr="00714607">
        <w:rPr>
          <w:rFonts w:eastAsia="Times New Roman"/>
          <w:szCs w:val="24"/>
        </w:rPr>
        <w:t xml:space="preserve">’ </w:t>
      </w:r>
      <w:r>
        <w:rPr>
          <w:rFonts w:eastAsia="Times New Roman"/>
          <w:szCs w:val="24"/>
        </w:rPr>
        <w:t xml:space="preserve">αυτήν την άποψη, βεβαίως, και τα όποια ωφελήματα θα έχουν μπαίνουν υπό την αμφισβήτηση </w:t>
      </w:r>
      <w:r>
        <w:rPr>
          <w:rFonts w:eastAsia="Times New Roman"/>
          <w:szCs w:val="24"/>
        </w:rPr>
        <w:t>-</w:t>
      </w:r>
      <w:r>
        <w:rPr>
          <w:rFonts w:eastAsia="Times New Roman"/>
          <w:szCs w:val="24"/>
        </w:rPr>
        <w:t>για τον ΕΝΦΙΑ λέω</w:t>
      </w:r>
      <w:r w:rsidRPr="00714607">
        <w:rPr>
          <w:rFonts w:eastAsia="Times New Roman"/>
          <w:szCs w:val="24"/>
        </w:rPr>
        <w:t>-</w:t>
      </w:r>
      <w:r>
        <w:rPr>
          <w:rFonts w:eastAsia="Times New Roman"/>
          <w:szCs w:val="24"/>
        </w:rPr>
        <w:t xml:space="preserve"> της υπόθεσης αναπροσαρμ</w:t>
      </w:r>
      <w:r>
        <w:rPr>
          <w:rFonts w:eastAsia="Times New Roman"/>
          <w:szCs w:val="24"/>
        </w:rPr>
        <w:t>ογής των αντικειμενικών αξιών</w:t>
      </w:r>
      <w:r>
        <w:rPr>
          <w:rFonts w:eastAsia="Times New Roman"/>
          <w:szCs w:val="24"/>
        </w:rPr>
        <w:t>,</w:t>
      </w:r>
      <w:r>
        <w:rPr>
          <w:rFonts w:eastAsia="Times New Roman"/>
          <w:szCs w:val="24"/>
        </w:rPr>
        <w:t xml:space="preserve"> που μπορεί να αυξηθούν.</w:t>
      </w:r>
    </w:p>
    <w:p w14:paraId="0E0C9EDE"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lastRenderedPageBreak/>
        <w:t xml:space="preserve">Όσο για το κοινωνικό μέρισμα που δίνετε, είναι «να σε κάψω Γιάννη, να σε αλείψω λάδι». Παίρνετε 700 δισεκατομμύρια επιπλέον, 7 δισεκατομμύρια επιπλέον –αυτό είναι το </w:t>
      </w:r>
      <w:proofErr w:type="spellStart"/>
      <w:r>
        <w:rPr>
          <w:rFonts w:eastAsia="Times New Roman"/>
          <w:szCs w:val="24"/>
        </w:rPr>
        <w:t>υπερπλεόνασμα</w:t>
      </w:r>
      <w:proofErr w:type="spellEnd"/>
      <w:r>
        <w:rPr>
          <w:rFonts w:eastAsia="Times New Roman"/>
          <w:szCs w:val="24"/>
        </w:rPr>
        <w:t>- για το 2018, 7 δισεκ</w:t>
      </w:r>
      <w:r>
        <w:rPr>
          <w:rFonts w:eastAsia="Times New Roman"/>
          <w:szCs w:val="24"/>
        </w:rPr>
        <w:t>ατομμύρια επιπλέον πληρώνει ο ελληνικός λαός</w:t>
      </w:r>
      <w:r>
        <w:rPr>
          <w:rFonts w:eastAsia="Times New Roman"/>
          <w:szCs w:val="24"/>
        </w:rPr>
        <w:t>,</w:t>
      </w:r>
      <w:r>
        <w:rPr>
          <w:rFonts w:eastAsia="Times New Roman"/>
          <w:szCs w:val="24"/>
        </w:rPr>
        <w:t xml:space="preserve"> για να επιστρέψετε 710 εκατομμύρια. Δηλαδή, του παίρνετε δέκα</w:t>
      </w:r>
      <w:r>
        <w:rPr>
          <w:rFonts w:eastAsia="Times New Roman"/>
          <w:szCs w:val="24"/>
        </w:rPr>
        <w:t>,</w:t>
      </w:r>
      <w:r>
        <w:rPr>
          <w:rFonts w:eastAsia="Times New Roman"/>
          <w:szCs w:val="24"/>
        </w:rPr>
        <w:t xml:space="preserve"> για να του επιστρέψετε ένα και να είναι και ευχαριστημένος. Είναι το ανέκδοτο αυτό με τον Χότζα, αν το ξέρετε. Το ξέρετε πολύ καλά.</w:t>
      </w:r>
    </w:p>
    <w:p w14:paraId="0E0C9EDF"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Αυτή ακριβώς δε</w:t>
      </w:r>
      <w:r>
        <w:rPr>
          <w:rFonts w:eastAsia="Times New Roman"/>
          <w:szCs w:val="24"/>
        </w:rPr>
        <w:t>ν είναι τίποτα άλλο</w:t>
      </w:r>
      <w:r>
        <w:rPr>
          <w:rFonts w:eastAsia="Times New Roman"/>
          <w:szCs w:val="24"/>
        </w:rPr>
        <w:t>,</w:t>
      </w:r>
      <w:r>
        <w:rPr>
          <w:rFonts w:eastAsia="Times New Roman"/>
          <w:szCs w:val="24"/>
        </w:rPr>
        <w:t xml:space="preserve"> παρά μια ανακύκλωση της φτώχειας. Δηλαδή, λιγότερο φτωχοί πληρώνουν για τους περισσοτέρους φτωχούς, γιατί ακριβώς η πολιτική σας και η καπιταλιστική ανάπτυξη του κεφαλαίου έχει οδηγήσει στην εξαθλίωση ευρύτατα λαϊκά στρώματα.</w:t>
      </w:r>
    </w:p>
    <w:p w14:paraId="0E0C9EE0"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Όσον αφορ</w:t>
      </w:r>
      <w:r>
        <w:rPr>
          <w:rFonts w:eastAsia="Times New Roman"/>
          <w:szCs w:val="24"/>
        </w:rPr>
        <w:t>ά την τροπολογία στις πυρόπληκτες περιοχές εκεί, εμείς θα την καταψηφίσουμε, ακριβώς γιατί δεν αντιμετωπίζει το πρόβλημα της άναρχης δόμησης. Δεν υπάρχει ολοκληρωμένος χωροταξικός σχεδιασμός. Είναι αποσπασματικά μέτρα. Είναι ημίμετρα αυτά, που δεν αντιμετω</w:t>
      </w:r>
      <w:r>
        <w:rPr>
          <w:rFonts w:eastAsia="Times New Roman"/>
          <w:szCs w:val="24"/>
        </w:rPr>
        <w:t xml:space="preserve">πίζουν το πρόβλημα. </w:t>
      </w:r>
    </w:p>
    <w:p w14:paraId="0E0C9EE1"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Εδώ θα έπρεπε να υπήρχε ένα ολοκληρωμένο χωροταξικό σχέδιο και πολεοδομικό, που θα διευκόλυνε την αναβάθμιση της ποιότητας ζωής των </w:t>
      </w:r>
      <w:r>
        <w:rPr>
          <w:rFonts w:eastAsia="Times New Roman"/>
          <w:szCs w:val="24"/>
        </w:rPr>
        <w:lastRenderedPageBreak/>
        <w:t>κατοίκων της περιοχής με σύγχρονες κατοικίες, με σύγχρονα σχολεία, με νοσοκομεία, με ελεύθερους χώρους,</w:t>
      </w:r>
      <w:r>
        <w:rPr>
          <w:rFonts w:eastAsia="Times New Roman"/>
          <w:szCs w:val="24"/>
        </w:rPr>
        <w:t xml:space="preserve"> με χώρους άθλησης και αναψυχής. Τέτοιος σχεδιασμός, όμως, δεν υπάρχει. Αντίθετα, πολύ φοβούμαστε ότι κάτω από ορισμένες διατάξεις κάτι κρύβεται ή μπορούν να αξιοποιηθούν ορισμένες διατάξεις της παρούσας τροπολογίας</w:t>
      </w:r>
      <w:r>
        <w:rPr>
          <w:rFonts w:eastAsia="Times New Roman"/>
          <w:szCs w:val="24"/>
        </w:rPr>
        <w:t>,</w:t>
      </w:r>
      <w:r>
        <w:rPr>
          <w:rFonts w:eastAsia="Times New Roman"/>
          <w:szCs w:val="24"/>
        </w:rPr>
        <w:t xml:space="preserve"> για να συγκεντρωθεί η γη σε όλο και λιγ</w:t>
      </w:r>
      <w:r>
        <w:rPr>
          <w:rFonts w:eastAsia="Times New Roman"/>
          <w:szCs w:val="24"/>
        </w:rPr>
        <w:t xml:space="preserve">ότερα χέρια. </w:t>
      </w:r>
    </w:p>
    <w:p w14:paraId="0E0C9EE2"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Στο κάτω-κάτω, το στεγαστικό επίδομα δεν λύνει τις στεγαστικές ανάγκες της λαϊκής οικογένειας των πυρόπληκτων αυτών περιοχών</w:t>
      </w:r>
      <w:r>
        <w:rPr>
          <w:rFonts w:eastAsia="Times New Roman"/>
          <w:szCs w:val="24"/>
        </w:rPr>
        <w:t>,</w:t>
      </w:r>
      <w:r>
        <w:rPr>
          <w:rFonts w:eastAsia="Times New Roman"/>
          <w:szCs w:val="24"/>
        </w:rPr>
        <w:t xml:space="preserve"> που αντιμετωπίζουν σοβαρά προβλήματα επιβίωσης και κάλυψης των αναγκών τους.</w:t>
      </w:r>
    </w:p>
    <w:p w14:paraId="0E0C9EE3"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Ευχαριστώ πολύ, κύριε Πρόεδρε.</w:t>
      </w:r>
    </w:p>
    <w:p w14:paraId="0E0C9EE4" w14:textId="77777777" w:rsidR="00BD61E1" w:rsidRDefault="00340392">
      <w:pPr>
        <w:tabs>
          <w:tab w:val="left" w:pos="2940"/>
        </w:tabs>
        <w:spacing w:line="600" w:lineRule="auto"/>
        <w:ind w:firstLine="720"/>
        <w:jc w:val="both"/>
        <w:rPr>
          <w:rFonts w:eastAsia="Times New Roman"/>
          <w:szCs w:val="24"/>
        </w:rPr>
      </w:pPr>
      <w:r w:rsidRPr="00825210">
        <w:rPr>
          <w:rFonts w:eastAsia="Times New Roman"/>
          <w:b/>
          <w:szCs w:val="24"/>
        </w:rPr>
        <w:t>ΠΡΟΕΔΡΕΥΩΝ (Αναστάσιος Κουράκης):</w:t>
      </w:r>
      <w:r>
        <w:rPr>
          <w:rFonts w:eastAsia="Times New Roman"/>
          <w:szCs w:val="24"/>
        </w:rPr>
        <w:t xml:space="preserve"> Κύριε Υπουργέ, έχετε τον λόγο.</w:t>
      </w:r>
    </w:p>
    <w:p w14:paraId="0E0C9EE5" w14:textId="77777777" w:rsidR="00BD61E1" w:rsidRDefault="00340392">
      <w:pPr>
        <w:tabs>
          <w:tab w:val="left" w:pos="2940"/>
        </w:tabs>
        <w:spacing w:line="600" w:lineRule="auto"/>
        <w:ind w:firstLine="720"/>
        <w:jc w:val="both"/>
        <w:rPr>
          <w:rFonts w:eastAsia="Times New Roman"/>
          <w:szCs w:val="24"/>
        </w:rPr>
      </w:pPr>
      <w:r w:rsidRPr="00825210">
        <w:rPr>
          <w:rFonts w:eastAsia="Times New Roman"/>
          <w:b/>
          <w:szCs w:val="24"/>
        </w:rPr>
        <w:t>ΣΩΚΡΑΤΗΣ ΦΑΜΕΛΛΟΣ (Αναπληρωτής Υπουργός Περιβάλλοντος και Ενέργειας):</w:t>
      </w:r>
      <w:r>
        <w:rPr>
          <w:rFonts w:eastAsia="Times New Roman"/>
          <w:szCs w:val="24"/>
        </w:rPr>
        <w:t xml:space="preserve"> Κύριε Πρόεδρε, με </w:t>
      </w:r>
      <w:proofErr w:type="spellStart"/>
      <w:r>
        <w:rPr>
          <w:rFonts w:eastAsia="Times New Roman"/>
          <w:szCs w:val="24"/>
        </w:rPr>
        <w:t>συγχωρείτε</w:t>
      </w:r>
      <w:proofErr w:type="spellEnd"/>
      <w:r>
        <w:rPr>
          <w:rFonts w:eastAsia="Times New Roman"/>
          <w:szCs w:val="24"/>
        </w:rPr>
        <w:t>. Θα απαντήσω σε κάποια ερωτήματα της Ολομέλειας και του κ. Βορίδη. Όμως, επειδή δεν θα ήθελα</w:t>
      </w:r>
      <w:r>
        <w:rPr>
          <w:rFonts w:eastAsia="Times New Roman"/>
          <w:szCs w:val="24"/>
        </w:rPr>
        <w:t xml:space="preserve"> να το κάνω αυτό πολλές φορές, αν υπάρχει κάποιο ερώτημα επί της τροπολογίας, με την άδειά σας, θα μπορούσε να γίνει τώρα και να απαντήσω σε όλα μαζί.</w:t>
      </w:r>
    </w:p>
    <w:p w14:paraId="0E0C9EE6" w14:textId="77777777" w:rsidR="00BD61E1" w:rsidRDefault="00340392">
      <w:pPr>
        <w:tabs>
          <w:tab w:val="left" w:pos="2940"/>
        </w:tabs>
        <w:spacing w:line="600" w:lineRule="auto"/>
        <w:ind w:firstLine="720"/>
        <w:jc w:val="both"/>
        <w:rPr>
          <w:rFonts w:eastAsia="Times New Roman"/>
          <w:szCs w:val="24"/>
        </w:rPr>
      </w:pPr>
      <w:r w:rsidRPr="00BE5C42">
        <w:rPr>
          <w:rFonts w:eastAsia="Times New Roman"/>
          <w:b/>
          <w:szCs w:val="24"/>
        </w:rPr>
        <w:lastRenderedPageBreak/>
        <w:t>ΠΡΟΕΔΡΕΥΩΝ (Αναστάσιος Κουράκης):</w:t>
      </w:r>
      <w:r>
        <w:rPr>
          <w:rFonts w:eastAsia="Times New Roman"/>
          <w:szCs w:val="24"/>
        </w:rPr>
        <w:t xml:space="preserve"> Καλώς. Υπάρχει κάποιος συνάδελφος που θέλει τον λόγο;</w:t>
      </w:r>
    </w:p>
    <w:p w14:paraId="0E0C9EE7" w14:textId="77777777" w:rsidR="00BD61E1" w:rsidRDefault="00340392">
      <w:pPr>
        <w:tabs>
          <w:tab w:val="left" w:pos="2940"/>
        </w:tabs>
        <w:spacing w:line="600" w:lineRule="auto"/>
        <w:ind w:firstLine="720"/>
        <w:jc w:val="both"/>
        <w:rPr>
          <w:rFonts w:eastAsia="Times New Roman"/>
          <w:szCs w:val="24"/>
        </w:rPr>
      </w:pPr>
      <w:r w:rsidRPr="00825210">
        <w:rPr>
          <w:rFonts w:eastAsia="Times New Roman"/>
          <w:b/>
          <w:szCs w:val="24"/>
        </w:rPr>
        <w:t>ΠΑΡΑΣΚΕΥΗ ΧΡΙΣΤΟΦ</w:t>
      </w:r>
      <w:r w:rsidRPr="00825210">
        <w:rPr>
          <w:rFonts w:eastAsia="Times New Roman"/>
          <w:b/>
          <w:szCs w:val="24"/>
        </w:rPr>
        <w:t>ΙΛΟΠΟΥΛΟΥ:</w:t>
      </w:r>
      <w:r>
        <w:rPr>
          <w:rFonts w:eastAsia="Times New Roman"/>
          <w:szCs w:val="24"/>
        </w:rPr>
        <w:t xml:space="preserve"> Κύριε Πρόεδρε, θα ήθελα εγώ τον λόγο.</w:t>
      </w:r>
    </w:p>
    <w:p w14:paraId="0E0C9EE8" w14:textId="77777777" w:rsidR="00BD61E1" w:rsidRDefault="00340392">
      <w:pPr>
        <w:tabs>
          <w:tab w:val="left" w:pos="2940"/>
        </w:tabs>
        <w:spacing w:line="600" w:lineRule="auto"/>
        <w:ind w:firstLine="720"/>
        <w:jc w:val="both"/>
        <w:rPr>
          <w:rFonts w:eastAsia="Times New Roman"/>
          <w:szCs w:val="24"/>
        </w:rPr>
      </w:pPr>
      <w:r w:rsidRPr="00714607">
        <w:rPr>
          <w:rFonts w:eastAsia="Times New Roman"/>
          <w:b/>
          <w:szCs w:val="24"/>
        </w:rPr>
        <w:t xml:space="preserve">ΠΡΟΕΔΡΕΥΩΝ (Αναστάσιος Κουράκης): </w:t>
      </w:r>
      <w:r>
        <w:rPr>
          <w:rFonts w:eastAsia="Times New Roman"/>
          <w:szCs w:val="24"/>
        </w:rPr>
        <w:t xml:space="preserve">Ορίστε, κυρία </w:t>
      </w:r>
      <w:proofErr w:type="spellStart"/>
      <w:r>
        <w:rPr>
          <w:rFonts w:eastAsia="Times New Roman"/>
          <w:szCs w:val="24"/>
        </w:rPr>
        <w:t>Χριστοφιλοπούλου</w:t>
      </w:r>
      <w:proofErr w:type="spellEnd"/>
      <w:r>
        <w:rPr>
          <w:rFonts w:eastAsia="Times New Roman"/>
          <w:szCs w:val="24"/>
        </w:rPr>
        <w:t>, έχετε τον λόγο.</w:t>
      </w:r>
    </w:p>
    <w:p w14:paraId="0E0C9EE9" w14:textId="77777777" w:rsidR="00BD61E1" w:rsidRDefault="00340392">
      <w:pPr>
        <w:tabs>
          <w:tab w:val="left" w:pos="2940"/>
        </w:tabs>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Κύριε Υπουργέ, όπως καταλαβαίνετε, εμείς ως Κίνημα Αλλαγής</w:t>
      </w:r>
      <w:r>
        <w:rPr>
          <w:rFonts w:eastAsia="Times New Roman"/>
          <w:szCs w:val="24"/>
        </w:rPr>
        <w:t>,</w:t>
      </w:r>
      <w:r>
        <w:rPr>
          <w:rFonts w:eastAsia="Times New Roman"/>
          <w:szCs w:val="24"/>
        </w:rPr>
        <w:t xml:space="preserve"> έχουμε τοποθετηθεί και στη γενικότερη συζήτηση που έγινε με αφορμή τη νομοθέτηση για το Μάτι και τον Νέο </w:t>
      </w:r>
      <w:proofErr w:type="spellStart"/>
      <w:r>
        <w:rPr>
          <w:rFonts w:eastAsia="Times New Roman"/>
          <w:szCs w:val="24"/>
        </w:rPr>
        <w:t>Βουτζά</w:t>
      </w:r>
      <w:proofErr w:type="spellEnd"/>
      <w:r>
        <w:rPr>
          <w:rFonts w:eastAsia="Times New Roman"/>
          <w:szCs w:val="24"/>
        </w:rPr>
        <w:t>.</w:t>
      </w:r>
    </w:p>
    <w:p w14:paraId="0E0C9EEA"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κατεύθυνση είναι να συνδράμουμε, έτσι ώστε να βελτιωθούν οι όροι αποκατάστασης των πληγέντων</w:t>
      </w:r>
      <w:r w:rsidRPr="00CC3249">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νομίζω ότι αυτό είναι κοινός στόχος. </w:t>
      </w:r>
    </w:p>
    <w:p w14:paraId="0E0C9EEB"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πρώτη ερώτησή μου αφορά τις οριοθετήσεις και την αναστολή των οικοδομικών αδειών, σε σχέση με τις οριοθετήσεις των οδών. </w:t>
      </w:r>
    </w:p>
    <w:p w14:paraId="0E0C9EEC"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υπάρχει ένας σαφής χρονικός προσδιορισμός στην τροπολογία, αλλά σε δεύτερο επίπεδο έρχεται η ίδια τροπολογία να πει τα εξής: «Μ</w:t>
      </w:r>
      <w:r>
        <w:rPr>
          <w:rFonts w:eastAsia="Times New Roman" w:cs="Times New Roman"/>
          <w:szCs w:val="24"/>
        </w:rPr>
        <w:t xml:space="preserve">ε κοινή απόφαση των Υπουργών Περιβάλλοντος, Ενέργειας και Υποδομών δύνανται να τροποποιούνται οι ανωτέρω αποστάσεις, να προστίθενται τμήματα οδών, </w:t>
      </w:r>
      <w:r>
        <w:rPr>
          <w:rFonts w:eastAsia="Times New Roman" w:cs="Times New Roman"/>
          <w:szCs w:val="24"/>
        </w:rPr>
        <w:lastRenderedPageBreak/>
        <w:t>να αίρεται η αναστολή, ή να παρατείνεται η διάρκειά της, σύμφωνα με τα δεδομένα κυκλοφοριακής μελέτης, όπως θ</w:t>
      </w:r>
      <w:r>
        <w:rPr>
          <w:rFonts w:eastAsia="Times New Roman" w:cs="Times New Roman"/>
          <w:szCs w:val="24"/>
        </w:rPr>
        <w:t xml:space="preserve">α προκύψει και λοιπά». </w:t>
      </w:r>
    </w:p>
    <w:p w14:paraId="0E0C9EED"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 της ουσίας</w:t>
      </w:r>
      <w:r>
        <w:rPr>
          <w:rFonts w:eastAsia="Times New Roman" w:cs="Times New Roman"/>
          <w:szCs w:val="24"/>
        </w:rPr>
        <w:t>,</w:t>
      </w:r>
      <w:r>
        <w:rPr>
          <w:rFonts w:eastAsia="Times New Roman" w:cs="Times New Roman"/>
          <w:szCs w:val="24"/>
        </w:rPr>
        <w:t xml:space="preserve"> δεν υπάρχει ένσταση, υπάρχει ερώτηση, διότι διαβάζοντας αυτή τη ρύθμιση καταλαβαίνει κανείς ότι αυτό μπορεί να γίνεται εις το διηνεκές. Η ερώτηση, λοιπόν, είναι η εξής: Με ποιο χρονικό όριο; Μέχρι την ολοκλήρωση, ας </w:t>
      </w:r>
      <w:r>
        <w:rPr>
          <w:rFonts w:eastAsia="Times New Roman" w:cs="Times New Roman"/>
          <w:szCs w:val="24"/>
        </w:rPr>
        <w:t xml:space="preserve">πούμε, του πολεοδομικού σχεδιασμού και την οριστικοποίηση; Μέχρι πότε μπορεί να γίνεται αυτό και πόσες φορές; Το ένα είναι αυτό. </w:t>
      </w:r>
    </w:p>
    <w:p w14:paraId="0E0C9EEE"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πολύ σημαντικό θεωρούμε το ζήτημα της στεγαστικής συνδρομής. Στην περίπτωση της στεγαστικής συνδρομής η τροπολογία που</w:t>
      </w:r>
      <w:r>
        <w:rPr>
          <w:rFonts w:eastAsia="Times New Roman" w:cs="Times New Roman"/>
          <w:szCs w:val="24"/>
        </w:rPr>
        <w:t xml:space="preserve"> έχει κατατεθεί αναφέρει ότι αυτή μπορεί να καταβληθεί, εφόσον κατεδαφιστούν τα ακίνητα -όσα περιγράφει- στο σύνολό τους, πριν από τον καθορισμό της οικοδομικής και ρυμοτομικής γραμμής. Αυτό το «πριν», πότε νοείται; Ποιον καθορισμό; Αυτόν που θα γίνει τώρα</w:t>
      </w:r>
      <w:r>
        <w:rPr>
          <w:rFonts w:eastAsia="Times New Roman" w:cs="Times New Roman"/>
          <w:szCs w:val="24"/>
        </w:rPr>
        <w:t xml:space="preserve">, ή αυτόν που θα οριστικοποιηθεί με την πολεοδομική μελέτη και την οριστικοποίηση του νέου σχεδίου; Διότι αν είναι ο τωρινός, καταλαβαίνετε ότι δεν υπάρχει χρόνος. Υπάρχουν διαδικασίες και αυτές είναι χρονοβόρες. Αυτή είναι η βασική ερώτηση. </w:t>
      </w:r>
    </w:p>
    <w:p w14:paraId="0E0C9EEF"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σε σχέση </w:t>
      </w:r>
      <w:r>
        <w:rPr>
          <w:rFonts w:eastAsia="Times New Roman" w:cs="Times New Roman"/>
          <w:szCs w:val="24"/>
        </w:rPr>
        <w:t xml:space="preserve">με το ίδιο θέμα: Γιατί με απόφαση του Υπουργού Υποδομών και Μεταφορών -εν προκειμένω, του κ. </w:t>
      </w:r>
      <w:proofErr w:type="spellStart"/>
      <w:r>
        <w:rPr>
          <w:rFonts w:eastAsia="Times New Roman" w:cs="Times New Roman"/>
          <w:szCs w:val="24"/>
        </w:rPr>
        <w:t>Σπίρτζη</w:t>
      </w:r>
      <w:proofErr w:type="spellEnd"/>
      <w:r>
        <w:rPr>
          <w:rFonts w:eastAsia="Times New Roman" w:cs="Times New Roman"/>
          <w:szCs w:val="24"/>
        </w:rPr>
        <w:t xml:space="preserve">, αλλά του Υπουργού, </w:t>
      </w:r>
      <w:r>
        <w:rPr>
          <w:rFonts w:eastAsia="Times New Roman" w:cs="Times New Roman"/>
          <w:szCs w:val="24"/>
        </w:rPr>
        <w:lastRenderedPageBreak/>
        <w:t xml:space="preserve">όποιος και αν είναι- πρέπει να καταβάλλεται το ποσό; Αυτό είναι μεγάλη γραφειοκρατία και θα αργήσει. Θα μπορούσε να υπάρχει με απόφαση </w:t>
      </w:r>
      <w:r>
        <w:rPr>
          <w:rFonts w:eastAsia="Times New Roman" w:cs="Times New Roman"/>
          <w:szCs w:val="24"/>
        </w:rPr>
        <w:t>του Υπουργού</w:t>
      </w:r>
      <w:r w:rsidRPr="000B0433">
        <w:rPr>
          <w:rFonts w:eastAsia="Times New Roman" w:cs="Times New Roman"/>
          <w:szCs w:val="24"/>
        </w:rPr>
        <w:t xml:space="preserve"> </w:t>
      </w:r>
      <w:r>
        <w:rPr>
          <w:rFonts w:eastAsia="Times New Roman" w:cs="Times New Roman"/>
          <w:szCs w:val="24"/>
        </w:rPr>
        <w:t xml:space="preserve">εξουσιοδοτική, έτσι ώστε να καθορίζονται οι λεπτομέρειες, για να διευκολυνθεί η διαδικασία, να πάμε πιο γρήγορα δηλαδή. </w:t>
      </w:r>
    </w:p>
    <w:p w14:paraId="0E0C9EF0"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Ξαναλέω ότι αυτές είναι ερωτήσεις και επιφυλάξεις</w:t>
      </w:r>
      <w:r>
        <w:rPr>
          <w:rFonts w:eastAsia="Times New Roman" w:cs="Times New Roman"/>
          <w:szCs w:val="24"/>
        </w:rPr>
        <w:t>,</w:t>
      </w:r>
      <w:r>
        <w:rPr>
          <w:rFonts w:eastAsia="Times New Roman" w:cs="Times New Roman"/>
          <w:szCs w:val="24"/>
        </w:rPr>
        <w:t xml:space="preserve"> που αφορούν και την αποτελεσματικότητα, αλλά και τη σαφέστερη αποτύπωση</w:t>
      </w:r>
      <w:r>
        <w:rPr>
          <w:rFonts w:eastAsia="Times New Roman" w:cs="Times New Roman"/>
          <w:szCs w:val="24"/>
        </w:rPr>
        <w:t xml:space="preserve">. </w:t>
      </w:r>
    </w:p>
    <w:p w14:paraId="0E0C9EF1"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τέλος, κύριε Πρόεδρε –ευχαριστώ για την ανοχή σας- σε ό,τι αφορά το Κοινωνικό Επίδομα Στέγασης, η δική μου ερώτηση είναι εκεί όπου έχουμε ρέματα ή τυχόν δασικές εκτάσεις με ποια βάση γίνεται αυτή η χορήγηση. Με βάση τον τίτλο ιδιοκτησίας; Τι ακριβώς</w:t>
      </w:r>
      <w:r>
        <w:rPr>
          <w:rFonts w:eastAsia="Times New Roman" w:cs="Times New Roman"/>
          <w:szCs w:val="24"/>
        </w:rPr>
        <w:t xml:space="preserve"> ζητείται; </w:t>
      </w:r>
    </w:p>
    <w:p w14:paraId="0E0C9EF2"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0C9EF3"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p>
    <w:p w14:paraId="0E0C9EF4"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θέλετε να απαντήσετε τώρα ή αργότερα; </w:t>
      </w:r>
    </w:p>
    <w:p w14:paraId="0E0C9EF5"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sidRPr="0003626A">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Ναι, δεν νομίζω ότι υπάρχει κά</w:t>
      </w:r>
      <w:r>
        <w:rPr>
          <w:rFonts w:eastAsia="Times New Roman" w:cs="Times New Roman"/>
          <w:szCs w:val="24"/>
        </w:rPr>
        <w:t xml:space="preserve">ποιος άλλος συνάδελφος να μου απευθύνει ερώτηση. </w:t>
      </w:r>
    </w:p>
    <w:p w14:paraId="0E0C9EF6"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Πολύ ωραία, σας ακούμε. </w:t>
      </w:r>
    </w:p>
    <w:p w14:paraId="0E0C9EF7"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sidRPr="0003626A">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 xml:space="preserve">Ευχαριστώ, κύριε Πρόεδρε. </w:t>
      </w:r>
    </w:p>
    <w:p w14:paraId="0E0C9EF8"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γεγονός ότι βοηθάει </w:t>
      </w:r>
      <w:r w:rsidRPr="00CC3249">
        <w:rPr>
          <w:rFonts w:eastAsia="Times New Roman" w:cs="Times New Roman"/>
          <w:szCs w:val="24"/>
        </w:rPr>
        <w:t>-</w:t>
      </w:r>
      <w:r>
        <w:rPr>
          <w:rFonts w:eastAsia="Times New Roman" w:cs="Times New Roman"/>
          <w:szCs w:val="24"/>
        </w:rPr>
        <w:t>νομίζω- και τον κόσμο</w:t>
      </w:r>
      <w:r>
        <w:rPr>
          <w:rFonts w:eastAsia="Times New Roman" w:cs="Times New Roman"/>
          <w:szCs w:val="24"/>
        </w:rPr>
        <w:t>,</w:t>
      </w:r>
      <w:r>
        <w:rPr>
          <w:rFonts w:eastAsia="Times New Roman" w:cs="Times New Roman"/>
          <w:szCs w:val="24"/>
        </w:rPr>
        <w:t xml:space="preserve"> που μας ακούει αυτή η συζήτηση και εγώ θα ήθελα να διευκρινίσουμε μερικά πράγματα. </w:t>
      </w:r>
    </w:p>
    <w:p w14:paraId="0E0C9EF9"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πρώτο ζήτημα το έθεσαν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και ο κ. Βορίδης, αν άκουσα καλά, στην τοποθέτησή του και αφορά το αν θα τροποποιηθεί η αναστολή εξαιτίας της κυκλοφοριακής</w:t>
      </w:r>
      <w:r>
        <w:rPr>
          <w:rFonts w:eastAsia="Times New Roman" w:cs="Times New Roman"/>
          <w:szCs w:val="24"/>
        </w:rPr>
        <w:t xml:space="preserve"> μελέτης. Διευκρινίζουμε, λοιπόν -το είπα στην αρχική εισήγηση, αλλά πρέπει να είναι απολύτως ευκρινές- ότι σήμερα αναστέλλεται η έκδοση οικοδομικών αδειών</w:t>
      </w:r>
      <w:r>
        <w:rPr>
          <w:rFonts w:eastAsia="Times New Roman" w:cs="Times New Roman"/>
          <w:szCs w:val="24"/>
        </w:rPr>
        <w:t>,</w:t>
      </w:r>
      <w:r>
        <w:rPr>
          <w:rFonts w:eastAsia="Times New Roman" w:cs="Times New Roman"/>
          <w:szCs w:val="24"/>
        </w:rPr>
        <w:t xml:space="preserve"> μόνο κατά τα τμήματα που περιγράφονται εδώ για τις οδούς Καρπάθου, Κύπρου, Ορειβατών, </w:t>
      </w:r>
      <w:proofErr w:type="spellStart"/>
      <w:r>
        <w:rPr>
          <w:rFonts w:eastAsia="Times New Roman" w:cs="Times New Roman"/>
          <w:szCs w:val="24"/>
        </w:rPr>
        <w:t>Ποσειδώνος</w:t>
      </w:r>
      <w:proofErr w:type="spellEnd"/>
      <w:r>
        <w:rPr>
          <w:rFonts w:eastAsia="Times New Roman" w:cs="Times New Roman"/>
          <w:szCs w:val="24"/>
        </w:rPr>
        <w:t>, Δ</w:t>
      </w:r>
      <w:r>
        <w:rPr>
          <w:rFonts w:eastAsia="Times New Roman" w:cs="Times New Roman"/>
          <w:szCs w:val="24"/>
        </w:rPr>
        <w:t>ημοκρατίας, Μικράς Ασίας -</w:t>
      </w:r>
      <w:proofErr w:type="spellStart"/>
      <w:r>
        <w:rPr>
          <w:rFonts w:eastAsia="Times New Roman" w:cs="Times New Roman"/>
          <w:szCs w:val="24"/>
        </w:rPr>
        <w:t>οκτώμισι</w:t>
      </w:r>
      <w:proofErr w:type="spellEnd"/>
      <w:r>
        <w:rPr>
          <w:rFonts w:eastAsia="Times New Roman" w:cs="Times New Roman"/>
          <w:szCs w:val="24"/>
        </w:rPr>
        <w:t xml:space="preserve"> μέτρα από τον άξονα- και Κυανής Ακτής, Αχιλλέως και την ανώνυμη, που είναι η νοητή επέκταση έως την Οδό </w:t>
      </w:r>
      <w:proofErr w:type="spellStart"/>
      <w:r>
        <w:rPr>
          <w:rFonts w:eastAsia="Times New Roman" w:cs="Times New Roman"/>
          <w:szCs w:val="24"/>
        </w:rPr>
        <w:t>Ποσειδώνος</w:t>
      </w:r>
      <w:proofErr w:type="spellEnd"/>
      <w:r>
        <w:rPr>
          <w:rFonts w:eastAsia="Times New Roman" w:cs="Times New Roman"/>
          <w:szCs w:val="24"/>
        </w:rPr>
        <w:t xml:space="preserve">, Ευβοϊκού, </w:t>
      </w:r>
      <w:proofErr w:type="spellStart"/>
      <w:r>
        <w:rPr>
          <w:rFonts w:eastAsia="Times New Roman" w:cs="Times New Roman"/>
          <w:szCs w:val="24"/>
        </w:rPr>
        <w:t>Τρίτωνος</w:t>
      </w:r>
      <w:proofErr w:type="spellEnd"/>
      <w:r>
        <w:rPr>
          <w:rFonts w:eastAsia="Times New Roman" w:cs="Times New Roman"/>
          <w:szCs w:val="24"/>
        </w:rPr>
        <w:t xml:space="preserve">, </w:t>
      </w:r>
      <w:proofErr w:type="spellStart"/>
      <w:r>
        <w:rPr>
          <w:rFonts w:eastAsia="Times New Roman" w:cs="Times New Roman"/>
          <w:szCs w:val="24"/>
        </w:rPr>
        <w:t>Περικλέους</w:t>
      </w:r>
      <w:proofErr w:type="spellEnd"/>
      <w:r>
        <w:rPr>
          <w:rFonts w:eastAsia="Times New Roman" w:cs="Times New Roman"/>
          <w:szCs w:val="24"/>
        </w:rPr>
        <w:t xml:space="preserve">, </w:t>
      </w:r>
      <w:proofErr w:type="spellStart"/>
      <w:r>
        <w:rPr>
          <w:rFonts w:eastAsia="Times New Roman" w:cs="Times New Roman"/>
          <w:szCs w:val="24"/>
        </w:rPr>
        <w:t>Αργυράς</w:t>
      </w:r>
      <w:proofErr w:type="spellEnd"/>
      <w:r>
        <w:rPr>
          <w:rFonts w:eastAsia="Times New Roman" w:cs="Times New Roman"/>
          <w:szCs w:val="24"/>
        </w:rPr>
        <w:t xml:space="preserve"> </w:t>
      </w:r>
      <w:proofErr w:type="spellStart"/>
      <w:r>
        <w:rPr>
          <w:rFonts w:eastAsia="Times New Roman" w:cs="Times New Roman"/>
          <w:szCs w:val="24"/>
        </w:rPr>
        <w:t>Άκτης</w:t>
      </w:r>
      <w:proofErr w:type="spellEnd"/>
      <w:r>
        <w:rPr>
          <w:rFonts w:eastAsia="Times New Roman" w:cs="Times New Roman"/>
          <w:szCs w:val="24"/>
        </w:rPr>
        <w:t xml:space="preserve">, σε απόσταση οκτώ μέτρων από τον υφιστάμενο άξονα. </w:t>
      </w:r>
    </w:p>
    <w:p w14:paraId="0E0C9EFA"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κα</w:t>
      </w:r>
      <w:r>
        <w:rPr>
          <w:rFonts w:eastAsia="Times New Roman" w:cs="Times New Roman"/>
          <w:szCs w:val="24"/>
        </w:rPr>
        <w:t>ι μόνο αυτό</w:t>
      </w:r>
      <w:r>
        <w:rPr>
          <w:rFonts w:eastAsia="Times New Roman" w:cs="Times New Roman"/>
          <w:szCs w:val="24"/>
        </w:rPr>
        <w:t>,</w:t>
      </w:r>
      <w:r>
        <w:rPr>
          <w:rFonts w:eastAsia="Times New Roman" w:cs="Times New Roman"/>
          <w:szCs w:val="24"/>
        </w:rPr>
        <w:t xml:space="preserve"> αρκεί και διατυπώνεται και ξεκινούν οι διαδικασίες της αποκατάστασης. Δεν περιμένουμε οποιαδήποτε άλλη αναστολή και δεν τροποποιείται αυτή η ζώνη αναστολής. Με αυτή τη ζώνη αναστολής ξεκινάει </w:t>
      </w:r>
      <w:r>
        <w:rPr>
          <w:rFonts w:eastAsia="Times New Roman" w:cs="Times New Roman"/>
          <w:szCs w:val="24"/>
        </w:rPr>
        <w:lastRenderedPageBreak/>
        <w:t>η αποκατάσταση</w:t>
      </w:r>
      <w:r>
        <w:rPr>
          <w:rFonts w:eastAsia="Times New Roman" w:cs="Times New Roman"/>
          <w:szCs w:val="24"/>
        </w:rPr>
        <w:t>,</w:t>
      </w:r>
      <w:r>
        <w:rPr>
          <w:rFonts w:eastAsia="Times New Roman" w:cs="Times New Roman"/>
          <w:szCs w:val="24"/>
        </w:rPr>
        <w:t xml:space="preserve"> που περιλαμβάνει κατεδαφίσεις, επισ</w:t>
      </w:r>
      <w:r>
        <w:rPr>
          <w:rFonts w:eastAsia="Times New Roman" w:cs="Times New Roman"/>
          <w:szCs w:val="24"/>
        </w:rPr>
        <w:t>κευές και οπισθοχώρηση. Είναι τρία διαφορετικά σενάρια. Κάποια επισκευάζονται επί τόπου, όταν δεν εμπίπτουν στη ζώνη αναστολής, κάποια οπισθοχωρούν, που μετατρέπονται και σε αποζημίωση κατεδαφιστέου και κάποια πιθανόν κατεδαφίζονται, όταν είναι στη ζώνη αν</w:t>
      </w:r>
      <w:r>
        <w:rPr>
          <w:rFonts w:eastAsia="Times New Roman" w:cs="Times New Roman"/>
          <w:szCs w:val="24"/>
        </w:rPr>
        <w:t xml:space="preserve">αστολής ή στα ρέματα και στα δάση. </w:t>
      </w:r>
    </w:p>
    <w:p w14:paraId="0E0C9EFB"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σημαίνει ότι εξουσιοδοτούνται οι Υπουργοί να την τροποποιήσουν με νέα κυκλοφοριακή μελέτη; Ρητά αναφέρεται ότι αυτό θα γίνει μόνο στη διαδικασία κατάρτισης του Ειδικού Χωρικού</w:t>
      </w:r>
      <w:r>
        <w:rPr>
          <w:rFonts w:eastAsia="Times New Roman" w:cs="Times New Roman"/>
          <w:szCs w:val="24"/>
        </w:rPr>
        <w:t xml:space="preserve"> Σχεδίου</w:t>
      </w:r>
      <w:r>
        <w:rPr>
          <w:rFonts w:eastAsia="Times New Roman" w:cs="Times New Roman"/>
          <w:szCs w:val="24"/>
        </w:rPr>
        <w:t xml:space="preserve">. Δηλαδή, παραπέμπει στην </w:t>
      </w:r>
      <w:r>
        <w:rPr>
          <w:rFonts w:eastAsia="Times New Roman" w:cs="Times New Roman"/>
          <w:szCs w:val="24"/>
        </w:rPr>
        <w:t>κανονικότητα του πολεοδομικού σχεδιασμού που ξεκινάει -και μόνο σε αυτή- με την κυκλοφοριακή μελέτη του Ειδικού Χωρικού Σχεδίου -άρα, άπαξ και όχι στο διηνεκές- και μπορεί να τροποποιηθεί, γιατί μπορεί το Ειδικό Χωρικό Σχέδιο να βγάλει έναν άλλο δρόμο  και</w:t>
      </w:r>
      <w:r>
        <w:rPr>
          <w:rFonts w:eastAsia="Times New Roman" w:cs="Times New Roman"/>
          <w:szCs w:val="24"/>
        </w:rPr>
        <w:t xml:space="preserve"> μόνο γι</w:t>
      </w:r>
      <w:r>
        <w:rPr>
          <w:rFonts w:eastAsia="Times New Roman" w:cs="Times New Roman"/>
          <w:szCs w:val="24"/>
        </w:rPr>
        <w:t>’</w:t>
      </w:r>
      <w:r>
        <w:rPr>
          <w:rFonts w:eastAsia="Times New Roman" w:cs="Times New Roman"/>
          <w:szCs w:val="24"/>
        </w:rPr>
        <w:t xml:space="preserve"> αυτό. Και είναι η κανονικότητα του πολεοδομικού σχεδίου. Δεν είναι μια άλλη -αν θέλετε- υποκειμενική πρωτοβουλία. Είναι μόνο τα προβλεπόμενα του Ειδικού Χωρικού, γιατί η περιοχή μπαίνει και στον </w:t>
      </w:r>
      <w:r>
        <w:rPr>
          <w:rFonts w:eastAsia="Times New Roman" w:cs="Times New Roman"/>
          <w:szCs w:val="24"/>
        </w:rPr>
        <w:t>χ</w:t>
      </w:r>
      <w:r>
        <w:rPr>
          <w:rFonts w:eastAsia="Times New Roman" w:cs="Times New Roman"/>
          <w:szCs w:val="24"/>
        </w:rPr>
        <w:t xml:space="preserve">ωρικό </w:t>
      </w:r>
      <w:r>
        <w:rPr>
          <w:rFonts w:eastAsia="Times New Roman" w:cs="Times New Roman"/>
          <w:szCs w:val="24"/>
        </w:rPr>
        <w:t>σ</w:t>
      </w:r>
      <w:r>
        <w:rPr>
          <w:rFonts w:eastAsia="Times New Roman" w:cs="Times New Roman"/>
          <w:szCs w:val="24"/>
        </w:rPr>
        <w:t>χεδιασμό πλέον, για να είναι -είπαμε- απολύ</w:t>
      </w:r>
      <w:r>
        <w:rPr>
          <w:rFonts w:eastAsia="Times New Roman" w:cs="Times New Roman"/>
          <w:szCs w:val="24"/>
        </w:rPr>
        <w:t xml:space="preserve">τως οργανωμένα και κανονικά. </w:t>
      </w:r>
    </w:p>
    <w:p w14:paraId="0E0C9EF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Δεν έχει περαιτέρω αέναες τροποποιήσεις της πράξης αναστολής. Το συνδέει μόνο με το Ειδικό Χωρικό </w:t>
      </w:r>
      <w:r>
        <w:rPr>
          <w:rFonts w:eastAsia="Times New Roman" w:cs="Times New Roman"/>
          <w:szCs w:val="24"/>
        </w:rPr>
        <w:t xml:space="preserve">Σχέδιο </w:t>
      </w:r>
      <w:r>
        <w:rPr>
          <w:rFonts w:eastAsia="Times New Roman" w:cs="Times New Roman"/>
          <w:szCs w:val="24"/>
        </w:rPr>
        <w:t xml:space="preserve">και την περιβαλλοντική νομοθεσία. </w:t>
      </w:r>
    </w:p>
    <w:p w14:paraId="0E0C9EF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Δεύτερο ζήτημα</w:t>
      </w:r>
      <w:r>
        <w:rPr>
          <w:rFonts w:eastAsia="Times New Roman" w:cs="Times New Roman"/>
          <w:szCs w:val="24"/>
        </w:rPr>
        <w:t>,</w:t>
      </w:r>
      <w:r>
        <w:rPr>
          <w:rFonts w:eastAsia="Times New Roman" w:cs="Times New Roman"/>
          <w:szCs w:val="24"/>
        </w:rPr>
        <w:t xml:space="preserve"> που είναι πολύ σημαντικό: Στο άρθρο 2, που αφορά στα πληγέντα κτήρια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εμπίπτουν στην περιοχή αναστολής και στην απόδοση, αν θέλετε, της λεγόμενης «στεγαστικής συνδρομής», αναφέρει το συνδυασμό με τον καθορισμό της οικοδομικής και ρυμοτομικής γραμμής. Λέει δηλαδή, «…εφόσον κατεδαφιστούν στο σύνολό τους πριν τον καθορισμό </w:t>
      </w:r>
      <w:r>
        <w:rPr>
          <w:rFonts w:eastAsia="Times New Roman" w:cs="Times New Roman"/>
          <w:szCs w:val="24"/>
        </w:rPr>
        <w:t>της οικοδομικής και ρυμοτομικής γραμμής».</w:t>
      </w:r>
    </w:p>
    <w:p w14:paraId="0E0C9EF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Αυτό που εμείς θέλουμε</w:t>
      </w:r>
      <w:r>
        <w:rPr>
          <w:rFonts w:eastAsia="Times New Roman" w:cs="Times New Roman"/>
          <w:szCs w:val="24"/>
        </w:rPr>
        <w:t>,</w:t>
      </w:r>
      <w:r>
        <w:rPr>
          <w:rFonts w:eastAsia="Times New Roman" w:cs="Times New Roman"/>
          <w:szCs w:val="24"/>
        </w:rPr>
        <w:t xml:space="preserve"> είναι να υπάρχει χώρος για το πολεοδομικό σχέδιο. Άρα, λέμε ότι μέχρι να τελειώσει το Ειδικό Χωρικό</w:t>
      </w:r>
      <w:r>
        <w:rPr>
          <w:rFonts w:eastAsia="Times New Roman" w:cs="Times New Roman"/>
          <w:szCs w:val="24"/>
        </w:rPr>
        <w:t xml:space="preserve"> Σχέδιο</w:t>
      </w:r>
      <w:r>
        <w:rPr>
          <w:rFonts w:eastAsia="Times New Roman" w:cs="Times New Roman"/>
          <w:szCs w:val="24"/>
        </w:rPr>
        <w:t>, που καθορίζει τις οικοδομικές και ρυμοτομικές γραμμές, πρέπει αυτά να έχουν κατεδα</w:t>
      </w:r>
      <w:r>
        <w:rPr>
          <w:rFonts w:eastAsia="Times New Roman" w:cs="Times New Roman"/>
          <w:szCs w:val="24"/>
        </w:rPr>
        <w:t>φιστεί, για να υπάρχει και γρήγορη παρέμβαση στον πολεοδομικό σχεδιασμό, να είναι ο διαθέσιμος χώρος επαρκής. Δεν αποτελεί το άρθρο 1 καθορισμό οικοδομικής και ρυμοτομικής γραμμής, δεν συναρτάται, δηλαδή, με τη σημερινή πράξη αναστολής, γιατί, εξάλλου, δεν</w:t>
      </w:r>
      <w:r>
        <w:rPr>
          <w:rFonts w:eastAsia="Times New Roman" w:cs="Times New Roman"/>
          <w:szCs w:val="24"/>
        </w:rPr>
        <w:t xml:space="preserve"> θα προλάβαινε να κατεδαφιστεί κάτι. </w:t>
      </w:r>
    </w:p>
    <w:p w14:paraId="0E0C9EF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Δίνουμε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τον χρόνο, ταυτόχρονα με την εκπόνηση του Ειδικού Χωρικού</w:t>
      </w:r>
      <w:r>
        <w:rPr>
          <w:rFonts w:eastAsia="Times New Roman" w:cs="Times New Roman"/>
          <w:szCs w:val="24"/>
        </w:rPr>
        <w:t xml:space="preserve"> Σχεδίου</w:t>
      </w:r>
      <w:r>
        <w:rPr>
          <w:rFonts w:eastAsia="Times New Roman" w:cs="Times New Roman"/>
          <w:szCs w:val="24"/>
        </w:rPr>
        <w:t>, μέχρι να καθοριστούν οι οικοδομικές και ρυμοτομικές γραμμές, αυτά που είναι στη συγκεκριμένη περιοχή και έχουν βέβαια</w:t>
      </w:r>
      <w:r>
        <w:rPr>
          <w:rFonts w:eastAsia="Times New Roman" w:cs="Times New Roman"/>
          <w:szCs w:val="24"/>
        </w:rPr>
        <w:t>,</w:t>
      </w:r>
      <w:r>
        <w:rPr>
          <w:rFonts w:eastAsia="Times New Roman" w:cs="Times New Roman"/>
          <w:szCs w:val="24"/>
        </w:rPr>
        <w:t xml:space="preserve"> το απαραίτητο π</w:t>
      </w:r>
      <w:r>
        <w:rPr>
          <w:rFonts w:eastAsia="Times New Roman" w:cs="Times New Roman"/>
          <w:szCs w:val="24"/>
        </w:rPr>
        <w:t>ρωτόκολλο αυτοψίας του ετοιμόρροπου κτηρίου</w:t>
      </w:r>
      <w:r>
        <w:rPr>
          <w:rFonts w:eastAsia="Times New Roman" w:cs="Times New Roman"/>
          <w:szCs w:val="24"/>
        </w:rPr>
        <w:t>,</w:t>
      </w:r>
      <w:r>
        <w:rPr>
          <w:rFonts w:eastAsia="Times New Roman" w:cs="Times New Roman"/>
          <w:szCs w:val="24"/>
        </w:rPr>
        <w:t xml:space="preserve"> να έχουν κατεδαφιστεί. </w:t>
      </w:r>
    </w:p>
    <w:p w14:paraId="0E0C9F0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Έτσι, λοιπόν, νομίζω ότι δίνουμε και χρόνο να γίνει κάτι τέτοιο και να μπορούν οι πολίτες να έχουν την επιδότηση του κατεδαφιστέου, αλλά και να υπάρχει η δυνατότητα να κατασκευαστούν εκ ν</w:t>
      </w:r>
      <w:r>
        <w:rPr>
          <w:rFonts w:eastAsia="Times New Roman" w:cs="Times New Roman"/>
          <w:szCs w:val="24"/>
        </w:rPr>
        <w:t>έου</w:t>
      </w:r>
      <w:r>
        <w:rPr>
          <w:rFonts w:eastAsia="Times New Roman" w:cs="Times New Roman"/>
          <w:szCs w:val="24"/>
        </w:rPr>
        <w:t>,</w:t>
      </w:r>
      <w:r>
        <w:rPr>
          <w:rFonts w:eastAsia="Times New Roman" w:cs="Times New Roman"/>
          <w:szCs w:val="24"/>
        </w:rPr>
        <w:t xml:space="preserve"> εκτός της ζώνης αναστολής. Προφανώς</w:t>
      </w:r>
      <w:r>
        <w:rPr>
          <w:rFonts w:eastAsia="Times New Roman" w:cs="Times New Roman"/>
          <w:szCs w:val="24"/>
        </w:rPr>
        <w:t>,</w:t>
      </w:r>
      <w:r>
        <w:rPr>
          <w:rFonts w:eastAsia="Times New Roman" w:cs="Times New Roman"/>
          <w:szCs w:val="24"/>
        </w:rPr>
        <w:t xml:space="preserve"> αυτό -το είπα στην εισήγησή μου- θα δώσει τη δυνατότητα</w:t>
      </w:r>
      <w:r>
        <w:rPr>
          <w:rFonts w:eastAsia="Times New Roman" w:cs="Times New Roman"/>
          <w:szCs w:val="24"/>
        </w:rPr>
        <w:t>,</w:t>
      </w:r>
      <w:r>
        <w:rPr>
          <w:rFonts w:eastAsia="Times New Roman" w:cs="Times New Roman"/>
          <w:szCs w:val="24"/>
        </w:rPr>
        <w:t xml:space="preserve"> πολλά παραθεριστικά κτήρια, τα οποία είναι κατασκευασμένα ως </w:t>
      </w:r>
      <w:proofErr w:type="spellStart"/>
      <w:r>
        <w:rPr>
          <w:rFonts w:eastAsia="Times New Roman" w:cs="Times New Roman"/>
          <w:szCs w:val="24"/>
        </w:rPr>
        <w:t>λυόμενα</w:t>
      </w:r>
      <w:proofErr w:type="spellEnd"/>
      <w:r>
        <w:rPr>
          <w:rFonts w:eastAsia="Times New Roman" w:cs="Times New Roman"/>
          <w:szCs w:val="24"/>
        </w:rPr>
        <w:t xml:space="preserve"> ή ως πρόχειρα, να πληρούν σύγχρονους κανόνες κατασκευής. </w:t>
      </w:r>
    </w:p>
    <w:p w14:paraId="0E0C9F0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Εδώ, πράγματι, μπαίνει η απόφα</w:t>
      </w:r>
      <w:r>
        <w:rPr>
          <w:rFonts w:eastAsia="Times New Roman" w:cs="Times New Roman"/>
          <w:szCs w:val="24"/>
        </w:rPr>
        <w:t>ση του Υπουργού Υποδομών</w:t>
      </w:r>
      <w:r>
        <w:rPr>
          <w:rFonts w:eastAsia="Times New Roman" w:cs="Times New Roman"/>
          <w:szCs w:val="24"/>
        </w:rPr>
        <w:t>,</w:t>
      </w:r>
      <w:r>
        <w:rPr>
          <w:rFonts w:eastAsia="Times New Roman" w:cs="Times New Roman"/>
          <w:szCs w:val="24"/>
        </w:rPr>
        <w:t xml:space="preserve"> ως προς το ποσό της χορηγούμενης στεγαστικής συνδρομής. Αυτό είναι μια επιλογή της διοίκησης</w:t>
      </w:r>
      <w:r>
        <w:rPr>
          <w:rFonts w:eastAsia="Times New Roman" w:cs="Times New Roman"/>
          <w:szCs w:val="24"/>
        </w:rPr>
        <w:t>,</w:t>
      </w:r>
      <w:r>
        <w:rPr>
          <w:rFonts w:eastAsia="Times New Roman" w:cs="Times New Roman"/>
          <w:szCs w:val="24"/>
        </w:rPr>
        <w:t xml:space="preserve"> ως προς την κατάθεσή του στα εντελλόμενα. Θέλουμε, δηλαδή, γρήγορα, μόνο με την εισήγηση μιας υπηρεσίας, που είναι η Διεύθυνση Αποκαταστ</w:t>
      </w:r>
      <w:r>
        <w:rPr>
          <w:rFonts w:eastAsia="Times New Roman" w:cs="Times New Roman"/>
          <w:szCs w:val="24"/>
        </w:rPr>
        <w:t xml:space="preserve">άσεων, με την υπογραφή του Υπουργού να πάει για να πληρωθεί και να αποδοθεί στους πολίτες. </w:t>
      </w:r>
    </w:p>
    <w:p w14:paraId="0E0C9F0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Όσον αφορά το έκτακτο κοινωνικό επίδομα στέγασης, πρέπει να συμφωνήσω μαζί σας ότι είναι πολύ πιο ιδιαίτερο, γιατί αφορά τη δασική περιοχή και την περιοχή του ρέματ</w:t>
      </w:r>
      <w:r>
        <w:rPr>
          <w:rFonts w:eastAsia="Times New Roman" w:cs="Times New Roman"/>
          <w:szCs w:val="24"/>
        </w:rPr>
        <w:t>ος Παππά. Εκεί το επίδομα χορηγείται</w:t>
      </w:r>
      <w:r>
        <w:rPr>
          <w:rFonts w:eastAsia="Times New Roman" w:cs="Times New Roman"/>
          <w:szCs w:val="24"/>
        </w:rPr>
        <w:t>,</w:t>
      </w:r>
      <w:r>
        <w:rPr>
          <w:rFonts w:eastAsia="Times New Roman" w:cs="Times New Roman"/>
          <w:szCs w:val="24"/>
        </w:rPr>
        <w:t xml:space="preserve"> αφού κατεδαφιστούν τα κτήρια -δεν επιτρέπεται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η χορήγηση αδειών σε αυτές τις περιοχές- αφορά μόνο κύρια και μοναδική κατοικία και κατοικίες που </w:t>
      </w:r>
      <w:proofErr w:type="spellStart"/>
      <w:r>
        <w:rPr>
          <w:rFonts w:eastAsia="Times New Roman" w:cs="Times New Roman"/>
          <w:szCs w:val="24"/>
        </w:rPr>
        <w:t>οικοδομήθηκαν</w:t>
      </w:r>
      <w:proofErr w:type="spellEnd"/>
      <w:r>
        <w:rPr>
          <w:rFonts w:eastAsia="Times New Roman" w:cs="Times New Roman"/>
          <w:szCs w:val="24"/>
        </w:rPr>
        <w:t xml:space="preserve"> πριν από το χρονικό όριο των αυθαιρέτων, για να μ</w:t>
      </w:r>
      <w:r>
        <w:rPr>
          <w:rFonts w:eastAsia="Times New Roman" w:cs="Times New Roman"/>
          <w:szCs w:val="24"/>
        </w:rPr>
        <w:t xml:space="preserve">ην έχουμε </w:t>
      </w:r>
      <w:r>
        <w:rPr>
          <w:rFonts w:eastAsia="Times New Roman" w:cs="Times New Roman"/>
          <w:szCs w:val="24"/>
        </w:rPr>
        <w:lastRenderedPageBreak/>
        <w:t>νεότερες αυθαιρεσίες και έτσι</w:t>
      </w:r>
      <w:r>
        <w:rPr>
          <w:rFonts w:eastAsia="Times New Roman" w:cs="Times New Roman"/>
          <w:szCs w:val="24"/>
        </w:rPr>
        <w:t>,</w:t>
      </w:r>
      <w:r>
        <w:rPr>
          <w:rFonts w:eastAsia="Times New Roman" w:cs="Times New Roman"/>
          <w:szCs w:val="24"/>
        </w:rPr>
        <w:t xml:space="preserve"> ατύπως τις επικροτήσουμε. Διότι αν είναι νέες αυθαιρεσίες, σαφώς και δεν μπορεί να γίνει κάτι τέτοιο. </w:t>
      </w:r>
    </w:p>
    <w:p w14:paraId="0E0C9F0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Τι χρειάζεται εδώ; Χρειάζεται μελέτη ιδιώτη μηχανικού και έκθεση δικηγόρου για τον έλεγχο των τίτλων. Και τι ανα</w:t>
      </w:r>
      <w:r>
        <w:rPr>
          <w:rFonts w:eastAsia="Times New Roman" w:cs="Times New Roman"/>
          <w:szCs w:val="24"/>
        </w:rPr>
        <w:t>φέρει εδώ; Τη βεβαίωση μεταγραφής τους στο υποθηκοφυλακείο. Καταλαβαίνετε ότι αυτό βεβαιώνει και τη διοίκηση ότι υπήρξε ιδιοκτησία ή μια οικονομική πράξη απόκτησης του ακινήτου και εκ τούτου</w:t>
      </w:r>
      <w:r>
        <w:rPr>
          <w:rFonts w:eastAsia="Times New Roman" w:cs="Times New Roman"/>
          <w:szCs w:val="24"/>
        </w:rPr>
        <w:t>,</w:t>
      </w:r>
      <w:r>
        <w:rPr>
          <w:rFonts w:eastAsia="Times New Roman" w:cs="Times New Roman"/>
          <w:szCs w:val="24"/>
        </w:rPr>
        <w:t xml:space="preserve"> προκύπτει το κοινωνικό επίδομα στέγασης. Διαφορετικά, μπορεί να ήταν μία καταπάτηση, που δεν μπορούμε να τη δεχθούμε. </w:t>
      </w:r>
    </w:p>
    <w:p w14:paraId="0E0C9F0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Έτσι διασφαλίζεται από τη μεριά της διοίκησης, πως,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ήταν παράβαση της νομοθεσίας περί ρεμάτων ή περί δασών, υπήρχε η απαραίτητη </w:t>
      </w:r>
      <w:r>
        <w:rPr>
          <w:rFonts w:eastAsia="Times New Roman" w:cs="Times New Roman"/>
          <w:szCs w:val="24"/>
        </w:rPr>
        <w:t xml:space="preserve">νόμιμη πράξη. </w:t>
      </w:r>
    </w:p>
    <w:p w14:paraId="0E0C9F0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Στο σημείο αυτό να πούμε ότι δεν μπορεί να είναι τακτοποιημένα με τους νόμους περί </w:t>
      </w:r>
      <w:r w:rsidRPr="006E700A">
        <w:rPr>
          <w:rFonts w:eastAsia="Times New Roman" w:cs="Times New Roman"/>
          <w:szCs w:val="24"/>
        </w:rPr>
        <w:t xml:space="preserve">αυθαιρέτων </w:t>
      </w:r>
      <w:r>
        <w:rPr>
          <w:rFonts w:eastAsia="Times New Roman" w:cs="Times New Roman"/>
          <w:szCs w:val="24"/>
        </w:rPr>
        <w:t xml:space="preserve">του </w:t>
      </w:r>
      <w:r w:rsidRPr="006E700A">
        <w:rPr>
          <w:rFonts w:eastAsia="Times New Roman" w:cs="Times New Roman"/>
          <w:szCs w:val="24"/>
        </w:rPr>
        <w:t>2013 και 2017,</w:t>
      </w:r>
      <w:r>
        <w:rPr>
          <w:rFonts w:eastAsia="Times New Roman" w:cs="Times New Roman"/>
          <w:szCs w:val="24"/>
        </w:rPr>
        <w:t xml:space="preserve"> διότι οι νόμοι αυτοί προέβλεπαν ότι η τακτοποίηση αυτή γινόταν εκτός των περιοχών ρεμάτων και δασών. Ως εκ τούτου, λοιπόν, δεν υ</w:t>
      </w:r>
      <w:r>
        <w:rPr>
          <w:rFonts w:eastAsia="Times New Roman" w:cs="Times New Roman"/>
          <w:szCs w:val="24"/>
        </w:rPr>
        <w:t xml:space="preserve">πάρχει περίπτωση να έχουν τακτοποιηθεί σε ρέματα ή σε δάση και να έρθουν μετά να δημιουργήσουν προβλήματα σε αυτή τη διαδικασία. </w:t>
      </w:r>
    </w:p>
    <w:p w14:paraId="0E0C9F0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αυτό ολοκληρώνει και τις απαντήσεις, που ζήτησε η κ. </w:t>
      </w:r>
      <w:proofErr w:type="spellStart"/>
      <w:r>
        <w:rPr>
          <w:rFonts w:eastAsia="Times New Roman" w:cs="Times New Roman"/>
          <w:szCs w:val="24"/>
        </w:rPr>
        <w:t>Χριστοφιλοπούλου</w:t>
      </w:r>
      <w:proofErr w:type="spellEnd"/>
      <w:r>
        <w:rPr>
          <w:rFonts w:eastAsia="Times New Roman" w:cs="Times New Roman"/>
          <w:szCs w:val="24"/>
        </w:rPr>
        <w:t>.</w:t>
      </w:r>
    </w:p>
    <w:p w14:paraId="0E0C9F0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Θα ήθελα να κάνω ένα τελευταίο σχόλιο. Η συγ</w:t>
      </w:r>
      <w:r>
        <w:rPr>
          <w:rFonts w:eastAsia="Times New Roman" w:cs="Times New Roman"/>
          <w:szCs w:val="24"/>
        </w:rPr>
        <w:t>κεκριμένη τροπολογία είναι δουλειά και του Υπουργείου Υποδομών και Μεταφορών και του Τμήματος Χωροταξίας και του Τμήματος Περιβάλλοντος του Υπουργείου Περιβάλλοντος. Είναι αρκετοί οι Υπουργοί που συνυπογράφουν. Ελπίζω ότι έδωσα μία επαρκή απάντηση, γιατί δ</w:t>
      </w:r>
      <w:r>
        <w:rPr>
          <w:rFonts w:eastAsia="Times New Roman" w:cs="Times New Roman"/>
          <w:szCs w:val="24"/>
        </w:rPr>
        <w:t xml:space="preserve">εν μπορεί να είναι όλοι οι Υπουργοί παρόντες. </w:t>
      </w:r>
    </w:p>
    <w:p w14:paraId="0E0C9F0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Όσον αφορά, βέβαια, αυτά που είπε ο κ. Βορίδης -κύριε Πρόεδρε, θα ήθελα μόνο μισό λεπτό- θα πω το εξής: Τα πεπραγμένα της τετραετίας, κυρίες και κύριοι Βουλευτές, φαίνονται σε αυτήν την Αίθουσα. Το ποιος αισθά</w:t>
      </w:r>
      <w:r>
        <w:rPr>
          <w:rFonts w:eastAsia="Times New Roman" w:cs="Times New Roman"/>
          <w:szCs w:val="24"/>
        </w:rPr>
        <w:t xml:space="preserve">νεται άνετα με τα πεπραγμένα της τετραετίας φαίνεται, επίσης, σε αυτήν την Αίθουσα. </w:t>
      </w:r>
    </w:p>
    <w:p w14:paraId="0E0C9F0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Ο Πρωθυπουργός ήρθε εδώ και παρουσίασε</w:t>
      </w:r>
      <w:r>
        <w:rPr>
          <w:rFonts w:eastAsia="Times New Roman" w:cs="Times New Roman"/>
          <w:szCs w:val="24"/>
        </w:rPr>
        <w:t>,</w:t>
      </w:r>
      <w:r>
        <w:rPr>
          <w:rFonts w:eastAsia="Times New Roman" w:cs="Times New Roman"/>
          <w:szCs w:val="24"/>
        </w:rPr>
        <w:t xml:space="preserve"> όχι μόνο τι κάναμε στην τετραετία, αλλά και πώς ο κόπος και ο αγώνας όλων των Ελλήνων και της Κυβέρνησης μας έφερε σήμερα, όπως και</w:t>
      </w:r>
      <w:r>
        <w:rPr>
          <w:rFonts w:eastAsia="Times New Roman" w:cs="Times New Roman"/>
          <w:szCs w:val="24"/>
        </w:rPr>
        <w:t xml:space="preserve"> την προηγούμενη εβδομάδα, να μειώνουμε ασφαλιστικές εισφορές, να καταργούμε τέλος επιτηδεύματος, να μειώνουμε φορολογία, να μειώνουμε φόρο επιχειρήσεων και πάνω απ’ όλα</w:t>
      </w:r>
      <w:r>
        <w:rPr>
          <w:rFonts w:eastAsia="Times New Roman" w:cs="Times New Roman"/>
          <w:szCs w:val="24"/>
        </w:rPr>
        <w:t>,</w:t>
      </w:r>
      <w:r>
        <w:rPr>
          <w:rFonts w:eastAsia="Times New Roman" w:cs="Times New Roman"/>
          <w:szCs w:val="24"/>
        </w:rPr>
        <w:t xml:space="preserve"> να αυξάνουμε το κοινωνικό μέρισμα. </w:t>
      </w:r>
    </w:p>
    <w:p w14:paraId="0E0C9F0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Το ποιος δεν αισθάνεται άνετα φαίνεται, επίσης, ε</w:t>
      </w:r>
      <w:r>
        <w:rPr>
          <w:rFonts w:eastAsia="Times New Roman" w:cs="Times New Roman"/>
          <w:szCs w:val="24"/>
        </w:rPr>
        <w:t>δώ. Και πείτε στον κ. Βορίδη ότι η απάντησή μου είναι πως</w:t>
      </w:r>
      <w:r>
        <w:rPr>
          <w:rFonts w:eastAsia="Times New Roman" w:cs="Times New Roman"/>
          <w:szCs w:val="24"/>
        </w:rPr>
        <w:t>,</w:t>
      </w:r>
      <w:r>
        <w:rPr>
          <w:rFonts w:eastAsia="Times New Roman" w:cs="Times New Roman"/>
          <w:szCs w:val="24"/>
        </w:rPr>
        <w:t xml:space="preserve"> αν έως αισθάνονταν άνετα για τα πεπραγμένα τους και ο κ. Σαμαράς και ο κ. Μητσοτάκης, ας ήταν σήμερα εδώ για να μιλήσουν. Διότι αυτό που εγώ γνωρίζω ότι υπέστη η χώρα μας στο τέλος του 2014, ήταν ο</w:t>
      </w:r>
      <w:r>
        <w:rPr>
          <w:rFonts w:eastAsia="Times New Roman" w:cs="Times New Roman"/>
          <w:szCs w:val="24"/>
        </w:rPr>
        <w:t xml:space="preserve"> πανικός</w:t>
      </w:r>
      <w:r>
        <w:rPr>
          <w:rFonts w:eastAsia="Times New Roman" w:cs="Times New Roman"/>
          <w:szCs w:val="24"/>
        </w:rPr>
        <w:t>,</w:t>
      </w:r>
      <w:r>
        <w:rPr>
          <w:rFonts w:eastAsia="Times New Roman" w:cs="Times New Roman"/>
          <w:szCs w:val="24"/>
        </w:rPr>
        <w:t xml:space="preserve"> που έγινε όταν ανακοίνωσαν ότι βγαίνουμε στις αγορές, που έτρεχαν να μαζέψουν τις ανακοινώσεις με την υπέρογκη αύξηση του κόστους των ομολόγων, όπως και το πως έφευγαν σαν κακοί μαθητές από την πέμπτη αξιολόγηση, όταν τους έδιωχνε το </w:t>
      </w:r>
      <w:proofErr w:type="spellStart"/>
      <w:r>
        <w:rPr>
          <w:rFonts w:eastAsia="Times New Roman" w:cs="Times New Roman"/>
          <w:szCs w:val="24"/>
          <w:lang w:val="en-US"/>
        </w:rPr>
        <w:t>Eurogroup</w:t>
      </w:r>
      <w:proofErr w:type="spellEnd"/>
      <w:r>
        <w:rPr>
          <w:rFonts w:eastAsia="Times New Roman" w:cs="Times New Roman"/>
          <w:szCs w:val="24"/>
        </w:rPr>
        <w:t>, ό</w:t>
      </w:r>
      <w:r>
        <w:rPr>
          <w:rFonts w:eastAsia="Times New Roman" w:cs="Times New Roman"/>
          <w:szCs w:val="24"/>
        </w:rPr>
        <w:t>ταν έδιωχνε την πατρίδα μας, την Ελλάδα μας, γιατί δεν κατάφεραν να πετύχουν κανέναν από τους στόχους</w:t>
      </w:r>
      <w:r>
        <w:rPr>
          <w:rFonts w:eastAsia="Times New Roman" w:cs="Times New Roman"/>
          <w:szCs w:val="24"/>
        </w:rPr>
        <w:t>,</w:t>
      </w:r>
      <w:r>
        <w:rPr>
          <w:rFonts w:eastAsia="Times New Roman" w:cs="Times New Roman"/>
          <w:szCs w:val="24"/>
        </w:rPr>
        <w:t xml:space="preserve"> για τους οποίους δεσμεύτηκαν.</w:t>
      </w:r>
    </w:p>
    <w:p w14:paraId="0E0C9F0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Αυτά είναι τα πεπραγμένα της δικής τους τετραετίας. </w:t>
      </w:r>
    </w:p>
    <w:p w14:paraId="0E0C9F0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τα πεπραγμένα της δικής μας τετραετίας είναι ότι αυτή η χώρα είναι</w:t>
      </w:r>
      <w:r>
        <w:rPr>
          <w:rFonts w:eastAsia="Times New Roman" w:cs="Times New Roman"/>
          <w:szCs w:val="24"/>
        </w:rPr>
        <w:t xml:space="preserve"> περήφανη, έχει λόγο στο εξωτερικό, την επικροτούν ακόμα και οι πολιτικοί αντίπαλοι στην Ευρώπη και μπορεί και αποδίδει στην κοινωνία αυτά που στερήσατε εσείς με τις κυβερνήσεις σας. Για να ξέρετε ποιοι φοβούνται για τα πεπραγμένα τους!</w:t>
      </w:r>
    </w:p>
    <w:p w14:paraId="0E0C9F0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0C9F0E"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τις πτέρυγες</w:t>
      </w:r>
      <w:r w:rsidRPr="009C7979">
        <w:rPr>
          <w:rFonts w:eastAsia="Times New Roman" w:cs="Times New Roman"/>
          <w:szCs w:val="24"/>
        </w:rPr>
        <w:t xml:space="preserve"> του </w:t>
      </w:r>
      <w:r>
        <w:rPr>
          <w:rFonts w:eastAsia="Times New Roman" w:cs="Times New Roman"/>
          <w:szCs w:val="24"/>
        </w:rPr>
        <w:t>ΣΥΡΙΖΑ και των ΑΝΕΛ)</w:t>
      </w:r>
    </w:p>
    <w:p w14:paraId="0E0C9F0F" w14:textId="77777777" w:rsidR="00BD61E1" w:rsidRDefault="00340392">
      <w:pPr>
        <w:spacing w:line="600" w:lineRule="auto"/>
        <w:ind w:firstLine="720"/>
        <w:jc w:val="both"/>
        <w:rPr>
          <w:rFonts w:eastAsia="Times New Roman" w:cs="Times New Roman"/>
          <w:szCs w:val="24"/>
        </w:rPr>
      </w:pPr>
      <w:r w:rsidRPr="009C7979">
        <w:rPr>
          <w:rFonts w:eastAsia="Times New Roman" w:cs="Times New Roman"/>
          <w:b/>
          <w:szCs w:val="24"/>
        </w:rPr>
        <w:lastRenderedPageBreak/>
        <w:t>ΠΡΟΕΔΡΕΥΩΝ (Αναστάσιος Κουράκης):</w:t>
      </w:r>
      <w:r>
        <w:rPr>
          <w:rFonts w:eastAsia="Times New Roman" w:cs="Times New Roman"/>
          <w:b/>
          <w:szCs w:val="24"/>
        </w:rPr>
        <w:t xml:space="preserve"> </w:t>
      </w:r>
      <w:r>
        <w:rPr>
          <w:rFonts w:eastAsia="Times New Roman" w:cs="Times New Roman"/>
          <w:szCs w:val="24"/>
        </w:rPr>
        <w:t>Ευχαριστούμε πολύ.</w:t>
      </w:r>
    </w:p>
    <w:p w14:paraId="0E0C9F1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Κατσίκης</w:t>
      </w:r>
      <w:proofErr w:type="spellEnd"/>
      <w:r>
        <w:rPr>
          <w:rFonts w:eastAsia="Times New Roman" w:cs="Times New Roman"/>
          <w:szCs w:val="24"/>
        </w:rPr>
        <w:t>, Κοινοβουλευτικός Εκπρόσωπος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 για δώδεκα λεπτά.</w:t>
      </w:r>
    </w:p>
    <w:p w14:paraId="0E0C9F11"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Μα, κύριε </w:t>
      </w:r>
      <w:r>
        <w:rPr>
          <w:rFonts w:eastAsia="Times New Roman" w:cs="Times New Roman"/>
          <w:szCs w:val="24"/>
        </w:rPr>
        <w:t>Πρόεδρε, είχαμε πει ένας Βουλευτής, ένας Κοινοβουλευτικός Εκπρόσωπος…</w:t>
      </w:r>
    </w:p>
    <w:p w14:paraId="0E0C9F12" w14:textId="77777777" w:rsidR="00BD61E1" w:rsidRDefault="00340392">
      <w:pPr>
        <w:spacing w:line="600" w:lineRule="auto"/>
        <w:ind w:firstLine="720"/>
        <w:jc w:val="both"/>
        <w:rPr>
          <w:rFonts w:eastAsia="Times New Roman" w:cs="Times New Roman"/>
          <w:szCs w:val="24"/>
        </w:rPr>
      </w:pPr>
      <w:r w:rsidRPr="009C7979">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Μετά είστε εσείς, κύριε </w:t>
      </w:r>
      <w:proofErr w:type="spellStart"/>
      <w:r>
        <w:rPr>
          <w:rFonts w:eastAsia="Times New Roman" w:cs="Times New Roman"/>
          <w:szCs w:val="24"/>
        </w:rPr>
        <w:t>Κεγκέρογλου</w:t>
      </w:r>
      <w:proofErr w:type="spellEnd"/>
      <w:r>
        <w:rPr>
          <w:rFonts w:eastAsia="Times New Roman" w:cs="Times New Roman"/>
          <w:szCs w:val="24"/>
        </w:rPr>
        <w:t>.</w:t>
      </w:r>
    </w:p>
    <w:p w14:paraId="0E0C9F13"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διαμαρτυρίες </w:t>
      </w:r>
      <w:r>
        <w:rPr>
          <w:rFonts w:eastAsia="Times New Roman" w:cs="Times New Roman"/>
          <w:szCs w:val="24"/>
        </w:rPr>
        <w:t>στην Αίθουσα)</w:t>
      </w:r>
    </w:p>
    <w:p w14:paraId="0E0C9F1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έχετε τον λόγο.</w:t>
      </w:r>
    </w:p>
    <w:p w14:paraId="0E0C9F15"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παρακαλώ θερμά τους κυρίους συναδέλφους να με αφήσουν να τοποθετηθώ για δυο λόγους. </w:t>
      </w:r>
    </w:p>
    <w:p w14:paraId="0E0C9F1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Ο πρώτος λόγος είναι ότι αυτό</w:t>
      </w:r>
      <w:r>
        <w:rPr>
          <w:rFonts w:eastAsia="Times New Roman" w:cs="Times New Roman"/>
          <w:szCs w:val="24"/>
        </w:rPr>
        <w:t>,</w:t>
      </w:r>
      <w:r>
        <w:rPr>
          <w:rFonts w:eastAsia="Times New Roman" w:cs="Times New Roman"/>
          <w:szCs w:val="24"/>
        </w:rPr>
        <w:t xml:space="preserve"> για το οποίο διαμαρτύρεστε -δικαίως ίσως- δεν συμβαίνει πρώτη φορά. Να σας θυμίσω ότι έχει συμβεί και άλλη φορά. Κάποιοι λόγοι το επιβάλλου</w:t>
      </w:r>
      <w:r>
        <w:rPr>
          <w:rFonts w:eastAsia="Times New Roman" w:cs="Times New Roman"/>
          <w:szCs w:val="24"/>
        </w:rPr>
        <w:t>ν. Και τις προηγούμενες φορές</w:t>
      </w:r>
      <w:r>
        <w:rPr>
          <w:rFonts w:eastAsia="Times New Roman" w:cs="Times New Roman"/>
          <w:szCs w:val="24"/>
        </w:rPr>
        <w:t>,</w:t>
      </w:r>
      <w:r>
        <w:rPr>
          <w:rFonts w:eastAsia="Times New Roman" w:cs="Times New Roman"/>
          <w:szCs w:val="24"/>
        </w:rPr>
        <w:t xml:space="preserve"> που είχε συμβεί ένας από τους δυο</w:t>
      </w:r>
      <w:r>
        <w:rPr>
          <w:rFonts w:eastAsia="Times New Roman" w:cs="Times New Roman"/>
          <w:szCs w:val="24"/>
        </w:rPr>
        <w:t>,</w:t>
      </w:r>
      <w:r>
        <w:rPr>
          <w:rFonts w:eastAsia="Times New Roman" w:cs="Times New Roman"/>
          <w:szCs w:val="24"/>
        </w:rPr>
        <w:t xml:space="preserve"> που σε συνέχεια του πρώτου κοινοβουλευτικού μιλούσε, ήταν από το ΠΑΣΟΚ. </w:t>
      </w:r>
    </w:p>
    <w:p w14:paraId="0E0C9F1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Ο δεύτερος λόγος είναι το ότι είναι βεβαρημένο και επίπονο για μένα το κοινοβουλευτικό πρόγραμμα. Μετά από εδώ πρέπει</w:t>
      </w:r>
      <w:r>
        <w:rPr>
          <w:rFonts w:eastAsia="Times New Roman" w:cs="Times New Roman"/>
          <w:szCs w:val="24"/>
        </w:rPr>
        <w:t xml:space="preserve"> να μιλήσω και αλλού και ο χρόνος με πιέζει. Σας ευχαριστώ για την κατανόησή σας.</w:t>
      </w:r>
    </w:p>
    <w:p w14:paraId="0E0C9F1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Κυρία Υπουργέ, αγαπητοί συνάδελφοι, σε συνέχεια των εκτεταμένων αναλύσεων</w:t>
      </w:r>
      <w:r>
        <w:rPr>
          <w:rFonts w:eastAsia="Times New Roman" w:cs="Times New Roman"/>
          <w:szCs w:val="24"/>
        </w:rPr>
        <w:t>,</w:t>
      </w:r>
      <w:r>
        <w:rPr>
          <w:rFonts w:eastAsia="Times New Roman" w:cs="Times New Roman"/>
          <w:szCs w:val="24"/>
        </w:rPr>
        <w:t xml:space="preserve"> που έχουν προηγηθεί σχετικά με το περιεχόμενο του υπό ψήφιση σχεδίου νόμου του Υπουργείου Προστασία</w:t>
      </w:r>
      <w:r>
        <w:rPr>
          <w:rFonts w:eastAsia="Times New Roman" w:cs="Times New Roman"/>
          <w:szCs w:val="24"/>
        </w:rPr>
        <w:t>ς του Πολίτη, θέλω να καταδείξω, πέρα από τη συμβατική υποχρέωση</w:t>
      </w:r>
      <w:r>
        <w:rPr>
          <w:rFonts w:eastAsia="Times New Roman" w:cs="Times New Roman"/>
          <w:szCs w:val="24"/>
        </w:rPr>
        <w:t>,</w:t>
      </w:r>
      <w:r>
        <w:rPr>
          <w:rFonts w:eastAsia="Times New Roman" w:cs="Times New Roman"/>
          <w:szCs w:val="24"/>
        </w:rPr>
        <w:t xml:space="preserve"> που έχουμε ως κράτος-μέλος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να προχωρήσουμε στην ενσωμάτωση της </w:t>
      </w:r>
      <w:r>
        <w:rPr>
          <w:rFonts w:eastAsia="Times New Roman" w:cs="Times New Roman"/>
          <w:szCs w:val="24"/>
        </w:rPr>
        <w:t>ο</w:t>
      </w:r>
      <w:r>
        <w:rPr>
          <w:rFonts w:eastAsia="Times New Roman" w:cs="Times New Roman"/>
          <w:szCs w:val="24"/>
        </w:rPr>
        <w:t>δηγίας 2016/681, την αναγκαιότητα</w:t>
      </w:r>
      <w:r>
        <w:rPr>
          <w:rFonts w:eastAsia="Times New Roman" w:cs="Times New Roman"/>
          <w:szCs w:val="24"/>
        </w:rPr>
        <w:t>,</w:t>
      </w:r>
      <w:r>
        <w:rPr>
          <w:rFonts w:eastAsia="Times New Roman" w:cs="Times New Roman"/>
          <w:szCs w:val="24"/>
        </w:rPr>
        <w:t xml:space="preserve"> που υπάρχει να ενισχυθεί το νομικό πλαίσιο της χώρας μας.</w:t>
      </w:r>
    </w:p>
    <w:p w14:paraId="0E0C9F1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Ταυτόχρονα </w:t>
      </w:r>
      <w:r>
        <w:rPr>
          <w:rFonts w:eastAsia="Times New Roman" w:cs="Times New Roman"/>
          <w:szCs w:val="24"/>
        </w:rPr>
        <w:t>δε, θέλω να αναφερθώ εμφατικά στο σημαντικό έργο</w:t>
      </w:r>
      <w:r>
        <w:rPr>
          <w:rFonts w:eastAsia="Times New Roman" w:cs="Times New Roman"/>
          <w:szCs w:val="24"/>
        </w:rPr>
        <w:t>,</w:t>
      </w:r>
      <w:r>
        <w:rPr>
          <w:rFonts w:eastAsia="Times New Roman" w:cs="Times New Roman"/>
          <w:szCs w:val="24"/>
        </w:rPr>
        <w:t xml:space="preserve"> που γίνεται από το Υπουργείο Προστασίας του Πολίτη και την Ελληνική Αστυνομία. Ίσως να μην προβάλλεται αυτό το έργο αρκετά, διότι δυστυχώς</w:t>
      </w:r>
      <w:r>
        <w:rPr>
          <w:rFonts w:eastAsia="Times New Roman" w:cs="Times New Roman"/>
          <w:szCs w:val="24"/>
        </w:rPr>
        <w:t>,</w:t>
      </w:r>
      <w:r>
        <w:rPr>
          <w:rFonts w:eastAsia="Times New Roman" w:cs="Times New Roman"/>
          <w:szCs w:val="24"/>
        </w:rPr>
        <w:t xml:space="preserve"> υπάρχει η τάση να υποτιμούμε την απόδοση ευσήμων</w:t>
      </w:r>
      <w:r>
        <w:rPr>
          <w:rFonts w:eastAsia="Times New Roman" w:cs="Times New Roman"/>
          <w:szCs w:val="24"/>
        </w:rPr>
        <w:t>,</w:t>
      </w:r>
      <w:r>
        <w:rPr>
          <w:rFonts w:eastAsia="Times New Roman" w:cs="Times New Roman"/>
          <w:szCs w:val="24"/>
        </w:rPr>
        <w:t xml:space="preserve"> κατά την τέλεση </w:t>
      </w:r>
      <w:r>
        <w:rPr>
          <w:rFonts w:eastAsia="Times New Roman" w:cs="Times New Roman"/>
          <w:szCs w:val="24"/>
        </w:rPr>
        <w:t>του καθήκοντος, ίσως γιατί θεωρούμε το καθήκον ως δεδομένο.</w:t>
      </w:r>
    </w:p>
    <w:p w14:paraId="0E0C9F1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Κάθε φορά, όμως, που υποτιμούμε την αφοσίωση και το καθήκον, έρχονται στη δημοσιότητα οι εξαιρέσεις του κανόνα, οι οποίες μπορεί πρόσκαιρα να αμαυρώνουν την υπόσταση των άξιων στελεχών, ωστόσο την</w:t>
      </w:r>
      <w:r>
        <w:rPr>
          <w:rFonts w:eastAsia="Times New Roman" w:cs="Times New Roman"/>
          <w:szCs w:val="24"/>
        </w:rPr>
        <w:t xml:space="preserve"> ίδια </w:t>
      </w:r>
      <w:r>
        <w:rPr>
          <w:rFonts w:eastAsia="Times New Roman" w:cs="Times New Roman"/>
          <w:szCs w:val="24"/>
        </w:rPr>
        <w:lastRenderedPageBreak/>
        <w:t>στιγμή μας θυμίζουν τη σπουδαιότητα του έργου</w:t>
      </w:r>
      <w:r>
        <w:rPr>
          <w:rFonts w:eastAsia="Times New Roman" w:cs="Times New Roman"/>
          <w:szCs w:val="24"/>
        </w:rPr>
        <w:t>,</w:t>
      </w:r>
      <w:r>
        <w:rPr>
          <w:rFonts w:eastAsia="Times New Roman" w:cs="Times New Roman"/>
          <w:szCs w:val="24"/>
        </w:rPr>
        <w:t xml:space="preserve"> που επιτελείται από όσες και όσους παραμένουν αφοσιωμένοι στο καθήκον</w:t>
      </w:r>
      <w:r>
        <w:rPr>
          <w:rFonts w:eastAsia="Times New Roman" w:cs="Times New Roman"/>
          <w:szCs w:val="24"/>
        </w:rPr>
        <w:t>,</w:t>
      </w:r>
      <w:r>
        <w:rPr>
          <w:rFonts w:eastAsia="Times New Roman" w:cs="Times New Roman"/>
          <w:szCs w:val="24"/>
        </w:rPr>
        <w:t xml:space="preserve"> που έχουν αναλάβει υπέρ της προστασίας του πολίτη.</w:t>
      </w:r>
    </w:p>
    <w:p w14:paraId="0E0C9F1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Σε αυτό το σημείο πιστεύω ότι το χρέος της πολιτείας είναι να διευκολύνει όλα αυτ</w:t>
      </w:r>
      <w:r>
        <w:rPr>
          <w:rFonts w:eastAsia="Times New Roman" w:cs="Times New Roman"/>
          <w:szCs w:val="24"/>
        </w:rPr>
        <w:t>ά τα στελέχη της Ελληνικής Αστυνομίας</w:t>
      </w:r>
      <w:r>
        <w:rPr>
          <w:rFonts w:eastAsia="Times New Roman" w:cs="Times New Roman"/>
          <w:szCs w:val="24"/>
        </w:rPr>
        <w:t>,</w:t>
      </w:r>
      <w:r>
        <w:rPr>
          <w:rFonts w:eastAsia="Times New Roman" w:cs="Times New Roman"/>
          <w:szCs w:val="24"/>
        </w:rPr>
        <w:t xml:space="preserve"> αίροντας τα εμπόδια που αντιμετωπίζουν κατά την τέλεση των καθηκόντων τους. Είναι χρέος της πολιτείας –το έχω πει πολλές φορές- να βοηθήσει το Σώμα, ώστε να γίνει ακόμα πιο αποτελεσματικό επιχειρησιακά, διότι πιστεύω </w:t>
      </w:r>
      <w:r>
        <w:rPr>
          <w:rFonts w:eastAsia="Times New Roman" w:cs="Times New Roman"/>
          <w:szCs w:val="24"/>
        </w:rPr>
        <w:t>πως γίνεται ουσιαστικό και αθόρυβο έργο από όλα τα στελέχη της Ελληνικής Αστυνομίας, από όλες τις νευραλγικές διευθύνσεις και υπηρεσίες, πόσο μάλλον από αυτές που αναφέρονται στην καταπολέμηση του οργανωμένου διεθνούς εγκλήματος.</w:t>
      </w:r>
    </w:p>
    <w:p w14:paraId="0E0C9F1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Αναφέρομαι στο διεθνές οργ</w:t>
      </w:r>
      <w:r>
        <w:rPr>
          <w:rFonts w:eastAsia="Times New Roman" w:cs="Times New Roman"/>
          <w:szCs w:val="24"/>
        </w:rPr>
        <w:t xml:space="preserve">ανωμένο έγκλημα διότι, με αφορμή το παρόν σχέδιο νόμου, η διακρατική συνεργασία των κρατών-μελών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έρχεται στο προσκήνιο</w:t>
      </w:r>
      <w:r>
        <w:rPr>
          <w:rFonts w:eastAsia="Times New Roman" w:cs="Times New Roman"/>
          <w:szCs w:val="24"/>
        </w:rPr>
        <w:t>,</w:t>
      </w:r>
      <w:r>
        <w:rPr>
          <w:rFonts w:eastAsia="Times New Roman" w:cs="Times New Roman"/>
          <w:szCs w:val="24"/>
        </w:rPr>
        <w:t xml:space="preserve"> προκειμένου να το καταπολεμήσει αποτελεσματικότερα. </w:t>
      </w:r>
    </w:p>
    <w:p w14:paraId="0E0C9F1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Με στόχο την καταπολέμηση του διεθνούς οργανωμένου εγκλήματος</w:t>
      </w:r>
      <w:r>
        <w:rPr>
          <w:rFonts w:eastAsia="Times New Roman" w:cs="Times New Roman"/>
          <w:szCs w:val="24"/>
        </w:rPr>
        <w:t xml:space="preserve">, αλλά και της τρομοκρατίας αναδιαμορφώνεται και η λειτουργία των ελληνικών υπηρεσιών. </w:t>
      </w:r>
    </w:p>
    <w:p w14:paraId="0E0C9F1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τον λόγο αυτό, με το </w:t>
      </w:r>
      <w:r>
        <w:rPr>
          <w:rFonts w:eastAsia="Times New Roman" w:cs="Times New Roman"/>
          <w:szCs w:val="24"/>
        </w:rPr>
        <w:t xml:space="preserve">εν λόγω </w:t>
      </w:r>
      <w:r>
        <w:rPr>
          <w:rFonts w:eastAsia="Times New Roman" w:cs="Times New Roman"/>
          <w:szCs w:val="24"/>
        </w:rPr>
        <w:t xml:space="preserve">νομοσχέδιο, στη Διεύθυνση Διαχείρισης και Ανάλυσης Πληροφοριών της ΕΛΑΣ συνίσταται </w:t>
      </w:r>
      <w:r>
        <w:rPr>
          <w:rFonts w:eastAsia="Times New Roman" w:cs="Times New Roman"/>
          <w:szCs w:val="24"/>
        </w:rPr>
        <w:t>τ</w:t>
      </w:r>
      <w:r>
        <w:rPr>
          <w:rFonts w:eastAsia="Times New Roman" w:cs="Times New Roman"/>
          <w:szCs w:val="24"/>
        </w:rPr>
        <w:t>μήμα με τίτλο «Μονάδα Στοιχείων Επιβατών»</w:t>
      </w:r>
      <w:r>
        <w:rPr>
          <w:rFonts w:eastAsia="Times New Roman" w:cs="Times New Roman"/>
          <w:szCs w:val="24"/>
        </w:rPr>
        <w:t>,</w:t>
      </w:r>
      <w:r>
        <w:rPr>
          <w:rFonts w:eastAsia="Times New Roman" w:cs="Times New Roman"/>
          <w:szCs w:val="24"/>
        </w:rPr>
        <w:t xml:space="preserve"> το οποίο στελεχώνεται από αστυνομικό προσωπικό.</w:t>
      </w:r>
    </w:p>
    <w:p w14:paraId="0E0C9F1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 νέο αυτό </w:t>
      </w:r>
      <w:r>
        <w:rPr>
          <w:rFonts w:eastAsia="Times New Roman" w:cs="Times New Roman"/>
          <w:szCs w:val="24"/>
        </w:rPr>
        <w:t>τ</w:t>
      </w:r>
      <w:r>
        <w:rPr>
          <w:rFonts w:eastAsia="Times New Roman" w:cs="Times New Roman"/>
          <w:szCs w:val="24"/>
        </w:rPr>
        <w:t>μήμα υποχρεούται να συλλέγει και να επεξεργάζεται τα δεδομένα που διαβιβάζονται από τους αερομεταφορείς, προκειμένου να αξιολογούνται ενδεχόμενες ενδείξεις ανάμειξης επιβατών σε εγκληματικές ενέ</w:t>
      </w:r>
      <w:r>
        <w:rPr>
          <w:rFonts w:eastAsia="Times New Roman" w:cs="Times New Roman"/>
          <w:szCs w:val="24"/>
        </w:rPr>
        <w:t xml:space="preserve">ργειες καθώς και να </w:t>
      </w:r>
      <w:proofErr w:type="spellStart"/>
      <w:r>
        <w:rPr>
          <w:rFonts w:eastAsia="Times New Roman" w:cs="Times New Roman"/>
          <w:szCs w:val="24"/>
        </w:rPr>
        <w:t>ταυτοποιούνται</w:t>
      </w:r>
      <w:proofErr w:type="spellEnd"/>
      <w:r>
        <w:rPr>
          <w:rFonts w:eastAsia="Times New Roman" w:cs="Times New Roman"/>
          <w:szCs w:val="24"/>
        </w:rPr>
        <w:t xml:space="preserve"> όσα άτομα διερευνώνται από τις αρχές σε συνεργασία με την Ευρωπαϊκή Αστυνομική Υπηρεσία, δηλαδή τη </w:t>
      </w:r>
      <w:r>
        <w:rPr>
          <w:rFonts w:eastAsia="Times New Roman" w:cs="Times New Roman"/>
          <w:szCs w:val="24"/>
          <w:lang w:val="en-US"/>
        </w:rPr>
        <w:t>E</w:t>
      </w:r>
      <w:r>
        <w:rPr>
          <w:rFonts w:eastAsia="Times New Roman" w:cs="Times New Roman"/>
          <w:szCs w:val="24"/>
          <w:lang w:val="en-US"/>
        </w:rPr>
        <w:t>uropol</w:t>
      </w:r>
      <w:r>
        <w:rPr>
          <w:rFonts w:eastAsia="Times New Roman" w:cs="Times New Roman"/>
          <w:szCs w:val="24"/>
        </w:rPr>
        <w:t xml:space="preserve">, για συμμετοχή σε εγκληματικές ενέργειες. </w:t>
      </w:r>
    </w:p>
    <w:p w14:paraId="0E0C9F2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Αυτή σε γενικές γραμμές είναι η ουσία του σχεδίου νόμου</w:t>
      </w:r>
      <w:r w:rsidRPr="00387588">
        <w:rPr>
          <w:rFonts w:eastAsia="Times New Roman" w:cs="Times New Roman"/>
          <w:szCs w:val="24"/>
        </w:rPr>
        <w:t>,</w:t>
      </w:r>
      <w:r>
        <w:rPr>
          <w:rFonts w:eastAsia="Times New Roman" w:cs="Times New Roman"/>
          <w:szCs w:val="24"/>
        </w:rPr>
        <w:t xml:space="preserve"> το οποίο σήμερ</w:t>
      </w:r>
      <w:r>
        <w:rPr>
          <w:rFonts w:eastAsia="Times New Roman" w:cs="Times New Roman"/>
          <w:szCs w:val="24"/>
        </w:rPr>
        <w:t>α καλούμαστε να ενσωματώσουμε στο εθνικό μας δίκαιο. Μίλησα νωρίτερα</w:t>
      </w:r>
      <w:r w:rsidRPr="00387588">
        <w:rPr>
          <w:rFonts w:eastAsia="Times New Roman" w:cs="Times New Roman"/>
          <w:szCs w:val="24"/>
        </w:rPr>
        <w:t>,</w:t>
      </w:r>
      <w:r>
        <w:rPr>
          <w:rFonts w:eastAsia="Times New Roman" w:cs="Times New Roman"/>
          <w:szCs w:val="24"/>
        </w:rPr>
        <w:t xml:space="preserve"> για το αθόρυβο πλην, όμως, αποτελεσματικό και ουσιαστικό έργο των ελληνικών αρχών, της Ελληνικής Αστυνομίας.</w:t>
      </w:r>
    </w:p>
    <w:p w14:paraId="0E0C9F2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Θέλω να επεκταθώ σε αυτό το πεδίο, κυρίες και κύριοι συνάδελφοι, διότι μας ακ</w:t>
      </w:r>
      <w:r>
        <w:rPr>
          <w:rFonts w:eastAsia="Times New Roman" w:cs="Times New Roman"/>
          <w:szCs w:val="24"/>
        </w:rPr>
        <w:t>ούει ο ελληνικός λαός και πιστεύω πως καλό είναι να γνωρίζουν οι Έλληνες πολίτες κάποια πράγματα</w:t>
      </w:r>
      <w:r w:rsidRPr="00387588">
        <w:rPr>
          <w:rFonts w:eastAsia="Times New Roman" w:cs="Times New Roman"/>
          <w:szCs w:val="24"/>
        </w:rPr>
        <w:t>,</w:t>
      </w:r>
      <w:r>
        <w:rPr>
          <w:rFonts w:eastAsia="Times New Roman" w:cs="Times New Roman"/>
          <w:szCs w:val="24"/>
        </w:rPr>
        <w:t xml:space="preserve"> που είτε δεν </w:t>
      </w:r>
      <w:proofErr w:type="spellStart"/>
      <w:r>
        <w:rPr>
          <w:rFonts w:eastAsia="Times New Roman" w:cs="Times New Roman"/>
          <w:szCs w:val="24"/>
        </w:rPr>
        <w:t>επικοινωνούνται</w:t>
      </w:r>
      <w:proofErr w:type="spellEnd"/>
      <w:r>
        <w:rPr>
          <w:rFonts w:eastAsia="Times New Roman" w:cs="Times New Roman"/>
          <w:szCs w:val="24"/>
        </w:rPr>
        <w:t xml:space="preserve"> σωστά </w:t>
      </w:r>
      <w:r>
        <w:rPr>
          <w:rFonts w:eastAsia="Times New Roman" w:cs="Times New Roman"/>
          <w:szCs w:val="24"/>
        </w:rPr>
        <w:lastRenderedPageBreak/>
        <w:t xml:space="preserve">είτε άπτονται ζητημάτων εθνικής ασφαλείας, που ούτως ή άλλως δεν δύνανται δημοσιοποίησης πάντα. </w:t>
      </w:r>
    </w:p>
    <w:p w14:paraId="0E0C9F2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Το τελευταίο, βέβαια, η μη</w:t>
      </w:r>
      <w:r>
        <w:rPr>
          <w:rFonts w:eastAsia="Times New Roman" w:cs="Times New Roman"/>
          <w:szCs w:val="24"/>
        </w:rPr>
        <w:t xml:space="preserve">, δηλαδή, ανάδειξη των επιτυχιών και της επιχειρησιακής λειτουργίας των αστυνομικών Αρχών, επ’ </w:t>
      </w:r>
      <w:proofErr w:type="spellStart"/>
      <w:r>
        <w:rPr>
          <w:rFonts w:eastAsia="Times New Roman" w:cs="Times New Roman"/>
          <w:szCs w:val="24"/>
        </w:rPr>
        <w:t>ουδενί</w:t>
      </w:r>
      <w:proofErr w:type="spellEnd"/>
      <w:r>
        <w:rPr>
          <w:rFonts w:eastAsia="Times New Roman" w:cs="Times New Roman"/>
          <w:szCs w:val="24"/>
        </w:rPr>
        <w:t xml:space="preserve"> σημαίνει αδυναμία αποτελεσματικότητας στο έργο</w:t>
      </w:r>
      <w:r w:rsidRPr="00387588">
        <w:rPr>
          <w:rFonts w:eastAsia="Times New Roman" w:cs="Times New Roman"/>
          <w:szCs w:val="24"/>
        </w:rPr>
        <w:t>,</w:t>
      </w:r>
      <w:r>
        <w:rPr>
          <w:rFonts w:eastAsia="Times New Roman" w:cs="Times New Roman"/>
          <w:szCs w:val="24"/>
        </w:rPr>
        <w:t xml:space="preserve"> που επιτελείται από τις αρμόδιες ελληνικές αστυνομικές Αρχές.</w:t>
      </w:r>
    </w:p>
    <w:p w14:paraId="0E0C9F2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Διότι</w:t>
      </w:r>
      <w:r w:rsidRPr="00387588">
        <w:rPr>
          <w:rFonts w:eastAsia="Times New Roman" w:cs="Times New Roman"/>
          <w:szCs w:val="24"/>
        </w:rPr>
        <w:t>,</w:t>
      </w:r>
      <w:r>
        <w:rPr>
          <w:rFonts w:eastAsia="Times New Roman" w:cs="Times New Roman"/>
          <w:szCs w:val="24"/>
        </w:rPr>
        <w:t xml:space="preserve"> ας μην ξεχνάμε</w:t>
      </w:r>
      <w:r w:rsidRPr="00387588">
        <w:rPr>
          <w:rFonts w:eastAsia="Times New Roman" w:cs="Times New Roman"/>
          <w:szCs w:val="24"/>
        </w:rPr>
        <w:t>,</w:t>
      </w:r>
      <w:r>
        <w:rPr>
          <w:rFonts w:eastAsia="Times New Roman" w:cs="Times New Roman"/>
          <w:szCs w:val="24"/>
        </w:rPr>
        <w:t xml:space="preserve"> πως εμείς, ως μέλη τη</w:t>
      </w:r>
      <w:r>
        <w:rPr>
          <w:rFonts w:eastAsia="Times New Roman" w:cs="Times New Roman"/>
          <w:szCs w:val="24"/>
        </w:rPr>
        <w:t>ς Εθνικής Αντιπροσωπείας, μπορεί να γνωρίζουμε κάποια πράγματα</w:t>
      </w:r>
      <w:r w:rsidRPr="00387588">
        <w:rPr>
          <w:rFonts w:eastAsia="Times New Roman" w:cs="Times New Roman"/>
          <w:szCs w:val="24"/>
        </w:rPr>
        <w:t>,</w:t>
      </w:r>
      <w:r>
        <w:rPr>
          <w:rFonts w:eastAsia="Times New Roman" w:cs="Times New Roman"/>
          <w:szCs w:val="24"/>
        </w:rPr>
        <w:t xml:space="preserve"> που αφορούν τον τρόπο λειτουργίας και των υπηρεσιών ασφαλείας και να τα θεωρούμε δεδομένα, αλλά αυτό δεν ισχύει για την πλειοψηφία της κοινής γνώμης, την οποία καλό θα είναι -στο μέτρο και στο</w:t>
      </w:r>
      <w:r>
        <w:rPr>
          <w:rFonts w:eastAsia="Times New Roman" w:cs="Times New Roman"/>
          <w:szCs w:val="24"/>
        </w:rPr>
        <w:t>ν βαθμό, βέβαια, του εφικτού- να την ενημερώνουμε από αυτό το Βήμα της Βουλής.</w:t>
      </w:r>
    </w:p>
    <w:p w14:paraId="0E0C9F2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Θα περάσω, λοιπόν, σε αυτό το σημείο</w:t>
      </w:r>
      <w:r w:rsidRPr="00387588">
        <w:rPr>
          <w:rFonts w:eastAsia="Times New Roman" w:cs="Times New Roman"/>
          <w:szCs w:val="24"/>
        </w:rPr>
        <w:t>,</w:t>
      </w:r>
      <w:r>
        <w:rPr>
          <w:rFonts w:eastAsia="Times New Roman" w:cs="Times New Roman"/>
          <w:szCs w:val="24"/>
        </w:rPr>
        <w:t xml:space="preserve"> σε περιπτώσεις που αφορούν την αποτελεσματικότητα του έργου πάταξης και καταστολής εγκληματικών δράσεων, όπως αυτές έχουν εκτυλιχθεί σε ελλ</w:t>
      </w:r>
      <w:r>
        <w:rPr>
          <w:rFonts w:eastAsia="Times New Roman" w:cs="Times New Roman"/>
          <w:szCs w:val="24"/>
        </w:rPr>
        <w:t xml:space="preserve">ηνικό έδαφος και οι οποίες έχουν αντιμετωπιστεί μέσα από διακρατική συνεργασία. Διότι δεν πρέπει να ξεχνούμε πως, </w:t>
      </w:r>
      <w:proofErr w:type="spellStart"/>
      <w:r>
        <w:rPr>
          <w:rFonts w:eastAsia="Times New Roman" w:cs="Times New Roman"/>
          <w:szCs w:val="24"/>
        </w:rPr>
        <w:t>παρ</w:t>
      </w:r>
      <w:r w:rsidRPr="00387588">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το έγκλημα και η τρομοκρατία εξελίσσονται συνεχώς, </w:t>
      </w:r>
      <w:r>
        <w:rPr>
          <w:rFonts w:eastAsia="Times New Roman" w:cs="Times New Roman"/>
          <w:szCs w:val="24"/>
        </w:rPr>
        <w:lastRenderedPageBreak/>
        <w:t>ταυτόχρονα εξελίσσονται και οι μηχανισμοί αντιμετώπισής τους και αναβαθμίζονται δια</w:t>
      </w:r>
      <w:r>
        <w:rPr>
          <w:rFonts w:eastAsia="Times New Roman" w:cs="Times New Roman"/>
          <w:szCs w:val="24"/>
        </w:rPr>
        <w:t>ρκώς οι κρατικοί και διακρατικοί τρόποι προστασίας του κοινωνικού συνόλου προς όφελος των πολλών.</w:t>
      </w:r>
    </w:p>
    <w:p w14:paraId="0E0C9F2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Θέλω, κύριοι συνάδελφοι, να αναφερθώ σε δύο περιπτώσεις σχετιζόμενες με την εξιχνίαση εγκλημάτων στον τομέα των αερομεταφορών</w:t>
      </w:r>
      <w:r w:rsidRPr="00387588">
        <w:rPr>
          <w:rFonts w:eastAsia="Times New Roman" w:cs="Times New Roman"/>
          <w:szCs w:val="24"/>
        </w:rPr>
        <w:t>,</w:t>
      </w:r>
      <w:r>
        <w:rPr>
          <w:rFonts w:eastAsia="Times New Roman" w:cs="Times New Roman"/>
          <w:szCs w:val="24"/>
        </w:rPr>
        <w:t xml:space="preserve"> κατά τις οποίες διεξήχθησαν συν</w:t>
      </w:r>
      <w:r>
        <w:rPr>
          <w:rFonts w:eastAsia="Times New Roman" w:cs="Times New Roman"/>
          <w:szCs w:val="24"/>
        </w:rPr>
        <w:t xml:space="preserve">τονισμένες επιχειρήσεις των ελληνικών </w:t>
      </w:r>
      <w:r>
        <w:rPr>
          <w:rFonts w:eastAsia="Times New Roman" w:cs="Times New Roman"/>
          <w:szCs w:val="24"/>
        </w:rPr>
        <w:t>α</w:t>
      </w:r>
      <w:r>
        <w:rPr>
          <w:rFonts w:eastAsia="Times New Roman" w:cs="Times New Roman"/>
          <w:szCs w:val="24"/>
        </w:rPr>
        <w:t>ρχών μέσα σε ένα διαμορφωμένο πλαίσιο διακρατικής συνεργασίας, με αίσιο τέλος</w:t>
      </w:r>
      <w:r>
        <w:rPr>
          <w:rFonts w:eastAsia="Times New Roman" w:cs="Times New Roman"/>
          <w:szCs w:val="24"/>
        </w:rPr>
        <w:t>,</w:t>
      </w:r>
      <w:r>
        <w:rPr>
          <w:rFonts w:eastAsia="Times New Roman" w:cs="Times New Roman"/>
          <w:szCs w:val="24"/>
        </w:rPr>
        <w:t xml:space="preserve"> μάλιστα.</w:t>
      </w:r>
    </w:p>
    <w:p w14:paraId="0E0C9F2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Θα γίνω πιο συγκεκριμένος: Το καλοκαίρι του 2017 έλαβε χώρα σε διεθνή κλίμακα μια τεράστια αστυνομική επιχείρηση μεταξύ εξήντα τε</w:t>
      </w:r>
      <w:r>
        <w:rPr>
          <w:rFonts w:eastAsia="Times New Roman" w:cs="Times New Roman"/>
          <w:szCs w:val="24"/>
        </w:rPr>
        <w:t xml:space="preserve">σσάρων χωρών και διακοσίων τριάντα συνολικά αεροδρομίων, από τα οποία τα τριάντα εννέα αεροδρόμια ήταν της Ελλάδας. Στη διακρατική αυτή επιχείρηση που διεξήχθη σε συνεργασία με την Ευρωπαϊκή Αστυνομική Υπηρεσία, τη </w:t>
      </w:r>
      <w:r>
        <w:rPr>
          <w:rFonts w:eastAsia="Times New Roman" w:cs="Times New Roman"/>
          <w:szCs w:val="24"/>
          <w:lang w:val="en-US"/>
        </w:rPr>
        <w:t>E</w:t>
      </w:r>
      <w:r>
        <w:rPr>
          <w:rFonts w:eastAsia="Times New Roman" w:cs="Times New Roman"/>
          <w:szCs w:val="24"/>
          <w:lang w:val="en-US"/>
        </w:rPr>
        <w:t>uropol</w:t>
      </w:r>
      <w:r>
        <w:rPr>
          <w:rFonts w:eastAsia="Times New Roman" w:cs="Times New Roman"/>
          <w:szCs w:val="24"/>
        </w:rPr>
        <w:t>, στόχος ήταν ο εντοπισμός επιβατώ</w:t>
      </w:r>
      <w:r>
        <w:rPr>
          <w:rFonts w:eastAsia="Times New Roman" w:cs="Times New Roman"/>
          <w:szCs w:val="24"/>
        </w:rPr>
        <w:t>ν</w:t>
      </w:r>
      <w:r w:rsidRPr="00387588">
        <w:rPr>
          <w:rFonts w:eastAsia="Times New Roman" w:cs="Times New Roman"/>
          <w:szCs w:val="24"/>
        </w:rPr>
        <w:t>,</w:t>
      </w:r>
      <w:r>
        <w:rPr>
          <w:rFonts w:eastAsia="Times New Roman" w:cs="Times New Roman"/>
          <w:szCs w:val="24"/>
        </w:rPr>
        <w:t xml:space="preserve"> που επιχειρούν να φύγουν παράνομα από την Ελλάδα, καθώς σύμφωνα με αρμόδιους αξιωματούχους, η χώρα μας θεωρείται ως μεταβατικός σταθμός</w:t>
      </w:r>
      <w:r w:rsidRPr="00387588">
        <w:rPr>
          <w:rFonts w:eastAsia="Times New Roman" w:cs="Times New Roman"/>
          <w:szCs w:val="24"/>
        </w:rPr>
        <w:t>,</w:t>
      </w:r>
      <w:r>
        <w:rPr>
          <w:rFonts w:eastAsia="Times New Roman" w:cs="Times New Roman"/>
          <w:szCs w:val="24"/>
        </w:rPr>
        <w:t xml:space="preserve"> για εκείνα τα άτομα που εμπλέκονται με το βαρύ οργανωμένο έγκλημα, είτε πρόκειται για δουλεμπόρους και εμπόρους ναρκ</w:t>
      </w:r>
      <w:r>
        <w:rPr>
          <w:rFonts w:eastAsia="Times New Roman" w:cs="Times New Roman"/>
          <w:szCs w:val="24"/>
        </w:rPr>
        <w:t>ωτικών είτε για ύποπτους τρομοκρατικής δράσης.</w:t>
      </w:r>
    </w:p>
    <w:p w14:paraId="0E0C9F2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Από τη Διεύθυνση Δίωξης Ηλεκτρονικού Εγκλήματος</w:t>
      </w:r>
      <w:r w:rsidRPr="00466AC0">
        <w:rPr>
          <w:rFonts w:eastAsia="Times New Roman" w:cs="Times New Roman"/>
          <w:szCs w:val="24"/>
        </w:rPr>
        <w:t>,</w:t>
      </w:r>
      <w:r>
        <w:rPr>
          <w:rFonts w:eastAsia="Times New Roman" w:cs="Times New Roman"/>
          <w:szCs w:val="24"/>
        </w:rPr>
        <w:t xml:space="preserve"> σε συνεργασία με τη Διεύθυνση Προστασίας Συνόρων και τους αστυνομικούς των αεροδρομίων εντοπίστηκαν συνολικά δεκαέξι ονοματεπώνυμα επιβατών</w:t>
      </w:r>
      <w:r w:rsidRPr="00466AC0">
        <w:rPr>
          <w:rFonts w:eastAsia="Times New Roman" w:cs="Times New Roman"/>
          <w:szCs w:val="24"/>
        </w:rPr>
        <w:t>,</w:t>
      </w:r>
      <w:r>
        <w:rPr>
          <w:rFonts w:eastAsia="Times New Roman" w:cs="Times New Roman"/>
          <w:szCs w:val="24"/>
        </w:rPr>
        <w:t xml:space="preserve"> που είχαν αγοράσει </w:t>
      </w:r>
      <w:r>
        <w:rPr>
          <w:rFonts w:eastAsia="Times New Roman" w:cs="Times New Roman"/>
          <w:szCs w:val="24"/>
        </w:rPr>
        <w:t xml:space="preserve">αεροπορικά εισιτήρια με στοιχεία κλεμμένων πιστωτικών καρτών, ενώ αντίστοιχες υπηρεσίες σε όλον τον κόσμο σχημάτισαν δικογραφίες για </w:t>
      </w:r>
      <w:proofErr w:type="spellStart"/>
      <w:r>
        <w:rPr>
          <w:rFonts w:eastAsia="Times New Roman" w:cs="Times New Roman"/>
          <w:szCs w:val="24"/>
        </w:rPr>
        <w:t>εκατόν</w:t>
      </w:r>
      <w:proofErr w:type="spellEnd"/>
      <w:r>
        <w:rPr>
          <w:rFonts w:eastAsia="Times New Roman" w:cs="Times New Roman"/>
          <w:szCs w:val="24"/>
        </w:rPr>
        <w:t xml:space="preserve"> πενήντα τρία άτομα. Και όλα αυτά σε μια επιχείρηση με την </w:t>
      </w:r>
      <w:proofErr w:type="spellStart"/>
      <w:r>
        <w:rPr>
          <w:rFonts w:eastAsia="Times New Roman" w:cs="Times New Roman"/>
          <w:szCs w:val="24"/>
        </w:rPr>
        <w:t>κωδική</w:t>
      </w:r>
      <w:proofErr w:type="spellEnd"/>
      <w:r>
        <w:rPr>
          <w:rFonts w:eastAsia="Times New Roman" w:cs="Times New Roman"/>
          <w:szCs w:val="24"/>
        </w:rPr>
        <w:t xml:space="preserve"> ονομασία «</w:t>
      </w:r>
      <w:r>
        <w:rPr>
          <w:rFonts w:eastAsia="Times New Roman" w:cs="Times New Roman"/>
          <w:szCs w:val="24"/>
          <w:lang w:val="en-US"/>
        </w:rPr>
        <w:t>DRAGON</w:t>
      </w:r>
      <w:r>
        <w:rPr>
          <w:rFonts w:eastAsia="Times New Roman" w:cs="Times New Roman"/>
          <w:szCs w:val="24"/>
        </w:rPr>
        <w:t xml:space="preserve">», δηλαδή </w:t>
      </w:r>
      <w:r>
        <w:rPr>
          <w:rFonts w:eastAsia="Times New Roman" w:cs="Times New Roman"/>
          <w:szCs w:val="24"/>
        </w:rPr>
        <w:t>δράκος</w:t>
      </w:r>
      <w:r>
        <w:rPr>
          <w:rFonts w:eastAsia="Times New Roman" w:cs="Times New Roman"/>
          <w:szCs w:val="24"/>
        </w:rPr>
        <w:t>, μία επιχείρηση πο</w:t>
      </w:r>
      <w:r>
        <w:rPr>
          <w:rFonts w:eastAsia="Times New Roman" w:cs="Times New Roman"/>
          <w:szCs w:val="24"/>
        </w:rPr>
        <w:t>υ διήρκησε μερικές μόνο μέρες και δημοσιεύτηκε και στον Τύπο.</w:t>
      </w:r>
    </w:p>
    <w:p w14:paraId="0E0C9F2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 φθινόπωρο του ιδίου έτους, του 2017, οι ελληνικές </w:t>
      </w:r>
      <w:r>
        <w:rPr>
          <w:rFonts w:eastAsia="Times New Roman" w:cs="Times New Roman"/>
          <w:szCs w:val="24"/>
        </w:rPr>
        <w:t>α</w:t>
      </w:r>
      <w:r>
        <w:rPr>
          <w:rFonts w:eastAsia="Times New Roman" w:cs="Times New Roman"/>
          <w:szCs w:val="24"/>
        </w:rPr>
        <w:t>ρχές</w:t>
      </w:r>
      <w:r>
        <w:rPr>
          <w:rFonts w:eastAsia="Times New Roman" w:cs="Times New Roman"/>
          <w:szCs w:val="24"/>
        </w:rPr>
        <w:t>,</w:t>
      </w:r>
      <w:r>
        <w:rPr>
          <w:rFonts w:eastAsia="Times New Roman" w:cs="Times New Roman"/>
          <w:szCs w:val="24"/>
        </w:rPr>
        <w:t xml:space="preserve"> σε συνεργασία με τη </w:t>
      </w:r>
      <w:r>
        <w:rPr>
          <w:rFonts w:eastAsia="Times New Roman" w:cs="Times New Roman"/>
          <w:szCs w:val="24"/>
          <w:lang w:val="en-US"/>
        </w:rPr>
        <w:t>E</w:t>
      </w:r>
      <w:r>
        <w:rPr>
          <w:rFonts w:eastAsia="Times New Roman" w:cs="Times New Roman"/>
          <w:szCs w:val="24"/>
          <w:lang w:val="en-US"/>
        </w:rPr>
        <w:t>uropol</w:t>
      </w:r>
      <w:r w:rsidRPr="00466AC0">
        <w:rPr>
          <w:rFonts w:eastAsia="Times New Roman" w:cs="Times New Roman"/>
          <w:szCs w:val="24"/>
        </w:rPr>
        <w:t xml:space="preserve"> </w:t>
      </w:r>
      <w:r>
        <w:rPr>
          <w:rFonts w:eastAsia="Times New Roman" w:cs="Times New Roman"/>
          <w:szCs w:val="24"/>
        </w:rPr>
        <w:t xml:space="preserve">, σε μια ακόμη επιχείρηση διάρκειας μόλις δύο ημερών -την επιχείρηση «ΤΑΥΡΟΣ» αυτή τη φορά- εξάρθρωσαν ένα ακόμη κύκλωμα διακίνησης πλαστών ταξιδιωτικών εγγράφων, που προωθούσε την παράνομη διαφυγή ατόμων από την Ελλάδα προς την Αγγλία. Οι ελληνικές </w:t>
      </w:r>
      <w:r>
        <w:rPr>
          <w:rFonts w:eastAsia="Times New Roman" w:cs="Times New Roman"/>
          <w:szCs w:val="24"/>
        </w:rPr>
        <w:t>α</w:t>
      </w:r>
      <w:r>
        <w:rPr>
          <w:rFonts w:eastAsia="Times New Roman" w:cs="Times New Roman"/>
          <w:szCs w:val="24"/>
        </w:rPr>
        <w:t>ρχές,</w:t>
      </w:r>
      <w:r>
        <w:rPr>
          <w:rFonts w:eastAsia="Times New Roman" w:cs="Times New Roman"/>
          <w:szCs w:val="24"/>
        </w:rPr>
        <w:t xml:space="preserve"> σε συνεργασία με τις ομόλογες αρχές της Βρετανίας, της Γερμανίας, της Ιταλίας, της Ιρλανδίας, της Ισπανίας, της Πορτογαλίας και της Σουηδίας, έφεραν εις πέρας με επιτυχία μια διακρατική αποστολή</w:t>
      </w:r>
      <w:r>
        <w:rPr>
          <w:rFonts w:eastAsia="Times New Roman" w:cs="Times New Roman"/>
          <w:szCs w:val="24"/>
        </w:rPr>
        <w:t>,</w:t>
      </w:r>
      <w:r>
        <w:rPr>
          <w:rFonts w:eastAsia="Times New Roman" w:cs="Times New Roman"/>
          <w:szCs w:val="24"/>
        </w:rPr>
        <w:t xml:space="preserve"> που είχε ως στόχο την καταπολέμηση του οργανωμένου εγκλήματ</w:t>
      </w:r>
      <w:r>
        <w:rPr>
          <w:rFonts w:eastAsia="Times New Roman" w:cs="Times New Roman"/>
          <w:szCs w:val="24"/>
        </w:rPr>
        <w:t>ος, όπως αυτό αντιμετωπίζεται στον τομέα των μεταφορών.</w:t>
      </w:r>
    </w:p>
    <w:p w14:paraId="0E0C9F2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πιστεύω ότι αποτελεί πλέον κοινή διαπίστωση πως η λαθραία μετακίνηση ανθρώπων έχει αναδειχθεί ως μια από τις πιο κερδοφόρες και ευρέως διαδεδομένες δραστηριότητες του οργ</w:t>
      </w:r>
      <w:r>
        <w:rPr>
          <w:rFonts w:eastAsia="Times New Roman" w:cs="Times New Roman"/>
          <w:szCs w:val="24"/>
        </w:rPr>
        <w:t>ανωμένου εγκλήματος εντός της Ευρωπαϊκής Ένωσης. Η παράνομη διακίνηση μεταναστών είναι πλέον μια μεγάλη, κερδοφόρα και περίπλοκη εγκληματική αγορά, συγκρίσιμη με τις ευρωπαϊκές αγορές φαρμάκων.</w:t>
      </w:r>
    </w:p>
    <w:p w14:paraId="0E0C9F2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για να προλάβω, όσες φωνές σπεύσουν να μου καταλογίσουν πο</w:t>
      </w:r>
      <w:r>
        <w:rPr>
          <w:rFonts w:eastAsia="Times New Roman" w:cs="Times New Roman"/>
          <w:szCs w:val="24"/>
        </w:rPr>
        <w:t>λιτικό λόγο</w:t>
      </w:r>
      <w:r>
        <w:rPr>
          <w:rFonts w:eastAsia="Times New Roman" w:cs="Times New Roman"/>
          <w:szCs w:val="24"/>
        </w:rPr>
        <w:t>,</w:t>
      </w:r>
      <w:r>
        <w:rPr>
          <w:rFonts w:eastAsia="Times New Roman" w:cs="Times New Roman"/>
          <w:szCs w:val="24"/>
        </w:rPr>
        <w:t xml:space="preserve"> που δεν συνάδει με τη δική τους τάχα πιο δημοκρατική από τη δική μου ηθική, θα σας πω ότι τα στοιχεία που παρουσίασα προ ολίγου, είναι από το επίσημο </w:t>
      </w:r>
      <w:r>
        <w:rPr>
          <w:rFonts w:eastAsia="Times New Roman" w:cs="Times New Roman"/>
          <w:szCs w:val="24"/>
        </w:rPr>
        <w:t>δ</w:t>
      </w:r>
      <w:r>
        <w:rPr>
          <w:rFonts w:eastAsia="Times New Roman" w:cs="Times New Roman"/>
          <w:szCs w:val="24"/>
        </w:rPr>
        <w:t xml:space="preserve">ελτίο Τύπου της </w:t>
      </w:r>
      <w:r>
        <w:rPr>
          <w:rFonts w:eastAsia="Times New Roman" w:cs="Times New Roman"/>
          <w:szCs w:val="24"/>
          <w:lang w:val="en-US"/>
        </w:rPr>
        <w:t>E</w:t>
      </w:r>
      <w:r>
        <w:rPr>
          <w:rFonts w:eastAsia="Times New Roman" w:cs="Times New Roman"/>
          <w:szCs w:val="24"/>
          <w:lang w:val="en-US"/>
        </w:rPr>
        <w:t>uropol</w:t>
      </w:r>
      <w:r>
        <w:rPr>
          <w:rFonts w:eastAsia="Times New Roman" w:cs="Times New Roman"/>
          <w:szCs w:val="24"/>
        </w:rPr>
        <w:t>,</w:t>
      </w:r>
      <w:r w:rsidRPr="00A0302F">
        <w:rPr>
          <w:rFonts w:eastAsia="Times New Roman" w:cs="Times New Roman"/>
          <w:szCs w:val="24"/>
        </w:rPr>
        <w:t xml:space="preserve"> </w:t>
      </w:r>
      <w:r>
        <w:rPr>
          <w:rFonts w:eastAsia="Times New Roman" w:cs="Times New Roman"/>
          <w:szCs w:val="24"/>
        </w:rPr>
        <w:t>όπως αυτό δημοσιεύεται στην επίσημη ιστοσελίδα της Ευρωπαϊκής Αστυν</w:t>
      </w:r>
      <w:r>
        <w:rPr>
          <w:rFonts w:eastAsia="Times New Roman" w:cs="Times New Roman"/>
          <w:szCs w:val="24"/>
        </w:rPr>
        <w:t xml:space="preserve">ομικής Υπηρεσίας τον Νοέμβριο του 2017. </w:t>
      </w:r>
    </w:p>
    <w:p w14:paraId="0E0C9F2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Ευρωπαϊκή Αστυνομική Υπηρεσία, αγαπητοί συνάδελφοι, μιλάει πλέον ανοικτά για τη δράση του οργανωμένου εγκλήματος</w:t>
      </w:r>
      <w:r>
        <w:rPr>
          <w:rFonts w:eastAsia="Times New Roman" w:cs="Times New Roman"/>
          <w:szCs w:val="24"/>
        </w:rPr>
        <w:t>,</w:t>
      </w:r>
      <w:r>
        <w:rPr>
          <w:rFonts w:eastAsia="Times New Roman" w:cs="Times New Roman"/>
          <w:szCs w:val="24"/>
        </w:rPr>
        <w:t xml:space="preserve"> που σχετίζεται με την παράνομη διακίνηση μεταναστών στην Ευρώπη. Η Ευρωπαϊκή Αστυνομική Υπηρεσία μι</w:t>
      </w:r>
      <w:r>
        <w:rPr>
          <w:rFonts w:eastAsia="Times New Roman" w:cs="Times New Roman"/>
          <w:szCs w:val="24"/>
        </w:rPr>
        <w:t>λάει για την πλαστογράφηση νομιμοποιητικών εγγράφων και χαρακτηρίζει αυτή την οργανωμένη εγκληματική δράση ως μια σοβαρή απειλή</w:t>
      </w:r>
      <w:r>
        <w:rPr>
          <w:rFonts w:eastAsia="Times New Roman" w:cs="Times New Roman"/>
          <w:szCs w:val="24"/>
        </w:rPr>
        <w:t>,</w:t>
      </w:r>
      <w:r>
        <w:rPr>
          <w:rFonts w:eastAsia="Times New Roman" w:cs="Times New Roman"/>
          <w:szCs w:val="24"/>
        </w:rPr>
        <w:t xml:space="preserve"> που αντιμετωπίζει σήμερα η Ευρωπαϊκή Ένωση. Αυτά, τουλάχιστον, </w:t>
      </w:r>
      <w:r>
        <w:rPr>
          <w:rFonts w:eastAsia="Times New Roman" w:cs="Times New Roman"/>
          <w:szCs w:val="24"/>
        </w:rPr>
        <w:lastRenderedPageBreak/>
        <w:t xml:space="preserve">επισημαίνει -επαναλαμβάνω- με επίσημο </w:t>
      </w:r>
      <w:r>
        <w:rPr>
          <w:rFonts w:eastAsia="Times New Roman" w:cs="Times New Roman"/>
          <w:szCs w:val="24"/>
        </w:rPr>
        <w:t>δ</w:t>
      </w:r>
      <w:r>
        <w:rPr>
          <w:rFonts w:eastAsia="Times New Roman" w:cs="Times New Roman"/>
          <w:szCs w:val="24"/>
        </w:rPr>
        <w:t>ελτίο Τύπου η Ευρωπαϊκή Α</w:t>
      </w:r>
      <w:r>
        <w:rPr>
          <w:rFonts w:eastAsia="Times New Roman" w:cs="Times New Roman"/>
          <w:szCs w:val="24"/>
        </w:rPr>
        <w:t xml:space="preserve">στυνομική Υπηρεσία, η </w:t>
      </w:r>
      <w:r>
        <w:rPr>
          <w:rFonts w:eastAsia="Times New Roman" w:cs="Times New Roman"/>
          <w:szCs w:val="24"/>
          <w:lang w:val="en-US"/>
        </w:rPr>
        <w:t>E</w:t>
      </w:r>
      <w:r>
        <w:rPr>
          <w:rFonts w:eastAsia="Times New Roman" w:cs="Times New Roman"/>
          <w:szCs w:val="24"/>
          <w:lang w:val="en-US"/>
        </w:rPr>
        <w:t>uropol</w:t>
      </w:r>
      <w:r>
        <w:rPr>
          <w:rFonts w:eastAsia="Times New Roman" w:cs="Times New Roman"/>
          <w:szCs w:val="24"/>
        </w:rPr>
        <w:t xml:space="preserve">. </w:t>
      </w:r>
    </w:p>
    <w:p w14:paraId="0E0C9F2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Κύριοι συνάδελφοι, τελειώνοντας, σας λέω ότι επιχείρησα, μέσα από την ανάδειξη προβλημάτων</w:t>
      </w:r>
      <w:r w:rsidRPr="00466AC0">
        <w:rPr>
          <w:rFonts w:eastAsia="Times New Roman" w:cs="Times New Roman"/>
          <w:szCs w:val="24"/>
        </w:rPr>
        <w:t>,</w:t>
      </w:r>
      <w:r>
        <w:rPr>
          <w:rFonts w:eastAsia="Times New Roman" w:cs="Times New Roman"/>
          <w:szCs w:val="24"/>
        </w:rPr>
        <w:t xml:space="preserve"> που μας αφορούν, μέσα από την αναφορά μου σε εγκληματικές ενέργειες</w:t>
      </w:r>
      <w:r w:rsidRPr="00466AC0">
        <w:rPr>
          <w:rFonts w:eastAsia="Times New Roman" w:cs="Times New Roman"/>
          <w:szCs w:val="24"/>
        </w:rPr>
        <w:t>,</w:t>
      </w:r>
      <w:r>
        <w:rPr>
          <w:rFonts w:eastAsia="Times New Roman" w:cs="Times New Roman"/>
          <w:szCs w:val="24"/>
        </w:rPr>
        <w:t xml:space="preserve"> που αντιμετωπίστηκαν εντός ελληνικής επικράτειας, να καταδείξω </w:t>
      </w:r>
      <w:r>
        <w:rPr>
          <w:rFonts w:eastAsia="Times New Roman" w:cs="Times New Roman"/>
          <w:szCs w:val="24"/>
        </w:rPr>
        <w:t>τη μεγάλη αναγκαιότητα εναρμόνισης του εθνικού μας πλαισίου με το ευρωπαϊκό. Και πιστεύω πως ουδείς έχει αμφιβολία πως σε ό,τι τουλάχιστον αφορά τη θωράκιση της χώρας απέναντι στο οργανωμένο έγκλημα, οφείλουμε να συνεργαστούμε ακόμη πιο στενά με τα υπόλοιπ</w:t>
      </w:r>
      <w:r>
        <w:rPr>
          <w:rFonts w:eastAsia="Times New Roman" w:cs="Times New Roman"/>
          <w:szCs w:val="24"/>
        </w:rPr>
        <w:t xml:space="preserve">α κράτη-μέλη της Ευρώπης. </w:t>
      </w:r>
    </w:p>
    <w:p w14:paraId="0E0C9F2D" w14:textId="77777777" w:rsidR="00BD61E1" w:rsidRDefault="00340392">
      <w:pPr>
        <w:spacing w:line="600" w:lineRule="auto"/>
        <w:ind w:firstLine="720"/>
        <w:jc w:val="both"/>
        <w:rPr>
          <w:rFonts w:eastAsia="Times New Roman" w:cs="Times New Roman"/>
          <w:szCs w:val="24"/>
        </w:rPr>
      </w:pPr>
      <w:r w:rsidRPr="00317683">
        <w:rPr>
          <w:rFonts w:eastAsia="Times New Roman" w:cs="Times New Roman"/>
          <w:szCs w:val="24"/>
        </w:rPr>
        <w:t>(Στο σημείο αυτό κτυπάει το κουδούνι λήξεως του χρόνου ομιλίας του κυρίου Βουλευτή)</w:t>
      </w:r>
    </w:p>
    <w:p w14:paraId="0E0C9F2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Η καταπολέμηση, εξάλλου, της παράνομης μετανάστευσης</w:t>
      </w:r>
      <w:r w:rsidRPr="00466AC0">
        <w:rPr>
          <w:rFonts w:eastAsia="Times New Roman" w:cs="Times New Roman"/>
          <w:szCs w:val="24"/>
        </w:rPr>
        <w:t>,</w:t>
      </w:r>
      <w:r>
        <w:rPr>
          <w:rFonts w:eastAsia="Times New Roman" w:cs="Times New Roman"/>
          <w:szCs w:val="24"/>
        </w:rPr>
        <w:t xml:space="preserve"> μέσω των αερομεταφορών, είναι μια από τις κύριες προτεραιότητες της Ευρωπαϊκής Ένωσης, προκειμένου να περιοριστούν οι ομάδες οργανωμένου εγκλήματος που δραστηριοποιούνται στις «πύλες εισόδου» της Ενωμένης Ευρώπης και </w:t>
      </w:r>
      <w:r>
        <w:rPr>
          <w:rFonts w:eastAsia="Times New Roman" w:cs="Times New Roman"/>
          <w:szCs w:val="24"/>
        </w:rPr>
        <w:lastRenderedPageBreak/>
        <w:t>λυμαίνονται τους νόμιμους διαύλους μετ</w:t>
      </w:r>
      <w:r>
        <w:rPr>
          <w:rFonts w:eastAsia="Times New Roman" w:cs="Times New Roman"/>
          <w:szCs w:val="24"/>
        </w:rPr>
        <w:t xml:space="preserve">ανάστευσης. Σ’ αυτήν την κατεύθυνση πιστεύω πως πραγματοποιείται ένα ακόμα θετικό βήμα με το παρόν σχέδιο νόμου του Υπουργείου Προστασίας του Πολίτη. </w:t>
      </w:r>
    </w:p>
    <w:p w14:paraId="0E0C9F2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E0C9F30" w14:textId="77777777" w:rsidR="00BD61E1" w:rsidRDefault="00340392">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τον κ. Κωνσταντίνο </w:t>
      </w:r>
      <w:proofErr w:type="spellStart"/>
      <w:r>
        <w:rPr>
          <w:rFonts w:eastAsia="Times New Roman" w:cs="Times New Roman"/>
          <w:szCs w:val="24"/>
        </w:rPr>
        <w:t>Κατσίκη</w:t>
      </w:r>
      <w:proofErr w:type="spellEnd"/>
      <w:r>
        <w:rPr>
          <w:rFonts w:eastAsia="Times New Roman" w:cs="Times New Roman"/>
          <w:szCs w:val="24"/>
        </w:rPr>
        <w:t>, Κοινοβουλευτικ</w:t>
      </w:r>
      <w:r>
        <w:rPr>
          <w:rFonts w:eastAsia="Times New Roman" w:cs="Times New Roman"/>
          <w:szCs w:val="24"/>
        </w:rPr>
        <w:t>ό Εκπρόσωπο των Ανεξάρτητων Ελλήνων.</w:t>
      </w:r>
    </w:p>
    <w:p w14:paraId="0E0C9F3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w:t>
      </w:r>
      <w:proofErr w:type="spellStart"/>
      <w:r>
        <w:rPr>
          <w:rFonts w:eastAsia="Times New Roman" w:cs="Times New Roman"/>
          <w:szCs w:val="24"/>
        </w:rPr>
        <w:t>Κεγκέρογλου</w:t>
      </w:r>
      <w:proofErr w:type="spellEnd"/>
      <w:r>
        <w:rPr>
          <w:rFonts w:eastAsia="Times New Roman" w:cs="Times New Roman"/>
          <w:szCs w:val="24"/>
        </w:rPr>
        <w:t>, Βουλευτής από τη Δημοκρατική Συμπαράταξη για επτά λεπτά.</w:t>
      </w:r>
    </w:p>
    <w:p w14:paraId="0E0C9F32"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8661D9">
        <w:rPr>
          <w:rFonts w:eastAsia="Times New Roman" w:cs="Times New Roman"/>
          <w:szCs w:val="24"/>
        </w:rPr>
        <w:t xml:space="preserve"> Ευχαριστώ, κύριε Πρόεδρε. </w:t>
      </w:r>
    </w:p>
    <w:p w14:paraId="0E0C9F3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Κύριε Πρόεδρε, πρέπει να τηρούμε και τυπικά τους κανονισμούς, γιατί η παραβίαση των κανόνων μπορεί να οδηγήσει σε μεγαλύτερη παραβίαση κοκ, να φτάσουμε, δηλαδή, σε πράγματα τα οποία δεν θέλει κανείς. Και επισημαίνω ότι ο Κανονισμός προβλέπει πως όταν ξεκιν</w:t>
      </w:r>
      <w:r>
        <w:rPr>
          <w:rFonts w:eastAsia="Times New Roman" w:cs="Times New Roman"/>
          <w:szCs w:val="24"/>
        </w:rPr>
        <w:t xml:space="preserve">ήσουν οι εισηγητές, θα πρέπει να ολοκληρωθούν οι τοποθετήσεις των οκτώ πρώτων και μετά να λάβει τον λόγο για ολόκληρη ομιλία ο Υπουργός και κατ’ </w:t>
      </w:r>
      <w:r>
        <w:rPr>
          <w:rFonts w:eastAsia="Times New Roman" w:cs="Times New Roman"/>
          <w:szCs w:val="24"/>
          <w:lang w:val="en-US"/>
        </w:rPr>
        <w:t>E</w:t>
      </w:r>
      <w:proofErr w:type="spellStart"/>
      <w:r>
        <w:rPr>
          <w:rFonts w:eastAsia="Times New Roman" w:cs="Times New Roman"/>
          <w:szCs w:val="24"/>
        </w:rPr>
        <w:t>πέκταση</w:t>
      </w:r>
      <w:proofErr w:type="spellEnd"/>
      <w:r>
        <w:rPr>
          <w:rFonts w:eastAsia="Times New Roman" w:cs="Times New Roman"/>
          <w:szCs w:val="24"/>
        </w:rPr>
        <w:t xml:space="preserve"> οι </w:t>
      </w:r>
      <w:r>
        <w:rPr>
          <w:rFonts w:eastAsia="Times New Roman" w:cs="Times New Roman"/>
          <w:szCs w:val="24"/>
          <w:lang w:val="en-US"/>
        </w:rPr>
        <w:t>K</w:t>
      </w:r>
      <w:proofErr w:type="spellStart"/>
      <w:r>
        <w:rPr>
          <w:rFonts w:eastAsia="Times New Roman" w:cs="Times New Roman"/>
          <w:szCs w:val="24"/>
        </w:rPr>
        <w:t>οινοβουλευτικοί</w:t>
      </w:r>
      <w:proofErr w:type="spellEnd"/>
      <w:r>
        <w:rPr>
          <w:rFonts w:eastAsia="Times New Roman" w:cs="Times New Roman"/>
          <w:szCs w:val="24"/>
        </w:rPr>
        <w:t xml:space="preserve"> </w:t>
      </w:r>
      <w:r>
        <w:rPr>
          <w:rFonts w:eastAsia="Times New Roman" w:cs="Times New Roman"/>
          <w:szCs w:val="24"/>
        </w:rPr>
        <w:t>εκπρόσωποι, πλην από περιπτώσεις</w:t>
      </w:r>
      <w:r w:rsidRPr="00466AC0">
        <w:rPr>
          <w:rFonts w:eastAsia="Times New Roman" w:cs="Times New Roman"/>
          <w:szCs w:val="24"/>
        </w:rPr>
        <w:t>,</w:t>
      </w:r>
      <w:r>
        <w:rPr>
          <w:rFonts w:eastAsia="Times New Roman" w:cs="Times New Roman"/>
          <w:szCs w:val="24"/>
        </w:rPr>
        <w:t xml:space="preserve"> που θα ζητήσει τον λόγο ο Υπουργός για μικρή παρ</w:t>
      </w:r>
      <w:r>
        <w:rPr>
          <w:rFonts w:eastAsia="Times New Roman" w:cs="Times New Roman"/>
          <w:szCs w:val="24"/>
        </w:rPr>
        <w:t xml:space="preserve">έμβαση, που δεν δικαιολογεί, όμως, τη λήψη λόγου από τους κοινοβουλευτικούς εκπροσώπους. </w:t>
      </w:r>
    </w:p>
    <w:p w14:paraId="0E0C9F3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Εξαιρώ από τη συζήτηση το ότι έλαβαν τον λόγο</w:t>
      </w:r>
      <w:r w:rsidRPr="00466AC0">
        <w:rPr>
          <w:rFonts w:eastAsia="Times New Roman" w:cs="Times New Roman"/>
          <w:szCs w:val="24"/>
        </w:rPr>
        <w:t>,</w:t>
      </w:r>
      <w:r>
        <w:rPr>
          <w:rFonts w:eastAsia="Times New Roman" w:cs="Times New Roman"/>
          <w:szCs w:val="24"/>
        </w:rPr>
        <w:t xml:space="preserve"> για να τοποθετηθούν για την πρόκληση, πραγματικά, που είχαμε για άλλη μια φορά μέσα σ’ αυτήν την Αίθουσα, από τη Χρυσή </w:t>
      </w:r>
      <w:r>
        <w:rPr>
          <w:rFonts w:eastAsia="Times New Roman" w:cs="Times New Roman"/>
          <w:szCs w:val="24"/>
        </w:rPr>
        <w:t xml:space="preserve">Αυγή. Και σωστά επισημάνθηκε ότι η καλύτερη απάντηση στην πρόκληση της Χρυσής Αυγής είναι η δημοκρατική θωράκιση, αλλά και -επιτέλους- να ληφθούν μέτρα για να συνεχισθεί απρόσκοπτα αυτή η περιβόητη δίκη. Και η Κυβέρνηση πρέπει να αναλάβει τις ευθύνες της. </w:t>
      </w:r>
    </w:p>
    <w:p w14:paraId="0E0C9F3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Από εκεί και πέρα, νομίζω ότι σήμερα, με την πρωτοβουλία του Πρωθυπουργού, η συζήτηση δεν αφορά το νομοσχέδιο, αλλά τα ζητήματα που έχουν να κάνουν με την οικονομία και το σήμερα και το αύριο αυτού του τόπου. Και πρέπει να επισημάνουμε ότι ο ελληνικός λαό</w:t>
      </w:r>
      <w:r>
        <w:rPr>
          <w:rFonts w:eastAsia="Times New Roman" w:cs="Times New Roman"/>
          <w:szCs w:val="24"/>
        </w:rPr>
        <w:t xml:space="preserve">ς έχει πληρώσει πάρα πολύ ακριβά τα προεκλογικά σόου του κ. Τσίπρα του 2015 και συνεχίζει να τα πληρώνει μαζί με τα τωρινά σόου. </w:t>
      </w:r>
    </w:p>
    <w:p w14:paraId="0E0C9F3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Σήμερα, ο κύριος Πρωθυπουργός ήρθε εδώ και ομολόγησε ότι επί τρία χρόνια έχει εξοντώσει τους πολίτες</w:t>
      </w:r>
      <w:r w:rsidRPr="00466AC0">
        <w:rPr>
          <w:rFonts w:eastAsia="Times New Roman" w:cs="Times New Roman"/>
          <w:szCs w:val="24"/>
        </w:rPr>
        <w:t>,</w:t>
      </w:r>
      <w:r>
        <w:rPr>
          <w:rFonts w:eastAsia="Times New Roman" w:cs="Times New Roman"/>
          <w:szCs w:val="24"/>
        </w:rPr>
        <w:t xml:space="preserve"> με την </w:t>
      </w:r>
      <w:proofErr w:type="spellStart"/>
      <w:r>
        <w:rPr>
          <w:rFonts w:eastAsia="Times New Roman" w:cs="Times New Roman"/>
          <w:szCs w:val="24"/>
        </w:rPr>
        <w:t>υπερφορολόγηση</w:t>
      </w:r>
      <w:proofErr w:type="spellEnd"/>
      <w:r>
        <w:rPr>
          <w:rFonts w:eastAsia="Times New Roman" w:cs="Times New Roman"/>
          <w:szCs w:val="24"/>
        </w:rPr>
        <w:t>, τ</w:t>
      </w:r>
      <w:r>
        <w:rPr>
          <w:rFonts w:eastAsia="Times New Roman" w:cs="Times New Roman"/>
          <w:szCs w:val="24"/>
        </w:rPr>
        <w:t>ην οποία επέβαλε με βάση το τρίτο μνημόνιο και, βέβαια, με τη διατήρηση του ΕΝΦΙΑ, τον οποίον θα καταργούσε. Ήρθε εδώ σήμερα, αλλά ξέχασε να μας πει και για την κατάργηση του ΕΚΑΣ και για τις συντάξεις επίδομα-επιδόματα</w:t>
      </w:r>
      <w:r w:rsidRPr="00144DB7">
        <w:rPr>
          <w:rFonts w:eastAsia="Times New Roman" w:cs="Times New Roman"/>
          <w:szCs w:val="24"/>
        </w:rPr>
        <w:t>,</w:t>
      </w:r>
      <w:r>
        <w:rPr>
          <w:rFonts w:eastAsia="Times New Roman" w:cs="Times New Roman"/>
          <w:szCs w:val="24"/>
        </w:rPr>
        <w:t xml:space="preserve"> που εκδίδονται με βάση τον νόμο </w:t>
      </w:r>
      <w:proofErr w:type="spellStart"/>
      <w:r>
        <w:rPr>
          <w:rFonts w:eastAsia="Times New Roman" w:cs="Times New Roman"/>
          <w:szCs w:val="24"/>
        </w:rPr>
        <w:t>Κατ</w:t>
      </w:r>
      <w:r>
        <w:rPr>
          <w:rFonts w:eastAsia="Times New Roman" w:cs="Times New Roman"/>
          <w:szCs w:val="24"/>
        </w:rPr>
        <w:t>ρούγκαλου</w:t>
      </w:r>
      <w:proofErr w:type="spellEnd"/>
      <w:r>
        <w:rPr>
          <w:rFonts w:eastAsia="Times New Roman" w:cs="Times New Roman"/>
          <w:szCs w:val="24"/>
        </w:rPr>
        <w:t xml:space="preserve"> από το Μάιο του 2016 και μετά. </w:t>
      </w:r>
    </w:p>
    <w:p w14:paraId="0E0C9F3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Έχει υιοθετήσει πλήρως στο κοινωνικοασφαλιστικό σύστημα την ατζέντα </w:t>
      </w:r>
      <w:proofErr w:type="spellStart"/>
      <w:r>
        <w:rPr>
          <w:rFonts w:eastAsia="Times New Roman" w:cs="Times New Roman"/>
          <w:szCs w:val="24"/>
        </w:rPr>
        <w:t>Τζήμερου</w:t>
      </w:r>
      <w:proofErr w:type="spellEnd"/>
      <w:r>
        <w:rPr>
          <w:rFonts w:eastAsia="Times New Roman" w:cs="Times New Roman"/>
          <w:szCs w:val="24"/>
        </w:rPr>
        <w:t xml:space="preserve"> και αυτό είναι το χαρακτηριστικό του που τον απομακρύνει όλο και περισσότερο από τις όποιες διακηρύξεις του παρελθόντος περί προοδευτικότ</w:t>
      </w:r>
      <w:r>
        <w:rPr>
          <w:rFonts w:eastAsia="Times New Roman" w:cs="Times New Roman"/>
          <w:szCs w:val="24"/>
        </w:rPr>
        <w:t>ητας. Χωρίς ντροπή συνεχίζει να παίρνει, ακόμη και από τους αδύναμους και τους ανέργους</w:t>
      </w:r>
      <w:r>
        <w:rPr>
          <w:rFonts w:eastAsia="Times New Roman" w:cs="Times New Roman"/>
          <w:szCs w:val="24"/>
        </w:rPr>
        <w:t>, δέκα</w:t>
      </w:r>
      <w:r>
        <w:rPr>
          <w:rFonts w:eastAsia="Times New Roman" w:cs="Times New Roman"/>
          <w:szCs w:val="24"/>
        </w:rPr>
        <w:t>. Χωρίς ένα ίχνος αυτοκριτικής, έρχεται εδώ και πανηγυρίζει για την επιστροφή ενός. Από τα ματωμένα πλεονάσματα επιστρέφει το 10% και πανηγυρίζει κιόλας. Οι εκφράσ</w:t>
      </w:r>
      <w:r>
        <w:rPr>
          <w:rFonts w:eastAsia="Times New Roman" w:cs="Times New Roman"/>
          <w:szCs w:val="24"/>
        </w:rPr>
        <w:t xml:space="preserve">εις είναι του ίδιου του κ. Τσίπρα. </w:t>
      </w:r>
    </w:p>
    <w:p w14:paraId="0E0C9F3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Το θέμα, όμως, που σήμερα έχει πολύ ενδιαφέρον να αναδείξουμε είναι ένας ακόμη μύθος του κ. Τσίπρα και του κ. </w:t>
      </w:r>
      <w:proofErr w:type="spellStart"/>
      <w:r>
        <w:rPr>
          <w:rFonts w:eastAsia="Times New Roman" w:cs="Times New Roman"/>
          <w:szCs w:val="24"/>
        </w:rPr>
        <w:t>Τσακαλώτου</w:t>
      </w:r>
      <w:proofErr w:type="spellEnd"/>
      <w:r>
        <w:rPr>
          <w:rFonts w:eastAsia="Times New Roman" w:cs="Times New Roman"/>
          <w:szCs w:val="24"/>
        </w:rPr>
        <w:t xml:space="preserve"> που κατέπεσε. Βεβαίως και του κ. </w:t>
      </w:r>
      <w:proofErr w:type="spellStart"/>
      <w:r>
        <w:rPr>
          <w:rFonts w:eastAsia="Times New Roman" w:cs="Times New Roman"/>
          <w:szCs w:val="24"/>
        </w:rPr>
        <w:t>Χουλιαράκη</w:t>
      </w:r>
      <w:proofErr w:type="spellEnd"/>
      <w:r>
        <w:rPr>
          <w:rFonts w:eastAsia="Times New Roman" w:cs="Times New Roman"/>
          <w:szCs w:val="24"/>
        </w:rPr>
        <w:t xml:space="preserve"> και συνολικά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Μας είπαν ότι επιβλήθηκ</w:t>
      </w:r>
      <w:r>
        <w:rPr>
          <w:rFonts w:eastAsia="Times New Roman" w:cs="Times New Roman"/>
          <w:szCs w:val="24"/>
        </w:rPr>
        <w:t xml:space="preserve">ε υψηλή φορολογία σκόπιμα. Άδικη αφαίμαξη από τους μικρομεσαίους, προκειμένου να στηριχθούν οι εργαζόμενοι και οι αδύναμοι. Μύθος! </w:t>
      </w:r>
    </w:p>
    <w:p w14:paraId="0E0C9F3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Σήμερα, το Διεθνές Γραφείο Εργασίας, το </w:t>
      </w:r>
      <w:r>
        <w:rPr>
          <w:rFonts w:eastAsia="Times New Roman" w:cs="Times New Roman"/>
          <w:szCs w:val="24"/>
          <w:lang w:val="en-US"/>
        </w:rPr>
        <w:t>ILO</w:t>
      </w:r>
      <w:r>
        <w:rPr>
          <w:rFonts w:eastAsia="Times New Roman" w:cs="Times New Roman"/>
          <w:szCs w:val="24"/>
        </w:rPr>
        <w:t>, με τη δημοσίευση της έκθεσής του αποδεικνύει ότι μεγαλύτερη μείωση του εισοδήμα</w:t>
      </w:r>
      <w:r>
        <w:rPr>
          <w:rFonts w:eastAsia="Times New Roman" w:cs="Times New Roman"/>
          <w:szCs w:val="24"/>
        </w:rPr>
        <w:t xml:space="preserve">τος των εργαζομένων έγινε επί ΣΥΡΙΖΑ. Επί των δήθεν προοδευτικών. Επί των δήθεν αριστερών. Και όχι μόνο αυτό. Καθημερινά η κοινωνία διαπιστώνει ότι η κατακρεούργηση του εγγυημένου κοινωνικού εισοδήματος με τη μετατροπή του </w:t>
      </w:r>
      <w:r>
        <w:rPr>
          <w:rFonts w:eastAsia="Times New Roman" w:cs="Times New Roman"/>
          <w:szCs w:val="24"/>
        </w:rPr>
        <w:lastRenderedPageBreak/>
        <w:t>μέσω του ΚΕΑ σε μόνιμο επίδομα έχ</w:t>
      </w:r>
      <w:r>
        <w:rPr>
          <w:rFonts w:eastAsia="Times New Roman" w:cs="Times New Roman"/>
          <w:szCs w:val="24"/>
        </w:rPr>
        <w:t>ει οδηγήσει τους αδύναμους σε μια παγίδα φτώχειας επιδοτούμενη. Τους αποκόπτει εργασιακά και κοινωνικά. Τους έχει οδηγήσει να αρνούνται προσφορά εργασίας, να αρνούνται να δουλέψουν -τουλάχιστον νομίμως- και αυτό είναι η μεγαλύτερη ζημιά που μπορεί να προκα</w:t>
      </w:r>
      <w:r>
        <w:rPr>
          <w:rFonts w:eastAsia="Times New Roman" w:cs="Times New Roman"/>
          <w:szCs w:val="24"/>
        </w:rPr>
        <w:t xml:space="preserve">λέσει. </w:t>
      </w:r>
    </w:p>
    <w:p w14:paraId="0E0C9F3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Έχουμε καταθέσει μια ολοκληρωμένη πρόταση νόμου που αφορά την οικονομική ανάκαμψη για την κοινωνική δικαιοσύνη, την εμπέδωση βιώσιμου κοινωνικού κράτους. Και επειδή πολλές φορές μας ρωτάει ο κ. Τσίπρας και μας λέει ότι «θα ψηφίζετε», βεβαίως ό,τι έ</w:t>
      </w:r>
      <w:r>
        <w:rPr>
          <w:rFonts w:eastAsia="Times New Roman" w:cs="Times New Roman"/>
          <w:szCs w:val="24"/>
        </w:rPr>
        <w:t xml:space="preserve">ρχεται, ελαφρύνει και </w:t>
      </w:r>
      <w:proofErr w:type="spellStart"/>
      <w:r>
        <w:rPr>
          <w:rFonts w:eastAsia="Times New Roman" w:cs="Times New Roman"/>
          <w:szCs w:val="24"/>
        </w:rPr>
        <w:t>ξεψηφίζει</w:t>
      </w:r>
      <w:proofErr w:type="spellEnd"/>
      <w:r>
        <w:rPr>
          <w:rFonts w:eastAsia="Times New Roman" w:cs="Times New Roman"/>
          <w:szCs w:val="24"/>
        </w:rPr>
        <w:t xml:space="preserve"> μέτρα του κ. Τσίπρα που έχουν επιβαρύνει τον ελληνικό λαό βεβαίως και θα τα ψηφίσουμε. Έστω και ένα ευρώ να αφορούν αυτά τα μέτρα. Το ερώτημα, όμως, έρχεται και αντιστρέφεται. Ο κ. Τσίπρας και η Κοινοβουλευτική του Ομάδα θα </w:t>
      </w:r>
      <w:r>
        <w:rPr>
          <w:rFonts w:eastAsia="Times New Roman" w:cs="Times New Roman"/>
          <w:szCs w:val="24"/>
        </w:rPr>
        <w:t xml:space="preserve">αποδεχθεί την </w:t>
      </w:r>
      <w:r>
        <w:rPr>
          <w:rFonts w:eastAsia="Times New Roman" w:cs="Times New Roman"/>
          <w:szCs w:val="24"/>
        </w:rPr>
        <w:t>π</w:t>
      </w:r>
      <w:r>
        <w:rPr>
          <w:rFonts w:eastAsia="Times New Roman" w:cs="Times New Roman"/>
          <w:szCs w:val="24"/>
        </w:rPr>
        <w:t xml:space="preserve">ρόταση </w:t>
      </w:r>
      <w:r>
        <w:rPr>
          <w:rFonts w:eastAsia="Times New Roman" w:cs="Times New Roman"/>
          <w:szCs w:val="24"/>
        </w:rPr>
        <w:t>ν</w:t>
      </w:r>
      <w:r>
        <w:rPr>
          <w:rFonts w:eastAsia="Times New Roman" w:cs="Times New Roman"/>
          <w:szCs w:val="24"/>
        </w:rPr>
        <w:t>όμου του Κινήματος Αλλαγής για την οικονομική ανάπτυξη της κοινωνικής δικαιοσύνης που δημιουργεί θέσεις εργασίας; Που εκτός από την ουσιαστική μείωση της φορολόγησης</w:t>
      </w:r>
      <w:r>
        <w:rPr>
          <w:rFonts w:eastAsia="Times New Roman" w:cs="Times New Roman"/>
          <w:szCs w:val="24"/>
        </w:rPr>
        <w:t>, η οποία</w:t>
      </w:r>
      <w:r>
        <w:rPr>
          <w:rFonts w:eastAsia="Times New Roman" w:cs="Times New Roman"/>
          <w:szCs w:val="24"/>
        </w:rPr>
        <w:t xml:space="preserve"> θα οδηγήσει σε οικονομική ανάκαμψη</w:t>
      </w:r>
      <w:r>
        <w:rPr>
          <w:rFonts w:eastAsia="Times New Roman" w:cs="Times New Roman"/>
          <w:szCs w:val="24"/>
        </w:rPr>
        <w:t>,</w:t>
      </w:r>
      <w:r>
        <w:rPr>
          <w:rFonts w:eastAsia="Times New Roman" w:cs="Times New Roman"/>
          <w:szCs w:val="24"/>
        </w:rPr>
        <w:t xml:space="preserve"> είναι στήριγμα και για</w:t>
      </w:r>
      <w:r>
        <w:rPr>
          <w:rFonts w:eastAsia="Times New Roman" w:cs="Times New Roman"/>
          <w:szCs w:val="24"/>
        </w:rPr>
        <w:t xml:space="preserve"> ένα βιώσιμο κοινωνικό κράτος; Εκτός από το 29% που εμείς προβλέπουμε να γίνει 20% μέσα σε τέσσερα χρόνια, την κατάργηση του φόρου αλληλεγγύης, του τέλους επιτηδεύματος, συνολικά και όχι επιμέρους, τη μείωση 30% του ΕΝΦΙΑ, έχουμε </w:t>
      </w:r>
      <w:r>
        <w:rPr>
          <w:rFonts w:eastAsia="Times New Roman" w:cs="Times New Roman"/>
          <w:szCs w:val="24"/>
        </w:rPr>
        <w:lastRenderedPageBreak/>
        <w:t xml:space="preserve">μια κορυφαία πρόταση.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 xml:space="preserve">απλά λέμε ότι για κάθε πρόσληψη επιπλέον εργαζόμενου, η επιχείρηση θα απαλλάσσεται από έσοδα ή αντίστοιχα θα λαμβάνονται ως έξοδα όλο το μισθολογικό κόστος αυξημένο κατά 50%. Για 1.000 ευρώ μισθολογική δαπάνη, θα έχουμε έξοδο 1.500 ευρώ και αυτό αυτόματα </w:t>
      </w:r>
      <w:r>
        <w:rPr>
          <w:rFonts w:eastAsia="Times New Roman" w:cs="Times New Roman"/>
          <w:szCs w:val="24"/>
        </w:rPr>
        <w:t>και απλά είναι το απόλυτο κίνητρο για τη δημιουργία θέσεων εργασίας. Οικονομική ανάκαμψη, λοιπόν, και δημιουργία θέσεων εργασίας. Για την αντιμετώπιση της παγίδας φτώχειας λέμε ότι αυτός που λαμβάνει επίδομα δεν θα το χάνει εφόσον πιάσει δουλειά για διάστη</w:t>
      </w:r>
      <w:r>
        <w:rPr>
          <w:rFonts w:eastAsia="Times New Roman" w:cs="Times New Roman"/>
          <w:szCs w:val="24"/>
        </w:rPr>
        <w:t xml:space="preserve">μα έξι μηνών, να παίρνει παράλληλα και το επίδομα κοινωνικής αλληλεγγύης. Και αφού επανενταχθεί εργασιακά και ξαναμπεί στο ρυθμό της δουλειάς, ομαλά να εξέλθει του συστήματος κοινωνικού επιδόματος. </w:t>
      </w:r>
    </w:p>
    <w:p w14:paraId="0E0C9F3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Δεύτερη ασφαλιστική δικλίδα για το ίδιο θέμα. Αν κάποιος </w:t>
      </w:r>
      <w:r>
        <w:rPr>
          <w:rFonts w:eastAsia="Times New Roman" w:cs="Times New Roman"/>
          <w:szCs w:val="24"/>
        </w:rPr>
        <w:t>δικαιούχος επιδόματος κοινωνικής αλληλεγγύης το λαμβάνει για έναν χρόνο, χωρίς να βρει δουλειά, υποχρεωτικά ο ΟΑΕΔ να του προσφέρει θέση εργασίας στον ιδιωτικό τομέα, είτε στην αυτοδιοίκηση είτε στο πρόγραμμα κοινωφελούς εργασίας, και το επίδομα κοινωνικής</w:t>
      </w:r>
      <w:r>
        <w:rPr>
          <w:rFonts w:eastAsia="Times New Roman" w:cs="Times New Roman"/>
          <w:szCs w:val="24"/>
        </w:rPr>
        <w:t xml:space="preserve"> αλληλεγγύης </w:t>
      </w:r>
      <w:proofErr w:type="spellStart"/>
      <w:r>
        <w:rPr>
          <w:rFonts w:eastAsia="Times New Roman" w:cs="Times New Roman"/>
          <w:szCs w:val="24"/>
        </w:rPr>
        <w:t>συμπληρούμενο</w:t>
      </w:r>
      <w:proofErr w:type="spellEnd"/>
      <w:r>
        <w:rPr>
          <w:rFonts w:eastAsia="Times New Roman" w:cs="Times New Roman"/>
          <w:szCs w:val="24"/>
        </w:rPr>
        <w:t xml:space="preserve"> να μετατρέπεται σε επίδομα εργασίας. </w:t>
      </w:r>
    </w:p>
    <w:p w14:paraId="0E0C9F3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Και τελειώνω με μια τρίτη πρόταση, μια και δεν μας παίρνει ο χρόνος. Είναι σαράντα τα άρθρα. Είπε ο κ. Κουτσούκος ορισμένα απ’ αυτά. Εγώ θα </w:t>
      </w:r>
      <w:r>
        <w:rPr>
          <w:rFonts w:eastAsia="Times New Roman" w:cs="Times New Roman"/>
          <w:szCs w:val="24"/>
        </w:rPr>
        <w:lastRenderedPageBreak/>
        <w:t xml:space="preserve">κλείσω με την πρόταση, την οποία περιλαμβάνει μέσα </w:t>
      </w:r>
      <w:r>
        <w:rPr>
          <w:rFonts w:eastAsia="Times New Roman" w:cs="Times New Roman"/>
          <w:szCs w:val="24"/>
        </w:rPr>
        <w:t xml:space="preserve">το νομοσχέδιο για τη βιώσιμη ρύθμιση των ληξιπρόθεσμων οφειλών. </w:t>
      </w:r>
    </w:p>
    <w:p w14:paraId="0E0C9F3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Κοιτάξτε, υπάρχει μεγάλη αύξηση των οφειλών και προς το </w:t>
      </w:r>
      <w:r>
        <w:rPr>
          <w:rFonts w:eastAsia="Times New Roman" w:cs="Times New Roman"/>
          <w:szCs w:val="24"/>
        </w:rPr>
        <w:t>δ</w:t>
      </w:r>
      <w:r>
        <w:rPr>
          <w:rFonts w:eastAsia="Times New Roman" w:cs="Times New Roman"/>
          <w:szCs w:val="24"/>
        </w:rPr>
        <w:t>ημόσιο και προς τα ασφαλιστικά ταμεία. Έχει αποτύχει το σύστημα το οποίο ψηφίστηκε μέσω του εξωδικαστικού συμβιβασμού, γιατί έχουμε οφ</w:t>
      </w:r>
      <w:r>
        <w:rPr>
          <w:rFonts w:eastAsia="Times New Roman" w:cs="Times New Roman"/>
          <w:szCs w:val="24"/>
        </w:rPr>
        <w:t xml:space="preserve">ειλέτες μόνο στο </w:t>
      </w:r>
      <w:r>
        <w:rPr>
          <w:rFonts w:eastAsia="Times New Roman" w:cs="Times New Roman"/>
          <w:szCs w:val="24"/>
        </w:rPr>
        <w:t>δ</w:t>
      </w:r>
      <w:r>
        <w:rPr>
          <w:rFonts w:eastAsia="Times New Roman" w:cs="Times New Roman"/>
          <w:szCs w:val="24"/>
        </w:rPr>
        <w:t>ημόσιο ή μόνο στα ασφαλιστικά ταμεία. Εμείς περιγράφουμε την πρότασή μας με τρεις λέξεις. Για να είναι βιώσιμη, θα πρέπει να μην έχει τέλος, να αφορά όμως οφειλές μέχρι την ημέρα κατάθεσης του νομοσχεδίου, με προκαταβολή 5%, αφού απαλειφθ</w:t>
      </w:r>
      <w:r>
        <w:rPr>
          <w:rFonts w:eastAsia="Times New Roman" w:cs="Times New Roman"/>
          <w:szCs w:val="24"/>
        </w:rPr>
        <w:t xml:space="preserve">ούν πρόστιμα και προσαυξήσεις, εκτός απ’ αυτά που αφορούν λαθρεμπόριο και παραβάσεις του Τελωνιακού Κώδικα. Με 5% προκαταβολή, λοιπόν, να μπορεί να έχει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και ταυτόχρονα, εάν για οποιονδήποτε λόγο χάσει τη ρύθμιση, γιατί θα κάνει να πληρ</w:t>
      </w:r>
      <w:r>
        <w:rPr>
          <w:rFonts w:eastAsia="Times New Roman" w:cs="Times New Roman"/>
          <w:szCs w:val="24"/>
        </w:rPr>
        <w:t xml:space="preserve">ώσει πάνω από δυο δόσεις, να μπορεί να επανενταχθεί με την προκαταβολή πάλι του 5% και με ένα λογικό επιτόκιο, με τοκισμό από την πρώτη μέρα που θα ισχύει η ρύθμιση. Έχει ασφαλιστικές δικλίδες και είναι η οριστική λύση για το πρόβλημα. </w:t>
      </w:r>
    </w:p>
    <w:p w14:paraId="0E0C9F3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Έτσι, λοιπόν, καλού</w:t>
      </w:r>
      <w:r>
        <w:rPr>
          <w:rFonts w:eastAsia="Times New Roman" w:cs="Times New Roman"/>
          <w:szCs w:val="24"/>
        </w:rPr>
        <w:t xml:space="preserve">με την Κυβέρνηση, πέρα από τα όποια μέτρα σκέφτεται ή σκέφτηκε να πάρει, να δει την ολοκληρωμένη πρότασή μας. Είναι ακριβώς το κόστος της ίδιο με αυτό που αφήνει περιθώριο το μεσοπρόθεσμο </w:t>
      </w:r>
      <w:r>
        <w:rPr>
          <w:rFonts w:eastAsia="Times New Roman" w:cs="Times New Roman"/>
          <w:szCs w:val="24"/>
        </w:rPr>
        <w:lastRenderedPageBreak/>
        <w:t>πρόγραμμα, δεν ξεπερνά δηλαδή τα όρια του μεσοπρόθεσμου. Βεβαίως, αν</w:t>
      </w:r>
      <w:r>
        <w:rPr>
          <w:rFonts w:eastAsia="Times New Roman" w:cs="Times New Roman"/>
          <w:szCs w:val="24"/>
        </w:rPr>
        <w:t xml:space="preserve">αδεικνύεται αυτόματα η ανάγκη για την τροποποίηση των δυσμενών όρων που έχουμε ως χώρα δεσμευτεί, διά της υπογραφής του κ. Τσίπρα, το 3,5%, δηλαδή υψηλά πλεονάσματα και το 2,2%. </w:t>
      </w:r>
    </w:p>
    <w:p w14:paraId="0E0C9F3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Κλείνω, λοιπόν, με αυτήν την ερώτηση προς την Κυβέρνηση, εάν θα αποδεχτεί την</w:t>
      </w:r>
      <w:r>
        <w:rPr>
          <w:rFonts w:eastAsia="Times New Roman" w:cs="Times New Roman"/>
          <w:szCs w:val="24"/>
        </w:rPr>
        <w:t xml:space="preserve"> πρόταση νόμου που έχει καταθέσει το Κίνημα Αλλαγής για την οικονομική ανάκαμψη και την κοινωνική δικαιοσύνη.</w:t>
      </w:r>
    </w:p>
    <w:p w14:paraId="0E0C9F4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E0C9F4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 </w:t>
      </w:r>
      <w:r>
        <w:rPr>
          <w:rFonts w:eastAsia="Times New Roman" w:cs="Times New Roman"/>
          <w:szCs w:val="24"/>
        </w:rPr>
        <w:t>ΔΗΜΑΡ)</w:t>
      </w:r>
    </w:p>
    <w:p w14:paraId="0E0C9F42"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sidRPr="002A5E28">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0E0C9F4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w:t>
      </w:r>
      <w:r>
        <w:rPr>
          <w:rFonts w:eastAsia="Times New Roman" w:cs="Times New Roman"/>
          <w:szCs w:val="24"/>
        </w:rPr>
        <w:t xml:space="preserve">ν για την ιστορία του κτηρίου και τον τρόπο οργάνωσης και λειτουργίας της Βουλής των Ελλήνων, σαράντα επτά μαθήτριες </w:t>
      </w:r>
      <w:r>
        <w:rPr>
          <w:rFonts w:eastAsia="Times New Roman" w:cs="Times New Roman"/>
          <w:szCs w:val="24"/>
        </w:rPr>
        <w:lastRenderedPageBreak/>
        <w:t xml:space="preserve">και μαθητές και τέσσερις συνοδοί εκπαιδευτικοί από το </w:t>
      </w:r>
      <w:proofErr w:type="spellStart"/>
      <w:r>
        <w:rPr>
          <w:rFonts w:eastAsia="Times New Roman" w:cs="Times New Roman"/>
          <w:szCs w:val="24"/>
          <w:lang w:val="en-GB"/>
        </w:rPr>
        <w:t>Havdrup</w:t>
      </w:r>
      <w:proofErr w:type="spellEnd"/>
      <w:r w:rsidRPr="002B2472">
        <w:rPr>
          <w:rFonts w:eastAsia="Times New Roman" w:cs="Times New Roman"/>
          <w:szCs w:val="24"/>
        </w:rPr>
        <w:t xml:space="preserve"> </w:t>
      </w:r>
      <w:proofErr w:type="spellStart"/>
      <w:r>
        <w:rPr>
          <w:rFonts w:eastAsia="Times New Roman" w:cs="Times New Roman"/>
          <w:szCs w:val="24"/>
          <w:lang w:val="en-GB"/>
        </w:rPr>
        <w:t>Skole</w:t>
      </w:r>
      <w:proofErr w:type="spellEnd"/>
      <w:r w:rsidRPr="002B2472">
        <w:rPr>
          <w:rFonts w:eastAsia="Times New Roman" w:cs="Times New Roman"/>
          <w:szCs w:val="24"/>
        </w:rPr>
        <w:t xml:space="preserve">, </w:t>
      </w:r>
      <w:r>
        <w:rPr>
          <w:rFonts w:eastAsia="Times New Roman" w:cs="Times New Roman"/>
          <w:szCs w:val="24"/>
        </w:rPr>
        <w:t xml:space="preserve">σχολείο της Δανίας. </w:t>
      </w:r>
    </w:p>
    <w:p w14:paraId="0E0C9F44" w14:textId="77777777" w:rsidR="00BD61E1" w:rsidRDefault="00340392">
      <w:pPr>
        <w:tabs>
          <w:tab w:val="left" w:pos="4290"/>
        </w:tabs>
        <w:spacing w:line="600" w:lineRule="auto"/>
        <w:ind w:firstLine="720"/>
        <w:jc w:val="both"/>
        <w:rPr>
          <w:rFonts w:eastAsia="Times New Roman" w:cs="Times New Roman"/>
          <w:szCs w:val="24"/>
          <w:lang w:val="en-GB"/>
        </w:rPr>
      </w:pPr>
      <w:r>
        <w:rPr>
          <w:rFonts w:eastAsia="Times New Roman" w:cs="Times New Roman"/>
          <w:szCs w:val="24"/>
        </w:rPr>
        <w:t>Η</w:t>
      </w:r>
      <w:r w:rsidRPr="002A5E28">
        <w:rPr>
          <w:rFonts w:eastAsia="Times New Roman" w:cs="Times New Roman"/>
          <w:szCs w:val="24"/>
          <w:lang w:val="en-GB"/>
        </w:rPr>
        <w:t xml:space="preserve"> </w:t>
      </w:r>
      <w:r>
        <w:rPr>
          <w:rFonts w:eastAsia="Times New Roman" w:cs="Times New Roman"/>
          <w:szCs w:val="24"/>
        </w:rPr>
        <w:t>Βουλή</w:t>
      </w:r>
      <w:r w:rsidRPr="002A5E28">
        <w:rPr>
          <w:rFonts w:eastAsia="Times New Roman" w:cs="Times New Roman"/>
          <w:szCs w:val="24"/>
          <w:lang w:val="en-GB"/>
        </w:rPr>
        <w:t xml:space="preserve"> </w:t>
      </w:r>
      <w:r>
        <w:rPr>
          <w:rFonts w:eastAsia="Times New Roman" w:cs="Times New Roman"/>
          <w:szCs w:val="24"/>
        </w:rPr>
        <w:t>σ</w:t>
      </w:r>
      <w:r>
        <w:rPr>
          <w:rFonts w:eastAsia="Times New Roman" w:cs="Times New Roman"/>
          <w:szCs w:val="24"/>
        </w:rPr>
        <w:t>ά</w:t>
      </w:r>
      <w:r>
        <w:rPr>
          <w:rFonts w:eastAsia="Times New Roman" w:cs="Times New Roman"/>
          <w:szCs w:val="24"/>
        </w:rPr>
        <w:t>ς</w:t>
      </w:r>
      <w:r w:rsidRPr="002A5E28">
        <w:rPr>
          <w:rFonts w:eastAsia="Times New Roman" w:cs="Times New Roman"/>
          <w:szCs w:val="24"/>
          <w:lang w:val="en-GB"/>
        </w:rPr>
        <w:t xml:space="preserve"> </w:t>
      </w:r>
      <w:r>
        <w:rPr>
          <w:rFonts w:eastAsia="Times New Roman" w:cs="Times New Roman"/>
          <w:szCs w:val="24"/>
        </w:rPr>
        <w:t>καλωσορίζει</w:t>
      </w:r>
      <w:r w:rsidRPr="002A5E28">
        <w:rPr>
          <w:rFonts w:eastAsia="Times New Roman" w:cs="Times New Roman"/>
          <w:szCs w:val="24"/>
          <w:lang w:val="en-GB"/>
        </w:rPr>
        <w:t xml:space="preserve">. </w:t>
      </w:r>
      <w:r>
        <w:rPr>
          <w:rFonts w:eastAsia="Times New Roman" w:cs="Times New Roman"/>
          <w:szCs w:val="24"/>
          <w:lang w:val="en-GB"/>
        </w:rPr>
        <w:t>Welcome to the Greek Par</w:t>
      </w:r>
      <w:r>
        <w:rPr>
          <w:rFonts w:eastAsia="Times New Roman" w:cs="Times New Roman"/>
          <w:szCs w:val="24"/>
          <w:lang w:val="en-GB"/>
        </w:rPr>
        <w:t>liament.</w:t>
      </w:r>
    </w:p>
    <w:p w14:paraId="0E0C9F45"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E0C9F4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Βουλευτή της Νέας Δημοκρατίας κ. Χρήστο </w:t>
      </w:r>
      <w:proofErr w:type="spellStart"/>
      <w:r>
        <w:rPr>
          <w:rFonts w:eastAsia="Times New Roman" w:cs="Times New Roman"/>
          <w:szCs w:val="24"/>
        </w:rPr>
        <w:t>Μπουκώρο</w:t>
      </w:r>
      <w:proofErr w:type="spellEnd"/>
      <w:r>
        <w:rPr>
          <w:rFonts w:eastAsia="Times New Roman" w:cs="Times New Roman"/>
          <w:szCs w:val="24"/>
        </w:rPr>
        <w:t xml:space="preserve"> για επτά λεπτά. </w:t>
      </w:r>
    </w:p>
    <w:p w14:paraId="0E0C9F47"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ΧΡΗΣΤΟΣ ΜΠΟΥΚΩΡΟΣ</w:t>
      </w:r>
      <w:r w:rsidRPr="002A5E28">
        <w:rPr>
          <w:rFonts w:eastAsia="Times New Roman" w:cs="Times New Roman"/>
          <w:b/>
          <w:szCs w:val="24"/>
        </w:rPr>
        <w:t>:</w:t>
      </w:r>
      <w:r>
        <w:rPr>
          <w:rFonts w:eastAsia="Times New Roman" w:cs="Times New Roman"/>
          <w:szCs w:val="24"/>
        </w:rPr>
        <w:t xml:space="preserve"> Κυρίες και κύριοι Βουλευτές, ανεβαίνοντας σήμερα στο Βήμα της Βουλής, ο κύριος Πρωθυπουργός είπε το εξής, σχετικά με τον ΕΝΦΙΑ</w:t>
      </w:r>
      <w:r w:rsidRPr="002A5E28">
        <w:rPr>
          <w:rFonts w:eastAsia="Times New Roman" w:cs="Times New Roman"/>
          <w:szCs w:val="24"/>
        </w:rPr>
        <w:t>:</w:t>
      </w:r>
      <w:r>
        <w:rPr>
          <w:rFonts w:eastAsia="Times New Roman" w:cs="Times New Roman"/>
          <w:szCs w:val="24"/>
        </w:rPr>
        <w:t xml:space="preserve"> «Με κατηγορούν ότι δεν προχώρησα στην κατάργηση αυτού του φόρου, αλλά δεν μας λένε ποιος θεσμοθέτησε αυτόν τον φόρο». Έκανε το </w:t>
      </w:r>
      <w:r>
        <w:rPr>
          <w:rFonts w:eastAsia="Times New Roman" w:cs="Times New Roman"/>
          <w:szCs w:val="24"/>
        </w:rPr>
        <w:t>ερώτημά του με διάθεση περιπαικτική, σχεδόν ειρωνική, ατενίζοντας τα έδρανα της Νέας Δημοκρατίας.</w:t>
      </w:r>
    </w:p>
    <w:p w14:paraId="0E0C9F4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Αλήθεια, δεν γνωρίζει ο κύριος Πρωθυπουργός ποιος θεσμοθέτησε αυτόν τον φόρο; Ας μου επιτρέψει να τον πληροφορήσει η ταπεινότητά μου. Ο κ. </w:t>
      </w:r>
      <w:proofErr w:type="spellStart"/>
      <w:r>
        <w:rPr>
          <w:rFonts w:eastAsia="Times New Roman" w:cs="Times New Roman"/>
          <w:szCs w:val="24"/>
        </w:rPr>
        <w:t>Κουρουμπλής</w:t>
      </w:r>
      <w:proofErr w:type="spellEnd"/>
      <w:r>
        <w:rPr>
          <w:rFonts w:eastAsia="Times New Roman" w:cs="Times New Roman"/>
          <w:szCs w:val="24"/>
        </w:rPr>
        <w:t xml:space="preserve">, η κ. </w:t>
      </w:r>
      <w:proofErr w:type="spellStart"/>
      <w:r>
        <w:rPr>
          <w:rFonts w:eastAsia="Times New Roman" w:cs="Times New Roman"/>
          <w:szCs w:val="24"/>
        </w:rPr>
        <w:t>Τ</w:t>
      </w:r>
      <w:r>
        <w:rPr>
          <w:rFonts w:eastAsia="Times New Roman" w:cs="Times New Roman"/>
          <w:szCs w:val="24"/>
        </w:rPr>
        <w:t>ζάκρη</w:t>
      </w:r>
      <w:proofErr w:type="spellEnd"/>
      <w:r>
        <w:rPr>
          <w:rFonts w:eastAsia="Times New Roman" w:cs="Times New Roman"/>
          <w:szCs w:val="24"/>
        </w:rPr>
        <w:t xml:space="preserve">, ο κ. </w:t>
      </w:r>
      <w:proofErr w:type="spellStart"/>
      <w:r>
        <w:rPr>
          <w:rFonts w:eastAsia="Times New Roman" w:cs="Times New Roman"/>
          <w:szCs w:val="24"/>
        </w:rPr>
        <w:t>Μπόλαρης</w:t>
      </w:r>
      <w:proofErr w:type="spellEnd"/>
      <w:r>
        <w:rPr>
          <w:rFonts w:eastAsia="Times New Roman" w:cs="Times New Roman"/>
          <w:szCs w:val="24"/>
        </w:rPr>
        <w:t>, η κ. Ξενογιαννακοπούλου και πλειάδα στελεχών της τότε Κυβέρνησης, οι οποίοι βρήκαν στέγη στα Υπουργεία της Κυβέρνησης ΣΥΡΙΖΑ</w:t>
      </w:r>
      <w:r>
        <w:rPr>
          <w:rFonts w:eastAsia="Times New Roman" w:cs="Times New Roman"/>
          <w:szCs w:val="24"/>
        </w:rPr>
        <w:t>. Σ</w:t>
      </w:r>
      <w:r>
        <w:rPr>
          <w:rFonts w:eastAsia="Times New Roman" w:cs="Times New Roman"/>
          <w:szCs w:val="24"/>
        </w:rPr>
        <w:t>τους κόλπους της Κυβέρνησ</w:t>
      </w:r>
      <w:r>
        <w:rPr>
          <w:rFonts w:eastAsia="Times New Roman" w:cs="Times New Roman"/>
          <w:szCs w:val="24"/>
        </w:rPr>
        <w:t>ή</w:t>
      </w:r>
      <w:r>
        <w:rPr>
          <w:rFonts w:eastAsia="Times New Roman" w:cs="Times New Roman"/>
          <w:szCs w:val="24"/>
        </w:rPr>
        <w:t>ς</w:t>
      </w:r>
      <w:r>
        <w:rPr>
          <w:rFonts w:eastAsia="Times New Roman" w:cs="Times New Roman"/>
          <w:szCs w:val="24"/>
        </w:rPr>
        <w:t xml:space="preserve"> σας κύριε Πρωθυπουργέ, </w:t>
      </w:r>
      <w:r>
        <w:rPr>
          <w:rFonts w:eastAsia="Times New Roman" w:cs="Times New Roman"/>
          <w:szCs w:val="24"/>
        </w:rPr>
        <w:t xml:space="preserve">είναι δεκάδες, εκατοντάδες </w:t>
      </w:r>
      <w:r>
        <w:rPr>
          <w:rFonts w:eastAsia="Times New Roman" w:cs="Times New Roman"/>
          <w:szCs w:val="24"/>
        </w:rPr>
        <w:t xml:space="preserve">ίσως </w:t>
      </w:r>
      <w:r>
        <w:rPr>
          <w:rFonts w:eastAsia="Times New Roman" w:cs="Times New Roman"/>
          <w:szCs w:val="24"/>
        </w:rPr>
        <w:t>αυτά τα στελέχη!</w:t>
      </w:r>
    </w:p>
    <w:p w14:paraId="0E0C9F49"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lastRenderedPageBreak/>
        <w:t>(Χειροκ</w:t>
      </w:r>
      <w:r>
        <w:rPr>
          <w:rFonts w:eastAsia="Times New Roman" w:cs="Times New Roman"/>
          <w:szCs w:val="24"/>
        </w:rPr>
        <w:t>ροτήματα από την πτέρυγα της Νέας Δημοκρατίας)</w:t>
      </w:r>
    </w:p>
    <w:p w14:paraId="0E0C9F4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Αυτοί, κύριε Πρωθυπουργέ, θεσμοθέτησαν τον ΕΝΦΙΑ. Μην κοιτάτε, λοιπόν, σε λάθος έδρανα.</w:t>
      </w:r>
    </w:p>
    <w:p w14:paraId="0E0C9F4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Απευθυνόμενος ο κύριος Πρωθυπουργός στις λαϊκές συνοικίες, έκανε και τους λογαριασμούς και είπε ότι ένας κάτοικος του Καματερού ή της Κοκκινιάς, </w:t>
      </w:r>
      <w:r>
        <w:rPr>
          <w:rFonts w:eastAsia="Times New Roman" w:cs="Times New Roman"/>
          <w:szCs w:val="24"/>
        </w:rPr>
        <w:t xml:space="preserve">ο οποίος </w:t>
      </w:r>
      <w:r>
        <w:rPr>
          <w:rFonts w:eastAsia="Times New Roman" w:cs="Times New Roman"/>
          <w:szCs w:val="24"/>
        </w:rPr>
        <w:t>πλήρωνε 250 ευρώ, φέτος θα πληρώσει 180 ευρώ ΕΝΦΙΑ. Δηλαδή, κύριε Πρωθυπουργέ, τι μας λέτε; Ότι επί τέ</w:t>
      </w:r>
      <w:r>
        <w:rPr>
          <w:rFonts w:eastAsia="Times New Roman" w:cs="Times New Roman"/>
          <w:szCs w:val="24"/>
        </w:rPr>
        <w:t xml:space="preserve">σσερα χρόνια από τον κάτοικο του Καματερού πήρατε 1.000 ευρώ και του επιστρέφετε </w:t>
      </w:r>
      <w:r>
        <w:rPr>
          <w:rFonts w:eastAsia="Times New Roman" w:cs="Times New Roman"/>
          <w:szCs w:val="24"/>
        </w:rPr>
        <w:t xml:space="preserve">φέτος </w:t>
      </w:r>
      <w:r>
        <w:rPr>
          <w:rFonts w:eastAsia="Times New Roman" w:cs="Times New Roman"/>
          <w:szCs w:val="24"/>
        </w:rPr>
        <w:t xml:space="preserve">τα 70 ευρώ για ΕΝΦΙΑ και περιμένετε το χειροκρότημά του και την ικανοποίησή του; </w:t>
      </w:r>
    </w:p>
    <w:p w14:paraId="0E0C9F4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Θα έλεγα, φίλες και φίλοι, ότι εφόσον ξεκαθαρίσαμε τα περί καταγωγής, αλλά και ανατροφή</w:t>
      </w:r>
      <w:r>
        <w:rPr>
          <w:rFonts w:eastAsia="Times New Roman" w:cs="Times New Roman"/>
          <w:szCs w:val="24"/>
        </w:rPr>
        <w:t xml:space="preserve">ς αυτού του νόμου -και λέω ανατροφής αυτού του νόμου, ο οποίος δεν διορθώνεται, αλλά καταργείται, όπως έλεγε κάποιος άλλος- θα θύμιζα στον κύριο Πρωθυπουργό ότι η κυβέρνηση του ΠΑΣΟΚ, που θεσμοθέτησε τον νόμο αυτό, τον εφάρμοσε για δυο χρόνια. Η μετέπειτα </w:t>
      </w:r>
      <w:r>
        <w:rPr>
          <w:rFonts w:eastAsia="Times New Roman" w:cs="Times New Roman"/>
          <w:szCs w:val="24"/>
        </w:rPr>
        <w:t xml:space="preserve">συγκυβέρνηση με Πρωθυπουργό τον Αντώνη Σαμαρά τον εφάρμοσε για δυόμισι χρόνια. Ο ίδιος ο κ. Τσίπρας τον εφάρμοσε για τέσσερα ολόκληρα χρόνια τον ΕΝΦΙΑ. </w:t>
      </w:r>
    </w:p>
    <w:p w14:paraId="0E0C9F4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Άρα ποιος είναι -επιτρέψτε μου την έκφραση- ο πραγματικός «μπαμπάς» αυτού του φόρου; Είναι ο ίδιος που </w:t>
      </w:r>
      <w:r>
        <w:rPr>
          <w:rFonts w:eastAsia="Times New Roman" w:cs="Times New Roman"/>
          <w:szCs w:val="24"/>
        </w:rPr>
        <w:t xml:space="preserve">καμώνεται ότι τον μειώνει, χαρίζοντας 20 και 30 και 40 ευρώ. Να τα ξεκαθαρίσουμε τα </w:t>
      </w:r>
      <w:r w:rsidRPr="008F0891">
        <w:rPr>
          <w:rFonts w:eastAsia="Times New Roman" w:cs="Times New Roman"/>
          <w:bCs/>
          <w:shd w:val="clear" w:color="auto" w:fill="FFFFFF"/>
        </w:rPr>
        <w:t>π</w:t>
      </w:r>
      <w:r>
        <w:rPr>
          <w:rFonts w:eastAsia="Times New Roman" w:cs="Times New Roman"/>
          <w:szCs w:val="24"/>
        </w:rPr>
        <w:t xml:space="preserve">ράγματα, γιατί την πρόσφατη ιστορία όλοι τη θυμόμαστε. </w:t>
      </w:r>
    </w:p>
    <w:p w14:paraId="0E0C9F4E"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E0C9F4F" w14:textId="77777777" w:rsidR="00BD61E1" w:rsidRDefault="00340392">
      <w:pPr>
        <w:spacing w:line="600" w:lineRule="auto"/>
        <w:ind w:firstLine="720"/>
        <w:jc w:val="both"/>
        <w:rPr>
          <w:rFonts w:eastAsia="Times New Roman" w:cs="Times New Roman"/>
          <w:szCs w:val="24"/>
        </w:rPr>
      </w:pPr>
      <w:r w:rsidRPr="00FF2375">
        <w:rPr>
          <w:rFonts w:eastAsia="Times New Roman" w:cs="Times New Roman"/>
          <w:b/>
          <w:szCs w:val="24"/>
        </w:rPr>
        <w:t>ΠΡΟΕΔΡΕΥΩΝ (Αναστάσιος Κουράκης):</w:t>
      </w:r>
      <w:r>
        <w:rPr>
          <w:rFonts w:eastAsia="Times New Roman" w:cs="Times New Roman"/>
          <w:b/>
          <w:szCs w:val="24"/>
        </w:rPr>
        <w:t xml:space="preserve"> </w:t>
      </w:r>
      <w:r w:rsidRPr="00AF6B9E">
        <w:rPr>
          <w:rFonts w:eastAsia="Times New Roman" w:cs="Times New Roman"/>
          <w:szCs w:val="24"/>
        </w:rPr>
        <w:t>Παρακαλώ, να</w:t>
      </w:r>
      <w:r>
        <w:rPr>
          <w:rFonts w:eastAsia="Times New Roman" w:cs="Times New Roman"/>
          <w:szCs w:val="24"/>
        </w:rPr>
        <w:t xml:space="preserve"> κάνουμε λίγο ησυχία, αν έχετε την καλοσύνη. </w:t>
      </w:r>
    </w:p>
    <w:p w14:paraId="0E0C9F50"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Είχε προηγηθεί, βεβαίως, και ο κ. </w:t>
      </w:r>
      <w:proofErr w:type="spellStart"/>
      <w:r>
        <w:rPr>
          <w:rFonts w:eastAsia="Times New Roman" w:cs="Times New Roman"/>
          <w:szCs w:val="24"/>
        </w:rPr>
        <w:t>Τσακαλώτος</w:t>
      </w:r>
      <w:proofErr w:type="spellEnd"/>
      <w:r>
        <w:rPr>
          <w:rFonts w:eastAsia="Times New Roman" w:cs="Times New Roman"/>
          <w:szCs w:val="24"/>
        </w:rPr>
        <w:t xml:space="preserve">, ο Υπουργός Οικονομικών, λέγοντας ότι διαφωνεί με την Αξιωματική Αντιπολίτευση για την προέλευση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Όχι, κύριε Υπουργέ των Οικονομικών, δεν διαφωνούμε, συμφωνούμε. </w:t>
      </w:r>
    </w:p>
    <w:p w14:paraId="0E0C9F5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Δηλαδή, </w:t>
      </w:r>
      <w:r>
        <w:rPr>
          <w:rFonts w:eastAsia="Times New Roman" w:cs="Times New Roman"/>
          <w:szCs w:val="24"/>
        </w:rPr>
        <w:t xml:space="preserve">διαφωνεί ο κ. </w:t>
      </w:r>
      <w:proofErr w:type="spellStart"/>
      <w:r>
        <w:rPr>
          <w:rFonts w:eastAsia="Times New Roman" w:cs="Times New Roman"/>
          <w:szCs w:val="24"/>
        </w:rPr>
        <w:t>Τσακαλώτος</w:t>
      </w:r>
      <w:proofErr w:type="spellEnd"/>
      <w:r>
        <w:rPr>
          <w:rFonts w:eastAsia="Times New Roman" w:cs="Times New Roman"/>
          <w:szCs w:val="24"/>
        </w:rPr>
        <w:t xml:space="preserve"> ότι μέρος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έρχεται από τη μείωση του προγράμματος δημοσίων επενδύσεων κατά 1,4 δισεκατομμύρια ευρώ; Διαφωνεί ο κ. </w:t>
      </w:r>
      <w:proofErr w:type="spellStart"/>
      <w:r>
        <w:rPr>
          <w:rFonts w:eastAsia="Times New Roman" w:cs="Times New Roman"/>
          <w:szCs w:val="24"/>
        </w:rPr>
        <w:t>Τσακαλώτος</w:t>
      </w:r>
      <w:proofErr w:type="spellEnd"/>
      <w:r>
        <w:rPr>
          <w:rFonts w:eastAsia="Times New Roman" w:cs="Times New Roman"/>
          <w:szCs w:val="24"/>
        </w:rPr>
        <w:t xml:space="preserve"> ότι 700 εκατομμύρια ευρώ φόροι, οι οποίοι έπρεπε να επιστραφούν στους πολίτες, δεν επε</w:t>
      </w:r>
      <w:r>
        <w:rPr>
          <w:rFonts w:eastAsia="Times New Roman" w:cs="Times New Roman"/>
          <w:szCs w:val="24"/>
        </w:rPr>
        <w:t xml:space="preserve">στράφησαν; Διαφωνεί ο κύριος Υπουργός Οικονομικών ότι τα ληξιπρόθεσμα προς τον ιδιωτικό τομέα αυξήθηκαν κατά 1 δισεκατομμύριο ευρώ; </w:t>
      </w:r>
    </w:p>
    <w:p w14:paraId="0E0C9F5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Εάν σε όλα αυτά, βεβαίως, προστεθεί το </w:t>
      </w:r>
      <w:proofErr w:type="spellStart"/>
      <w:r>
        <w:rPr>
          <w:rFonts w:eastAsia="Times New Roman" w:cs="Times New Roman"/>
          <w:szCs w:val="24"/>
        </w:rPr>
        <w:t>τσουνάμι</w:t>
      </w:r>
      <w:proofErr w:type="spellEnd"/>
      <w:r>
        <w:rPr>
          <w:rFonts w:eastAsia="Times New Roman" w:cs="Times New Roman"/>
          <w:szCs w:val="24"/>
        </w:rPr>
        <w:t xml:space="preserve"> της </w:t>
      </w:r>
      <w:proofErr w:type="spellStart"/>
      <w:r>
        <w:rPr>
          <w:rFonts w:eastAsia="Times New Roman" w:cs="Times New Roman"/>
          <w:szCs w:val="24"/>
        </w:rPr>
        <w:t>υπερφορολόγησης</w:t>
      </w:r>
      <w:proofErr w:type="spellEnd"/>
      <w:r>
        <w:rPr>
          <w:rFonts w:eastAsia="Times New Roman" w:cs="Times New Roman"/>
          <w:szCs w:val="24"/>
        </w:rPr>
        <w:t xml:space="preserve"> της μεσαίας τάξης, την οποία εξοντώσατε -ανεβάσατε τον </w:t>
      </w:r>
      <w:r>
        <w:rPr>
          <w:rFonts w:eastAsia="Times New Roman" w:cs="Times New Roman"/>
          <w:szCs w:val="24"/>
        </w:rPr>
        <w:t xml:space="preserve">φόρο των επιχειρήσεων και των επαγγελματιών από το 26% που τον παραλάβατε στο 29% και τώρα υπόσχεστε ότι θα τον μειώνετε 1% κάθε χρόνο- το </w:t>
      </w:r>
      <w:proofErr w:type="spellStart"/>
      <w:r>
        <w:rPr>
          <w:rFonts w:eastAsia="Times New Roman" w:cs="Times New Roman"/>
          <w:szCs w:val="24"/>
        </w:rPr>
        <w:t>τσουνάμι</w:t>
      </w:r>
      <w:proofErr w:type="spellEnd"/>
      <w:r>
        <w:rPr>
          <w:rFonts w:eastAsia="Times New Roman" w:cs="Times New Roman"/>
          <w:szCs w:val="24"/>
        </w:rPr>
        <w:t xml:space="preserve"> των κατασχέσεων επί δικαί</w:t>
      </w:r>
      <w:r>
        <w:rPr>
          <w:rFonts w:eastAsia="Times New Roman" w:cs="Times New Roman"/>
          <w:szCs w:val="24"/>
        </w:rPr>
        <w:t>ων</w:t>
      </w:r>
      <w:r>
        <w:rPr>
          <w:rFonts w:eastAsia="Times New Roman" w:cs="Times New Roman"/>
          <w:szCs w:val="24"/>
        </w:rPr>
        <w:t xml:space="preserve"> και αδίκ</w:t>
      </w:r>
      <w:r>
        <w:rPr>
          <w:rFonts w:eastAsia="Times New Roman" w:cs="Times New Roman"/>
          <w:szCs w:val="24"/>
        </w:rPr>
        <w:t>ων</w:t>
      </w:r>
      <w:r>
        <w:rPr>
          <w:rFonts w:eastAsia="Times New Roman" w:cs="Times New Roman"/>
          <w:szCs w:val="24"/>
        </w:rPr>
        <w:t xml:space="preserve"> -δύο εκατομμύρια κατασχέσεις ακόμα και σε αναξιοπαθούντες </w:t>
      </w:r>
      <w:proofErr w:type="spellStart"/>
      <w:r>
        <w:rPr>
          <w:rFonts w:eastAsia="Times New Roman" w:cs="Times New Roman"/>
          <w:szCs w:val="24"/>
        </w:rPr>
        <w:t>επιδοματίες</w:t>
      </w:r>
      <w:proofErr w:type="spellEnd"/>
      <w:r>
        <w:rPr>
          <w:rFonts w:eastAsia="Times New Roman" w:cs="Times New Roman"/>
          <w:szCs w:val="24"/>
        </w:rPr>
        <w:t xml:space="preserve">- και τα χαράτσια που πάνε και έρχονται, τότε το παζλ συμπληρώνεται. </w:t>
      </w:r>
    </w:p>
    <w:p w14:paraId="0E0C9F5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λέτε πως με το μέρισμα θα ευνοηθούν τριάμισι εκατομμύρια Έλληνες. Να συμπεράνω ότι θα χάσουν τα υπόλοιπα </w:t>
      </w:r>
      <w:proofErr w:type="spellStart"/>
      <w:r>
        <w:rPr>
          <w:rFonts w:eastAsia="Times New Roman" w:cs="Times New Roman"/>
          <w:szCs w:val="24"/>
        </w:rPr>
        <w:t>εξίμισι</w:t>
      </w:r>
      <w:proofErr w:type="spellEnd"/>
      <w:r>
        <w:rPr>
          <w:rFonts w:eastAsia="Times New Roman" w:cs="Times New Roman"/>
          <w:szCs w:val="24"/>
        </w:rPr>
        <w:t xml:space="preserve"> εκατομμύρια των Ελλήνων. Η αλήθεια είναι ότι τα πήρατ</w:t>
      </w:r>
      <w:r>
        <w:rPr>
          <w:rFonts w:eastAsia="Times New Roman" w:cs="Times New Roman"/>
          <w:szCs w:val="24"/>
        </w:rPr>
        <w:t>ε σχεδόν από όλους -και πήρατε πολλά- και επιστρέφετε ψίχουλα στους λιγότερους. Αυτό λένε οι αριθμοί. Και αυτό συνέβη με το σύνολο της ελληνικής κοινωνίας.</w:t>
      </w:r>
    </w:p>
    <w:p w14:paraId="0E0C9F5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Σήμερα δίνετε το μέρισμα με την τροπολογία που συζητάμε. Εμείς συμφωνούμε να δοθεί το μέρισμα, αλλά </w:t>
      </w:r>
      <w:r>
        <w:rPr>
          <w:rFonts w:eastAsia="Times New Roman" w:cs="Times New Roman"/>
          <w:szCs w:val="24"/>
        </w:rPr>
        <w:t xml:space="preserve">σας λέμε και θα σας το λέμε σε όλους τους τόνους ότι θα προτιμούσαμε να είναι προϊόν ανάπτυξης. Θα προτιμούσαμε να είναι προϊόν μεγέθυνσης της πίτας και αύξησης του πλούτου και όχι </w:t>
      </w:r>
      <w:proofErr w:type="spellStart"/>
      <w:r>
        <w:rPr>
          <w:rFonts w:eastAsia="Times New Roman" w:cs="Times New Roman"/>
          <w:szCs w:val="24"/>
        </w:rPr>
        <w:t>υπερφορολόγησης</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στάσης πληρωμών. Είναι τόσο απλό. </w:t>
      </w:r>
    </w:p>
    <w:p w14:paraId="0E0C9F5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Ενώ, όμως, σε κάποιο</w:t>
      </w:r>
      <w:r>
        <w:rPr>
          <w:rFonts w:eastAsia="Times New Roman" w:cs="Times New Roman"/>
          <w:szCs w:val="24"/>
        </w:rPr>
        <w:t>υς τα δίνετε, από κάποιους τα παίρνετε χοντρά. Και ποιοι είναι αυτοί, κυρία Υπουργέ; Στερήσατε από τα στελέχη των Σωμάτων Ασφαλείας και Ενόπλων Δυνάμεων επί τρία χρόνια τα αναδρομικά. Τα παρακρατήσατε. Πλεονάσματα είχατε και τα προηγούμενα χρόνια και τα δί</w:t>
      </w:r>
      <w:r>
        <w:rPr>
          <w:rFonts w:eastAsia="Times New Roman" w:cs="Times New Roman"/>
          <w:szCs w:val="24"/>
        </w:rPr>
        <w:t xml:space="preserve">νετε τώρα προεκλογικά. </w:t>
      </w:r>
    </w:p>
    <w:p w14:paraId="0E0C9F5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Δοθείσης της ευκαιρίας, κυρία Υπουργέ, να σας πω </w:t>
      </w:r>
      <w:r w:rsidRPr="002B5B2E">
        <w:rPr>
          <w:rFonts w:eastAsia="Times New Roman"/>
          <w:bCs/>
          <w:shd w:val="clear" w:color="auto" w:fill="FFFFFF"/>
        </w:rPr>
        <w:t>ότι</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δείτε τι θα γίνει και με τους χαμηλόβαθμους, στον βαθμό του </w:t>
      </w:r>
      <w:r>
        <w:rPr>
          <w:rFonts w:eastAsia="Times New Roman" w:cs="Times New Roman"/>
          <w:szCs w:val="24"/>
        </w:rPr>
        <w:t>λ</w:t>
      </w:r>
      <w:r>
        <w:rPr>
          <w:rFonts w:eastAsia="Times New Roman" w:cs="Times New Roman"/>
          <w:szCs w:val="24"/>
        </w:rPr>
        <w:t>οχία. Γιατί εκεί υπάρχει ένα σοβαρό πρόβλημα. Αν δεν έρθει τροπολογία</w:t>
      </w:r>
      <w:r w:rsidRPr="00AF6B9E">
        <w:rPr>
          <w:rFonts w:eastAsia="Times New Roman" w:cs="Times New Roman"/>
          <w:szCs w:val="24"/>
        </w:rPr>
        <w:t xml:space="preserve"> </w:t>
      </w:r>
      <w:r>
        <w:rPr>
          <w:rFonts w:eastAsia="Times New Roman" w:cs="Times New Roman"/>
          <w:szCs w:val="24"/>
        </w:rPr>
        <w:t xml:space="preserve">ή εάν δεν το διευκρινίζει η κοινή υπουργική απόφαση, θα υπάρξει ο κίνδυνος </w:t>
      </w:r>
      <w:r>
        <w:rPr>
          <w:rFonts w:eastAsia="Times New Roman" w:cs="Times New Roman"/>
          <w:szCs w:val="24"/>
        </w:rPr>
        <w:t xml:space="preserve">οι χαμηλόβαθμοι </w:t>
      </w:r>
      <w:r>
        <w:rPr>
          <w:rFonts w:eastAsia="Times New Roman" w:cs="Times New Roman"/>
          <w:szCs w:val="24"/>
        </w:rPr>
        <w:t xml:space="preserve">να </w:t>
      </w:r>
      <w:r>
        <w:rPr>
          <w:rFonts w:eastAsia="Times New Roman" w:cs="Times New Roman"/>
          <w:szCs w:val="24"/>
        </w:rPr>
        <w:t xml:space="preserve">εξαναγκάσουν να </w:t>
      </w:r>
      <w:r>
        <w:rPr>
          <w:rFonts w:eastAsia="Times New Roman" w:cs="Times New Roman"/>
          <w:szCs w:val="24"/>
        </w:rPr>
        <w:t>επιστρέψουν χρήματα. Είναι κάποιες λεπτομέρειες</w:t>
      </w:r>
      <w:r>
        <w:rPr>
          <w:rFonts w:eastAsia="Times New Roman" w:cs="Times New Roman"/>
          <w:szCs w:val="24"/>
        </w:rPr>
        <w:t>,</w:t>
      </w:r>
      <w:r>
        <w:rPr>
          <w:rFonts w:eastAsia="Times New Roman" w:cs="Times New Roman"/>
          <w:szCs w:val="24"/>
        </w:rPr>
        <w:t xml:space="preserve"> σοβαρές για τους χαμηλόβαθμους. Δεν θα πάρουν ούτε ευρώ, αλλά </w:t>
      </w:r>
      <w:r>
        <w:rPr>
          <w:rFonts w:eastAsia="Times New Roman" w:cs="Times New Roman"/>
          <w:szCs w:val="24"/>
        </w:rPr>
        <w:t xml:space="preserve">υπάρχει κίνδυνος </w:t>
      </w:r>
      <w:r>
        <w:rPr>
          <w:rFonts w:eastAsia="Times New Roman" w:cs="Times New Roman"/>
          <w:szCs w:val="24"/>
        </w:rPr>
        <w:t>να επιστρέψουν του</w:t>
      </w:r>
      <w:r>
        <w:rPr>
          <w:rFonts w:eastAsia="Times New Roman" w:cs="Times New Roman"/>
          <w:szCs w:val="24"/>
        </w:rPr>
        <w:t xml:space="preserve">λάχιστον. Γνωρίζω ότι το ξέρετε το θέμα, ότι έχετε ενημερωθεί. Έχω καταθέσει ερώτηση στον Υπουργό Οικονομικών. Είναι χιλιάδες αυτοί οι άνθρωποι και είναι οι πλέον χαμηλόμισθοι. </w:t>
      </w:r>
    </w:p>
    <w:p w14:paraId="0E0C9F5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Τα πήρατε, όμως, και από τους εργαζόμενους του ιδιωτικού τομέα. Το Διεθνές Γρα</w:t>
      </w:r>
      <w:r>
        <w:rPr>
          <w:rFonts w:eastAsia="Times New Roman" w:cs="Times New Roman"/>
          <w:szCs w:val="24"/>
        </w:rPr>
        <w:t xml:space="preserve">φείο Εργασίας λέει </w:t>
      </w:r>
      <w:r w:rsidRPr="002B5B2E">
        <w:rPr>
          <w:rFonts w:eastAsia="Times New Roman"/>
          <w:bCs/>
          <w:shd w:val="clear" w:color="auto" w:fill="FFFFFF"/>
        </w:rPr>
        <w:t>ότι</w:t>
      </w:r>
      <w:r>
        <w:rPr>
          <w:rFonts w:eastAsia="Times New Roman" w:cs="Times New Roman"/>
          <w:szCs w:val="24"/>
        </w:rPr>
        <w:t xml:space="preserve"> η μείωση των μισθών στον ιδιωτικό τομέα το 2017 ήταν 3,5%, όταν η </w:t>
      </w:r>
      <w:proofErr w:type="spellStart"/>
      <w:r>
        <w:rPr>
          <w:rFonts w:eastAsia="Times New Roman" w:cs="Times New Roman"/>
          <w:szCs w:val="24"/>
        </w:rPr>
        <w:t>μεσοσταθμική</w:t>
      </w:r>
      <w:proofErr w:type="spellEnd"/>
      <w:r>
        <w:rPr>
          <w:rFonts w:eastAsia="Times New Roman" w:cs="Times New Roman"/>
          <w:szCs w:val="24"/>
        </w:rPr>
        <w:t xml:space="preserve"> μείωση των μισθών στον ιδιωτικό τομέα όλα τα χρόνια του μνημονίου ήταν μόλις 3,1%. Ήταν 3,5% το 2017. </w:t>
      </w:r>
    </w:p>
    <w:p w14:paraId="0E0C9F5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Από ποιον τα πήρατε,</w:t>
      </w:r>
      <w:r w:rsidRPr="007A69A8">
        <w:rPr>
          <w:rFonts w:eastAsia="Times New Roman" w:cs="Times New Roman"/>
          <w:szCs w:val="24"/>
        </w:rPr>
        <w:t xml:space="preserve"> </w:t>
      </w:r>
      <w:r>
        <w:rPr>
          <w:rFonts w:eastAsia="Times New Roman" w:cs="Times New Roman"/>
          <w:szCs w:val="24"/>
        </w:rPr>
        <w:t>δηλαδή; Από τον εργάτη της φάμ</w:t>
      </w:r>
      <w:r>
        <w:rPr>
          <w:rFonts w:eastAsia="Times New Roman" w:cs="Times New Roman"/>
          <w:szCs w:val="24"/>
        </w:rPr>
        <w:t xml:space="preserve">πρικας, </w:t>
      </w:r>
      <w:r w:rsidRPr="008F0891">
        <w:rPr>
          <w:rFonts w:eastAsia="Times New Roman" w:cs="Times New Roman"/>
          <w:bCs/>
          <w:shd w:val="clear" w:color="auto" w:fill="FFFFFF"/>
        </w:rPr>
        <w:t>που</w:t>
      </w:r>
      <w:r>
        <w:rPr>
          <w:rFonts w:eastAsia="Times New Roman" w:cs="Times New Roman"/>
          <w:szCs w:val="24"/>
        </w:rPr>
        <w:t xml:space="preserve"> δουλεύει βάρδια, από τον εργαζόμενο στην οικοδομή, από τον εργαζόμενο στα επαγγέλματα του επισιτισμού, από τον εργαζόμενο στις πολυεθνικές </w:t>
      </w:r>
      <w:r w:rsidRPr="00F331DF">
        <w:rPr>
          <w:rFonts w:eastAsia="Times New Roman"/>
          <w:bCs/>
        </w:rPr>
        <w:t>και</w:t>
      </w:r>
      <w:r>
        <w:rPr>
          <w:rFonts w:eastAsia="Times New Roman" w:cs="Times New Roman"/>
          <w:szCs w:val="24"/>
        </w:rPr>
        <w:t xml:space="preserve"> στα καταστήματα.</w:t>
      </w:r>
    </w:p>
    <w:p w14:paraId="0E0C9F59" w14:textId="77777777" w:rsidR="00BD61E1" w:rsidRDefault="00340392">
      <w:pPr>
        <w:spacing w:line="600" w:lineRule="auto"/>
        <w:ind w:firstLine="720"/>
        <w:contextualSpacing/>
        <w:jc w:val="both"/>
        <w:rPr>
          <w:rFonts w:eastAsia="Times New Roman"/>
          <w:szCs w:val="24"/>
        </w:rPr>
      </w:pPr>
      <w:r w:rsidRPr="00B46FE6">
        <w:rPr>
          <w:rFonts w:eastAsia="Times New Roman"/>
          <w:b/>
          <w:szCs w:val="24"/>
        </w:rPr>
        <w:t>ΟΛΓΑ ΓΕΡΟΒΑΣΙΛΗ (Υπουργός Προστασίας του Πολίτη):</w:t>
      </w:r>
      <w:r w:rsidRPr="00BA2691">
        <w:rPr>
          <w:rFonts w:eastAsia="Times New Roman"/>
          <w:szCs w:val="24"/>
        </w:rPr>
        <w:t xml:space="preserve"> </w:t>
      </w:r>
      <w:r>
        <w:rPr>
          <w:rFonts w:eastAsia="Times New Roman"/>
          <w:szCs w:val="24"/>
        </w:rPr>
        <w:t>Εμείς τα πήραμε αυτά;</w:t>
      </w:r>
    </w:p>
    <w:p w14:paraId="0E0C9F5A" w14:textId="77777777" w:rsidR="00BD61E1" w:rsidRDefault="00340392">
      <w:pPr>
        <w:spacing w:line="600" w:lineRule="auto"/>
        <w:ind w:firstLine="720"/>
        <w:contextualSpacing/>
        <w:jc w:val="both"/>
        <w:rPr>
          <w:rFonts w:eastAsia="Times New Roman"/>
          <w:szCs w:val="24"/>
        </w:rPr>
      </w:pPr>
      <w:r w:rsidRPr="00B46FE6">
        <w:rPr>
          <w:rFonts w:eastAsia="Times New Roman"/>
          <w:b/>
          <w:szCs w:val="24"/>
        </w:rPr>
        <w:t>ΧΡΗΣΤΟΣ ΜΠΟΥ</w:t>
      </w:r>
      <w:r w:rsidRPr="00B46FE6">
        <w:rPr>
          <w:rFonts w:eastAsia="Times New Roman"/>
          <w:b/>
          <w:szCs w:val="24"/>
        </w:rPr>
        <w:t>ΚΩΡΟΣ:</w:t>
      </w:r>
      <w:r>
        <w:rPr>
          <w:rFonts w:eastAsia="Times New Roman"/>
          <w:szCs w:val="24"/>
        </w:rPr>
        <w:t xml:space="preserve"> Το οικονομικό περιβάλλον που δημιουργεί η πολιτική της Κυβέρνησης τα πήρε, κυρία Υπουργέ.</w:t>
      </w:r>
    </w:p>
    <w:p w14:paraId="0E0C9F5B" w14:textId="77777777" w:rsidR="00BD61E1" w:rsidRDefault="00340392">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E0C9F5C" w14:textId="77777777" w:rsidR="00BD61E1" w:rsidRDefault="00340392">
      <w:pPr>
        <w:spacing w:line="600" w:lineRule="auto"/>
        <w:ind w:firstLine="720"/>
        <w:contextualSpacing/>
        <w:jc w:val="both"/>
        <w:rPr>
          <w:rFonts w:eastAsia="Times New Roman"/>
          <w:szCs w:val="24"/>
        </w:rPr>
      </w:pPr>
      <w:r>
        <w:rPr>
          <w:rFonts w:eastAsia="Times New Roman"/>
          <w:szCs w:val="24"/>
        </w:rPr>
        <w:t>Σε ένα λεπτό τελειώνω, κύριε Πρόεδρε.</w:t>
      </w:r>
    </w:p>
    <w:p w14:paraId="0E0C9F5D" w14:textId="77777777" w:rsidR="00BD61E1" w:rsidRDefault="00340392">
      <w:pPr>
        <w:spacing w:line="600" w:lineRule="auto"/>
        <w:ind w:firstLine="720"/>
        <w:contextualSpacing/>
        <w:jc w:val="both"/>
        <w:rPr>
          <w:rFonts w:eastAsia="Times New Roman"/>
          <w:szCs w:val="24"/>
        </w:rPr>
      </w:pPr>
      <w:r>
        <w:rPr>
          <w:rFonts w:eastAsia="Times New Roman"/>
          <w:szCs w:val="24"/>
        </w:rPr>
        <w:t>Δεν ξέρω αν είναι ικανοποιημένη η αρι</w:t>
      </w:r>
      <w:r>
        <w:rPr>
          <w:rFonts w:eastAsia="Times New Roman"/>
          <w:szCs w:val="24"/>
        </w:rPr>
        <w:t xml:space="preserve">στερή Κυβέρνηση ΣΥΡΙΖΑ, ενώ είχε υποσχεθεί κατώτατο μισθό 751 ευρώ, να βλέπει να μειώνονται οι μισθοί του ιδιωτικού τομέα κατά 3,5% και να έχει δημιουργήσει τη νέα γενιά των «τρεις κι εξήντα», των 360 ευρώ. Δεν ξέρω τι να πω. </w:t>
      </w:r>
    </w:p>
    <w:p w14:paraId="0E0C9F5E" w14:textId="77777777" w:rsidR="00BD61E1" w:rsidRDefault="00340392">
      <w:pPr>
        <w:spacing w:line="600" w:lineRule="auto"/>
        <w:ind w:firstLine="720"/>
        <w:contextualSpacing/>
        <w:jc w:val="both"/>
        <w:rPr>
          <w:rFonts w:eastAsia="Times New Roman"/>
          <w:szCs w:val="24"/>
        </w:rPr>
      </w:pPr>
      <w:r>
        <w:rPr>
          <w:rFonts w:eastAsia="Times New Roman"/>
          <w:szCs w:val="24"/>
        </w:rPr>
        <w:t>Τα πήρατε, όμως, και από τους</w:t>
      </w:r>
      <w:r>
        <w:rPr>
          <w:rFonts w:eastAsia="Times New Roman"/>
          <w:szCs w:val="24"/>
        </w:rPr>
        <w:t xml:space="preserve"> αγρότες. Τριάντα πέντε χιλιάδες αγρότες δεν είδαν την ενιαία ενίσχυση στους λογαριασμούς τους, γιατί η Κυβέρνηση αθέτησε τα όσα η ίδια είχε ψηφίσει. Αναφέρομαι στο θέμα με τους δασι</w:t>
      </w:r>
      <w:r>
        <w:rPr>
          <w:rFonts w:eastAsia="Times New Roman"/>
          <w:szCs w:val="24"/>
        </w:rPr>
        <w:lastRenderedPageBreak/>
        <w:t>κούς χάρτες. Ενώ η ίδια η Κυβέρνηση ψήφισε νόμο και εκδόθηκαν υπουργικές α</w:t>
      </w:r>
      <w:r>
        <w:rPr>
          <w:rFonts w:eastAsia="Times New Roman"/>
          <w:szCs w:val="24"/>
        </w:rPr>
        <w:t>ποφάσεις</w:t>
      </w:r>
      <w:r>
        <w:rPr>
          <w:rFonts w:eastAsia="Times New Roman"/>
          <w:szCs w:val="24"/>
        </w:rPr>
        <w:t>, σύμφωνα με τις οποίες,</w:t>
      </w:r>
      <w:r>
        <w:rPr>
          <w:rFonts w:eastAsia="Times New Roman"/>
          <w:szCs w:val="24"/>
        </w:rPr>
        <w:t xml:space="preserve"> οι αγρότες που έχουν ζήτημα με τα δασικά μπορούν μέχρι το 2020 να κάνουν αίτημα εξαγοράς, χωρίς να έχουν εξεταστεί οι αντιρρήσεις, έρχεται και κόβει την ενιαία ενίσχυση </w:t>
      </w:r>
      <w:r>
        <w:rPr>
          <w:rFonts w:eastAsia="Times New Roman"/>
          <w:szCs w:val="24"/>
        </w:rPr>
        <w:t xml:space="preserve">από το 2018 </w:t>
      </w:r>
      <w:r>
        <w:rPr>
          <w:rFonts w:eastAsia="Times New Roman"/>
          <w:szCs w:val="24"/>
        </w:rPr>
        <w:t>και λένε τώρα οι Υπουργοί ότι θα δοθούν τα</w:t>
      </w:r>
      <w:r>
        <w:rPr>
          <w:rFonts w:eastAsia="Times New Roman"/>
          <w:szCs w:val="24"/>
        </w:rPr>
        <w:t xml:space="preserve"> Χριστούγεννα αυτές οι ενισχύσεις, δηλαδή με 45 </w:t>
      </w:r>
      <w:r>
        <w:rPr>
          <w:rFonts w:eastAsia="Times New Roman"/>
          <w:szCs w:val="24"/>
        </w:rPr>
        <w:t>η</w:t>
      </w:r>
      <w:r>
        <w:rPr>
          <w:rFonts w:eastAsia="Times New Roman"/>
          <w:szCs w:val="24"/>
        </w:rPr>
        <w:t xml:space="preserve">μέρες καθυστέρηση. Να το δούμε. </w:t>
      </w:r>
    </w:p>
    <w:p w14:paraId="0E0C9F5F" w14:textId="77777777" w:rsidR="00BD61E1" w:rsidRDefault="00340392">
      <w:pPr>
        <w:spacing w:line="600" w:lineRule="auto"/>
        <w:ind w:firstLine="720"/>
        <w:contextualSpacing/>
        <w:jc w:val="both"/>
        <w:rPr>
          <w:rFonts w:eastAsia="Times New Roman"/>
          <w:szCs w:val="24"/>
        </w:rPr>
      </w:pPr>
      <w:r>
        <w:rPr>
          <w:rFonts w:eastAsia="Times New Roman"/>
          <w:szCs w:val="24"/>
        </w:rPr>
        <w:t>Όμως ο Έλληνας αγρότης που δεν πήρε την ενιαία ενίσχυση δεν ήθελε τα χρήματα αυτά</w:t>
      </w:r>
      <w:r w:rsidRPr="00B46FE6">
        <w:rPr>
          <w:rFonts w:eastAsia="Times New Roman"/>
          <w:szCs w:val="24"/>
        </w:rPr>
        <w:t xml:space="preserve"> </w:t>
      </w:r>
      <w:r>
        <w:rPr>
          <w:rFonts w:eastAsia="Times New Roman"/>
          <w:szCs w:val="24"/>
        </w:rPr>
        <w:t xml:space="preserve">για να πάει διακοπές, κυρίες και κύριοι Βουλευτές. Ήθελε τα χρήματα αυτά για να καλλιεργήσει για την επόμενη σεζόν. Πολλοί αγρότες δεν καλλιέργησαν, επειδή η Κυβέρνηση αθέτησε αυτά που εκείνη είχε ψηφίσει. </w:t>
      </w:r>
    </w:p>
    <w:p w14:paraId="0E0C9F60"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Τα πήρατε, λοιπόν, από πάρα πολλούς. Πήρατε πάρα </w:t>
      </w:r>
      <w:r>
        <w:rPr>
          <w:rFonts w:eastAsia="Times New Roman"/>
          <w:szCs w:val="24"/>
        </w:rPr>
        <w:t>πολλά, τα δίνετε σε λιγότερους και δίνετε πάρα πολύ λίγα. Αυτό είναι το συμπέρασμα.</w:t>
      </w:r>
    </w:p>
    <w:p w14:paraId="0E0C9F61" w14:textId="77777777" w:rsidR="00BD61E1" w:rsidRDefault="00340392">
      <w:pPr>
        <w:spacing w:line="600" w:lineRule="auto"/>
        <w:ind w:firstLine="720"/>
        <w:contextualSpacing/>
        <w:jc w:val="both"/>
        <w:rPr>
          <w:rFonts w:eastAsia="Times New Roman"/>
          <w:szCs w:val="24"/>
        </w:rPr>
      </w:pPr>
      <w:r>
        <w:rPr>
          <w:rFonts w:eastAsia="Times New Roman"/>
          <w:szCs w:val="24"/>
        </w:rPr>
        <w:t>Σας ευχαριστώ.</w:t>
      </w:r>
    </w:p>
    <w:p w14:paraId="0E0C9F62" w14:textId="77777777" w:rsidR="00BD61E1" w:rsidRDefault="00340392">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E0C9F63" w14:textId="77777777" w:rsidR="00BD61E1" w:rsidRDefault="00340392">
      <w:pPr>
        <w:spacing w:line="600" w:lineRule="auto"/>
        <w:ind w:firstLine="720"/>
        <w:contextualSpacing/>
        <w:jc w:val="both"/>
        <w:rPr>
          <w:rFonts w:eastAsia="Times New Roman"/>
          <w:szCs w:val="24"/>
        </w:rPr>
      </w:pPr>
      <w:r w:rsidRPr="00B46FE6">
        <w:rPr>
          <w:rFonts w:eastAsia="Times New Roman"/>
          <w:b/>
          <w:szCs w:val="24"/>
        </w:rPr>
        <w:t>ΠΡΟΕΔΡΕΥΩΝ (Αναστάσιος Κουράκης):</w:t>
      </w:r>
      <w:r w:rsidRPr="00BA2691">
        <w:rPr>
          <w:rFonts w:eastAsia="Times New Roman"/>
          <w:szCs w:val="24"/>
        </w:rPr>
        <w:t xml:space="preserve"> </w:t>
      </w:r>
      <w:r>
        <w:rPr>
          <w:rFonts w:eastAsia="Times New Roman"/>
          <w:szCs w:val="24"/>
        </w:rPr>
        <w:t xml:space="preserve">Ευχαριστούμε τον κ. </w:t>
      </w:r>
      <w:proofErr w:type="spellStart"/>
      <w:r>
        <w:rPr>
          <w:rFonts w:eastAsia="Times New Roman"/>
          <w:szCs w:val="24"/>
        </w:rPr>
        <w:t>Μπουκώρο</w:t>
      </w:r>
      <w:proofErr w:type="spellEnd"/>
      <w:r>
        <w:rPr>
          <w:rFonts w:eastAsia="Times New Roman"/>
          <w:szCs w:val="24"/>
        </w:rPr>
        <w:t>.</w:t>
      </w:r>
    </w:p>
    <w:p w14:paraId="0E0C9F64"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Τον λόγο έχει ο κ. Απόστολος </w:t>
      </w:r>
      <w:proofErr w:type="spellStart"/>
      <w:r>
        <w:rPr>
          <w:rFonts w:eastAsia="Times New Roman"/>
          <w:szCs w:val="24"/>
        </w:rPr>
        <w:t>Βεσυρόπουλ</w:t>
      </w:r>
      <w:r>
        <w:rPr>
          <w:rFonts w:eastAsia="Times New Roman"/>
          <w:szCs w:val="24"/>
        </w:rPr>
        <w:t>ος</w:t>
      </w:r>
      <w:proofErr w:type="spellEnd"/>
      <w:r>
        <w:rPr>
          <w:rFonts w:eastAsia="Times New Roman"/>
          <w:szCs w:val="24"/>
        </w:rPr>
        <w:t xml:space="preserve"> για επτά λεπτά.</w:t>
      </w:r>
    </w:p>
    <w:p w14:paraId="0E0C9F65" w14:textId="77777777" w:rsidR="00BD61E1" w:rsidRDefault="00340392">
      <w:pPr>
        <w:spacing w:line="600" w:lineRule="auto"/>
        <w:ind w:firstLine="720"/>
        <w:contextualSpacing/>
        <w:jc w:val="both"/>
        <w:rPr>
          <w:rFonts w:eastAsia="Times New Roman"/>
          <w:szCs w:val="24"/>
        </w:rPr>
      </w:pPr>
      <w:r w:rsidRPr="00B46FE6">
        <w:rPr>
          <w:rFonts w:eastAsia="Times New Roman"/>
          <w:b/>
          <w:szCs w:val="24"/>
        </w:rPr>
        <w:t>ΑΠΟΣΤΟΛΟΣ ΒΕΣΥΡΟΠΟΥΛΟΣ:</w:t>
      </w:r>
      <w:r>
        <w:rPr>
          <w:rFonts w:eastAsia="Times New Roman"/>
          <w:szCs w:val="24"/>
        </w:rPr>
        <w:t xml:space="preserve"> Ευχαριστώ, κύριε Πρόεδρε.</w:t>
      </w:r>
    </w:p>
    <w:p w14:paraId="0E0C9F66" w14:textId="77777777" w:rsidR="00BD61E1" w:rsidRDefault="00340392">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από χθες το βράδυ ως σήμερα με την κατάθεση τροπολογιών παρακολουθούμε την εικόνα μιας πανικόβλητης Κυβέρνησης που βλέπει την κατάρρευσή της, όχι μόνο στις μ</w:t>
      </w:r>
      <w:r>
        <w:rPr>
          <w:rFonts w:eastAsia="Times New Roman"/>
          <w:szCs w:val="24"/>
        </w:rPr>
        <w:t xml:space="preserve">ετρήσεις της κοινής γνώμης, αλλά και στο κοινωνικό πεδίο. Γι’ αυτό και είδαμε αυτήν τη βροχή τροπολογιών. </w:t>
      </w:r>
    </w:p>
    <w:p w14:paraId="0E0C9F67" w14:textId="77777777" w:rsidR="00BD61E1" w:rsidRDefault="00340392">
      <w:pPr>
        <w:spacing w:line="600" w:lineRule="auto"/>
        <w:ind w:firstLine="720"/>
        <w:contextualSpacing/>
        <w:jc w:val="both"/>
        <w:rPr>
          <w:rFonts w:eastAsia="Times New Roman"/>
          <w:szCs w:val="24"/>
        </w:rPr>
      </w:pPr>
      <w:r>
        <w:rPr>
          <w:rFonts w:eastAsia="Times New Roman"/>
          <w:szCs w:val="24"/>
        </w:rPr>
        <w:t>Ξεκινώ από το ζήτημα του κοινωνικού μερίσματος, με το οποίο μοιράζετε εκατομμύρια ευρώ, όταν έχετε ήδη πάρει απ’ αυτούς τους ανθρώπους 9,5 δισεκατομμ</w:t>
      </w:r>
      <w:r>
        <w:rPr>
          <w:rFonts w:eastAsia="Times New Roman"/>
          <w:szCs w:val="24"/>
        </w:rPr>
        <w:t xml:space="preserve">ύρια ευρώ με τα μέτρα που πήρατε. Ουσιαστικά παίρνετε δέκα από τους πολίτες και τους επιστρέφετε ένα. Το κοινωνικό μέρισμα που διανέμετε δεν είναι προϊόν της αναπτυξιακής διαδικασίας της οικονομίας, αλλά της </w:t>
      </w:r>
      <w:proofErr w:type="spellStart"/>
      <w:r>
        <w:rPr>
          <w:rFonts w:eastAsia="Times New Roman"/>
          <w:szCs w:val="24"/>
        </w:rPr>
        <w:t>υπερφορολόγησης</w:t>
      </w:r>
      <w:proofErr w:type="spellEnd"/>
      <w:r>
        <w:rPr>
          <w:rFonts w:eastAsia="Times New Roman"/>
          <w:szCs w:val="24"/>
        </w:rPr>
        <w:t xml:space="preserve"> και της εσωτερικής στάσης πληρωμ</w:t>
      </w:r>
      <w:r>
        <w:rPr>
          <w:rFonts w:eastAsia="Times New Roman"/>
          <w:szCs w:val="24"/>
        </w:rPr>
        <w:t xml:space="preserve">ών. </w:t>
      </w:r>
    </w:p>
    <w:p w14:paraId="0E0C9F68" w14:textId="77777777" w:rsidR="00BD61E1" w:rsidRDefault="00340392">
      <w:pPr>
        <w:spacing w:line="600" w:lineRule="auto"/>
        <w:ind w:firstLine="720"/>
        <w:contextualSpacing/>
        <w:jc w:val="both"/>
        <w:rPr>
          <w:rFonts w:eastAsia="Times New Roman"/>
          <w:szCs w:val="24"/>
        </w:rPr>
      </w:pPr>
      <w:r>
        <w:rPr>
          <w:rFonts w:eastAsia="Times New Roman"/>
          <w:szCs w:val="24"/>
        </w:rPr>
        <w:t xml:space="preserve">Δεν έχετε αντιληφθεί ότι η </w:t>
      </w:r>
      <w:proofErr w:type="spellStart"/>
      <w:r>
        <w:rPr>
          <w:rFonts w:eastAsia="Times New Roman"/>
          <w:szCs w:val="24"/>
        </w:rPr>
        <w:t>υπερφορολόγηση</w:t>
      </w:r>
      <w:proofErr w:type="spellEnd"/>
      <w:r>
        <w:rPr>
          <w:rFonts w:eastAsia="Times New Roman"/>
          <w:szCs w:val="24"/>
        </w:rPr>
        <w:t xml:space="preserve"> έχει ήδη εξαντλήσει τα όριά της. Όταν τα ληξιπρόθεσμα χρέη των πολιτών προς την εφορία φτάνουν τα 182 δισεκατομμύρια ευρώ, κεφάλαιο και προσαυξήσεις, όσο δηλαδή το ΑΕΠ της χώρας, δεν είμαστε μια κανονική χώρα.</w:t>
      </w:r>
      <w:r>
        <w:rPr>
          <w:rFonts w:eastAsia="Times New Roman"/>
          <w:szCs w:val="24"/>
        </w:rPr>
        <w:t xml:space="preserve"> Τα επιδόματα και η ελεημοσύνη σ’ αυτούς από τους οποίους έχετε υφαρπάξει τα πολλαπλάσια δεν πρόκειται να σας σώσουν από την εκλογική συντριβή και έχετε αυτό το πλεόνα</w:t>
      </w:r>
      <w:r>
        <w:rPr>
          <w:rFonts w:eastAsia="Times New Roman"/>
          <w:szCs w:val="24"/>
        </w:rPr>
        <w:lastRenderedPageBreak/>
        <w:t>σμα γιατί υπάρχουν ακόμα πολίτες που πληρώνουν τους υπερβολικούς αυτούς φόρους. Δεν είναι</w:t>
      </w:r>
      <w:r>
        <w:rPr>
          <w:rFonts w:eastAsia="Times New Roman"/>
          <w:szCs w:val="24"/>
        </w:rPr>
        <w:t xml:space="preserve"> σαν τον κ. Τσίπρα που είχε πει ότι δεν θα πληρώσει τον ΕΝΦΙΑ, όπως είχε πει και ότι θα τον καταργούσε. </w:t>
      </w:r>
    </w:p>
    <w:p w14:paraId="0E0C9F69" w14:textId="77777777" w:rsidR="00BD61E1" w:rsidRDefault="00340392">
      <w:pPr>
        <w:spacing w:line="600" w:lineRule="auto"/>
        <w:ind w:firstLine="720"/>
        <w:contextualSpacing/>
        <w:jc w:val="both"/>
        <w:rPr>
          <w:rFonts w:eastAsia="Times New Roman"/>
          <w:szCs w:val="24"/>
        </w:rPr>
      </w:pPr>
      <w:r>
        <w:rPr>
          <w:rFonts w:eastAsia="Times New Roman"/>
          <w:szCs w:val="24"/>
        </w:rPr>
        <w:t>Πάμε τώρα στην τροπολογία για τον ΕΝΦΙΑ, έναν φόρο –για να διορθώσω τον κύριο Πρωθυπουργό- που θεσμοθετήθηκε το φθινόπωρο του 2011, το ΕΕΤΗΔΕ, το Έκτακ</w:t>
      </w:r>
      <w:r>
        <w:rPr>
          <w:rFonts w:eastAsia="Times New Roman"/>
          <w:szCs w:val="24"/>
        </w:rPr>
        <w:t>το Ειδικό Τέλος Ηλεκτροδοτούμενων Επιφανειών. Η συγκεκριμένη τροπολογία προβλέπει ότι για το έτος 2019 το ποσό του τελικού φόρου που καλείται να πληρώσει κάθε ιδιοκτήτης που έχει ακίνητη περιουσία συνολικής αξίας έως 60.000 ευρώ μειώνεται κατά 30%. Μάλιστα</w:t>
      </w:r>
      <w:r>
        <w:rPr>
          <w:rFonts w:eastAsia="Times New Roman"/>
          <w:szCs w:val="24"/>
        </w:rPr>
        <w:t>, προβλέπεται ότι γι’ αυτούς που έχουν ακίνητη περιουσία συνολικής αξίας πάνω από 60.000 ευρώ, το ποσό της μείωσης του φόρου θα περιορίζεται κατά 0,7 ευρώ για κάθε 1.000 ευρώ πάνω από το όριο των 60.000 ευρώ.</w:t>
      </w:r>
    </w:p>
    <w:p w14:paraId="0E0C9F6A" w14:textId="77777777" w:rsidR="00BD61E1" w:rsidRDefault="00340392">
      <w:pPr>
        <w:spacing w:line="600" w:lineRule="auto"/>
        <w:ind w:firstLine="709"/>
        <w:jc w:val="both"/>
        <w:rPr>
          <w:rFonts w:eastAsia="Times New Roman" w:cs="Times New Roman"/>
          <w:szCs w:val="24"/>
        </w:rPr>
      </w:pPr>
      <w:r>
        <w:rPr>
          <w:rFonts w:eastAsia="Times New Roman"/>
          <w:szCs w:val="24"/>
        </w:rPr>
        <w:t>Τι σημαίνουν όλα αυτά; Πρώτον, ότι η έκπτωση δε</w:t>
      </w:r>
      <w:r>
        <w:rPr>
          <w:rFonts w:eastAsia="Times New Roman"/>
          <w:szCs w:val="24"/>
        </w:rPr>
        <w:t>ν ισχύει για όλους και ιδιαίτερα για την ακίνητη περιουσία της μεσαίας τάξης. Δεύτερον, ότι η έκπτωση για τους δικαιούχους θα είναι από 40 έως 100 ευρώ τον χρόνο στην καλύτερη περίπτωση. Τρίτον, ότι ισχύει μόνο για το 2019. Τέταρτον, ότι υπάρχει και η παγί</w:t>
      </w:r>
      <w:r>
        <w:rPr>
          <w:rFonts w:eastAsia="Times New Roman"/>
          <w:szCs w:val="24"/>
        </w:rPr>
        <w:t xml:space="preserve">δα της διάταξης για όσους έχουν ακίνητα με συνολική αξία άνω των 60.000 ευρώ, για τους οποίους το ποσό της μείωσης από τον ΕΝΦΙΑ </w:t>
      </w:r>
      <w:r>
        <w:rPr>
          <w:rFonts w:eastAsia="Times New Roman"/>
          <w:szCs w:val="24"/>
        </w:rPr>
        <w:lastRenderedPageBreak/>
        <w:t>περιορίζεται κατά 0,7 ευρώ για κάθε 1.000 ευρώ ακίνητης περιουσίας συνολικής αξίας πάνω από 60.000 ευρώ.</w:t>
      </w:r>
      <w:r>
        <w:rPr>
          <w:rFonts w:eastAsia="Times New Roman"/>
          <w:szCs w:val="24"/>
        </w:rPr>
        <w:t xml:space="preserve"> </w:t>
      </w:r>
      <w:r>
        <w:rPr>
          <w:rFonts w:eastAsia="Times New Roman" w:cs="Times New Roman"/>
          <w:szCs w:val="24"/>
        </w:rPr>
        <w:t>Και τα παραδείγματα πο</w:t>
      </w:r>
      <w:r>
        <w:rPr>
          <w:rFonts w:eastAsia="Times New Roman" w:cs="Times New Roman"/>
          <w:szCs w:val="24"/>
        </w:rPr>
        <w:t xml:space="preserve">υ ανέφερε ο κύριος Πρωθυπουργός είναι λάθος. </w:t>
      </w:r>
    </w:p>
    <w:p w14:paraId="0E0C9F6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Στο πρώτο σας παράδειγμα, κύριε Πρωθυπουργέ, είπατε για μια κατοικία στο Κερατσίνι συνολικής αξίας 60.000 ευρώ, που ο ιδιοκτήτης της πλήρωσε ΕΝΦΙΑ φέτος 224 ευρώ και θα πληρώσει του χρόνου, το 2019, 157 ευρώ. Δ</w:t>
      </w:r>
      <w:r>
        <w:rPr>
          <w:rFonts w:eastAsia="Times New Roman" w:cs="Times New Roman"/>
          <w:szCs w:val="24"/>
        </w:rPr>
        <w:t xml:space="preserve">ηλαδή θα έχει όφελος 67 ευρώ και μείωση του φόρου κατά 30%. Πολύ σωστά. </w:t>
      </w:r>
    </w:p>
    <w:p w14:paraId="0E0C9F6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Στο δεύτερο παράδειγμα, όμως, που αναφέρατε είπατε για ένα ακίνητο στη Θεσσαλονίκη συνολικής αξίας 76.000 ευρώ, που ο ιδιοκτήτης του πλήρωσε ΕΝΦΙΑ φέτος 232 ευρώ και θα πληρώσει του χ</w:t>
      </w:r>
      <w:r>
        <w:rPr>
          <w:rFonts w:eastAsia="Times New Roman" w:cs="Times New Roman"/>
          <w:szCs w:val="24"/>
        </w:rPr>
        <w:t xml:space="preserve">ρόνου, το 2019, 162 ευρώ. Θα έχει μείωση του φόρου κατά 30% και όφελος 70 ευρώ. Αλλά αποφύγατε να αναφερθείτε στον κόφτη, κύριε Πρωθυπουργέ, δηλαδή στον περιορισμό της μείωσης του φόρου κατά 0,7 ευρώ για κάθε </w:t>
      </w:r>
      <w:r>
        <w:rPr>
          <w:rFonts w:eastAsia="Times New Roman" w:cs="Times New Roman"/>
          <w:szCs w:val="24"/>
        </w:rPr>
        <w:t xml:space="preserve">1.000 </w:t>
      </w:r>
      <w:r>
        <w:rPr>
          <w:rFonts w:eastAsia="Times New Roman" w:cs="Times New Roman"/>
          <w:szCs w:val="24"/>
        </w:rPr>
        <w:t xml:space="preserve">ευρώ ακίνητης περιουσίας συνολικής αξίας </w:t>
      </w:r>
      <w:r>
        <w:rPr>
          <w:rFonts w:eastAsia="Times New Roman" w:cs="Times New Roman"/>
          <w:szCs w:val="24"/>
        </w:rPr>
        <w:t xml:space="preserve">πάνω από τις 60.000 ευρώ. Δηλαδή το όφελος θα είναι 59 ευρώ και όχι 70 ευρώ, όπως είπατε, και θα πληρωθεί φόρος 173 ευρώ και όχι 162 ευρώ. Το ίδιο λάθος κάνετε και στο τρίτο σας παράδειγμα, κύριε Πρωθυπουργέ. </w:t>
      </w:r>
    </w:p>
    <w:p w14:paraId="0E0C9F6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σύμφωνα με την τ</w:t>
      </w:r>
      <w:r>
        <w:rPr>
          <w:rFonts w:eastAsia="Times New Roman" w:cs="Times New Roman"/>
          <w:szCs w:val="24"/>
        </w:rPr>
        <w:t xml:space="preserve">ροπολογία, επεκτείνεται και το 2019 η απαλλαγή από τον συμπληρωματικό φόρο των εκτός σχεδίου αγροτεμαχίων και οικοπέδων. Κάποιοι τη θεωρούν απαλλαγή από τον ΕΝΦΙΑ. Κάνουν λάθος, γιατί ουσιαστικά για τα εκτός σχεδίου αγροτεμάχια και οικόπεδα ο κύριος ΕΝΦΙΑ </w:t>
      </w:r>
      <w:r>
        <w:rPr>
          <w:rFonts w:eastAsia="Times New Roman" w:cs="Times New Roman"/>
          <w:szCs w:val="24"/>
        </w:rPr>
        <w:t>ισχύει και θα καταβάλλεται κανονικά.</w:t>
      </w:r>
    </w:p>
    <w:p w14:paraId="0E0C9F6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λύση είναι μία και είναι η πρόταση της Νέας Δημοκρατίας: Οριζόντια μείωση του ΕΝΦΙΑ κατά 30% για όλους. Και η μείωση αυτή δεν θα ισχύει μόνο για ένα έτος, ούτε θα έχει περιοριστική χρονικ</w:t>
      </w:r>
      <w:r>
        <w:rPr>
          <w:rFonts w:eastAsia="Times New Roman" w:cs="Times New Roman"/>
          <w:szCs w:val="24"/>
        </w:rPr>
        <w:t xml:space="preserve">ή ισχύ. Αυτό θα το κάνουμε πράξη αμέσως μετά τις εκλογές, τις οποίες δεν μπορείτε να αποφύγετε. </w:t>
      </w:r>
    </w:p>
    <w:p w14:paraId="0E0C9F6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Έρχομαι στην τροπολογία για τη μείωση του φορολογικού συντελεστή στις επιχειρήσεις. Τι λέει αυτή η τροπολογία; Ότι για τη χρήση του 2019, δηλαδή το 2020 ουσιασ</w:t>
      </w:r>
      <w:r>
        <w:rPr>
          <w:rFonts w:eastAsia="Times New Roman" w:cs="Times New Roman"/>
          <w:szCs w:val="24"/>
        </w:rPr>
        <w:t xml:space="preserve">τικά, θα μειωθεί ο φορολογικός συντελεστής για τις επιχειρήσεις κατά μία μονάδα, από το 29% που ισχύει σήμερα, στο 28%. Και στη συνέχεια, με αυτή την τροπολογία, μειώνεται σταδιακά ο φορολογικός συντελεστής </w:t>
      </w:r>
      <w:r>
        <w:rPr>
          <w:rFonts w:eastAsia="Times New Roman" w:cs="Times New Roman"/>
          <w:szCs w:val="24"/>
        </w:rPr>
        <w:t>σ</w:t>
      </w:r>
      <w:r>
        <w:rPr>
          <w:rFonts w:eastAsia="Times New Roman" w:cs="Times New Roman"/>
          <w:szCs w:val="24"/>
        </w:rPr>
        <w:t xml:space="preserve">το 27% το 2020, στο 26% το 2021 και στο 25% για </w:t>
      </w:r>
      <w:r>
        <w:rPr>
          <w:rFonts w:eastAsia="Times New Roman" w:cs="Times New Roman"/>
          <w:szCs w:val="24"/>
        </w:rPr>
        <w:t xml:space="preserve">το 2022 και για τα επόμενα έτη. </w:t>
      </w:r>
    </w:p>
    <w:p w14:paraId="0E0C9F7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Δηλαδή τι μας λέτε, κυρίες και κύριοι της Κυβέρνησης; Ότι παραλάβατε τον συντελεστή φορολόγησης των επιχειρήσεων στο 26% το 2015, τον αυξήσατε στο 29% και τώρα οι επιχειρήσεις και η πραγματική οικονομία θα περιμένουν το 202</w:t>
      </w:r>
      <w:r>
        <w:rPr>
          <w:rFonts w:eastAsia="Times New Roman" w:cs="Times New Roman"/>
          <w:szCs w:val="24"/>
        </w:rPr>
        <w:t xml:space="preserve">2 για να φορολογούνται με τον φορολογικό συντελεστή 26% που φορολογούνταν το 2014. Μιλάμε για οκτώ χρόνια χαμένα. </w:t>
      </w:r>
    </w:p>
    <w:p w14:paraId="0E0C9F7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εδώ η λύση είναι μία και είναι η πρόταση της Νέας Δημοκρατίας. Εμείς έχουμε δεσμευτεί για τη μείωση του φορολογικού συντελεστή για τις επ</w:t>
      </w:r>
      <w:r>
        <w:rPr>
          <w:rFonts w:eastAsia="Times New Roman" w:cs="Times New Roman"/>
          <w:szCs w:val="24"/>
        </w:rPr>
        <w:t xml:space="preserve">ιχειρήσεις στο 20% άμεσα και μείωση της φορολογίας των μερισμάτων από το 15% που ισχύει σήμερα στο 5%, γιατί είναι ο μόνος τρόπος για να αναπτυχθεί η οικονομία. Ενώ εσείς ο μόνος τρόπος που </w:t>
      </w:r>
      <w:r>
        <w:rPr>
          <w:rFonts w:eastAsia="Times New Roman" w:cs="Times New Roman"/>
          <w:szCs w:val="24"/>
        </w:rPr>
        <w:t xml:space="preserve">ξέρετε και </w:t>
      </w:r>
      <w:r>
        <w:rPr>
          <w:rFonts w:eastAsia="Times New Roman" w:cs="Times New Roman"/>
          <w:szCs w:val="24"/>
        </w:rPr>
        <w:t xml:space="preserve">το </w:t>
      </w:r>
      <w:r>
        <w:rPr>
          <w:rFonts w:eastAsia="Times New Roman" w:cs="Times New Roman"/>
          <w:szCs w:val="24"/>
        </w:rPr>
        <w:t xml:space="preserve">έχετε </w:t>
      </w:r>
      <w:r>
        <w:rPr>
          <w:rFonts w:eastAsia="Times New Roman" w:cs="Times New Roman"/>
          <w:szCs w:val="24"/>
        </w:rPr>
        <w:t>αποδείξει</w:t>
      </w:r>
      <w:r>
        <w:rPr>
          <w:rFonts w:eastAsia="Times New Roman" w:cs="Times New Roman"/>
          <w:szCs w:val="24"/>
        </w:rPr>
        <w:t>,</w:t>
      </w:r>
      <w:r>
        <w:rPr>
          <w:rFonts w:eastAsia="Times New Roman" w:cs="Times New Roman"/>
          <w:szCs w:val="24"/>
        </w:rPr>
        <w:t xml:space="preserve"> είναι να επιβάλλετε φόρους. Είστε η</w:t>
      </w:r>
      <w:r>
        <w:rPr>
          <w:rFonts w:eastAsia="Times New Roman" w:cs="Times New Roman"/>
          <w:szCs w:val="24"/>
        </w:rPr>
        <w:t xml:space="preserve"> Κυβέρνηση που επέβαλε είκοσι εννιά νέους φόρους. Έφερε ένα αχρείαστο και επώδυνο μνημόνιο με μέτρα 9,5 δισεκατομμύρια ευρώ και διέλυσε το τραπεζικό σύστημα. Είστε η Κυβέρνηση των φόρων, των κατασχέσεων και των πλειστηριασμών. </w:t>
      </w:r>
    </w:p>
    <w:p w14:paraId="0E0C9F72" w14:textId="77777777" w:rsidR="00BD61E1" w:rsidRDefault="00340392">
      <w:pPr>
        <w:spacing w:line="600" w:lineRule="auto"/>
        <w:ind w:firstLine="720"/>
        <w:jc w:val="both"/>
        <w:rPr>
          <w:rFonts w:eastAsia="Times New Roman"/>
          <w:szCs w:val="24"/>
        </w:rPr>
      </w:pPr>
      <w:r>
        <w:rPr>
          <w:rFonts w:eastAsia="Times New Roman" w:cs="Times New Roman"/>
          <w:szCs w:val="24"/>
        </w:rPr>
        <w:t xml:space="preserve">Η Ελλάδα, όμως, αξίζει κάτι </w:t>
      </w:r>
      <w:r>
        <w:rPr>
          <w:rFonts w:eastAsia="Times New Roman" w:cs="Times New Roman"/>
          <w:szCs w:val="24"/>
        </w:rPr>
        <w:t xml:space="preserve">καλύτερο από αυτό που υφίσταται από τον κ. Τσίπρα και την Κυβέρνησή του, που δεν διστάζει να </w:t>
      </w:r>
      <w:proofErr w:type="spellStart"/>
      <w:r>
        <w:rPr>
          <w:rFonts w:eastAsia="Times New Roman" w:cs="Times New Roman"/>
          <w:szCs w:val="24"/>
        </w:rPr>
        <w:t>εργαλειοποιεί</w:t>
      </w:r>
      <w:proofErr w:type="spellEnd"/>
      <w:r>
        <w:rPr>
          <w:rFonts w:eastAsia="Times New Roman" w:cs="Times New Roman"/>
          <w:szCs w:val="24"/>
        </w:rPr>
        <w:t xml:space="preserve"> τα εθνικά θέματα, ζητήματα όπως το μεταναστευτικό, να ανοίγει μέτωπο με την </w:t>
      </w:r>
      <w:r>
        <w:rPr>
          <w:rFonts w:eastAsia="Times New Roman" w:cs="Times New Roman"/>
          <w:szCs w:val="24"/>
        </w:rPr>
        <w:lastRenderedPageBreak/>
        <w:t>Ορθοδοξία και όλα αυτά να τα μετατρέπει σε ένα τεράστιο παζάρι συναλλαγής</w:t>
      </w:r>
      <w:r>
        <w:rPr>
          <w:rFonts w:eastAsia="Times New Roman" w:cs="Times New Roman"/>
          <w:szCs w:val="24"/>
        </w:rPr>
        <w:t xml:space="preserve"> και ανταλλαγμάτων, από τα οποία ο μεγάλος χαμένος είναι η ίδια η Ελλάδα και ο ελληνισμός.</w:t>
      </w:r>
    </w:p>
    <w:p w14:paraId="0E0C9F73" w14:textId="77777777" w:rsidR="00BD61E1" w:rsidRDefault="00340392">
      <w:pPr>
        <w:spacing w:after="0" w:line="600" w:lineRule="auto"/>
        <w:ind w:firstLine="720"/>
        <w:jc w:val="both"/>
        <w:rPr>
          <w:rFonts w:eastAsia="Times New Roman"/>
          <w:szCs w:val="24"/>
        </w:rPr>
      </w:pPr>
      <w:r w:rsidRPr="00537A71">
        <w:rPr>
          <w:rFonts w:eastAsia="Times New Roman"/>
          <w:szCs w:val="24"/>
        </w:rPr>
        <w:t>Η χώρα χρειάζεται μια άλλη Κυβέρνηση. Η πλειοψηφία των πολιτών απαιτεί εκλογές, για να μην τεθούν σε κίνδυνο ύψιστα εθνικά συμφέροντα από αυτή την Κυβέρνηση, αλλά κα</w:t>
      </w:r>
      <w:r w:rsidRPr="00537A71">
        <w:rPr>
          <w:rFonts w:eastAsia="Times New Roman"/>
          <w:szCs w:val="24"/>
        </w:rPr>
        <w:t>ι για να εφαρμοστεί μια άλλη πολιτική, που θα τερματίσει το</w:t>
      </w:r>
      <w:r>
        <w:rPr>
          <w:rFonts w:eastAsia="Times New Roman"/>
          <w:szCs w:val="24"/>
        </w:rPr>
        <w:t>ν</w:t>
      </w:r>
      <w:r w:rsidRPr="00537A71">
        <w:rPr>
          <w:rFonts w:eastAsia="Times New Roman"/>
          <w:szCs w:val="24"/>
        </w:rPr>
        <w:t xml:space="preserve"> σημερινό παραλογισμό της </w:t>
      </w:r>
      <w:proofErr w:type="spellStart"/>
      <w:r w:rsidRPr="00537A71">
        <w:rPr>
          <w:rFonts w:eastAsia="Times New Roman"/>
          <w:szCs w:val="24"/>
        </w:rPr>
        <w:t>υπερφορολόγησης</w:t>
      </w:r>
      <w:proofErr w:type="spellEnd"/>
      <w:r w:rsidRPr="00537A71">
        <w:rPr>
          <w:rFonts w:eastAsia="Times New Roman"/>
          <w:szCs w:val="24"/>
        </w:rPr>
        <w:t>.</w:t>
      </w:r>
      <w:r>
        <w:rPr>
          <w:rFonts w:eastAsia="Times New Roman"/>
          <w:szCs w:val="24"/>
        </w:rPr>
        <w:t xml:space="preserve"> </w:t>
      </w:r>
      <w:r w:rsidRPr="00537A71">
        <w:rPr>
          <w:rFonts w:eastAsia="Times New Roman"/>
          <w:szCs w:val="24"/>
        </w:rPr>
        <w:t xml:space="preserve">Αυτή θα είναι η </w:t>
      </w:r>
      <w:r>
        <w:rPr>
          <w:rFonts w:eastAsia="Times New Roman"/>
          <w:szCs w:val="24"/>
        </w:rPr>
        <w:t>κ</w:t>
      </w:r>
      <w:r w:rsidRPr="00537A71">
        <w:rPr>
          <w:rFonts w:eastAsia="Times New Roman"/>
          <w:szCs w:val="24"/>
        </w:rPr>
        <w:t>υβέρνηση της Νέας Δημοκρατίας και του Κυριάκου Μητσοτάκη</w:t>
      </w:r>
      <w:r>
        <w:rPr>
          <w:rFonts w:eastAsia="Times New Roman"/>
          <w:szCs w:val="24"/>
        </w:rPr>
        <w:t>.</w:t>
      </w:r>
    </w:p>
    <w:p w14:paraId="0E0C9F74" w14:textId="77777777" w:rsidR="00BD61E1" w:rsidRDefault="00340392">
      <w:pPr>
        <w:spacing w:after="0" w:line="600" w:lineRule="auto"/>
        <w:ind w:firstLine="720"/>
        <w:jc w:val="both"/>
        <w:rPr>
          <w:rFonts w:eastAsia="Times New Roman"/>
          <w:szCs w:val="24"/>
        </w:rPr>
      </w:pPr>
      <w:r>
        <w:rPr>
          <w:rFonts w:eastAsia="Times New Roman"/>
          <w:szCs w:val="24"/>
        </w:rPr>
        <w:t>Σας ευχαριστώ.</w:t>
      </w:r>
    </w:p>
    <w:p w14:paraId="0E0C9F75" w14:textId="77777777" w:rsidR="00BD61E1" w:rsidRDefault="00340392">
      <w:pPr>
        <w:spacing w:line="600" w:lineRule="auto"/>
        <w:ind w:firstLine="720"/>
        <w:jc w:val="center"/>
        <w:rPr>
          <w:rFonts w:eastAsia="Times New Roman" w:cs="Times New Roman"/>
          <w:szCs w:val="24"/>
        </w:rPr>
      </w:pPr>
      <w:r w:rsidRPr="00517DAE">
        <w:rPr>
          <w:rFonts w:eastAsia="Times New Roman" w:cs="Times New Roman"/>
          <w:szCs w:val="24"/>
        </w:rPr>
        <w:t>(Χ</w:t>
      </w:r>
      <w:r>
        <w:rPr>
          <w:rFonts w:eastAsia="Times New Roman" w:cs="Times New Roman"/>
          <w:szCs w:val="24"/>
        </w:rPr>
        <w:t>ειροκροτήματα από την πτέρυγα της Νέας Δημοκρατίας)</w:t>
      </w:r>
    </w:p>
    <w:p w14:paraId="0E0C9F76" w14:textId="77777777" w:rsidR="00BD61E1" w:rsidRDefault="00340392">
      <w:pPr>
        <w:spacing w:line="600" w:lineRule="auto"/>
        <w:ind w:firstLine="720"/>
        <w:jc w:val="both"/>
        <w:rPr>
          <w:rFonts w:eastAsia="Times New Roman" w:cs="Times New Roman"/>
          <w:szCs w:val="24"/>
        </w:rPr>
      </w:pPr>
      <w:r w:rsidRPr="00537A71">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Απόστολο </w:t>
      </w:r>
      <w:proofErr w:type="spellStart"/>
      <w:r>
        <w:rPr>
          <w:rFonts w:eastAsia="Times New Roman" w:cs="Times New Roman"/>
          <w:szCs w:val="24"/>
        </w:rPr>
        <w:t>Βεσυρόπουλο</w:t>
      </w:r>
      <w:proofErr w:type="spellEnd"/>
      <w:r>
        <w:rPr>
          <w:rFonts w:eastAsia="Times New Roman" w:cs="Times New Roman"/>
          <w:szCs w:val="24"/>
        </w:rPr>
        <w:t>.</w:t>
      </w:r>
    </w:p>
    <w:p w14:paraId="0E0C9F7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Τον λόγο έχει ο κ. Άδωνις Γεωργιάδης, Βουλευτής της Νέας Δημοκρατίας, για επτά λεπτά.</w:t>
      </w:r>
    </w:p>
    <w:p w14:paraId="0E0C9F78" w14:textId="77777777" w:rsidR="00BD61E1" w:rsidRDefault="00340392">
      <w:pPr>
        <w:tabs>
          <w:tab w:val="left" w:pos="2940"/>
        </w:tabs>
        <w:spacing w:line="600" w:lineRule="auto"/>
        <w:ind w:firstLine="720"/>
        <w:jc w:val="both"/>
        <w:rPr>
          <w:rFonts w:eastAsia="Times New Roman"/>
          <w:szCs w:val="24"/>
        </w:rPr>
      </w:pPr>
      <w:r w:rsidRPr="00767DD5">
        <w:rPr>
          <w:rFonts w:eastAsia="Times New Roman"/>
          <w:b/>
          <w:szCs w:val="24"/>
        </w:rPr>
        <w:t>ΣΠΥΡΙΔΩΝ</w:t>
      </w:r>
      <w:r>
        <w:rPr>
          <w:rFonts w:eastAsia="Times New Roman"/>
          <w:b/>
          <w:szCs w:val="24"/>
        </w:rPr>
        <w:t xml:space="preserve"> </w:t>
      </w:r>
      <w:r w:rsidRPr="00767DD5">
        <w:rPr>
          <w:rFonts w:eastAsia="Times New Roman"/>
          <w:b/>
          <w:szCs w:val="24"/>
        </w:rPr>
        <w:t>-</w:t>
      </w:r>
      <w:r>
        <w:rPr>
          <w:rFonts w:eastAsia="Times New Roman"/>
          <w:b/>
          <w:szCs w:val="24"/>
        </w:rPr>
        <w:t xml:space="preserve"> </w:t>
      </w:r>
      <w:r w:rsidRPr="00767DD5">
        <w:rPr>
          <w:rFonts w:eastAsia="Times New Roman"/>
          <w:b/>
          <w:szCs w:val="24"/>
        </w:rPr>
        <w:t>ΑΔΩΝΙΣ ΓΕΩΡΓΙΑΔΗΣ:</w:t>
      </w:r>
      <w:r>
        <w:rPr>
          <w:rFonts w:eastAsia="Times New Roman"/>
          <w:szCs w:val="24"/>
        </w:rPr>
        <w:t xml:space="preserve"> Ευχαριστώ πάρα πολύ, κύριε Πρόεδρε.</w:t>
      </w:r>
    </w:p>
    <w:p w14:paraId="0E0C9F79"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Ξεκινώ, κύριε Υπουργέ, με αυ</w:t>
      </w:r>
      <w:r>
        <w:rPr>
          <w:rFonts w:eastAsia="Times New Roman"/>
          <w:szCs w:val="24"/>
        </w:rPr>
        <w:t xml:space="preserve">τά που άκουσα από τον κ. Τσίπρα, ο οποίος ομολογώ ότι κάθε φορά καταφέρνει και με εκπλήσσει έτι περαιτέρω. </w:t>
      </w:r>
      <w:r>
        <w:rPr>
          <w:rFonts w:eastAsia="Times New Roman"/>
          <w:szCs w:val="24"/>
        </w:rPr>
        <w:lastRenderedPageBreak/>
        <w:t xml:space="preserve">Παίρνω το βασικό του επιχείρημα, ότι αυτές οι εκατό μέρες που διανύσαμε από την 21η Αυγούστου είναι οι εκατό πρώτες μέρες της διακυβερνήσεώς σας και </w:t>
      </w:r>
      <w:r>
        <w:rPr>
          <w:rFonts w:eastAsia="Times New Roman"/>
          <w:szCs w:val="24"/>
        </w:rPr>
        <w:t xml:space="preserve">ότι πρέπει να κριθείτε μόνο γι’ αυτές τις εκατό μέρες, γιατί όλες οι προηγούμενες μέρες ήταν </w:t>
      </w:r>
      <w:proofErr w:type="spellStart"/>
      <w:r>
        <w:rPr>
          <w:rFonts w:eastAsia="Times New Roman"/>
          <w:szCs w:val="24"/>
        </w:rPr>
        <w:t>μνημονιακές</w:t>
      </w:r>
      <w:proofErr w:type="spellEnd"/>
      <w:r>
        <w:rPr>
          <w:rFonts w:eastAsia="Times New Roman"/>
          <w:szCs w:val="24"/>
        </w:rPr>
        <w:t xml:space="preserve"> και, άρα δεν ανήκουν σ’ εσάς. Πολύ ωραία!</w:t>
      </w:r>
    </w:p>
    <w:p w14:paraId="0E0C9F7A"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Προχωρώ λίγο τον συλλογισμό. Άρα όλες οι κατηγορίες σας κατά της </w:t>
      </w:r>
      <w:r>
        <w:rPr>
          <w:rFonts w:eastAsia="Times New Roman"/>
          <w:szCs w:val="24"/>
        </w:rPr>
        <w:t>κ</w:t>
      </w:r>
      <w:r>
        <w:rPr>
          <w:rFonts w:eastAsia="Times New Roman"/>
          <w:szCs w:val="24"/>
        </w:rPr>
        <w:t>υβερνήσεως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εξαφανίζονται</w:t>
      </w:r>
      <w:r>
        <w:rPr>
          <w:rFonts w:eastAsia="Times New Roman"/>
          <w:szCs w:val="24"/>
        </w:rPr>
        <w:t>, διότι η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δεν είχε ούτε εκατό μέρες χωρίς μνημόνιο.</w:t>
      </w:r>
    </w:p>
    <w:p w14:paraId="0E0C9F7B"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Άρα υπό την έννοια αυτή ό,τι έχετε πει κατά της προηγούμενης </w:t>
      </w:r>
      <w:r>
        <w:rPr>
          <w:rFonts w:eastAsia="Times New Roman"/>
          <w:szCs w:val="24"/>
        </w:rPr>
        <w:t>κ</w:t>
      </w:r>
      <w:r>
        <w:rPr>
          <w:rFonts w:eastAsia="Times New Roman"/>
          <w:szCs w:val="24"/>
        </w:rPr>
        <w:t>υβερνήσεως αποτελεί στην ουσία μόνο κατηγορία κατά των κακών ξένων δανειστών, οι οποίοι επέβαλλαν και σε εσάς μέτ</w:t>
      </w:r>
      <w:r>
        <w:rPr>
          <w:rFonts w:eastAsia="Times New Roman"/>
          <w:szCs w:val="24"/>
        </w:rPr>
        <w:t xml:space="preserve">ρα, όπως επέβαλλαν και σ’ εμάς. </w:t>
      </w:r>
    </w:p>
    <w:p w14:paraId="0E0C9F7C"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Όμως εδώ τι λέει ο κ. Τσίπρας; Οι κακοί δανειστές ήταν κακοί δανειστές επί Τσίπρα και επέβαλλαν μέτρα, αλλά ήταν καλοί δανειστές επί Σαμαρά και δεν επέβαλλαν μέτρα.</w:t>
      </w:r>
    </w:p>
    <w:p w14:paraId="0E0C9F7D"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Αυτό το λέω μόνο για να καταλάβουμε το μέγεθος του παραλογ</w:t>
      </w:r>
      <w:r>
        <w:rPr>
          <w:rFonts w:eastAsia="Times New Roman"/>
          <w:szCs w:val="24"/>
        </w:rPr>
        <w:t>ισμού που κρύβει αυτό το επιχείρημα, το οποίο θα μου επιτρέψετε να πω ότι δεν πείθει ούτε τα στελέχη της Κεντρικής Πολιτικής Επιτροπής του ΣΥΡΙΖΑ.</w:t>
      </w:r>
    </w:p>
    <w:p w14:paraId="0E0C9F7E"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lastRenderedPageBreak/>
        <w:t>Πάμε στο δεύτερο επιχείρημα: «Είναι δυνατόν, εσείς της Νέας Δημοκρατίας, να ψέγετε εμάς για το ότι δεν καταργ</w:t>
      </w:r>
      <w:r>
        <w:rPr>
          <w:rFonts w:eastAsia="Times New Roman"/>
          <w:szCs w:val="24"/>
        </w:rPr>
        <w:t xml:space="preserve">ήσαμε τον ΕΝΦΙΑ; Πώς τολμάτε;» Και απάντησε πολύ ωραία ο συνάδελφος, ο κ. </w:t>
      </w:r>
      <w:proofErr w:type="spellStart"/>
      <w:r>
        <w:rPr>
          <w:rFonts w:eastAsia="Times New Roman"/>
          <w:szCs w:val="24"/>
        </w:rPr>
        <w:t>Μπουκώρος</w:t>
      </w:r>
      <w:proofErr w:type="spellEnd"/>
      <w:r>
        <w:rPr>
          <w:rFonts w:eastAsia="Times New Roman"/>
          <w:szCs w:val="24"/>
        </w:rPr>
        <w:t>: «Βρε παιδιά, το ΕΕΤΗΔΕ -γιατί ο ΕΝΦΙΑ</w:t>
      </w:r>
      <w:r w:rsidRPr="00987ABB">
        <w:rPr>
          <w:rFonts w:eastAsia="Times New Roman"/>
          <w:szCs w:val="24"/>
        </w:rPr>
        <w:t xml:space="preserve"> </w:t>
      </w:r>
      <w:r>
        <w:rPr>
          <w:rFonts w:eastAsia="Times New Roman"/>
          <w:szCs w:val="24"/>
        </w:rPr>
        <w:t xml:space="preserve">είναι εξέλιξη του ΕΕΤΗΔΕ- το ψήφισε ο κ. </w:t>
      </w:r>
      <w:proofErr w:type="spellStart"/>
      <w:r>
        <w:rPr>
          <w:rFonts w:eastAsia="Times New Roman"/>
          <w:szCs w:val="24"/>
        </w:rPr>
        <w:t>Κουρουμπλής</w:t>
      </w:r>
      <w:proofErr w:type="spellEnd"/>
      <w:r>
        <w:rPr>
          <w:rFonts w:eastAsia="Times New Roman"/>
          <w:szCs w:val="24"/>
        </w:rPr>
        <w:t>, το ψήφισε η κ</w:t>
      </w:r>
      <w:r>
        <w:rPr>
          <w:rFonts w:eastAsia="Times New Roman"/>
          <w:szCs w:val="24"/>
        </w:rPr>
        <w:t>.</w:t>
      </w:r>
      <w:r>
        <w:rPr>
          <w:rFonts w:eastAsia="Times New Roman"/>
          <w:szCs w:val="24"/>
        </w:rPr>
        <w:t xml:space="preserve"> </w:t>
      </w:r>
      <w:proofErr w:type="spellStart"/>
      <w:r>
        <w:rPr>
          <w:rFonts w:eastAsia="Times New Roman"/>
          <w:szCs w:val="24"/>
        </w:rPr>
        <w:t>Τζάκρη</w:t>
      </w:r>
      <w:proofErr w:type="spellEnd"/>
      <w:r>
        <w:rPr>
          <w:rFonts w:eastAsia="Times New Roman"/>
          <w:szCs w:val="24"/>
        </w:rPr>
        <w:t xml:space="preserve">, το ψήφισε ο κ. </w:t>
      </w:r>
      <w:proofErr w:type="spellStart"/>
      <w:r>
        <w:rPr>
          <w:rFonts w:eastAsia="Times New Roman"/>
          <w:szCs w:val="24"/>
        </w:rPr>
        <w:t>Μπόλαρης</w:t>
      </w:r>
      <w:proofErr w:type="spellEnd"/>
      <w:r>
        <w:rPr>
          <w:rFonts w:eastAsia="Times New Roman"/>
          <w:szCs w:val="24"/>
        </w:rPr>
        <w:t>, το ψήφισε η κ</w:t>
      </w:r>
      <w:r>
        <w:rPr>
          <w:rFonts w:eastAsia="Times New Roman"/>
          <w:szCs w:val="24"/>
        </w:rPr>
        <w:t>.</w:t>
      </w:r>
      <w:r>
        <w:rPr>
          <w:rFonts w:eastAsia="Times New Roman"/>
          <w:szCs w:val="24"/>
        </w:rPr>
        <w:t xml:space="preserve"> Ξενογιαννακοπούλ</w:t>
      </w:r>
      <w:r>
        <w:rPr>
          <w:rFonts w:eastAsia="Times New Roman"/>
          <w:szCs w:val="24"/>
        </w:rPr>
        <w:t>ου. Άρα αν θέλει σε κάποιον να κουνήσει το δάχτυλο ο κ. Τσίπρας</w:t>
      </w:r>
      <w:r>
        <w:rPr>
          <w:rFonts w:eastAsia="Times New Roman"/>
          <w:szCs w:val="24"/>
        </w:rPr>
        <w:t xml:space="preserve"> πρέπει</w:t>
      </w:r>
      <w:r>
        <w:rPr>
          <w:rFonts w:eastAsia="Times New Roman"/>
          <w:szCs w:val="24"/>
        </w:rPr>
        <w:t xml:space="preserve"> να πάει στους Υπουργούς και στους Βουλευτές του».</w:t>
      </w:r>
    </w:p>
    <w:p w14:paraId="0E0C9F7F"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Όμως εγώ θα πάω και ένα βήμα παραπέρα. Είπε και κάτι άλλο ο κ. Τσίπρας σε σχέση με τον ΕΝΦΙΑ, που είναι ακόμα πιο αστείο. Κατηγόρησε το</w:t>
      </w:r>
      <w:r>
        <w:rPr>
          <w:rFonts w:eastAsia="Times New Roman"/>
          <w:szCs w:val="24"/>
        </w:rPr>
        <w:t>ν Κυριάκο Μητσοτάκη ότι η πρόταση –λέει- που έκανε ο Μητσοτάκης στη ΔΕΘ είναι αντισυνταγματική…</w:t>
      </w:r>
    </w:p>
    <w:p w14:paraId="0E0C9F80" w14:textId="77777777" w:rsidR="00BD61E1" w:rsidRDefault="00340392">
      <w:pPr>
        <w:tabs>
          <w:tab w:val="left" w:pos="2940"/>
        </w:tabs>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Είναι.</w:t>
      </w:r>
    </w:p>
    <w:p w14:paraId="0E0C9F81" w14:textId="77777777" w:rsidR="00BD61E1" w:rsidRDefault="00340392">
      <w:pPr>
        <w:tabs>
          <w:tab w:val="left" w:pos="2940"/>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w:t>
      </w:r>
      <w:r>
        <w:rPr>
          <w:rFonts w:eastAsia="Times New Roman"/>
          <w:szCs w:val="24"/>
        </w:rPr>
        <w:t>και δεν μπορεί  ο Τσίπρας να δεχθεί ότι ο Αρχηγός της Αντιπολίτευσης έκανε κάτι το αντισυνταγματικό.</w:t>
      </w:r>
    </w:p>
    <w:p w14:paraId="0E0C9F82"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 xml:space="preserve">Πάμε, λοιπόν, να θυμηθούμε λίγο, κυρία </w:t>
      </w:r>
      <w:proofErr w:type="spellStart"/>
      <w:r>
        <w:rPr>
          <w:rFonts w:eastAsia="Times New Roman"/>
          <w:szCs w:val="24"/>
        </w:rPr>
        <w:t>Βάκη</w:t>
      </w:r>
      <w:proofErr w:type="spellEnd"/>
      <w:r>
        <w:rPr>
          <w:rFonts w:eastAsia="Times New Roman"/>
          <w:szCs w:val="24"/>
        </w:rPr>
        <w:t xml:space="preserve">, τον κ. Τσίπρα, γιατί εδώ ξεχνάμε στην Ελλάδα. Όταν </w:t>
      </w:r>
      <w:proofErr w:type="spellStart"/>
      <w:r>
        <w:rPr>
          <w:rFonts w:eastAsia="Times New Roman"/>
          <w:szCs w:val="24"/>
        </w:rPr>
        <w:t>πρωτομπήκε</w:t>
      </w:r>
      <w:proofErr w:type="spellEnd"/>
      <w:r>
        <w:rPr>
          <w:rFonts w:eastAsia="Times New Roman"/>
          <w:szCs w:val="24"/>
        </w:rPr>
        <w:t xml:space="preserve"> το ΕΕΤΗΔΕ –εσείς μπορεί να μην το θυμάστε, εγώ έχω, δυστυχώς, καλή μνήμη- ο κ. Τσίπρας γύρναγε στα κα</w:t>
      </w:r>
      <w:r>
        <w:rPr>
          <w:rFonts w:eastAsia="Times New Roman"/>
          <w:szCs w:val="24"/>
        </w:rPr>
        <w:lastRenderedPageBreak/>
        <w:t>νάλια και ήταν στην εκπομπή του φίλου μου, του Γ</w:t>
      </w:r>
      <w:r>
        <w:rPr>
          <w:rFonts w:eastAsia="Times New Roman"/>
          <w:szCs w:val="24"/>
        </w:rPr>
        <w:t xml:space="preserve">ιώργου του Αυτιά, τον οποίον κατηγόρησε την περασμένη εβδομάδα –τώρα δεν του αρέσει ο Αυτιάς, </w:t>
      </w:r>
      <w:r>
        <w:rPr>
          <w:rFonts w:eastAsia="Times New Roman"/>
          <w:szCs w:val="24"/>
        </w:rPr>
        <w:t xml:space="preserve">ενώ </w:t>
      </w:r>
      <w:r>
        <w:rPr>
          <w:rFonts w:eastAsia="Times New Roman"/>
          <w:szCs w:val="24"/>
        </w:rPr>
        <w:t>παλιά του άρεσε-  που είπε ότι το ΕΕΤΗΔΕ είναι αντισυνταγματικός και, μάλιστα, είπε: «Εγώ δεν θα πληρώσω και θα καταθέσω αυτό που μου αναλογεί στο ΚΕΘΕΑ». Τότ</w:t>
      </w:r>
      <w:r>
        <w:rPr>
          <w:rFonts w:eastAsia="Times New Roman"/>
          <w:szCs w:val="24"/>
        </w:rPr>
        <w:t>ε θυμάμαι εγώ είχα κάνει ερώτηση στη Βουλή να  δω αν είχε καταθέσει στο ΚΕΘΕΑ λεφτά. Φυσικά και σ’ αυτό είπε ψέματα. Ούτε ένα ευρώ δεν είχε δώσει στο ΚΕΘΕΑ. Είχε πληρώσει προφανώς το ΕΕΤΗΔΕ μια χαρά. Βγήκε και σε άλλη εκπομπή του Γιώργου Αυτιά και είπε ότι</w:t>
      </w:r>
      <w:r>
        <w:rPr>
          <w:rFonts w:eastAsia="Times New Roman"/>
          <w:szCs w:val="24"/>
        </w:rPr>
        <w:t xml:space="preserve"> «το είχα πει ρητορικά, γιατί δεν έχω ακίνητο, άρα δεν υποχρεούμουν να πληρώσω το ΕΕΤΗΔΕ και γι’ αυτό δεν έδωσα τίποτα στο ΚΕΘΕΑ, όπως με κατηγορεί ο Γεωργιάδης»</w:t>
      </w:r>
      <w:r>
        <w:rPr>
          <w:rFonts w:eastAsia="Times New Roman"/>
          <w:szCs w:val="24"/>
        </w:rPr>
        <w:t>.</w:t>
      </w:r>
      <w:r>
        <w:rPr>
          <w:rFonts w:eastAsia="Times New Roman"/>
          <w:szCs w:val="24"/>
        </w:rPr>
        <w:t xml:space="preserve"> </w:t>
      </w:r>
      <w:r>
        <w:rPr>
          <w:rFonts w:eastAsia="Times New Roman"/>
          <w:szCs w:val="24"/>
        </w:rPr>
        <w:t xml:space="preserve">Μετά, όμως, βγήκε 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του και μια χαρά ακίνητο είχε. Άρα είχε πει και σ’ αυτό ψέ</w:t>
      </w:r>
      <w:r>
        <w:rPr>
          <w:rFonts w:eastAsia="Times New Roman"/>
          <w:szCs w:val="24"/>
        </w:rPr>
        <w:t>μα. Ψέμα εις τον κύβο είμαστε τώρα. Τρία ψέματα στη σειρά έχουμε.</w:t>
      </w:r>
    </w:p>
    <w:p w14:paraId="0E0C9F83"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Πάμε, όμως, στο καλύτερο ως προς την αντισυνταγματικότητα. Όχι μόνο ήταν αντισυνταγματικοί το ΕΕΤΗΔΕ και μετά και ο ΕΝΦΙΑ, αλλά έχει τον συνεταίρο, τον Πάνο Καμμένο, οι οποίοι, αν θυμάστε, κ</w:t>
      </w:r>
      <w:r>
        <w:rPr>
          <w:rFonts w:eastAsia="Times New Roman"/>
          <w:szCs w:val="24"/>
        </w:rPr>
        <w:t xml:space="preserve">ύριε Υπουργέ, -βεβαίως το θυμάστε- είχαν κάνει </w:t>
      </w:r>
      <w:r>
        <w:rPr>
          <w:rFonts w:eastAsia="Times New Roman"/>
          <w:szCs w:val="24"/>
        </w:rPr>
        <w:t>σ</w:t>
      </w:r>
      <w:r>
        <w:rPr>
          <w:rFonts w:eastAsia="Times New Roman"/>
          <w:szCs w:val="24"/>
        </w:rPr>
        <w:t xml:space="preserve">υνέντευξη </w:t>
      </w:r>
      <w:r>
        <w:rPr>
          <w:rFonts w:eastAsia="Times New Roman"/>
          <w:szCs w:val="24"/>
        </w:rPr>
        <w:t>τ</w:t>
      </w:r>
      <w:r>
        <w:rPr>
          <w:rFonts w:eastAsia="Times New Roman"/>
          <w:szCs w:val="24"/>
        </w:rPr>
        <w:t>ύπου στο Ζάππειο μαζί με τον άλλον Υπουργό σας, τον Τέρενς Κουίκ, τον συνάδελφό σας και αφού εξηγού</w:t>
      </w:r>
      <w:r>
        <w:rPr>
          <w:rFonts w:eastAsia="Times New Roman"/>
          <w:szCs w:val="24"/>
        </w:rPr>
        <w:lastRenderedPageBreak/>
        <w:t>σαν ότι ο ΕΝΦΙΑ είναι αντισυνταγματικός και παράνομος, παρείχαν και δωρεάν νομική υποστήριξη οι Αν</w:t>
      </w:r>
      <w:r>
        <w:rPr>
          <w:rFonts w:eastAsia="Times New Roman"/>
          <w:szCs w:val="24"/>
        </w:rPr>
        <w:t xml:space="preserve">εξάρτητοι Έλληνες σε όποιον Έλληνα δεν </w:t>
      </w:r>
      <w:r>
        <w:rPr>
          <w:rFonts w:eastAsia="Times New Roman"/>
          <w:szCs w:val="24"/>
        </w:rPr>
        <w:t xml:space="preserve">ήθελε </w:t>
      </w:r>
      <w:r>
        <w:rPr>
          <w:rFonts w:eastAsia="Times New Roman"/>
          <w:szCs w:val="24"/>
        </w:rPr>
        <w:t>να πληρώσει τον ΕΝΦΙΑ, γιατί οι φοβεροί δικηγόροι του Τέρενς Κουίκ και του Πάνου του Καμμένου θα τους έσωζαν από τον ΕΝΦΙΑ, ο οποίος ήταν αντισυνταγματικός.</w:t>
      </w:r>
    </w:p>
    <w:p w14:paraId="0E0C9F84"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Όλα αυτά, βεβαίως, ήταν αντισυνταγματικά μέχρι το 2015</w:t>
      </w:r>
      <w:r>
        <w:rPr>
          <w:rFonts w:eastAsia="Times New Roman"/>
          <w:szCs w:val="24"/>
        </w:rPr>
        <w:t xml:space="preserve">, γιατί ως διά μαγείας από το 2015 και μετά, ιδιαίτερα μετά από την περίφημη </w:t>
      </w:r>
      <w:proofErr w:type="spellStart"/>
      <w:r>
        <w:rPr>
          <w:rFonts w:eastAsia="Times New Roman"/>
          <w:szCs w:val="24"/>
        </w:rPr>
        <w:t>κωλοτούμπα</w:t>
      </w:r>
      <w:proofErr w:type="spellEnd"/>
      <w:r>
        <w:rPr>
          <w:rFonts w:eastAsia="Times New Roman"/>
          <w:szCs w:val="24"/>
        </w:rPr>
        <w:t xml:space="preserve">, που έγινε διεθνής όρος –η μόνη πραγματική προσφορά του κ. Τσίπρα στη σύγχρονη ιστορία είναι ότι παρέδωσε μια ακόμη ελληνική λέξη στο διεθνές λεξιλόγιο, την </w:t>
      </w:r>
      <w:proofErr w:type="spellStart"/>
      <w:r>
        <w:rPr>
          <w:rFonts w:eastAsia="Times New Roman"/>
          <w:szCs w:val="24"/>
        </w:rPr>
        <w:t>κωλοτούμπα</w:t>
      </w:r>
      <w:proofErr w:type="spellEnd"/>
      <w:r>
        <w:rPr>
          <w:rFonts w:eastAsia="Times New Roman"/>
          <w:szCs w:val="24"/>
        </w:rPr>
        <w:t>-</w:t>
      </w:r>
      <w:r>
        <w:rPr>
          <w:rFonts w:eastAsia="Times New Roman"/>
          <w:szCs w:val="24"/>
        </w:rPr>
        <w:t xml:space="preserve"> ο ΕΝΦΙΑ έπαψε να είναι αντισυνταγματικός. Τότε ως διά μαγείας ο ΕΝΦΙΑ έγινε συνταγματικός, γιατί, βεβαίως, μόνο ως συνταγματικός φόρος μπορεί να εισπράττεται εδώ και τρία χρόνια από την Κυβέρνησή σας και μόνο ως συνταγματικός φόρος μπορεί να </w:t>
      </w:r>
      <w:proofErr w:type="spellStart"/>
      <w:r>
        <w:rPr>
          <w:rFonts w:eastAsia="Times New Roman"/>
          <w:szCs w:val="24"/>
        </w:rPr>
        <w:t>μειούται</w:t>
      </w:r>
      <w:proofErr w:type="spellEnd"/>
      <w:r>
        <w:rPr>
          <w:rFonts w:eastAsia="Times New Roman"/>
          <w:szCs w:val="24"/>
        </w:rPr>
        <w:t xml:space="preserve"> τώρα</w:t>
      </w:r>
      <w:r>
        <w:rPr>
          <w:rFonts w:eastAsia="Times New Roman"/>
          <w:szCs w:val="24"/>
        </w:rPr>
        <w:t>, έστω, όπως λέτε, ψευδώς, όπως θα πω ευθύς αμέσως, κατά 10%. Άρα κοινώς, κοντολογίς, όλη η πρώτη ομιλία του κ. Τσίπρα ήταν ψέματα. Δεν είχε μία αλήθεια μέσα.</w:t>
      </w:r>
    </w:p>
    <w:p w14:paraId="0E0C9F85" w14:textId="77777777" w:rsidR="00BD61E1" w:rsidRDefault="00340392">
      <w:pPr>
        <w:tabs>
          <w:tab w:val="left" w:pos="2940"/>
        </w:tabs>
        <w:spacing w:line="600" w:lineRule="auto"/>
        <w:ind w:firstLine="720"/>
        <w:jc w:val="both"/>
        <w:rPr>
          <w:rFonts w:eastAsia="Times New Roman"/>
          <w:szCs w:val="24"/>
        </w:rPr>
      </w:pPr>
      <w:r>
        <w:rPr>
          <w:rFonts w:eastAsia="Times New Roman"/>
          <w:szCs w:val="24"/>
        </w:rPr>
        <w:t>Πάμε τώρα στο μείζον. Ποιο είναι το μείζον επιχείρημα του κ. Τσίπρα; Ότι ο ΣΥΡΙΖΑ εκπροσωπεί τους</w:t>
      </w:r>
      <w:r>
        <w:rPr>
          <w:rFonts w:eastAsia="Times New Roman"/>
          <w:szCs w:val="24"/>
        </w:rPr>
        <w:t xml:space="preserve"> φτωχούς, ενώ ο Μητσοτάκης τους πλο</w:t>
      </w:r>
      <w:r>
        <w:rPr>
          <w:rFonts w:eastAsia="Times New Roman"/>
          <w:szCs w:val="24"/>
        </w:rPr>
        <w:t>ύσι</w:t>
      </w:r>
      <w:r>
        <w:rPr>
          <w:rFonts w:eastAsia="Times New Roman"/>
          <w:szCs w:val="24"/>
        </w:rPr>
        <w:t xml:space="preserve">ους. Αυτό είναι το βασικό επιχείρημα: «Εγώ, κύριοι» -είπε ο κ. Τσίπρας- «με </w:t>
      </w:r>
      <w:r>
        <w:rPr>
          <w:rFonts w:eastAsia="Times New Roman"/>
          <w:szCs w:val="24"/>
        </w:rPr>
        <w:lastRenderedPageBreak/>
        <w:t xml:space="preserve">όλα τα στραβά, με τις </w:t>
      </w:r>
      <w:proofErr w:type="spellStart"/>
      <w:r>
        <w:rPr>
          <w:rFonts w:eastAsia="Times New Roman"/>
          <w:szCs w:val="24"/>
        </w:rPr>
        <w:t>κωλοτούμπες</w:t>
      </w:r>
      <w:proofErr w:type="spellEnd"/>
      <w:r>
        <w:rPr>
          <w:rFonts w:eastAsia="Times New Roman"/>
          <w:szCs w:val="24"/>
        </w:rPr>
        <w:t xml:space="preserve"> μου, με όλα μου μάχομαι για τους φτωχούς, ενώ εσείς, κύριε Μητσοτάκη, είστε ο άνθρωπος των ελίτ».</w:t>
      </w:r>
    </w:p>
    <w:p w14:paraId="0E0C9F86"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Πάμε να δο</w:t>
      </w:r>
      <w:r>
        <w:rPr>
          <w:rFonts w:eastAsia="Times New Roman" w:cs="Times New Roman"/>
          <w:szCs w:val="24"/>
        </w:rPr>
        <w:t>ύμε τώρα αν αυτό ισχύει, πρώτα από όλα ως προς τον ΕΝΦΙΑ. Μειώνει –λέει- κατά 10%</w:t>
      </w:r>
      <w:r>
        <w:rPr>
          <w:rFonts w:eastAsia="Times New Roman" w:cs="Times New Roman"/>
          <w:szCs w:val="24"/>
        </w:rPr>
        <w:t>,</w:t>
      </w:r>
      <w:r>
        <w:rPr>
          <w:rFonts w:eastAsia="Times New Roman" w:cs="Times New Roman"/>
          <w:szCs w:val="24"/>
        </w:rPr>
        <w:t xml:space="preserve"> 20% και 30% τον ΕΝΦΙΑ που είναι μέχρι 60.000 ευρώ, άρα πάει και μειώνει τον ΕΝΦΙΑ στους φτωχούς. Και ακούστηκε ότι αυτό μπορεί να είναι τώρα 20 ευρώ και είπαν κάποιοι σωστά </w:t>
      </w:r>
      <w:r>
        <w:rPr>
          <w:rFonts w:eastAsia="Times New Roman" w:cs="Times New Roman"/>
          <w:szCs w:val="24"/>
        </w:rPr>
        <w:t xml:space="preserve">ότι τα 20 ευρώ είναι πολύ σημαντικά για έναν φτωχό άνθρωπο. Και εγώ θα πω αυτό, ότι είναι και τα 20 ευρώ σημαντικά για έναν φτωχό άνθρωπο. </w:t>
      </w:r>
    </w:p>
    <w:p w14:paraId="0E0C9F87"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Μειώνει, όμως, τον ΕΝΦΙΑ στους φτωχούς; Απάντηση: Όχι, διότι στο ενδιάμεσο έχει αυξήσει τις αντικειμενικές αξίες στο</w:t>
      </w:r>
      <w:r>
        <w:rPr>
          <w:rFonts w:eastAsia="Times New Roman" w:cs="Times New Roman"/>
          <w:szCs w:val="24"/>
        </w:rPr>
        <w:t xml:space="preserve">υς φτωχούς. Πλέον ο υπολογισμός του ΕΝΦΙΑ στους φτωχούς γίνεται επί ανωτέρων αντικειμενικών αξιών. Άρα τελικά οι περισσότεροι από αυτούς τους φτωχούς που περιμένουν τη μείωση δεν θα την δουν. </w:t>
      </w:r>
    </w:p>
    <w:p w14:paraId="0E0C9F88"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το ίδιο που κάνατε την περασμένη εβδομάδα με τις ασφαλιστ</w:t>
      </w:r>
      <w:r>
        <w:rPr>
          <w:rFonts w:eastAsia="Times New Roman" w:cs="Times New Roman"/>
          <w:szCs w:val="24"/>
        </w:rPr>
        <w:t>ικές εισφορές. Μειώσατε δήθεν τις ασφαλιστικές εισφορές επ’ αυτών που είχατε αυξήσει για τους ελευθέρους επαγγελματίες, αλλά ταυτόχρονα βάλατε στο ει</w:t>
      </w:r>
      <w:r>
        <w:rPr>
          <w:rFonts w:eastAsia="Times New Roman" w:cs="Times New Roman"/>
          <w:szCs w:val="24"/>
        </w:rPr>
        <w:lastRenderedPageBreak/>
        <w:t xml:space="preserve">σόδημα τις ασφαλιστικές εισφορές του ΕΦΚΑ, άρα αυξήσατε τον φόρο ισόποσα ή και ακόμα περισσότερο.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 xml:space="preserve">προφανώς, δεν έχετε μειώσει τίποτα για τους φτωχούς. </w:t>
      </w:r>
    </w:p>
    <w:p w14:paraId="0E0C9F89"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πώς θα μπορούσε, κυρίες και κύριοι συνάδελφοι, να είναι σύμμαχος των φτωχών μία κυβέρνηση η οποία κατήργησε το ΕΚΑΣ, καταργεί τώρα οικογενειακά επιδόματα ύψους 335 εκατομμυρίων ευρώ στον φετινό προϋ</w:t>
      </w:r>
      <w:r>
        <w:rPr>
          <w:rFonts w:eastAsia="Times New Roman" w:cs="Times New Roman"/>
          <w:szCs w:val="24"/>
        </w:rPr>
        <w:t xml:space="preserve">πολογισμό στη σελίδα 51 και η οποία αύξησε τον Φόρο Προστιθέμενης Αξίας από το 13% στο 24%; Μα, ο Φόρος Προστιθέμενης Αξίας ποιον βλάπτει περισσότερο, κυρίες και κύριοι συνάδελφοι; Τους πλουσίους ή τους φτωχούς; Άρα σε καμμία περίπτωση δεν είστε Κυβέρνηση </w:t>
      </w:r>
      <w:r>
        <w:rPr>
          <w:rFonts w:eastAsia="Times New Roman" w:cs="Times New Roman"/>
          <w:szCs w:val="24"/>
        </w:rPr>
        <w:t xml:space="preserve">των φτωχών. Είστε η Κυβέρνηση που «έγδαρε» τους φτωχούς σε ό,τι μπορέσατε και σε ό,τι προλάβατε. </w:t>
      </w:r>
    </w:p>
    <w:p w14:paraId="0E0C9F8A"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τα μεσαία στρώματα και τις επιχειρήσεις, καταθέτω μόνο για τα Πρακτικά αυτό που ήδη υπάρχει, απλώς για να το καταλάβει ο κόσμος. </w:t>
      </w:r>
    </w:p>
    <w:p w14:paraId="0E0C9F8B" w14:textId="77777777" w:rsidR="00BD61E1" w:rsidRDefault="00340392">
      <w:pPr>
        <w:spacing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w:t>
      </w:r>
      <w:r>
        <w:rPr>
          <w:rFonts w:eastAsia="Times New Roman" w:cs="Times New Roman"/>
          <w:szCs w:val="24"/>
        </w:rPr>
        <w:t xml:space="preserve">Γεωργιάδης </w:t>
      </w:r>
      <w:r>
        <w:rPr>
          <w:rFonts w:eastAsia="Times New Roman" w:cs="Times New Roman"/>
          <w:szCs w:val="24"/>
        </w:rPr>
        <w:t>καταθέτει για τα Πρακτικά το προαναφερθέν έγγραφο, το οποίο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0E0C9F8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Εδώ είναι η διάταξη που φέρνετε, που μειώνετε τον συντελεστή προοδευτικά ως το 25% μέχρι το 2022 και εντεύθεν. </w:t>
      </w:r>
    </w:p>
    <w:p w14:paraId="0E0C9F8D" w14:textId="77777777" w:rsidR="00BD61E1" w:rsidRDefault="00340392">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0E0C9F8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Δώστε μου ένα λεπτό ακόμη, κύριε Πρόεδρε, σας παρακαλώ πολύ.</w:t>
      </w:r>
      <w:r>
        <w:rPr>
          <w:rFonts w:eastAsia="Times New Roman" w:cs="Times New Roman"/>
          <w:szCs w:val="24"/>
        </w:rPr>
        <w:t xml:space="preserve"> </w:t>
      </w:r>
    </w:p>
    <w:p w14:paraId="0E0C9F8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πίσω είναι η καταργούμενη διάταξη του προηγούμενου νόμου. Αυτός ο νόμος του 2013 θα ίσχυε εάν δεν φέρνατε τον σημερινό νόμο, την 1</w:t>
      </w:r>
      <w:r w:rsidRPr="008B2470">
        <w:rPr>
          <w:rFonts w:eastAsia="Times New Roman" w:cs="Times New Roman"/>
          <w:szCs w:val="24"/>
          <w:vertAlign w:val="superscript"/>
        </w:rPr>
        <w:t>η</w:t>
      </w:r>
      <w:r>
        <w:rPr>
          <w:rFonts w:eastAsia="Times New Roman" w:cs="Times New Roman"/>
          <w:szCs w:val="24"/>
        </w:rPr>
        <w:t xml:space="preserve"> Ιανουαρίου </w:t>
      </w:r>
      <w:r>
        <w:rPr>
          <w:rFonts w:eastAsia="Times New Roman" w:cs="Times New Roman"/>
          <w:szCs w:val="24"/>
        </w:rPr>
        <w:t>2019. Ποιος νόμος δηλαδή; Αυτός που έχετε στη δεύτερη σελίδα –να το δει ο κόσμος- δηλαδή στο 26%. Σήμερα δε</w:t>
      </w:r>
      <w:r>
        <w:rPr>
          <w:rFonts w:eastAsia="Times New Roman" w:cs="Times New Roman"/>
          <w:szCs w:val="24"/>
        </w:rPr>
        <w:t xml:space="preserve">ν ψηφίζετε τη μείωση του 29% σε 28%. Σήμερα ψηφίζετε την αύξηση του 26% σε 28%. Αυτό κάνατε τεχνικά. </w:t>
      </w:r>
    </w:p>
    <w:p w14:paraId="0E0C9F9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Μη γελάτε καθόλου! </w:t>
      </w:r>
    </w:p>
    <w:p w14:paraId="0E0C9F91"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Δεν γελάμε! </w:t>
      </w:r>
    </w:p>
    <w:p w14:paraId="0E0C9F92"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Είναι τα κείμενα της </w:t>
      </w:r>
      <w:r>
        <w:rPr>
          <w:rFonts w:eastAsia="Times New Roman" w:cs="Times New Roman"/>
          <w:szCs w:val="24"/>
        </w:rPr>
        <w:t>ε</w:t>
      </w:r>
      <w:r>
        <w:rPr>
          <w:rFonts w:eastAsia="Times New Roman" w:cs="Times New Roman"/>
          <w:szCs w:val="24"/>
        </w:rPr>
        <w:t>λληνικής Βουλής, αυτά που καταθέτει η δική σας Κυβέρνησ</w:t>
      </w:r>
      <w:r>
        <w:rPr>
          <w:rFonts w:eastAsia="Times New Roman" w:cs="Times New Roman"/>
          <w:szCs w:val="24"/>
        </w:rPr>
        <w:t xml:space="preserve">η. </w:t>
      </w:r>
    </w:p>
    <w:p w14:paraId="0E0C9F9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Κοντολογίς, ήρθε εδώ ο κ. Τσίπρας, είπε ένα σωρό ψέματα. Θεωρεί ότι οι Έλληνες πάσχουν από συλλογική αμνησία. Ξέχασε όσα έλεγε στη ζωή του τα αμέσως προηγούμενα χρόνια και απαίτησε κιόλας να πούμε –τι;- ότι </w:t>
      </w:r>
      <w:r>
        <w:rPr>
          <w:rFonts w:eastAsia="Times New Roman" w:cs="Times New Roman"/>
          <w:szCs w:val="24"/>
        </w:rPr>
        <w:lastRenderedPageBreak/>
        <w:t>πρέπει να τον κρίνουμε μόνο για τις εκατό μέρ</w:t>
      </w:r>
      <w:r>
        <w:rPr>
          <w:rFonts w:eastAsia="Times New Roman" w:cs="Times New Roman"/>
          <w:szCs w:val="24"/>
        </w:rPr>
        <w:t>ες και μόνο για όσα έχει κάνει από την 21</w:t>
      </w:r>
      <w:r w:rsidRPr="002A55CF">
        <w:rPr>
          <w:rFonts w:eastAsia="Times New Roman" w:cs="Times New Roman"/>
          <w:szCs w:val="24"/>
          <w:vertAlign w:val="superscript"/>
        </w:rPr>
        <w:t>η</w:t>
      </w:r>
      <w:r>
        <w:rPr>
          <w:rFonts w:eastAsia="Times New Roman" w:cs="Times New Roman"/>
          <w:szCs w:val="24"/>
        </w:rPr>
        <w:t xml:space="preserve"> Αυγούστου και μετά. Πρόκειται περί απίστευτων πραγμάτων. </w:t>
      </w:r>
    </w:p>
    <w:p w14:paraId="0E0C9F9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Και θέλω να κάνω μόνο ένα τελευταίο σχόλιο για τις μαθητικές καταλήψεις και όλο αυτό το φαινόμενο το οποίο βιώνουμε. </w:t>
      </w:r>
    </w:p>
    <w:p w14:paraId="0E0C9F9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Εγώ, κυρίες και κύριοι -αντιπαρέρχομα</w:t>
      </w:r>
      <w:r>
        <w:rPr>
          <w:rFonts w:eastAsia="Times New Roman" w:cs="Times New Roman"/>
          <w:szCs w:val="24"/>
        </w:rPr>
        <w:t>ι όσα είπε η Χρυσή Αυγή, ήταν απαράδεκτα και καταδικαστέα- είμαι κατά των καταλήψεων. Εγώ είμαι κατά των καταλήψεων εν γένει! Η δική μου άποψη είναι ότι η δουλειά των μαθητών είναι να πηγαίνουν στο σχολείο, να διαβάζουν, να παίρνουν καλούς βαθμούς και να ε</w:t>
      </w:r>
      <w:r>
        <w:rPr>
          <w:rFonts w:eastAsia="Times New Roman" w:cs="Times New Roman"/>
          <w:szCs w:val="24"/>
        </w:rPr>
        <w:t xml:space="preserve">ίναι έτοιμοι να γίνουν καλύτεροι πολίτες αύριο. Άρα εγώ από θέση αρχής λέω ότι είμαι κατά των καταλήψεων. </w:t>
      </w:r>
    </w:p>
    <w:p w14:paraId="0E0C9F9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Εδώ, όμως, υπάρχει ένα μικρό προβληματάκι. Εσείς εδώ και δεκαετίες μάς έχετε πρήξει για το νεολαιίστικο κίνημα και πόσο σημαντικό πράγμα είναι οι κατ</w:t>
      </w:r>
      <w:r>
        <w:rPr>
          <w:rFonts w:eastAsia="Times New Roman" w:cs="Times New Roman"/>
          <w:szCs w:val="24"/>
        </w:rPr>
        <w:t xml:space="preserve">αλήψεις. Ο κύριος Πρωθυπουργός έχει διαφημίσει τον εαυτό του ως πρωταγωνιστή των καταλήψεων σε πάρα πολλές ομιλίες του. Τι έγινε τώρα; </w:t>
      </w:r>
    </w:p>
    <w:p w14:paraId="0E0C9F9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Τώρα πρέπει να κάνουμε μία νέα διάκριση. Είναι οι καλές καταλήψεις που σας αρέσουν, οι καταλήψεις δηλαδή που έχουν αριστ</w:t>
      </w:r>
      <w:r>
        <w:rPr>
          <w:rFonts w:eastAsia="Times New Roman" w:cs="Times New Roman"/>
          <w:szCs w:val="24"/>
        </w:rPr>
        <w:t xml:space="preserve">ερό –ας πούμε- πρόσημο και διεθνιστικό και διεκδικητικό πρόσημο και σε αυτές τις καλές αριστερές καταλήψεις μπορούν οι μαθητές να λένε ό,τι θέλουν. </w:t>
      </w:r>
    </w:p>
    <w:p w14:paraId="0E0C9F98" w14:textId="77777777" w:rsidR="00BD61E1" w:rsidRDefault="00340392">
      <w:pPr>
        <w:spacing w:line="600" w:lineRule="auto"/>
        <w:ind w:firstLine="720"/>
        <w:jc w:val="both"/>
        <w:rPr>
          <w:rFonts w:eastAsia="Times New Roman" w:cs="Times New Roman"/>
          <w:szCs w:val="24"/>
        </w:rPr>
      </w:pPr>
      <w:r w:rsidRPr="00312BAF">
        <w:rPr>
          <w:rFonts w:eastAsia="Times New Roman" w:cs="Times New Roman"/>
          <w:szCs w:val="24"/>
        </w:rPr>
        <w:lastRenderedPageBreak/>
        <w:t xml:space="preserve">(Στο σημείο αυτό την Προεδρική Έδρα καταλαμβάνει ο </w:t>
      </w:r>
      <w:r>
        <w:rPr>
          <w:rFonts w:eastAsia="Times New Roman" w:cs="Times New Roman"/>
          <w:szCs w:val="24"/>
        </w:rPr>
        <w:t>Ζ</w:t>
      </w:r>
      <w:r w:rsidRPr="00312BAF">
        <w:rPr>
          <w:rFonts w:eastAsia="Times New Roman" w:cs="Times New Roman"/>
          <w:szCs w:val="24"/>
        </w:rPr>
        <w:t>΄ Αντιπρόεδρος της Βουλής κ.</w:t>
      </w:r>
      <w:r w:rsidRPr="00C90B54">
        <w:rPr>
          <w:rFonts w:eastAsia="Times New Roman" w:cs="Times New Roman"/>
          <w:b/>
          <w:szCs w:val="24"/>
        </w:rPr>
        <w:t xml:space="preserve"> </w:t>
      </w:r>
      <w:r w:rsidRPr="004F34C7">
        <w:rPr>
          <w:rFonts w:eastAsia="Times New Roman" w:cs="Times New Roman"/>
          <w:b/>
          <w:szCs w:val="24"/>
        </w:rPr>
        <w:t>ΣΠΥΡΙΔΩΝ ΛΥΚΟΥΔΗΣ</w:t>
      </w:r>
      <w:r>
        <w:rPr>
          <w:rFonts w:eastAsia="Times New Roman" w:cs="Times New Roman"/>
          <w:szCs w:val="24"/>
        </w:rPr>
        <w:t>)</w:t>
      </w:r>
    </w:p>
    <w:p w14:paraId="0E0C9F9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Υπενθυμίζω, παραδείγματος χάριν, τον χαμό που είχε γίνει, κυρίες και κύριοι συνάδελφοι, στην Ελλάδα, όταν επί εποχής επαράτου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ένας μαθητής σε μία μαθητική παρέλαση, αν θυμάστε, είχε μουντζώσει στην παρέλαση. Και όταν είχε τεθεί θέμα αν θ</w:t>
      </w:r>
      <w:r>
        <w:rPr>
          <w:rFonts w:eastAsia="Times New Roman" w:cs="Times New Roman"/>
          <w:szCs w:val="24"/>
        </w:rPr>
        <w:t xml:space="preserve">α έπρεπε να του επιβληθεί ποινή αποβολής από το σχολείο του γιατί είχε μουντζώσει τους επισήμους, είχατε σπεύσει όλοι εσείς να προασπιστείτε το δικαίωμα του </w:t>
      </w:r>
      <w:proofErr w:type="spellStart"/>
      <w:r>
        <w:rPr>
          <w:rFonts w:eastAsia="Times New Roman" w:cs="Times New Roman"/>
          <w:szCs w:val="24"/>
        </w:rPr>
        <w:t>μαθητού</w:t>
      </w:r>
      <w:proofErr w:type="spellEnd"/>
      <w:r>
        <w:rPr>
          <w:rFonts w:eastAsia="Times New Roman" w:cs="Times New Roman"/>
          <w:szCs w:val="24"/>
        </w:rPr>
        <w:t xml:space="preserve"> να μουντζώνει στο πλαίσιο του νεολαιίστικου κινήματος και της εκφράσεως των πολιτικών του φ</w:t>
      </w:r>
      <w:r>
        <w:rPr>
          <w:rFonts w:eastAsia="Times New Roman" w:cs="Times New Roman"/>
          <w:szCs w:val="24"/>
        </w:rPr>
        <w:t xml:space="preserve">ρονημάτων. </w:t>
      </w:r>
    </w:p>
    <w:p w14:paraId="0E0C9F9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Τώρα δεν κατάλαβα με ποιο ηθικό δικαίωμα εσείς κρίνετε τις τωρινές καταλήψεις. Εσείς έχετε πει στους μαθητές αυτής της χώρας ότι μπορούν να κάνουν κατάληψη! Εσείς έχετε πει στους μαθητές αυτής της χώρας ότι μπορούν να κατηγορούν το πολιτικό σύσ</w:t>
      </w:r>
      <w:r>
        <w:rPr>
          <w:rFonts w:eastAsia="Times New Roman" w:cs="Times New Roman"/>
          <w:szCs w:val="24"/>
        </w:rPr>
        <w:t xml:space="preserve">τημα! Εσείς έχετε πει στους μαθητές αυτής της χώρας ότι μπορούν να κατηγορούν τους πολιτικούς και να έχουν γνώμη για όλα τα θέματα και μάλιστα και με διεκδικητικό τρόπο! </w:t>
      </w:r>
    </w:p>
    <w:p w14:paraId="0E0C9F9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Θα έρθετε λοιπόν εσείς να κατηγορήσετε αυτούς τους συγκεκριμένους μαθητές</w:t>
      </w:r>
      <w:r w:rsidRPr="001A58FC">
        <w:rPr>
          <w:rFonts w:eastAsia="Times New Roman" w:cs="Times New Roman"/>
          <w:szCs w:val="24"/>
        </w:rPr>
        <w:t>,</w:t>
      </w:r>
      <w:r>
        <w:rPr>
          <w:rFonts w:eastAsia="Times New Roman" w:cs="Times New Roman"/>
          <w:szCs w:val="24"/>
        </w:rPr>
        <w:t xml:space="preserve"> μόνο και μ</w:t>
      </w:r>
      <w:r>
        <w:rPr>
          <w:rFonts w:eastAsia="Times New Roman" w:cs="Times New Roman"/>
          <w:szCs w:val="24"/>
        </w:rPr>
        <w:t>όνο διότι λένε πράγματα που δεν σας αρέσουν για τη συμφωνία των Πρεσπών;</w:t>
      </w:r>
    </w:p>
    <w:p w14:paraId="0E0C9F9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Να το ξεκαθαρίσουμε λοιπόν. Εγώ δεν χαρίζω τους μαθητές στη Χρυσή Αυγή. Ή συμφωνούμε όλοι ότι οι καταλήψεις είναι κακό πράγμα στο σχολείο –αυτή είναι η προσωπική μου γνώμη- γενικά οι </w:t>
      </w:r>
      <w:r>
        <w:rPr>
          <w:rFonts w:eastAsia="Times New Roman" w:cs="Times New Roman"/>
          <w:szCs w:val="24"/>
        </w:rPr>
        <w:t xml:space="preserve">καταλήψεις και τέρμα ή θα συμφωνήσουμε ότι εφόσον οι καταλήψεις είναι εργαλείο διεκδίκησης από τους μαθητές, ναι, κύριοι, μπορούν να γίνονται </w:t>
      </w:r>
      <w:r>
        <w:rPr>
          <w:rFonts w:eastAsia="Times New Roman" w:cs="Times New Roman"/>
          <w:szCs w:val="24"/>
        </w:rPr>
        <w:t xml:space="preserve">και </w:t>
      </w:r>
      <w:r>
        <w:rPr>
          <w:rFonts w:eastAsia="Times New Roman" w:cs="Times New Roman"/>
          <w:szCs w:val="24"/>
        </w:rPr>
        <w:t>καταλήψεις που δεν θα σας αρέσουν. Όμως το να χωρίζετε τις καταλήψεις στις καλές καταλήψεις, τις αριστερές και</w:t>
      </w:r>
      <w:r>
        <w:rPr>
          <w:rFonts w:eastAsia="Times New Roman" w:cs="Times New Roman"/>
          <w:szCs w:val="24"/>
        </w:rPr>
        <w:t xml:space="preserve"> τις κακές καταλήψεις που δεν σας αρέσουν, αυτό με </w:t>
      </w:r>
      <w:proofErr w:type="spellStart"/>
      <w:r>
        <w:rPr>
          <w:rFonts w:eastAsia="Times New Roman" w:cs="Times New Roman"/>
          <w:szCs w:val="24"/>
        </w:rPr>
        <w:t>συγχωρείτε</w:t>
      </w:r>
      <w:proofErr w:type="spellEnd"/>
      <w:r>
        <w:rPr>
          <w:rFonts w:eastAsia="Times New Roman" w:cs="Times New Roman"/>
          <w:szCs w:val="24"/>
        </w:rPr>
        <w:t xml:space="preserve"> πάει πάρα πολύ. </w:t>
      </w:r>
    </w:p>
    <w:p w14:paraId="0E0C9F9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E0C9F9E" w14:textId="77777777" w:rsidR="00BD61E1" w:rsidRDefault="0034039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E0C9F9F" w14:textId="77777777" w:rsidR="00BD61E1" w:rsidRDefault="00340392">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w:t>
      </w:r>
    </w:p>
    <w:p w14:paraId="0E0C9FA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Η συνάδελφος κ. </w:t>
      </w:r>
      <w:proofErr w:type="spellStart"/>
      <w:r>
        <w:rPr>
          <w:rFonts w:eastAsia="Times New Roman" w:cs="Times New Roman"/>
          <w:szCs w:val="24"/>
        </w:rPr>
        <w:t>Βάκη</w:t>
      </w:r>
      <w:proofErr w:type="spellEnd"/>
      <w:r>
        <w:rPr>
          <w:rFonts w:eastAsia="Times New Roman" w:cs="Times New Roman"/>
          <w:szCs w:val="24"/>
        </w:rPr>
        <w:t xml:space="preserve"> έχει τον λόγο.</w:t>
      </w:r>
    </w:p>
    <w:p w14:paraId="0E0C9FA1"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ΒΡΟΥΤΣΗΣ:</w:t>
      </w:r>
      <w:r>
        <w:rPr>
          <w:rFonts w:eastAsia="Times New Roman" w:cs="Times New Roman"/>
          <w:szCs w:val="24"/>
        </w:rPr>
        <w:t xml:space="preserve"> Κύριε Πρόεδρε, κυρία </w:t>
      </w:r>
      <w:proofErr w:type="spellStart"/>
      <w:r>
        <w:rPr>
          <w:rFonts w:eastAsia="Times New Roman" w:cs="Times New Roman"/>
          <w:szCs w:val="24"/>
        </w:rPr>
        <w:t>Βάκη</w:t>
      </w:r>
      <w:proofErr w:type="spellEnd"/>
      <w:r>
        <w:rPr>
          <w:rFonts w:eastAsia="Times New Roman" w:cs="Times New Roman"/>
          <w:szCs w:val="24"/>
        </w:rPr>
        <w:t xml:space="preserve">, μπορώ να πάρω για ένα λεπτό τον λόγο; </w:t>
      </w:r>
    </w:p>
    <w:p w14:paraId="0E0C9FA2" w14:textId="77777777" w:rsidR="00BD61E1" w:rsidRDefault="00340392">
      <w:pPr>
        <w:spacing w:line="600" w:lineRule="auto"/>
        <w:ind w:firstLine="720"/>
        <w:jc w:val="both"/>
        <w:rPr>
          <w:rFonts w:eastAsia="Times New Roman" w:cs="Times New Roman"/>
          <w:szCs w:val="24"/>
        </w:rPr>
      </w:pPr>
      <w:r w:rsidRPr="001A58FC">
        <w:rPr>
          <w:rFonts w:eastAsia="Times New Roman" w:cs="Times New Roman"/>
          <w:b/>
          <w:szCs w:val="24"/>
        </w:rPr>
        <w:lastRenderedPageBreak/>
        <w:t>ΦΩΤΕΙΝΗ ΒΑΚΗ:</w:t>
      </w:r>
      <w:r>
        <w:rPr>
          <w:rFonts w:eastAsia="Times New Roman" w:cs="Times New Roman"/>
          <w:szCs w:val="24"/>
        </w:rPr>
        <w:t xml:space="preserve"> Παρακαλώ, κύριε συνάδελφε. </w:t>
      </w:r>
    </w:p>
    <w:p w14:paraId="0E0C9FA3" w14:textId="77777777" w:rsidR="00BD61E1" w:rsidRDefault="00340392">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Ορίστε, κύριε </w:t>
      </w:r>
      <w:proofErr w:type="spellStart"/>
      <w:r>
        <w:rPr>
          <w:rFonts w:eastAsia="Times New Roman" w:cs="Times New Roman"/>
          <w:szCs w:val="24"/>
        </w:rPr>
        <w:t>Βρούτση</w:t>
      </w:r>
      <w:proofErr w:type="spellEnd"/>
      <w:r>
        <w:rPr>
          <w:rFonts w:eastAsia="Times New Roman" w:cs="Times New Roman"/>
          <w:szCs w:val="24"/>
        </w:rPr>
        <w:t>, έχετε τον λόγο.</w:t>
      </w:r>
    </w:p>
    <w:p w14:paraId="0E0C9FA4"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Σας ευχαριστώ πολύ.</w:t>
      </w:r>
    </w:p>
    <w:p w14:paraId="0E0C9FA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Κύριε Πρόεδρε, παίρνω τον </w:t>
      </w:r>
      <w:r>
        <w:rPr>
          <w:rFonts w:eastAsia="Times New Roman" w:cs="Times New Roman"/>
          <w:szCs w:val="24"/>
        </w:rPr>
        <w:t>λόγο διότι πιστεύω ότι το Εθνικό Κοινοβούλιο και η Εθνική Αντιπροσωπεία πρέπει να γνωρίζουν κάποια πράγματα που έχουν ένα ειδικό βάρος και μια ιδιαίτερη σοβαρότητα όσον αφορά τους εργαζόμενους και την προοπτική που έχουν στη χώρα μας.</w:t>
      </w:r>
    </w:p>
    <w:p w14:paraId="0E0C9FA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Πριν από έναν μήνα βγ</w:t>
      </w:r>
      <w:r>
        <w:rPr>
          <w:rFonts w:eastAsia="Times New Roman" w:cs="Times New Roman"/>
          <w:szCs w:val="24"/>
        </w:rPr>
        <w:t xml:space="preserve">ήκε μια συντριπτική έκθεση της </w:t>
      </w:r>
      <w:r>
        <w:rPr>
          <w:rFonts w:eastAsia="Times New Roman" w:cs="Times New Roman"/>
          <w:szCs w:val="24"/>
          <w:lang w:val="en-US"/>
        </w:rPr>
        <w:t>EUROSTAT</w:t>
      </w:r>
      <w:r>
        <w:rPr>
          <w:rFonts w:eastAsia="Times New Roman" w:cs="Times New Roman"/>
          <w:szCs w:val="24"/>
        </w:rPr>
        <w:t>, η οποία έδειξε δυστυχώς ότι η Ελλάδα είναι η τελευταία χώρα στην Ευρώπη στη δυνατότητα αντιμετώπισης της φτώχειας. Χθες, κυρία Υπουργέ, βγήκε μια άλλη δεύτερη συντριπτική έκθεση, την οποία δεν σχολιάσατε, για την οπ</w:t>
      </w:r>
      <w:r>
        <w:rPr>
          <w:rFonts w:eastAsia="Times New Roman" w:cs="Times New Roman"/>
          <w:szCs w:val="24"/>
        </w:rPr>
        <w:t xml:space="preserve">οία ο Πρωθυπουργός απέφυγε να τοποθετηθεί. Είναι μια ντροπιαστική έκθεση. </w:t>
      </w:r>
    </w:p>
    <w:p w14:paraId="0E0C9FA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Η έκθεση αυτή, κύριε Πρόεδρε, έδειξε –και δεν είναι μια τυχαία έκθεση, είναι έκθεση του </w:t>
      </w:r>
      <w:r>
        <w:rPr>
          <w:rFonts w:eastAsia="Times New Roman" w:cs="Times New Roman"/>
          <w:szCs w:val="24"/>
          <w:lang w:val="en-US"/>
        </w:rPr>
        <w:t>ILO</w:t>
      </w:r>
      <w:r>
        <w:rPr>
          <w:rFonts w:eastAsia="Times New Roman" w:cs="Times New Roman"/>
          <w:szCs w:val="24"/>
        </w:rPr>
        <w:t xml:space="preserve">, του </w:t>
      </w:r>
      <w:r>
        <w:rPr>
          <w:rFonts w:eastAsia="Times New Roman" w:cs="Times New Roman"/>
          <w:szCs w:val="24"/>
          <w:lang w:val="en-US"/>
        </w:rPr>
        <w:t>International</w:t>
      </w:r>
      <w:r w:rsidRPr="001A58FC">
        <w:rPr>
          <w:rFonts w:eastAsia="Times New Roman" w:cs="Times New Roman"/>
          <w:szCs w:val="24"/>
        </w:rPr>
        <w:t xml:space="preserve"> </w:t>
      </w:r>
      <w:proofErr w:type="spellStart"/>
      <w:r>
        <w:rPr>
          <w:rFonts w:eastAsia="Times New Roman" w:cs="Times New Roman"/>
          <w:szCs w:val="24"/>
          <w:lang w:val="en-US"/>
        </w:rPr>
        <w:t>Labour</w:t>
      </w:r>
      <w:proofErr w:type="spellEnd"/>
      <w:r w:rsidRPr="001A58FC">
        <w:rPr>
          <w:rFonts w:eastAsia="Times New Roman" w:cs="Times New Roman"/>
          <w:szCs w:val="24"/>
        </w:rPr>
        <w:t xml:space="preserve"> </w:t>
      </w:r>
      <w:r>
        <w:rPr>
          <w:rFonts w:eastAsia="Times New Roman" w:cs="Times New Roman"/>
          <w:szCs w:val="24"/>
          <w:lang w:val="en-US"/>
        </w:rPr>
        <w:t>Organization</w:t>
      </w:r>
      <w:r w:rsidRPr="001A58FC">
        <w:rPr>
          <w:rFonts w:eastAsia="Times New Roman" w:cs="Times New Roman"/>
          <w:szCs w:val="24"/>
        </w:rPr>
        <w:t xml:space="preserve">, </w:t>
      </w:r>
      <w:r>
        <w:rPr>
          <w:rFonts w:eastAsia="Times New Roman" w:cs="Times New Roman"/>
          <w:szCs w:val="24"/>
        </w:rPr>
        <w:t>του πιο αξιόπιστου Οργανισμού για την εργασία- ότ</w:t>
      </w:r>
      <w:r>
        <w:rPr>
          <w:rFonts w:eastAsia="Times New Roman" w:cs="Times New Roman"/>
          <w:szCs w:val="24"/>
        </w:rPr>
        <w:t xml:space="preserve">ι η χώρα μας, η πατρίδα μας, η Ελλάδα είχε τη μεγαλύτερη μείωση μισθών -μείον 3,5% το 2017- σε όλη την Ευρώπη. </w:t>
      </w:r>
      <w:proofErr w:type="spellStart"/>
      <w:r>
        <w:rPr>
          <w:rFonts w:eastAsia="Times New Roman" w:cs="Times New Roman"/>
          <w:szCs w:val="24"/>
        </w:rPr>
        <w:lastRenderedPageBreak/>
        <w:t>Αναντίστοιχα</w:t>
      </w:r>
      <w:proofErr w:type="spellEnd"/>
      <w:r>
        <w:rPr>
          <w:rFonts w:eastAsia="Times New Roman" w:cs="Times New Roman"/>
          <w:szCs w:val="24"/>
        </w:rPr>
        <w:t xml:space="preserve"> το 2014, κυρία Υπουργέ, που όλος ο ΣΥΡΙΖΑ διαμαρτυρόταν από την </w:t>
      </w:r>
      <w:r>
        <w:rPr>
          <w:rFonts w:eastAsia="Times New Roman" w:cs="Times New Roman"/>
          <w:szCs w:val="24"/>
        </w:rPr>
        <w:t>π</w:t>
      </w:r>
      <w:r>
        <w:rPr>
          <w:rFonts w:eastAsia="Times New Roman" w:cs="Times New Roman"/>
          <w:szCs w:val="24"/>
        </w:rPr>
        <w:t>λατεία Συντάγματος και υπερασπιζόταν, υποτίθεται, τα δικαιώματα των</w:t>
      </w:r>
      <w:r>
        <w:rPr>
          <w:rFonts w:eastAsia="Times New Roman" w:cs="Times New Roman"/>
          <w:szCs w:val="24"/>
        </w:rPr>
        <w:t xml:space="preserve"> εργαζομένων υπήρχε μια πολύ σημαντική αύξηση, 1,9%, στους μισθούς των εργαζομένων. </w:t>
      </w:r>
    </w:p>
    <w:p w14:paraId="0E0C9FA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Λυπάμαι για την εξέλιξη αυτή. Επιβεβαιώνει την εξαπάτηση του ΣΥΡΙΖΑ και τη χρησιμοποίηση των εργαζομένων, που για άλλη μια φορά είναι θύματα της ανερμάτιστης πολιτικής του. </w:t>
      </w:r>
    </w:p>
    <w:p w14:paraId="0E0C9FA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E0C9FAA" w14:textId="77777777" w:rsidR="00BD61E1" w:rsidRDefault="0034039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E0C9FAB" w14:textId="77777777" w:rsidR="00BD61E1" w:rsidRDefault="00340392">
      <w:pPr>
        <w:spacing w:line="600" w:lineRule="auto"/>
        <w:ind w:firstLine="720"/>
        <w:jc w:val="both"/>
        <w:rPr>
          <w:rFonts w:eastAsia="Times New Roman" w:cs="Times New Roman"/>
          <w:szCs w:val="24"/>
        </w:rPr>
      </w:pPr>
      <w:r w:rsidRPr="004F34C7">
        <w:rPr>
          <w:rFonts w:eastAsia="Times New Roman" w:cs="Times New Roman"/>
          <w:b/>
          <w:szCs w:val="24"/>
        </w:rPr>
        <w:t>ΠΡΟΕΔΡΕΥΩΝ (Σπυρ</w:t>
      </w:r>
      <w:r w:rsidRPr="004F34C7">
        <w:rPr>
          <w:rFonts w:eastAsia="Times New Roman" w:cs="Times New Roman"/>
          <w:b/>
          <w:szCs w:val="24"/>
        </w:rPr>
        <w:t>ίδων Λυκούδης):</w:t>
      </w:r>
      <w:r>
        <w:rPr>
          <w:rFonts w:eastAsia="Times New Roman" w:cs="Times New Roman"/>
          <w:szCs w:val="24"/>
        </w:rPr>
        <w:t xml:space="preserve"> Τον λόγο έχει η κ. </w:t>
      </w:r>
      <w:proofErr w:type="spellStart"/>
      <w:r>
        <w:rPr>
          <w:rFonts w:eastAsia="Times New Roman" w:cs="Times New Roman"/>
          <w:szCs w:val="24"/>
        </w:rPr>
        <w:t>Βάκη</w:t>
      </w:r>
      <w:proofErr w:type="spellEnd"/>
      <w:r>
        <w:rPr>
          <w:rFonts w:eastAsia="Times New Roman" w:cs="Times New Roman"/>
          <w:szCs w:val="24"/>
        </w:rPr>
        <w:t>.</w:t>
      </w:r>
    </w:p>
    <w:p w14:paraId="0E0C9FAC"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Κυρίες και κύριοι συνάδελφοι, θα μου επιτρέψετε να ξεκινήσω από αυτό που ακούστηκε από τον κ. Γεωργιάδη για τις καταλήψεις και το αν είμαστε υπέρ ή κατά. </w:t>
      </w:r>
    </w:p>
    <w:p w14:paraId="0E0C9FA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Το θέμα μας δεν είναι αν είμαστε υπέρ ή κατά τ</w:t>
      </w:r>
      <w:r>
        <w:rPr>
          <w:rFonts w:eastAsia="Times New Roman" w:cs="Times New Roman"/>
          <w:szCs w:val="24"/>
        </w:rPr>
        <w:t>ων καταλήψεων και σταματήστε να μετατοπίζετε το κέντρο βάρους εκεί. Το θέμα μας είναι ένα και μοναδικό, αν είμαστε υπέρ ή κατά του εκφασισμού του σχολείου, αν είμαστε υπέρ ή κατά του εθνικιστικού και ρατσιστικού μίσους και δηλητηρίου μέσα στα σχολεία, στου</w:t>
      </w:r>
      <w:r>
        <w:rPr>
          <w:rFonts w:eastAsia="Times New Roman" w:cs="Times New Roman"/>
          <w:szCs w:val="24"/>
        </w:rPr>
        <w:t xml:space="preserve">ς μαθητές μας. </w:t>
      </w:r>
    </w:p>
    <w:p w14:paraId="0E0C9FA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καλώ να πάρετε θέση και να αναλογιστείτε και τις δικές σας ευθύνες, της παράταξής σας για όλο αυτό το εμπόριο πατριωτισμού και την πατριδοκαπηλία, με αφορμή τον πολιτικό σας καιροσκοπισμό για το </w:t>
      </w:r>
      <w:r>
        <w:rPr>
          <w:rFonts w:eastAsia="Times New Roman" w:cs="Times New Roman"/>
          <w:szCs w:val="24"/>
        </w:rPr>
        <w:t>μ</w:t>
      </w:r>
      <w:r>
        <w:rPr>
          <w:rFonts w:eastAsia="Times New Roman" w:cs="Times New Roman"/>
          <w:szCs w:val="24"/>
        </w:rPr>
        <w:t>ακεδονικό όπου έχετε αλλάξει τέσσερις γρ</w:t>
      </w:r>
      <w:r>
        <w:rPr>
          <w:rFonts w:eastAsia="Times New Roman" w:cs="Times New Roman"/>
          <w:szCs w:val="24"/>
        </w:rPr>
        <w:t xml:space="preserve">αμμές. </w:t>
      </w:r>
    </w:p>
    <w:p w14:paraId="0E0C9FAF" w14:textId="77777777" w:rsidR="00BD61E1" w:rsidRDefault="00340392">
      <w:pPr>
        <w:spacing w:line="600" w:lineRule="auto"/>
        <w:ind w:firstLine="720"/>
        <w:jc w:val="both"/>
        <w:rPr>
          <w:rFonts w:eastAsia="Times New Roman" w:cs="Times New Roman"/>
          <w:szCs w:val="24"/>
        </w:rPr>
      </w:pPr>
      <w:r w:rsidRPr="002B1332">
        <w:rPr>
          <w:rFonts w:eastAsia="Times New Roman" w:cs="Times New Roman"/>
          <w:b/>
          <w:szCs w:val="24"/>
        </w:rPr>
        <w:t>ΣΠΥΡΙΔΩΝ</w:t>
      </w:r>
      <w:r>
        <w:rPr>
          <w:rFonts w:eastAsia="Times New Roman" w:cs="Times New Roman"/>
          <w:b/>
          <w:szCs w:val="24"/>
        </w:rPr>
        <w:t xml:space="preserve"> </w:t>
      </w:r>
      <w:r w:rsidRPr="002B1332">
        <w:rPr>
          <w:rFonts w:eastAsia="Times New Roman" w:cs="Times New Roman"/>
          <w:b/>
          <w:szCs w:val="24"/>
        </w:rPr>
        <w:t>-</w:t>
      </w:r>
      <w:r>
        <w:rPr>
          <w:rFonts w:eastAsia="Times New Roman" w:cs="Times New Roman"/>
          <w:b/>
          <w:szCs w:val="24"/>
        </w:rPr>
        <w:t xml:space="preserve"> </w:t>
      </w:r>
      <w:r w:rsidRPr="002B1332">
        <w:rPr>
          <w:rFonts w:eastAsia="Times New Roman" w:cs="Times New Roman"/>
          <w:b/>
          <w:szCs w:val="24"/>
        </w:rPr>
        <w:t>ΑΔΩΝΙΣ ΓΕΩΡΓΙΑΔΗΣ:</w:t>
      </w:r>
      <w:r>
        <w:rPr>
          <w:rFonts w:eastAsia="Times New Roman" w:cs="Times New Roman"/>
          <w:szCs w:val="24"/>
        </w:rPr>
        <w:t xml:space="preserve"> Κύριε Πρόεδρε, θα ήθελα τον λόγο μετά. </w:t>
      </w:r>
    </w:p>
    <w:p w14:paraId="0E0C9FB0"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Δεν με ενδιαφέρει να μου απαντήσετε. Να καθίσουμε να αναλογιστούμε τις ευθύνες μας και να πάρετε θέση όπως όλες οι δυνάμεις του συνταγματικού τόξου. Δεν πρέπει να ε</w:t>
      </w:r>
      <w:r>
        <w:rPr>
          <w:rFonts w:eastAsia="Times New Roman" w:cs="Times New Roman"/>
          <w:szCs w:val="24"/>
        </w:rPr>
        <w:t xml:space="preserve">πιτρέψουμε να χτυπήσει το κουδούνι του σχολείου στο φασισμό, τελεία και παύλα! </w:t>
      </w:r>
    </w:p>
    <w:p w14:paraId="0E0C9FB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Θα ήθελα να πω δύο λόγια για τις τροπολογίες και όλα όσα ακούστηκαν. Ειπώθηκαν διάφορα ειρωνικά σχόλια για αυτές τις εκατό μέρες που κυβερνάει η Κυβέρνηση και πως πριν ουσιαστι</w:t>
      </w:r>
      <w:r>
        <w:rPr>
          <w:rFonts w:eastAsia="Times New Roman" w:cs="Times New Roman"/>
          <w:szCs w:val="24"/>
        </w:rPr>
        <w:t xml:space="preserve">κά δεν κυβερνούσε. Τα παρακάμπτω. Μια κουβέντα θα πω. </w:t>
      </w:r>
    </w:p>
    <w:p w14:paraId="0E0C9FB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Ναι, αυτές είναι οι εκατό μέρες μετά την έξοδο της χώρας από τα μνημόνια. Είναι οι πρώτες εκατό μέρες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εποχής και η έξοδος από τα μνημόνια, σας αρέσει δεν σας αρέσει, είναι έργο αυτή</w:t>
      </w:r>
      <w:r>
        <w:rPr>
          <w:rFonts w:eastAsia="Times New Roman" w:cs="Times New Roman"/>
          <w:szCs w:val="24"/>
        </w:rPr>
        <w:t xml:space="preserve">ς της Κυβέρνησης. Σε εσάς ανήκει το επίτευγμα της εισόδου σε αυτή τη βαρβαρότητα, της </w:t>
      </w:r>
      <w:r>
        <w:rPr>
          <w:rFonts w:eastAsia="Times New Roman" w:cs="Times New Roman"/>
          <w:szCs w:val="24"/>
        </w:rPr>
        <w:lastRenderedPageBreak/>
        <w:t xml:space="preserve">εισόδου στα μνημόνια μιας χώρας καθημαγμένης, εξουθενωμένης, χρεωκοπημένης. </w:t>
      </w:r>
    </w:p>
    <w:p w14:paraId="0E0C9FB3" w14:textId="77777777" w:rsidR="00BD61E1" w:rsidRDefault="00340392">
      <w:pPr>
        <w:tabs>
          <w:tab w:val="left" w:pos="1470"/>
        </w:tabs>
        <w:spacing w:line="600" w:lineRule="auto"/>
        <w:jc w:val="both"/>
        <w:rPr>
          <w:rFonts w:eastAsia="Times New Roman"/>
          <w:color w:val="000000"/>
          <w:szCs w:val="24"/>
          <w:shd w:val="clear" w:color="auto" w:fill="FFFFFF"/>
        </w:rPr>
      </w:pPr>
      <w:r>
        <w:rPr>
          <w:rFonts w:eastAsia="Times New Roman" w:cs="Times New Roman"/>
          <w:szCs w:val="24"/>
        </w:rPr>
        <w:t>Σας ακούω διαρκώς να μας επιρρίπτετε το ότι εισήλθαμε στο τέταρτο επαχθές μνημόνιο και την ίδ</w:t>
      </w:r>
      <w:r>
        <w:rPr>
          <w:rFonts w:eastAsia="Times New Roman" w:cs="Times New Roman"/>
          <w:szCs w:val="24"/>
        </w:rPr>
        <w:t xml:space="preserve">ια στιγμή –οποίος παραλογισμός!- να μας εγκαλείτε για </w:t>
      </w:r>
      <w:proofErr w:type="spellStart"/>
      <w:r>
        <w:rPr>
          <w:rFonts w:eastAsia="Times New Roman" w:cs="Times New Roman"/>
          <w:szCs w:val="24"/>
        </w:rPr>
        <w:t>παροχολογία</w:t>
      </w:r>
      <w:proofErr w:type="spellEnd"/>
      <w:r>
        <w:rPr>
          <w:rFonts w:eastAsia="Times New Roman" w:cs="Times New Roman"/>
          <w:szCs w:val="24"/>
        </w:rPr>
        <w:t>, προεκλογικές υποσχέσεις, διορισμούς κ</w:t>
      </w:r>
      <w:r>
        <w:rPr>
          <w:rFonts w:eastAsia="Times New Roman" w:cs="Times New Roman"/>
          <w:szCs w:val="24"/>
        </w:rPr>
        <w:t>.</w:t>
      </w:r>
      <w:r>
        <w:rPr>
          <w:rFonts w:eastAsia="Times New Roman" w:cs="Times New Roman"/>
          <w:szCs w:val="24"/>
        </w:rPr>
        <w:t xml:space="preserve">λπ.. </w:t>
      </w:r>
      <w:r>
        <w:rPr>
          <w:rFonts w:eastAsia="Times New Roman"/>
          <w:color w:val="000000"/>
          <w:szCs w:val="24"/>
          <w:shd w:val="clear" w:color="auto" w:fill="FFFFFF"/>
        </w:rPr>
        <w:t xml:space="preserve">Αυτά τα δύο μαζί -και τέταρτο μνημόνιο και </w:t>
      </w:r>
      <w:proofErr w:type="spellStart"/>
      <w:r>
        <w:rPr>
          <w:rFonts w:eastAsia="Times New Roman"/>
          <w:color w:val="000000"/>
          <w:szCs w:val="24"/>
          <w:shd w:val="clear" w:color="auto" w:fill="FFFFFF"/>
        </w:rPr>
        <w:t>παροχολογία</w:t>
      </w:r>
      <w:proofErr w:type="spellEnd"/>
      <w:r>
        <w:rPr>
          <w:rFonts w:eastAsia="Times New Roman"/>
          <w:color w:val="000000"/>
          <w:szCs w:val="24"/>
          <w:shd w:val="clear" w:color="auto" w:fill="FFFFFF"/>
        </w:rPr>
        <w:t>- δεν γίνονται.</w:t>
      </w:r>
    </w:p>
    <w:p w14:paraId="0E0C9FB4"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Θα σας έλεγα, λοιπόν, ότι σας καλωσορίζουμε σε ένα ιδιότυπο μνημόνιο, το οπ</w:t>
      </w:r>
      <w:r>
        <w:rPr>
          <w:rFonts w:eastAsia="Times New Roman"/>
          <w:color w:val="000000"/>
          <w:szCs w:val="24"/>
          <w:shd w:val="clear" w:color="auto" w:fill="FFFFFF"/>
        </w:rPr>
        <w:t xml:space="preserve">οίο διαψεύδει τις </w:t>
      </w:r>
      <w:proofErr w:type="spellStart"/>
      <w:r>
        <w:rPr>
          <w:rFonts w:eastAsia="Times New Roman"/>
          <w:color w:val="000000"/>
          <w:szCs w:val="24"/>
          <w:shd w:val="clear" w:color="auto" w:fill="FFFFFF"/>
        </w:rPr>
        <w:t>Κασσάνδρες</w:t>
      </w:r>
      <w:proofErr w:type="spellEnd"/>
      <w:r>
        <w:rPr>
          <w:rFonts w:eastAsia="Times New Roman"/>
          <w:color w:val="000000"/>
          <w:szCs w:val="24"/>
          <w:shd w:val="clear" w:color="auto" w:fill="FFFFFF"/>
        </w:rPr>
        <w:t xml:space="preserve"> που προμήνυαν και προφήτευαν τα δεινά και που </w:t>
      </w:r>
      <w:proofErr w:type="spellStart"/>
      <w:r>
        <w:rPr>
          <w:rFonts w:eastAsia="Times New Roman"/>
          <w:color w:val="000000"/>
          <w:szCs w:val="24"/>
          <w:shd w:val="clear" w:color="auto" w:fill="FFFFFF"/>
        </w:rPr>
        <w:t>παρέκαμψε</w:t>
      </w:r>
      <w:proofErr w:type="spellEnd"/>
      <w:r>
        <w:rPr>
          <w:rFonts w:eastAsia="Times New Roman"/>
          <w:color w:val="000000"/>
          <w:szCs w:val="24"/>
          <w:shd w:val="clear" w:color="auto" w:fill="FFFFFF"/>
        </w:rPr>
        <w:t xml:space="preserve"> και την «τρόικα εσωτερικού», η οποία επέπληττε κατά καιρούς διάφορους Ευρωπαίους αξιωματούχους και τον </w:t>
      </w:r>
      <w:proofErr w:type="spellStart"/>
      <w:r>
        <w:rPr>
          <w:rFonts w:eastAsia="Times New Roman"/>
          <w:color w:val="000000"/>
          <w:szCs w:val="24"/>
          <w:shd w:val="clear" w:color="auto" w:fill="FFFFFF"/>
        </w:rPr>
        <w:t>Μοσκοβισί</w:t>
      </w:r>
      <w:proofErr w:type="spellEnd"/>
      <w:r>
        <w:rPr>
          <w:rFonts w:eastAsia="Times New Roman"/>
          <w:color w:val="000000"/>
          <w:szCs w:val="24"/>
          <w:shd w:val="clear" w:color="auto" w:fill="FFFFFF"/>
        </w:rPr>
        <w:t xml:space="preserve"> και τη </w:t>
      </w:r>
      <w:proofErr w:type="spellStart"/>
      <w:r>
        <w:rPr>
          <w:rFonts w:eastAsia="Times New Roman"/>
          <w:color w:val="000000"/>
          <w:szCs w:val="24"/>
          <w:shd w:val="clear" w:color="auto" w:fill="FFFFFF"/>
        </w:rPr>
        <w:t>Μέρκελ</w:t>
      </w:r>
      <w:proofErr w:type="spellEnd"/>
      <w:r>
        <w:rPr>
          <w:rFonts w:eastAsia="Times New Roman"/>
          <w:color w:val="000000"/>
          <w:szCs w:val="24"/>
          <w:shd w:val="clear" w:color="auto" w:fill="FFFFFF"/>
        </w:rPr>
        <w:t>, ότι ενδίδουν στις πιέσεις αυτής της Κυβέρνη</w:t>
      </w:r>
      <w:r>
        <w:rPr>
          <w:rFonts w:eastAsia="Times New Roman"/>
          <w:color w:val="000000"/>
          <w:szCs w:val="24"/>
          <w:shd w:val="clear" w:color="auto" w:fill="FFFFFF"/>
        </w:rPr>
        <w:t xml:space="preserve">σης, να </w:t>
      </w:r>
      <w:proofErr w:type="spellStart"/>
      <w:r>
        <w:rPr>
          <w:rFonts w:eastAsia="Times New Roman"/>
          <w:color w:val="000000"/>
          <w:szCs w:val="24"/>
          <w:shd w:val="clear" w:color="auto" w:fill="FFFFFF"/>
        </w:rPr>
        <w:t>ανασχέσει</w:t>
      </w:r>
      <w:proofErr w:type="spellEnd"/>
      <w:r>
        <w:rPr>
          <w:rFonts w:eastAsia="Times New Roman"/>
          <w:color w:val="000000"/>
          <w:szCs w:val="24"/>
          <w:shd w:val="clear" w:color="auto" w:fill="FFFFFF"/>
        </w:rPr>
        <w:t xml:space="preserve"> και να αμβλύνει τη λιτότητα μετά από οκτώ χρόνια βάρβαρων μνημονίων και μέτρων.</w:t>
      </w:r>
    </w:p>
    <w:p w14:paraId="0E0C9FB5"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λοιπόν, ένα μνημόνιο συνεργασίας με την κοινωνία, αποκατάστασης αδικιών, επούλωσης τραυμάτων. Η κοινωνία ακόμα έχει ανοιχτά θέματα, έχει πληγές που πρέ</w:t>
      </w:r>
      <w:r>
        <w:rPr>
          <w:rFonts w:eastAsia="Times New Roman"/>
          <w:color w:val="000000"/>
          <w:szCs w:val="24"/>
          <w:shd w:val="clear" w:color="auto" w:fill="FFFFFF"/>
        </w:rPr>
        <w:t>πει να επουλωθούν. Έχουμε ακόμα δρόμο να διανύσουμε για να δρέψουμε τους καρπούς της ευημερίας. Τουλάχιστον, όμως, δύο στοιχεία ελάφρυνσης έχουν περάσει.</w:t>
      </w:r>
    </w:p>
    <w:p w14:paraId="0E0C9FB6"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Κινδυνολογείτε εδώ και τρία χρόνια για τον κόφτη. Κάθε χρόνο επικρέμαται η Δαμόκλειος Σπάθη του κόφτη.</w:t>
      </w:r>
      <w:r>
        <w:rPr>
          <w:rFonts w:eastAsia="Times New Roman"/>
          <w:color w:val="000000"/>
          <w:szCs w:val="24"/>
          <w:shd w:val="clear" w:color="auto" w:fill="FFFFFF"/>
        </w:rPr>
        <w:t xml:space="preserve"> Όχι μόνο κόφτη δεν είδαμε, αλλά είναι η τρίτη χρονιά που θα δοθεί το κοινωνικό μέρισμα. Και μάλιστα μιλάτε για κόφτη -και αυτό είναι αξιοσημείωτο- εσείς που θέλετε να θεμελιώσετε τη </w:t>
      </w:r>
      <w:proofErr w:type="spellStart"/>
      <w:r>
        <w:rPr>
          <w:rFonts w:eastAsia="Times New Roman"/>
          <w:color w:val="000000"/>
          <w:szCs w:val="24"/>
          <w:shd w:val="clear" w:color="auto" w:fill="FFFFFF"/>
        </w:rPr>
        <w:t>συνταγματοποίησή</w:t>
      </w:r>
      <w:proofErr w:type="spellEnd"/>
      <w:r>
        <w:rPr>
          <w:rFonts w:eastAsia="Times New Roman"/>
          <w:color w:val="000000"/>
          <w:szCs w:val="24"/>
          <w:shd w:val="clear" w:color="auto" w:fill="FFFFFF"/>
        </w:rPr>
        <w:t xml:space="preserve"> του. Είστε εσείς που προτείνετε να ενταχθεί στο Σύνταγμα</w:t>
      </w:r>
      <w:r>
        <w:rPr>
          <w:rFonts w:eastAsia="Times New Roman"/>
          <w:color w:val="000000"/>
          <w:szCs w:val="24"/>
          <w:shd w:val="clear" w:color="auto" w:fill="FFFFFF"/>
        </w:rPr>
        <w:t xml:space="preserve"> η υποχρέωση ο προϋπολογισμός να διασφαλίζει απόλυτη δημοσιονομική ισορροπία. Τι είναι αυτό; </w:t>
      </w:r>
      <w:proofErr w:type="spellStart"/>
      <w:r>
        <w:rPr>
          <w:rFonts w:eastAsia="Times New Roman"/>
          <w:color w:val="000000"/>
          <w:szCs w:val="24"/>
          <w:shd w:val="clear" w:color="auto" w:fill="FFFFFF"/>
        </w:rPr>
        <w:t>Συνταγματοποίηση</w:t>
      </w:r>
      <w:proofErr w:type="spellEnd"/>
      <w:r>
        <w:rPr>
          <w:rFonts w:eastAsia="Times New Roman"/>
          <w:color w:val="000000"/>
          <w:szCs w:val="24"/>
          <w:shd w:val="clear" w:color="auto" w:fill="FFFFFF"/>
        </w:rPr>
        <w:t xml:space="preserve"> του κόφτη.</w:t>
      </w:r>
    </w:p>
    <w:p w14:paraId="0E0C9FB7"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Κουνάτε το δάχτυλο, μας εγκαλείτε για τις δυσβάσταχτες ασφαλιστικές εισφορές. Φέραμε την προηγούμενη εβδομάδα τη μείωση των ασφαλιστικώ</w:t>
      </w:r>
      <w:r>
        <w:rPr>
          <w:rFonts w:eastAsia="Times New Roman"/>
          <w:color w:val="000000"/>
          <w:szCs w:val="24"/>
          <w:shd w:val="clear" w:color="auto" w:fill="FFFFFF"/>
        </w:rPr>
        <w:t xml:space="preserve">ν εισφορών των ελευθέρων επαγγελματιών, η οποία φτάνει στο 33%. Ποιες είναι οι προτάσεις σας; Ιδιωτική ασφάλιση, </w:t>
      </w:r>
      <w:proofErr w:type="spellStart"/>
      <w:r>
        <w:rPr>
          <w:rFonts w:eastAsia="Times New Roman"/>
          <w:color w:val="000000"/>
          <w:szCs w:val="24"/>
          <w:shd w:val="clear" w:color="auto" w:fill="FFFFFF"/>
        </w:rPr>
        <w:t>κεφαλαιοποιητικό</w:t>
      </w:r>
      <w:proofErr w:type="spellEnd"/>
      <w:r>
        <w:rPr>
          <w:rFonts w:eastAsia="Times New Roman"/>
          <w:color w:val="000000"/>
          <w:szCs w:val="24"/>
          <w:shd w:val="clear" w:color="auto" w:fill="FFFFFF"/>
        </w:rPr>
        <w:t xml:space="preserve"> σύστημα με την ατομική μερίδα, το «</w:t>
      </w:r>
      <w:r>
        <w:rPr>
          <w:rFonts w:eastAsia="Times New Roman"/>
          <w:color w:val="000000"/>
          <w:szCs w:val="24"/>
          <w:shd w:val="clear" w:color="auto" w:fill="FFFFFF"/>
          <w:lang w:val="en-US"/>
        </w:rPr>
        <w:t>copy</w:t>
      </w:r>
      <w:r w:rsidRPr="008F2EF6">
        <w:rPr>
          <w:rFonts w:eastAsia="Times New Roman"/>
          <w:color w:val="000000"/>
          <w:szCs w:val="24"/>
          <w:shd w:val="clear" w:color="auto" w:fill="FFFFFF"/>
        </w:rPr>
        <w:t xml:space="preserve"> </w:t>
      </w:r>
      <w:r>
        <w:rPr>
          <w:rFonts w:eastAsia="Times New Roman"/>
          <w:color w:val="000000"/>
          <w:szCs w:val="24"/>
          <w:shd w:val="clear" w:color="auto" w:fill="FFFFFF"/>
        </w:rPr>
        <w:t>–</w:t>
      </w:r>
      <w:r w:rsidRPr="008F2EF6">
        <w:rPr>
          <w:rFonts w:eastAsia="Times New Roman"/>
          <w:color w:val="000000"/>
          <w:szCs w:val="24"/>
          <w:shd w:val="clear" w:color="auto" w:fill="FFFFFF"/>
        </w:rPr>
        <w:t xml:space="preserve"> </w:t>
      </w:r>
      <w:r>
        <w:rPr>
          <w:rFonts w:eastAsia="Times New Roman"/>
          <w:color w:val="000000"/>
          <w:szCs w:val="24"/>
          <w:shd w:val="clear" w:color="auto" w:fill="FFFFFF"/>
          <w:lang w:val="en-US"/>
        </w:rPr>
        <w:t>paste</w:t>
      </w:r>
      <w:r>
        <w:rPr>
          <w:rFonts w:eastAsia="Times New Roman"/>
          <w:color w:val="000000"/>
          <w:szCs w:val="24"/>
          <w:shd w:val="clear" w:color="auto" w:fill="FFFFFF"/>
        </w:rPr>
        <w:t xml:space="preserve">» δηλαδή, η πιστή αντιγραφή του συστήματος του </w:t>
      </w:r>
      <w:proofErr w:type="spellStart"/>
      <w:r>
        <w:rPr>
          <w:rFonts w:eastAsia="Times New Roman"/>
          <w:color w:val="000000"/>
          <w:szCs w:val="24"/>
          <w:shd w:val="clear" w:color="auto" w:fill="FFFFFF"/>
        </w:rPr>
        <w:t>Πινοσέτ</w:t>
      </w:r>
      <w:proofErr w:type="spellEnd"/>
      <w:r>
        <w:rPr>
          <w:rFonts w:eastAsia="Times New Roman"/>
          <w:color w:val="000000"/>
          <w:szCs w:val="24"/>
          <w:shd w:val="clear" w:color="auto" w:fill="FFFFFF"/>
        </w:rPr>
        <w:t xml:space="preserve">. </w:t>
      </w:r>
    </w:p>
    <w:p w14:paraId="0E0C9FB8"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στον ελάχιστο χρόνο που έχω, επειδή τα στοιχεία και οι αριθμοί είναι αδιάψευστα, κανείς δεν μπορεί να τα αμφισβητήσει, να μιλήσω με κάποια στοιχεία. </w:t>
      </w:r>
    </w:p>
    <w:p w14:paraId="0E0C9FB9"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Έρχεται ο προϋπολογισμός. Έχει κάποια δημοσιονομική επιβάρυνση; Έχει περικοπές σε επίπεδο φορολογ</w:t>
      </w:r>
      <w:r>
        <w:rPr>
          <w:rFonts w:eastAsia="Times New Roman"/>
          <w:color w:val="000000"/>
          <w:szCs w:val="24"/>
          <w:shd w:val="clear" w:color="auto" w:fill="FFFFFF"/>
        </w:rPr>
        <w:t>ίας; Είναι ή δεν είναι ο πρώτος προϋπολογισμός με τις κοινωνικές δαπάνες να ξεπερνούν τα 4 δισεκατομμύρια ευρώ στα οικογενειακά επιδόματα, στα επιδόματα της αλληλεγγύης, στα επιδόματα για την καταπολέμηση της ανεργίας, στη στέγαση, στη διατροφή, στην πρόσβ</w:t>
      </w:r>
      <w:r>
        <w:rPr>
          <w:rFonts w:eastAsia="Times New Roman"/>
          <w:color w:val="000000"/>
          <w:szCs w:val="24"/>
          <w:shd w:val="clear" w:color="auto" w:fill="FFFFFF"/>
        </w:rPr>
        <w:t xml:space="preserve">αση στην ενέργεια; </w:t>
      </w:r>
    </w:p>
    <w:p w14:paraId="0E0C9FBA"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ή δεν είναι ο πρώτος προϋπολογισμός, που μετά από οκτώ χρόνια περιέχει 1 δισεκατομμύριο φορολογικών ελαφρύνσεων; Οι βασικότερες από αυτές είναι αυτή που ψηφίζουμε σήμερα, η μείωση του ΕΝΦΙΑ, η μείωση των ασφαλιστικών εισφορών, που ήρθε την προηγούμεν</w:t>
      </w:r>
      <w:r>
        <w:rPr>
          <w:rFonts w:eastAsia="Times New Roman"/>
          <w:color w:val="000000"/>
          <w:szCs w:val="24"/>
          <w:shd w:val="clear" w:color="auto" w:fill="FFFFFF"/>
        </w:rPr>
        <w:t xml:space="preserve">η εβδομάδα, η μείωση του φόρου στις επιχειρήσεις, η επιδότηση των ασφαλιστικών εισφορών των νέων, η στήριξη της ειδικής εκπαίδευσης και της φροντίδας των ηλικιωμένων. Στον προϋπολογισμό εγγράφονται </w:t>
      </w:r>
      <w:proofErr w:type="spellStart"/>
      <w:r>
        <w:rPr>
          <w:rFonts w:eastAsia="Times New Roman"/>
          <w:color w:val="000000"/>
          <w:szCs w:val="24"/>
          <w:shd w:val="clear" w:color="auto" w:fill="FFFFFF"/>
        </w:rPr>
        <w:t>επτάμισι</w:t>
      </w:r>
      <w:proofErr w:type="spellEnd"/>
      <w:r>
        <w:rPr>
          <w:rFonts w:eastAsia="Times New Roman"/>
          <w:color w:val="000000"/>
          <w:szCs w:val="24"/>
          <w:shd w:val="clear" w:color="auto" w:fill="FFFFFF"/>
        </w:rPr>
        <w:t xml:space="preserve"> χιλιάδες</w:t>
      </w:r>
      <w:r>
        <w:rPr>
          <w:rFonts w:eastAsia="Times New Roman"/>
          <w:color w:val="000000"/>
          <w:szCs w:val="24"/>
          <w:shd w:val="clear" w:color="auto" w:fill="FFFFFF"/>
        </w:rPr>
        <w:t xml:space="preserve"> νέες προσλήψεις σε κρίσιμους τομείς, στη</w:t>
      </w:r>
      <w:r>
        <w:rPr>
          <w:rFonts w:eastAsia="Times New Roman"/>
          <w:color w:val="000000"/>
          <w:szCs w:val="24"/>
          <w:shd w:val="clear" w:color="auto" w:fill="FFFFFF"/>
        </w:rPr>
        <w:t xml:space="preserve">ν ειδική εκπαίδευση και στη φροντίδα των ηλικιωμένων. Διότι </w:t>
      </w:r>
      <w:r>
        <w:rPr>
          <w:rFonts w:eastAsia="Times New Roman"/>
          <w:color w:val="000000"/>
          <w:szCs w:val="24"/>
          <w:shd w:val="clear" w:color="auto" w:fill="FFFFFF"/>
        </w:rPr>
        <w:t>τ</w:t>
      </w:r>
      <w:r>
        <w:rPr>
          <w:rFonts w:eastAsia="Times New Roman"/>
          <w:color w:val="000000"/>
          <w:szCs w:val="24"/>
          <w:shd w:val="clear" w:color="auto" w:fill="FFFFFF"/>
        </w:rPr>
        <w:t xml:space="preserve">ι να κάνουμε; Κάποιοι εξ ημών θέλουμε πάλι να στήσουμε το κοινωνικό κράτος που κατεδαφίστηκε. </w:t>
      </w:r>
    </w:p>
    <w:p w14:paraId="0E0C9FBB"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Σε σχέση με τη βιωσιμότητα του ασφαλιστικού συστήματος, έκλεισε ή δεν έκλεισε το 2018 με πλεόνασμα 1</w:t>
      </w:r>
      <w:r>
        <w:rPr>
          <w:rFonts w:eastAsia="Times New Roman"/>
          <w:color w:val="000000"/>
          <w:szCs w:val="24"/>
          <w:shd w:val="clear" w:color="auto" w:fill="FFFFFF"/>
        </w:rPr>
        <w:t xml:space="preserve">,7 δισεκατομμύρια ευρώ και το 2019 θα ξεπεράσει το 1,5 δισεκατομμύριο ευρώ; </w:t>
      </w:r>
    </w:p>
    <w:p w14:paraId="0E0C9FBC"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Θα ήθελα να κλείσω με δύο θέματα. Το ένα είναι μια μόνιμη επωδός, το θέμα των επενδύσεων και ότι καταστρέφουμε τη χώρα, δεν φέρνουμε επενδύσεις κ.λπ</w:t>
      </w:r>
      <w:r>
        <w:rPr>
          <w:rFonts w:eastAsia="Times New Roman"/>
          <w:color w:val="000000"/>
          <w:szCs w:val="24"/>
          <w:shd w:val="clear" w:color="auto" w:fill="FFFFFF"/>
        </w:rPr>
        <w:t>.</w:t>
      </w:r>
      <w:r>
        <w:rPr>
          <w:rFonts w:eastAsia="Times New Roman"/>
          <w:color w:val="000000"/>
          <w:szCs w:val="24"/>
          <w:shd w:val="clear" w:color="auto" w:fill="FFFFFF"/>
        </w:rPr>
        <w:t>. Για το 2018 εγκρίθηκαν από τ</w:t>
      </w:r>
      <w:r>
        <w:rPr>
          <w:rFonts w:eastAsia="Times New Roman"/>
          <w:color w:val="000000"/>
          <w:szCs w:val="24"/>
          <w:shd w:val="clear" w:color="auto" w:fill="FFFFFF"/>
        </w:rPr>
        <w:t xml:space="preserve">ο Υπουργείο Οικονομίας και Ανάπτυξης </w:t>
      </w:r>
      <w:r>
        <w:rPr>
          <w:rFonts w:eastAsia="Times New Roman"/>
          <w:color w:val="000000"/>
          <w:szCs w:val="24"/>
          <w:shd w:val="clear" w:color="auto" w:fill="FFFFFF"/>
        </w:rPr>
        <w:t xml:space="preserve">χίλια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εβδομήντα</w:t>
      </w:r>
      <w:r>
        <w:rPr>
          <w:rFonts w:eastAsia="Times New Roman"/>
          <w:color w:val="000000"/>
          <w:szCs w:val="24"/>
          <w:shd w:val="clear" w:color="auto" w:fill="FFFFFF"/>
        </w:rPr>
        <w:t xml:space="preserve"> επενδυτικά σχέδια νεοφυούς επιχειρηματικότητας. Τα τελευταία δύο χρόνια στον τουρισμό οι άμεσες επενδύσεις ξεπερνούν τα 3 δισεκατομμύρια ευρώ. Στα </w:t>
      </w:r>
      <w:proofErr w:type="spellStart"/>
      <w:r>
        <w:rPr>
          <w:rFonts w:eastAsia="Times New Roman"/>
          <w:color w:val="000000"/>
          <w:szCs w:val="24"/>
          <w:shd w:val="clear" w:color="auto" w:fill="FFFFFF"/>
        </w:rPr>
        <w:t>ευρυζωνικά</w:t>
      </w:r>
      <w:proofErr w:type="spellEnd"/>
      <w:r>
        <w:rPr>
          <w:rFonts w:eastAsia="Times New Roman"/>
          <w:color w:val="000000"/>
          <w:szCs w:val="24"/>
          <w:shd w:val="clear" w:color="auto" w:fill="FFFFFF"/>
        </w:rPr>
        <w:t xml:space="preserve"> δίκτυα ξεπερνούν το μισό δισεκατομμύρι</w:t>
      </w:r>
      <w:r>
        <w:rPr>
          <w:rFonts w:eastAsia="Times New Roman"/>
          <w:color w:val="000000"/>
          <w:szCs w:val="24"/>
          <w:shd w:val="clear" w:color="auto" w:fill="FFFFFF"/>
        </w:rPr>
        <w:t xml:space="preserve">ο. </w:t>
      </w:r>
    </w:p>
    <w:p w14:paraId="0E0C9FBD" w14:textId="77777777" w:rsidR="00BD61E1" w:rsidRDefault="0034039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Υπάρχουν βεβαίως και κάποιες επενδύσεις που δεν θέλουμε. Δεν θέλουμε επενδύσεις με χαμηλή κοινωνική ανταποδοτικότητα. Δεν θέλουμε επενδύσεις που απομυζούν εθνικό ή φυσικό πλούτο και δεν διασφαλίζουν τον σεβασμό στα κοινωνικά δικαιώματα σε τοπικές κοινω</w:t>
      </w:r>
      <w:r>
        <w:rPr>
          <w:rFonts w:eastAsia="Times New Roman"/>
          <w:color w:val="000000"/>
          <w:szCs w:val="24"/>
          <w:shd w:val="clear" w:color="auto" w:fill="FFFFFF"/>
        </w:rPr>
        <w:t>νίες και σε κοινωνικές υποδομές.</w:t>
      </w:r>
    </w:p>
    <w:p w14:paraId="0E0C9FB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όλοι γνωρίζουμε ποιες είναι αυτές οι επενδύσεις, ποιοι τις έφερναν στη χώρα μαζί με την καταστολή και την ποινικοποίηση των κοινωνικών αγώνων, όπως συνέβη στην περίπτωση των Σκουριών.</w:t>
      </w:r>
    </w:p>
    <w:p w14:paraId="0E0C9FB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Τελειώνω με τον κοινωνικό πυλώνα -ε</w:t>
      </w:r>
      <w:r>
        <w:rPr>
          <w:rFonts w:eastAsia="Times New Roman" w:cs="Times New Roman"/>
          <w:szCs w:val="24"/>
        </w:rPr>
        <w:t xml:space="preserve">ίναι σημαντικό- επειδή ακούστηκαν επίσης ειρωνικά σχόλια για την κοινωνική κινητοποίηση, για τις σημερινές </w:t>
      </w:r>
      <w:r>
        <w:rPr>
          <w:rFonts w:eastAsia="Times New Roman" w:cs="Times New Roman"/>
          <w:szCs w:val="24"/>
        </w:rPr>
        <w:lastRenderedPageBreak/>
        <w:t>απεργιακές κινητοποιήσεις με αιτήματα αιχμής την ενίσχυση της εργασίας, την αύξηση των μισθών και την ισχυροποίηση των εργασιακών δικαιωμάτων.</w:t>
      </w:r>
    </w:p>
    <w:p w14:paraId="0E0C9FC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Δεν εί</w:t>
      </w:r>
      <w:r>
        <w:rPr>
          <w:rFonts w:eastAsia="Times New Roman" w:cs="Times New Roman"/>
          <w:szCs w:val="24"/>
        </w:rPr>
        <w:t xml:space="preserve">μαστε εμείς αυτοί. Κάποιοι άλλοι, εξ όσων θυμάμαι, ήταν που εισήγαγαν τον επαίσχυντο </w:t>
      </w:r>
      <w:proofErr w:type="spellStart"/>
      <w:r>
        <w:rPr>
          <w:rFonts w:eastAsia="Times New Roman" w:cs="Times New Roman"/>
          <w:szCs w:val="24"/>
        </w:rPr>
        <w:t>υποκατώτατο</w:t>
      </w:r>
      <w:proofErr w:type="spellEnd"/>
      <w:r>
        <w:rPr>
          <w:rFonts w:eastAsia="Times New Roman" w:cs="Times New Roman"/>
          <w:szCs w:val="24"/>
        </w:rPr>
        <w:t xml:space="preserve"> μισθό στους νέους. Κάποιοι άλλοι, αν θυμάμαι καλά, είχαν καταργήσει τις συλλογικές συμβάσεις εργασίας και εν μία </w:t>
      </w:r>
      <w:proofErr w:type="spellStart"/>
      <w:r>
        <w:rPr>
          <w:rFonts w:eastAsia="Times New Roman" w:cs="Times New Roman"/>
          <w:szCs w:val="24"/>
        </w:rPr>
        <w:t>νυκτί</w:t>
      </w:r>
      <w:proofErr w:type="spellEnd"/>
      <w:r>
        <w:rPr>
          <w:rFonts w:eastAsia="Times New Roman" w:cs="Times New Roman"/>
          <w:szCs w:val="24"/>
        </w:rPr>
        <w:t>, με απόφαση Υπουργικού Συμβουλίου, είχαν</w:t>
      </w:r>
      <w:r>
        <w:rPr>
          <w:rFonts w:eastAsia="Times New Roman" w:cs="Times New Roman"/>
          <w:szCs w:val="24"/>
        </w:rPr>
        <w:t xml:space="preserve"> μειώσει τον κατώτατο μισθό.</w:t>
      </w:r>
    </w:p>
    <w:p w14:paraId="0E0C9FC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Στις αρχές του 2019 η Κυβέρνηση αναμένεται να φέρει την αύξηση του κατώτατου μισθού. Το 2019 θα είναι το έτος πιο ισχυρών συλλογικών συμβάσεων εργασίας. Η μείωση της ανεργίας είναι γεγονός. Οι νέοι θα στηριχθούν πολυδιάστατα κα</w:t>
      </w:r>
      <w:r>
        <w:rPr>
          <w:rFonts w:eastAsia="Times New Roman" w:cs="Times New Roman"/>
          <w:szCs w:val="24"/>
        </w:rPr>
        <w:t>ι σε φορολογικό και σε ασφαλιστικό επίπεδο.</w:t>
      </w:r>
    </w:p>
    <w:p w14:paraId="0E0C9FC2" w14:textId="77777777" w:rsidR="00BD61E1" w:rsidRDefault="00340392">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251171">
        <w:rPr>
          <w:rFonts w:eastAsia="Times New Roman" w:cs="Times New Roman"/>
          <w:szCs w:val="24"/>
        </w:rPr>
        <w:t xml:space="preserve"> </w:t>
      </w:r>
      <w:r>
        <w:rPr>
          <w:rFonts w:eastAsia="Times New Roman" w:cs="Times New Roman"/>
          <w:szCs w:val="24"/>
        </w:rPr>
        <w:t>κυρίας Βουλευτού</w:t>
      </w:r>
      <w:r w:rsidRPr="00251171">
        <w:rPr>
          <w:rFonts w:eastAsia="Times New Roman" w:cs="Times New Roman"/>
          <w:szCs w:val="24"/>
        </w:rPr>
        <w:t>)</w:t>
      </w:r>
    </w:p>
    <w:p w14:paraId="0E0C9FC3" w14:textId="77777777" w:rsidR="00BD61E1" w:rsidRDefault="00340392">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Κυρία συνάδελφε, ολοκληρώστε, παρακαλώ.</w:t>
      </w:r>
    </w:p>
    <w:p w14:paraId="0E0C9FC4"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Τελειώνω, κύριε Πρόεδρε.</w:t>
      </w:r>
    </w:p>
    <w:p w14:paraId="0E0C9FC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Κανείς δεν </w:t>
      </w:r>
      <w:r>
        <w:rPr>
          <w:rFonts w:eastAsia="Times New Roman" w:cs="Times New Roman"/>
          <w:szCs w:val="24"/>
        </w:rPr>
        <w:t>ισχυρίζεται ότι όλα είναι ρόδινα. Είναι μακρύς ακόμα ο δρόμος. Ωστόσο στη μάχη της καθημερινότητας του κόσμου της εργασίας ο ΣΥΡΙΖΑ είναι δίπλα. Και σε δικαστικές αδικίες και στην υπεράσπιση των πιο αδύναμων δίνει καθημερινά το παρ</w:t>
      </w:r>
      <w:r>
        <w:rPr>
          <w:rFonts w:eastAsia="Times New Roman" w:cs="Times New Roman"/>
          <w:szCs w:val="24"/>
        </w:rPr>
        <w:t>ό</w:t>
      </w:r>
      <w:r>
        <w:rPr>
          <w:rFonts w:eastAsia="Times New Roman" w:cs="Times New Roman"/>
          <w:szCs w:val="24"/>
        </w:rPr>
        <w:t>ν. Στο δρόμο των διεκδικ</w:t>
      </w:r>
      <w:r>
        <w:rPr>
          <w:rFonts w:eastAsia="Times New Roman" w:cs="Times New Roman"/>
          <w:szCs w:val="24"/>
        </w:rPr>
        <w:t xml:space="preserve">ήσεων, από τη στήριξη των θυμάτων της </w:t>
      </w:r>
      <w:proofErr w:type="spellStart"/>
      <w:r>
        <w:rPr>
          <w:rFonts w:eastAsia="Times New Roman" w:cs="Times New Roman"/>
          <w:szCs w:val="24"/>
        </w:rPr>
        <w:t>Μανωλάδος</w:t>
      </w:r>
      <w:proofErr w:type="spellEnd"/>
      <w:r>
        <w:rPr>
          <w:rFonts w:eastAsia="Times New Roman" w:cs="Times New Roman"/>
          <w:szCs w:val="24"/>
        </w:rPr>
        <w:t xml:space="preserve"> στις δικαστικές αίθουσες, μέχρι τον δικαστικό αγώνα για τη δικαίωση των θυμάτων του ρατσισμού, στη μάχη για την αποφυλάκιση αυτής της άπορης καθαρίστριας -έγινε αυτό σήμερα στον Βόλο- τον αγώνα για την έξοδο </w:t>
      </w:r>
      <w:r>
        <w:rPr>
          <w:rFonts w:eastAsia="Times New Roman" w:cs="Times New Roman"/>
          <w:szCs w:val="24"/>
        </w:rPr>
        <w:t>των εργολάβων από το δημόσιο, εμείς βρισκόμασταν και θα συνεχίσουμε να βρισκόμαστε όλα αυτά τα χρόνια στην πρώτη γραμμή.</w:t>
      </w:r>
    </w:p>
    <w:p w14:paraId="0E0C9FC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Σας ευχαριστώ.</w:t>
      </w:r>
    </w:p>
    <w:p w14:paraId="0E0C9FC7" w14:textId="77777777" w:rsidR="00BD61E1" w:rsidRDefault="00340392">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E0C9FC8" w14:textId="77777777" w:rsidR="00BD61E1" w:rsidRDefault="00340392">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Σας ευχαριστώ, κυρία συνάδελφε.</w:t>
      </w:r>
    </w:p>
    <w:p w14:paraId="0E0C9FC9"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w:t>
      </w:r>
      <w:r>
        <w:rPr>
          <w:rFonts w:eastAsia="Times New Roman" w:cs="Times New Roman"/>
          <w:b/>
          <w:szCs w:val="24"/>
        </w:rPr>
        <w:t>ΔΩΝΙΣ ΓΕΩΡΓΙΑΔΗΣ:</w:t>
      </w:r>
      <w:r>
        <w:rPr>
          <w:rFonts w:eastAsia="Times New Roman" w:cs="Times New Roman"/>
          <w:szCs w:val="24"/>
        </w:rPr>
        <w:t xml:space="preserve"> Κύριε Πρόεδρε, επί προσωπικού.</w:t>
      </w:r>
    </w:p>
    <w:p w14:paraId="0E0C9FCA" w14:textId="77777777" w:rsidR="00BD61E1" w:rsidRDefault="00340392">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Πείτε μου, κύριε συνάδελφε, τι θέλετε.</w:t>
      </w:r>
    </w:p>
    <w:p w14:paraId="0E0C9FCB"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Θα ήθελα τον λόγο επί προσωπικού.</w:t>
      </w:r>
    </w:p>
    <w:p w14:paraId="0E0C9FCC" w14:textId="77777777" w:rsidR="00BD61E1" w:rsidRDefault="00340392">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Ποιο είναι το προσωπικό;</w:t>
      </w:r>
    </w:p>
    <w:p w14:paraId="0E0C9FCD"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w:t>
      </w:r>
      <w:r>
        <w:rPr>
          <w:rFonts w:eastAsia="Times New Roman" w:cs="Times New Roman"/>
          <w:b/>
          <w:szCs w:val="24"/>
        </w:rPr>
        <w:t>ΙΣ ΓΕΩΡΓΙΑΔΗΣ:</w:t>
      </w:r>
      <w:r>
        <w:rPr>
          <w:rFonts w:eastAsia="Times New Roman" w:cs="Times New Roman"/>
          <w:szCs w:val="24"/>
        </w:rPr>
        <w:t xml:space="preserve"> Αναφέρθηκε σε εμένα προσωπικά.</w:t>
      </w:r>
    </w:p>
    <w:p w14:paraId="0E0C9FCE" w14:textId="77777777" w:rsidR="00BD61E1" w:rsidRDefault="00340392">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 xml:space="preserve">Κάνατε ένα σχόλιο για τον τρόπο με τον οποίο αντιμετωπίζει τις καταλήψεις ο ΣΥΡΙΖΑ. Ενδιαφέρον σχόλιο. Απάντησε η κ. </w:t>
      </w:r>
      <w:proofErr w:type="spellStart"/>
      <w:r>
        <w:rPr>
          <w:rFonts w:eastAsia="Times New Roman" w:cs="Times New Roman"/>
          <w:szCs w:val="24"/>
        </w:rPr>
        <w:t>Βάκη</w:t>
      </w:r>
      <w:proofErr w:type="spellEnd"/>
      <w:r>
        <w:rPr>
          <w:rFonts w:eastAsia="Times New Roman" w:cs="Times New Roman"/>
          <w:szCs w:val="24"/>
        </w:rPr>
        <w:t xml:space="preserve"> ότι δεν έχετε δίκιο, διότι εδώ πρόκειται για εκφασισμό τ</w:t>
      </w:r>
      <w:r>
        <w:rPr>
          <w:rFonts w:eastAsia="Times New Roman" w:cs="Times New Roman"/>
          <w:szCs w:val="24"/>
        </w:rPr>
        <w:t>ου σχολείου. Άποψη είναι και αυτή. Τι θέλετε να πείτε;</w:t>
      </w:r>
    </w:p>
    <w:p w14:paraId="0E0C9FCF"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ΑΔΩΝΙΣ ΓΕΩΡΓΙΑΔΗΣ:</w:t>
      </w:r>
      <w:r>
        <w:rPr>
          <w:rFonts w:eastAsia="Times New Roman" w:cs="Times New Roman"/>
          <w:szCs w:val="24"/>
        </w:rPr>
        <w:t xml:space="preserve"> Με ρώτησε εμένα προσωπικά.</w:t>
      </w:r>
    </w:p>
    <w:p w14:paraId="0E0C9FD0" w14:textId="77777777" w:rsidR="00BD61E1" w:rsidRDefault="00340392">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Ορίστε, έχετε τον λόγο.</w:t>
      </w:r>
    </w:p>
    <w:p w14:paraId="0E0C9FD1"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ΑΔΩΝΙΣ ΓΕΩΡΓΙΑΔΗΣ:</w:t>
      </w:r>
      <w:r>
        <w:rPr>
          <w:rFonts w:eastAsia="Times New Roman" w:cs="Times New Roman"/>
          <w:szCs w:val="24"/>
        </w:rPr>
        <w:t xml:space="preserve"> Αγαπητή κυρία </w:t>
      </w:r>
      <w:proofErr w:type="spellStart"/>
      <w:r>
        <w:rPr>
          <w:rFonts w:eastAsia="Times New Roman" w:cs="Times New Roman"/>
          <w:szCs w:val="24"/>
        </w:rPr>
        <w:t>Βάκη</w:t>
      </w:r>
      <w:proofErr w:type="spellEnd"/>
      <w:r>
        <w:rPr>
          <w:rFonts w:eastAsia="Times New Roman" w:cs="Times New Roman"/>
          <w:szCs w:val="24"/>
        </w:rPr>
        <w:t>, για να μην έχουμε μεταξύ μας παρεξηγήσ</w:t>
      </w:r>
      <w:r>
        <w:rPr>
          <w:rFonts w:eastAsia="Times New Roman" w:cs="Times New Roman"/>
          <w:szCs w:val="24"/>
        </w:rPr>
        <w:t>εις, η Νέα Δημοκρατία και εγώ προσωπικά είμαστε εξαιρετικά κατά του φασισμού στα σχολεία και έχουμε μεγάλη θλίψη, όταν ακούμε μαθητές να καταφέρονται κατά της κοινοβουλευτικής δημοκρατίας και φυσικά, ως προς αυτό που ακούστηκε για επεισόδια σε αυριανό συλλ</w:t>
      </w:r>
      <w:r>
        <w:rPr>
          <w:rFonts w:eastAsia="Times New Roman" w:cs="Times New Roman"/>
          <w:szCs w:val="24"/>
        </w:rPr>
        <w:t>αλητήριο. Ακόμα χειρότερο!</w:t>
      </w:r>
    </w:p>
    <w:p w14:paraId="0E0C9FD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διαφωνία μας, όμως; Εσείς ως φασισμό εννοείτε μόνο όποιον διαφωνεί μαζί σας. </w:t>
      </w:r>
    </w:p>
    <w:p w14:paraId="0E0C9FD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Όταν άλλες μαθητικές καταλήψεις έλεγαν ότι ήταν χούντα τα μνημόνια και χούντα ο Σαμαράς και μούτζωναν τους επισήμους, τότε όχι μόνο τα </w:t>
      </w:r>
      <w:r>
        <w:rPr>
          <w:rFonts w:eastAsia="Times New Roman" w:cs="Times New Roman"/>
          <w:szCs w:val="24"/>
        </w:rPr>
        <w:t xml:space="preserve">υποστηρίζατε, κυρία </w:t>
      </w:r>
      <w:proofErr w:type="spellStart"/>
      <w:r>
        <w:rPr>
          <w:rFonts w:eastAsia="Times New Roman" w:cs="Times New Roman"/>
          <w:szCs w:val="24"/>
        </w:rPr>
        <w:t>Βάκη</w:t>
      </w:r>
      <w:proofErr w:type="spellEnd"/>
      <w:r>
        <w:rPr>
          <w:rFonts w:eastAsia="Times New Roman" w:cs="Times New Roman"/>
          <w:szCs w:val="24"/>
        </w:rPr>
        <w:t>, αλλά μπορεί να ήσασταν και προσωπικά παρούσα στα επεισόδια, όπως πολλοί άλλοι Βουλευτές του ΣΥΡΙΖΑ σίγουρα ήταν.</w:t>
      </w:r>
    </w:p>
    <w:p w14:paraId="0E0C9FD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Άρα, η μεγάλη μας διαφωνία είναι ότι εμείς από θέση αρχής καταδικάζουμε τέτοιου είδους συμπεριφορές.</w:t>
      </w:r>
    </w:p>
    <w:p w14:paraId="0E0C9FD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Σας λέω, όμως, </w:t>
      </w:r>
      <w:r>
        <w:rPr>
          <w:rFonts w:eastAsia="Times New Roman" w:cs="Times New Roman"/>
          <w:szCs w:val="24"/>
        </w:rPr>
        <w:t>ότι εγώ δεν χαρίζω όλα αυτά τα παιδιά στη Χρυσή Αυγή, όπως πάτε να κάνετε εσείς.</w:t>
      </w:r>
    </w:p>
    <w:p w14:paraId="0E0C9FD6"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Έλεος!</w:t>
      </w:r>
    </w:p>
    <w:p w14:paraId="0E0C9FD7"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ΑΔΩΝΙΣ ΓΕΩΡΓΙΑΔΗΣ:</w:t>
      </w:r>
      <w:r>
        <w:rPr>
          <w:rFonts w:eastAsia="Times New Roman" w:cs="Times New Roman"/>
          <w:szCs w:val="24"/>
        </w:rPr>
        <w:t xml:space="preserve"> Μπορεί να είναι και πολλά παιδιά ευαίσθητα για το ζήτημα της Μακεδονίας και πρέπει να τους εξηγήσουμε ότι δεν υπερασπίζονται</w:t>
      </w:r>
      <w:r>
        <w:rPr>
          <w:rFonts w:eastAsia="Times New Roman" w:cs="Times New Roman"/>
          <w:szCs w:val="24"/>
        </w:rPr>
        <w:t xml:space="preserve"> την πατρίδα, όταν υβρίζουν τη δημοκρατία. Υπερασπίζονται την πατρίδα, όταν προστατεύουν τη δημοκρατία. Αυτή είναι η μεγάλη μας διαφορά.</w:t>
      </w:r>
    </w:p>
    <w:p w14:paraId="0E0C9FD8"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Θα σας απαντήσω και εγώ.</w:t>
      </w:r>
    </w:p>
    <w:p w14:paraId="0E0C9FD9" w14:textId="77777777" w:rsidR="00BD61E1" w:rsidRDefault="00340392">
      <w:pPr>
        <w:spacing w:line="600" w:lineRule="auto"/>
        <w:ind w:firstLine="720"/>
        <w:jc w:val="both"/>
        <w:rPr>
          <w:rFonts w:eastAsia="Times New Roman" w:cs="Times New Roman"/>
          <w:szCs w:val="24"/>
        </w:rPr>
      </w:pPr>
      <w:r w:rsidRPr="00FA52C7">
        <w:rPr>
          <w:rFonts w:eastAsia="Times New Roman" w:cs="Times New Roman"/>
          <w:b/>
          <w:szCs w:val="24"/>
        </w:rPr>
        <w:lastRenderedPageBreak/>
        <w:t>ΠΡΟΕΔΡΕΥΩΝ (Σπυρίδων Λυκούδης):</w:t>
      </w:r>
      <w:r w:rsidRPr="00FA52C7">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μπορεί να συνεχιστεί ένας τέτοιος δι</w:t>
      </w:r>
      <w:r>
        <w:rPr>
          <w:rFonts w:eastAsia="Times New Roman" w:cs="Times New Roman"/>
          <w:szCs w:val="24"/>
        </w:rPr>
        <w:t>άλογος; Πείτε μου ειλικρινά πού θα οδηγήσει.</w:t>
      </w:r>
    </w:p>
    <w:p w14:paraId="0E0C9FDA"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Μα, πρέπει να απαντήσω.</w:t>
      </w:r>
    </w:p>
    <w:p w14:paraId="0E0C9FDB" w14:textId="77777777" w:rsidR="00BD61E1" w:rsidRDefault="00340392">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Θα πείτε εσείς κάτι, θα απαντήσει πάλι ο κ. Γεωργιάδης.</w:t>
      </w:r>
    </w:p>
    <w:p w14:paraId="0E0C9FD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Πάρτε τον λόγο για ένα λεπτό, αλλά παρακαλώ, δεν έχει νόημα.</w:t>
      </w:r>
    </w:p>
    <w:p w14:paraId="0E0C9FDD"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Το μόνο πο</w:t>
      </w:r>
      <w:r>
        <w:rPr>
          <w:rFonts w:eastAsia="Times New Roman" w:cs="Times New Roman"/>
          <w:szCs w:val="24"/>
        </w:rPr>
        <w:t>υ θα ήθελα να πω είναι ότι στην εποχή της μεταμφιεσμένης θεωρίας των δύο άκρων να είμαστε πάρα πολύ προσεκτικοί και να μη δίνουμε φύλλο συκής στην ακροδεξιά και στα τάγματα εφόδου της Χρυσής Αυγής. Διότι φύλλο συκής είναι, όταν έχουμε ακούσει -δεν αναφέρομ</w:t>
      </w:r>
      <w:r>
        <w:rPr>
          <w:rFonts w:eastAsia="Times New Roman" w:cs="Times New Roman"/>
          <w:szCs w:val="24"/>
        </w:rPr>
        <w:t>αι σε σας προσωπικά- ότι η μήτρα της βίας είναι η εξωκοινοβουλευτική Αριστερά, αλλά κουβέντα για τη Χρυσή Αυγή.</w:t>
      </w:r>
    </w:p>
    <w:p w14:paraId="0E0C9FD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Φύλλο συκής είναι όταν στελέχη σας έχουν πει κατά καιρούς ότι θα πρέπει, αν αναλάβετε κ</w:t>
      </w:r>
      <w:r w:rsidRPr="001866BC">
        <w:rPr>
          <w:rFonts w:eastAsia="Times New Roman" w:cs="Times New Roman"/>
          <w:szCs w:val="24"/>
        </w:rPr>
        <w:t>υβέρνηση</w:t>
      </w:r>
      <w:r>
        <w:rPr>
          <w:rFonts w:eastAsia="Times New Roman" w:cs="Times New Roman"/>
          <w:szCs w:val="24"/>
        </w:rPr>
        <w:t>, με θεσμικές ή άλλες παρεμβάσεις να μην επιτραπε</w:t>
      </w:r>
      <w:r>
        <w:rPr>
          <w:rFonts w:eastAsia="Times New Roman" w:cs="Times New Roman"/>
          <w:szCs w:val="24"/>
        </w:rPr>
        <w:t>ί ποτέ πια στην Αριστερά να κυβερνήσει. Φύλλο συκής και για τους νεκρούς του Πολυτεχνείου</w:t>
      </w:r>
      <w:r w:rsidRPr="00EF2E8C">
        <w:rPr>
          <w:rFonts w:eastAsia="Times New Roman" w:cs="Times New Roman"/>
          <w:szCs w:val="24"/>
        </w:rPr>
        <w:t>,</w:t>
      </w:r>
      <w:r>
        <w:rPr>
          <w:rFonts w:eastAsia="Times New Roman" w:cs="Times New Roman"/>
          <w:szCs w:val="24"/>
        </w:rPr>
        <w:t xml:space="preserve"> που έχετε ασελγήσει και εσείς στην ιστορική μνήμη αυτής της χώρας. Φύλλο συκής είναι όταν στα συλλαλητήρια για το Μακεδονικό δεν άκουσα κουβέντα για τη βεβήλωση του </w:t>
      </w:r>
      <w:r>
        <w:rPr>
          <w:rFonts w:eastAsia="Times New Roman" w:cs="Times New Roman"/>
          <w:szCs w:val="24"/>
        </w:rPr>
        <w:t xml:space="preserve">ολοκαυτώματος, για </w:t>
      </w:r>
      <w:r>
        <w:rPr>
          <w:rFonts w:eastAsia="Times New Roman" w:cs="Times New Roman"/>
          <w:szCs w:val="24"/>
        </w:rPr>
        <w:lastRenderedPageBreak/>
        <w:t>τους εμπρησμούς και για τα συνθήματα που ακούγονταν, όπως «Στα όπλα, στα όπλα, να πάρουμε τα Σκόπια» και «Μαχαίρι στην καρδιά του κάθε ΑΝΤΙΦΑ».</w:t>
      </w:r>
    </w:p>
    <w:p w14:paraId="0E0C9FD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Ας είμαστε προσεκτικοί. Ζούμε σε πολύ επικίνδυνους καιρούς. Μην αφήσουμε το αυγό του φιδιού ν</w:t>
      </w:r>
      <w:r>
        <w:rPr>
          <w:rFonts w:eastAsia="Times New Roman" w:cs="Times New Roman"/>
          <w:szCs w:val="24"/>
        </w:rPr>
        <w:t xml:space="preserve">α σπάσει. </w:t>
      </w:r>
    </w:p>
    <w:p w14:paraId="0E0C9FE0" w14:textId="77777777" w:rsidR="00BD61E1" w:rsidRDefault="00340392">
      <w:pPr>
        <w:spacing w:line="600" w:lineRule="auto"/>
        <w:ind w:firstLine="720"/>
        <w:jc w:val="both"/>
        <w:rPr>
          <w:rFonts w:eastAsia="Times New Roman" w:cs="Times New Roman"/>
          <w:szCs w:val="24"/>
        </w:rPr>
      </w:pPr>
      <w:r w:rsidRPr="00FE093C">
        <w:rPr>
          <w:rFonts w:eastAsia="Times New Roman" w:cs="Times New Roman"/>
          <w:b/>
          <w:szCs w:val="24"/>
        </w:rPr>
        <w:t>ΠΡΟ</w:t>
      </w:r>
      <w:r>
        <w:rPr>
          <w:rFonts w:eastAsia="Times New Roman" w:cs="Times New Roman"/>
          <w:b/>
          <w:szCs w:val="24"/>
        </w:rPr>
        <w:t>Ε</w:t>
      </w:r>
      <w:r w:rsidRPr="00FE093C">
        <w:rPr>
          <w:rFonts w:eastAsia="Times New Roman" w:cs="Times New Roman"/>
          <w:b/>
          <w:szCs w:val="24"/>
        </w:rPr>
        <w:t xml:space="preserve">ΔΡΕΥΩΝ (Σπυρίδων Λυκούδης): </w:t>
      </w:r>
      <w:r>
        <w:rPr>
          <w:rFonts w:eastAsia="Times New Roman" w:cs="Times New Roman"/>
          <w:szCs w:val="24"/>
        </w:rPr>
        <w:t>Ο κ. Δαβάκης έχει τον λόγο για τη δευτερολογία του.</w:t>
      </w:r>
    </w:p>
    <w:p w14:paraId="0E0C9FE1"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0E0C9FE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κύριος Πρωθυπουργός στην ομιλία του ανέφερε «Στην παρούσα πολιτική περίοδο, δηλαδή τ</w:t>
      </w:r>
      <w:r>
        <w:rPr>
          <w:rFonts w:eastAsia="Times New Roman" w:cs="Times New Roman"/>
          <w:szCs w:val="24"/>
        </w:rPr>
        <w:t xml:space="preserve">ην περίοδο μετά το πέρας των μνημονίων», δηλαδή αντιπαρέβαλε τη νεοφιλελεύθερη λογική της </w:t>
      </w:r>
      <w:r w:rsidRPr="00F4505F">
        <w:rPr>
          <w:rFonts w:eastAsia="Times New Roman" w:cs="Times New Roman"/>
          <w:szCs w:val="24"/>
        </w:rPr>
        <w:t>Νέας Δημοκρατίας</w:t>
      </w:r>
      <w:r>
        <w:rPr>
          <w:rFonts w:eastAsia="Times New Roman" w:cs="Times New Roman"/>
          <w:szCs w:val="24"/>
        </w:rPr>
        <w:t xml:space="preserve"> με τη φιλολαϊκή προσέγγιση της </w:t>
      </w:r>
      <w:r w:rsidRPr="001866BC">
        <w:rPr>
          <w:rFonts w:eastAsia="Times New Roman" w:cs="Times New Roman"/>
          <w:szCs w:val="24"/>
        </w:rPr>
        <w:t>Κυβέρνησ</w:t>
      </w:r>
      <w:r>
        <w:rPr>
          <w:rFonts w:eastAsia="Times New Roman" w:cs="Times New Roman"/>
          <w:szCs w:val="24"/>
        </w:rPr>
        <w:t xml:space="preserve">ής του. Πιστεύουμε ότι τίποτα από αυτά τα δύο δεν ισχύει. </w:t>
      </w:r>
    </w:p>
    <w:p w14:paraId="0E0C9FE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Αρχικά, η περίοδος που διανύουμε δεν είναι στην ουσ</w:t>
      </w:r>
      <w:r>
        <w:rPr>
          <w:rFonts w:eastAsia="Times New Roman" w:cs="Times New Roman"/>
          <w:szCs w:val="24"/>
        </w:rPr>
        <w:t xml:space="preserve">ία της </w:t>
      </w:r>
      <w:proofErr w:type="spellStart"/>
      <w:r>
        <w:rPr>
          <w:rFonts w:eastAsia="Times New Roman" w:cs="Times New Roman"/>
          <w:szCs w:val="24"/>
        </w:rPr>
        <w:t>μεταμνημονιακή</w:t>
      </w:r>
      <w:proofErr w:type="spellEnd"/>
      <w:r>
        <w:rPr>
          <w:rFonts w:eastAsia="Times New Roman" w:cs="Times New Roman"/>
          <w:szCs w:val="24"/>
        </w:rPr>
        <w:t>, καθώς αυτό δεν έχει κα</w:t>
      </w:r>
      <w:r>
        <w:rPr>
          <w:rFonts w:eastAsia="Times New Roman" w:cs="Times New Roman"/>
          <w:szCs w:val="24"/>
        </w:rPr>
        <w:t>μ</w:t>
      </w:r>
      <w:r>
        <w:rPr>
          <w:rFonts w:eastAsia="Times New Roman" w:cs="Times New Roman"/>
          <w:szCs w:val="24"/>
        </w:rPr>
        <w:t xml:space="preserve">μία σχέση μ’ αυτό που βιώνει ο ελληνικός λαός από εδώ και στο εξής. Ούτε πρόκειται για σύγκρουση μεταξύ μιας νεοφιλελεύθερης με μία φιλολαϊκή προσέγγιση. Στην πραγματικότητα, από τη μία βρίσκεται η προσέγγιση της </w:t>
      </w:r>
      <w:r w:rsidRPr="00F4505F">
        <w:rPr>
          <w:rFonts w:eastAsia="Times New Roman" w:cs="Times New Roman"/>
          <w:szCs w:val="24"/>
        </w:rPr>
        <w:t>Νέας Δημοκρατίας</w:t>
      </w:r>
      <w:r>
        <w:rPr>
          <w:rFonts w:eastAsia="Times New Roman" w:cs="Times New Roman"/>
          <w:szCs w:val="24"/>
        </w:rPr>
        <w:t xml:space="preserve"> η οποία θεωρούσε και θεωρε</w:t>
      </w:r>
      <w:r>
        <w:rPr>
          <w:rFonts w:eastAsia="Times New Roman" w:cs="Times New Roman"/>
          <w:szCs w:val="24"/>
        </w:rPr>
        <w:t xml:space="preserve">ί </w:t>
      </w:r>
      <w:r>
        <w:rPr>
          <w:rFonts w:eastAsia="Times New Roman" w:cs="Times New Roman"/>
          <w:szCs w:val="24"/>
        </w:rPr>
        <w:lastRenderedPageBreak/>
        <w:t xml:space="preserve">ως ιδεολογία, ως πολιτική φιλοσοφία, ότι στόχος της δημόσιας πολιτικής είναι η δημιουργία συνθηκών μέσα στις οποίες η οικονομία μπορεί να ευημερήσει και να </w:t>
      </w:r>
      <w:proofErr w:type="spellStart"/>
      <w:r>
        <w:rPr>
          <w:rFonts w:eastAsia="Times New Roman" w:cs="Times New Roman"/>
          <w:szCs w:val="24"/>
        </w:rPr>
        <w:t>παράξει</w:t>
      </w:r>
      <w:proofErr w:type="spellEnd"/>
      <w:r>
        <w:rPr>
          <w:rFonts w:eastAsia="Times New Roman" w:cs="Times New Roman"/>
          <w:szCs w:val="24"/>
        </w:rPr>
        <w:t xml:space="preserve"> πλούτο για τους πολίτες, τα νοικοκυριά, τον λαό μας και από την άλλη είναι η δική σας αντί</w:t>
      </w:r>
      <w:r>
        <w:rPr>
          <w:rFonts w:eastAsia="Times New Roman" w:cs="Times New Roman"/>
          <w:szCs w:val="24"/>
        </w:rPr>
        <w:t xml:space="preserve">ληψη που θεωρεί ότι η αποστολή του κράτους είναι να εξαντλείται στην παροχή επιδομάτων κυρίως κοντά στις γιορτές και στην άρση μέτρων </w:t>
      </w:r>
      <w:proofErr w:type="spellStart"/>
      <w:r>
        <w:rPr>
          <w:rFonts w:eastAsia="Times New Roman" w:cs="Times New Roman"/>
          <w:szCs w:val="24"/>
        </w:rPr>
        <w:t>υπερφορολόγησης</w:t>
      </w:r>
      <w:proofErr w:type="spellEnd"/>
      <w:r>
        <w:rPr>
          <w:rFonts w:eastAsia="Times New Roman" w:cs="Times New Roman"/>
          <w:szCs w:val="24"/>
        </w:rPr>
        <w:t xml:space="preserve">, όταν η ίδια έχει επιβάλει αυτά τα μέτρα. </w:t>
      </w:r>
    </w:p>
    <w:p w14:paraId="0E0C9FE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Θέλω να αναφερθώ κυρίως στις τροπολογίες, τις οποίες παρουσίασε</w:t>
      </w:r>
      <w:r>
        <w:rPr>
          <w:rFonts w:eastAsia="Times New Roman" w:cs="Times New Roman"/>
          <w:szCs w:val="24"/>
        </w:rPr>
        <w:t xml:space="preserve"> η κυρία Υπουργός και οι οποίες έχουν να κάνουν με τους πυροσβέστες. Προέρχομαι από μία περιοχή που το Πυροσβεστικό Σώμα έχει θρηνήσει νεκρούς –πιστεύω το ίδιο ισχύει και για όλους τους συναδέλφους των περιοχών της ελληνικής περιφέρειας- κι έχει μία ειδική</w:t>
      </w:r>
      <w:r>
        <w:rPr>
          <w:rFonts w:eastAsia="Times New Roman" w:cs="Times New Roman"/>
          <w:szCs w:val="24"/>
        </w:rPr>
        <w:t xml:space="preserve"> σχέση με το Πυροσβεστικό Σώμα. </w:t>
      </w:r>
    </w:p>
    <w:p w14:paraId="0E0C9FE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Θέλω να εκφράσω τη λύπη μου –όχι τώρα στην παρούσα Υπουργό, αλλά πολλά χρόνια ή πολύ καιρό πριν- για τη διαχείριση του πυροσβεστικού δυναμικού και τις λύσεις που δίνονται από τις εκάστοτε πολιτικές ηγεσίες προς το Πυροσβεστ</w:t>
      </w:r>
      <w:r>
        <w:rPr>
          <w:rFonts w:eastAsia="Times New Roman" w:cs="Times New Roman"/>
          <w:szCs w:val="24"/>
        </w:rPr>
        <w:t xml:space="preserve">ικό Σώμα, αυτές τις </w:t>
      </w:r>
      <w:proofErr w:type="spellStart"/>
      <w:r>
        <w:rPr>
          <w:rFonts w:eastAsia="Times New Roman" w:cs="Times New Roman"/>
          <w:szCs w:val="24"/>
        </w:rPr>
        <w:t>εμβαλωματικού</w:t>
      </w:r>
      <w:proofErr w:type="spellEnd"/>
      <w:r>
        <w:rPr>
          <w:rFonts w:eastAsia="Times New Roman" w:cs="Times New Roman"/>
          <w:szCs w:val="24"/>
        </w:rPr>
        <w:t xml:space="preserve"> χαρακτήρα λύσεις, οι οποίες δεν λύνουν προβλήματα, ενώ θα έλεγα ότι επιτείνουν τα προβλήματα που έχει το Πυροσβεστικό Σώμα. Το Πυροσβεστικό Σώμα είναι ένα Σώμα </w:t>
      </w:r>
      <w:r>
        <w:rPr>
          <w:rFonts w:eastAsia="Times New Roman" w:cs="Times New Roman"/>
          <w:szCs w:val="24"/>
        </w:rPr>
        <w:lastRenderedPageBreak/>
        <w:t>αιχμής και μάχης απέναντι στην πύρινη λαίλαπα, αλλά και γενικό</w:t>
      </w:r>
      <w:r>
        <w:rPr>
          <w:rFonts w:eastAsia="Times New Roman" w:cs="Times New Roman"/>
          <w:szCs w:val="24"/>
        </w:rPr>
        <w:t xml:space="preserve">τερα στις πλημμύρες και σε ζητήματα, όπως αυτά στη Μάνδρα και άλλα πολλά. </w:t>
      </w:r>
    </w:p>
    <w:p w14:paraId="0E0C9FE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οι τροπολογίες που έρχονται, για τις οποίες εμείς δεν εκφράσαμε διαφωνία, έχουν όμως πάλι τον χαρακτήρα –αυτό που λέγαμε παλιά- της </w:t>
      </w:r>
      <w:proofErr w:type="spellStart"/>
      <w:r>
        <w:rPr>
          <w:rFonts w:eastAsia="Times New Roman" w:cs="Times New Roman"/>
          <w:szCs w:val="24"/>
        </w:rPr>
        <w:t>εμβαλωματικής</w:t>
      </w:r>
      <w:proofErr w:type="spellEnd"/>
      <w:r>
        <w:rPr>
          <w:rFonts w:eastAsia="Times New Roman" w:cs="Times New Roman"/>
          <w:szCs w:val="24"/>
        </w:rPr>
        <w:t xml:space="preserve"> μορφής. </w:t>
      </w:r>
    </w:p>
    <w:p w14:paraId="0E0C9FE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Τι θ</w:t>
      </w:r>
      <w:r>
        <w:rPr>
          <w:rFonts w:eastAsia="Times New Roman" w:cs="Times New Roman"/>
          <w:szCs w:val="24"/>
        </w:rPr>
        <w:t xml:space="preserve">έλω να πω με αυτό; Τα ερωτήματα, τα οποία παρ’ όλα αυτά προκύπτουν είναι: </w:t>
      </w:r>
    </w:p>
    <w:p w14:paraId="0E0C9FE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Τι θα γίνει με την ανανέωση της γνωστής λίστας των πεντακοσίων περίπου επιλαχόντων; Θα ήθελα, εάν ήταν πρόχειρη η κυρία Υπουργός, να έχει μία απάντηση. Έχει γίνει θρύλος αυτή η λίστ</w:t>
      </w:r>
      <w:r>
        <w:rPr>
          <w:rFonts w:eastAsia="Times New Roman" w:cs="Times New Roman"/>
          <w:szCs w:val="24"/>
        </w:rPr>
        <w:t xml:space="preserve">α και πρέπει επιτέλους να απαντηθεί. </w:t>
      </w:r>
    </w:p>
    <w:p w14:paraId="0E0C9FE9"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Τι θα γίνει περίπου με τους χίλιους διακόσιους πενήντα περίπου συμβασιούχους πυροσβέστες; Υπάρχει κάποια νέα τροπολογία που θα φέρει μια λύση σε αυτό το θέμα; Τρία χρόνια, τέσσερα περίπου, η Κυβέρνηση του ΣΥΡΙΖΑ, δεν έ</w:t>
      </w:r>
      <w:r>
        <w:rPr>
          <w:rFonts w:eastAsia="Times New Roman" w:cs="Times New Roman"/>
          <w:szCs w:val="24"/>
        </w:rPr>
        <w:t xml:space="preserve">χει πάρει ούτε έναν επιλαχόντα. </w:t>
      </w:r>
    </w:p>
    <w:p w14:paraId="0E0C9FE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Και επίσης, όπως </w:t>
      </w:r>
      <w:proofErr w:type="spellStart"/>
      <w:r>
        <w:rPr>
          <w:rFonts w:eastAsia="Times New Roman" w:cs="Times New Roman"/>
          <w:szCs w:val="24"/>
        </w:rPr>
        <w:t>ελέχθη</w:t>
      </w:r>
      <w:proofErr w:type="spellEnd"/>
      <w:r>
        <w:rPr>
          <w:rFonts w:eastAsia="Times New Roman" w:cs="Times New Roman"/>
          <w:szCs w:val="24"/>
        </w:rPr>
        <w:t xml:space="preserve"> από εσάς, κυρία Υπουργέ, πρέπει να δείτε το ζήτημα των πενταετών σχετικά με το πλήρες ωράριο που ζητούν. Είμαι βέβαιος ότι θα υπάρξουν κάποιες απαντήσεις. </w:t>
      </w:r>
    </w:p>
    <w:p w14:paraId="0E0C9FE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πρέπει να υπάρξει ένα ο</w:t>
      </w:r>
      <w:r>
        <w:rPr>
          <w:rFonts w:eastAsia="Times New Roman" w:cs="Times New Roman"/>
          <w:szCs w:val="24"/>
        </w:rPr>
        <w:t>λοκληρωμένο, σαφές και συγκεκριμένο νομοσχέδιο, το οποίο θα ρυθμίζει τα ζητήματα του Πυροσβεστικού Σώματος -όπως και άλλα ζητήματα, των άλλων μαχίμων Σωμάτων, των Σωμάτων Ασφαλείας-, διότι όλα αυτά συνθέτουν ένα κλίμα αποσπασματικής διαχείρισης, η οποία φα</w:t>
      </w:r>
      <w:r>
        <w:rPr>
          <w:rFonts w:eastAsia="Times New Roman" w:cs="Times New Roman"/>
          <w:szCs w:val="24"/>
        </w:rPr>
        <w:t>ίνεται σε τραγική μορφή όταν σκάει η φωτιά, όταν υπάρχει η πλημμύρα, όταν υπάρχουν τα άθλια ελαστικά των πυροσβεστικών οχημάτων, για τα οποία ξέρετε ότι γυρίζουν οι πυροσβέστες σε ιδιώτες επιχειρηματίες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ευεργέτες και ζητούν να αντικατασταθούν και όλα αυτ</w:t>
      </w:r>
      <w:r>
        <w:rPr>
          <w:rFonts w:eastAsia="Times New Roman" w:cs="Times New Roman"/>
          <w:szCs w:val="24"/>
        </w:rPr>
        <w:t>ά, που συνθέτουν τη γήρανση του στόλου των πυροσβεστικών οχημάτων. Αυτά τα λίγα για την Πυροσβεστική.</w:t>
      </w:r>
    </w:p>
    <w:p w14:paraId="0E0C9FE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 και περιμένω με ανυπομονησία την απάντηση της κυρίας Υπουργού.</w:t>
      </w:r>
    </w:p>
    <w:p w14:paraId="0E0C9FED"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 xml:space="preserve">Σας ευχαριστώ, κύριε </w:t>
      </w:r>
      <w:r>
        <w:rPr>
          <w:rFonts w:eastAsia="Times New Roman" w:cs="Times New Roman"/>
          <w:szCs w:val="24"/>
        </w:rPr>
        <w:t>συνάδελφε.</w:t>
      </w:r>
    </w:p>
    <w:p w14:paraId="0E0C9FEE"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Από τους ειδικούς αγορητές ποιος άλλος θέλει τον λόγο;</w:t>
      </w:r>
    </w:p>
    <w:p w14:paraId="0E0C9FEF"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ΣΥΜΕΩΝ</w:t>
      </w:r>
      <w:r>
        <w:rPr>
          <w:rFonts w:eastAsia="Times New Roman" w:cs="Times New Roman"/>
          <w:b/>
          <w:szCs w:val="24"/>
        </w:rPr>
        <w:t xml:space="preserve"> (ΜΑΚΗΣ)</w:t>
      </w:r>
      <w:r>
        <w:rPr>
          <w:rFonts w:eastAsia="Times New Roman" w:cs="Times New Roman"/>
          <w:b/>
          <w:szCs w:val="24"/>
        </w:rPr>
        <w:t xml:space="preserve"> ΜΠΑΛΛΗΣ:</w:t>
      </w:r>
      <w:r>
        <w:rPr>
          <w:rFonts w:eastAsia="Times New Roman" w:cs="Times New Roman"/>
          <w:szCs w:val="24"/>
        </w:rPr>
        <w:t xml:space="preserve"> Θα ήθελα τον λόγο, κύριε Πρόεδρε.</w:t>
      </w:r>
    </w:p>
    <w:p w14:paraId="0E0C9FF0"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w:t>
      </w:r>
      <w:proofErr w:type="spellStart"/>
      <w:r>
        <w:rPr>
          <w:rFonts w:eastAsia="Times New Roman" w:cs="Times New Roman"/>
          <w:szCs w:val="24"/>
        </w:rPr>
        <w:t>Μπαλλή</w:t>
      </w:r>
      <w:proofErr w:type="spellEnd"/>
      <w:r>
        <w:rPr>
          <w:rFonts w:eastAsia="Times New Roman" w:cs="Times New Roman"/>
          <w:szCs w:val="24"/>
        </w:rPr>
        <w:t>, έχετε τον λόγο.</w:t>
      </w:r>
    </w:p>
    <w:p w14:paraId="0E0C9FF1"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ΣΥΜΕΩΝ (ΜΑΚΗΣ)</w:t>
      </w:r>
      <w:r>
        <w:rPr>
          <w:rFonts w:eastAsia="Times New Roman" w:cs="Times New Roman"/>
          <w:b/>
          <w:szCs w:val="24"/>
        </w:rPr>
        <w:t xml:space="preserve"> ΜΠΑΛΛΗΣ:</w:t>
      </w:r>
      <w:r>
        <w:rPr>
          <w:rFonts w:eastAsia="Times New Roman" w:cs="Times New Roman"/>
          <w:szCs w:val="24"/>
        </w:rPr>
        <w:t xml:space="preserve"> Ευχαριστώ πάρα πολύ, κύριε Πρόεδρε.</w:t>
      </w:r>
    </w:p>
    <w:p w14:paraId="0E0C9FF2"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ν μου έκανε εντύπωση βέβαια που στην πλειονότητα των τοποθετήσεων των συναδέλφων της Αντιπολίτευσης οι αναφορές ήταν για τις σημαντικότατες τροπολογίες που κατατέθηκαν σήμερα, τροπολογίες που δείχνουν το διαφορετικό κλίμα που αρχίζει να δημιουργείται και κ</w:t>
      </w:r>
      <w:r>
        <w:rPr>
          <w:rFonts w:eastAsia="Times New Roman" w:cs="Times New Roman"/>
          <w:szCs w:val="24"/>
        </w:rPr>
        <w:t xml:space="preserve">υρίως τη διαφορετική πορεία που δείχνει πλέον η Κυβέρνηση ότι μπορεί να ακολουθήσει μετά την έξοδο από τα μνημόνια. </w:t>
      </w:r>
    </w:p>
    <w:p w14:paraId="0E0C9FF3"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Μου έκανε όμως, εντύπωση ότι η κριτική επί των τροπολογιών δεν ήταν τόσο επί του περιεχομένου, αλλά για άλλα θέματα. Επικρίθηκε η Κυβέρνηση</w:t>
      </w:r>
      <w:r>
        <w:rPr>
          <w:rFonts w:eastAsia="Times New Roman" w:cs="Times New Roman"/>
          <w:szCs w:val="24"/>
        </w:rPr>
        <w:t xml:space="preserve"> διότι φέρνει τροπολογίες άσχετες προς το νομοσχέδιο που συζητούσαμε σήμερα, αλλά επικρίθηκε και η Κυβέρνηση διότι ο Υπουργός, ο κ. </w:t>
      </w:r>
      <w:proofErr w:type="spellStart"/>
      <w:r>
        <w:rPr>
          <w:rFonts w:eastAsia="Times New Roman" w:cs="Times New Roman"/>
          <w:szCs w:val="24"/>
        </w:rPr>
        <w:t>Τσακαλώτος</w:t>
      </w:r>
      <w:proofErr w:type="spellEnd"/>
      <w:r>
        <w:rPr>
          <w:rFonts w:eastAsia="Times New Roman" w:cs="Times New Roman"/>
          <w:szCs w:val="24"/>
        </w:rPr>
        <w:t>, βγήκε και τις παρουσίασε αυτές τις τροπολογίες πριν καν τοποθετηθούν οι Βουλευτές, όταν ήταν ένα πάγιο αίτημα στ</w:t>
      </w:r>
      <w:r>
        <w:rPr>
          <w:rFonts w:eastAsia="Times New Roman" w:cs="Times New Roman"/>
          <w:szCs w:val="24"/>
        </w:rPr>
        <w:t xml:space="preserve">ην Αίθουσα αυτή οι τροπολογίες να παρουσιάζονται εάν είναι δυνατόν όσο γίνεται νωρίτερα, ώστε να έχουν γνώση οι ομιλητές για να τοποθετούνται επ’ αυτών. </w:t>
      </w:r>
    </w:p>
    <w:p w14:paraId="0E0C9FF4"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Βέβαια, αντιλαμβάνομαι ότι κάποιοι από τους συναδέλφους της Αντιπολίτευσης θα ήθελαν αυτές οι τροπολογ</w:t>
      </w:r>
      <w:r>
        <w:rPr>
          <w:rFonts w:eastAsia="Times New Roman" w:cs="Times New Roman"/>
          <w:szCs w:val="24"/>
        </w:rPr>
        <w:t xml:space="preserve">ίες, τέτοιου είδους τροπολογίες, να </w:t>
      </w:r>
      <w:r>
        <w:rPr>
          <w:rFonts w:eastAsia="Times New Roman" w:cs="Times New Roman"/>
          <w:szCs w:val="24"/>
        </w:rPr>
        <w:lastRenderedPageBreak/>
        <w:t>έρχονται μέσα στα μαύρα μεσάνυχτα, για να περνάνε αν είναι δυνατόν με σβηστά τα φώτα για να μην τις παίρνει χαμπάρι η κοινωνία. Όμως, άλλοι είχαν συνήθεια αυτήν την πρακτική, να φέρνουν τροπολογίες μέσα στα μεσάνυχτα, πα</w:t>
      </w:r>
      <w:r>
        <w:rPr>
          <w:rFonts w:eastAsia="Times New Roman" w:cs="Times New Roman"/>
          <w:szCs w:val="24"/>
        </w:rPr>
        <w:t>ραμονές αργιών και εορτών, τροπολογίες οι οποίες πολύ σωστά χαρακτηρίστηκαν και αποκλήθηκαν ως «</w:t>
      </w:r>
      <w:proofErr w:type="spellStart"/>
      <w:r>
        <w:rPr>
          <w:rFonts w:eastAsia="Times New Roman" w:cs="Times New Roman"/>
          <w:szCs w:val="24"/>
        </w:rPr>
        <w:t>ντροπολογίες</w:t>
      </w:r>
      <w:proofErr w:type="spellEnd"/>
      <w:r>
        <w:rPr>
          <w:rFonts w:eastAsia="Times New Roman" w:cs="Times New Roman"/>
          <w:szCs w:val="24"/>
        </w:rPr>
        <w:t>».</w:t>
      </w:r>
    </w:p>
    <w:p w14:paraId="0E0C9FF5"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ακούστηκε η κριτική προς την Κυβέρνηση ότι έφερε τροπολογίες και δεν είχε την άποψη των φορέων επί του περιεχομένου τους. Μα, ακούσαμε τη</w:t>
      </w:r>
      <w:r>
        <w:rPr>
          <w:rFonts w:eastAsia="Times New Roman" w:cs="Times New Roman"/>
          <w:szCs w:val="24"/>
        </w:rPr>
        <w:t xml:space="preserve">ν κοινωνία και την επιθυμία της κοινωνίας εκφράζουμε καταθέτοντας αυτές τις τροπολογίες τώρα, που έχουμε τη δυνατότητα και μπορούμε να το κάνουμε. </w:t>
      </w:r>
    </w:p>
    <w:p w14:paraId="0E0C9FF6"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μάλιστα, ακούσαμε και την κριτική από πλευράς Αξιωματικής Αντιπολίτευσης ότι στην πραγματικότητα οι τροπ</w:t>
      </w:r>
      <w:r>
        <w:rPr>
          <w:rFonts w:eastAsia="Times New Roman" w:cs="Times New Roman"/>
          <w:szCs w:val="24"/>
        </w:rPr>
        <w:t>ολογίες αφορούν σε μέτρα, τα οποία έχουν σκοπό να πάρουν πίσω μέρος των βαρών που φέραμε, με μέτρα που νομοθετήσαμε όταν ήταν αχρείαστα μέχρι να γίνουμε εξουσία. Δηλαδή, μας λένε ότι μέχρι το 2014 δεν υπήρχε ανάγκη λήψης μέτρων και από το 2015 και μετά, με</w:t>
      </w:r>
      <w:r>
        <w:rPr>
          <w:rFonts w:eastAsia="Times New Roman" w:cs="Times New Roman"/>
          <w:szCs w:val="24"/>
        </w:rPr>
        <w:t xml:space="preserve"> την Κυβέρνηση ΣΥΡΙΖΑ, παρουσιάστηκε αυτή η ανάγκη. Μα, εάν ήταν έτσι, το </w:t>
      </w:r>
      <w:r>
        <w:rPr>
          <w:rFonts w:eastAsia="Times New Roman" w:cs="Times New Roman"/>
          <w:szCs w:val="24"/>
          <w:lang w:val="en-US"/>
        </w:rPr>
        <w:t>e</w:t>
      </w:r>
      <w:r w:rsidRPr="00213D34">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το 2014 τι ήταν, πρόσκληση σε τσάι; Δεσμευτική άποψη και πρόταση της τότε Κυβέρνησης για λήψη σκληρότατων μέτρων και ενός νέου μνημονίου ήταν στην πραγματικότητα.</w:t>
      </w:r>
    </w:p>
    <w:p w14:paraId="0E0C9FF7" w14:textId="77777777" w:rsidR="00BD61E1" w:rsidRDefault="003403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Και βεβαίως, μας παρότρυνε και ο συνάδελφος ο κ. Βορίδης να μιλάμε με σεμνότητα και ταπεινότητα. Έτσι, λοιπόν, σεμνά και ταπεινά θα πούμε ότι τώρα μπορούμε να νομοθετήσουμε διαφορετικά και το κάνουμε. Νομοθετούμε διαφορετικά. Κάνουμε κάτι όχι επειδή υποχρε</w:t>
      </w:r>
      <w:r>
        <w:rPr>
          <w:rFonts w:eastAsia="Times New Roman" w:cs="Times New Roman"/>
          <w:szCs w:val="24"/>
        </w:rPr>
        <w:t>ωνόμαστε να το κάνουμε, αλλά επειδή και θέλουμε και μπορούμε να το κάνουμε με αυτό το συγκεκριμένο περιεχόμενο των τροπολογιών.</w:t>
      </w:r>
    </w:p>
    <w:p w14:paraId="0E0C9FF8" w14:textId="77777777" w:rsidR="00BD61E1" w:rsidRDefault="00340392">
      <w:pPr>
        <w:spacing w:line="600" w:lineRule="auto"/>
        <w:ind w:firstLine="720"/>
        <w:jc w:val="both"/>
        <w:rPr>
          <w:rFonts w:eastAsia="Times New Roman"/>
          <w:szCs w:val="24"/>
        </w:rPr>
      </w:pPr>
      <w:r>
        <w:rPr>
          <w:rFonts w:eastAsia="Times New Roman"/>
          <w:szCs w:val="24"/>
        </w:rPr>
        <w:t>Τέσσερα χρόνια η προσπάθειά μας ήταν να μείνει η χώρα όρθια, η κοινωνία να έχει τη μικρή, έστω, στήριξη που μπορούσε να έχει, γι</w:t>
      </w:r>
      <w:r>
        <w:rPr>
          <w:rFonts w:eastAsia="Times New Roman"/>
          <w:szCs w:val="24"/>
        </w:rPr>
        <w:t xml:space="preserve">α να αντέξει, για να επιβιώσει, η οικονομία να μην καταρρεύσει. </w:t>
      </w:r>
    </w:p>
    <w:p w14:paraId="0E0C9FF9" w14:textId="77777777" w:rsidR="00BD61E1" w:rsidRDefault="00340392">
      <w:pPr>
        <w:spacing w:line="600" w:lineRule="auto"/>
        <w:ind w:firstLine="720"/>
        <w:jc w:val="both"/>
        <w:rPr>
          <w:rFonts w:eastAsia="Times New Roman"/>
          <w:szCs w:val="24"/>
        </w:rPr>
      </w:pPr>
      <w:r>
        <w:rPr>
          <w:rFonts w:eastAsia="Times New Roman"/>
          <w:szCs w:val="24"/>
        </w:rPr>
        <w:t>Θέλετε ή όχι, κύριοι συνάδελφοι της Αντιπολίτευσης, η πολιτική μας απέδωσε, η οικονομία αλλάζει, η χώρα αλλάζει. Η ανεργία στην οποία αναφερθήκατε, από περίπου 28% που την παραλάβαμε, είναι σ</w:t>
      </w:r>
      <w:r>
        <w:rPr>
          <w:rFonts w:eastAsia="Times New Roman"/>
          <w:szCs w:val="24"/>
        </w:rPr>
        <w:t xml:space="preserve">το 18,9% σήμερα, θα είναι κοντά στο 18% τον επόμενο χρόνο. Η αξιοπιστία της χώρας, η αξιοπιστία της ελληνικής οικονομίας εντός και εκτός Ελλάδας ξανακερδίζεται. Και πραγματικά, ναι, έχουμε πεπραγμένα τετραετίας. Σε αυτά τα πεπραγμένα είναι που ποντάρουμε. </w:t>
      </w:r>
      <w:r>
        <w:rPr>
          <w:rFonts w:eastAsia="Times New Roman"/>
          <w:szCs w:val="24"/>
        </w:rPr>
        <w:t>Αυτά είναι που προβάλλουμε και θα προβάλουμε. Γι’ αυτά τα πεπραγμένα είμαστε βέβαιοι ότι θα μας εμπιστευτούν και πάλι οι πολίτες.</w:t>
      </w:r>
    </w:p>
    <w:p w14:paraId="0E0C9FFA" w14:textId="77777777" w:rsidR="00BD61E1" w:rsidRDefault="00340392">
      <w:pPr>
        <w:spacing w:line="600" w:lineRule="auto"/>
        <w:ind w:firstLine="720"/>
        <w:jc w:val="both"/>
        <w:rPr>
          <w:rFonts w:eastAsia="Times New Roman"/>
          <w:szCs w:val="24"/>
        </w:rPr>
      </w:pPr>
      <w:r>
        <w:rPr>
          <w:rFonts w:eastAsia="Times New Roman"/>
          <w:szCs w:val="24"/>
        </w:rPr>
        <w:lastRenderedPageBreak/>
        <w:t>Ευχαριστώ.</w:t>
      </w:r>
    </w:p>
    <w:p w14:paraId="0E0C9FFB" w14:textId="77777777" w:rsidR="00BD61E1" w:rsidRDefault="00340392">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0E0C9FFC" w14:textId="77777777" w:rsidR="00BD61E1" w:rsidRDefault="00340392">
      <w:pPr>
        <w:spacing w:line="600" w:lineRule="auto"/>
        <w:ind w:firstLine="720"/>
        <w:jc w:val="both"/>
        <w:rPr>
          <w:rFonts w:eastAsia="Times New Roman"/>
          <w:szCs w:val="24"/>
        </w:rPr>
      </w:pPr>
      <w:r>
        <w:rPr>
          <w:rFonts w:eastAsia="Times New Roman"/>
          <w:szCs w:val="24"/>
        </w:rPr>
        <w:t>Ο συνάδελφος κ. Γεώργιος Καρράς έχει τον λόγο.</w:t>
      </w:r>
    </w:p>
    <w:p w14:paraId="0E0C9FFD" w14:textId="77777777" w:rsidR="00BD61E1" w:rsidRDefault="00340392">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 </w:t>
      </w:r>
      <w:r>
        <w:rPr>
          <w:rFonts w:eastAsia="Times New Roman"/>
          <w:b/>
          <w:szCs w:val="24"/>
        </w:rPr>
        <w:t>ΔΗΜΗΤΡΙΟΣ ΚΑΡΡΑΣ:</w:t>
      </w:r>
      <w:r>
        <w:rPr>
          <w:rFonts w:eastAsia="Times New Roman"/>
          <w:szCs w:val="24"/>
        </w:rPr>
        <w:t xml:space="preserve"> Ελάχιστα, κύριε Πρόεδρε, έχω να προσθέσω. Ευχαριστώ.</w:t>
      </w:r>
    </w:p>
    <w:p w14:paraId="0E0C9FFE" w14:textId="77777777" w:rsidR="00BD61E1" w:rsidRDefault="00340392">
      <w:pPr>
        <w:spacing w:line="600" w:lineRule="auto"/>
        <w:ind w:firstLine="720"/>
        <w:jc w:val="both"/>
        <w:rPr>
          <w:rFonts w:eastAsia="Times New Roman"/>
          <w:szCs w:val="24"/>
        </w:rPr>
      </w:pPr>
      <w:r>
        <w:rPr>
          <w:rFonts w:eastAsia="Times New Roman"/>
          <w:szCs w:val="24"/>
        </w:rPr>
        <w:t>Θα πω μόνο ότι επειδή γίνεται η συζήτηση επί των τροπολογιών αυτήν τη στιγμή και δη των τροπολογιών του Υπουργείου Οικονομικών, παρουσιάζεται σαν επιτυχία της Κυβέρνησης, κύριε Πρόεδ</w:t>
      </w:r>
      <w:r>
        <w:rPr>
          <w:rFonts w:eastAsia="Times New Roman"/>
          <w:szCs w:val="24"/>
        </w:rPr>
        <w:t xml:space="preserve">ρε, η διανομή μέρους του </w:t>
      </w:r>
      <w:proofErr w:type="spellStart"/>
      <w:r>
        <w:rPr>
          <w:rFonts w:eastAsia="Times New Roman"/>
          <w:szCs w:val="24"/>
        </w:rPr>
        <w:t>υπερπλεονάσματος</w:t>
      </w:r>
      <w:proofErr w:type="spellEnd"/>
      <w:r>
        <w:rPr>
          <w:rFonts w:eastAsia="Times New Roman"/>
          <w:szCs w:val="24"/>
        </w:rPr>
        <w:t xml:space="preserve"> και γεννιόνται ερωτήματα πλέον. Πώς επετεύχθη αυτό το </w:t>
      </w:r>
      <w:proofErr w:type="spellStart"/>
      <w:r>
        <w:rPr>
          <w:rFonts w:eastAsia="Times New Roman"/>
          <w:szCs w:val="24"/>
        </w:rPr>
        <w:t>υπερπλεόνασμα</w:t>
      </w:r>
      <w:proofErr w:type="spellEnd"/>
      <w:r>
        <w:rPr>
          <w:rFonts w:eastAsia="Times New Roman"/>
          <w:szCs w:val="24"/>
        </w:rPr>
        <w:t>; Κέρδισε το ελληνικό κράτος κάποιο λαχείο; Κέρδισε το λόττο και μπορεί σήμερα και διανέμει ή αφαίρεσε πόρους και από την οικονομία και από τα νοικ</w:t>
      </w:r>
      <w:r>
        <w:rPr>
          <w:rFonts w:eastAsia="Times New Roman"/>
          <w:szCs w:val="24"/>
        </w:rPr>
        <w:t xml:space="preserve">οκυριά για να δημιουργήσει το </w:t>
      </w:r>
      <w:proofErr w:type="spellStart"/>
      <w:r>
        <w:rPr>
          <w:rFonts w:eastAsia="Times New Roman"/>
          <w:szCs w:val="24"/>
        </w:rPr>
        <w:t>υπερπλεόνασμα</w:t>
      </w:r>
      <w:proofErr w:type="spellEnd"/>
      <w:r>
        <w:rPr>
          <w:rFonts w:eastAsia="Times New Roman"/>
          <w:szCs w:val="24"/>
        </w:rPr>
        <w:t>;</w:t>
      </w:r>
    </w:p>
    <w:p w14:paraId="0E0C9FFF" w14:textId="77777777" w:rsidR="00BD61E1" w:rsidRDefault="00340392">
      <w:pPr>
        <w:spacing w:line="600" w:lineRule="auto"/>
        <w:ind w:firstLine="720"/>
        <w:jc w:val="both"/>
        <w:rPr>
          <w:rFonts w:eastAsia="Times New Roman"/>
          <w:szCs w:val="24"/>
        </w:rPr>
      </w:pPr>
      <w:r>
        <w:rPr>
          <w:rFonts w:eastAsia="Times New Roman"/>
          <w:szCs w:val="24"/>
        </w:rPr>
        <w:t xml:space="preserve">Γιατί πρέπει να θυμίσω, κύριε Πρόεδρε, ότι υπάρχει </w:t>
      </w:r>
      <w:proofErr w:type="spellStart"/>
      <w:r>
        <w:rPr>
          <w:rFonts w:eastAsia="Times New Roman"/>
          <w:szCs w:val="24"/>
        </w:rPr>
        <w:t>μνημονιακή</w:t>
      </w:r>
      <w:proofErr w:type="spellEnd"/>
      <w:r>
        <w:rPr>
          <w:rFonts w:eastAsia="Times New Roman"/>
          <w:szCs w:val="24"/>
        </w:rPr>
        <w:t xml:space="preserve"> υποχρέωση 3,5% πρωτογενούς πλεονάσματος, το οποίο θα οδηγηθεί σε εξυπηρέτηση χρέους. Συνεπώς, αυτό το οποίο σήμερα με τυμπανοκρουσίες διανέμετε –ήρθε</w:t>
      </w:r>
      <w:r>
        <w:rPr>
          <w:rFonts w:eastAsia="Times New Roman"/>
          <w:szCs w:val="24"/>
        </w:rPr>
        <w:t xml:space="preserve"> και ο Πρωθυπουργός στη Βουλή και μίλησε και το </w:t>
      </w:r>
      <w:proofErr w:type="spellStart"/>
      <w:r>
        <w:rPr>
          <w:rFonts w:eastAsia="Times New Roman"/>
          <w:szCs w:val="24"/>
        </w:rPr>
        <w:t>προέβαλε</w:t>
      </w:r>
      <w:proofErr w:type="spellEnd"/>
      <w:r>
        <w:rPr>
          <w:rFonts w:eastAsia="Times New Roman"/>
          <w:szCs w:val="24"/>
        </w:rPr>
        <w:t xml:space="preserve">- έχει </w:t>
      </w:r>
      <w:r>
        <w:rPr>
          <w:rFonts w:eastAsia="Times New Roman"/>
          <w:szCs w:val="24"/>
        </w:rPr>
        <w:lastRenderedPageBreak/>
        <w:t>ήδη αφαιρεθεί και από τις οικογένειες και από την εθνική οικονομία σε πολλαπλάσιο βαθμό.</w:t>
      </w:r>
    </w:p>
    <w:p w14:paraId="0E0CA000" w14:textId="77777777" w:rsidR="00BD61E1" w:rsidRDefault="00340392">
      <w:pPr>
        <w:spacing w:line="600" w:lineRule="auto"/>
        <w:ind w:firstLine="720"/>
        <w:jc w:val="both"/>
        <w:rPr>
          <w:rFonts w:eastAsia="Times New Roman"/>
          <w:szCs w:val="24"/>
        </w:rPr>
      </w:pPr>
      <w:r>
        <w:rPr>
          <w:rFonts w:eastAsia="Times New Roman"/>
          <w:szCs w:val="24"/>
        </w:rPr>
        <w:t>Επομένως, ας μην πανηγυρίζουμε επιτυχίες. Ας είμαστε ρεαλιστές. Ας πούμε την αλήθεια στους Έλληνες, στου</w:t>
      </w:r>
      <w:r>
        <w:rPr>
          <w:rFonts w:eastAsia="Times New Roman"/>
          <w:szCs w:val="24"/>
        </w:rPr>
        <w:t xml:space="preserve">ς συμπολίτες μας, ότι γίνεται επιστροφή ενός μέρους των </w:t>
      </w:r>
      <w:proofErr w:type="spellStart"/>
      <w:r>
        <w:rPr>
          <w:rFonts w:eastAsia="Times New Roman"/>
          <w:szCs w:val="24"/>
        </w:rPr>
        <w:t>αφαιρεθέντων</w:t>
      </w:r>
      <w:proofErr w:type="spellEnd"/>
      <w:r>
        <w:rPr>
          <w:rFonts w:eastAsia="Times New Roman"/>
          <w:szCs w:val="24"/>
        </w:rPr>
        <w:t xml:space="preserve">. Δεν θα ήθελα να επεκταθώ περισσότερο, κύριε Πρόεδρε, σε αυτό το σημείο, διότι η αντίληψη είναι –και τα νούμερα το λένε- 3,5% πρωτογενές </w:t>
      </w:r>
      <w:proofErr w:type="spellStart"/>
      <w:r>
        <w:rPr>
          <w:rFonts w:eastAsia="Times New Roman"/>
          <w:szCs w:val="24"/>
        </w:rPr>
        <w:t>υπερπλεόνασμα</w:t>
      </w:r>
      <w:proofErr w:type="spellEnd"/>
      <w:r>
        <w:rPr>
          <w:rFonts w:eastAsia="Times New Roman"/>
          <w:szCs w:val="24"/>
        </w:rPr>
        <w:t xml:space="preserve">, τουτέστιν περίπου 7 δισεκατομμύρια </w:t>
      </w:r>
      <w:r>
        <w:rPr>
          <w:rFonts w:eastAsia="Times New Roman"/>
          <w:szCs w:val="24"/>
        </w:rPr>
        <w:t xml:space="preserve">επί μειωμένου ΑΕΠ 180 δισεκατομμυρίων, 0,48% περίπου του ΑΕΠ το </w:t>
      </w:r>
      <w:proofErr w:type="spellStart"/>
      <w:r>
        <w:rPr>
          <w:rFonts w:eastAsia="Times New Roman"/>
          <w:szCs w:val="24"/>
        </w:rPr>
        <w:t>υπερπλεόνασμα</w:t>
      </w:r>
      <w:proofErr w:type="spellEnd"/>
      <w:r>
        <w:rPr>
          <w:rFonts w:eastAsia="Times New Roman"/>
          <w:szCs w:val="24"/>
        </w:rPr>
        <w:t xml:space="preserve"> πλέον του πρωτογενούς πλεονάσματος το δίνουμε σήμερα. </w:t>
      </w:r>
    </w:p>
    <w:p w14:paraId="0E0CA001" w14:textId="77777777" w:rsidR="00BD61E1" w:rsidRDefault="00340392">
      <w:pPr>
        <w:spacing w:line="600" w:lineRule="auto"/>
        <w:ind w:firstLine="720"/>
        <w:jc w:val="both"/>
        <w:rPr>
          <w:rFonts w:eastAsia="Times New Roman"/>
          <w:szCs w:val="24"/>
        </w:rPr>
      </w:pPr>
      <w:r>
        <w:rPr>
          <w:rFonts w:eastAsia="Times New Roman"/>
          <w:szCs w:val="24"/>
        </w:rPr>
        <w:t xml:space="preserve">Όμως, γιατί έχει αφαιρεθεί; Θα είχε κυκλοφορήσει πολλαπλασιαστικά, κύριε Πρόεδρε, στην οικονομία; Δεν είναι αναπτυξιακά τα </w:t>
      </w:r>
      <w:r>
        <w:rPr>
          <w:rFonts w:eastAsia="Times New Roman"/>
          <w:szCs w:val="24"/>
        </w:rPr>
        <w:t>μέτρα αυτά, διότι δεν οδηγούν σε παραγωγικές επενδύσεις. Αν είχαν μείνει, όμως, στο εισόδημα των νοικοκυριών, θα είχαν κυκλοφορήσει στην οικονομία, στην καθημερινή δαπάνη του καθενός, θα είχαν αποδώσει πολλαπλασιαστικά οφέλη από φόρο εισοδήματος, από ΦΠΑ κ</w:t>
      </w:r>
      <w:r>
        <w:rPr>
          <w:rFonts w:eastAsia="Times New Roman"/>
          <w:szCs w:val="24"/>
        </w:rPr>
        <w:t>.λπ.</w:t>
      </w:r>
      <w:r>
        <w:rPr>
          <w:rFonts w:eastAsia="Times New Roman"/>
          <w:szCs w:val="24"/>
        </w:rPr>
        <w:t>.</w:t>
      </w:r>
    </w:p>
    <w:p w14:paraId="0E0CA002" w14:textId="77777777" w:rsidR="00BD61E1" w:rsidRDefault="00340392">
      <w:pPr>
        <w:spacing w:line="600" w:lineRule="auto"/>
        <w:ind w:firstLine="720"/>
        <w:jc w:val="both"/>
        <w:rPr>
          <w:rFonts w:eastAsia="Times New Roman"/>
          <w:szCs w:val="24"/>
        </w:rPr>
      </w:pPr>
      <w:r>
        <w:rPr>
          <w:rFonts w:eastAsia="Times New Roman"/>
          <w:szCs w:val="24"/>
        </w:rPr>
        <w:t>Συνεπώς, η Κυβέρνηση και στην οικονομική πολιτική στο σημείο αυτό δεν είναι επιτυχημένη και αυτό ήθελα να σημειωθεί, κύριε Πρόεδρε.</w:t>
      </w:r>
    </w:p>
    <w:p w14:paraId="0E0CA003" w14:textId="77777777" w:rsidR="00BD61E1" w:rsidRDefault="00340392">
      <w:pPr>
        <w:spacing w:line="600" w:lineRule="auto"/>
        <w:ind w:firstLine="720"/>
        <w:jc w:val="both"/>
        <w:rPr>
          <w:rFonts w:eastAsia="Times New Roman"/>
          <w:szCs w:val="24"/>
        </w:rPr>
      </w:pPr>
      <w:r>
        <w:rPr>
          <w:rFonts w:eastAsia="Times New Roman"/>
          <w:szCs w:val="24"/>
        </w:rPr>
        <w:lastRenderedPageBreak/>
        <w:t>Ευχαριστώ.</w:t>
      </w:r>
    </w:p>
    <w:p w14:paraId="0E0CA004" w14:textId="77777777" w:rsidR="00BD61E1" w:rsidRDefault="00340392">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Καρρά.</w:t>
      </w:r>
    </w:p>
    <w:p w14:paraId="0E0CA005" w14:textId="77777777" w:rsidR="00BD61E1" w:rsidRDefault="00340392">
      <w:pPr>
        <w:spacing w:line="600" w:lineRule="auto"/>
        <w:ind w:firstLine="720"/>
        <w:jc w:val="both"/>
        <w:rPr>
          <w:rFonts w:eastAsia="Times New Roman"/>
          <w:szCs w:val="24"/>
        </w:rPr>
      </w:pPr>
      <w:r>
        <w:rPr>
          <w:rFonts w:eastAsia="Times New Roman"/>
          <w:szCs w:val="24"/>
        </w:rPr>
        <w:t>Ο συνάδελφος κ. Σταύρος Τάσσος έχει τον λόγο.</w:t>
      </w:r>
    </w:p>
    <w:p w14:paraId="0E0CA006" w14:textId="77777777" w:rsidR="00BD61E1" w:rsidRDefault="00340392">
      <w:pPr>
        <w:spacing w:line="600" w:lineRule="auto"/>
        <w:ind w:firstLine="720"/>
        <w:jc w:val="both"/>
        <w:rPr>
          <w:rFonts w:eastAsia="Times New Roman"/>
          <w:szCs w:val="24"/>
        </w:rPr>
      </w:pPr>
      <w:r>
        <w:rPr>
          <w:rFonts w:eastAsia="Times New Roman"/>
          <w:b/>
          <w:szCs w:val="24"/>
        </w:rPr>
        <w:t>ΣΤΑΥΡ</w:t>
      </w:r>
      <w:r>
        <w:rPr>
          <w:rFonts w:eastAsia="Times New Roman"/>
          <w:b/>
          <w:szCs w:val="24"/>
        </w:rPr>
        <w:t>ΟΣ ΤΑΣΣΟΣ:</w:t>
      </w:r>
      <w:r>
        <w:rPr>
          <w:rFonts w:eastAsia="Times New Roman"/>
          <w:szCs w:val="24"/>
        </w:rPr>
        <w:t xml:space="preserve"> Κύριε Πρόεδρε, δεν έχω να προσθέσω κάτι.</w:t>
      </w:r>
    </w:p>
    <w:p w14:paraId="0E0CA007" w14:textId="77777777" w:rsidR="00BD61E1" w:rsidRDefault="00340392">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 συνάδελφος κ. Ψαριανός έχει τον λόγο.</w:t>
      </w:r>
    </w:p>
    <w:p w14:paraId="0E0CA008" w14:textId="77777777" w:rsidR="00BD61E1" w:rsidRDefault="00340392">
      <w:pPr>
        <w:spacing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Ευχαριστώ πολύ, κύριε Πρόεδρε.</w:t>
      </w:r>
    </w:p>
    <w:p w14:paraId="0E0CA009" w14:textId="77777777" w:rsidR="00BD61E1" w:rsidRDefault="00340392">
      <w:pPr>
        <w:spacing w:line="600" w:lineRule="auto"/>
        <w:ind w:firstLine="720"/>
        <w:jc w:val="both"/>
        <w:rPr>
          <w:rFonts w:eastAsia="Times New Roman"/>
          <w:szCs w:val="24"/>
        </w:rPr>
      </w:pPr>
      <w:r>
        <w:rPr>
          <w:rFonts w:eastAsia="Times New Roman"/>
          <w:szCs w:val="24"/>
        </w:rPr>
        <w:t xml:space="preserve">Δυο-τρία σχόλια ως μικρή δευτερολογία θα ήθελα να πω. Να σταματήσει η εκφώνηση </w:t>
      </w:r>
      <w:r>
        <w:rPr>
          <w:rFonts w:eastAsia="Times New Roman"/>
          <w:szCs w:val="24"/>
        </w:rPr>
        <w:t>αυτού του παραμυθιού ότι βγήκαμε από τα μνημόνια. Από τα μνημόνια βγήκαν αυτοί που χρηματοδοτούν τη χώρα και παύουν να τη χρηματοδοτούν. Εμείς συνεχίζουμε να πρέπει να εφαρμόζουμε αυτά που μας λένε απ’ έξω. Οι ελεημοσύνες που δίνουμε είναι επειδή της έχουμ</w:t>
      </w:r>
      <w:r>
        <w:rPr>
          <w:rFonts w:eastAsia="Times New Roman"/>
          <w:szCs w:val="24"/>
        </w:rPr>
        <w:t xml:space="preserve">ε πατσίσει με κάτι άλλα που έχουμε κόψει ή με κάτι άλλες εντολές που δώσανε και τους λέμε παρακαλώντας και εκλιπαρώντας και γονατιστοί «Πάρτε το αυτό πίσω για να δώσουμε κάτι στα </w:t>
      </w:r>
      <w:proofErr w:type="spellStart"/>
      <w:r>
        <w:rPr>
          <w:rFonts w:eastAsia="Times New Roman"/>
          <w:szCs w:val="24"/>
        </w:rPr>
        <w:t>πελατάκια</w:t>
      </w:r>
      <w:proofErr w:type="spellEnd"/>
      <w:r>
        <w:rPr>
          <w:rFonts w:eastAsia="Times New Roman"/>
          <w:szCs w:val="24"/>
        </w:rPr>
        <w:t xml:space="preserve"> μας». Και αυτοί συμφωνούν, εφόσον ασκούμε μια πολύ βολική για αυτά </w:t>
      </w:r>
      <w:r>
        <w:rPr>
          <w:rFonts w:eastAsia="Times New Roman"/>
          <w:szCs w:val="24"/>
        </w:rPr>
        <w:t>που ζητούν πολιτική.</w:t>
      </w:r>
    </w:p>
    <w:p w14:paraId="0E0CA00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μας είπε σε έντονο ύφος: «Μας λέτε γιατί δεν καταργούμε τον ΕΝΦΙΑ, όταν κάνουμε τη μείωση αυτή; Δείτε ποιοι έφεραν τον ΕΝΦΙΑ». </w:t>
      </w:r>
    </w:p>
    <w:p w14:paraId="0E0CA00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Δεν ρωτήσαμε αυτό. Τον ΕΝΦΙΑ μπορεί να τον έφερε ο </w:t>
      </w:r>
      <w:proofErr w:type="spellStart"/>
      <w:r>
        <w:rPr>
          <w:rFonts w:eastAsia="Times New Roman" w:cs="Times New Roman"/>
          <w:szCs w:val="24"/>
        </w:rPr>
        <w:t>Μουσολίνι</w:t>
      </w:r>
      <w:proofErr w:type="spellEnd"/>
      <w:r>
        <w:rPr>
          <w:rFonts w:eastAsia="Times New Roman" w:cs="Times New Roman"/>
          <w:szCs w:val="24"/>
        </w:rPr>
        <w:t xml:space="preserve">, μπορεί να τον έφερε η Χούντα, </w:t>
      </w:r>
      <w:r>
        <w:rPr>
          <w:rFonts w:eastAsia="Times New Roman" w:cs="Times New Roman"/>
          <w:szCs w:val="24"/>
        </w:rPr>
        <w:t>ο Αρταξέρξης. Δεν μας νοιάζει τώρα ποιος έφερε τον ΕΝΦΙΑ. Μας νοιάζει ποιος είπε ότι θα τον σβήσει και δεν τον σβήνει. Αυτό είπαμε στον Πρωθυπουργό και στην Κυβέρνηση. Ανέβηκε στην εξουσία η αριστερή Κυβέρνηση του Πάνου Καμμένου, σβήνοντας τον ΕΝΦΙΑ και κα</w:t>
      </w:r>
      <w:r>
        <w:rPr>
          <w:rFonts w:eastAsia="Times New Roman" w:cs="Times New Roman"/>
          <w:szCs w:val="24"/>
        </w:rPr>
        <w:t xml:space="preserve">ταργώντας τον, επειδή είναι ένας άδικος φόρος, που δεν διορθώνεται, απλώς καταργείται και δεν τον καταργεί. Αυτό είπαμε! Είπαμε ότι δεν καταργεί τον ΕΝΦΙΑ, όπως υποσχέθηκε. Δεν τον ρωτήσαμε ποιος τον έφερε. Τον ΕΝΦΙΑ μπορεί να τον έφερε ο </w:t>
      </w:r>
      <w:proofErr w:type="spellStart"/>
      <w:r>
        <w:rPr>
          <w:rFonts w:eastAsia="Times New Roman" w:cs="Times New Roman"/>
          <w:szCs w:val="24"/>
        </w:rPr>
        <w:t>Βεληγκέκας</w:t>
      </w:r>
      <w:proofErr w:type="spellEnd"/>
      <w:r>
        <w:rPr>
          <w:rFonts w:eastAsia="Times New Roman" w:cs="Times New Roman"/>
          <w:szCs w:val="24"/>
        </w:rPr>
        <w:t>. Δεν μ</w:t>
      </w:r>
      <w:r>
        <w:rPr>
          <w:rFonts w:eastAsia="Times New Roman" w:cs="Times New Roman"/>
          <w:szCs w:val="24"/>
        </w:rPr>
        <w:t>ας ενδιαφέρει αυτό.</w:t>
      </w:r>
    </w:p>
    <w:p w14:paraId="0E0CA00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Επίσης, θέλω να κάνω δύο σχόλια για τη ρητορεία και τη δημαγωγία περί φασισμού, εκφασισμού ή φασισμού των δύο άκρων ή των πέντε άκρων και των έξι θαλασσών. </w:t>
      </w:r>
    </w:p>
    <w:p w14:paraId="0E0CA00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Φασισμός είναι η επιβολή της γνώμης του ισχυρού στο χώρο που μπορεί να την ασκή</w:t>
      </w:r>
      <w:r>
        <w:rPr>
          <w:rFonts w:eastAsia="Times New Roman" w:cs="Times New Roman"/>
          <w:szCs w:val="24"/>
        </w:rPr>
        <w:t xml:space="preserve">σει, σε οποιοδήποτε σχολείο, πανεπιστήμιο, νοσοκομείο, σε οποιονδήποτε χώρο, σε γήπεδο, σε καφενείο. Φασισμός είναι η μπότα του </w:t>
      </w:r>
      <w:r>
        <w:rPr>
          <w:rFonts w:eastAsia="Times New Roman" w:cs="Times New Roman"/>
          <w:szCs w:val="24"/>
        </w:rPr>
        <w:lastRenderedPageBreak/>
        <w:t>φωνακλά, αυτού που σπάει, που καίει και που κάνει καταλήψεις. Όλοι έχουμε περάσει από αυτές τις φάσεις και φασισμός είναι ακριβώ</w:t>
      </w:r>
      <w:r>
        <w:rPr>
          <w:rFonts w:eastAsia="Times New Roman" w:cs="Times New Roman"/>
          <w:szCs w:val="24"/>
        </w:rPr>
        <w:t>ς αυτή η φάση, ανεξαρτήτως από πού προέρχεται.</w:t>
      </w:r>
    </w:p>
    <w:p w14:paraId="0E0CA00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Εδώ πρέπει να συμφωνήσουμε ότι εκφασισμός είναι όταν δεν μπορούμε αυτήν τη συζήτηση που κάνουμε εδώ να την κάνουμε στο αμφιθέατρο του ΠΑΠΕΙ ή του Δημοκρίτειου ή του Πανεπιστημίου της Κρήτης ή της πρώην ΑΣΟΕΕ, </w:t>
      </w:r>
      <w:r>
        <w:rPr>
          <w:rFonts w:eastAsia="Times New Roman" w:cs="Times New Roman"/>
          <w:szCs w:val="24"/>
        </w:rPr>
        <w:t>του Οικονομικού Πανεπιστημίου Αθηνών. Εκεί δεν μπορούμε να κάνουμε αυτή συζήτηση, γιατί υπάρχει ένα είδος εφαρμοσμένου φασισμού, που εκδηλώνεται με καταλήψεις, με χορούς. Στη Φιλοσοφική ας πούμε έχουν κάνει κατάληψη στο γραφείο της Φιλοσοφικής και είναι το</w:t>
      </w:r>
      <w:r>
        <w:rPr>
          <w:rFonts w:eastAsia="Times New Roman" w:cs="Times New Roman"/>
          <w:szCs w:val="24"/>
        </w:rPr>
        <w:t xml:space="preserve"> γραφείο τους, για να μπορεί να τους βρίσκει το κοινό, οι </w:t>
      </w:r>
      <w:proofErr w:type="spellStart"/>
      <w:r>
        <w:rPr>
          <w:rFonts w:eastAsia="Times New Roman" w:cs="Times New Roman"/>
          <w:szCs w:val="24"/>
        </w:rPr>
        <w:t>Ρουβίκωνες</w:t>
      </w:r>
      <w:proofErr w:type="spellEnd"/>
      <w:r>
        <w:rPr>
          <w:rFonts w:eastAsia="Times New Roman" w:cs="Times New Roman"/>
          <w:szCs w:val="24"/>
        </w:rPr>
        <w:t xml:space="preserve"> και κάνουν ρεμπέτικα γλέντια. Μπορεί σε ένα άλλο πανεπιστημιακό ίδρυμα, μια άλλη φασιστικού τύπου ομάδα, να κάνει γλέντια με το χορό των πιθήκων και να έχει το ίδιο δίκιο να γλεντήσει ως </w:t>
      </w:r>
      <w:r>
        <w:rPr>
          <w:rFonts w:eastAsia="Times New Roman" w:cs="Times New Roman"/>
          <w:szCs w:val="24"/>
        </w:rPr>
        <w:t xml:space="preserve">πιθηκάνθρωπος χορευτής, όπως αυτοί οι </w:t>
      </w:r>
      <w:proofErr w:type="spellStart"/>
      <w:r>
        <w:rPr>
          <w:rFonts w:eastAsia="Times New Roman" w:cs="Times New Roman"/>
          <w:szCs w:val="24"/>
        </w:rPr>
        <w:t>φασίζοντες</w:t>
      </w:r>
      <w:proofErr w:type="spellEnd"/>
      <w:r>
        <w:rPr>
          <w:rFonts w:eastAsia="Times New Roman" w:cs="Times New Roman"/>
          <w:szCs w:val="24"/>
        </w:rPr>
        <w:t xml:space="preserve"> προοδευτικοί πολίτες, αν είναι πολίτες και αν είναι και φοιτητές, διότι δεν είναι φοιτητές οι περισσότεροι. Δεν έχει σημασία ποιο είναι το αίτημα της κατάληψης. Μπορεί να είναι δίκαιο ή άδικο. Σημασία έχει ο</w:t>
      </w:r>
      <w:r>
        <w:rPr>
          <w:rFonts w:eastAsia="Times New Roman" w:cs="Times New Roman"/>
          <w:szCs w:val="24"/>
        </w:rPr>
        <w:t xml:space="preserve"> εκφασισμός της δημοκρατίας, όταν επιβάλλεται με αυτούς τους τρόπους. </w:t>
      </w:r>
    </w:p>
    <w:p w14:paraId="0E0CA00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Και επειδή όλοι τα έχουμε περάσει αυτά –και όχι μόνο Αριστεροί- και έχουμε περάσει όλοι από τα αμφιθέατρα και τα πανεπιστήμια και από τα γυμνάσια και τα λύκεια -μάλιστα μερικοί περάσαμε</w:t>
      </w:r>
      <w:r>
        <w:rPr>
          <w:rFonts w:eastAsia="Times New Roman" w:cs="Times New Roman"/>
          <w:szCs w:val="24"/>
        </w:rPr>
        <w:t xml:space="preserve"> από τα εξατάξια γυμνάσια, δεν είδαμε λύκειο-, πρέπει να ξέρουμε και να θυμηθούμε ότι φασισμός είναι να επιβάλεις στον άλλον τη γνώμη σου, να μην τον αφήνεις να μιλήσει, να μουτζώνεις τους επίσημους και να σε χειροκροτούν οι προοδευτικοί σύντροφοι, ενώ αν </w:t>
      </w:r>
      <w:r>
        <w:rPr>
          <w:rFonts w:eastAsia="Times New Roman" w:cs="Times New Roman"/>
          <w:szCs w:val="24"/>
        </w:rPr>
        <w:t xml:space="preserve">πάει τώρα και μουτζώσει την κ. </w:t>
      </w:r>
      <w:proofErr w:type="spellStart"/>
      <w:r>
        <w:rPr>
          <w:rFonts w:eastAsia="Times New Roman" w:cs="Times New Roman"/>
          <w:szCs w:val="24"/>
        </w:rPr>
        <w:t>Γεροβασίλη</w:t>
      </w:r>
      <w:proofErr w:type="spellEnd"/>
      <w:r>
        <w:rPr>
          <w:rFonts w:eastAsia="Times New Roman" w:cs="Times New Roman"/>
          <w:szCs w:val="24"/>
        </w:rPr>
        <w:t xml:space="preserve"> θα πέσουμε να τον φάμε. Και δικαίως θα πέσουμε όλοι να τον φάμε! </w:t>
      </w:r>
    </w:p>
    <w:p w14:paraId="0E0CA01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Όμως, οι φίλοι και οι σύντροφοι, πρώην δικοί μου και της </w:t>
      </w:r>
      <w:r>
        <w:rPr>
          <w:rFonts w:eastAsia="Times New Roman" w:cs="Times New Roman"/>
          <w:szCs w:val="24"/>
        </w:rPr>
        <w:t xml:space="preserve">κ. </w:t>
      </w:r>
      <w:proofErr w:type="spellStart"/>
      <w:r>
        <w:rPr>
          <w:rFonts w:eastAsia="Times New Roman" w:cs="Times New Roman"/>
          <w:szCs w:val="24"/>
        </w:rPr>
        <w:t>Γεροβασίλη</w:t>
      </w:r>
      <w:proofErr w:type="spellEnd"/>
      <w:r>
        <w:rPr>
          <w:rFonts w:eastAsia="Times New Roman" w:cs="Times New Roman"/>
          <w:szCs w:val="24"/>
        </w:rPr>
        <w:t>, όταν μούτζωναν τους επισήμους και τον Πρόεδρο της Δημοκρατίας παλιότερα -πρι</w:t>
      </w:r>
      <w:r>
        <w:rPr>
          <w:rFonts w:eastAsia="Times New Roman" w:cs="Times New Roman"/>
          <w:szCs w:val="24"/>
        </w:rPr>
        <w:t xml:space="preserve">ν από πέντε χρόνια, κάποιοι </w:t>
      </w:r>
      <w:proofErr w:type="spellStart"/>
      <w:r>
        <w:rPr>
          <w:rFonts w:eastAsia="Times New Roman" w:cs="Times New Roman"/>
          <w:szCs w:val="24"/>
        </w:rPr>
        <w:t>φασίζοντες</w:t>
      </w:r>
      <w:proofErr w:type="spellEnd"/>
      <w:r>
        <w:rPr>
          <w:rFonts w:eastAsia="Times New Roman" w:cs="Times New Roman"/>
          <w:szCs w:val="24"/>
        </w:rPr>
        <w:t xml:space="preserve">-, εμείς κάναμε την «πάπια» και τον «Κινέζο», αν δεν ενθαρρύναμε και δεν στηρίζαμε αυτές τις πρακτικές, οι οποίες μας ανέβασαν στην εξουσία και τώρα δεν μας αφήνουν να καταθέσουμε στεφάνι στο Πολυτεχνείο. Όχι εγώ, που </w:t>
      </w:r>
      <w:r>
        <w:rPr>
          <w:rFonts w:eastAsia="Times New Roman" w:cs="Times New Roman"/>
          <w:szCs w:val="24"/>
        </w:rPr>
        <w:t xml:space="preserve">ήμουν και στις δύο Νομικές και στο Πολυτεχνείο, τον Φλεβάρη και τον Μάρτη και το ’73 στις Νομικές και τον Νοέμβριο του ’73 στο Πολυτεχνείο δεν μπορώ να καταθέσω στεφάνι, αλλά ούτε οι δύο </w:t>
      </w:r>
      <w:proofErr w:type="spellStart"/>
      <w:r>
        <w:rPr>
          <w:rFonts w:eastAsia="Times New Roman" w:cs="Times New Roman"/>
          <w:szCs w:val="24"/>
        </w:rPr>
        <w:t>Νίκοι</w:t>
      </w:r>
      <w:proofErr w:type="spellEnd"/>
      <w:r>
        <w:rPr>
          <w:rFonts w:eastAsia="Times New Roman" w:cs="Times New Roman"/>
          <w:szCs w:val="24"/>
        </w:rPr>
        <w:t xml:space="preserve">, που πέρασαν από μπροστά μου πριν, ο </w:t>
      </w:r>
      <w:proofErr w:type="spellStart"/>
      <w:r>
        <w:rPr>
          <w:rFonts w:eastAsia="Times New Roman" w:cs="Times New Roman"/>
          <w:szCs w:val="24"/>
        </w:rPr>
        <w:t>Μανιός</w:t>
      </w:r>
      <w:proofErr w:type="spellEnd"/>
      <w:r>
        <w:rPr>
          <w:rFonts w:eastAsia="Times New Roman" w:cs="Times New Roman"/>
          <w:szCs w:val="24"/>
        </w:rPr>
        <w:t xml:space="preserve"> και ο </w:t>
      </w:r>
      <w:proofErr w:type="spellStart"/>
      <w:r>
        <w:rPr>
          <w:rFonts w:eastAsia="Times New Roman" w:cs="Times New Roman"/>
          <w:szCs w:val="24"/>
        </w:rPr>
        <w:t>Συρμαλένιος</w:t>
      </w:r>
      <w:proofErr w:type="spellEnd"/>
      <w:r>
        <w:rPr>
          <w:rFonts w:eastAsia="Times New Roman" w:cs="Times New Roman"/>
          <w:szCs w:val="24"/>
        </w:rPr>
        <w:t xml:space="preserve">, </w:t>
      </w:r>
      <w:r>
        <w:rPr>
          <w:rFonts w:eastAsia="Times New Roman" w:cs="Times New Roman"/>
          <w:szCs w:val="24"/>
        </w:rPr>
        <w:t xml:space="preserve">οι οποίοι ήταν μαζί μου εκεί και δεν μπορούσαν να καταθέσουν </w:t>
      </w:r>
      <w:r>
        <w:rPr>
          <w:rFonts w:eastAsia="Times New Roman" w:cs="Times New Roman"/>
          <w:szCs w:val="24"/>
        </w:rPr>
        <w:lastRenderedPageBreak/>
        <w:t xml:space="preserve">στεφάνι. Υπουργοί, Βουλευτές της Κυβέρνησης δεν μπορούσαν να καταθέσουν στεφάνι στο Πολυτεχνείο που αγωνιστήκαμε! Εντάξει; Κι αυτό το έχουμε εκθρέψει εμείς. </w:t>
      </w:r>
    </w:p>
    <w:p w14:paraId="0E0CA01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Εσείς, διαρκώς το εκθρέφετε και κρατά</w:t>
      </w:r>
      <w:r>
        <w:rPr>
          <w:rFonts w:eastAsia="Times New Roman" w:cs="Times New Roman"/>
          <w:szCs w:val="24"/>
        </w:rPr>
        <w:t>τε την εκτροφή του ζωντανή. Επενδύετε ακόμα σε αυτήν. Ελπίζω κάποια στιγμή να το σταματήσουμε αυτό και να αποφασίσουμε ότι υπάρχουν τρόποι να αγωνιστούμε. Το να κλείνουμε όμως, δεκαπέντε άτομα το δρόμο ή να κάνουμε καταλήψεις όπου γουστάρουμε για το δίκαιο</w:t>
      </w:r>
      <w:r>
        <w:rPr>
          <w:rFonts w:eastAsia="Times New Roman" w:cs="Times New Roman"/>
          <w:szCs w:val="24"/>
        </w:rPr>
        <w:t xml:space="preserve"> -για εμάς αίτημα-, δεν είναι ένας τρόπος δημοκρατικός.</w:t>
      </w:r>
    </w:p>
    <w:p w14:paraId="0E0CA01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Αν το κάνουμε εμείς, θα το κάνουν και τα </w:t>
      </w:r>
      <w:proofErr w:type="spellStart"/>
      <w:r>
        <w:rPr>
          <w:rFonts w:eastAsia="Times New Roman" w:cs="Times New Roman"/>
          <w:szCs w:val="24"/>
        </w:rPr>
        <w:t>φασισταριά</w:t>
      </w:r>
      <w:proofErr w:type="spellEnd"/>
      <w:r>
        <w:rPr>
          <w:rFonts w:eastAsia="Times New Roman" w:cs="Times New Roman"/>
          <w:szCs w:val="24"/>
        </w:rPr>
        <w:t xml:space="preserve"> και οι νεοναζί και οι </w:t>
      </w:r>
      <w:proofErr w:type="spellStart"/>
      <w:r>
        <w:rPr>
          <w:rFonts w:eastAsia="Times New Roman" w:cs="Times New Roman"/>
          <w:szCs w:val="24"/>
        </w:rPr>
        <w:t>χρυσαυγίτες</w:t>
      </w:r>
      <w:proofErr w:type="spellEnd"/>
      <w:r>
        <w:rPr>
          <w:rFonts w:eastAsia="Times New Roman" w:cs="Times New Roman"/>
          <w:szCs w:val="24"/>
        </w:rPr>
        <w:t xml:space="preserve"> και οι εξωγήινοι ψυχοπαθείς. Έτσι είναι αυτά τα πράγματα, ή θα το κάνουμε όλοι ή κανένας. Θα σεβαστούμε τους νόμους της </w:t>
      </w:r>
      <w:r>
        <w:rPr>
          <w:rFonts w:eastAsia="Times New Roman" w:cs="Times New Roman"/>
          <w:szCs w:val="24"/>
        </w:rPr>
        <w:t>δημοκρατίας</w:t>
      </w:r>
      <w:r>
        <w:rPr>
          <w:rFonts w:eastAsia="Times New Roman" w:cs="Times New Roman"/>
          <w:szCs w:val="24"/>
        </w:rPr>
        <w:t xml:space="preserve">, αλλιώς ας τη διαλύσουμε. </w:t>
      </w:r>
    </w:p>
    <w:p w14:paraId="0E0CA013" w14:textId="77777777" w:rsidR="00BD61E1" w:rsidRDefault="00340392">
      <w:pPr>
        <w:spacing w:line="600" w:lineRule="auto"/>
        <w:ind w:firstLine="720"/>
        <w:jc w:val="both"/>
        <w:rPr>
          <w:rFonts w:eastAsia="Times New Roman" w:cs="Times New Roman"/>
          <w:szCs w:val="24"/>
        </w:rPr>
      </w:pPr>
      <w:r w:rsidRPr="00B83CBC">
        <w:rPr>
          <w:rFonts w:eastAsia="Times New Roman"/>
          <w:b/>
          <w:bCs/>
        </w:rPr>
        <w:t xml:space="preserve">ΠΡΟΕΔΡΕΥΩΝ </w:t>
      </w:r>
      <w:r w:rsidRPr="00B83CBC">
        <w:rPr>
          <w:rFonts w:eastAsia="Times New Roman"/>
          <w:b/>
          <w:bCs/>
        </w:rPr>
        <w:t>(Σπυρίδων Λυκούδης):</w:t>
      </w:r>
      <w:r>
        <w:rPr>
          <w:rFonts w:eastAsia="Times New Roman" w:cs="Times New Roman"/>
          <w:szCs w:val="24"/>
        </w:rPr>
        <w:t xml:space="preserve"> Ευχαριστώ πολύ, κύριε συνάδελφε. </w:t>
      </w:r>
    </w:p>
    <w:p w14:paraId="0E0CA014" w14:textId="77777777" w:rsidR="00BD61E1" w:rsidRDefault="00340392">
      <w:pPr>
        <w:spacing w:line="600" w:lineRule="auto"/>
        <w:ind w:firstLine="720"/>
        <w:jc w:val="both"/>
        <w:rPr>
          <w:rFonts w:eastAsia="Times New Roman" w:cs="Times New Roman"/>
        </w:rPr>
      </w:pPr>
      <w:r w:rsidRPr="0073770D">
        <w:rPr>
          <w:rFonts w:eastAsia="Times New Roman" w:cs="Times New Roman"/>
        </w:rPr>
        <w:t xml:space="preserve">Κυρίες και κύριοι συνάδελφοι, </w:t>
      </w:r>
      <w:r>
        <w:rPr>
          <w:rFonts w:eastAsia="Times New Roman" w:cs="Times New Roman"/>
        </w:rPr>
        <w:t xml:space="preserve">γίνεται γνωστό </w:t>
      </w:r>
      <w:r w:rsidRPr="0073770D">
        <w:rPr>
          <w:rFonts w:eastAsia="Times New Roman" w:cs="Times New Roman"/>
        </w:rPr>
        <w:t>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w:t>
      </w:r>
      <w:r w:rsidRPr="0073770D">
        <w:rPr>
          <w:rFonts w:eastAsia="Times New Roman" w:cs="Times New Roman"/>
        </w:rPr>
        <w:t xml:space="preserve">ημερώθηκαν για την ιστορία του κτηρίου και τον τρόπο οργάνωσης και </w:t>
      </w:r>
      <w:r w:rsidRPr="0073770D">
        <w:rPr>
          <w:rFonts w:eastAsia="Times New Roman" w:cs="Times New Roman"/>
        </w:rPr>
        <w:lastRenderedPageBreak/>
        <w:t xml:space="preserve">λειτουργίας της Βουλής, </w:t>
      </w:r>
      <w:r>
        <w:rPr>
          <w:rFonts w:eastAsia="Times New Roman" w:cs="Times New Roman"/>
        </w:rPr>
        <w:t>πενήντα μαθητές και μαθήτριες και τ</w:t>
      </w:r>
      <w:r w:rsidRPr="0073770D">
        <w:rPr>
          <w:rFonts w:eastAsia="Times New Roman" w:cs="Times New Roman"/>
        </w:rPr>
        <w:t xml:space="preserve">ρεις εκπαιδευτικοί συνοδοί από το </w:t>
      </w:r>
      <w:r>
        <w:rPr>
          <w:rFonts w:eastAsia="Times New Roman" w:cs="Times New Roman"/>
        </w:rPr>
        <w:t>4</w:t>
      </w:r>
      <w:r w:rsidRPr="0073770D">
        <w:rPr>
          <w:rFonts w:eastAsia="Times New Roman" w:cs="Times New Roman"/>
          <w:vertAlign w:val="superscript"/>
        </w:rPr>
        <w:t>ο</w:t>
      </w:r>
      <w:r w:rsidRPr="0073770D">
        <w:rPr>
          <w:rFonts w:eastAsia="Times New Roman" w:cs="Times New Roman"/>
        </w:rPr>
        <w:t xml:space="preserve"> </w:t>
      </w:r>
      <w:r>
        <w:rPr>
          <w:rFonts w:eastAsia="Times New Roman" w:cs="Times New Roman"/>
        </w:rPr>
        <w:t>Γυμνάσιο Αιγίου</w:t>
      </w:r>
      <w:r w:rsidRPr="0073770D">
        <w:rPr>
          <w:rFonts w:eastAsia="Times New Roman" w:cs="Times New Roman"/>
        </w:rPr>
        <w:t xml:space="preserve">. </w:t>
      </w:r>
    </w:p>
    <w:p w14:paraId="0E0CA015" w14:textId="77777777" w:rsidR="00BD61E1" w:rsidRDefault="00340392">
      <w:pPr>
        <w:spacing w:line="600" w:lineRule="auto"/>
        <w:ind w:firstLine="720"/>
        <w:jc w:val="both"/>
        <w:rPr>
          <w:rFonts w:eastAsia="Times New Roman" w:cs="Times New Roman"/>
        </w:rPr>
      </w:pPr>
      <w:r w:rsidRPr="0073770D">
        <w:rPr>
          <w:rFonts w:eastAsia="Times New Roman" w:cs="Times New Roman"/>
        </w:rPr>
        <w:t xml:space="preserve">Η Βουλή τούς καλωσορίζει. </w:t>
      </w:r>
    </w:p>
    <w:p w14:paraId="0E0CA016" w14:textId="77777777" w:rsidR="00BD61E1" w:rsidRDefault="00340392">
      <w:pPr>
        <w:spacing w:line="600" w:lineRule="auto"/>
        <w:ind w:firstLine="720"/>
        <w:jc w:val="center"/>
        <w:rPr>
          <w:rFonts w:eastAsia="Times New Roman" w:cs="Times New Roman"/>
        </w:rPr>
      </w:pPr>
      <w:r w:rsidRPr="0073770D">
        <w:rPr>
          <w:rFonts w:eastAsia="Times New Roman" w:cs="Times New Roman"/>
        </w:rPr>
        <w:t>(Χειροκροτήματα απ</w:t>
      </w:r>
      <w:r>
        <w:rPr>
          <w:rFonts w:eastAsia="Times New Roman" w:cs="Times New Roman"/>
        </w:rPr>
        <w:t>’</w:t>
      </w:r>
      <w:r w:rsidRPr="0073770D">
        <w:rPr>
          <w:rFonts w:eastAsia="Times New Roman" w:cs="Times New Roman"/>
        </w:rPr>
        <w:t xml:space="preserve"> όλες τις πτέρυγες της Βουλής</w:t>
      </w:r>
      <w:r w:rsidRPr="0073770D">
        <w:rPr>
          <w:rFonts w:eastAsia="Times New Roman" w:cs="Times New Roman"/>
        </w:rPr>
        <w:t>)</w:t>
      </w:r>
    </w:p>
    <w:p w14:paraId="0E0CA017" w14:textId="77777777" w:rsidR="00BD61E1" w:rsidRDefault="00340392">
      <w:pPr>
        <w:spacing w:line="600" w:lineRule="auto"/>
        <w:ind w:firstLine="720"/>
        <w:rPr>
          <w:rFonts w:eastAsia="Times New Roman" w:cs="Times New Roman"/>
        </w:rPr>
      </w:pPr>
      <w:r>
        <w:rPr>
          <w:rFonts w:eastAsia="Times New Roman" w:cs="Times New Roman"/>
        </w:rPr>
        <w:t xml:space="preserve">Κύριε </w:t>
      </w:r>
      <w:proofErr w:type="spellStart"/>
      <w:r>
        <w:rPr>
          <w:rFonts w:eastAsia="Times New Roman" w:cs="Times New Roman"/>
        </w:rPr>
        <w:t>Παπαχριστόπουλε</w:t>
      </w:r>
      <w:proofErr w:type="spellEnd"/>
      <w:r>
        <w:rPr>
          <w:rFonts w:eastAsia="Times New Roman" w:cs="Times New Roman"/>
        </w:rPr>
        <w:t xml:space="preserve">, θέλετε να πάρετε τον λόγο; </w:t>
      </w:r>
    </w:p>
    <w:p w14:paraId="0E0CA018" w14:textId="77777777" w:rsidR="00BD61E1" w:rsidRDefault="00340392">
      <w:pPr>
        <w:spacing w:line="600" w:lineRule="auto"/>
        <w:ind w:firstLine="720"/>
        <w:jc w:val="both"/>
        <w:rPr>
          <w:rFonts w:eastAsia="Times New Roman" w:cs="Times New Roman"/>
          <w:szCs w:val="24"/>
        </w:rPr>
      </w:pPr>
      <w:r w:rsidRPr="00374094">
        <w:rPr>
          <w:rFonts w:eastAsia="Times New Roman" w:cs="Times New Roman"/>
          <w:b/>
        </w:rPr>
        <w:t xml:space="preserve">ΑΘΑΝΑΣΙΟΣ </w:t>
      </w:r>
      <w:r>
        <w:rPr>
          <w:rFonts w:eastAsia="Times New Roman" w:cs="Times New Roman"/>
          <w:b/>
        </w:rPr>
        <w:t>ΠΑΠΑΧΡΙΣΤΟΠΟΥΛΟΣ:</w:t>
      </w:r>
      <w:r>
        <w:rPr>
          <w:rFonts w:eastAsia="Times New Roman" w:cs="Times New Roman"/>
          <w:szCs w:val="24"/>
        </w:rPr>
        <w:t xml:space="preserve"> Όχι, κύριε Πρόεδρε, σας ευχαριστώ. </w:t>
      </w:r>
    </w:p>
    <w:p w14:paraId="0E0CA019" w14:textId="77777777" w:rsidR="00BD61E1" w:rsidRDefault="00340392">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xml:space="preserve">, θέλετε να πάρετε τον λόγο; </w:t>
      </w:r>
    </w:p>
    <w:p w14:paraId="0E0CA01A"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 κύριε Πρόεδρε, σας ευχαριστώ. </w:t>
      </w:r>
    </w:p>
    <w:p w14:paraId="0E0CA01B" w14:textId="77777777" w:rsidR="00BD61E1" w:rsidRDefault="00340392">
      <w:pPr>
        <w:spacing w:line="600" w:lineRule="auto"/>
        <w:ind w:firstLine="720"/>
        <w:jc w:val="both"/>
        <w:rPr>
          <w:rFonts w:eastAsia="Times New Roman" w:cs="Times New Roman"/>
          <w:szCs w:val="24"/>
        </w:rPr>
      </w:pPr>
      <w:r w:rsidRPr="00374094">
        <w:rPr>
          <w:rFonts w:eastAsia="Times New Roman"/>
          <w:b/>
          <w:bCs/>
        </w:rPr>
        <w:t>ΠΡΟΕΔΡΕΥΩΝ (</w:t>
      </w:r>
      <w:r w:rsidRPr="00374094">
        <w:rPr>
          <w:rFonts w:eastAsia="Times New Roman"/>
          <w:b/>
          <w:bCs/>
        </w:rPr>
        <w:t>Σπυρίδων Λυκούδης):</w:t>
      </w:r>
      <w:r>
        <w:rPr>
          <w:rFonts w:eastAsia="Times New Roman" w:cs="Times New Roman"/>
          <w:b/>
          <w:szCs w:val="24"/>
        </w:rPr>
        <w:t xml:space="preserve"> </w:t>
      </w:r>
      <w:r>
        <w:rPr>
          <w:rFonts w:eastAsia="Times New Roman" w:cs="Times New Roman"/>
          <w:szCs w:val="24"/>
        </w:rPr>
        <w:t xml:space="preserve">Κυρία Υπουργέ, έχετε τον λόγο για να κλείσουμε τη συνεδρίαση. </w:t>
      </w:r>
    </w:p>
    <w:p w14:paraId="0E0CA01C" w14:textId="77777777" w:rsidR="00BD61E1" w:rsidRDefault="00340392">
      <w:pPr>
        <w:spacing w:line="600" w:lineRule="auto"/>
        <w:ind w:firstLine="720"/>
        <w:jc w:val="both"/>
        <w:rPr>
          <w:rFonts w:eastAsia="Times New Roman" w:cs="Times New Roman"/>
          <w:szCs w:val="24"/>
        </w:rPr>
      </w:pPr>
      <w:r w:rsidRPr="00446819">
        <w:rPr>
          <w:rFonts w:eastAsia="Times New Roman" w:cs="Times New Roman"/>
          <w:b/>
          <w:szCs w:val="24"/>
        </w:rPr>
        <w:t>ΟΛΓΑ ΓΕΡΟΒΑΣΙΛΗ (Υπουργός Προστασίας του Πολίτη):</w:t>
      </w:r>
      <w:r>
        <w:rPr>
          <w:rFonts w:eastAsia="Times New Roman" w:cs="Times New Roman"/>
          <w:szCs w:val="24"/>
        </w:rPr>
        <w:t xml:space="preserve"> Ευχαριστώ, κύριε Πρόεδρε. Θα είμαι πολύ σύντομη. </w:t>
      </w:r>
    </w:p>
    <w:p w14:paraId="0E0CA01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Σήμερα έχουμε μια συζήτηση για ένα σημαντικό, κατά την άποψή μου, νομοσχέ</w:t>
      </w:r>
      <w:r>
        <w:rPr>
          <w:rFonts w:eastAsia="Times New Roman" w:cs="Times New Roman"/>
          <w:szCs w:val="24"/>
        </w:rPr>
        <w:t xml:space="preserve">διο του Υπουργείου Προστασίας του Πολίτη, μέσα από το οποίο θωρακίζεται η χώρα ή μάλλον αποκτά ένα ακόμη εργαλείο για τη θωράκισή της </w:t>
      </w:r>
      <w:r>
        <w:rPr>
          <w:rFonts w:eastAsia="Times New Roman" w:cs="Times New Roman"/>
          <w:szCs w:val="24"/>
        </w:rPr>
        <w:lastRenderedPageBreak/>
        <w:t xml:space="preserve">απέναντι στα ζητήματα της τρομοκρατίας και της μεγάλης εγκληματικότητας και ιδιαίτερα της διεθνούς δραστηριότητας μεγάλων </w:t>
      </w:r>
      <w:r>
        <w:rPr>
          <w:rFonts w:eastAsia="Times New Roman" w:cs="Times New Roman"/>
          <w:szCs w:val="24"/>
        </w:rPr>
        <w:t xml:space="preserve">κυκλωμάτων και του οργανωμένου εγκλήματος, για το οποίο έγινε μια πολύ σημαντική συζήτηση στις </w:t>
      </w:r>
      <w:r>
        <w:rPr>
          <w:rFonts w:eastAsia="Times New Roman" w:cs="Times New Roman"/>
          <w:szCs w:val="24"/>
        </w:rPr>
        <w:t xml:space="preserve">επιτροπές </w:t>
      </w:r>
      <w:r>
        <w:rPr>
          <w:rFonts w:eastAsia="Times New Roman" w:cs="Times New Roman"/>
          <w:szCs w:val="24"/>
        </w:rPr>
        <w:t xml:space="preserve">και με τους φορείς. Πραγματικά, έγινε ένας ουσιαστικός διάλογος και το τονίζω αυτό, γιατί δεν γίνεται πολύ συχνά στο ελληνικό Κοινοβούλιο. </w:t>
      </w:r>
    </w:p>
    <w:p w14:paraId="0E0CA01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Εδώ θέλω να</w:t>
      </w:r>
      <w:r>
        <w:rPr>
          <w:rFonts w:eastAsia="Times New Roman" w:cs="Times New Roman"/>
          <w:szCs w:val="24"/>
        </w:rPr>
        <w:t xml:space="preserve"> πω ότι ομολογουμένως έγινε ένας πολύ σοβαρός διάλογος, ίσως και υποδειγματικός για τον κοινοβουλευτισμό, χωρίς μικροπολιτικές σκοπιμότητες και σε όλη τη διάρκεια του διαλόγου και με ειλικρινές ενδιαφέρον απ’ όλες τις πλευρές για να αντιμετωπίσουμε τα ιδια</w:t>
      </w:r>
      <w:r>
        <w:rPr>
          <w:rFonts w:eastAsia="Times New Roman" w:cs="Times New Roman"/>
          <w:szCs w:val="24"/>
        </w:rPr>
        <w:t xml:space="preserve">ιτέρως σημαντικά ζητήματα που έθεσε αυτός ο νόμος, καθώς και το λεπτό σημείο της ισορροπίας μεταξύ ασφάλειας και </w:t>
      </w:r>
      <w:r>
        <w:rPr>
          <w:rFonts w:eastAsia="Times New Roman" w:cs="Times New Roman"/>
          <w:szCs w:val="24"/>
        </w:rPr>
        <w:t xml:space="preserve">δημοκρατίας </w:t>
      </w:r>
      <w:r>
        <w:rPr>
          <w:rFonts w:eastAsia="Times New Roman" w:cs="Times New Roman"/>
          <w:szCs w:val="24"/>
        </w:rPr>
        <w:t xml:space="preserve">αντιμετωπίστηκε με τη δέουσα σοβαρότητα. </w:t>
      </w:r>
    </w:p>
    <w:p w14:paraId="0E0CA01F"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Οφείλω να τα πω αυτά και να κλείσω χωρίς να συμπληρώσω κάτι για το νομοσχέδιο, με δεδομέν</w:t>
      </w:r>
      <w:r>
        <w:rPr>
          <w:rFonts w:eastAsia="Times New Roman" w:cs="Times New Roman"/>
          <w:szCs w:val="24"/>
        </w:rPr>
        <w:t xml:space="preserve">ο ότι πολλές από τις παρατηρήσεις που έγιναν από τους συναδέλφους υιοθετήθηκαν και τροποποιήθηκε ο νόμος και νομίζω ότι μας βρίσκει όλους σύμφωνους. </w:t>
      </w:r>
    </w:p>
    <w:p w14:paraId="0E0CA020"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Όμως, κύριε Δαβάκη, θέλω να σας απαντήσω για τους πυροσβέστες ότι ναι, έχετε δίκιο, υπάρχει το ζήτημα της διεύρυνσης του ωραρίου των πενταετών, το οποίο υπολογίσαμε ότι είναι περίπου 8,7 εκατομμύρια ευρώ. Νομίζω ότι το αντιμετώπισε θετικά και το Λογιστήριο</w:t>
      </w:r>
      <w:r>
        <w:rPr>
          <w:rFonts w:eastAsia="Times New Roman" w:cs="Times New Roman"/>
          <w:szCs w:val="24"/>
        </w:rPr>
        <w:t xml:space="preserve">. Άρα, είναι κάτι στο οποίο θα προχωρήσουμε τις επόμενες ημέρες για να ενταχθούν και οι πενταετείς στο πλήρες ωράριο για όλο τον χρόνο, ούτως ώστε να ενισχύσουμε το ανθρώπινο δυναμικό. Το ένα βήμα είναι αυτό. </w:t>
      </w:r>
    </w:p>
    <w:p w14:paraId="0E0CA021"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Τα δυο βήματα των άλλων τροπολογιών και όλα </w:t>
      </w:r>
      <w:r>
        <w:rPr>
          <w:rFonts w:eastAsia="Times New Roman" w:cs="Times New Roman"/>
          <w:szCs w:val="24"/>
        </w:rPr>
        <w:t>όσα έγιναν μέχρι στιγμής ως βήματα, βεβαίως, δεν αντιμετωπίζουν εξ ολοκλήρου το πρόβλημα και το γνωρίζουμε. Ωστόσο θεωρούμε ότι στα πλαίσια των δημοσιονομικών δυνατοτήτων προχωρούμε σταδιακά, προκειμένου να θωρακίσουμε το Πυροσβεστικό Σώμα. Το Πυροσβεστικό</w:t>
      </w:r>
      <w:r>
        <w:rPr>
          <w:rFonts w:eastAsia="Times New Roman" w:cs="Times New Roman"/>
          <w:szCs w:val="24"/>
        </w:rPr>
        <w:t xml:space="preserve"> Σώμα δεν έχει όσους ανθρώπους χρειάζεται. Αυτό σταδιακά προσπαθούμε να το αποκαταστήσουμε, και σε ανθρώπινο δυναμικό αλλά και σε υποδομές, πράγμα το οποίο κάνουμε συνεχώς.</w:t>
      </w:r>
    </w:p>
    <w:p w14:paraId="0E0CA02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Όμως, μετά την προκλητική τοποθέτηση της Χρυσής Αυγής, ζήτησα από τους εκπροσώπους </w:t>
      </w:r>
      <w:r>
        <w:rPr>
          <w:rFonts w:eastAsia="Times New Roman" w:cs="Times New Roman"/>
          <w:szCs w:val="24"/>
        </w:rPr>
        <w:t>του δημοκρατικού τόξου εντός του ελληνικού Κοινοβουλίου να αποκρούσουν αυτήν την προσπάθεια, αυτή την παρέμβαση, η οποία είναι ακόμη μια επικίνδυνη παρέμβαση, με δεδομένο ότι προετοιμάζει την προσπάθεια διείσδυσης και αλλοίωσης της αγάπης για την πατρίδα π</w:t>
      </w:r>
      <w:r>
        <w:rPr>
          <w:rFonts w:eastAsia="Times New Roman" w:cs="Times New Roman"/>
          <w:szCs w:val="24"/>
        </w:rPr>
        <w:t xml:space="preserve">ου </w:t>
      </w:r>
      <w:r>
        <w:rPr>
          <w:rFonts w:eastAsia="Times New Roman" w:cs="Times New Roman"/>
          <w:szCs w:val="24"/>
        </w:rPr>
        <w:lastRenderedPageBreak/>
        <w:t xml:space="preserve">αισθάνονται οι Έλληνες μαθητές, να ρίξουν δηλητήριο και να το μετατρέψουν αυτό σε ένα άλλο κίνημα για ιδιοτελείς λόγους της Χρυσής Αυγής και τελικά σε εξυπηρέτηση του φασισμού, με ναζιστικά στοιχεία, και βεβαίως του ναζισμού. </w:t>
      </w:r>
    </w:p>
    <w:p w14:paraId="0E0CA023"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Εδώ πέρα, όμως, παρ’ όλο π</w:t>
      </w:r>
      <w:r>
        <w:rPr>
          <w:rFonts w:eastAsia="Times New Roman" w:cs="Times New Roman"/>
          <w:szCs w:val="24"/>
        </w:rPr>
        <w:t xml:space="preserve">ου κατάλαβαν οι περισσότεροι τι ρώτησα εκείνη τη στιγμή, τα συγκεκριμένα ερωτήματα που </w:t>
      </w:r>
      <w:proofErr w:type="spellStart"/>
      <w:r>
        <w:rPr>
          <w:rFonts w:eastAsia="Times New Roman" w:cs="Times New Roman"/>
          <w:szCs w:val="24"/>
        </w:rPr>
        <w:t>προέκυπταν</w:t>
      </w:r>
      <w:proofErr w:type="spellEnd"/>
      <w:r>
        <w:rPr>
          <w:rFonts w:eastAsia="Times New Roman" w:cs="Times New Roman"/>
          <w:szCs w:val="24"/>
        </w:rPr>
        <w:t xml:space="preserve"> απ’ αυτήν την τοποθέτηση ήταν δύο: Το εάν συμφωνεί κάποιος με το δήθεν πατριωτικό κάλεσμα της Χρυσής Αυγής στα σχολεία για κινητοποιήσεις, είτε αυτές είναι κα</w:t>
      </w:r>
      <w:r>
        <w:rPr>
          <w:rFonts w:eastAsia="Times New Roman" w:cs="Times New Roman"/>
          <w:szCs w:val="24"/>
        </w:rPr>
        <w:t>ταλήψεις είτε οποιαδήποτε άλλη κινητοποίηση, που δεν έχει σημασία ο τρόπος, σημασία έχει το μήνυμα, αλλά και το πιο σοβαρό που διατυπώθηκε εδώ μέσα, ότι η δημοκρατία πούλησε τη Μακεδονία. Αυτά ήταν τα ερωτήματα. Οι περισσότεροι τα κατάλαβαν και απάντησαν.</w:t>
      </w:r>
    </w:p>
    <w:p w14:paraId="0E0CA02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Δεν το κατάλαβε, ως δια μαγείας, η Νέα Δημοκρατία. Αυτό πραγματικά δεν το περίμενα, γιατί νομίζω ότι ήταν εύκολο. Παρ’ όλο που ακούστηκαν εδώ μέσα τοποθετήσεις και από τον κ. Βορίδη και από τον κ. Άδωνι Γεωργιάδη με πάθος, με αγανάκτηση, με τη δέουσα δραμα</w:t>
      </w:r>
      <w:r>
        <w:rPr>
          <w:rFonts w:eastAsia="Times New Roman" w:cs="Times New Roman"/>
          <w:szCs w:val="24"/>
        </w:rPr>
        <w:t>τοποίηση των γεγονότων και την απελπισία που προκαλούν σ’ αυτούς οι τροπολογίες που κατατέθηκαν σή</w:t>
      </w:r>
      <w:r>
        <w:rPr>
          <w:rFonts w:eastAsia="Times New Roman" w:cs="Times New Roman"/>
          <w:szCs w:val="24"/>
        </w:rPr>
        <w:lastRenderedPageBreak/>
        <w:t xml:space="preserve">μερα εκ μέρους της Κυβέρνησης </w:t>
      </w:r>
      <w:r w:rsidRPr="00C1564A">
        <w:rPr>
          <w:rFonts w:eastAsia="Times New Roman" w:cs="Times New Roman"/>
          <w:szCs w:val="24"/>
        </w:rPr>
        <w:t>-</w:t>
      </w:r>
      <w:r>
        <w:rPr>
          <w:rFonts w:eastAsia="Times New Roman" w:cs="Times New Roman"/>
          <w:szCs w:val="24"/>
        </w:rPr>
        <w:t>που εμπλουτίστηκαν, βεβαίως, με αριθμητικούς ακροβατισμούς</w:t>
      </w:r>
      <w:r w:rsidRPr="00C1564A">
        <w:rPr>
          <w:rFonts w:eastAsia="Times New Roman" w:cs="Times New Roman"/>
          <w:szCs w:val="24"/>
        </w:rPr>
        <w:t xml:space="preserve">, </w:t>
      </w:r>
      <w:r>
        <w:rPr>
          <w:rFonts w:eastAsia="Times New Roman" w:cs="Times New Roman"/>
          <w:szCs w:val="24"/>
        </w:rPr>
        <w:t>ψέματα δηλαδή- τίποτε απ’ όλα αυτά δεν απαντήθηκε την ώρα εκείνη απ</w:t>
      </w:r>
      <w:r>
        <w:rPr>
          <w:rFonts w:eastAsia="Times New Roman" w:cs="Times New Roman"/>
          <w:szCs w:val="24"/>
        </w:rPr>
        <w:t xml:space="preserve">έναντι σ’ αυτό το δεδομένο. </w:t>
      </w:r>
    </w:p>
    <w:p w14:paraId="0E0CA02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Νομίζω ότι όλοι είναι ευφυείς. Και ο κ. Γεωργιάδης είναι ευφυής και ο κ. Βορίδης, ο οποίος το απέφυγε εντελώς. Ο κ. Γεωργιάδης, όμως, προτίμησε να γυρίσει την κουβέντα, δηλαδή περί άλλων να τυρβάσουμε, περί άλλων να απαντήσουμε</w:t>
      </w:r>
      <w:r>
        <w:rPr>
          <w:rFonts w:eastAsia="Times New Roman" w:cs="Times New Roman"/>
          <w:szCs w:val="24"/>
        </w:rPr>
        <w:t xml:space="preserve">, εάν είναι χρήσιμες κάποιες μορφές κινητοποιήσεων, όπως είναι οι καταλήψεις. </w:t>
      </w:r>
    </w:p>
    <w:p w14:paraId="0E0CA02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Αυτή είναι μία άλλη συζήτηση, για την οποία η Αριστερά έχει άποψη κατατεθειμένη και γνωστή διαχρονικά, όπως και για το κίνημα, όπως και για τους τρόπους διεκδίκησης και πώς αυτο</w:t>
      </w:r>
      <w:r>
        <w:rPr>
          <w:rFonts w:eastAsia="Times New Roman" w:cs="Times New Roman"/>
          <w:szCs w:val="24"/>
        </w:rPr>
        <w:t>ί μπορεί να κλιμακωθούν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ερώτημά μας, όμως, δεν ήταν αυτό. Το ερώτημά μας ήταν τα δύο προηγούμενα ερωτήματα που ανέφερα πριν από λίγο. </w:t>
      </w:r>
    </w:p>
    <w:p w14:paraId="0E0CA027"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Η μεταστροφή, λοιπόν, της κουβέντας, επειδή θεωρώ και τον κ. Άδωνι ευφυή, εκτιμώ ότι γίνεται συνειδητά, για να </w:t>
      </w:r>
      <w:r>
        <w:rPr>
          <w:rFonts w:eastAsia="Times New Roman" w:cs="Times New Roman"/>
          <w:szCs w:val="24"/>
        </w:rPr>
        <w:t xml:space="preserve">αποφύγουν να καταδικάσουν τον φασισμό. Αυτό θα πρέπει να το δει η Νέα Δημοκρατία, διότι δεν εκτιμώ εγώ ότι οι Βουλευτές της Νέας Δημοκρατίας εκφράζονται όλοι απ’ αυτήν την αντίληψη. Όμως, όπως διατυπώθηκε εδώ και από τον εκπρόσωπο που μίλησε </w:t>
      </w:r>
      <w:r>
        <w:rPr>
          <w:rFonts w:eastAsia="Times New Roman" w:cs="Times New Roman"/>
          <w:szCs w:val="24"/>
        </w:rPr>
        <w:lastRenderedPageBreak/>
        <w:t>από το Κομμουν</w:t>
      </w:r>
      <w:r>
        <w:rPr>
          <w:rFonts w:eastAsia="Times New Roman" w:cs="Times New Roman"/>
          <w:szCs w:val="24"/>
        </w:rPr>
        <w:t xml:space="preserve">ιστικό Κόμμα και από το ΠΑΣΟΚ και από τη ΔΗΜΑΡ και από το Ποτάμι, όλοι κατάλαβαν και </w:t>
      </w:r>
      <w:proofErr w:type="spellStart"/>
      <w:r>
        <w:rPr>
          <w:rFonts w:eastAsia="Times New Roman" w:cs="Times New Roman"/>
          <w:szCs w:val="24"/>
        </w:rPr>
        <w:t>απήντησαν</w:t>
      </w:r>
      <w:proofErr w:type="spellEnd"/>
      <w:r>
        <w:rPr>
          <w:rFonts w:eastAsia="Times New Roman" w:cs="Times New Roman"/>
          <w:szCs w:val="24"/>
        </w:rPr>
        <w:t>. Είναι ένα ολίσθημα ιδιαίτερο αυτό το οποίο συνέβη σήμερα και αποκάλυψε μερικά πράγματα ακόμα.</w:t>
      </w:r>
    </w:p>
    <w:p w14:paraId="0E0CA02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Να πω και κάτι άλλο, όμως. Κύριε Ψαριανέ, δεν βλέπουν εμάς οι </w:t>
      </w:r>
      <w:proofErr w:type="spellStart"/>
      <w:r>
        <w:rPr>
          <w:rFonts w:eastAsia="Times New Roman" w:cs="Times New Roman"/>
          <w:szCs w:val="24"/>
        </w:rPr>
        <w:t>χρυσ</w:t>
      </w:r>
      <w:r>
        <w:rPr>
          <w:rFonts w:eastAsia="Times New Roman" w:cs="Times New Roman"/>
          <w:szCs w:val="24"/>
        </w:rPr>
        <w:t>αυγίτες</w:t>
      </w:r>
      <w:proofErr w:type="spellEnd"/>
      <w:r>
        <w:rPr>
          <w:rFonts w:eastAsia="Times New Roman" w:cs="Times New Roman"/>
          <w:szCs w:val="24"/>
        </w:rPr>
        <w:t xml:space="preserve"> τι κάνουμε και κάνουν και αυτοί τα ίδια. Αυτή και αν είναι επικίνδυνη εξίσωση. Είναι όπως η γυναίκα που προκαλεί, για να δικαιολογήσουμε τον βιαστή. Πιστεύω ότι δεν θέλατε να πείτε αυτό.</w:t>
      </w:r>
    </w:p>
    <w:p w14:paraId="0E0CA029" w14:textId="77777777" w:rsidR="00BD61E1" w:rsidRDefault="00340392">
      <w:pPr>
        <w:spacing w:line="600" w:lineRule="auto"/>
        <w:ind w:firstLine="720"/>
        <w:jc w:val="both"/>
        <w:rPr>
          <w:rFonts w:eastAsia="Times New Roman" w:cs="Times New Roman"/>
          <w:szCs w:val="24"/>
        </w:rPr>
      </w:pPr>
      <w:r w:rsidRPr="00D67103">
        <w:rPr>
          <w:rFonts w:eastAsia="Times New Roman" w:cs="Times New Roman"/>
          <w:b/>
          <w:szCs w:val="24"/>
        </w:rPr>
        <w:t xml:space="preserve">ΓΡΗΓΟΡΙΟΣ ΨΑΡΙΑΝΟΣ: </w:t>
      </w:r>
      <w:r>
        <w:rPr>
          <w:rFonts w:eastAsia="Times New Roman" w:cs="Times New Roman"/>
          <w:szCs w:val="24"/>
        </w:rPr>
        <w:t xml:space="preserve">Το δικό σας παράδειγμα είναι ατυχές. Δεν </w:t>
      </w:r>
      <w:r>
        <w:rPr>
          <w:rFonts w:eastAsia="Times New Roman" w:cs="Times New Roman"/>
          <w:szCs w:val="24"/>
        </w:rPr>
        <w:t>έχει κα</w:t>
      </w:r>
      <w:r>
        <w:rPr>
          <w:rFonts w:eastAsia="Times New Roman" w:cs="Times New Roman"/>
          <w:szCs w:val="24"/>
        </w:rPr>
        <w:t>μ</w:t>
      </w:r>
      <w:r>
        <w:rPr>
          <w:rFonts w:eastAsia="Times New Roman" w:cs="Times New Roman"/>
          <w:szCs w:val="24"/>
        </w:rPr>
        <w:t xml:space="preserve">μία συνάφεια. </w:t>
      </w:r>
    </w:p>
    <w:p w14:paraId="0E0CA02A" w14:textId="77777777" w:rsidR="00BD61E1" w:rsidRDefault="00340392">
      <w:pPr>
        <w:spacing w:line="600" w:lineRule="auto"/>
        <w:ind w:firstLine="720"/>
        <w:jc w:val="both"/>
        <w:rPr>
          <w:rFonts w:eastAsia="Times New Roman" w:cs="Times New Roman"/>
          <w:szCs w:val="24"/>
        </w:rPr>
      </w:pPr>
      <w:r w:rsidRPr="00273289">
        <w:rPr>
          <w:rFonts w:eastAsia="Times New Roman" w:cs="Times New Roman"/>
          <w:b/>
          <w:szCs w:val="24"/>
        </w:rPr>
        <w:t xml:space="preserve">ΟΛΓΑ ΓΕΡΟΒΑΣΙΛΗ (Υπουργός Προστασίας του Πολίτη): </w:t>
      </w:r>
      <w:r>
        <w:rPr>
          <w:rFonts w:eastAsia="Times New Roman" w:cs="Times New Roman"/>
          <w:szCs w:val="24"/>
        </w:rPr>
        <w:t>Η Χρυσή Αυγή δεν βλέπει τι κάνουμε εμείς, δεν βλέπει εμάς και άρα, αυτή κάνει τα ίδια. Τα ίδια κάνει η Χρυσή Αυγή; Αυτή την εκτίμηση έχετε ή αυτό είναι άλλοθι για τη δράση των φασιστώ</w:t>
      </w:r>
      <w:r>
        <w:rPr>
          <w:rFonts w:eastAsia="Times New Roman" w:cs="Times New Roman"/>
          <w:szCs w:val="24"/>
        </w:rPr>
        <w:t>ν; Δεν νομίζω. Δεν νομίζω ότι θέλατε να πείτε αυτό. Παρ’ όλα αυτά, επειδή ακούστηκε, γι’ αυτό το σημειώνω. Νομίζω ότι πρέπει να είμαστε πολύ πιο προσεκτικοί απέναντι σε όλο αυτό, διότι το αυγό του φιδιού έχει επωαστεί. Αυτό πρέπει να αντιμετωπίσουμε όλοι μ</w:t>
      </w:r>
      <w:r>
        <w:rPr>
          <w:rFonts w:eastAsia="Times New Roman" w:cs="Times New Roman"/>
          <w:szCs w:val="24"/>
        </w:rPr>
        <w:t xml:space="preserve">αζί και νομίζω ότι σ’ αυτόν τον δρόμο κάποιοι δεν θέλουν να συμπορευθούν, </w:t>
      </w:r>
      <w:r>
        <w:rPr>
          <w:rFonts w:eastAsia="Times New Roman" w:cs="Times New Roman"/>
          <w:szCs w:val="24"/>
        </w:rPr>
        <w:lastRenderedPageBreak/>
        <w:t xml:space="preserve">κάποιοι κάνουν πως δεν καταλαβαίνουν. Αυτοί που κάνουν πως δεν καταλαβαίνουν, συμπορεύονται στ’ αλήθεια, γιατί και καταλαβαίνουν και φλερτάρουν. </w:t>
      </w:r>
    </w:p>
    <w:p w14:paraId="0E0CA02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Όσον αφορά την κριτική για τις τροπο</w:t>
      </w:r>
      <w:r>
        <w:rPr>
          <w:rFonts w:eastAsia="Times New Roman" w:cs="Times New Roman"/>
          <w:szCs w:val="24"/>
        </w:rPr>
        <w:t>λογίες που κατατέθηκαν σήμερα το πρωί, δεν θέλω να απαντήσω σε όλα ένα-ένα, θέλω να πω, όμως, ότι αυτή είναι μία αντιπολίτευση απολύτως προβλέψιμη, απολύτως ανιαρή, πότε μπαίνει σε παρελθοντολογία και πότε το διανθίζει με καταστροφολογία και κινδυνολογία κ</w:t>
      </w:r>
      <w:r>
        <w:rPr>
          <w:rFonts w:eastAsia="Times New Roman" w:cs="Times New Roman"/>
          <w:szCs w:val="24"/>
        </w:rPr>
        <w:t>αι όλο αυτό γίνεται ένα μύθευμα.</w:t>
      </w:r>
    </w:p>
    <w:p w14:paraId="0E0CA02C"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Εντάξει, νομίζω ότι δεν εκπλήσσεται κανένας απ’ όλο αυτό και κάτι άλλες εξισώσεις που γίνονται εδώ μέσα, ότι τάχα μου όποιος ευνοείται από τα θετικά μέτρα που έρχονται, επειδή τελείωσε το μνημόνιο, είναι πελάτης της Κυβέρνη</w:t>
      </w:r>
      <w:r>
        <w:rPr>
          <w:rFonts w:eastAsia="Times New Roman" w:cs="Times New Roman"/>
          <w:szCs w:val="24"/>
        </w:rPr>
        <w:t xml:space="preserve">σης, αυτό νομίζω ότι χρήζει περαιτέρω ερμηνείας απ’ όσους το διατυπώνουν. </w:t>
      </w:r>
    </w:p>
    <w:p w14:paraId="0E0CA02D"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Ξέρετε, το ΠΑΣΟΚ, η Νέα Δημοκρατία, έβαλαν τη χώρα στα μνημόνια.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έβγαλε τη χώρα από τα μνημόνια. Αυτή είναι η μόνη αλήθεια που αποδεικνύεται με όλους τους </w:t>
      </w:r>
      <w:r>
        <w:rPr>
          <w:rFonts w:eastAsia="Times New Roman" w:cs="Times New Roman"/>
          <w:szCs w:val="24"/>
        </w:rPr>
        <w:t>αντικειμενικούς</w:t>
      </w:r>
      <w:r w:rsidRPr="00AD7088">
        <w:rPr>
          <w:rFonts w:eastAsia="Times New Roman" w:cs="Times New Roman"/>
          <w:szCs w:val="24"/>
        </w:rPr>
        <w:t xml:space="preserve"> </w:t>
      </w:r>
      <w:r>
        <w:rPr>
          <w:rFonts w:eastAsia="Times New Roman" w:cs="Times New Roman"/>
          <w:szCs w:val="24"/>
        </w:rPr>
        <w:t xml:space="preserve">τρόπους. Όσο για το υποκειμενικό, το ξεπερνώ. Αυτή είναι η μοναδική αλήθεια και δεν είναι δυνατόν να την στρεβλώσουμε με όσο και αν αλλάξουμε τα νούμερα, </w:t>
      </w:r>
      <w:r>
        <w:rPr>
          <w:rFonts w:eastAsia="Times New Roman" w:cs="Times New Roman"/>
          <w:szCs w:val="24"/>
        </w:rPr>
        <w:lastRenderedPageBreak/>
        <w:t xml:space="preserve">όσα ψέματα και αν πούμε, όσα από το παρελθόν αν θυμηθούμε και όσο και αν </w:t>
      </w:r>
      <w:proofErr w:type="spellStart"/>
      <w:r>
        <w:rPr>
          <w:rFonts w:eastAsia="Times New Roman" w:cs="Times New Roman"/>
          <w:szCs w:val="24"/>
        </w:rPr>
        <w:t>καταστροφολογ</w:t>
      </w:r>
      <w:r>
        <w:rPr>
          <w:rFonts w:eastAsia="Times New Roman" w:cs="Times New Roman"/>
          <w:szCs w:val="24"/>
        </w:rPr>
        <w:t>ήσουμε</w:t>
      </w:r>
      <w:proofErr w:type="spellEnd"/>
      <w:r>
        <w:rPr>
          <w:rFonts w:eastAsia="Times New Roman" w:cs="Times New Roman"/>
          <w:szCs w:val="24"/>
        </w:rPr>
        <w:t xml:space="preserve">. </w:t>
      </w:r>
    </w:p>
    <w:p w14:paraId="0E0CA02E"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0E0CA02F" w14:textId="77777777" w:rsidR="00BD61E1" w:rsidRDefault="0034039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E0CA030" w14:textId="77777777" w:rsidR="00BD61E1" w:rsidRDefault="00340392">
      <w:pPr>
        <w:spacing w:line="600" w:lineRule="auto"/>
        <w:ind w:firstLine="720"/>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Υπουργέ. </w:t>
      </w:r>
    </w:p>
    <w:p w14:paraId="0E0CA031"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Κύριε Πρόεδρε, παρακαλώ τον λόγο. </w:t>
      </w:r>
    </w:p>
    <w:p w14:paraId="0E0CA032" w14:textId="77777777" w:rsidR="00BD61E1" w:rsidRDefault="00340392">
      <w:pPr>
        <w:spacing w:line="600" w:lineRule="auto"/>
        <w:ind w:firstLine="720"/>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 xml:space="preserve">Κύριε Ψαριανέ, έχετε τον λόγο. </w:t>
      </w:r>
    </w:p>
    <w:p w14:paraId="0E0CA033"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Ευχαριστώ πολύ, κύριε Πρόεδρε. </w:t>
      </w:r>
    </w:p>
    <w:p w14:paraId="0E0CA034"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Δεν θέλω να αντιδικήσω με την Υπουργό, ούτε εξ ορισμού και επί της αρχής διαφωνούμε σε θέματα λειτουργίας της δημοκρατίας και δεν έκανα κανέναν συσχετισμό. Είπα ότι εάν οι φίλοι μου καταλάβουν το γυμνάσι</w:t>
      </w:r>
      <w:r>
        <w:rPr>
          <w:rFonts w:eastAsia="Times New Roman" w:cs="Times New Roman"/>
          <w:szCs w:val="24"/>
        </w:rPr>
        <w:t>ο του Χολαργού για τα δίκαια αιτήματά τους, το ίδιο δίκιο έχουν και οι φίλοι της «</w:t>
      </w:r>
      <w:r>
        <w:rPr>
          <w:rFonts w:eastAsia="Times New Roman" w:cs="Times New Roman"/>
          <w:szCs w:val="24"/>
          <w:lang w:val="en-US"/>
        </w:rPr>
        <w:t>Original</w:t>
      </w:r>
      <w:r>
        <w:rPr>
          <w:rFonts w:eastAsia="Times New Roman" w:cs="Times New Roman"/>
          <w:szCs w:val="24"/>
        </w:rPr>
        <w:t xml:space="preserve">» να καταλάβουν το γυμνάσιο ή το λύκειο της Νέας Φιλαδέλφειας με το αίτημα ότι η Κωνσταντινούπολη είναι ελληνική, γιατί, αφού η ΑΕΚ είναι της Κωνσταντινουπόλεως, έχουν κάθε δίκιο να κραυγάσουν και να καταλάβουν </w:t>
      </w:r>
      <w:r>
        <w:rPr>
          <w:rFonts w:eastAsia="Times New Roman" w:cs="Times New Roman"/>
          <w:szCs w:val="24"/>
        </w:rPr>
        <w:lastRenderedPageBreak/>
        <w:t xml:space="preserve">το λύκειο της Νέας Φιλαδέλφειας, ανεβάζοντας </w:t>
      </w:r>
      <w:r>
        <w:rPr>
          <w:rFonts w:eastAsia="Times New Roman" w:cs="Times New Roman"/>
          <w:szCs w:val="24"/>
        </w:rPr>
        <w:t>δικέφαλους αετούς και κραυγάζοντας ότι η «Κωνσταντινούπολη είναι ελληνική». Είναι μια βλάβη, ψύχωση, εθνικιστική υστερία; Ό,τι και να είναι, δεν συγκρίνω. Δεν είναι το αίτημα, ο τρόπος είναι η λειτουργία της δημοκρατίας. Το αίτημα μπορεί να είναι και δίκαι</w:t>
      </w:r>
      <w:r>
        <w:rPr>
          <w:rFonts w:eastAsia="Times New Roman" w:cs="Times New Roman"/>
          <w:szCs w:val="24"/>
        </w:rPr>
        <w:t>ο, μπορεί να είναι και άδικο, μπορεί να εξηγείται ή να μην εξηγείται. Μπορεί να αξίζει να εκδηλωθεί και να μην αξίζει. Ο τρόπος, είπα, υπονομεύει τη δημοκρατία και εάν εμείς οι αριστεροί κάνουμε καταλήψεις για τα δίκαια αιτήματά μας, το ίδιο και οι νεοναζί</w:t>
      </w:r>
      <w:r>
        <w:rPr>
          <w:rFonts w:eastAsia="Times New Roman" w:cs="Times New Roman"/>
          <w:szCs w:val="24"/>
        </w:rPr>
        <w:t xml:space="preserve"> και οι </w:t>
      </w:r>
      <w:proofErr w:type="spellStart"/>
      <w:r>
        <w:rPr>
          <w:rFonts w:eastAsia="Times New Roman" w:cs="Times New Roman"/>
          <w:szCs w:val="24"/>
        </w:rPr>
        <w:t>βρωμοφασίστες</w:t>
      </w:r>
      <w:proofErr w:type="spellEnd"/>
      <w:r>
        <w:rPr>
          <w:rFonts w:eastAsia="Times New Roman" w:cs="Times New Roman"/>
          <w:szCs w:val="24"/>
        </w:rPr>
        <w:t xml:space="preserve"> μπορούν να κάνουν και αυτοί καταλήψεις για τις άδικες, δικές τους ψυχώσεις. Αυτό είπα, δεν συγκρίνω τίποτα. </w:t>
      </w:r>
    </w:p>
    <w:p w14:paraId="0E0CA035"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Και ένα τελευταίο. Εφόσον η χώρα έχει βγει από τα μνημόνια, να καταργήσουμε τον ΕΝΦΙΑ. Στην τροπολογία που έχετε δώσει να πού</w:t>
      </w:r>
      <w:r>
        <w:rPr>
          <w:rFonts w:eastAsia="Times New Roman" w:cs="Times New Roman"/>
          <w:szCs w:val="24"/>
        </w:rPr>
        <w:t>με και να ψηφίσουμε όλες οι πτέρυγες ότι καταργείται ο ΕΝΦΙΑ, διότι η χώρα έχει βγει από τα μνημόνια και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θα ασκεί ανεξάρτητη εθνική πολιτική. Τελεία και παύλα! Είναι πολύ απλό. </w:t>
      </w:r>
    </w:p>
    <w:p w14:paraId="0E0CA036"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E0CA037" w14:textId="77777777" w:rsidR="00BD61E1" w:rsidRDefault="00340392">
      <w:pPr>
        <w:spacing w:line="600" w:lineRule="auto"/>
        <w:ind w:firstLine="720"/>
        <w:jc w:val="both"/>
        <w:rPr>
          <w:rFonts w:eastAsia="Times New Roman" w:cs="Times New Roman"/>
          <w:szCs w:val="24"/>
        </w:rPr>
      </w:pPr>
      <w:r w:rsidRPr="001F74FD">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Ευχαριστ</w:t>
      </w:r>
      <w:r>
        <w:rPr>
          <w:rFonts w:eastAsia="Times New Roman" w:cs="Times New Roman"/>
          <w:szCs w:val="24"/>
        </w:rPr>
        <w:t xml:space="preserve">ώ. </w:t>
      </w:r>
    </w:p>
    <w:p w14:paraId="0E0CA038"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κάτι έχετε παραλείψει, νομίζω, και θέλετε να πάρετε τον λόγο. </w:t>
      </w:r>
    </w:p>
    <w:p w14:paraId="0E0CA039"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Δεν έχω πει ότι γίνονται αποδεκτές οι τροπολογίες. Δεν έχω πει, δηλαδή, το τυπικό μέρος. Αυτό ήθελα να συμπληρώσω. Οι τροπολ</w:t>
      </w:r>
      <w:r>
        <w:rPr>
          <w:rFonts w:eastAsia="Times New Roman" w:cs="Times New Roman"/>
          <w:szCs w:val="24"/>
        </w:rPr>
        <w:t xml:space="preserve">ογίες που έχουν κατατεθεί γίνονται δεκτές. </w:t>
      </w:r>
    </w:p>
    <w:p w14:paraId="0E0CA03A" w14:textId="77777777" w:rsidR="00BD61E1" w:rsidRDefault="00340392">
      <w:pPr>
        <w:spacing w:line="600" w:lineRule="auto"/>
        <w:ind w:firstLine="720"/>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 xml:space="preserve">Ωραία. </w:t>
      </w:r>
    </w:p>
    <w:p w14:paraId="0E0CA03B"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 xml:space="preserve">Σας ευχαριστώ, κυρία Υπουργέ. </w:t>
      </w:r>
    </w:p>
    <w:p w14:paraId="0E0CA03C"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Κύριε Πρόεδρε, παρακαλώ τον λόγο. </w:t>
      </w:r>
    </w:p>
    <w:p w14:paraId="0E0CA03D" w14:textId="77777777" w:rsidR="00BD61E1" w:rsidRDefault="00340392">
      <w:pPr>
        <w:spacing w:line="600" w:lineRule="auto"/>
        <w:ind w:firstLine="720"/>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 xml:space="preserve">Κύριε Τάσσο, έχετε τον λόγο. </w:t>
      </w:r>
    </w:p>
    <w:p w14:paraId="0E0CA03E"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Έχουμε καταθέσει μια σχετική τροπολογία για την κατάργηση του ΕΝΦΙΑ. Επομένως, φαντάζομαι ότι την ψηφίζετε. </w:t>
      </w:r>
    </w:p>
    <w:p w14:paraId="0E0CA03F"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Βεβαίως, εάν κατατεθεί, εάν την κάνει δεκτή η Υπουργός. </w:t>
      </w:r>
    </w:p>
    <w:p w14:paraId="0E0CA040"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Η Υπουργός θα μας πει. </w:t>
      </w:r>
    </w:p>
    <w:p w14:paraId="0E0CA041"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lastRenderedPageBreak/>
        <w:t xml:space="preserve">ΓΡΗΓΟΡΙΟΣ ΨΑΡΙΑΝΟΣ: </w:t>
      </w:r>
      <w:r>
        <w:rPr>
          <w:rFonts w:eastAsia="Times New Roman" w:cs="Times New Roman"/>
          <w:szCs w:val="24"/>
        </w:rPr>
        <w:t>Αφού βγήκα</w:t>
      </w:r>
      <w:r>
        <w:rPr>
          <w:rFonts w:eastAsia="Times New Roman" w:cs="Times New Roman"/>
          <w:szCs w:val="24"/>
        </w:rPr>
        <w:t xml:space="preserve">με από τα μνημόνια, να τον καταργήσουμε. </w:t>
      </w:r>
    </w:p>
    <w:p w14:paraId="0E0CA042"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 είπαμε αυτό…</w:t>
      </w:r>
    </w:p>
    <w:p w14:paraId="0E0CA043"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 xml:space="preserve">Να απαντήσω; </w:t>
      </w:r>
    </w:p>
    <w:p w14:paraId="0E0CA044" w14:textId="77777777" w:rsidR="00BD61E1" w:rsidRDefault="00340392">
      <w:pPr>
        <w:spacing w:line="600" w:lineRule="auto"/>
        <w:ind w:firstLine="720"/>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 xml:space="preserve">Κυρία Υπουργέ, έχετε τον λόγο. </w:t>
      </w:r>
    </w:p>
    <w:p w14:paraId="0E0CA045"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Προστασίας τ</w:t>
      </w:r>
      <w:r>
        <w:rPr>
          <w:rFonts w:eastAsia="Times New Roman" w:cs="Times New Roman"/>
          <w:b/>
          <w:szCs w:val="24"/>
        </w:rPr>
        <w:t xml:space="preserve">ου Πολίτη): </w:t>
      </w:r>
      <w:r>
        <w:rPr>
          <w:rFonts w:eastAsia="Times New Roman" w:cs="Times New Roman"/>
          <w:szCs w:val="24"/>
        </w:rPr>
        <w:t xml:space="preserve">Κοιτάξτε, ας μην κάνουμε ότι δεν καταλαβαίνουμε. </w:t>
      </w:r>
    </w:p>
    <w:p w14:paraId="0E0CA046"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 ακριβώς αυτό λέμε. </w:t>
      </w:r>
    </w:p>
    <w:p w14:paraId="0E0CA047"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Η χώρα στέκεται πάλι στα πόδια της και αρχίζει να μπορεί να κάνει δικές τις επιλογές η Ελληνική Κυβέρ</w:t>
      </w:r>
      <w:r>
        <w:rPr>
          <w:rFonts w:eastAsia="Times New Roman" w:cs="Times New Roman"/>
          <w:szCs w:val="24"/>
        </w:rPr>
        <w:t>νηση. Αυτές, όμως, πρέπει να συμβαδίζουν με το Ταμείο και στα πλαίσια των δυνατοτήτων μας, όπως έχουμε πει επανειλημμένα, με τα δημοσιονομικά περιθώρια που δημιουργούνται συνεχώς, διευρύνουμε αυτές τις πολιτικές. Αυτό μπορούσε να κάνει σήμερα η Κυβέρνηση κ</w:t>
      </w:r>
      <w:r>
        <w:rPr>
          <w:rFonts w:eastAsia="Times New Roman" w:cs="Times New Roman"/>
          <w:szCs w:val="24"/>
        </w:rPr>
        <w:t xml:space="preserve">αι το κάνει χωρίς δεύτερη σκέψη, αυτήν την πρόταση την οποία κατέθεσε σήμερα ο Υπουργός Οικονομικών στο </w:t>
      </w:r>
      <w:r>
        <w:rPr>
          <w:rFonts w:eastAsia="Times New Roman" w:cs="Times New Roman"/>
          <w:szCs w:val="24"/>
        </w:rPr>
        <w:t xml:space="preserve">ελληνικό </w:t>
      </w:r>
      <w:r>
        <w:rPr>
          <w:rFonts w:eastAsia="Times New Roman" w:cs="Times New Roman"/>
          <w:szCs w:val="24"/>
        </w:rPr>
        <w:t xml:space="preserve">Κοινοβούλιο. Επομένως, το ότι βγήκαμε </w:t>
      </w:r>
      <w:r>
        <w:rPr>
          <w:rFonts w:eastAsia="Times New Roman" w:cs="Times New Roman"/>
          <w:szCs w:val="24"/>
        </w:rPr>
        <w:lastRenderedPageBreak/>
        <w:t>από το μνημόνιο δεν σημαίνει ότι γέμισαν τα ταμεία, όπως αντιλαμβάνεστε. Έτσι;</w:t>
      </w:r>
    </w:p>
    <w:p w14:paraId="0E0CA048"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Όχι. </w:t>
      </w:r>
    </w:p>
    <w:p w14:paraId="0E0CA049"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Διότι στη χώρα, η οποία χρεωκόπησε από το ΠΑΣΟΚ, από τη Νέα Δημοκρατία κ</w:t>
      </w:r>
      <w:r>
        <w:rPr>
          <w:rFonts w:eastAsia="Times New Roman" w:cs="Times New Roman"/>
          <w:szCs w:val="24"/>
        </w:rPr>
        <w:t>.</w:t>
      </w:r>
      <w:r>
        <w:rPr>
          <w:rFonts w:eastAsia="Times New Roman" w:cs="Times New Roman"/>
          <w:szCs w:val="24"/>
        </w:rPr>
        <w:t>λπ. και την παραλάβαμε μείον, σήμερα για πρώτη φορά είμαστε σε θέση να δίνουμε θετικά μέτρα υπέρ των ανθρώπων που δεινοπάθησαν όλα αυ</w:t>
      </w:r>
      <w:r>
        <w:rPr>
          <w:rFonts w:eastAsia="Times New Roman" w:cs="Times New Roman"/>
          <w:szCs w:val="24"/>
        </w:rPr>
        <w:t xml:space="preserve">τά τα χρόνια. </w:t>
      </w:r>
    </w:p>
    <w:p w14:paraId="0E0CA04A"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Ευχαριστώ.</w:t>
      </w:r>
    </w:p>
    <w:p w14:paraId="0E0CA04B"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Και να καταργήσουμε τον ΕΝΦΙΑ. </w:t>
      </w:r>
    </w:p>
    <w:p w14:paraId="0E0CA04C" w14:textId="77777777" w:rsidR="00BD61E1" w:rsidRDefault="00340392">
      <w:pPr>
        <w:autoSpaceDE w:val="0"/>
        <w:autoSpaceDN w:val="0"/>
        <w:adjustRightInd w:val="0"/>
        <w:spacing w:line="600" w:lineRule="auto"/>
        <w:ind w:firstLine="720"/>
        <w:jc w:val="both"/>
        <w:rPr>
          <w:rFonts w:eastAsia="Times New Roman" w:cs="Times New Roman"/>
          <w:bCs/>
          <w:szCs w:val="24"/>
          <w:shd w:val="clear" w:color="auto" w:fill="FFFFFF"/>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bCs/>
          <w:szCs w:val="24"/>
          <w:shd w:val="clear" w:color="auto" w:fill="FFFFFF"/>
        </w:rPr>
        <w:t xml:space="preserve">Ευχαριστούμε, κυρία Υπουργέ. </w:t>
      </w:r>
    </w:p>
    <w:p w14:paraId="0E0CA04D" w14:textId="77777777" w:rsidR="00BD61E1" w:rsidRDefault="00340392">
      <w:pPr>
        <w:autoSpaceDE w:val="0"/>
        <w:autoSpaceDN w:val="0"/>
        <w:adjustRightInd w:val="0"/>
        <w:spacing w:line="600" w:lineRule="auto"/>
        <w:ind w:firstLine="720"/>
        <w:jc w:val="both"/>
        <w:rPr>
          <w:rFonts w:eastAsia="Times New Roman" w:cs="Times New Roman"/>
          <w:bCs/>
        </w:rPr>
      </w:pPr>
      <w:r>
        <w:rPr>
          <w:rFonts w:eastAsia="Times New Roman" w:cs="Times New Roman"/>
          <w:szCs w:val="24"/>
        </w:rPr>
        <w:t>Κ</w:t>
      </w:r>
      <w:r w:rsidRPr="00EF3F89">
        <w:rPr>
          <w:rFonts w:eastAsia="SimSun" w:cs="Times New Roman"/>
          <w:szCs w:val="24"/>
          <w:lang w:eastAsia="zh-CN"/>
        </w:rPr>
        <w:t>ηρύσσεται περαιωμένη η συζήτηση επί της αρχής, των άρθρων</w:t>
      </w:r>
      <w:r>
        <w:rPr>
          <w:rFonts w:eastAsia="SimSun" w:cs="Times New Roman"/>
          <w:szCs w:val="24"/>
          <w:lang w:eastAsia="zh-CN"/>
        </w:rPr>
        <w:t xml:space="preserve"> και</w:t>
      </w:r>
      <w:r w:rsidRPr="00EF3F89">
        <w:rPr>
          <w:rFonts w:eastAsia="SimSun" w:cs="Times New Roman"/>
          <w:szCs w:val="24"/>
          <w:lang w:eastAsia="zh-CN"/>
        </w:rPr>
        <w:t xml:space="preserve"> των τροπολογιών του σχεδίου νόμου του Υπουργείου </w:t>
      </w:r>
      <w:r>
        <w:rPr>
          <w:rFonts w:eastAsia="SimSun" w:cs="Times New Roman"/>
          <w:szCs w:val="24"/>
          <w:lang w:eastAsia="zh-CN"/>
        </w:rPr>
        <w:t xml:space="preserve">Προστασίας του </w:t>
      </w:r>
      <w:r w:rsidRPr="005D3525">
        <w:rPr>
          <w:rFonts w:eastAsia="Times New Roman" w:cs="Times New Roman"/>
          <w:bCs/>
          <w:shd w:val="clear" w:color="auto" w:fill="FFFFFF"/>
        </w:rPr>
        <w:t>Πολίτη</w:t>
      </w:r>
      <w:r>
        <w:rPr>
          <w:rFonts w:eastAsia="Times New Roman" w:cs="Times New Roman"/>
          <w:bCs/>
          <w:shd w:val="clear" w:color="auto" w:fill="FFFFFF"/>
        </w:rPr>
        <w:t>:</w:t>
      </w:r>
      <w:r w:rsidRPr="005D3525">
        <w:rPr>
          <w:rFonts w:eastAsia="Times New Roman" w:cs="Times New Roman"/>
          <w:bCs/>
          <w:shd w:val="clear" w:color="auto" w:fill="FFFFFF"/>
        </w:rPr>
        <w:t xml:space="preserve"> </w:t>
      </w:r>
      <w:r w:rsidRPr="005D3525">
        <w:rPr>
          <w:rFonts w:eastAsia="Times New Roman" w:cs="Times New Roman"/>
          <w:bCs/>
        </w:rPr>
        <w:t>«Υποχρεώσεις αερομεταφορέων σχετικά με τα αρχεία επιβατών - προσαρμογή της νομοθεσίας στην Οδηγία (ΕΕ) 2016/681</w:t>
      </w:r>
      <w:r>
        <w:rPr>
          <w:rFonts w:eastAsia="Times New Roman" w:cs="Times New Roman"/>
          <w:bCs/>
          <w:szCs w:val="24"/>
        </w:rPr>
        <w:t xml:space="preserve"> </w:t>
      </w:r>
      <w:r w:rsidRPr="00307361">
        <w:rPr>
          <w:rFonts w:eastAsia="Times New Roman" w:cs="Times New Roman"/>
          <w:bCs/>
          <w:szCs w:val="24"/>
        </w:rPr>
        <w:t xml:space="preserve">και άλλες </w:t>
      </w:r>
      <w:r w:rsidRPr="00307361">
        <w:rPr>
          <w:rFonts w:eastAsia="Times New Roman" w:cs="Times New Roman"/>
          <w:bCs/>
        </w:rPr>
        <w:t>διατάξεις</w:t>
      </w:r>
      <w:r>
        <w:rPr>
          <w:rFonts w:eastAsia="Times New Roman" w:cs="Times New Roman"/>
          <w:bCs/>
        </w:rPr>
        <w:t>».</w:t>
      </w:r>
    </w:p>
    <w:p w14:paraId="0E0CA04E" w14:textId="77777777" w:rsidR="00BD61E1" w:rsidRDefault="00340392">
      <w:pPr>
        <w:autoSpaceDE w:val="0"/>
        <w:autoSpaceDN w:val="0"/>
        <w:adjustRightInd w:val="0"/>
        <w:spacing w:line="600" w:lineRule="auto"/>
        <w:ind w:firstLine="720"/>
        <w:jc w:val="both"/>
        <w:rPr>
          <w:rFonts w:eastAsia="SimSun" w:cs="Times New Roman"/>
          <w:szCs w:val="24"/>
          <w:lang w:eastAsia="zh-CN"/>
        </w:rPr>
      </w:pPr>
      <w:r w:rsidRPr="00EF3F89">
        <w:rPr>
          <w:rFonts w:eastAsia="SimSun" w:cs="Times New Roman"/>
          <w:szCs w:val="24"/>
          <w:lang w:eastAsia="zh-CN"/>
        </w:rPr>
        <w:lastRenderedPageBreak/>
        <w:t>Εισερχόμαστε στην ψήφιση</w:t>
      </w:r>
      <w:r w:rsidRPr="00F16D29">
        <w:rPr>
          <w:rFonts w:eastAsia="SimSun" w:cs="Times New Roman"/>
          <w:szCs w:val="24"/>
          <w:lang w:eastAsia="zh-CN"/>
        </w:rPr>
        <w:t xml:space="preserve"> </w:t>
      </w:r>
      <w:r>
        <w:rPr>
          <w:rFonts w:eastAsia="SimSun" w:cs="Times New Roman"/>
          <w:szCs w:val="24"/>
          <w:lang w:eastAsia="zh-CN"/>
        </w:rPr>
        <w:t xml:space="preserve">επί της αρχής, </w:t>
      </w:r>
      <w:r w:rsidRPr="00EF3F89">
        <w:rPr>
          <w:rFonts w:eastAsia="SimSun" w:cs="Times New Roman"/>
          <w:szCs w:val="24"/>
          <w:lang w:eastAsia="zh-CN"/>
        </w:rPr>
        <w:t>των άρθρων</w:t>
      </w:r>
      <w:r>
        <w:rPr>
          <w:rFonts w:eastAsia="SimSun" w:cs="Times New Roman"/>
          <w:szCs w:val="24"/>
          <w:lang w:eastAsia="zh-CN"/>
        </w:rPr>
        <w:t>, των</w:t>
      </w:r>
      <w:r w:rsidRPr="00EF3F89">
        <w:rPr>
          <w:rFonts w:eastAsia="SimSun" w:cs="Times New Roman"/>
          <w:szCs w:val="24"/>
          <w:lang w:eastAsia="zh-CN"/>
        </w:rPr>
        <w:t xml:space="preserve"> τροπολογιών </w:t>
      </w:r>
      <w:r>
        <w:rPr>
          <w:rFonts w:eastAsia="SimSun" w:cs="Times New Roman"/>
          <w:szCs w:val="24"/>
          <w:lang w:eastAsia="zh-CN"/>
        </w:rPr>
        <w:t xml:space="preserve">και του συνόλου </w:t>
      </w:r>
      <w:r w:rsidRPr="00EF3F89">
        <w:rPr>
          <w:rFonts w:eastAsia="SimSun" w:cs="Times New Roman"/>
          <w:szCs w:val="24"/>
          <w:lang w:eastAsia="zh-CN"/>
        </w:rPr>
        <w:t xml:space="preserve">και η ψήφισή τους θα γίνει χωριστά. </w:t>
      </w:r>
    </w:p>
    <w:p w14:paraId="0E0CA04F" w14:textId="77777777" w:rsidR="00BD61E1" w:rsidRDefault="00340392">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Σας επισημαίνω ότι η ψηφοφορία περιλαμβάνει την αρχή του νομοσχεδίου, δεκαοκτώ άρθρα, επτά τροπολογίες, το ακροτελεύτιο άρθρο, καθώς και το σύνολο του νομοσχεδίου. </w:t>
      </w:r>
    </w:p>
    <w:p w14:paraId="0E0CA050" w14:textId="77777777" w:rsidR="00BD61E1" w:rsidRDefault="00340392">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Κάθε φορά στην οθόνη εμφανίζονται έως τέσσερα άρθρα πρ</w:t>
      </w:r>
      <w:r>
        <w:rPr>
          <w:rFonts w:eastAsia="SimSun" w:cs="Times New Roman"/>
          <w:szCs w:val="24"/>
          <w:lang w:eastAsia="zh-CN"/>
        </w:rPr>
        <w:t xml:space="preserve">ος ψήφιση. Για να ψηφίσετε και τα υπόλοιπα θα πρέπει να «κυλίσετε» την οθόνη αφής. </w:t>
      </w:r>
    </w:p>
    <w:p w14:paraId="0E0CA051" w14:textId="77777777" w:rsidR="00BD61E1" w:rsidRDefault="00340392">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Στο πάνω δεξιά μέρος της οθόνης </w:t>
      </w:r>
      <w:r>
        <w:rPr>
          <w:rFonts w:eastAsia="SimSun" w:cs="Times New Roman"/>
          <w:szCs w:val="24"/>
          <w:lang w:eastAsia="zh-CN"/>
        </w:rPr>
        <w:t xml:space="preserve">αφής </w:t>
      </w:r>
      <w:r>
        <w:rPr>
          <w:rFonts w:eastAsia="SimSun" w:cs="Times New Roman"/>
          <w:szCs w:val="24"/>
          <w:lang w:eastAsia="zh-CN"/>
        </w:rPr>
        <w:t>εμφανίζεται κάθε φορά ο αριθμός των άρθρων που απομένουν για ψήφιση. Βεβαιωθείτε ότι έχετε ψηφίσει όλα τα άρθρα, τις τροπολογίες, το ακ</w:t>
      </w:r>
      <w:r>
        <w:rPr>
          <w:rFonts w:eastAsia="SimSun" w:cs="Times New Roman"/>
          <w:szCs w:val="24"/>
          <w:lang w:eastAsia="zh-CN"/>
        </w:rPr>
        <w:t xml:space="preserve">ροτελεύτιο άρθρο και το σύνολο. Αφού καταχωρίσετε την ψήφο σας, έχετε τη δυνατότητα να την ελέγξετε ή και να την αναθεωρήσετε έως τη λήξη της ψηφοφορίας. </w:t>
      </w:r>
    </w:p>
    <w:p w14:paraId="0E0CA052" w14:textId="77777777" w:rsidR="00BD61E1" w:rsidRDefault="00340392">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Για οποιαδήποτε απορία, απευθυνθείτε στο Προεδρείο, προκειμένου να σας συνδράμουν οι αρμόδιοι υπάλληλ</w:t>
      </w:r>
      <w:r>
        <w:rPr>
          <w:rFonts w:eastAsia="SimSun" w:cs="Times New Roman"/>
          <w:szCs w:val="24"/>
          <w:lang w:eastAsia="zh-CN"/>
        </w:rPr>
        <w:t>οι.</w:t>
      </w:r>
    </w:p>
    <w:p w14:paraId="0E0CA053" w14:textId="77777777" w:rsidR="00BD61E1" w:rsidRDefault="00340392">
      <w:pPr>
        <w:autoSpaceDE w:val="0"/>
        <w:autoSpaceDN w:val="0"/>
        <w:adjustRightInd w:val="0"/>
        <w:spacing w:line="600" w:lineRule="auto"/>
        <w:ind w:firstLine="720"/>
        <w:jc w:val="both"/>
        <w:rPr>
          <w:rFonts w:eastAsia="SimSun" w:cs="Times New Roman"/>
          <w:szCs w:val="24"/>
          <w:lang w:eastAsia="zh-CN"/>
        </w:rPr>
      </w:pPr>
      <w:r w:rsidRPr="00EF3F89">
        <w:rPr>
          <w:rFonts w:eastAsia="SimSun" w:cs="Times New Roman"/>
          <w:szCs w:val="24"/>
          <w:lang w:eastAsia="zh-CN"/>
        </w:rPr>
        <w:t>Παρακαλώ να ανοίξει το σύστημα της ηλεκτρονικής ψηφοφορίας.</w:t>
      </w:r>
    </w:p>
    <w:p w14:paraId="0E0CA054" w14:textId="77777777" w:rsidR="00BD61E1" w:rsidRDefault="00340392">
      <w:pPr>
        <w:autoSpaceDE w:val="0"/>
        <w:autoSpaceDN w:val="0"/>
        <w:adjustRightInd w:val="0"/>
        <w:spacing w:line="600" w:lineRule="auto"/>
        <w:ind w:firstLine="709"/>
        <w:jc w:val="center"/>
        <w:rPr>
          <w:rFonts w:eastAsia="SimSun" w:cs="Times New Roman"/>
          <w:szCs w:val="24"/>
          <w:lang w:eastAsia="zh-CN"/>
        </w:rPr>
      </w:pPr>
      <w:r w:rsidRPr="00EF3F89">
        <w:rPr>
          <w:rFonts w:eastAsia="SimSun" w:cs="Times New Roman"/>
          <w:szCs w:val="24"/>
          <w:lang w:eastAsia="zh-CN"/>
        </w:rPr>
        <w:t>(ΨΗΦΟΦΟΡΙΑ)</w:t>
      </w:r>
    </w:p>
    <w:p w14:paraId="0E0CA055" w14:textId="77777777" w:rsidR="00BD61E1" w:rsidRDefault="00340392">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lastRenderedPageBreak/>
        <w:t>ΠΡΟΕΔΡΕΥΩΝ (Σπυρίδων Λυκούδης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0E0CA056" w14:textId="77777777" w:rsidR="00BD61E1" w:rsidRDefault="00340392">
      <w:pPr>
        <w:autoSpaceDE w:val="0"/>
        <w:autoSpaceDN w:val="0"/>
        <w:adjustRightInd w:val="0"/>
        <w:spacing w:line="600" w:lineRule="auto"/>
        <w:ind w:firstLine="709"/>
        <w:jc w:val="center"/>
        <w:rPr>
          <w:rFonts w:eastAsia="SimSun" w:cs="Times New Roman"/>
          <w:szCs w:val="24"/>
          <w:lang w:eastAsia="zh-CN"/>
        </w:rPr>
      </w:pPr>
      <w:r w:rsidRPr="00BC22D0">
        <w:rPr>
          <w:rFonts w:eastAsia="SimSun" w:cs="Times New Roman"/>
          <w:szCs w:val="24"/>
          <w:lang w:eastAsia="zh-CN"/>
        </w:rPr>
        <w:t>(ΗΛΕΚΤΡΟΝΙΚΗ ΚΑΤΑΜΕΤΡΗΣΗ)</w:t>
      </w:r>
    </w:p>
    <w:p w14:paraId="0E0CA057" w14:textId="77777777" w:rsidR="00BD61E1" w:rsidRDefault="00340392">
      <w:pPr>
        <w:autoSpaceDE w:val="0"/>
        <w:autoSpaceDN w:val="0"/>
        <w:adjustRightInd w:val="0"/>
        <w:spacing w:line="600" w:lineRule="auto"/>
        <w:ind w:firstLine="709"/>
        <w:jc w:val="center"/>
        <w:rPr>
          <w:rFonts w:eastAsia="SimSun" w:cs="Times New Roman"/>
          <w:szCs w:val="24"/>
          <w:lang w:eastAsia="zh-CN"/>
        </w:rPr>
      </w:pPr>
      <w:r w:rsidRPr="00BC22D0">
        <w:rPr>
          <w:rFonts w:eastAsia="SimSun" w:cs="Times New Roman"/>
          <w:szCs w:val="24"/>
          <w:lang w:eastAsia="zh-CN"/>
        </w:rPr>
        <w:t>(ΜΕΤΑ ΤΗΝ ΗΛΕΚΤΡΟΝΙΚΗ ΚΑΤΑΜΕΤΡΗΣΗ)</w:t>
      </w:r>
    </w:p>
    <w:p w14:paraId="0E0CA058" w14:textId="77777777" w:rsidR="00BD61E1" w:rsidRDefault="00340392">
      <w:pPr>
        <w:spacing w:line="600" w:lineRule="auto"/>
        <w:ind w:firstLine="709"/>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 xml:space="preserve">Σπυρίδων </w:t>
      </w:r>
      <w:r>
        <w:rPr>
          <w:rFonts w:eastAsia="SimSun"/>
          <w:b/>
          <w:bCs/>
          <w:szCs w:val="24"/>
          <w:lang w:eastAsia="zh-CN"/>
        </w:rPr>
        <w:t>Λυκούδης</w:t>
      </w:r>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E0CA059" w14:textId="77777777" w:rsidR="00BD61E1" w:rsidRDefault="00340392">
      <w:pPr>
        <w:spacing w:line="600" w:lineRule="auto"/>
        <w:ind w:firstLine="709"/>
        <w:contextualSpacing/>
        <w:jc w:val="center"/>
        <w:rPr>
          <w:rFonts w:eastAsia="Times New Roman" w:cs="Times New Roman"/>
          <w:color w:val="FF0000"/>
          <w:szCs w:val="24"/>
        </w:rPr>
      </w:pPr>
      <w:r w:rsidRPr="00EE265A">
        <w:rPr>
          <w:rFonts w:eastAsia="Times New Roman" w:cs="Times New Roman"/>
          <w:color w:val="FF0000"/>
          <w:szCs w:val="24"/>
        </w:rPr>
        <w:t>(ΑΛΛΑΓΗ ΣΕΛΙΔΑΣ)</w:t>
      </w:r>
    </w:p>
    <w:tbl>
      <w:tblPr>
        <w:tblW w:w="7840" w:type="dxa"/>
        <w:tblCellMar>
          <w:left w:w="10" w:type="dxa"/>
          <w:right w:w="10" w:type="dxa"/>
        </w:tblCellMar>
        <w:tblLook w:val="04A0" w:firstRow="1" w:lastRow="0" w:firstColumn="1" w:lastColumn="0" w:noHBand="0" w:noVBand="1"/>
      </w:tblPr>
      <w:tblGrid>
        <w:gridCol w:w="1774"/>
        <w:gridCol w:w="1946"/>
        <w:gridCol w:w="2713"/>
        <w:gridCol w:w="1037"/>
        <w:gridCol w:w="104"/>
        <w:gridCol w:w="98"/>
        <w:gridCol w:w="84"/>
        <w:gridCol w:w="84"/>
      </w:tblGrid>
      <w:tr w:rsidR="00BD61E1" w14:paraId="0E0CA05B" w14:textId="77777777">
        <w:trPr>
          <w:trHeight w:val="1305"/>
        </w:trPr>
        <w:tc>
          <w:tcPr>
            <w:tcW w:w="7840" w:type="dxa"/>
            <w:gridSpan w:val="8"/>
            <w:tcBorders>
              <w:top w:val="nil"/>
              <w:left w:val="nil"/>
              <w:bottom w:val="nil"/>
              <w:right w:val="nil"/>
            </w:tcBorders>
            <w:shd w:val="clear" w:color="auto" w:fill="auto"/>
            <w:vAlign w:val="bottom"/>
            <w:hideMark/>
          </w:tcPr>
          <w:p w14:paraId="0E0CA05A" w14:textId="77777777" w:rsidR="00856C3B" w:rsidRPr="00EB2DC2" w:rsidRDefault="00340392" w:rsidP="00E02E5C">
            <w:pPr>
              <w:jc w:val="both"/>
              <w:rPr>
                <w:rFonts w:ascii="Calibri" w:eastAsia="Times New Roman" w:hAnsi="Calibri" w:cs="Calibri"/>
                <w:color w:val="000000"/>
                <w:szCs w:val="24"/>
              </w:rPr>
            </w:pPr>
            <w:r w:rsidRPr="00EB2DC2">
              <w:rPr>
                <w:rFonts w:ascii="Calibri" w:eastAsia="Times New Roman" w:hAnsi="Calibri" w:cs="Calibri"/>
                <w:color w:val="000000"/>
                <w:szCs w:val="24"/>
              </w:rPr>
              <w:t xml:space="preserve">Υποχρεώσεις αερομεταφορέων σχετικά με τα αρχεία επιβατών - προσαρμογή </w:t>
            </w:r>
            <w:r w:rsidRPr="00EB2DC2">
              <w:rPr>
                <w:rFonts w:ascii="Calibri" w:eastAsia="Times New Roman" w:hAnsi="Calibri" w:cs="Calibri"/>
                <w:color w:val="000000"/>
                <w:szCs w:val="24"/>
              </w:rPr>
              <w:t>της νομοθεσίας στην Οδηγία (ΕΕ) 2016/681 και άλλες διατάξεις.</w:t>
            </w:r>
          </w:p>
        </w:tc>
      </w:tr>
      <w:tr w:rsidR="00BD61E1" w14:paraId="0E0CA064" w14:textId="77777777">
        <w:trPr>
          <w:trHeight w:val="300"/>
        </w:trPr>
        <w:tc>
          <w:tcPr>
            <w:tcW w:w="1774" w:type="dxa"/>
            <w:tcBorders>
              <w:top w:val="nil"/>
              <w:left w:val="nil"/>
              <w:bottom w:val="nil"/>
              <w:right w:val="nil"/>
            </w:tcBorders>
            <w:shd w:val="clear" w:color="auto" w:fill="auto"/>
            <w:noWrap/>
            <w:vAlign w:val="bottom"/>
            <w:hideMark/>
          </w:tcPr>
          <w:p w14:paraId="0E0CA05C" w14:textId="77777777" w:rsidR="00856C3B" w:rsidRPr="00EB2DC2" w:rsidRDefault="00340392" w:rsidP="00856C3B">
            <w:pPr>
              <w:jc w:val="center"/>
              <w:rPr>
                <w:rFonts w:ascii="Calibri" w:eastAsia="Times New Roman" w:hAnsi="Calibri" w:cs="Calibri"/>
                <w:color w:val="000000"/>
                <w:szCs w:val="24"/>
              </w:rPr>
            </w:pPr>
          </w:p>
        </w:tc>
        <w:tc>
          <w:tcPr>
            <w:tcW w:w="1946" w:type="dxa"/>
            <w:tcBorders>
              <w:top w:val="nil"/>
              <w:left w:val="nil"/>
              <w:bottom w:val="nil"/>
              <w:right w:val="nil"/>
            </w:tcBorders>
            <w:shd w:val="clear" w:color="auto" w:fill="auto"/>
            <w:noWrap/>
            <w:vAlign w:val="bottom"/>
            <w:hideMark/>
          </w:tcPr>
          <w:p w14:paraId="0E0CA05D" w14:textId="77777777" w:rsidR="00856C3B" w:rsidRPr="00EB2DC2" w:rsidRDefault="00340392" w:rsidP="00856C3B">
            <w:pPr>
              <w:rPr>
                <w:rFonts w:ascii="Calibri" w:eastAsia="Times New Roman" w:hAnsi="Calibri" w:cs="Calibri"/>
                <w:color w:val="000000"/>
                <w:szCs w:val="24"/>
              </w:rPr>
            </w:pPr>
            <w:proofErr w:type="spellStart"/>
            <w:r w:rsidRPr="00EB2DC2">
              <w:rPr>
                <w:rFonts w:ascii="Calibri" w:eastAsia="Times New Roman" w:hAnsi="Calibri" w:cs="Calibri"/>
                <w:color w:val="000000"/>
                <w:szCs w:val="24"/>
              </w:rPr>
              <w:t>Ημ</w:t>
            </w:r>
            <w:proofErr w:type="spellEnd"/>
            <w:r w:rsidRPr="00EB2DC2">
              <w:rPr>
                <w:rFonts w:ascii="Calibri" w:eastAsia="Times New Roman" w:hAnsi="Calibri" w:cs="Calibri"/>
                <w:color w:val="000000"/>
                <w:szCs w:val="24"/>
              </w:rPr>
              <w:t>/</w:t>
            </w:r>
            <w:proofErr w:type="spellStart"/>
            <w:r w:rsidRPr="00EB2DC2">
              <w:rPr>
                <w:rFonts w:ascii="Calibri" w:eastAsia="Times New Roman" w:hAnsi="Calibri" w:cs="Calibri"/>
                <w:color w:val="000000"/>
                <w:szCs w:val="24"/>
              </w:rPr>
              <w:t>νία</w:t>
            </w:r>
            <w:proofErr w:type="spellEnd"/>
            <w:r w:rsidRPr="00EB2DC2">
              <w:rPr>
                <w:rFonts w:ascii="Calibri" w:eastAsia="Times New Roman" w:hAnsi="Calibri" w:cs="Calibri"/>
                <w:color w:val="000000"/>
                <w:szCs w:val="24"/>
              </w:rPr>
              <w:t>:</w:t>
            </w:r>
          </w:p>
        </w:tc>
        <w:tc>
          <w:tcPr>
            <w:tcW w:w="2713" w:type="dxa"/>
            <w:tcBorders>
              <w:top w:val="nil"/>
              <w:left w:val="nil"/>
              <w:bottom w:val="nil"/>
              <w:right w:val="nil"/>
            </w:tcBorders>
            <w:shd w:val="clear" w:color="auto" w:fill="auto"/>
            <w:noWrap/>
            <w:vAlign w:val="bottom"/>
            <w:hideMark/>
          </w:tcPr>
          <w:p w14:paraId="0E0CA05E" w14:textId="77777777" w:rsidR="00856C3B" w:rsidRPr="00EB2DC2" w:rsidRDefault="00340392" w:rsidP="00856C3B">
            <w:pPr>
              <w:jc w:val="right"/>
              <w:rPr>
                <w:rFonts w:ascii="Calibri" w:eastAsia="Times New Roman" w:hAnsi="Calibri" w:cs="Calibri"/>
                <w:color w:val="000000"/>
                <w:szCs w:val="24"/>
              </w:rPr>
            </w:pPr>
            <w:r w:rsidRPr="00EB2DC2">
              <w:rPr>
                <w:rFonts w:ascii="Calibri" w:eastAsia="Times New Roman" w:hAnsi="Calibri" w:cs="Calibri"/>
                <w:color w:val="000000"/>
                <w:szCs w:val="24"/>
              </w:rPr>
              <w:t>28/11/2018</w:t>
            </w:r>
          </w:p>
        </w:tc>
        <w:tc>
          <w:tcPr>
            <w:tcW w:w="1037" w:type="dxa"/>
            <w:tcBorders>
              <w:top w:val="nil"/>
              <w:left w:val="nil"/>
              <w:bottom w:val="nil"/>
              <w:right w:val="nil"/>
            </w:tcBorders>
            <w:shd w:val="clear" w:color="auto" w:fill="auto"/>
            <w:noWrap/>
            <w:vAlign w:val="bottom"/>
            <w:hideMark/>
          </w:tcPr>
          <w:p w14:paraId="0E0CA05F" w14:textId="77777777" w:rsidR="00856C3B" w:rsidRPr="00EB2DC2" w:rsidRDefault="00340392" w:rsidP="00856C3B">
            <w:pPr>
              <w:jc w:val="right"/>
              <w:rPr>
                <w:rFonts w:ascii="Calibri" w:eastAsia="Times New Roman" w:hAnsi="Calibri" w:cs="Calibri"/>
                <w:color w:val="000000"/>
                <w:szCs w:val="24"/>
              </w:rPr>
            </w:pPr>
          </w:p>
        </w:tc>
        <w:tc>
          <w:tcPr>
            <w:tcW w:w="104" w:type="dxa"/>
            <w:tcBorders>
              <w:top w:val="nil"/>
              <w:left w:val="nil"/>
              <w:bottom w:val="nil"/>
              <w:right w:val="nil"/>
            </w:tcBorders>
            <w:shd w:val="clear" w:color="auto" w:fill="auto"/>
            <w:noWrap/>
            <w:vAlign w:val="bottom"/>
            <w:hideMark/>
          </w:tcPr>
          <w:p w14:paraId="0E0CA060"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06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6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63" w14:textId="77777777" w:rsidR="00856C3B" w:rsidRPr="00EB2DC2" w:rsidRDefault="00340392" w:rsidP="00856C3B">
            <w:pPr>
              <w:rPr>
                <w:rFonts w:ascii="Times New Roman" w:eastAsia="Times New Roman" w:hAnsi="Times New Roman" w:cs="Times New Roman"/>
                <w:sz w:val="20"/>
              </w:rPr>
            </w:pPr>
          </w:p>
        </w:tc>
      </w:tr>
      <w:tr w:rsidR="00BD61E1" w14:paraId="0E0CA06D" w14:textId="77777777">
        <w:trPr>
          <w:trHeight w:val="300"/>
        </w:trPr>
        <w:tc>
          <w:tcPr>
            <w:tcW w:w="1774" w:type="dxa"/>
            <w:tcBorders>
              <w:top w:val="nil"/>
              <w:left w:val="nil"/>
              <w:bottom w:val="nil"/>
              <w:right w:val="nil"/>
            </w:tcBorders>
            <w:shd w:val="clear" w:color="auto" w:fill="auto"/>
            <w:noWrap/>
            <w:vAlign w:val="bottom"/>
            <w:hideMark/>
          </w:tcPr>
          <w:p w14:paraId="0E0CA065"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066"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06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68"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069"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06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6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6C" w14:textId="77777777" w:rsidR="00856C3B" w:rsidRPr="00EB2DC2" w:rsidRDefault="00340392" w:rsidP="00856C3B">
            <w:pPr>
              <w:rPr>
                <w:rFonts w:ascii="Times New Roman" w:eastAsia="Times New Roman" w:hAnsi="Times New Roman" w:cs="Times New Roman"/>
                <w:sz w:val="20"/>
              </w:rPr>
            </w:pPr>
          </w:p>
        </w:tc>
      </w:tr>
      <w:tr w:rsidR="00BD61E1" w14:paraId="0E0CA073" w14:textId="77777777">
        <w:trPr>
          <w:trHeight w:val="300"/>
        </w:trPr>
        <w:tc>
          <w:tcPr>
            <w:tcW w:w="1774" w:type="dxa"/>
            <w:tcBorders>
              <w:top w:val="nil"/>
              <w:left w:val="nil"/>
              <w:bottom w:val="nil"/>
              <w:right w:val="nil"/>
            </w:tcBorders>
            <w:shd w:val="clear" w:color="auto" w:fill="auto"/>
            <w:noWrap/>
            <w:vAlign w:val="bottom"/>
            <w:hideMark/>
          </w:tcPr>
          <w:p w14:paraId="0E0CA06E" w14:textId="77777777" w:rsidR="00856C3B" w:rsidRPr="00EB2DC2" w:rsidRDefault="00340392" w:rsidP="00856C3B">
            <w:pPr>
              <w:rPr>
                <w:rFonts w:ascii="Times New Roman" w:eastAsia="Times New Roman" w:hAnsi="Times New Roman" w:cs="Times New Roman"/>
                <w:sz w:val="20"/>
              </w:rPr>
            </w:pPr>
          </w:p>
        </w:tc>
        <w:tc>
          <w:tcPr>
            <w:tcW w:w="5800" w:type="dxa"/>
            <w:gridSpan w:val="4"/>
            <w:tcBorders>
              <w:top w:val="nil"/>
              <w:left w:val="nil"/>
              <w:bottom w:val="nil"/>
              <w:right w:val="nil"/>
            </w:tcBorders>
            <w:shd w:val="clear" w:color="auto" w:fill="auto"/>
            <w:noWrap/>
            <w:vAlign w:val="bottom"/>
            <w:hideMark/>
          </w:tcPr>
          <w:p w14:paraId="0E0CA06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Επί της Αρχής   ΔΕΚΤΟ ΚΑΤΑ ΠΛΕΙΟΨΗΦΙΑ</w:t>
            </w:r>
          </w:p>
        </w:tc>
        <w:tc>
          <w:tcPr>
            <w:tcW w:w="98" w:type="dxa"/>
            <w:tcBorders>
              <w:top w:val="nil"/>
              <w:left w:val="nil"/>
              <w:bottom w:val="nil"/>
              <w:right w:val="nil"/>
            </w:tcBorders>
            <w:shd w:val="clear" w:color="auto" w:fill="auto"/>
            <w:noWrap/>
            <w:vAlign w:val="bottom"/>
            <w:hideMark/>
          </w:tcPr>
          <w:p w14:paraId="0E0CA070"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07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72" w14:textId="77777777" w:rsidR="00856C3B" w:rsidRPr="00EB2DC2" w:rsidRDefault="00340392" w:rsidP="00856C3B">
            <w:pPr>
              <w:rPr>
                <w:rFonts w:ascii="Times New Roman" w:eastAsia="Times New Roman" w:hAnsi="Times New Roman" w:cs="Times New Roman"/>
                <w:sz w:val="20"/>
              </w:rPr>
            </w:pPr>
          </w:p>
        </w:tc>
      </w:tr>
      <w:tr w:rsidR="00BD61E1" w14:paraId="0E0CA07C" w14:textId="77777777">
        <w:trPr>
          <w:trHeight w:val="300"/>
        </w:trPr>
        <w:tc>
          <w:tcPr>
            <w:tcW w:w="1774" w:type="dxa"/>
            <w:tcBorders>
              <w:top w:val="nil"/>
              <w:left w:val="nil"/>
              <w:bottom w:val="nil"/>
              <w:right w:val="nil"/>
            </w:tcBorders>
            <w:shd w:val="clear" w:color="auto" w:fill="auto"/>
            <w:noWrap/>
            <w:vAlign w:val="bottom"/>
            <w:hideMark/>
          </w:tcPr>
          <w:p w14:paraId="0E0CA07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07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7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7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07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7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7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7B" w14:textId="77777777" w:rsidR="00856C3B" w:rsidRPr="00EB2DC2" w:rsidRDefault="00340392" w:rsidP="00856C3B">
            <w:pPr>
              <w:rPr>
                <w:rFonts w:ascii="Times New Roman" w:eastAsia="Times New Roman" w:hAnsi="Times New Roman" w:cs="Times New Roman"/>
                <w:sz w:val="20"/>
              </w:rPr>
            </w:pPr>
          </w:p>
        </w:tc>
      </w:tr>
      <w:tr w:rsidR="00BD61E1" w14:paraId="0E0CA085" w14:textId="77777777">
        <w:trPr>
          <w:trHeight w:val="300"/>
        </w:trPr>
        <w:tc>
          <w:tcPr>
            <w:tcW w:w="1774" w:type="dxa"/>
            <w:tcBorders>
              <w:top w:val="nil"/>
              <w:left w:val="nil"/>
              <w:bottom w:val="nil"/>
              <w:right w:val="nil"/>
            </w:tcBorders>
            <w:shd w:val="clear" w:color="auto" w:fill="auto"/>
            <w:noWrap/>
            <w:vAlign w:val="bottom"/>
            <w:hideMark/>
          </w:tcPr>
          <w:p w14:paraId="0E0CA07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07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7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8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08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8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8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84" w14:textId="77777777" w:rsidR="00856C3B" w:rsidRPr="00EB2DC2" w:rsidRDefault="00340392" w:rsidP="00856C3B">
            <w:pPr>
              <w:rPr>
                <w:rFonts w:ascii="Times New Roman" w:eastAsia="Times New Roman" w:hAnsi="Times New Roman" w:cs="Times New Roman"/>
                <w:sz w:val="20"/>
              </w:rPr>
            </w:pPr>
          </w:p>
        </w:tc>
      </w:tr>
      <w:tr w:rsidR="00BD61E1" w14:paraId="0E0CA08E" w14:textId="77777777">
        <w:trPr>
          <w:trHeight w:val="300"/>
        </w:trPr>
        <w:tc>
          <w:tcPr>
            <w:tcW w:w="1774" w:type="dxa"/>
            <w:tcBorders>
              <w:top w:val="nil"/>
              <w:left w:val="nil"/>
              <w:bottom w:val="nil"/>
              <w:right w:val="nil"/>
            </w:tcBorders>
            <w:shd w:val="clear" w:color="auto" w:fill="auto"/>
            <w:noWrap/>
            <w:vAlign w:val="bottom"/>
            <w:hideMark/>
          </w:tcPr>
          <w:p w14:paraId="0E0CA08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08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8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8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08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8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8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8D" w14:textId="77777777" w:rsidR="00856C3B" w:rsidRPr="00EB2DC2" w:rsidRDefault="00340392" w:rsidP="00856C3B">
            <w:pPr>
              <w:rPr>
                <w:rFonts w:ascii="Times New Roman" w:eastAsia="Times New Roman" w:hAnsi="Times New Roman" w:cs="Times New Roman"/>
                <w:sz w:val="20"/>
              </w:rPr>
            </w:pPr>
          </w:p>
        </w:tc>
      </w:tr>
      <w:tr w:rsidR="00BD61E1" w14:paraId="0E0CA097" w14:textId="77777777">
        <w:trPr>
          <w:trHeight w:val="300"/>
        </w:trPr>
        <w:tc>
          <w:tcPr>
            <w:tcW w:w="1774" w:type="dxa"/>
            <w:tcBorders>
              <w:top w:val="nil"/>
              <w:left w:val="nil"/>
              <w:bottom w:val="nil"/>
              <w:right w:val="nil"/>
            </w:tcBorders>
            <w:shd w:val="clear" w:color="auto" w:fill="auto"/>
            <w:noWrap/>
            <w:vAlign w:val="bottom"/>
            <w:hideMark/>
          </w:tcPr>
          <w:p w14:paraId="0E0CA08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09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9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9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09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9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9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96" w14:textId="77777777" w:rsidR="00856C3B" w:rsidRPr="00EB2DC2" w:rsidRDefault="00340392" w:rsidP="00856C3B">
            <w:pPr>
              <w:rPr>
                <w:rFonts w:ascii="Times New Roman" w:eastAsia="Times New Roman" w:hAnsi="Times New Roman" w:cs="Times New Roman"/>
                <w:sz w:val="20"/>
              </w:rPr>
            </w:pPr>
          </w:p>
        </w:tc>
      </w:tr>
      <w:tr w:rsidR="00BD61E1" w14:paraId="0E0CA0A0" w14:textId="77777777">
        <w:trPr>
          <w:trHeight w:val="300"/>
        </w:trPr>
        <w:tc>
          <w:tcPr>
            <w:tcW w:w="1774" w:type="dxa"/>
            <w:tcBorders>
              <w:top w:val="nil"/>
              <w:left w:val="nil"/>
              <w:bottom w:val="nil"/>
              <w:right w:val="nil"/>
            </w:tcBorders>
            <w:shd w:val="clear" w:color="auto" w:fill="auto"/>
            <w:noWrap/>
            <w:vAlign w:val="bottom"/>
            <w:hideMark/>
          </w:tcPr>
          <w:p w14:paraId="0E0CA09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09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9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9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09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9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9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9F" w14:textId="77777777" w:rsidR="00856C3B" w:rsidRPr="00EB2DC2" w:rsidRDefault="00340392" w:rsidP="00856C3B">
            <w:pPr>
              <w:rPr>
                <w:rFonts w:ascii="Times New Roman" w:eastAsia="Times New Roman" w:hAnsi="Times New Roman" w:cs="Times New Roman"/>
                <w:sz w:val="20"/>
              </w:rPr>
            </w:pPr>
          </w:p>
        </w:tc>
      </w:tr>
      <w:tr w:rsidR="00BD61E1" w14:paraId="0E0CA0A9" w14:textId="77777777">
        <w:trPr>
          <w:trHeight w:val="300"/>
        </w:trPr>
        <w:tc>
          <w:tcPr>
            <w:tcW w:w="1774" w:type="dxa"/>
            <w:tcBorders>
              <w:top w:val="nil"/>
              <w:left w:val="nil"/>
              <w:bottom w:val="nil"/>
              <w:right w:val="nil"/>
            </w:tcBorders>
            <w:shd w:val="clear" w:color="auto" w:fill="auto"/>
            <w:noWrap/>
            <w:vAlign w:val="bottom"/>
            <w:hideMark/>
          </w:tcPr>
          <w:p w14:paraId="0E0CA0A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0A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A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A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0A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A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A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A8" w14:textId="77777777" w:rsidR="00856C3B" w:rsidRPr="00EB2DC2" w:rsidRDefault="00340392" w:rsidP="00856C3B">
            <w:pPr>
              <w:rPr>
                <w:rFonts w:ascii="Times New Roman" w:eastAsia="Times New Roman" w:hAnsi="Times New Roman" w:cs="Times New Roman"/>
                <w:sz w:val="20"/>
              </w:rPr>
            </w:pPr>
          </w:p>
        </w:tc>
      </w:tr>
      <w:tr w:rsidR="00BD61E1" w14:paraId="0E0CA0B2" w14:textId="77777777">
        <w:trPr>
          <w:trHeight w:val="300"/>
        </w:trPr>
        <w:tc>
          <w:tcPr>
            <w:tcW w:w="1774" w:type="dxa"/>
            <w:tcBorders>
              <w:top w:val="nil"/>
              <w:left w:val="nil"/>
              <w:bottom w:val="nil"/>
              <w:right w:val="nil"/>
            </w:tcBorders>
            <w:shd w:val="clear" w:color="auto" w:fill="auto"/>
            <w:noWrap/>
            <w:vAlign w:val="bottom"/>
            <w:hideMark/>
          </w:tcPr>
          <w:p w14:paraId="0E0CA0A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0A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A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A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0A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A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B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B1" w14:textId="77777777" w:rsidR="00856C3B" w:rsidRPr="00EB2DC2" w:rsidRDefault="00340392" w:rsidP="00856C3B">
            <w:pPr>
              <w:rPr>
                <w:rFonts w:ascii="Times New Roman" w:eastAsia="Times New Roman" w:hAnsi="Times New Roman" w:cs="Times New Roman"/>
                <w:sz w:val="20"/>
              </w:rPr>
            </w:pPr>
          </w:p>
        </w:tc>
      </w:tr>
      <w:tr w:rsidR="00BD61E1" w14:paraId="0E0CA0BA" w14:textId="77777777">
        <w:trPr>
          <w:trHeight w:val="300"/>
        </w:trPr>
        <w:tc>
          <w:tcPr>
            <w:tcW w:w="3720" w:type="dxa"/>
            <w:gridSpan w:val="2"/>
            <w:tcBorders>
              <w:top w:val="nil"/>
              <w:left w:val="nil"/>
              <w:bottom w:val="nil"/>
              <w:right w:val="nil"/>
            </w:tcBorders>
            <w:shd w:val="clear" w:color="auto" w:fill="auto"/>
            <w:noWrap/>
            <w:vAlign w:val="bottom"/>
            <w:hideMark/>
          </w:tcPr>
          <w:p w14:paraId="0E0CA0B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0B4"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0B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0B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B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B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B9" w14:textId="77777777" w:rsidR="00856C3B" w:rsidRPr="00EB2DC2" w:rsidRDefault="00340392" w:rsidP="00856C3B">
            <w:pPr>
              <w:rPr>
                <w:rFonts w:ascii="Times New Roman" w:eastAsia="Times New Roman" w:hAnsi="Times New Roman" w:cs="Times New Roman"/>
                <w:sz w:val="20"/>
              </w:rPr>
            </w:pPr>
          </w:p>
        </w:tc>
      </w:tr>
      <w:tr w:rsidR="00BD61E1" w14:paraId="0E0CA0C3" w14:textId="77777777">
        <w:trPr>
          <w:trHeight w:val="300"/>
        </w:trPr>
        <w:tc>
          <w:tcPr>
            <w:tcW w:w="1774" w:type="dxa"/>
            <w:tcBorders>
              <w:top w:val="nil"/>
              <w:left w:val="nil"/>
              <w:bottom w:val="nil"/>
              <w:right w:val="nil"/>
            </w:tcBorders>
            <w:shd w:val="clear" w:color="auto" w:fill="auto"/>
            <w:noWrap/>
            <w:vAlign w:val="bottom"/>
            <w:hideMark/>
          </w:tcPr>
          <w:p w14:paraId="0E0CA0BB"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0BC"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0B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BE"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0BF"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0C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C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C2" w14:textId="77777777" w:rsidR="00856C3B" w:rsidRPr="00EB2DC2" w:rsidRDefault="00340392" w:rsidP="00856C3B">
            <w:pPr>
              <w:rPr>
                <w:rFonts w:ascii="Times New Roman" w:eastAsia="Times New Roman" w:hAnsi="Times New Roman" w:cs="Times New Roman"/>
                <w:sz w:val="20"/>
              </w:rPr>
            </w:pPr>
          </w:p>
        </w:tc>
      </w:tr>
      <w:tr w:rsidR="00BD61E1" w14:paraId="0E0CA0C8" w14:textId="77777777">
        <w:trPr>
          <w:trHeight w:val="300"/>
        </w:trPr>
        <w:tc>
          <w:tcPr>
            <w:tcW w:w="1774" w:type="dxa"/>
            <w:tcBorders>
              <w:top w:val="nil"/>
              <w:left w:val="nil"/>
              <w:bottom w:val="nil"/>
              <w:right w:val="nil"/>
            </w:tcBorders>
            <w:shd w:val="clear" w:color="auto" w:fill="auto"/>
            <w:noWrap/>
            <w:vAlign w:val="bottom"/>
            <w:hideMark/>
          </w:tcPr>
          <w:p w14:paraId="0E0CA0C4"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0C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1 ως έχει   ΔΕΚΤΟ ΚΑΤΑ ΠΛΕΙΟΨΗΦΙΑ</w:t>
            </w:r>
          </w:p>
        </w:tc>
        <w:tc>
          <w:tcPr>
            <w:tcW w:w="84" w:type="dxa"/>
            <w:tcBorders>
              <w:top w:val="nil"/>
              <w:left w:val="nil"/>
              <w:bottom w:val="nil"/>
              <w:right w:val="nil"/>
            </w:tcBorders>
            <w:shd w:val="clear" w:color="auto" w:fill="auto"/>
            <w:noWrap/>
            <w:vAlign w:val="bottom"/>
            <w:hideMark/>
          </w:tcPr>
          <w:p w14:paraId="0E0CA0C6"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0C7" w14:textId="77777777" w:rsidR="00856C3B" w:rsidRPr="00EB2DC2" w:rsidRDefault="00340392" w:rsidP="00856C3B">
            <w:pPr>
              <w:rPr>
                <w:rFonts w:ascii="Times New Roman" w:eastAsia="Times New Roman" w:hAnsi="Times New Roman" w:cs="Times New Roman"/>
                <w:sz w:val="20"/>
              </w:rPr>
            </w:pPr>
          </w:p>
        </w:tc>
      </w:tr>
      <w:tr w:rsidR="00BD61E1" w14:paraId="0E0CA0D1" w14:textId="77777777">
        <w:trPr>
          <w:trHeight w:val="300"/>
        </w:trPr>
        <w:tc>
          <w:tcPr>
            <w:tcW w:w="1774" w:type="dxa"/>
            <w:tcBorders>
              <w:top w:val="nil"/>
              <w:left w:val="nil"/>
              <w:bottom w:val="nil"/>
              <w:right w:val="nil"/>
            </w:tcBorders>
            <w:shd w:val="clear" w:color="auto" w:fill="auto"/>
            <w:noWrap/>
            <w:vAlign w:val="bottom"/>
            <w:hideMark/>
          </w:tcPr>
          <w:p w14:paraId="0E0CA0C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0CA"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C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C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0C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C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C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D0" w14:textId="77777777" w:rsidR="00856C3B" w:rsidRPr="00EB2DC2" w:rsidRDefault="00340392" w:rsidP="00856C3B">
            <w:pPr>
              <w:rPr>
                <w:rFonts w:ascii="Times New Roman" w:eastAsia="Times New Roman" w:hAnsi="Times New Roman" w:cs="Times New Roman"/>
                <w:sz w:val="20"/>
              </w:rPr>
            </w:pPr>
          </w:p>
        </w:tc>
      </w:tr>
      <w:tr w:rsidR="00BD61E1" w14:paraId="0E0CA0DA" w14:textId="77777777">
        <w:trPr>
          <w:trHeight w:val="300"/>
        </w:trPr>
        <w:tc>
          <w:tcPr>
            <w:tcW w:w="1774" w:type="dxa"/>
            <w:tcBorders>
              <w:top w:val="nil"/>
              <w:left w:val="nil"/>
              <w:bottom w:val="nil"/>
              <w:right w:val="nil"/>
            </w:tcBorders>
            <w:shd w:val="clear" w:color="auto" w:fill="auto"/>
            <w:noWrap/>
            <w:vAlign w:val="bottom"/>
            <w:hideMark/>
          </w:tcPr>
          <w:p w14:paraId="0E0CA0D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0D3"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D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D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0D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D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D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D9" w14:textId="77777777" w:rsidR="00856C3B" w:rsidRPr="00EB2DC2" w:rsidRDefault="00340392" w:rsidP="00856C3B">
            <w:pPr>
              <w:rPr>
                <w:rFonts w:ascii="Times New Roman" w:eastAsia="Times New Roman" w:hAnsi="Times New Roman" w:cs="Times New Roman"/>
                <w:sz w:val="20"/>
              </w:rPr>
            </w:pPr>
          </w:p>
        </w:tc>
      </w:tr>
      <w:tr w:rsidR="00BD61E1" w14:paraId="0E0CA0E3" w14:textId="77777777">
        <w:trPr>
          <w:trHeight w:val="300"/>
        </w:trPr>
        <w:tc>
          <w:tcPr>
            <w:tcW w:w="1774" w:type="dxa"/>
            <w:tcBorders>
              <w:top w:val="nil"/>
              <w:left w:val="nil"/>
              <w:bottom w:val="nil"/>
              <w:right w:val="nil"/>
            </w:tcBorders>
            <w:shd w:val="clear" w:color="auto" w:fill="auto"/>
            <w:noWrap/>
            <w:vAlign w:val="bottom"/>
            <w:hideMark/>
          </w:tcPr>
          <w:p w14:paraId="0E0CA0D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0D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D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D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0D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E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E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E2" w14:textId="77777777" w:rsidR="00856C3B" w:rsidRPr="00EB2DC2" w:rsidRDefault="00340392" w:rsidP="00856C3B">
            <w:pPr>
              <w:rPr>
                <w:rFonts w:ascii="Times New Roman" w:eastAsia="Times New Roman" w:hAnsi="Times New Roman" w:cs="Times New Roman"/>
                <w:sz w:val="20"/>
              </w:rPr>
            </w:pPr>
          </w:p>
        </w:tc>
      </w:tr>
      <w:tr w:rsidR="00BD61E1" w14:paraId="0E0CA0EC" w14:textId="77777777">
        <w:trPr>
          <w:trHeight w:val="300"/>
        </w:trPr>
        <w:tc>
          <w:tcPr>
            <w:tcW w:w="1774" w:type="dxa"/>
            <w:tcBorders>
              <w:top w:val="nil"/>
              <w:left w:val="nil"/>
              <w:bottom w:val="nil"/>
              <w:right w:val="nil"/>
            </w:tcBorders>
            <w:shd w:val="clear" w:color="auto" w:fill="auto"/>
            <w:noWrap/>
            <w:vAlign w:val="bottom"/>
            <w:hideMark/>
          </w:tcPr>
          <w:p w14:paraId="0E0CA0E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0E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E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E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0E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E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E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EB" w14:textId="77777777" w:rsidR="00856C3B" w:rsidRPr="00EB2DC2" w:rsidRDefault="00340392" w:rsidP="00856C3B">
            <w:pPr>
              <w:rPr>
                <w:rFonts w:ascii="Times New Roman" w:eastAsia="Times New Roman" w:hAnsi="Times New Roman" w:cs="Times New Roman"/>
                <w:sz w:val="20"/>
              </w:rPr>
            </w:pPr>
          </w:p>
        </w:tc>
      </w:tr>
      <w:tr w:rsidR="00BD61E1" w14:paraId="0E0CA0F5" w14:textId="77777777">
        <w:trPr>
          <w:trHeight w:val="300"/>
        </w:trPr>
        <w:tc>
          <w:tcPr>
            <w:tcW w:w="1774" w:type="dxa"/>
            <w:tcBorders>
              <w:top w:val="nil"/>
              <w:left w:val="nil"/>
              <w:bottom w:val="nil"/>
              <w:right w:val="nil"/>
            </w:tcBorders>
            <w:shd w:val="clear" w:color="auto" w:fill="auto"/>
            <w:noWrap/>
            <w:vAlign w:val="bottom"/>
            <w:hideMark/>
          </w:tcPr>
          <w:p w14:paraId="0E0CA0E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0E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E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F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0F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F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F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F4" w14:textId="77777777" w:rsidR="00856C3B" w:rsidRPr="00EB2DC2" w:rsidRDefault="00340392" w:rsidP="00856C3B">
            <w:pPr>
              <w:rPr>
                <w:rFonts w:ascii="Times New Roman" w:eastAsia="Times New Roman" w:hAnsi="Times New Roman" w:cs="Times New Roman"/>
                <w:sz w:val="20"/>
              </w:rPr>
            </w:pPr>
          </w:p>
        </w:tc>
      </w:tr>
      <w:tr w:rsidR="00BD61E1" w14:paraId="0E0CA0FE" w14:textId="77777777">
        <w:trPr>
          <w:trHeight w:val="300"/>
        </w:trPr>
        <w:tc>
          <w:tcPr>
            <w:tcW w:w="1774" w:type="dxa"/>
            <w:tcBorders>
              <w:top w:val="nil"/>
              <w:left w:val="nil"/>
              <w:bottom w:val="nil"/>
              <w:right w:val="nil"/>
            </w:tcBorders>
            <w:shd w:val="clear" w:color="auto" w:fill="auto"/>
            <w:noWrap/>
            <w:vAlign w:val="bottom"/>
            <w:hideMark/>
          </w:tcPr>
          <w:p w14:paraId="0E0CA0F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0F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0F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0F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0F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0F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F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0FD" w14:textId="77777777" w:rsidR="00856C3B" w:rsidRPr="00EB2DC2" w:rsidRDefault="00340392" w:rsidP="00856C3B">
            <w:pPr>
              <w:rPr>
                <w:rFonts w:ascii="Times New Roman" w:eastAsia="Times New Roman" w:hAnsi="Times New Roman" w:cs="Times New Roman"/>
                <w:sz w:val="20"/>
              </w:rPr>
            </w:pPr>
          </w:p>
        </w:tc>
      </w:tr>
      <w:tr w:rsidR="00BD61E1" w14:paraId="0E0CA107" w14:textId="77777777">
        <w:trPr>
          <w:trHeight w:val="300"/>
        </w:trPr>
        <w:tc>
          <w:tcPr>
            <w:tcW w:w="1774" w:type="dxa"/>
            <w:tcBorders>
              <w:top w:val="nil"/>
              <w:left w:val="nil"/>
              <w:bottom w:val="nil"/>
              <w:right w:val="nil"/>
            </w:tcBorders>
            <w:shd w:val="clear" w:color="auto" w:fill="auto"/>
            <w:noWrap/>
            <w:vAlign w:val="bottom"/>
            <w:hideMark/>
          </w:tcPr>
          <w:p w14:paraId="0E0CA0F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lastRenderedPageBreak/>
              <w:t>ΠΟΤΑΜΙ:</w:t>
            </w:r>
          </w:p>
        </w:tc>
        <w:tc>
          <w:tcPr>
            <w:tcW w:w="1946" w:type="dxa"/>
            <w:tcBorders>
              <w:top w:val="nil"/>
              <w:left w:val="nil"/>
              <w:bottom w:val="nil"/>
              <w:right w:val="nil"/>
            </w:tcBorders>
            <w:shd w:val="clear" w:color="auto" w:fill="auto"/>
            <w:noWrap/>
            <w:vAlign w:val="bottom"/>
            <w:hideMark/>
          </w:tcPr>
          <w:p w14:paraId="0E0CA10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0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0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0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0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0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06" w14:textId="77777777" w:rsidR="00856C3B" w:rsidRPr="00EB2DC2" w:rsidRDefault="00340392" w:rsidP="00856C3B">
            <w:pPr>
              <w:rPr>
                <w:rFonts w:ascii="Times New Roman" w:eastAsia="Times New Roman" w:hAnsi="Times New Roman" w:cs="Times New Roman"/>
                <w:sz w:val="20"/>
              </w:rPr>
            </w:pPr>
          </w:p>
        </w:tc>
      </w:tr>
      <w:tr w:rsidR="00BD61E1" w14:paraId="0E0CA10F" w14:textId="77777777">
        <w:trPr>
          <w:trHeight w:val="300"/>
        </w:trPr>
        <w:tc>
          <w:tcPr>
            <w:tcW w:w="3720" w:type="dxa"/>
            <w:gridSpan w:val="2"/>
            <w:tcBorders>
              <w:top w:val="nil"/>
              <w:left w:val="nil"/>
              <w:bottom w:val="nil"/>
              <w:right w:val="nil"/>
            </w:tcBorders>
            <w:shd w:val="clear" w:color="auto" w:fill="auto"/>
            <w:noWrap/>
            <w:vAlign w:val="bottom"/>
            <w:hideMark/>
          </w:tcPr>
          <w:p w14:paraId="0E0CA10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109"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10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10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0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0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0E" w14:textId="77777777" w:rsidR="00856C3B" w:rsidRPr="00EB2DC2" w:rsidRDefault="00340392" w:rsidP="00856C3B">
            <w:pPr>
              <w:rPr>
                <w:rFonts w:ascii="Times New Roman" w:eastAsia="Times New Roman" w:hAnsi="Times New Roman" w:cs="Times New Roman"/>
                <w:sz w:val="20"/>
              </w:rPr>
            </w:pPr>
          </w:p>
        </w:tc>
      </w:tr>
      <w:tr w:rsidR="00BD61E1" w14:paraId="0E0CA118" w14:textId="77777777">
        <w:trPr>
          <w:trHeight w:val="300"/>
        </w:trPr>
        <w:tc>
          <w:tcPr>
            <w:tcW w:w="1774" w:type="dxa"/>
            <w:tcBorders>
              <w:top w:val="nil"/>
              <w:left w:val="nil"/>
              <w:bottom w:val="nil"/>
              <w:right w:val="nil"/>
            </w:tcBorders>
            <w:shd w:val="clear" w:color="auto" w:fill="auto"/>
            <w:noWrap/>
            <w:vAlign w:val="bottom"/>
            <w:hideMark/>
          </w:tcPr>
          <w:p w14:paraId="0E0CA110"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111"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11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13"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114"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11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1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17" w14:textId="77777777" w:rsidR="00856C3B" w:rsidRPr="00EB2DC2" w:rsidRDefault="00340392" w:rsidP="00856C3B">
            <w:pPr>
              <w:rPr>
                <w:rFonts w:ascii="Times New Roman" w:eastAsia="Times New Roman" w:hAnsi="Times New Roman" w:cs="Times New Roman"/>
                <w:sz w:val="20"/>
              </w:rPr>
            </w:pPr>
          </w:p>
        </w:tc>
      </w:tr>
      <w:tr w:rsidR="00BD61E1" w14:paraId="0E0CA11D" w14:textId="77777777">
        <w:trPr>
          <w:trHeight w:val="300"/>
        </w:trPr>
        <w:tc>
          <w:tcPr>
            <w:tcW w:w="1774" w:type="dxa"/>
            <w:tcBorders>
              <w:top w:val="nil"/>
              <w:left w:val="nil"/>
              <w:bottom w:val="nil"/>
              <w:right w:val="nil"/>
            </w:tcBorders>
            <w:shd w:val="clear" w:color="auto" w:fill="auto"/>
            <w:noWrap/>
            <w:vAlign w:val="bottom"/>
            <w:hideMark/>
          </w:tcPr>
          <w:p w14:paraId="0E0CA119"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11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 xml:space="preserve">Άρθρο 2 ως </w:t>
            </w:r>
            <w:r w:rsidRPr="00EB2DC2">
              <w:rPr>
                <w:rFonts w:ascii="Calibri" w:eastAsia="Times New Roman" w:hAnsi="Calibri" w:cs="Calibri"/>
                <w:color w:val="000000"/>
                <w:szCs w:val="24"/>
              </w:rPr>
              <w:t>έχει   ΔΕΚΤΟ ΚΑΤΑ ΠΛΕΙΟΨΗΦΙΑ</w:t>
            </w:r>
          </w:p>
        </w:tc>
        <w:tc>
          <w:tcPr>
            <w:tcW w:w="84" w:type="dxa"/>
            <w:tcBorders>
              <w:top w:val="nil"/>
              <w:left w:val="nil"/>
              <w:bottom w:val="nil"/>
              <w:right w:val="nil"/>
            </w:tcBorders>
            <w:shd w:val="clear" w:color="auto" w:fill="auto"/>
            <w:noWrap/>
            <w:vAlign w:val="bottom"/>
            <w:hideMark/>
          </w:tcPr>
          <w:p w14:paraId="0E0CA11B"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11C" w14:textId="77777777" w:rsidR="00856C3B" w:rsidRPr="00EB2DC2" w:rsidRDefault="00340392" w:rsidP="00856C3B">
            <w:pPr>
              <w:rPr>
                <w:rFonts w:ascii="Times New Roman" w:eastAsia="Times New Roman" w:hAnsi="Times New Roman" w:cs="Times New Roman"/>
                <w:sz w:val="20"/>
              </w:rPr>
            </w:pPr>
          </w:p>
        </w:tc>
      </w:tr>
      <w:tr w:rsidR="00BD61E1" w14:paraId="0E0CA126" w14:textId="77777777">
        <w:trPr>
          <w:trHeight w:val="300"/>
        </w:trPr>
        <w:tc>
          <w:tcPr>
            <w:tcW w:w="1774" w:type="dxa"/>
            <w:tcBorders>
              <w:top w:val="nil"/>
              <w:left w:val="nil"/>
              <w:bottom w:val="nil"/>
              <w:right w:val="nil"/>
            </w:tcBorders>
            <w:shd w:val="clear" w:color="auto" w:fill="auto"/>
            <w:noWrap/>
            <w:vAlign w:val="bottom"/>
            <w:hideMark/>
          </w:tcPr>
          <w:p w14:paraId="0E0CA11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11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2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2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2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2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2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25" w14:textId="77777777" w:rsidR="00856C3B" w:rsidRPr="00EB2DC2" w:rsidRDefault="00340392" w:rsidP="00856C3B">
            <w:pPr>
              <w:rPr>
                <w:rFonts w:ascii="Times New Roman" w:eastAsia="Times New Roman" w:hAnsi="Times New Roman" w:cs="Times New Roman"/>
                <w:sz w:val="20"/>
              </w:rPr>
            </w:pPr>
          </w:p>
        </w:tc>
      </w:tr>
      <w:tr w:rsidR="00BD61E1" w14:paraId="0E0CA12F" w14:textId="77777777">
        <w:trPr>
          <w:trHeight w:val="300"/>
        </w:trPr>
        <w:tc>
          <w:tcPr>
            <w:tcW w:w="1774" w:type="dxa"/>
            <w:tcBorders>
              <w:top w:val="nil"/>
              <w:left w:val="nil"/>
              <w:bottom w:val="nil"/>
              <w:right w:val="nil"/>
            </w:tcBorders>
            <w:shd w:val="clear" w:color="auto" w:fill="auto"/>
            <w:noWrap/>
            <w:vAlign w:val="bottom"/>
            <w:hideMark/>
          </w:tcPr>
          <w:p w14:paraId="0E0CA12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12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2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2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2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2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2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2E" w14:textId="77777777" w:rsidR="00856C3B" w:rsidRPr="00EB2DC2" w:rsidRDefault="00340392" w:rsidP="00856C3B">
            <w:pPr>
              <w:rPr>
                <w:rFonts w:ascii="Times New Roman" w:eastAsia="Times New Roman" w:hAnsi="Times New Roman" w:cs="Times New Roman"/>
                <w:sz w:val="20"/>
              </w:rPr>
            </w:pPr>
          </w:p>
        </w:tc>
      </w:tr>
      <w:tr w:rsidR="00BD61E1" w14:paraId="0E0CA138" w14:textId="77777777">
        <w:trPr>
          <w:trHeight w:val="300"/>
        </w:trPr>
        <w:tc>
          <w:tcPr>
            <w:tcW w:w="1774" w:type="dxa"/>
            <w:tcBorders>
              <w:top w:val="nil"/>
              <w:left w:val="nil"/>
              <w:bottom w:val="nil"/>
              <w:right w:val="nil"/>
            </w:tcBorders>
            <w:shd w:val="clear" w:color="auto" w:fill="auto"/>
            <w:noWrap/>
            <w:vAlign w:val="bottom"/>
            <w:hideMark/>
          </w:tcPr>
          <w:p w14:paraId="0E0CA13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131"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3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3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34"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3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3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37" w14:textId="77777777" w:rsidR="00856C3B" w:rsidRPr="00EB2DC2" w:rsidRDefault="00340392" w:rsidP="00856C3B">
            <w:pPr>
              <w:rPr>
                <w:rFonts w:ascii="Times New Roman" w:eastAsia="Times New Roman" w:hAnsi="Times New Roman" w:cs="Times New Roman"/>
                <w:sz w:val="20"/>
              </w:rPr>
            </w:pPr>
          </w:p>
        </w:tc>
      </w:tr>
      <w:tr w:rsidR="00BD61E1" w14:paraId="0E0CA141" w14:textId="77777777">
        <w:trPr>
          <w:trHeight w:val="300"/>
        </w:trPr>
        <w:tc>
          <w:tcPr>
            <w:tcW w:w="1774" w:type="dxa"/>
            <w:tcBorders>
              <w:top w:val="nil"/>
              <w:left w:val="nil"/>
              <w:bottom w:val="nil"/>
              <w:right w:val="nil"/>
            </w:tcBorders>
            <w:shd w:val="clear" w:color="auto" w:fill="auto"/>
            <w:noWrap/>
            <w:vAlign w:val="bottom"/>
            <w:hideMark/>
          </w:tcPr>
          <w:p w14:paraId="0E0CA13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13A"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3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3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13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3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3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40" w14:textId="77777777" w:rsidR="00856C3B" w:rsidRPr="00EB2DC2" w:rsidRDefault="00340392" w:rsidP="00856C3B">
            <w:pPr>
              <w:rPr>
                <w:rFonts w:ascii="Times New Roman" w:eastAsia="Times New Roman" w:hAnsi="Times New Roman" w:cs="Times New Roman"/>
                <w:sz w:val="20"/>
              </w:rPr>
            </w:pPr>
          </w:p>
        </w:tc>
      </w:tr>
      <w:tr w:rsidR="00BD61E1" w14:paraId="0E0CA14A" w14:textId="77777777">
        <w:trPr>
          <w:trHeight w:val="300"/>
        </w:trPr>
        <w:tc>
          <w:tcPr>
            <w:tcW w:w="1774" w:type="dxa"/>
            <w:tcBorders>
              <w:top w:val="nil"/>
              <w:left w:val="nil"/>
              <w:bottom w:val="nil"/>
              <w:right w:val="nil"/>
            </w:tcBorders>
            <w:shd w:val="clear" w:color="auto" w:fill="auto"/>
            <w:noWrap/>
            <w:vAlign w:val="bottom"/>
            <w:hideMark/>
          </w:tcPr>
          <w:p w14:paraId="0E0CA14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143"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4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4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14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4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4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49" w14:textId="77777777" w:rsidR="00856C3B" w:rsidRPr="00EB2DC2" w:rsidRDefault="00340392" w:rsidP="00856C3B">
            <w:pPr>
              <w:rPr>
                <w:rFonts w:ascii="Times New Roman" w:eastAsia="Times New Roman" w:hAnsi="Times New Roman" w:cs="Times New Roman"/>
                <w:sz w:val="20"/>
              </w:rPr>
            </w:pPr>
          </w:p>
        </w:tc>
      </w:tr>
      <w:tr w:rsidR="00BD61E1" w14:paraId="0E0CA153" w14:textId="77777777">
        <w:trPr>
          <w:trHeight w:val="300"/>
        </w:trPr>
        <w:tc>
          <w:tcPr>
            <w:tcW w:w="1774" w:type="dxa"/>
            <w:tcBorders>
              <w:top w:val="nil"/>
              <w:left w:val="nil"/>
              <w:bottom w:val="nil"/>
              <w:right w:val="nil"/>
            </w:tcBorders>
            <w:shd w:val="clear" w:color="auto" w:fill="auto"/>
            <w:noWrap/>
            <w:vAlign w:val="bottom"/>
            <w:hideMark/>
          </w:tcPr>
          <w:p w14:paraId="0E0CA14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14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4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4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4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5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5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52" w14:textId="77777777" w:rsidR="00856C3B" w:rsidRPr="00EB2DC2" w:rsidRDefault="00340392" w:rsidP="00856C3B">
            <w:pPr>
              <w:rPr>
                <w:rFonts w:ascii="Times New Roman" w:eastAsia="Times New Roman" w:hAnsi="Times New Roman" w:cs="Times New Roman"/>
                <w:sz w:val="20"/>
              </w:rPr>
            </w:pPr>
          </w:p>
        </w:tc>
      </w:tr>
      <w:tr w:rsidR="00BD61E1" w14:paraId="0E0CA15C" w14:textId="77777777">
        <w:trPr>
          <w:trHeight w:val="300"/>
        </w:trPr>
        <w:tc>
          <w:tcPr>
            <w:tcW w:w="1774" w:type="dxa"/>
            <w:tcBorders>
              <w:top w:val="nil"/>
              <w:left w:val="nil"/>
              <w:bottom w:val="nil"/>
              <w:right w:val="nil"/>
            </w:tcBorders>
            <w:shd w:val="clear" w:color="auto" w:fill="auto"/>
            <w:noWrap/>
            <w:vAlign w:val="bottom"/>
            <w:hideMark/>
          </w:tcPr>
          <w:p w14:paraId="0E0CA15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15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5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5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5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5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5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5B" w14:textId="77777777" w:rsidR="00856C3B" w:rsidRPr="00EB2DC2" w:rsidRDefault="00340392" w:rsidP="00856C3B">
            <w:pPr>
              <w:rPr>
                <w:rFonts w:ascii="Times New Roman" w:eastAsia="Times New Roman" w:hAnsi="Times New Roman" w:cs="Times New Roman"/>
                <w:sz w:val="20"/>
              </w:rPr>
            </w:pPr>
          </w:p>
        </w:tc>
      </w:tr>
      <w:tr w:rsidR="00BD61E1" w14:paraId="0E0CA164" w14:textId="77777777">
        <w:trPr>
          <w:trHeight w:val="300"/>
        </w:trPr>
        <w:tc>
          <w:tcPr>
            <w:tcW w:w="3720" w:type="dxa"/>
            <w:gridSpan w:val="2"/>
            <w:tcBorders>
              <w:top w:val="nil"/>
              <w:left w:val="nil"/>
              <w:bottom w:val="nil"/>
              <w:right w:val="nil"/>
            </w:tcBorders>
            <w:shd w:val="clear" w:color="auto" w:fill="auto"/>
            <w:noWrap/>
            <w:vAlign w:val="bottom"/>
            <w:hideMark/>
          </w:tcPr>
          <w:p w14:paraId="0E0CA15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15E"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15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16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6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6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63" w14:textId="77777777" w:rsidR="00856C3B" w:rsidRPr="00EB2DC2" w:rsidRDefault="00340392" w:rsidP="00856C3B">
            <w:pPr>
              <w:rPr>
                <w:rFonts w:ascii="Times New Roman" w:eastAsia="Times New Roman" w:hAnsi="Times New Roman" w:cs="Times New Roman"/>
                <w:sz w:val="20"/>
              </w:rPr>
            </w:pPr>
          </w:p>
        </w:tc>
      </w:tr>
      <w:tr w:rsidR="00BD61E1" w14:paraId="0E0CA16D" w14:textId="77777777">
        <w:trPr>
          <w:trHeight w:val="300"/>
        </w:trPr>
        <w:tc>
          <w:tcPr>
            <w:tcW w:w="1774" w:type="dxa"/>
            <w:tcBorders>
              <w:top w:val="nil"/>
              <w:left w:val="nil"/>
              <w:bottom w:val="nil"/>
              <w:right w:val="nil"/>
            </w:tcBorders>
            <w:shd w:val="clear" w:color="auto" w:fill="auto"/>
            <w:noWrap/>
            <w:vAlign w:val="bottom"/>
            <w:hideMark/>
          </w:tcPr>
          <w:p w14:paraId="0E0CA165"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166"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16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68"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169"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16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6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6C" w14:textId="77777777" w:rsidR="00856C3B" w:rsidRPr="00EB2DC2" w:rsidRDefault="00340392" w:rsidP="00856C3B">
            <w:pPr>
              <w:rPr>
                <w:rFonts w:ascii="Times New Roman" w:eastAsia="Times New Roman" w:hAnsi="Times New Roman" w:cs="Times New Roman"/>
                <w:sz w:val="20"/>
              </w:rPr>
            </w:pPr>
          </w:p>
        </w:tc>
      </w:tr>
      <w:tr w:rsidR="00BD61E1" w14:paraId="0E0CA172" w14:textId="77777777">
        <w:trPr>
          <w:trHeight w:val="300"/>
        </w:trPr>
        <w:tc>
          <w:tcPr>
            <w:tcW w:w="1774" w:type="dxa"/>
            <w:tcBorders>
              <w:top w:val="nil"/>
              <w:left w:val="nil"/>
              <w:bottom w:val="nil"/>
              <w:right w:val="nil"/>
            </w:tcBorders>
            <w:shd w:val="clear" w:color="auto" w:fill="auto"/>
            <w:noWrap/>
            <w:vAlign w:val="bottom"/>
            <w:hideMark/>
          </w:tcPr>
          <w:p w14:paraId="0E0CA16E"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16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3 ως έχει   ΔΕΚΤΟ ΚΑΤΑ ΠΛΕΙΟΨΗΦΙΑ</w:t>
            </w:r>
          </w:p>
        </w:tc>
        <w:tc>
          <w:tcPr>
            <w:tcW w:w="84" w:type="dxa"/>
            <w:tcBorders>
              <w:top w:val="nil"/>
              <w:left w:val="nil"/>
              <w:bottom w:val="nil"/>
              <w:right w:val="nil"/>
            </w:tcBorders>
            <w:shd w:val="clear" w:color="auto" w:fill="auto"/>
            <w:noWrap/>
            <w:vAlign w:val="bottom"/>
            <w:hideMark/>
          </w:tcPr>
          <w:p w14:paraId="0E0CA170"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171" w14:textId="77777777" w:rsidR="00856C3B" w:rsidRPr="00EB2DC2" w:rsidRDefault="00340392" w:rsidP="00856C3B">
            <w:pPr>
              <w:rPr>
                <w:rFonts w:ascii="Times New Roman" w:eastAsia="Times New Roman" w:hAnsi="Times New Roman" w:cs="Times New Roman"/>
                <w:sz w:val="20"/>
              </w:rPr>
            </w:pPr>
          </w:p>
        </w:tc>
      </w:tr>
      <w:tr w:rsidR="00BD61E1" w14:paraId="0E0CA17B" w14:textId="77777777">
        <w:trPr>
          <w:trHeight w:val="300"/>
        </w:trPr>
        <w:tc>
          <w:tcPr>
            <w:tcW w:w="1774" w:type="dxa"/>
            <w:tcBorders>
              <w:top w:val="nil"/>
              <w:left w:val="nil"/>
              <w:bottom w:val="nil"/>
              <w:right w:val="nil"/>
            </w:tcBorders>
            <w:shd w:val="clear" w:color="auto" w:fill="auto"/>
            <w:noWrap/>
            <w:vAlign w:val="bottom"/>
            <w:hideMark/>
          </w:tcPr>
          <w:p w14:paraId="0E0CA17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17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7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7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7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7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7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7A" w14:textId="77777777" w:rsidR="00856C3B" w:rsidRPr="00EB2DC2" w:rsidRDefault="00340392" w:rsidP="00856C3B">
            <w:pPr>
              <w:rPr>
                <w:rFonts w:ascii="Times New Roman" w:eastAsia="Times New Roman" w:hAnsi="Times New Roman" w:cs="Times New Roman"/>
                <w:sz w:val="20"/>
              </w:rPr>
            </w:pPr>
          </w:p>
        </w:tc>
      </w:tr>
      <w:tr w:rsidR="00BD61E1" w14:paraId="0E0CA184" w14:textId="77777777">
        <w:trPr>
          <w:trHeight w:val="300"/>
        </w:trPr>
        <w:tc>
          <w:tcPr>
            <w:tcW w:w="1774" w:type="dxa"/>
            <w:tcBorders>
              <w:top w:val="nil"/>
              <w:left w:val="nil"/>
              <w:bottom w:val="nil"/>
              <w:right w:val="nil"/>
            </w:tcBorders>
            <w:shd w:val="clear" w:color="auto" w:fill="auto"/>
            <w:noWrap/>
            <w:vAlign w:val="bottom"/>
            <w:hideMark/>
          </w:tcPr>
          <w:p w14:paraId="0E0CA17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17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7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7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8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8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8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83" w14:textId="77777777" w:rsidR="00856C3B" w:rsidRPr="00EB2DC2" w:rsidRDefault="00340392" w:rsidP="00856C3B">
            <w:pPr>
              <w:rPr>
                <w:rFonts w:ascii="Times New Roman" w:eastAsia="Times New Roman" w:hAnsi="Times New Roman" w:cs="Times New Roman"/>
                <w:sz w:val="20"/>
              </w:rPr>
            </w:pPr>
          </w:p>
        </w:tc>
      </w:tr>
      <w:tr w:rsidR="00BD61E1" w14:paraId="0E0CA18D" w14:textId="77777777">
        <w:trPr>
          <w:trHeight w:val="300"/>
        </w:trPr>
        <w:tc>
          <w:tcPr>
            <w:tcW w:w="1774" w:type="dxa"/>
            <w:tcBorders>
              <w:top w:val="nil"/>
              <w:left w:val="nil"/>
              <w:bottom w:val="nil"/>
              <w:right w:val="nil"/>
            </w:tcBorders>
            <w:shd w:val="clear" w:color="auto" w:fill="auto"/>
            <w:noWrap/>
            <w:vAlign w:val="bottom"/>
            <w:hideMark/>
          </w:tcPr>
          <w:p w14:paraId="0E0CA18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18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8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8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8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8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8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8C" w14:textId="77777777" w:rsidR="00856C3B" w:rsidRPr="00EB2DC2" w:rsidRDefault="00340392" w:rsidP="00856C3B">
            <w:pPr>
              <w:rPr>
                <w:rFonts w:ascii="Times New Roman" w:eastAsia="Times New Roman" w:hAnsi="Times New Roman" w:cs="Times New Roman"/>
                <w:sz w:val="20"/>
              </w:rPr>
            </w:pPr>
          </w:p>
        </w:tc>
      </w:tr>
      <w:tr w:rsidR="00BD61E1" w14:paraId="0E0CA196" w14:textId="77777777">
        <w:trPr>
          <w:trHeight w:val="300"/>
        </w:trPr>
        <w:tc>
          <w:tcPr>
            <w:tcW w:w="1774" w:type="dxa"/>
            <w:tcBorders>
              <w:top w:val="nil"/>
              <w:left w:val="nil"/>
              <w:bottom w:val="nil"/>
              <w:right w:val="nil"/>
            </w:tcBorders>
            <w:shd w:val="clear" w:color="auto" w:fill="auto"/>
            <w:noWrap/>
            <w:vAlign w:val="bottom"/>
            <w:hideMark/>
          </w:tcPr>
          <w:p w14:paraId="0E0CA18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18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9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9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19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9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9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95" w14:textId="77777777" w:rsidR="00856C3B" w:rsidRPr="00EB2DC2" w:rsidRDefault="00340392" w:rsidP="00856C3B">
            <w:pPr>
              <w:rPr>
                <w:rFonts w:ascii="Times New Roman" w:eastAsia="Times New Roman" w:hAnsi="Times New Roman" w:cs="Times New Roman"/>
                <w:sz w:val="20"/>
              </w:rPr>
            </w:pPr>
          </w:p>
        </w:tc>
      </w:tr>
      <w:tr w:rsidR="00BD61E1" w14:paraId="0E0CA19F" w14:textId="77777777">
        <w:trPr>
          <w:trHeight w:val="300"/>
        </w:trPr>
        <w:tc>
          <w:tcPr>
            <w:tcW w:w="1774" w:type="dxa"/>
            <w:tcBorders>
              <w:top w:val="nil"/>
              <w:left w:val="nil"/>
              <w:bottom w:val="nil"/>
              <w:right w:val="nil"/>
            </w:tcBorders>
            <w:shd w:val="clear" w:color="auto" w:fill="auto"/>
            <w:noWrap/>
            <w:vAlign w:val="bottom"/>
            <w:hideMark/>
          </w:tcPr>
          <w:p w14:paraId="0E0CA19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19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9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9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19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9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9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9E" w14:textId="77777777" w:rsidR="00856C3B" w:rsidRPr="00EB2DC2" w:rsidRDefault="00340392" w:rsidP="00856C3B">
            <w:pPr>
              <w:rPr>
                <w:rFonts w:ascii="Times New Roman" w:eastAsia="Times New Roman" w:hAnsi="Times New Roman" w:cs="Times New Roman"/>
                <w:sz w:val="20"/>
              </w:rPr>
            </w:pPr>
          </w:p>
        </w:tc>
      </w:tr>
      <w:tr w:rsidR="00BD61E1" w14:paraId="0E0CA1A8" w14:textId="77777777">
        <w:trPr>
          <w:trHeight w:val="300"/>
        </w:trPr>
        <w:tc>
          <w:tcPr>
            <w:tcW w:w="1774" w:type="dxa"/>
            <w:tcBorders>
              <w:top w:val="nil"/>
              <w:left w:val="nil"/>
              <w:bottom w:val="nil"/>
              <w:right w:val="nil"/>
            </w:tcBorders>
            <w:shd w:val="clear" w:color="auto" w:fill="auto"/>
            <w:noWrap/>
            <w:vAlign w:val="bottom"/>
            <w:hideMark/>
          </w:tcPr>
          <w:p w14:paraId="0E0CA1A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1A1"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A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A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A4"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A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A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A7" w14:textId="77777777" w:rsidR="00856C3B" w:rsidRPr="00EB2DC2" w:rsidRDefault="00340392" w:rsidP="00856C3B">
            <w:pPr>
              <w:rPr>
                <w:rFonts w:ascii="Times New Roman" w:eastAsia="Times New Roman" w:hAnsi="Times New Roman" w:cs="Times New Roman"/>
                <w:sz w:val="20"/>
              </w:rPr>
            </w:pPr>
          </w:p>
        </w:tc>
      </w:tr>
      <w:tr w:rsidR="00BD61E1" w14:paraId="0E0CA1B1" w14:textId="77777777">
        <w:trPr>
          <w:trHeight w:val="300"/>
        </w:trPr>
        <w:tc>
          <w:tcPr>
            <w:tcW w:w="1774" w:type="dxa"/>
            <w:tcBorders>
              <w:top w:val="nil"/>
              <w:left w:val="nil"/>
              <w:bottom w:val="nil"/>
              <w:right w:val="nil"/>
            </w:tcBorders>
            <w:shd w:val="clear" w:color="auto" w:fill="auto"/>
            <w:noWrap/>
            <w:vAlign w:val="bottom"/>
            <w:hideMark/>
          </w:tcPr>
          <w:p w14:paraId="0E0CA1A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1AA"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A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A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A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A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A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B0" w14:textId="77777777" w:rsidR="00856C3B" w:rsidRPr="00EB2DC2" w:rsidRDefault="00340392" w:rsidP="00856C3B">
            <w:pPr>
              <w:rPr>
                <w:rFonts w:ascii="Times New Roman" w:eastAsia="Times New Roman" w:hAnsi="Times New Roman" w:cs="Times New Roman"/>
                <w:sz w:val="20"/>
              </w:rPr>
            </w:pPr>
          </w:p>
        </w:tc>
      </w:tr>
      <w:tr w:rsidR="00BD61E1" w14:paraId="0E0CA1B9" w14:textId="77777777">
        <w:trPr>
          <w:trHeight w:val="300"/>
        </w:trPr>
        <w:tc>
          <w:tcPr>
            <w:tcW w:w="3720" w:type="dxa"/>
            <w:gridSpan w:val="2"/>
            <w:tcBorders>
              <w:top w:val="nil"/>
              <w:left w:val="nil"/>
              <w:bottom w:val="nil"/>
              <w:right w:val="nil"/>
            </w:tcBorders>
            <w:shd w:val="clear" w:color="auto" w:fill="auto"/>
            <w:noWrap/>
            <w:vAlign w:val="bottom"/>
            <w:hideMark/>
          </w:tcPr>
          <w:p w14:paraId="0E0CA1B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1B3"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1B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1B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B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B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B8" w14:textId="77777777" w:rsidR="00856C3B" w:rsidRPr="00EB2DC2" w:rsidRDefault="00340392" w:rsidP="00856C3B">
            <w:pPr>
              <w:rPr>
                <w:rFonts w:ascii="Times New Roman" w:eastAsia="Times New Roman" w:hAnsi="Times New Roman" w:cs="Times New Roman"/>
                <w:sz w:val="20"/>
              </w:rPr>
            </w:pPr>
          </w:p>
        </w:tc>
      </w:tr>
      <w:tr w:rsidR="00BD61E1" w14:paraId="0E0CA1C2" w14:textId="77777777">
        <w:trPr>
          <w:trHeight w:val="300"/>
        </w:trPr>
        <w:tc>
          <w:tcPr>
            <w:tcW w:w="1774" w:type="dxa"/>
            <w:tcBorders>
              <w:top w:val="nil"/>
              <w:left w:val="nil"/>
              <w:bottom w:val="nil"/>
              <w:right w:val="nil"/>
            </w:tcBorders>
            <w:shd w:val="clear" w:color="auto" w:fill="auto"/>
            <w:noWrap/>
            <w:vAlign w:val="bottom"/>
            <w:hideMark/>
          </w:tcPr>
          <w:p w14:paraId="0E0CA1BA"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1BB"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1B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BD"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1BE"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1B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C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C1" w14:textId="77777777" w:rsidR="00856C3B" w:rsidRPr="00EB2DC2" w:rsidRDefault="00340392" w:rsidP="00856C3B">
            <w:pPr>
              <w:rPr>
                <w:rFonts w:ascii="Times New Roman" w:eastAsia="Times New Roman" w:hAnsi="Times New Roman" w:cs="Times New Roman"/>
                <w:sz w:val="20"/>
              </w:rPr>
            </w:pPr>
          </w:p>
        </w:tc>
      </w:tr>
      <w:tr w:rsidR="00BD61E1" w14:paraId="0E0CA1C7" w14:textId="77777777">
        <w:trPr>
          <w:trHeight w:val="300"/>
        </w:trPr>
        <w:tc>
          <w:tcPr>
            <w:tcW w:w="1774" w:type="dxa"/>
            <w:tcBorders>
              <w:top w:val="nil"/>
              <w:left w:val="nil"/>
              <w:bottom w:val="nil"/>
              <w:right w:val="nil"/>
            </w:tcBorders>
            <w:shd w:val="clear" w:color="auto" w:fill="auto"/>
            <w:noWrap/>
            <w:vAlign w:val="bottom"/>
            <w:hideMark/>
          </w:tcPr>
          <w:p w14:paraId="0E0CA1C3"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1C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4 ως έχει   ΔΕΚΤΟ ΚΑΤΑ ΠΛΕΙΟΨΗΦΙΑ</w:t>
            </w:r>
          </w:p>
        </w:tc>
        <w:tc>
          <w:tcPr>
            <w:tcW w:w="84" w:type="dxa"/>
            <w:tcBorders>
              <w:top w:val="nil"/>
              <w:left w:val="nil"/>
              <w:bottom w:val="nil"/>
              <w:right w:val="nil"/>
            </w:tcBorders>
            <w:shd w:val="clear" w:color="auto" w:fill="auto"/>
            <w:noWrap/>
            <w:vAlign w:val="bottom"/>
            <w:hideMark/>
          </w:tcPr>
          <w:p w14:paraId="0E0CA1C5"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1C6" w14:textId="77777777" w:rsidR="00856C3B" w:rsidRPr="00EB2DC2" w:rsidRDefault="00340392" w:rsidP="00856C3B">
            <w:pPr>
              <w:rPr>
                <w:rFonts w:ascii="Times New Roman" w:eastAsia="Times New Roman" w:hAnsi="Times New Roman" w:cs="Times New Roman"/>
                <w:sz w:val="20"/>
              </w:rPr>
            </w:pPr>
          </w:p>
        </w:tc>
      </w:tr>
      <w:tr w:rsidR="00BD61E1" w14:paraId="0E0CA1D0" w14:textId="77777777">
        <w:trPr>
          <w:trHeight w:val="300"/>
        </w:trPr>
        <w:tc>
          <w:tcPr>
            <w:tcW w:w="1774" w:type="dxa"/>
            <w:tcBorders>
              <w:top w:val="nil"/>
              <w:left w:val="nil"/>
              <w:bottom w:val="nil"/>
              <w:right w:val="nil"/>
            </w:tcBorders>
            <w:shd w:val="clear" w:color="auto" w:fill="auto"/>
            <w:noWrap/>
            <w:vAlign w:val="bottom"/>
            <w:hideMark/>
          </w:tcPr>
          <w:p w14:paraId="0E0CA1C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1C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C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C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C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C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C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CF" w14:textId="77777777" w:rsidR="00856C3B" w:rsidRPr="00EB2DC2" w:rsidRDefault="00340392" w:rsidP="00856C3B">
            <w:pPr>
              <w:rPr>
                <w:rFonts w:ascii="Times New Roman" w:eastAsia="Times New Roman" w:hAnsi="Times New Roman" w:cs="Times New Roman"/>
                <w:sz w:val="20"/>
              </w:rPr>
            </w:pPr>
          </w:p>
        </w:tc>
      </w:tr>
      <w:tr w:rsidR="00BD61E1" w14:paraId="0E0CA1D9" w14:textId="77777777">
        <w:trPr>
          <w:trHeight w:val="300"/>
        </w:trPr>
        <w:tc>
          <w:tcPr>
            <w:tcW w:w="1774" w:type="dxa"/>
            <w:tcBorders>
              <w:top w:val="nil"/>
              <w:left w:val="nil"/>
              <w:bottom w:val="nil"/>
              <w:right w:val="nil"/>
            </w:tcBorders>
            <w:shd w:val="clear" w:color="auto" w:fill="auto"/>
            <w:noWrap/>
            <w:vAlign w:val="bottom"/>
            <w:hideMark/>
          </w:tcPr>
          <w:p w14:paraId="0E0CA1D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1D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D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D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D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D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D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D8" w14:textId="77777777" w:rsidR="00856C3B" w:rsidRPr="00EB2DC2" w:rsidRDefault="00340392" w:rsidP="00856C3B">
            <w:pPr>
              <w:rPr>
                <w:rFonts w:ascii="Times New Roman" w:eastAsia="Times New Roman" w:hAnsi="Times New Roman" w:cs="Times New Roman"/>
                <w:sz w:val="20"/>
              </w:rPr>
            </w:pPr>
          </w:p>
        </w:tc>
      </w:tr>
      <w:tr w:rsidR="00BD61E1" w14:paraId="0E0CA1E2" w14:textId="77777777">
        <w:trPr>
          <w:trHeight w:val="300"/>
        </w:trPr>
        <w:tc>
          <w:tcPr>
            <w:tcW w:w="1774" w:type="dxa"/>
            <w:tcBorders>
              <w:top w:val="nil"/>
              <w:left w:val="nil"/>
              <w:bottom w:val="nil"/>
              <w:right w:val="nil"/>
            </w:tcBorders>
            <w:shd w:val="clear" w:color="auto" w:fill="auto"/>
            <w:noWrap/>
            <w:vAlign w:val="bottom"/>
            <w:hideMark/>
          </w:tcPr>
          <w:p w14:paraId="0E0CA1D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1D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D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D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D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D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E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E1" w14:textId="77777777" w:rsidR="00856C3B" w:rsidRPr="00EB2DC2" w:rsidRDefault="00340392" w:rsidP="00856C3B">
            <w:pPr>
              <w:rPr>
                <w:rFonts w:ascii="Times New Roman" w:eastAsia="Times New Roman" w:hAnsi="Times New Roman" w:cs="Times New Roman"/>
                <w:sz w:val="20"/>
              </w:rPr>
            </w:pPr>
          </w:p>
        </w:tc>
      </w:tr>
      <w:tr w:rsidR="00BD61E1" w14:paraId="0E0CA1EB" w14:textId="77777777">
        <w:trPr>
          <w:trHeight w:val="300"/>
        </w:trPr>
        <w:tc>
          <w:tcPr>
            <w:tcW w:w="1774" w:type="dxa"/>
            <w:tcBorders>
              <w:top w:val="nil"/>
              <w:left w:val="nil"/>
              <w:bottom w:val="nil"/>
              <w:right w:val="nil"/>
            </w:tcBorders>
            <w:shd w:val="clear" w:color="auto" w:fill="auto"/>
            <w:noWrap/>
            <w:vAlign w:val="bottom"/>
            <w:hideMark/>
          </w:tcPr>
          <w:p w14:paraId="0E0CA1E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1E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E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E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1E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E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E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EA" w14:textId="77777777" w:rsidR="00856C3B" w:rsidRPr="00EB2DC2" w:rsidRDefault="00340392" w:rsidP="00856C3B">
            <w:pPr>
              <w:rPr>
                <w:rFonts w:ascii="Times New Roman" w:eastAsia="Times New Roman" w:hAnsi="Times New Roman" w:cs="Times New Roman"/>
                <w:sz w:val="20"/>
              </w:rPr>
            </w:pPr>
          </w:p>
        </w:tc>
      </w:tr>
      <w:tr w:rsidR="00BD61E1" w14:paraId="0E0CA1F4" w14:textId="77777777">
        <w:trPr>
          <w:trHeight w:val="300"/>
        </w:trPr>
        <w:tc>
          <w:tcPr>
            <w:tcW w:w="1774" w:type="dxa"/>
            <w:tcBorders>
              <w:top w:val="nil"/>
              <w:left w:val="nil"/>
              <w:bottom w:val="nil"/>
              <w:right w:val="nil"/>
            </w:tcBorders>
            <w:shd w:val="clear" w:color="auto" w:fill="auto"/>
            <w:noWrap/>
            <w:vAlign w:val="bottom"/>
            <w:hideMark/>
          </w:tcPr>
          <w:p w14:paraId="0E0CA1E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1E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E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E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1F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F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F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F3" w14:textId="77777777" w:rsidR="00856C3B" w:rsidRPr="00EB2DC2" w:rsidRDefault="00340392" w:rsidP="00856C3B">
            <w:pPr>
              <w:rPr>
                <w:rFonts w:ascii="Times New Roman" w:eastAsia="Times New Roman" w:hAnsi="Times New Roman" w:cs="Times New Roman"/>
                <w:sz w:val="20"/>
              </w:rPr>
            </w:pPr>
          </w:p>
        </w:tc>
      </w:tr>
      <w:tr w:rsidR="00BD61E1" w14:paraId="0E0CA1FD" w14:textId="77777777">
        <w:trPr>
          <w:trHeight w:val="300"/>
        </w:trPr>
        <w:tc>
          <w:tcPr>
            <w:tcW w:w="1774" w:type="dxa"/>
            <w:tcBorders>
              <w:top w:val="nil"/>
              <w:left w:val="nil"/>
              <w:bottom w:val="nil"/>
              <w:right w:val="nil"/>
            </w:tcBorders>
            <w:shd w:val="clear" w:color="auto" w:fill="auto"/>
            <w:noWrap/>
            <w:vAlign w:val="bottom"/>
            <w:hideMark/>
          </w:tcPr>
          <w:p w14:paraId="0E0CA1F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1F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1F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1F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1F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1F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F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1FC" w14:textId="77777777" w:rsidR="00856C3B" w:rsidRPr="00EB2DC2" w:rsidRDefault="00340392" w:rsidP="00856C3B">
            <w:pPr>
              <w:rPr>
                <w:rFonts w:ascii="Times New Roman" w:eastAsia="Times New Roman" w:hAnsi="Times New Roman" w:cs="Times New Roman"/>
                <w:sz w:val="20"/>
              </w:rPr>
            </w:pPr>
          </w:p>
        </w:tc>
      </w:tr>
      <w:tr w:rsidR="00BD61E1" w14:paraId="0E0CA206" w14:textId="77777777">
        <w:trPr>
          <w:trHeight w:val="300"/>
        </w:trPr>
        <w:tc>
          <w:tcPr>
            <w:tcW w:w="1774" w:type="dxa"/>
            <w:tcBorders>
              <w:top w:val="nil"/>
              <w:left w:val="nil"/>
              <w:bottom w:val="nil"/>
              <w:right w:val="nil"/>
            </w:tcBorders>
            <w:shd w:val="clear" w:color="auto" w:fill="auto"/>
            <w:noWrap/>
            <w:vAlign w:val="bottom"/>
            <w:hideMark/>
          </w:tcPr>
          <w:p w14:paraId="0E0CA1F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1F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0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0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0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0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0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05" w14:textId="77777777" w:rsidR="00856C3B" w:rsidRPr="00EB2DC2" w:rsidRDefault="00340392" w:rsidP="00856C3B">
            <w:pPr>
              <w:rPr>
                <w:rFonts w:ascii="Times New Roman" w:eastAsia="Times New Roman" w:hAnsi="Times New Roman" w:cs="Times New Roman"/>
                <w:sz w:val="20"/>
              </w:rPr>
            </w:pPr>
          </w:p>
        </w:tc>
      </w:tr>
      <w:tr w:rsidR="00BD61E1" w14:paraId="0E0CA20E" w14:textId="77777777">
        <w:trPr>
          <w:trHeight w:val="300"/>
        </w:trPr>
        <w:tc>
          <w:tcPr>
            <w:tcW w:w="3720" w:type="dxa"/>
            <w:gridSpan w:val="2"/>
            <w:tcBorders>
              <w:top w:val="nil"/>
              <w:left w:val="nil"/>
              <w:bottom w:val="nil"/>
              <w:right w:val="nil"/>
            </w:tcBorders>
            <w:shd w:val="clear" w:color="auto" w:fill="auto"/>
            <w:noWrap/>
            <w:vAlign w:val="bottom"/>
            <w:hideMark/>
          </w:tcPr>
          <w:p w14:paraId="0E0CA20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208"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20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20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0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0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0D" w14:textId="77777777" w:rsidR="00856C3B" w:rsidRPr="00EB2DC2" w:rsidRDefault="00340392" w:rsidP="00856C3B">
            <w:pPr>
              <w:rPr>
                <w:rFonts w:ascii="Times New Roman" w:eastAsia="Times New Roman" w:hAnsi="Times New Roman" w:cs="Times New Roman"/>
                <w:sz w:val="20"/>
              </w:rPr>
            </w:pPr>
          </w:p>
        </w:tc>
      </w:tr>
      <w:tr w:rsidR="00BD61E1" w14:paraId="0E0CA217" w14:textId="77777777">
        <w:trPr>
          <w:trHeight w:val="300"/>
        </w:trPr>
        <w:tc>
          <w:tcPr>
            <w:tcW w:w="1774" w:type="dxa"/>
            <w:tcBorders>
              <w:top w:val="nil"/>
              <w:left w:val="nil"/>
              <w:bottom w:val="nil"/>
              <w:right w:val="nil"/>
            </w:tcBorders>
            <w:shd w:val="clear" w:color="auto" w:fill="auto"/>
            <w:noWrap/>
            <w:vAlign w:val="bottom"/>
            <w:hideMark/>
          </w:tcPr>
          <w:p w14:paraId="0E0CA20F"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210"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21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12"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213"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21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1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16" w14:textId="77777777" w:rsidR="00856C3B" w:rsidRPr="00EB2DC2" w:rsidRDefault="00340392" w:rsidP="00856C3B">
            <w:pPr>
              <w:rPr>
                <w:rFonts w:ascii="Times New Roman" w:eastAsia="Times New Roman" w:hAnsi="Times New Roman" w:cs="Times New Roman"/>
                <w:sz w:val="20"/>
              </w:rPr>
            </w:pPr>
          </w:p>
        </w:tc>
      </w:tr>
      <w:tr w:rsidR="00BD61E1" w14:paraId="0E0CA21C" w14:textId="77777777">
        <w:trPr>
          <w:trHeight w:val="300"/>
        </w:trPr>
        <w:tc>
          <w:tcPr>
            <w:tcW w:w="1774" w:type="dxa"/>
            <w:tcBorders>
              <w:top w:val="nil"/>
              <w:left w:val="nil"/>
              <w:bottom w:val="nil"/>
              <w:right w:val="nil"/>
            </w:tcBorders>
            <w:shd w:val="clear" w:color="auto" w:fill="auto"/>
            <w:noWrap/>
            <w:vAlign w:val="bottom"/>
            <w:hideMark/>
          </w:tcPr>
          <w:p w14:paraId="0E0CA218"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21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5 ως έχει   ΔΕΚΤΟ ΚΑΤΑ ΠΛΕΙΟΨΗΦΙΑ</w:t>
            </w:r>
          </w:p>
        </w:tc>
        <w:tc>
          <w:tcPr>
            <w:tcW w:w="84" w:type="dxa"/>
            <w:tcBorders>
              <w:top w:val="nil"/>
              <w:left w:val="nil"/>
              <w:bottom w:val="nil"/>
              <w:right w:val="nil"/>
            </w:tcBorders>
            <w:shd w:val="clear" w:color="auto" w:fill="auto"/>
            <w:noWrap/>
            <w:vAlign w:val="bottom"/>
            <w:hideMark/>
          </w:tcPr>
          <w:p w14:paraId="0E0CA21A"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21B" w14:textId="77777777" w:rsidR="00856C3B" w:rsidRPr="00EB2DC2" w:rsidRDefault="00340392" w:rsidP="00856C3B">
            <w:pPr>
              <w:rPr>
                <w:rFonts w:ascii="Times New Roman" w:eastAsia="Times New Roman" w:hAnsi="Times New Roman" w:cs="Times New Roman"/>
                <w:sz w:val="20"/>
              </w:rPr>
            </w:pPr>
          </w:p>
        </w:tc>
      </w:tr>
      <w:tr w:rsidR="00BD61E1" w14:paraId="0E0CA225" w14:textId="77777777">
        <w:trPr>
          <w:trHeight w:val="300"/>
        </w:trPr>
        <w:tc>
          <w:tcPr>
            <w:tcW w:w="1774" w:type="dxa"/>
            <w:tcBorders>
              <w:top w:val="nil"/>
              <w:left w:val="nil"/>
              <w:bottom w:val="nil"/>
              <w:right w:val="nil"/>
            </w:tcBorders>
            <w:shd w:val="clear" w:color="auto" w:fill="auto"/>
            <w:noWrap/>
            <w:vAlign w:val="bottom"/>
            <w:hideMark/>
          </w:tcPr>
          <w:p w14:paraId="0E0CA21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21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1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2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2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2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2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24" w14:textId="77777777" w:rsidR="00856C3B" w:rsidRPr="00EB2DC2" w:rsidRDefault="00340392" w:rsidP="00856C3B">
            <w:pPr>
              <w:rPr>
                <w:rFonts w:ascii="Times New Roman" w:eastAsia="Times New Roman" w:hAnsi="Times New Roman" w:cs="Times New Roman"/>
                <w:sz w:val="20"/>
              </w:rPr>
            </w:pPr>
          </w:p>
        </w:tc>
      </w:tr>
      <w:tr w:rsidR="00BD61E1" w14:paraId="0E0CA22E" w14:textId="77777777">
        <w:trPr>
          <w:trHeight w:val="300"/>
        </w:trPr>
        <w:tc>
          <w:tcPr>
            <w:tcW w:w="1774" w:type="dxa"/>
            <w:tcBorders>
              <w:top w:val="nil"/>
              <w:left w:val="nil"/>
              <w:bottom w:val="nil"/>
              <w:right w:val="nil"/>
            </w:tcBorders>
            <w:shd w:val="clear" w:color="auto" w:fill="auto"/>
            <w:noWrap/>
            <w:vAlign w:val="bottom"/>
            <w:hideMark/>
          </w:tcPr>
          <w:p w14:paraId="0E0CA22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22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2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2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2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2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2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2D" w14:textId="77777777" w:rsidR="00856C3B" w:rsidRPr="00EB2DC2" w:rsidRDefault="00340392" w:rsidP="00856C3B">
            <w:pPr>
              <w:rPr>
                <w:rFonts w:ascii="Times New Roman" w:eastAsia="Times New Roman" w:hAnsi="Times New Roman" w:cs="Times New Roman"/>
                <w:sz w:val="20"/>
              </w:rPr>
            </w:pPr>
          </w:p>
        </w:tc>
      </w:tr>
      <w:tr w:rsidR="00BD61E1" w14:paraId="0E0CA237" w14:textId="77777777">
        <w:trPr>
          <w:trHeight w:val="300"/>
        </w:trPr>
        <w:tc>
          <w:tcPr>
            <w:tcW w:w="1774" w:type="dxa"/>
            <w:tcBorders>
              <w:top w:val="nil"/>
              <w:left w:val="nil"/>
              <w:bottom w:val="nil"/>
              <w:right w:val="nil"/>
            </w:tcBorders>
            <w:shd w:val="clear" w:color="auto" w:fill="auto"/>
            <w:noWrap/>
            <w:vAlign w:val="bottom"/>
            <w:hideMark/>
          </w:tcPr>
          <w:p w14:paraId="0E0CA22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23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3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3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3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3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3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36" w14:textId="77777777" w:rsidR="00856C3B" w:rsidRPr="00EB2DC2" w:rsidRDefault="00340392" w:rsidP="00856C3B">
            <w:pPr>
              <w:rPr>
                <w:rFonts w:ascii="Times New Roman" w:eastAsia="Times New Roman" w:hAnsi="Times New Roman" w:cs="Times New Roman"/>
                <w:sz w:val="20"/>
              </w:rPr>
            </w:pPr>
          </w:p>
        </w:tc>
      </w:tr>
      <w:tr w:rsidR="00BD61E1" w14:paraId="0E0CA240" w14:textId="77777777">
        <w:trPr>
          <w:trHeight w:val="300"/>
        </w:trPr>
        <w:tc>
          <w:tcPr>
            <w:tcW w:w="1774" w:type="dxa"/>
            <w:tcBorders>
              <w:top w:val="nil"/>
              <w:left w:val="nil"/>
              <w:bottom w:val="nil"/>
              <w:right w:val="nil"/>
            </w:tcBorders>
            <w:shd w:val="clear" w:color="auto" w:fill="auto"/>
            <w:noWrap/>
            <w:vAlign w:val="bottom"/>
            <w:hideMark/>
          </w:tcPr>
          <w:p w14:paraId="0E0CA23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23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3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3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23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3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3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3F" w14:textId="77777777" w:rsidR="00856C3B" w:rsidRPr="00EB2DC2" w:rsidRDefault="00340392" w:rsidP="00856C3B">
            <w:pPr>
              <w:rPr>
                <w:rFonts w:ascii="Times New Roman" w:eastAsia="Times New Roman" w:hAnsi="Times New Roman" w:cs="Times New Roman"/>
                <w:sz w:val="20"/>
              </w:rPr>
            </w:pPr>
          </w:p>
        </w:tc>
      </w:tr>
      <w:tr w:rsidR="00BD61E1" w14:paraId="0E0CA249" w14:textId="77777777">
        <w:trPr>
          <w:trHeight w:val="300"/>
        </w:trPr>
        <w:tc>
          <w:tcPr>
            <w:tcW w:w="1774" w:type="dxa"/>
            <w:tcBorders>
              <w:top w:val="nil"/>
              <w:left w:val="nil"/>
              <w:bottom w:val="nil"/>
              <w:right w:val="nil"/>
            </w:tcBorders>
            <w:shd w:val="clear" w:color="auto" w:fill="auto"/>
            <w:noWrap/>
            <w:vAlign w:val="bottom"/>
            <w:hideMark/>
          </w:tcPr>
          <w:p w14:paraId="0E0CA24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24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4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4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24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4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4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48" w14:textId="77777777" w:rsidR="00856C3B" w:rsidRPr="00EB2DC2" w:rsidRDefault="00340392" w:rsidP="00856C3B">
            <w:pPr>
              <w:rPr>
                <w:rFonts w:ascii="Times New Roman" w:eastAsia="Times New Roman" w:hAnsi="Times New Roman" w:cs="Times New Roman"/>
                <w:sz w:val="20"/>
              </w:rPr>
            </w:pPr>
          </w:p>
        </w:tc>
      </w:tr>
      <w:tr w:rsidR="00BD61E1" w14:paraId="0E0CA252" w14:textId="77777777">
        <w:trPr>
          <w:trHeight w:val="300"/>
        </w:trPr>
        <w:tc>
          <w:tcPr>
            <w:tcW w:w="1774" w:type="dxa"/>
            <w:tcBorders>
              <w:top w:val="nil"/>
              <w:left w:val="nil"/>
              <w:bottom w:val="nil"/>
              <w:right w:val="nil"/>
            </w:tcBorders>
            <w:shd w:val="clear" w:color="auto" w:fill="auto"/>
            <w:noWrap/>
            <w:vAlign w:val="bottom"/>
            <w:hideMark/>
          </w:tcPr>
          <w:p w14:paraId="0E0CA24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24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4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4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4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4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5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51" w14:textId="77777777" w:rsidR="00856C3B" w:rsidRPr="00EB2DC2" w:rsidRDefault="00340392" w:rsidP="00856C3B">
            <w:pPr>
              <w:rPr>
                <w:rFonts w:ascii="Times New Roman" w:eastAsia="Times New Roman" w:hAnsi="Times New Roman" w:cs="Times New Roman"/>
                <w:sz w:val="20"/>
              </w:rPr>
            </w:pPr>
          </w:p>
        </w:tc>
      </w:tr>
      <w:tr w:rsidR="00BD61E1" w14:paraId="0E0CA25B" w14:textId="77777777">
        <w:trPr>
          <w:trHeight w:val="300"/>
        </w:trPr>
        <w:tc>
          <w:tcPr>
            <w:tcW w:w="1774" w:type="dxa"/>
            <w:tcBorders>
              <w:top w:val="nil"/>
              <w:left w:val="nil"/>
              <w:bottom w:val="nil"/>
              <w:right w:val="nil"/>
            </w:tcBorders>
            <w:shd w:val="clear" w:color="auto" w:fill="auto"/>
            <w:noWrap/>
            <w:vAlign w:val="bottom"/>
            <w:hideMark/>
          </w:tcPr>
          <w:p w14:paraId="0E0CA25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25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5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5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5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5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5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5A" w14:textId="77777777" w:rsidR="00856C3B" w:rsidRPr="00EB2DC2" w:rsidRDefault="00340392" w:rsidP="00856C3B">
            <w:pPr>
              <w:rPr>
                <w:rFonts w:ascii="Times New Roman" w:eastAsia="Times New Roman" w:hAnsi="Times New Roman" w:cs="Times New Roman"/>
                <w:sz w:val="20"/>
              </w:rPr>
            </w:pPr>
          </w:p>
        </w:tc>
      </w:tr>
      <w:tr w:rsidR="00BD61E1" w14:paraId="0E0CA263" w14:textId="77777777">
        <w:trPr>
          <w:trHeight w:val="300"/>
        </w:trPr>
        <w:tc>
          <w:tcPr>
            <w:tcW w:w="3720" w:type="dxa"/>
            <w:gridSpan w:val="2"/>
            <w:tcBorders>
              <w:top w:val="nil"/>
              <w:left w:val="nil"/>
              <w:bottom w:val="nil"/>
              <w:right w:val="nil"/>
            </w:tcBorders>
            <w:shd w:val="clear" w:color="auto" w:fill="auto"/>
            <w:noWrap/>
            <w:vAlign w:val="bottom"/>
            <w:hideMark/>
          </w:tcPr>
          <w:p w14:paraId="0E0CA25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lastRenderedPageBreak/>
              <w:t xml:space="preserve">ΕΝ. </w:t>
            </w:r>
            <w:r w:rsidRPr="00EB2DC2">
              <w:rPr>
                <w:rFonts w:ascii="Calibri" w:eastAsia="Times New Roman" w:hAnsi="Calibri" w:cs="Calibri"/>
                <w:color w:val="000000"/>
                <w:szCs w:val="24"/>
              </w:rPr>
              <w:t>ΚΕΝΤΡΩΩΝ:</w:t>
            </w:r>
          </w:p>
        </w:tc>
        <w:tc>
          <w:tcPr>
            <w:tcW w:w="2713" w:type="dxa"/>
            <w:tcBorders>
              <w:top w:val="nil"/>
              <w:left w:val="nil"/>
              <w:bottom w:val="nil"/>
              <w:right w:val="nil"/>
            </w:tcBorders>
            <w:shd w:val="clear" w:color="auto" w:fill="auto"/>
            <w:noWrap/>
            <w:vAlign w:val="bottom"/>
            <w:hideMark/>
          </w:tcPr>
          <w:p w14:paraId="0E0CA25D"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25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25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6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6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62" w14:textId="77777777" w:rsidR="00856C3B" w:rsidRPr="00EB2DC2" w:rsidRDefault="00340392" w:rsidP="00856C3B">
            <w:pPr>
              <w:rPr>
                <w:rFonts w:ascii="Times New Roman" w:eastAsia="Times New Roman" w:hAnsi="Times New Roman" w:cs="Times New Roman"/>
                <w:sz w:val="20"/>
              </w:rPr>
            </w:pPr>
          </w:p>
        </w:tc>
      </w:tr>
      <w:tr w:rsidR="00BD61E1" w14:paraId="0E0CA26C" w14:textId="77777777">
        <w:trPr>
          <w:trHeight w:val="300"/>
        </w:trPr>
        <w:tc>
          <w:tcPr>
            <w:tcW w:w="1774" w:type="dxa"/>
            <w:tcBorders>
              <w:top w:val="nil"/>
              <w:left w:val="nil"/>
              <w:bottom w:val="nil"/>
              <w:right w:val="nil"/>
            </w:tcBorders>
            <w:shd w:val="clear" w:color="auto" w:fill="auto"/>
            <w:noWrap/>
            <w:vAlign w:val="bottom"/>
            <w:hideMark/>
          </w:tcPr>
          <w:p w14:paraId="0E0CA264"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265"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26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67"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268"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26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6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6B" w14:textId="77777777" w:rsidR="00856C3B" w:rsidRPr="00EB2DC2" w:rsidRDefault="00340392" w:rsidP="00856C3B">
            <w:pPr>
              <w:rPr>
                <w:rFonts w:ascii="Times New Roman" w:eastAsia="Times New Roman" w:hAnsi="Times New Roman" w:cs="Times New Roman"/>
                <w:sz w:val="20"/>
              </w:rPr>
            </w:pPr>
          </w:p>
        </w:tc>
      </w:tr>
      <w:tr w:rsidR="00BD61E1" w14:paraId="0E0CA271" w14:textId="77777777">
        <w:trPr>
          <w:trHeight w:val="300"/>
        </w:trPr>
        <w:tc>
          <w:tcPr>
            <w:tcW w:w="1774" w:type="dxa"/>
            <w:tcBorders>
              <w:top w:val="nil"/>
              <w:left w:val="nil"/>
              <w:bottom w:val="nil"/>
              <w:right w:val="nil"/>
            </w:tcBorders>
            <w:shd w:val="clear" w:color="auto" w:fill="auto"/>
            <w:noWrap/>
            <w:vAlign w:val="bottom"/>
            <w:hideMark/>
          </w:tcPr>
          <w:p w14:paraId="0E0CA26D"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26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6 ως έχει   ΔΕΚΤΟ ΚΑΤΑ ΠΛΕΙΟΨΗΦΙΑ</w:t>
            </w:r>
          </w:p>
        </w:tc>
        <w:tc>
          <w:tcPr>
            <w:tcW w:w="84" w:type="dxa"/>
            <w:tcBorders>
              <w:top w:val="nil"/>
              <w:left w:val="nil"/>
              <w:bottom w:val="nil"/>
              <w:right w:val="nil"/>
            </w:tcBorders>
            <w:shd w:val="clear" w:color="auto" w:fill="auto"/>
            <w:noWrap/>
            <w:vAlign w:val="bottom"/>
            <w:hideMark/>
          </w:tcPr>
          <w:p w14:paraId="0E0CA26F"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270" w14:textId="77777777" w:rsidR="00856C3B" w:rsidRPr="00EB2DC2" w:rsidRDefault="00340392" w:rsidP="00856C3B">
            <w:pPr>
              <w:rPr>
                <w:rFonts w:ascii="Times New Roman" w:eastAsia="Times New Roman" w:hAnsi="Times New Roman" w:cs="Times New Roman"/>
                <w:sz w:val="20"/>
              </w:rPr>
            </w:pPr>
          </w:p>
        </w:tc>
      </w:tr>
      <w:tr w:rsidR="00BD61E1" w14:paraId="0E0CA27A" w14:textId="77777777">
        <w:trPr>
          <w:trHeight w:val="300"/>
        </w:trPr>
        <w:tc>
          <w:tcPr>
            <w:tcW w:w="1774" w:type="dxa"/>
            <w:tcBorders>
              <w:top w:val="nil"/>
              <w:left w:val="nil"/>
              <w:bottom w:val="nil"/>
              <w:right w:val="nil"/>
            </w:tcBorders>
            <w:shd w:val="clear" w:color="auto" w:fill="auto"/>
            <w:noWrap/>
            <w:vAlign w:val="bottom"/>
            <w:hideMark/>
          </w:tcPr>
          <w:p w14:paraId="0E0CA27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273"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7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7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7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7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7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79" w14:textId="77777777" w:rsidR="00856C3B" w:rsidRPr="00EB2DC2" w:rsidRDefault="00340392" w:rsidP="00856C3B">
            <w:pPr>
              <w:rPr>
                <w:rFonts w:ascii="Times New Roman" w:eastAsia="Times New Roman" w:hAnsi="Times New Roman" w:cs="Times New Roman"/>
                <w:sz w:val="20"/>
              </w:rPr>
            </w:pPr>
          </w:p>
        </w:tc>
      </w:tr>
      <w:tr w:rsidR="00BD61E1" w14:paraId="0E0CA283" w14:textId="77777777">
        <w:trPr>
          <w:trHeight w:val="300"/>
        </w:trPr>
        <w:tc>
          <w:tcPr>
            <w:tcW w:w="1774" w:type="dxa"/>
            <w:tcBorders>
              <w:top w:val="nil"/>
              <w:left w:val="nil"/>
              <w:bottom w:val="nil"/>
              <w:right w:val="nil"/>
            </w:tcBorders>
            <w:shd w:val="clear" w:color="auto" w:fill="auto"/>
            <w:noWrap/>
            <w:vAlign w:val="bottom"/>
            <w:hideMark/>
          </w:tcPr>
          <w:p w14:paraId="0E0CA27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27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7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7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7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8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8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82" w14:textId="77777777" w:rsidR="00856C3B" w:rsidRPr="00EB2DC2" w:rsidRDefault="00340392" w:rsidP="00856C3B">
            <w:pPr>
              <w:rPr>
                <w:rFonts w:ascii="Times New Roman" w:eastAsia="Times New Roman" w:hAnsi="Times New Roman" w:cs="Times New Roman"/>
                <w:sz w:val="20"/>
              </w:rPr>
            </w:pPr>
          </w:p>
        </w:tc>
      </w:tr>
      <w:tr w:rsidR="00BD61E1" w14:paraId="0E0CA28C" w14:textId="77777777">
        <w:trPr>
          <w:trHeight w:val="300"/>
        </w:trPr>
        <w:tc>
          <w:tcPr>
            <w:tcW w:w="1774" w:type="dxa"/>
            <w:tcBorders>
              <w:top w:val="nil"/>
              <w:left w:val="nil"/>
              <w:bottom w:val="nil"/>
              <w:right w:val="nil"/>
            </w:tcBorders>
            <w:shd w:val="clear" w:color="auto" w:fill="auto"/>
            <w:noWrap/>
            <w:vAlign w:val="bottom"/>
            <w:hideMark/>
          </w:tcPr>
          <w:p w14:paraId="0E0CA28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28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8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8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8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8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8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8B" w14:textId="77777777" w:rsidR="00856C3B" w:rsidRPr="00EB2DC2" w:rsidRDefault="00340392" w:rsidP="00856C3B">
            <w:pPr>
              <w:rPr>
                <w:rFonts w:ascii="Times New Roman" w:eastAsia="Times New Roman" w:hAnsi="Times New Roman" w:cs="Times New Roman"/>
                <w:sz w:val="20"/>
              </w:rPr>
            </w:pPr>
          </w:p>
        </w:tc>
      </w:tr>
      <w:tr w:rsidR="00BD61E1" w14:paraId="0E0CA295" w14:textId="77777777">
        <w:trPr>
          <w:trHeight w:val="300"/>
        </w:trPr>
        <w:tc>
          <w:tcPr>
            <w:tcW w:w="1774" w:type="dxa"/>
            <w:tcBorders>
              <w:top w:val="nil"/>
              <w:left w:val="nil"/>
              <w:bottom w:val="nil"/>
              <w:right w:val="nil"/>
            </w:tcBorders>
            <w:shd w:val="clear" w:color="auto" w:fill="auto"/>
            <w:noWrap/>
            <w:vAlign w:val="bottom"/>
            <w:hideMark/>
          </w:tcPr>
          <w:p w14:paraId="0E0CA28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28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8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9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29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9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9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94" w14:textId="77777777" w:rsidR="00856C3B" w:rsidRPr="00EB2DC2" w:rsidRDefault="00340392" w:rsidP="00856C3B">
            <w:pPr>
              <w:rPr>
                <w:rFonts w:ascii="Times New Roman" w:eastAsia="Times New Roman" w:hAnsi="Times New Roman" w:cs="Times New Roman"/>
                <w:sz w:val="20"/>
              </w:rPr>
            </w:pPr>
          </w:p>
        </w:tc>
      </w:tr>
      <w:tr w:rsidR="00BD61E1" w14:paraId="0E0CA29E" w14:textId="77777777">
        <w:trPr>
          <w:trHeight w:val="300"/>
        </w:trPr>
        <w:tc>
          <w:tcPr>
            <w:tcW w:w="1774" w:type="dxa"/>
            <w:tcBorders>
              <w:top w:val="nil"/>
              <w:left w:val="nil"/>
              <w:bottom w:val="nil"/>
              <w:right w:val="nil"/>
            </w:tcBorders>
            <w:shd w:val="clear" w:color="auto" w:fill="auto"/>
            <w:noWrap/>
            <w:vAlign w:val="bottom"/>
            <w:hideMark/>
          </w:tcPr>
          <w:p w14:paraId="0E0CA29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29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9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9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29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9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9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9D" w14:textId="77777777" w:rsidR="00856C3B" w:rsidRPr="00EB2DC2" w:rsidRDefault="00340392" w:rsidP="00856C3B">
            <w:pPr>
              <w:rPr>
                <w:rFonts w:ascii="Times New Roman" w:eastAsia="Times New Roman" w:hAnsi="Times New Roman" w:cs="Times New Roman"/>
                <w:sz w:val="20"/>
              </w:rPr>
            </w:pPr>
          </w:p>
        </w:tc>
      </w:tr>
      <w:tr w:rsidR="00BD61E1" w14:paraId="0E0CA2A7" w14:textId="77777777">
        <w:trPr>
          <w:trHeight w:val="300"/>
        </w:trPr>
        <w:tc>
          <w:tcPr>
            <w:tcW w:w="1774" w:type="dxa"/>
            <w:tcBorders>
              <w:top w:val="nil"/>
              <w:left w:val="nil"/>
              <w:bottom w:val="nil"/>
              <w:right w:val="nil"/>
            </w:tcBorders>
            <w:shd w:val="clear" w:color="auto" w:fill="auto"/>
            <w:noWrap/>
            <w:vAlign w:val="bottom"/>
            <w:hideMark/>
          </w:tcPr>
          <w:p w14:paraId="0E0CA29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2A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A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A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A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A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A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A6" w14:textId="77777777" w:rsidR="00856C3B" w:rsidRPr="00EB2DC2" w:rsidRDefault="00340392" w:rsidP="00856C3B">
            <w:pPr>
              <w:rPr>
                <w:rFonts w:ascii="Times New Roman" w:eastAsia="Times New Roman" w:hAnsi="Times New Roman" w:cs="Times New Roman"/>
                <w:sz w:val="20"/>
              </w:rPr>
            </w:pPr>
          </w:p>
        </w:tc>
      </w:tr>
      <w:tr w:rsidR="00BD61E1" w14:paraId="0E0CA2B0" w14:textId="77777777">
        <w:trPr>
          <w:trHeight w:val="300"/>
        </w:trPr>
        <w:tc>
          <w:tcPr>
            <w:tcW w:w="1774" w:type="dxa"/>
            <w:tcBorders>
              <w:top w:val="nil"/>
              <w:left w:val="nil"/>
              <w:bottom w:val="nil"/>
              <w:right w:val="nil"/>
            </w:tcBorders>
            <w:shd w:val="clear" w:color="auto" w:fill="auto"/>
            <w:noWrap/>
            <w:vAlign w:val="bottom"/>
            <w:hideMark/>
          </w:tcPr>
          <w:p w14:paraId="0E0CA2A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2A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A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A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2A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A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A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AF" w14:textId="77777777" w:rsidR="00856C3B" w:rsidRPr="00EB2DC2" w:rsidRDefault="00340392" w:rsidP="00856C3B">
            <w:pPr>
              <w:rPr>
                <w:rFonts w:ascii="Times New Roman" w:eastAsia="Times New Roman" w:hAnsi="Times New Roman" w:cs="Times New Roman"/>
                <w:sz w:val="20"/>
              </w:rPr>
            </w:pPr>
          </w:p>
        </w:tc>
      </w:tr>
      <w:tr w:rsidR="00BD61E1" w14:paraId="0E0CA2B8" w14:textId="77777777">
        <w:trPr>
          <w:trHeight w:val="300"/>
        </w:trPr>
        <w:tc>
          <w:tcPr>
            <w:tcW w:w="3720" w:type="dxa"/>
            <w:gridSpan w:val="2"/>
            <w:tcBorders>
              <w:top w:val="nil"/>
              <w:left w:val="nil"/>
              <w:bottom w:val="nil"/>
              <w:right w:val="nil"/>
            </w:tcBorders>
            <w:shd w:val="clear" w:color="auto" w:fill="auto"/>
            <w:noWrap/>
            <w:vAlign w:val="bottom"/>
            <w:hideMark/>
          </w:tcPr>
          <w:p w14:paraId="0E0CA2B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2B2"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2B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2B4"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B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B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B7" w14:textId="77777777" w:rsidR="00856C3B" w:rsidRPr="00EB2DC2" w:rsidRDefault="00340392" w:rsidP="00856C3B">
            <w:pPr>
              <w:rPr>
                <w:rFonts w:ascii="Times New Roman" w:eastAsia="Times New Roman" w:hAnsi="Times New Roman" w:cs="Times New Roman"/>
                <w:sz w:val="20"/>
              </w:rPr>
            </w:pPr>
          </w:p>
        </w:tc>
      </w:tr>
      <w:tr w:rsidR="00BD61E1" w14:paraId="0E0CA2C1" w14:textId="77777777">
        <w:trPr>
          <w:trHeight w:val="300"/>
        </w:trPr>
        <w:tc>
          <w:tcPr>
            <w:tcW w:w="1774" w:type="dxa"/>
            <w:tcBorders>
              <w:top w:val="nil"/>
              <w:left w:val="nil"/>
              <w:bottom w:val="nil"/>
              <w:right w:val="nil"/>
            </w:tcBorders>
            <w:shd w:val="clear" w:color="auto" w:fill="auto"/>
            <w:noWrap/>
            <w:vAlign w:val="bottom"/>
            <w:hideMark/>
          </w:tcPr>
          <w:p w14:paraId="0E0CA2B9"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2BA"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2B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BC"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2BD"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2B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B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C0" w14:textId="77777777" w:rsidR="00856C3B" w:rsidRPr="00EB2DC2" w:rsidRDefault="00340392" w:rsidP="00856C3B">
            <w:pPr>
              <w:rPr>
                <w:rFonts w:ascii="Times New Roman" w:eastAsia="Times New Roman" w:hAnsi="Times New Roman" w:cs="Times New Roman"/>
                <w:sz w:val="20"/>
              </w:rPr>
            </w:pPr>
          </w:p>
        </w:tc>
      </w:tr>
      <w:tr w:rsidR="00BD61E1" w14:paraId="0E0CA2C6" w14:textId="77777777">
        <w:trPr>
          <w:trHeight w:val="300"/>
        </w:trPr>
        <w:tc>
          <w:tcPr>
            <w:tcW w:w="1774" w:type="dxa"/>
            <w:tcBorders>
              <w:top w:val="nil"/>
              <w:left w:val="nil"/>
              <w:bottom w:val="nil"/>
              <w:right w:val="nil"/>
            </w:tcBorders>
            <w:shd w:val="clear" w:color="auto" w:fill="auto"/>
            <w:noWrap/>
            <w:vAlign w:val="bottom"/>
            <w:hideMark/>
          </w:tcPr>
          <w:p w14:paraId="0E0CA2C2"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2C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 xml:space="preserve">Άρθρο 7 ως έχει   ΔΕΚΤΟ </w:t>
            </w:r>
            <w:r w:rsidRPr="00EB2DC2">
              <w:rPr>
                <w:rFonts w:ascii="Calibri" w:eastAsia="Times New Roman" w:hAnsi="Calibri" w:cs="Calibri"/>
                <w:color w:val="000000"/>
                <w:szCs w:val="24"/>
              </w:rPr>
              <w:t>ΚΑΤΑ ΠΛΕΙΟΨΗΦΙΑ</w:t>
            </w:r>
          </w:p>
        </w:tc>
        <w:tc>
          <w:tcPr>
            <w:tcW w:w="84" w:type="dxa"/>
            <w:tcBorders>
              <w:top w:val="nil"/>
              <w:left w:val="nil"/>
              <w:bottom w:val="nil"/>
              <w:right w:val="nil"/>
            </w:tcBorders>
            <w:shd w:val="clear" w:color="auto" w:fill="auto"/>
            <w:noWrap/>
            <w:vAlign w:val="bottom"/>
            <w:hideMark/>
          </w:tcPr>
          <w:p w14:paraId="0E0CA2C4"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2C5" w14:textId="77777777" w:rsidR="00856C3B" w:rsidRPr="00EB2DC2" w:rsidRDefault="00340392" w:rsidP="00856C3B">
            <w:pPr>
              <w:rPr>
                <w:rFonts w:ascii="Times New Roman" w:eastAsia="Times New Roman" w:hAnsi="Times New Roman" w:cs="Times New Roman"/>
                <w:sz w:val="20"/>
              </w:rPr>
            </w:pPr>
          </w:p>
        </w:tc>
      </w:tr>
      <w:tr w:rsidR="00BD61E1" w14:paraId="0E0CA2CF" w14:textId="77777777">
        <w:trPr>
          <w:trHeight w:val="300"/>
        </w:trPr>
        <w:tc>
          <w:tcPr>
            <w:tcW w:w="1774" w:type="dxa"/>
            <w:tcBorders>
              <w:top w:val="nil"/>
              <w:left w:val="nil"/>
              <w:bottom w:val="nil"/>
              <w:right w:val="nil"/>
            </w:tcBorders>
            <w:shd w:val="clear" w:color="auto" w:fill="auto"/>
            <w:noWrap/>
            <w:vAlign w:val="bottom"/>
            <w:hideMark/>
          </w:tcPr>
          <w:p w14:paraId="0E0CA2C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2C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C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C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C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C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C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CE" w14:textId="77777777" w:rsidR="00856C3B" w:rsidRPr="00EB2DC2" w:rsidRDefault="00340392" w:rsidP="00856C3B">
            <w:pPr>
              <w:rPr>
                <w:rFonts w:ascii="Times New Roman" w:eastAsia="Times New Roman" w:hAnsi="Times New Roman" w:cs="Times New Roman"/>
                <w:sz w:val="20"/>
              </w:rPr>
            </w:pPr>
          </w:p>
        </w:tc>
      </w:tr>
      <w:tr w:rsidR="00BD61E1" w14:paraId="0E0CA2D8" w14:textId="77777777">
        <w:trPr>
          <w:trHeight w:val="300"/>
        </w:trPr>
        <w:tc>
          <w:tcPr>
            <w:tcW w:w="1774" w:type="dxa"/>
            <w:tcBorders>
              <w:top w:val="nil"/>
              <w:left w:val="nil"/>
              <w:bottom w:val="nil"/>
              <w:right w:val="nil"/>
            </w:tcBorders>
            <w:shd w:val="clear" w:color="auto" w:fill="auto"/>
            <w:noWrap/>
            <w:vAlign w:val="bottom"/>
            <w:hideMark/>
          </w:tcPr>
          <w:p w14:paraId="0E0CA2D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2D1"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D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D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D4"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D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D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D7" w14:textId="77777777" w:rsidR="00856C3B" w:rsidRPr="00EB2DC2" w:rsidRDefault="00340392" w:rsidP="00856C3B">
            <w:pPr>
              <w:rPr>
                <w:rFonts w:ascii="Times New Roman" w:eastAsia="Times New Roman" w:hAnsi="Times New Roman" w:cs="Times New Roman"/>
                <w:sz w:val="20"/>
              </w:rPr>
            </w:pPr>
          </w:p>
        </w:tc>
      </w:tr>
      <w:tr w:rsidR="00BD61E1" w14:paraId="0E0CA2E1" w14:textId="77777777">
        <w:trPr>
          <w:trHeight w:val="300"/>
        </w:trPr>
        <w:tc>
          <w:tcPr>
            <w:tcW w:w="1774" w:type="dxa"/>
            <w:tcBorders>
              <w:top w:val="nil"/>
              <w:left w:val="nil"/>
              <w:bottom w:val="nil"/>
              <w:right w:val="nil"/>
            </w:tcBorders>
            <w:shd w:val="clear" w:color="auto" w:fill="auto"/>
            <w:noWrap/>
            <w:vAlign w:val="bottom"/>
            <w:hideMark/>
          </w:tcPr>
          <w:p w14:paraId="0E0CA2D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2DA"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D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D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2D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D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D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E0" w14:textId="77777777" w:rsidR="00856C3B" w:rsidRPr="00EB2DC2" w:rsidRDefault="00340392" w:rsidP="00856C3B">
            <w:pPr>
              <w:rPr>
                <w:rFonts w:ascii="Times New Roman" w:eastAsia="Times New Roman" w:hAnsi="Times New Roman" w:cs="Times New Roman"/>
                <w:sz w:val="20"/>
              </w:rPr>
            </w:pPr>
          </w:p>
        </w:tc>
      </w:tr>
      <w:tr w:rsidR="00BD61E1" w14:paraId="0E0CA2EA" w14:textId="77777777">
        <w:trPr>
          <w:trHeight w:val="300"/>
        </w:trPr>
        <w:tc>
          <w:tcPr>
            <w:tcW w:w="1774" w:type="dxa"/>
            <w:tcBorders>
              <w:top w:val="nil"/>
              <w:left w:val="nil"/>
              <w:bottom w:val="nil"/>
              <w:right w:val="nil"/>
            </w:tcBorders>
            <w:shd w:val="clear" w:color="auto" w:fill="auto"/>
            <w:noWrap/>
            <w:vAlign w:val="bottom"/>
            <w:hideMark/>
          </w:tcPr>
          <w:p w14:paraId="0E0CA2E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2E3"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E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E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2E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E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E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E9" w14:textId="77777777" w:rsidR="00856C3B" w:rsidRPr="00EB2DC2" w:rsidRDefault="00340392" w:rsidP="00856C3B">
            <w:pPr>
              <w:rPr>
                <w:rFonts w:ascii="Times New Roman" w:eastAsia="Times New Roman" w:hAnsi="Times New Roman" w:cs="Times New Roman"/>
                <w:sz w:val="20"/>
              </w:rPr>
            </w:pPr>
          </w:p>
        </w:tc>
      </w:tr>
      <w:tr w:rsidR="00BD61E1" w14:paraId="0E0CA2F3" w14:textId="77777777">
        <w:trPr>
          <w:trHeight w:val="300"/>
        </w:trPr>
        <w:tc>
          <w:tcPr>
            <w:tcW w:w="1774" w:type="dxa"/>
            <w:tcBorders>
              <w:top w:val="nil"/>
              <w:left w:val="nil"/>
              <w:bottom w:val="nil"/>
              <w:right w:val="nil"/>
            </w:tcBorders>
            <w:shd w:val="clear" w:color="auto" w:fill="auto"/>
            <w:noWrap/>
            <w:vAlign w:val="bottom"/>
            <w:hideMark/>
          </w:tcPr>
          <w:p w14:paraId="0E0CA2E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2E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E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E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2E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F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F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F2" w14:textId="77777777" w:rsidR="00856C3B" w:rsidRPr="00EB2DC2" w:rsidRDefault="00340392" w:rsidP="00856C3B">
            <w:pPr>
              <w:rPr>
                <w:rFonts w:ascii="Times New Roman" w:eastAsia="Times New Roman" w:hAnsi="Times New Roman" w:cs="Times New Roman"/>
                <w:sz w:val="20"/>
              </w:rPr>
            </w:pPr>
          </w:p>
        </w:tc>
      </w:tr>
      <w:tr w:rsidR="00BD61E1" w14:paraId="0E0CA2FC" w14:textId="77777777">
        <w:trPr>
          <w:trHeight w:val="300"/>
        </w:trPr>
        <w:tc>
          <w:tcPr>
            <w:tcW w:w="1774" w:type="dxa"/>
            <w:tcBorders>
              <w:top w:val="nil"/>
              <w:left w:val="nil"/>
              <w:bottom w:val="nil"/>
              <w:right w:val="nil"/>
            </w:tcBorders>
            <w:shd w:val="clear" w:color="auto" w:fill="auto"/>
            <w:noWrap/>
            <w:vAlign w:val="bottom"/>
            <w:hideMark/>
          </w:tcPr>
          <w:p w14:paraId="0E0CA2F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2F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F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2F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2F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2F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F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2FB" w14:textId="77777777" w:rsidR="00856C3B" w:rsidRPr="00EB2DC2" w:rsidRDefault="00340392" w:rsidP="00856C3B">
            <w:pPr>
              <w:rPr>
                <w:rFonts w:ascii="Times New Roman" w:eastAsia="Times New Roman" w:hAnsi="Times New Roman" w:cs="Times New Roman"/>
                <w:sz w:val="20"/>
              </w:rPr>
            </w:pPr>
          </w:p>
        </w:tc>
      </w:tr>
      <w:tr w:rsidR="00BD61E1" w14:paraId="0E0CA305" w14:textId="77777777">
        <w:trPr>
          <w:trHeight w:val="300"/>
        </w:trPr>
        <w:tc>
          <w:tcPr>
            <w:tcW w:w="1774" w:type="dxa"/>
            <w:tcBorders>
              <w:top w:val="nil"/>
              <w:left w:val="nil"/>
              <w:bottom w:val="nil"/>
              <w:right w:val="nil"/>
            </w:tcBorders>
            <w:shd w:val="clear" w:color="auto" w:fill="auto"/>
            <w:noWrap/>
            <w:vAlign w:val="bottom"/>
            <w:hideMark/>
          </w:tcPr>
          <w:p w14:paraId="0E0CA2F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2F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2F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0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30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0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0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04" w14:textId="77777777" w:rsidR="00856C3B" w:rsidRPr="00EB2DC2" w:rsidRDefault="00340392" w:rsidP="00856C3B">
            <w:pPr>
              <w:rPr>
                <w:rFonts w:ascii="Times New Roman" w:eastAsia="Times New Roman" w:hAnsi="Times New Roman" w:cs="Times New Roman"/>
                <w:sz w:val="20"/>
              </w:rPr>
            </w:pPr>
          </w:p>
        </w:tc>
      </w:tr>
      <w:tr w:rsidR="00BD61E1" w14:paraId="0E0CA30D" w14:textId="77777777">
        <w:trPr>
          <w:trHeight w:val="300"/>
        </w:trPr>
        <w:tc>
          <w:tcPr>
            <w:tcW w:w="3720" w:type="dxa"/>
            <w:gridSpan w:val="2"/>
            <w:tcBorders>
              <w:top w:val="nil"/>
              <w:left w:val="nil"/>
              <w:bottom w:val="nil"/>
              <w:right w:val="nil"/>
            </w:tcBorders>
            <w:shd w:val="clear" w:color="auto" w:fill="auto"/>
            <w:noWrap/>
            <w:vAlign w:val="bottom"/>
            <w:hideMark/>
          </w:tcPr>
          <w:p w14:paraId="0E0CA30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307"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30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30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0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0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0C" w14:textId="77777777" w:rsidR="00856C3B" w:rsidRPr="00EB2DC2" w:rsidRDefault="00340392" w:rsidP="00856C3B">
            <w:pPr>
              <w:rPr>
                <w:rFonts w:ascii="Times New Roman" w:eastAsia="Times New Roman" w:hAnsi="Times New Roman" w:cs="Times New Roman"/>
                <w:sz w:val="20"/>
              </w:rPr>
            </w:pPr>
          </w:p>
        </w:tc>
      </w:tr>
      <w:tr w:rsidR="00BD61E1" w14:paraId="0E0CA316" w14:textId="77777777">
        <w:trPr>
          <w:trHeight w:val="300"/>
        </w:trPr>
        <w:tc>
          <w:tcPr>
            <w:tcW w:w="1774" w:type="dxa"/>
            <w:tcBorders>
              <w:top w:val="nil"/>
              <w:left w:val="nil"/>
              <w:bottom w:val="nil"/>
              <w:right w:val="nil"/>
            </w:tcBorders>
            <w:shd w:val="clear" w:color="auto" w:fill="auto"/>
            <w:noWrap/>
            <w:vAlign w:val="bottom"/>
            <w:hideMark/>
          </w:tcPr>
          <w:p w14:paraId="0E0CA30E"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30F"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31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11"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312"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31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1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15" w14:textId="77777777" w:rsidR="00856C3B" w:rsidRPr="00EB2DC2" w:rsidRDefault="00340392" w:rsidP="00856C3B">
            <w:pPr>
              <w:rPr>
                <w:rFonts w:ascii="Times New Roman" w:eastAsia="Times New Roman" w:hAnsi="Times New Roman" w:cs="Times New Roman"/>
                <w:sz w:val="20"/>
              </w:rPr>
            </w:pPr>
          </w:p>
        </w:tc>
      </w:tr>
      <w:tr w:rsidR="00BD61E1" w14:paraId="0E0CA31B" w14:textId="77777777">
        <w:trPr>
          <w:trHeight w:val="300"/>
        </w:trPr>
        <w:tc>
          <w:tcPr>
            <w:tcW w:w="1774" w:type="dxa"/>
            <w:tcBorders>
              <w:top w:val="nil"/>
              <w:left w:val="nil"/>
              <w:bottom w:val="nil"/>
              <w:right w:val="nil"/>
            </w:tcBorders>
            <w:shd w:val="clear" w:color="auto" w:fill="auto"/>
            <w:noWrap/>
            <w:vAlign w:val="bottom"/>
            <w:hideMark/>
          </w:tcPr>
          <w:p w14:paraId="0E0CA317"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31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8 ως έχει   ΔΕΚΤΟ ΚΑΤΑ ΠΛΕΙΟΨΗΦΙΑ</w:t>
            </w:r>
          </w:p>
        </w:tc>
        <w:tc>
          <w:tcPr>
            <w:tcW w:w="84" w:type="dxa"/>
            <w:tcBorders>
              <w:top w:val="nil"/>
              <w:left w:val="nil"/>
              <w:bottom w:val="nil"/>
              <w:right w:val="nil"/>
            </w:tcBorders>
            <w:shd w:val="clear" w:color="auto" w:fill="auto"/>
            <w:noWrap/>
            <w:vAlign w:val="bottom"/>
            <w:hideMark/>
          </w:tcPr>
          <w:p w14:paraId="0E0CA319"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31A" w14:textId="77777777" w:rsidR="00856C3B" w:rsidRPr="00EB2DC2" w:rsidRDefault="00340392" w:rsidP="00856C3B">
            <w:pPr>
              <w:rPr>
                <w:rFonts w:ascii="Times New Roman" w:eastAsia="Times New Roman" w:hAnsi="Times New Roman" w:cs="Times New Roman"/>
                <w:sz w:val="20"/>
              </w:rPr>
            </w:pPr>
          </w:p>
        </w:tc>
      </w:tr>
      <w:tr w:rsidR="00BD61E1" w14:paraId="0E0CA324" w14:textId="77777777">
        <w:trPr>
          <w:trHeight w:val="300"/>
        </w:trPr>
        <w:tc>
          <w:tcPr>
            <w:tcW w:w="1774" w:type="dxa"/>
            <w:tcBorders>
              <w:top w:val="nil"/>
              <w:left w:val="nil"/>
              <w:bottom w:val="nil"/>
              <w:right w:val="nil"/>
            </w:tcBorders>
            <w:shd w:val="clear" w:color="auto" w:fill="auto"/>
            <w:noWrap/>
            <w:vAlign w:val="bottom"/>
            <w:hideMark/>
          </w:tcPr>
          <w:p w14:paraId="0E0CA31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31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1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1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2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2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2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23" w14:textId="77777777" w:rsidR="00856C3B" w:rsidRPr="00EB2DC2" w:rsidRDefault="00340392" w:rsidP="00856C3B">
            <w:pPr>
              <w:rPr>
                <w:rFonts w:ascii="Times New Roman" w:eastAsia="Times New Roman" w:hAnsi="Times New Roman" w:cs="Times New Roman"/>
                <w:sz w:val="20"/>
              </w:rPr>
            </w:pPr>
          </w:p>
        </w:tc>
      </w:tr>
      <w:tr w:rsidR="00BD61E1" w14:paraId="0E0CA32D" w14:textId="77777777">
        <w:trPr>
          <w:trHeight w:val="300"/>
        </w:trPr>
        <w:tc>
          <w:tcPr>
            <w:tcW w:w="1774" w:type="dxa"/>
            <w:tcBorders>
              <w:top w:val="nil"/>
              <w:left w:val="nil"/>
              <w:bottom w:val="nil"/>
              <w:right w:val="nil"/>
            </w:tcBorders>
            <w:shd w:val="clear" w:color="auto" w:fill="auto"/>
            <w:noWrap/>
            <w:vAlign w:val="bottom"/>
            <w:hideMark/>
          </w:tcPr>
          <w:p w14:paraId="0E0CA32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32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2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2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2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2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2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2C" w14:textId="77777777" w:rsidR="00856C3B" w:rsidRPr="00EB2DC2" w:rsidRDefault="00340392" w:rsidP="00856C3B">
            <w:pPr>
              <w:rPr>
                <w:rFonts w:ascii="Times New Roman" w:eastAsia="Times New Roman" w:hAnsi="Times New Roman" w:cs="Times New Roman"/>
                <w:sz w:val="20"/>
              </w:rPr>
            </w:pPr>
          </w:p>
        </w:tc>
      </w:tr>
      <w:tr w:rsidR="00BD61E1" w14:paraId="0E0CA336" w14:textId="77777777">
        <w:trPr>
          <w:trHeight w:val="300"/>
        </w:trPr>
        <w:tc>
          <w:tcPr>
            <w:tcW w:w="1774" w:type="dxa"/>
            <w:tcBorders>
              <w:top w:val="nil"/>
              <w:left w:val="nil"/>
              <w:bottom w:val="nil"/>
              <w:right w:val="nil"/>
            </w:tcBorders>
            <w:shd w:val="clear" w:color="auto" w:fill="auto"/>
            <w:noWrap/>
            <w:vAlign w:val="bottom"/>
            <w:hideMark/>
          </w:tcPr>
          <w:p w14:paraId="0E0CA32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32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3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3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3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3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3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35" w14:textId="77777777" w:rsidR="00856C3B" w:rsidRPr="00EB2DC2" w:rsidRDefault="00340392" w:rsidP="00856C3B">
            <w:pPr>
              <w:rPr>
                <w:rFonts w:ascii="Times New Roman" w:eastAsia="Times New Roman" w:hAnsi="Times New Roman" w:cs="Times New Roman"/>
                <w:sz w:val="20"/>
              </w:rPr>
            </w:pPr>
          </w:p>
        </w:tc>
      </w:tr>
      <w:tr w:rsidR="00BD61E1" w14:paraId="0E0CA33F" w14:textId="77777777">
        <w:trPr>
          <w:trHeight w:val="300"/>
        </w:trPr>
        <w:tc>
          <w:tcPr>
            <w:tcW w:w="1774" w:type="dxa"/>
            <w:tcBorders>
              <w:top w:val="nil"/>
              <w:left w:val="nil"/>
              <w:bottom w:val="nil"/>
              <w:right w:val="nil"/>
            </w:tcBorders>
            <w:shd w:val="clear" w:color="auto" w:fill="auto"/>
            <w:noWrap/>
            <w:vAlign w:val="bottom"/>
            <w:hideMark/>
          </w:tcPr>
          <w:p w14:paraId="0E0CA33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33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3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3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33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3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3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3E" w14:textId="77777777" w:rsidR="00856C3B" w:rsidRPr="00EB2DC2" w:rsidRDefault="00340392" w:rsidP="00856C3B">
            <w:pPr>
              <w:rPr>
                <w:rFonts w:ascii="Times New Roman" w:eastAsia="Times New Roman" w:hAnsi="Times New Roman" w:cs="Times New Roman"/>
                <w:sz w:val="20"/>
              </w:rPr>
            </w:pPr>
          </w:p>
        </w:tc>
      </w:tr>
      <w:tr w:rsidR="00BD61E1" w14:paraId="0E0CA348" w14:textId="77777777">
        <w:trPr>
          <w:trHeight w:val="300"/>
        </w:trPr>
        <w:tc>
          <w:tcPr>
            <w:tcW w:w="1774" w:type="dxa"/>
            <w:tcBorders>
              <w:top w:val="nil"/>
              <w:left w:val="nil"/>
              <w:bottom w:val="nil"/>
              <w:right w:val="nil"/>
            </w:tcBorders>
            <w:shd w:val="clear" w:color="auto" w:fill="auto"/>
            <w:noWrap/>
            <w:vAlign w:val="bottom"/>
            <w:hideMark/>
          </w:tcPr>
          <w:p w14:paraId="0E0CA34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341"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4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4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344"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4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4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47" w14:textId="77777777" w:rsidR="00856C3B" w:rsidRPr="00EB2DC2" w:rsidRDefault="00340392" w:rsidP="00856C3B">
            <w:pPr>
              <w:rPr>
                <w:rFonts w:ascii="Times New Roman" w:eastAsia="Times New Roman" w:hAnsi="Times New Roman" w:cs="Times New Roman"/>
                <w:sz w:val="20"/>
              </w:rPr>
            </w:pPr>
          </w:p>
        </w:tc>
      </w:tr>
      <w:tr w:rsidR="00BD61E1" w14:paraId="0E0CA351" w14:textId="77777777">
        <w:trPr>
          <w:trHeight w:val="300"/>
        </w:trPr>
        <w:tc>
          <w:tcPr>
            <w:tcW w:w="1774" w:type="dxa"/>
            <w:tcBorders>
              <w:top w:val="nil"/>
              <w:left w:val="nil"/>
              <w:bottom w:val="nil"/>
              <w:right w:val="nil"/>
            </w:tcBorders>
            <w:shd w:val="clear" w:color="auto" w:fill="auto"/>
            <w:noWrap/>
            <w:vAlign w:val="bottom"/>
            <w:hideMark/>
          </w:tcPr>
          <w:p w14:paraId="0E0CA34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34A"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4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4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4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4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4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50" w14:textId="77777777" w:rsidR="00856C3B" w:rsidRPr="00EB2DC2" w:rsidRDefault="00340392" w:rsidP="00856C3B">
            <w:pPr>
              <w:rPr>
                <w:rFonts w:ascii="Times New Roman" w:eastAsia="Times New Roman" w:hAnsi="Times New Roman" w:cs="Times New Roman"/>
                <w:sz w:val="20"/>
              </w:rPr>
            </w:pPr>
          </w:p>
        </w:tc>
      </w:tr>
      <w:tr w:rsidR="00BD61E1" w14:paraId="0E0CA35A" w14:textId="77777777">
        <w:trPr>
          <w:trHeight w:val="300"/>
        </w:trPr>
        <w:tc>
          <w:tcPr>
            <w:tcW w:w="1774" w:type="dxa"/>
            <w:tcBorders>
              <w:top w:val="nil"/>
              <w:left w:val="nil"/>
              <w:bottom w:val="nil"/>
              <w:right w:val="nil"/>
            </w:tcBorders>
            <w:shd w:val="clear" w:color="auto" w:fill="auto"/>
            <w:noWrap/>
            <w:vAlign w:val="bottom"/>
            <w:hideMark/>
          </w:tcPr>
          <w:p w14:paraId="0E0CA35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353"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5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5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35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5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5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59" w14:textId="77777777" w:rsidR="00856C3B" w:rsidRPr="00EB2DC2" w:rsidRDefault="00340392" w:rsidP="00856C3B">
            <w:pPr>
              <w:rPr>
                <w:rFonts w:ascii="Times New Roman" w:eastAsia="Times New Roman" w:hAnsi="Times New Roman" w:cs="Times New Roman"/>
                <w:sz w:val="20"/>
              </w:rPr>
            </w:pPr>
          </w:p>
        </w:tc>
      </w:tr>
      <w:tr w:rsidR="00BD61E1" w14:paraId="0E0CA362" w14:textId="77777777">
        <w:trPr>
          <w:trHeight w:val="300"/>
        </w:trPr>
        <w:tc>
          <w:tcPr>
            <w:tcW w:w="3720" w:type="dxa"/>
            <w:gridSpan w:val="2"/>
            <w:tcBorders>
              <w:top w:val="nil"/>
              <w:left w:val="nil"/>
              <w:bottom w:val="nil"/>
              <w:right w:val="nil"/>
            </w:tcBorders>
            <w:shd w:val="clear" w:color="auto" w:fill="auto"/>
            <w:noWrap/>
            <w:vAlign w:val="bottom"/>
            <w:hideMark/>
          </w:tcPr>
          <w:p w14:paraId="0E0CA35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35C"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35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35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5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6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61" w14:textId="77777777" w:rsidR="00856C3B" w:rsidRPr="00EB2DC2" w:rsidRDefault="00340392" w:rsidP="00856C3B">
            <w:pPr>
              <w:rPr>
                <w:rFonts w:ascii="Times New Roman" w:eastAsia="Times New Roman" w:hAnsi="Times New Roman" w:cs="Times New Roman"/>
                <w:sz w:val="20"/>
              </w:rPr>
            </w:pPr>
          </w:p>
        </w:tc>
      </w:tr>
      <w:tr w:rsidR="00BD61E1" w14:paraId="0E0CA36B" w14:textId="77777777">
        <w:trPr>
          <w:trHeight w:val="300"/>
        </w:trPr>
        <w:tc>
          <w:tcPr>
            <w:tcW w:w="1774" w:type="dxa"/>
            <w:tcBorders>
              <w:top w:val="nil"/>
              <w:left w:val="nil"/>
              <w:bottom w:val="nil"/>
              <w:right w:val="nil"/>
            </w:tcBorders>
            <w:shd w:val="clear" w:color="auto" w:fill="auto"/>
            <w:noWrap/>
            <w:vAlign w:val="bottom"/>
            <w:hideMark/>
          </w:tcPr>
          <w:p w14:paraId="0E0CA363"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364"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36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66"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367"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36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6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6A" w14:textId="77777777" w:rsidR="00856C3B" w:rsidRPr="00EB2DC2" w:rsidRDefault="00340392" w:rsidP="00856C3B">
            <w:pPr>
              <w:rPr>
                <w:rFonts w:ascii="Times New Roman" w:eastAsia="Times New Roman" w:hAnsi="Times New Roman" w:cs="Times New Roman"/>
                <w:sz w:val="20"/>
              </w:rPr>
            </w:pPr>
          </w:p>
        </w:tc>
      </w:tr>
      <w:tr w:rsidR="00BD61E1" w14:paraId="0E0CA370" w14:textId="77777777">
        <w:trPr>
          <w:trHeight w:val="300"/>
        </w:trPr>
        <w:tc>
          <w:tcPr>
            <w:tcW w:w="1774" w:type="dxa"/>
            <w:tcBorders>
              <w:top w:val="nil"/>
              <w:left w:val="nil"/>
              <w:bottom w:val="nil"/>
              <w:right w:val="nil"/>
            </w:tcBorders>
            <w:shd w:val="clear" w:color="auto" w:fill="auto"/>
            <w:noWrap/>
            <w:vAlign w:val="bottom"/>
            <w:hideMark/>
          </w:tcPr>
          <w:p w14:paraId="0E0CA36C"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36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9 όπως τροπ.   ΔΕΚΤΟ ΚΑΤΑ ΠΛΕΙΟΨΗΦΙΑ</w:t>
            </w:r>
          </w:p>
        </w:tc>
        <w:tc>
          <w:tcPr>
            <w:tcW w:w="84" w:type="dxa"/>
            <w:tcBorders>
              <w:top w:val="nil"/>
              <w:left w:val="nil"/>
              <w:bottom w:val="nil"/>
              <w:right w:val="nil"/>
            </w:tcBorders>
            <w:shd w:val="clear" w:color="auto" w:fill="auto"/>
            <w:noWrap/>
            <w:vAlign w:val="bottom"/>
            <w:hideMark/>
          </w:tcPr>
          <w:p w14:paraId="0E0CA36E"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36F" w14:textId="77777777" w:rsidR="00856C3B" w:rsidRPr="00EB2DC2" w:rsidRDefault="00340392" w:rsidP="00856C3B">
            <w:pPr>
              <w:rPr>
                <w:rFonts w:ascii="Times New Roman" w:eastAsia="Times New Roman" w:hAnsi="Times New Roman" w:cs="Times New Roman"/>
                <w:sz w:val="20"/>
              </w:rPr>
            </w:pPr>
          </w:p>
        </w:tc>
      </w:tr>
      <w:tr w:rsidR="00BD61E1" w14:paraId="0E0CA379" w14:textId="77777777">
        <w:trPr>
          <w:trHeight w:val="300"/>
        </w:trPr>
        <w:tc>
          <w:tcPr>
            <w:tcW w:w="1774" w:type="dxa"/>
            <w:tcBorders>
              <w:top w:val="nil"/>
              <w:left w:val="nil"/>
              <w:bottom w:val="nil"/>
              <w:right w:val="nil"/>
            </w:tcBorders>
            <w:shd w:val="clear" w:color="auto" w:fill="auto"/>
            <w:noWrap/>
            <w:vAlign w:val="bottom"/>
            <w:hideMark/>
          </w:tcPr>
          <w:p w14:paraId="0E0CA37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37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7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7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7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7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7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78" w14:textId="77777777" w:rsidR="00856C3B" w:rsidRPr="00EB2DC2" w:rsidRDefault="00340392" w:rsidP="00856C3B">
            <w:pPr>
              <w:rPr>
                <w:rFonts w:ascii="Times New Roman" w:eastAsia="Times New Roman" w:hAnsi="Times New Roman" w:cs="Times New Roman"/>
                <w:sz w:val="20"/>
              </w:rPr>
            </w:pPr>
          </w:p>
        </w:tc>
      </w:tr>
      <w:tr w:rsidR="00BD61E1" w14:paraId="0E0CA382" w14:textId="77777777">
        <w:trPr>
          <w:trHeight w:val="300"/>
        </w:trPr>
        <w:tc>
          <w:tcPr>
            <w:tcW w:w="1774" w:type="dxa"/>
            <w:tcBorders>
              <w:top w:val="nil"/>
              <w:left w:val="nil"/>
              <w:bottom w:val="nil"/>
              <w:right w:val="nil"/>
            </w:tcBorders>
            <w:shd w:val="clear" w:color="auto" w:fill="auto"/>
            <w:noWrap/>
            <w:vAlign w:val="bottom"/>
            <w:hideMark/>
          </w:tcPr>
          <w:p w14:paraId="0E0CA37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37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7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7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7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7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8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81" w14:textId="77777777" w:rsidR="00856C3B" w:rsidRPr="00EB2DC2" w:rsidRDefault="00340392" w:rsidP="00856C3B">
            <w:pPr>
              <w:rPr>
                <w:rFonts w:ascii="Times New Roman" w:eastAsia="Times New Roman" w:hAnsi="Times New Roman" w:cs="Times New Roman"/>
                <w:sz w:val="20"/>
              </w:rPr>
            </w:pPr>
          </w:p>
        </w:tc>
      </w:tr>
      <w:tr w:rsidR="00BD61E1" w14:paraId="0E0CA38B" w14:textId="77777777">
        <w:trPr>
          <w:trHeight w:val="300"/>
        </w:trPr>
        <w:tc>
          <w:tcPr>
            <w:tcW w:w="1774" w:type="dxa"/>
            <w:tcBorders>
              <w:top w:val="nil"/>
              <w:left w:val="nil"/>
              <w:bottom w:val="nil"/>
              <w:right w:val="nil"/>
            </w:tcBorders>
            <w:shd w:val="clear" w:color="auto" w:fill="auto"/>
            <w:noWrap/>
            <w:vAlign w:val="bottom"/>
            <w:hideMark/>
          </w:tcPr>
          <w:p w14:paraId="0E0CA38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38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8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8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8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8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8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8A" w14:textId="77777777" w:rsidR="00856C3B" w:rsidRPr="00EB2DC2" w:rsidRDefault="00340392" w:rsidP="00856C3B">
            <w:pPr>
              <w:rPr>
                <w:rFonts w:ascii="Times New Roman" w:eastAsia="Times New Roman" w:hAnsi="Times New Roman" w:cs="Times New Roman"/>
                <w:sz w:val="20"/>
              </w:rPr>
            </w:pPr>
          </w:p>
        </w:tc>
      </w:tr>
      <w:tr w:rsidR="00BD61E1" w14:paraId="0E0CA394" w14:textId="77777777">
        <w:trPr>
          <w:trHeight w:val="300"/>
        </w:trPr>
        <w:tc>
          <w:tcPr>
            <w:tcW w:w="1774" w:type="dxa"/>
            <w:tcBorders>
              <w:top w:val="nil"/>
              <w:left w:val="nil"/>
              <w:bottom w:val="nil"/>
              <w:right w:val="nil"/>
            </w:tcBorders>
            <w:shd w:val="clear" w:color="auto" w:fill="auto"/>
            <w:noWrap/>
            <w:vAlign w:val="bottom"/>
            <w:hideMark/>
          </w:tcPr>
          <w:p w14:paraId="0E0CA38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38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8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8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39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9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9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93" w14:textId="77777777" w:rsidR="00856C3B" w:rsidRPr="00EB2DC2" w:rsidRDefault="00340392" w:rsidP="00856C3B">
            <w:pPr>
              <w:rPr>
                <w:rFonts w:ascii="Times New Roman" w:eastAsia="Times New Roman" w:hAnsi="Times New Roman" w:cs="Times New Roman"/>
                <w:sz w:val="20"/>
              </w:rPr>
            </w:pPr>
          </w:p>
        </w:tc>
      </w:tr>
      <w:tr w:rsidR="00BD61E1" w14:paraId="0E0CA39D" w14:textId="77777777">
        <w:trPr>
          <w:trHeight w:val="300"/>
        </w:trPr>
        <w:tc>
          <w:tcPr>
            <w:tcW w:w="1774" w:type="dxa"/>
            <w:tcBorders>
              <w:top w:val="nil"/>
              <w:left w:val="nil"/>
              <w:bottom w:val="nil"/>
              <w:right w:val="nil"/>
            </w:tcBorders>
            <w:shd w:val="clear" w:color="auto" w:fill="auto"/>
            <w:noWrap/>
            <w:vAlign w:val="bottom"/>
            <w:hideMark/>
          </w:tcPr>
          <w:p w14:paraId="0E0CA39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39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9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9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39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9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9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9C" w14:textId="77777777" w:rsidR="00856C3B" w:rsidRPr="00EB2DC2" w:rsidRDefault="00340392" w:rsidP="00856C3B">
            <w:pPr>
              <w:rPr>
                <w:rFonts w:ascii="Times New Roman" w:eastAsia="Times New Roman" w:hAnsi="Times New Roman" w:cs="Times New Roman"/>
                <w:sz w:val="20"/>
              </w:rPr>
            </w:pPr>
          </w:p>
        </w:tc>
      </w:tr>
      <w:tr w:rsidR="00BD61E1" w14:paraId="0E0CA3A6" w14:textId="77777777">
        <w:trPr>
          <w:trHeight w:val="300"/>
        </w:trPr>
        <w:tc>
          <w:tcPr>
            <w:tcW w:w="1774" w:type="dxa"/>
            <w:tcBorders>
              <w:top w:val="nil"/>
              <w:left w:val="nil"/>
              <w:bottom w:val="nil"/>
              <w:right w:val="nil"/>
            </w:tcBorders>
            <w:shd w:val="clear" w:color="auto" w:fill="auto"/>
            <w:noWrap/>
            <w:vAlign w:val="bottom"/>
            <w:hideMark/>
          </w:tcPr>
          <w:p w14:paraId="0E0CA39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39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A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A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A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A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A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A5" w14:textId="77777777" w:rsidR="00856C3B" w:rsidRPr="00EB2DC2" w:rsidRDefault="00340392" w:rsidP="00856C3B">
            <w:pPr>
              <w:rPr>
                <w:rFonts w:ascii="Times New Roman" w:eastAsia="Times New Roman" w:hAnsi="Times New Roman" w:cs="Times New Roman"/>
                <w:sz w:val="20"/>
              </w:rPr>
            </w:pPr>
          </w:p>
        </w:tc>
      </w:tr>
      <w:tr w:rsidR="00BD61E1" w14:paraId="0E0CA3AF" w14:textId="77777777">
        <w:trPr>
          <w:trHeight w:val="300"/>
        </w:trPr>
        <w:tc>
          <w:tcPr>
            <w:tcW w:w="1774" w:type="dxa"/>
            <w:tcBorders>
              <w:top w:val="nil"/>
              <w:left w:val="nil"/>
              <w:bottom w:val="nil"/>
              <w:right w:val="nil"/>
            </w:tcBorders>
            <w:shd w:val="clear" w:color="auto" w:fill="auto"/>
            <w:noWrap/>
            <w:vAlign w:val="bottom"/>
            <w:hideMark/>
          </w:tcPr>
          <w:p w14:paraId="0E0CA3A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3A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A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A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A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A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A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AE" w14:textId="77777777" w:rsidR="00856C3B" w:rsidRPr="00EB2DC2" w:rsidRDefault="00340392" w:rsidP="00856C3B">
            <w:pPr>
              <w:rPr>
                <w:rFonts w:ascii="Times New Roman" w:eastAsia="Times New Roman" w:hAnsi="Times New Roman" w:cs="Times New Roman"/>
                <w:sz w:val="20"/>
              </w:rPr>
            </w:pPr>
          </w:p>
        </w:tc>
      </w:tr>
      <w:tr w:rsidR="00BD61E1" w14:paraId="0E0CA3B7" w14:textId="77777777">
        <w:trPr>
          <w:trHeight w:val="300"/>
        </w:trPr>
        <w:tc>
          <w:tcPr>
            <w:tcW w:w="3720" w:type="dxa"/>
            <w:gridSpan w:val="2"/>
            <w:tcBorders>
              <w:top w:val="nil"/>
              <w:left w:val="nil"/>
              <w:bottom w:val="nil"/>
              <w:right w:val="nil"/>
            </w:tcBorders>
            <w:shd w:val="clear" w:color="auto" w:fill="auto"/>
            <w:noWrap/>
            <w:vAlign w:val="bottom"/>
            <w:hideMark/>
          </w:tcPr>
          <w:p w14:paraId="0E0CA3B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3B1"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3B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3B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B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B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B6" w14:textId="77777777" w:rsidR="00856C3B" w:rsidRPr="00EB2DC2" w:rsidRDefault="00340392" w:rsidP="00856C3B">
            <w:pPr>
              <w:rPr>
                <w:rFonts w:ascii="Times New Roman" w:eastAsia="Times New Roman" w:hAnsi="Times New Roman" w:cs="Times New Roman"/>
                <w:sz w:val="20"/>
              </w:rPr>
            </w:pPr>
          </w:p>
        </w:tc>
      </w:tr>
      <w:tr w:rsidR="00BD61E1" w14:paraId="0E0CA3C0" w14:textId="77777777">
        <w:trPr>
          <w:trHeight w:val="300"/>
        </w:trPr>
        <w:tc>
          <w:tcPr>
            <w:tcW w:w="1774" w:type="dxa"/>
            <w:tcBorders>
              <w:top w:val="nil"/>
              <w:left w:val="nil"/>
              <w:bottom w:val="nil"/>
              <w:right w:val="nil"/>
            </w:tcBorders>
            <w:shd w:val="clear" w:color="auto" w:fill="auto"/>
            <w:noWrap/>
            <w:vAlign w:val="bottom"/>
            <w:hideMark/>
          </w:tcPr>
          <w:p w14:paraId="0E0CA3B8"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3B9"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3B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BB"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3BC"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3B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B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BF" w14:textId="77777777" w:rsidR="00856C3B" w:rsidRPr="00EB2DC2" w:rsidRDefault="00340392" w:rsidP="00856C3B">
            <w:pPr>
              <w:rPr>
                <w:rFonts w:ascii="Times New Roman" w:eastAsia="Times New Roman" w:hAnsi="Times New Roman" w:cs="Times New Roman"/>
                <w:sz w:val="20"/>
              </w:rPr>
            </w:pPr>
          </w:p>
        </w:tc>
      </w:tr>
      <w:tr w:rsidR="00BD61E1" w14:paraId="0E0CA3C5" w14:textId="77777777">
        <w:trPr>
          <w:trHeight w:val="300"/>
        </w:trPr>
        <w:tc>
          <w:tcPr>
            <w:tcW w:w="1774" w:type="dxa"/>
            <w:tcBorders>
              <w:top w:val="nil"/>
              <w:left w:val="nil"/>
              <w:bottom w:val="nil"/>
              <w:right w:val="nil"/>
            </w:tcBorders>
            <w:shd w:val="clear" w:color="auto" w:fill="auto"/>
            <w:noWrap/>
            <w:vAlign w:val="bottom"/>
            <w:hideMark/>
          </w:tcPr>
          <w:p w14:paraId="0E0CA3C1"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3C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10 ως έχει   ΔΕΚΤΟ ΚΑΤΑ ΠΛΕΙΟΨΗΦΙΑ</w:t>
            </w:r>
          </w:p>
        </w:tc>
        <w:tc>
          <w:tcPr>
            <w:tcW w:w="84" w:type="dxa"/>
            <w:tcBorders>
              <w:top w:val="nil"/>
              <w:left w:val="nil"/>
              <w:bottom w:val="nil"/>
              <w:right w:val="nil"/>
            </w:tcBorders>
            <w:shd w:val="clear" w:color="auto" w:fill="auto"/>
            <w:noWrap/>
            <w:vAlign w:val="bottom"/>
            <w:hideMark/>
          </w:tcPr>
          <w:p w14:paraId="0E0CA3C3"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3C4" w14:textId="77777777" w:rsidR="00856C3B" w:rsidRPr="00EB2DC2" w:rsidRDefault="00340392" w:rsidP="00856C3B">
            <w:pPr>
              <w:rPr>
                <w:rFonts w:ascii="Times New Roman" w:eastAsia="Times New Roman" w:hAnsi="Times New Roman" w:cs="Times New Roman"/>
                <w:sz w:val="20"/>
              </w:rPr>
            </w:pPr>
          </w:p>
        </w:tc>
      </w:tr>
      <w:tr w:rsidR="00BD61E1" w14:paraId="0E0CA3CE" w14:textId="77777777">
        <w:trPr>
          <w:trHeight w:val="300"/>
        </w:trPr>
        <w:tc>
          <w:tcPr>
            <w:tcW w:w="1774" w:type="dxa"/>
            <w:tcBorders>
              <w:top w:val="nil"/>
              <w:left w:val="nil"/>
              <w:bottom w:val="nil"/>
              <w:right w:val="nil"/>
            </w:tcBorders>
            <w:shd w:val="clear" w:color="auto" w:fill="auto"/>
            <w:noWrap/>
            <w:vAlign w:val="bottom"/>
            <w:hideMark/>
          </w:tcPr>
          <w:p w14:paraId="0E0CA3C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3C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C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C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C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C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C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CD" w14:textId="77777777" w:rsidR="00856C3B" w:rsidRPr="00EB2DC2" w:rsidRDefault="00340392" w:rsidP="00856C3B">
            <w:pPr>
              <w:rPr>
                <w:rFonts w:ascii="Times New Roman" w:eastAsia="Times New Roman" w:hAnsi="Times New Roman" w:cs="Times New Roman"/>
                <w:sz w:val="20"/>
              </w:rPr>
            </w:pPr>
          </w:p>
        </w:tc>
      </w:tr>
      <w:tr w:rsidR="00BD61E1" w14:paraId="0E0CA3D7" w14:textId="77777777">
        <w:trPr>
          <w:trHeight w:val="300"/>
        </w:trPr>
        <w:tc>
          <w:tcPr>
            <w:tcW w:w="1774" w:type="dxa"/>
            <w:tcBorders>
              <w:top w:val="nil"/>
              <w:left w:val="nil"/>
              <w:bottom w:val="nil"/>
              <w:right w:val="nil"/>
            </w:tcBorders>
            <w:shd w:val="clear" w:color="auto" w:fill="auto"/>
            <w:noWrap/>
            <w:vAlign w:val="bottom"/>
            <w:hideMark/>
          </w:tcPr>
          <w:p w14:paraId="0E0CA3C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3D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D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D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D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D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D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D6" w14:textId="77777777" w:rsidR="00856C3B" w:rsidRPr="00EB2DC2" w:rsidRDefault="00340392" w:rsidP="00856C3B">
            <w:pPr>
              <w:rPr>
                <w:rFonts w:ascii="Times New Roman" w:eastAsia="Times New Roman" w:hAnsi="Times New Roman" w:cs="Times New Roman"/>
                <w:sz w:val="20"/>
              </w:rPr>
            </w:pPr>
          </w:p>
        </w:tc>
      </w:tr>
      <w:tr w:rsidR="00BD61E1" w14:paraId="0E0CA3E0" w14:textId="77777777">
        <w:trPr>
          <w:trHeight w:val="300"/>
        </w:trPr>
        <w:tc>
          <w:tcPr>
            <w:tcW w:w="1774" w:type="dxa"/>
            <w:tcBorders>
              <w:top w:val="nil"/>
              <w:left w:val="nil"/>
              <w:bottom w:val="nil"/>
              <w:right w:val="nil"/>
            </w:tcBorders>
            <w:shd w:val="clear" w:color="auto" w:fill="auto"/>
            <w:noWrap/>
            <w:vAlign w:val="bottom"/>
            <w:hideMark/>
          </w:tcPr>
          <w:p w14:paraId="0E0CA3D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3D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D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D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D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D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D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DF" w14:textId="77777777" w:rsidR="00856C3B" w:rsidRPr="00EB2DC2" w:rsidRDefault="00340392" w:rsidP="00856C3B">
            <w:pPr>
              <w:rPr>
                <w:rFonts w:ascii="Times New Roman" w:eastAsia="Times New Roman" w:hAnsi="Times New Roman" w:cs="Times New Roman"/>
                <w:sz w:val="20"/>
              </w:rPr>
            </w:pPr>
          </w:p>
        </w:tc>
      </w:tr>
      <w:tr w:rsidR="00BD61E1" w14:paraId="0E0CA3E9" w14:textId="77777777">
        <w:trPr>
          <w:trHeight w:val="300"/>
        </w:trPr>
        <w:tc>
          <w:tcPr>
            <w:tcW w:w="1774" w:type="dxa"/>
            <w:tcBorders>
              <w:top w:val="nil"/>
              <w:left w:val="nil"/>
              <w:bottom w:val="nil"/>
              <w:right w:val="nil"/>
            </w:tcBorders>
            <w:shd w:val="clear" w:color="auto" w:fill="auto"/>
            <w:noWrap/>
            <w:vAlign w:val="bottom"/>
            <w:hideMark/>
          </w:tcPr>
          <w:p w14:paraId="0E0CA3E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3E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E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E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3E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E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E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E8" w14:textId="77777777" w:rsidR="00856C3B" w:rsidRPr="00EB2DC2" w:rsidRDefault="00340392" w:rsidP="00856C3B">
            <w:pPr>
              <w:rPr>
                <w:rFonts w:ascii="Times New Roman" w:eastAsia="Times New Roman" w:hAnsi="Times New Roman" w:cs="Times New Roman"/>
                <w:sz w:val="20"/>
              </w:rPr>
            </w:pPr>
          </w:p>
        </w:tc>
      </w:tr>
      <w:tr w:rsidR="00BD61E1" w14:paraId="0E0CA3F2" w14:textId="77777777">
        <w:trPr>
          <w:trHeight w:val="300"/>
        </w:trPr>
        <w:tc>
          <w:tcPr>
            <w:tcW w:w="1774" w:type="dxa"/>
            <w:tcBorders>
              <w:top w:val="nil"/>
              <w:left w:val="nil"/>
              <w:bottom w:val="nil"/>
              <w:right w:val="nil"/>
            </w:tcBorders>
            <w:shd w:val="clear" w:color="auto" w:fill="auto"/>
            <w:noWrap/>
            <w:vAlign w:val="bottom"/>
            <w:hideMark/>
          </w:tcPr>
          <w:p w14:paraId="0E0CA3E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3E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E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E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3E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E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F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F1" w14:textId="77777777" w:rsidR="00856C3B" w:rsidRPr="00EB2DC2" w:rsidRDefault="00340392" w:rsidP="00856C3B">
            <w:pPr>
              <w:rPr>
                <w:rFonts w:ascii="Times New Roman" w:eastAsia="Times New Roman" w:hAnsi="Times New Roman" w:cs="Times New Roman"/>
                <w:sz w:val="20"/>
              </w:rPr>
            </w:pPr>
          </w:p>
        </w:tc>
      </w:tr>
      <w:tr w:rsidR="00BD61E1" w14:paraId="0E0CA3FB" w14:textId="77777777">
        <w:trPr>
          <w:trHeight w:val="300"/>
        </w:trPr>
        <w:tc>
          <w:tcPr>
            <w:tcW w:w="1774" w:type="dxa"/>
            <w:tcBorders>
              <w:top w:val="nil"/>
              <w:left w:val="nil"/>
              <w:bottom w:val="nil"/>
              <w:right w:val="nil"/>
            </w:tcBorders>
            <w:shd w:val="clear" w:color="auto" w:fill="auto"/>
            <w:noWrap/>
            <w:vAlign w:val="bottom"/>
            <w:hideMark/>
          </w:tcPr>
          <w:p w14:paraId="0E0CA3F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3F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F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F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3F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3F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F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3FA" w14:textId="77777777" w:rsidR="00856C3B" w:rsidRPr="00EB2DC2" w:rsidRDefault="00340392" w:rsidP="00856C3B">
            <w:pPr>
              <w:rPr>
                <w:rFonts w:ascii="Times New Roman" w:eastAsia="Times New Roman" w:hAnsi="Times New Roman" w:cs="Times New Roman"/>
                <w:sz w:val="20"/>
              </w:rPr>
            </w:pPr>
          </w:p>
        </w:tc>
      </w:tr>
      <w:tr w:rsidR="00BD61E1" w14:paraId="0E0CA404" w14:textId="77777777">
        <w:trPr>
          <w:trHeight w:val="300"/>
        </w:trPr>
        <w:tc>
          <w:tcPr>
            <w:tcW w:w="1774" w:type="dxa"/>
            <w:tcBorders>
              <w:top w:val="nil"/>
              <w:left w:val="nil"/>
              <w:bottom w:val="nil"/>
              <w:right w:val="nil"/>
            </w:tcBorders>
            <w:shd w:val="clear" w:color="auto" w:fill="auto"/>
            <w:noWrap/>
            <w:vAlign w:val="bottom"/>
            <w:hideMark/>
          </w:tcPr>
          <w:p w14:paraId="0E0CA3F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3F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3F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3F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0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0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0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03" w14:textId="77777777" w:rsidR="00856C3B" w:rsidRPr="00EB2DC2" w:rsidRDefault="00340392" w:rsidP="00856C3B">
            <w:pPr>
              <w:rPr>
                <w:rFonts w:ascii="Times New Roman" w:eastAsia="Times New Roman" w:hAnsi="Times New Roman" w:cs="Times New Roman"/>
                <w:sz w:val="20"/>
              </w:rPr>
            </w:pPr>
          </w:p>
        </w:tc>
      </w:tr>
      <w:tr w:rsidR="00BD61E1" w14:paraId="0E0CA40C" w14:textId="77777777">
        <w:trPr>
          <w:trHeight w:val="300"/>
        </w:trPr>
        <w:tc>
          <w:tcPr>
            <w:tcW w:w="3720" w:type="dxa"/>
            <w:gridSpan w:val="2"/>
            <w:tcBorders>
              <w:top w:val="nil"/>
              <w:left w:val="nil"/>
              <w:bottom w:val="nil"/>
              <w:right w:val="nil"/>
            </w:tcBorders>
            <w:shd w:val="clear" w:color="auto" w:fill="auto"/>
            <w:noWrap/>
            <w:vAlign w:val="bottom"/>
            <w:hideMark/>
          </w:tcPr>
          <w:p w14:paraId="0E0CA40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406"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40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40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0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0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0B" w14:textId="77777777" w:rsidR="00856C3B" w:rsidRPr="00EB2DC2" w:rsidRDefault="00340392" w:rsidP="00856C3B">
            <w:pPr>
              <w:rPr>
                <w:rFonts w:ascii="Times New Roman" w:eastAsia="Times New Roman" w:hAnsi="Times New Roman" w:cs="Times New Roman"/>
                <w:sz w:val="20"/>
              </w:rPr>
            </w:pPr>
          </w:p>
        </w:tc>
      </w:tr>
      <w:tr w:rsidR="00BD61E1" w14:paraId="0E0CA415" w14:textId="77777777">
        <w:trPr>
          <w:trHeight w:val="300"/>
        </w:trPr>
        <w:tc>
          <w:tcPr>
            <w:tcW w:w="1774" w:type="dxa"/>
            <w:tcBorders>
              <w:top w:val="nil"/>
              <w:left w:val="nil"/>
              <w:bottom w:val="nil"/>
              <w:right w:val="nil"/>
            </w:tcBorders>
            <w:shd w:val="clear" w:color="auto" w:fill="auto"/>
            <w:noWrap/>
            <w:vAlign w:val="bottom"/>
            <w:hideMark/>
          </w:tcPr>
          <w:p w14:paraId="0E0CA40D"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40E"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40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10"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411"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41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1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14" w14:textId="77777777" w:rsidR="00856C3B" w:rsidRPr="00EB2DC2" w:rsidRDefault="00340392" w:rsidP="00856C3B">
            <w:pPr>
              <w:rPr>
                <w:rFonts w:ascii="Times New Roman" w:eastAsia="Times New Roman" w:hAnsi="Times New Roman" w:cs="Times New Roman"/>
                <w:sz w:val="20"/>
              </w:rPr>
            </w:pPr>
          </w:p>
        </w:tc>
      </w:tr>
      <w:tr w:rsidR="00BD61E1" w14:paraId="0E0CA41A" w14:textId="77777777">
        <w:trPr>
          <w:trHeight w:val="300"/>
        </w:trPr>
        <w:tc>
          <w:tcPr>
            <w:tcW w:w="1774" w:type="dxa"/>
            <w:tcBorders>
              <w:top w:val="nil"/>
              <w:left w:val="nil"/>
              <w:bottom w:val="nil"/>
              <w:right w:val="nil"/>
            </w:tcBorders>
            <w:shd w:val="clear" w:color="auto" w:fill="auto"/>
            <w:noWrap/>
            <w:vAlign w:val="bottom"/>
            <w:hideMark/>
          </w:tcPr>
          <w:p w14:paraId="0E0CA416"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41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11 ως έχει   ΔΕΚΤΟ ΚΑΤΑ ΠΛΕΙΟΨΗΦΙΑ</w:t>
            </w:r>
          </w:p>
        </w:tc>
        <w:tc>
          <w:tcPr>
            <w:tcW w:w="84" w:type="dxa"/>
            <w:tcBorders>
              <w:top w:val="nil"/>
              <w:left w:val="nil"/>
              <w:bottom w:val="nil"/>
              <w:right w:val="nil"/>
            </w:tcBorders>
            <w:shd w:val="clear" w:color="auto" w:fill="auto"/>
            <w:noWrap/>
            <w:vAlign w:val="bottom"/>
            <w:hideMark/>
          </w:tcPr>
          <w:p w14:paraId="0E0CA418"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419" w14:textId="77777777" w:rsidR="00856C3B" w:rsidRPr="00EB2DC2" w:rsidRDefault="00340392" w:rsidP="00856C3B">
            <w:pPr>
              <w:rPr>
                <w:rFonts w:ascii="Times New Roman" w:eastAsia="Times New Roman" w:hAnsi="Times New Roman" w:cs="Times New Roman"/>
                <w:sz w:val="20"/>
              </w:rPr>
            </w:pPr>
          </w:p>
        </w:tc>
      </w:tr>
      <w:tr w:rsidR="00BD61E1" w14:paraId="0E0CA423" w14:textId="77777777">
        <w:trPr>
          <w:trHeight w:val="300"/>
        </w:trPr>
        <w:tc>
          <w:tcPr>
            <w:tcW w:w="1774" w:type="dxa"/>
            <w:tcBorders>
              <w:top w:val="nil"/>
              <w:left w:val="nil"/>
              <w:bottom w:val="nil"/>
              <w:right w:val="nil"/>
            </w:tcBorders>
            <w:shd w:val="clear" w:color="auto" w:fill="auto"/>
            <w:noWrap/>
            <w:vAlign w:val="bottom"/>
            <w:hideMark/>
          </w:tcPr>
          <w:p w14:paraId="0E0CA41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41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1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1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1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2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2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22" w14:textId="77777777" w:rsidR="00856C3B" w:rsidRPr="00EB2DC2" w:rsidRDefault="00340392" w:rsidP="00856C3B">
            <w:pPr>
              <w:rPr>
                <w:rFonts w:ascii="Times New Roman" w:eastAsia="Times New Roman" w:hAnsi="Times New Roman" w:cs="Times New Roman"/>
                <w:sz w:val="20"/>
              </w:rPr>
            </w:pPr>
          </w:p>
        </w:tc>
      </w:tr>
      <w:tr w:rsidR="00BD61E1" w14:paraId="0E0CA42C" w14:textId="77777777">
        <w:trPr>
          <w:trHeight w:val="300"/>
        </w:trPr>
        <w:tc>
          <w:tcPr>
            <w:tcW w:w="1774" w:type="dxa"/>
            <w:tcBorders>
              <w:top w:val="nil"/>
              <w:left w:val="nil"/>
              <w:bottom w:val="nil"/>
              <w:right w:val="nil"/>
            </w:tcBorders>
            <w:shd w:val="clear" w:color="auto" w:fill="auto"/>
            <w:noWrap/>
            <w:vAlign w:val="bottom"/>
            <w:hideMark/>
          </w:tcPr>
          <w:p w14:paraId="0E0CA42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42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2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2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2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2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2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2B" w14:textId="77777777" w:rsidR="00856C3B" w:rsidRPr="00EB2DC2" w:rsidRDefault="00340392" w:rsidP="00856C3B">
            <w:pPr>
              <w:rPr>
                <w:rFonts w:ascii="Times New Roman" w:eastAsia="Times New Roman" w:hAnsi="Times New Roman" w:cs="Times New Roman"/>
                <w:sz w:val="20"/>
              </w:rPr>
            </w:pPr>
          </w:p>
        </w:tc>
      </w:tr>
      <w:tr w:rsidR="00BD61E1" w14:paraId="0E0CA435" w14:textId="77777777">
        <w:trPr>
          <w:trHeight w:val="300"/>
        </w:trPr>
        <w:tc>
          <w:tcPr>
            <w:tcW w:w="1774" w:type="dxa"/>
            <w:tcBorders>
              <w:top w:val="nil"/>
              <w:left w:val="nil"/>
              <w:bottom w:val="nil"/>
              <w:right w:val="nil"/>
            </w:tcBorders>
            <w:shd w:val="clear" w:color="auto" w:fill="auto"/>
            <w:noWrap/>
            <w:vAlign w:val="bottom"/>
            <w:hideMark/>
          </w:tcPr>
          <w:p w14:paraId="0E0CA42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42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2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3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3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3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3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34" w14:textId="77777777" w:rsidR="00856C3B" w:rsidRPr="00EB2DC2" w:rsidRDefault="00340392" w:rsidP="00856C3B">
            <w:pPr>
              <w:rPr>
                <w:rFonts w:ascii="Times New Roman" w:eastAsia="Times New Roman" w:hAnsi="Times New Roman" w:cs="Times New Roman"/>
                <w:sz w:val="20"/>
              </w:rPr>
            </w:pPr>
          </w:p>
        </w:tc>
      </w:tr>
      <w:tr w:rsidR="00BD61E1" w14:paraId="0E0CA43E" w14:textId="77777777">
        <w:trPr>
          <w:trHeight w:val="300"/>
        </w:trPr>
        <w:tc>
          <w:tcPr>
            <w:tcW w:w="1774" w:type="dxa"/>
            <w:tcBorders>
              <w:top w:val="nil"/>
              <w:left w:val="nil"/>
              <w:bottom w:val="nil"/>
              <w:right w:val="nil"/>
            </w:tcBorders>
            <w:shd w:val="clear" w:color="auto" w:fill="auto"/>
            <w:noWrap/>
            <w:vAlign w:val="bottom"/>
            <w:hideMark/>
          </w:tcPr>
          <w:p w14:paraId="0E0CA43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43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3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3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43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3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3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3D" w14:textId="77777777" w:rsidR="00856C3B" w:rsidRPr="00EB2DC2" w:rsidRDefault="00340392" w:rsidP="00856C3B">
            <w:pPr>
              <w:rPr>
                <w:rFonts w:ascii="Times New Roman" w:eastAsia="Times New Roman" w:hAnsi="Times New Roman" w:cs="Times New Roman"/>
                <w:sz w:val="20"/>
              </w:rPr>
            </w:pPr>
          </w:p>
        </w:tc>
      </w:tr>
      <w:tr w:rsidR="00BD61E1" w14:paraId="0E0CA447" w14:textId="77777777">
        <w:trPr>
          <w:trHeight w:val="300"/>
        </w:trPr>
        <w:tc>
          <w:tcPr>
            <w:tcW w:w="1774" w:type="dxa"/>
            <w:tcBorders>
              <w:top w:val="nil"/>
              <w:left w:val="nil"/>
              <w:bottom w:val="nil"/>
              <w:right w:val="nil"/>
            </w:tcBorders>
            <w:shd w:val="clear" w:color="auto" w:fill="auto"/>
            <w:noWrap/>
            <w:vAlign w:val="bottom"/>
            <w:hideMark/>
          </w:tcPr>
          <w:p w14:paraId="0E0CA43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44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4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4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44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4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4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46" w14:textId="77777777" w:rsidR="00856C3B" w:rsidRPr="00EB2DC2" w:rsidRDefault="00340392" w:rsidP="00856C3B">
            <w:pPr>
              <w:rPr>
                <w:rFonts w:ascii="Times New Roman" w:eastAsia="Times New Roman" w:hAnsi="Times New Roman" w:cs="Times New Roman"/>
                <w:sz w:val="20"/>
              </w:rPr>
            </w:pPr>
          </w:p>
        </w:tc>
      </w:tr>
      <w:tr w:rsidR="00BD61E1" w14:paraId="0E0CA450" w14:textId="77777777">
        <w:trPr>
          <w:trHeight w:val="300"/>
        </w:trPr>
        <w:tc>
          <w:tcPr>
            <w:tcW w:w="1774" w:type="dxa"/>
            <w:tcBorders>
              <w:top w:val="nil"/>
              <w:left w:val="nil"/>
              <w:bottom w:val="nil"/>
              <w:right w:val="nil"/>
            </w:tcBorders>
            <w:shd w:val="clear" w:color="auto" w:fill="auto"/>
            <w:noWrap/>
            <w:vAlign w:val="bottom"/>
            <w:hideMark/>
          </w:tcPr>
          <w:p w14:paraId="0E0CA44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44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4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4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4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4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4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4F" w14:textId="77777777" w:rsidR="00856C3B" w:rsidRPr="00EB2DC2" w:rsidRDefault="00340392" w:rsidP="00856C3B">
            <w:pPr>
              <w:rPr>
                <w:rFonts w:ascii="Times New Roman" w:eastAsia="Times New Roman" w:hAnsi="Times New Roman" w:cs="Times New Roman"/>
                <w:sz w:val="20"/>
              </w:rPr>
            </w:pPr>
          </w:p>
        </w:tc>
      </w:tr>
      <w:tr w:rsidR="00BD61E1" w14:paraId="0E0CA459" w14:textId="77777777">
        <w:trPr>
          <w:trHeight w:val="300"/>
        </w:trPr>
        <w:tc>
          <w:tcPr>
            <w:tcW w:w="1774" w:type="dxa"/>
            <w:tcBorders>
              <w:top w:val="nil"/>
              <w:left w:val="nil"/>
              <w:bottom w:val="nil"/>
              <w:right w:val="nil"/>
            </w:tcBorders>
            <w:shd w:val="clear" w:color="auto" w:fill="auto"/>
            <w:noWrap/>
            <w:vAlign w:val="bottom"/>
            <w:hideMark/>
          </w:tcPr>
          <w:p w14:paraId="0E0CA45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45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5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5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45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5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5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58" w14:textId="77777777" w:rsidR="00856C3B" w:rsidRPr="00EB2DC2" w:rsidRDefault="00340392" w:rsidP="00856C3B">
            <w:pPr>
              <w:rPr>
                <w:rFonts w:ascii="Times New Roman" w:eastAsia="Times New Roman" w:hAnsi="Times New Roman" w:cs="Times New Roman"/>
                <w:sz w:val="20"/>
              </w:rPr>
            </w:pPr>
          </w:p>
        </w:tc>
      </w:tr>
      <w:tr w:rsidR="00BD61E1" w14:paraId="0E0CA461" w14:textId="77777777">
        <w:trPr>
          <w:trHeight w:val="300"/>
        </w:trPr>
        <w:tc>
          <w:tcPr>
            <w:tcW w:w="3720" w:type="dxa"/>
            <w:gridSpan w:val="2"/>
            <w:tcBorders>
              <w:top w:val="nil"/>
              <w:left w:val="nil"/>
              <w:bottom w:val="nil"/>
              <w:right w:val="nil"/>
            </w:tcBorders>
            <w:shd w:val="clear" w:color="auto" w:fill="auto"/>
            <w:noWrap/>
            <w:vAlign w:val="bottom"/>
            <w:hideMark/>
          </w:tcPr>
          <w:p w14:paraId="0E0CA45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45B"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45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45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5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5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60" w14:textId="77777777" w:rsidR="00856C3B" w:rsidRPr="00EB2DC2" w:rsidRDefault="00340392" w:rsidP="00856C3B">
            <w:pPr>
              <w:rPr>
                <w:rFonts w:ascii="Times New Roman" w:eastAsia="Times New Roman" w:hAnsi="Times New Roman" w:cs="Times New Roman"/>
                <w:sz w:val="20"/>
              </w:rPr>
            </w:pPr>
          </w:p>
        </w:tc>
      </w:tr>
      <w:tr w:rsidR="00BD61E1" w14:paraId="0E0CA46A" w14:textId="77777777">
        <w:trPr>
          <w:trHeight w:val="300"/>
        </w:trPr>
        <w:tc>
          <w:tcPr>
            <w:tcW w:w="1774" w:type="dxa"/>
            <w:tcBorders>
              <w:top w:val="nil"/>
              <w:left w:val="nil"/>
              <w:bottom w:val="nil"/>
              <w:right w:val="nil"/>
            </w:tcBorders>
            <w:shd w:val="clear" w:color="auto" w:fill="auto"/>
            <w:noWrap/>
            <w:vAlign w:val="bottom"/>
            <w:hideMark/>
          </w:tcPr>
          <w:p w14:paraId="0E0CA462"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463"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46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65"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466"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46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6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69" w14:textId="77777777" w:rsidR="00856C3B" w:rsidRPr="00EB2DC2" w:rsidRDefault="00340392" w:rsidP="00856C3B">
            <w:pPr>
              <w:rPr>
                <w:rFonts w:ascii="Times New Roman" w:eastAsia="Times New Roman" w:hAnsi="Times New Roman" w:cs="Times New Roman"/>
                <w:sz w:val="20"/>
              </w:rPr>
            </w:pPr>
          </w:p>
        </w:tc>
      </w:tr>
      <w:tr w:rsidR="00BD61E1" w14:paraId="0E0CA46F" w14:textId="77777777">
        <w:trPr>
          <w:trHeight w:val="300"/>
        </w:trPr>
        <w:tc>
          <w:tcPr>
            <w:tcW w:w="1774" w:type="dxa"/>
            <w:tcBorders>
              <w:top w:val="nil"/>
              <w:left w:val="nil"/>
              <w:bottom w:val="nil"/>
              <w:right w:val="nil"/>
            </w:tcBorders>
            <w:shd w:val="clear" w:color="auto" w:fill="auto"/>
            <w:noWrap/>
            <w:vAlign w:val="bottom"/>
            <w:hideMark/>
          </w:tcPr>
          <w:p w14:paraId="0E0CA46B"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46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 xml:space="preserve">Άρθρο 12 ως έχει   ΔΕΚΤΟ ΚΑΤΑ </w:t>
            </w:r>
            <w:r w:rsidRPr="00EB2DC2">
              <w:rPr>
                <w:rFonts w:ascii="Calibri" w:eastAsia="Times New Roman" w:hAnsi="Calibri" w:cs="Calibri"/>
                <w:color w:val="000000"/>
                <w:szCs w:val="24"/>
              </w:rPr>
              <w:t>ΠΛΕΙΟΨΗΦΙΑ</w:t>
            </w:r>
          </w:p>
        </w:tc>
        <w:tc>
          <w:tcPr>
            <w:tcW w:w="84" w:type="dxa"/>
            <w:tcBorders>
              <w:top w:val="nil"/>
              <w:left w:val="nil"/>
              <w:bottom w:val="nil"/>
              <w:right w:val="nil"/>
            </w:tcBorders>
            <w:shd w:val="clear" w:color="auto" w:fill="auto"/>
            <w:noWrap/>
            <w:vAlign w:val="bottom"/>
            <w:hideMark/>
          </w:tcPr>
          <w:p w14:paraId="0E0CA46D"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46E" w14:textId="77777777" w:rsidR="00856C3B" w:rsidRPr="00EB2DC2" w:rsidRDefault="00340392" w:rsidP="00856C3B">
            <w:pPr>
              <w:rPr>
                <w:rFonts w:ascii="Times New Roman" w:eastAsia="Times New Roman" w:hAnsi="Times New Roman" w:cs="Times New Roman"/>
                <w:sz w:val="20"/>
              </w:rPr>
            </w:pPr>
          </w:p>
        </w:tc>
      </w:tr>
      <w:tr w:rsidR="00BD61E1" w14:paraId="0E0CA478" w14:textId="77777777">
        <w:trPr>
          <w:trHeight w:val="300"/>
        </w:trPr>
        <w:tc>
          <w:tcPr>
            <w:tcW w:w="1774" w:type="dxa"/>
            <w:tcBorders>
              <w:top w:val="nil"/>
              <w:left w:val="nil"/>
              <w:bottom w:val="nil"/>
              <w:right w:val="nil"/>
            </w:tcBorders>
            <w:shd w:val="clear" w:color="auto" w:fill="auto"/>
            <w:noWrap/>
            <w:vAlign w:val="bottom"/>
            <w:hideMark/>
          </w:tcPr>
          <w:p w14:paraId="0E0CA47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471"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7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7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74"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7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7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77" w14:textId="77777777" w:rsidR="00856C3B" w:rsidRPr="00EB2DC2" w:rsidRDefault="00340392" w:rsidP="00856C3B">
            <w:pPr>
              <w:rPr>
                <w:rFonts w:ascii="Times New Roman" w:eastAsia="Times New Roman" w:hAnsi="Times New Roman" w:cs="Times New Roman"/>
                <w:sz w:val="20"/>
              </w:rPr>
            </w:pPr>
          </w:p>
        </w:tc>
      </w:tr>
      <w:tr w:rsidR="00BD61E1" w14:paraId="0E0CA481" w14:textId="77777777">
        <w:trPr>
          <w:trHeight w:val="300"/>
        </w:trPr>
        <w:tc>
          <w:tcPr>
            <w:tcW w:w="1774" w:type="dxa"/>
            <w:tcBorders>
              <w:top w:val="nil"/>
              <w:left w:val="nil"/>
              <w:bottom w:val="nil"/>
              <w:right w:val="nil"/>
            </w:tcBorders>
            <w:shd w:val="clear" w:color="auto" w:fill="auto"/>
            <w:noWrap/>
            <w:vAlign w:val="bottom"/>
            <w:hideMark/>
          </w:tcPr>
          <w:p w14:paraId="0E0CA47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47A"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7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7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7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7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7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80" w14:textId="77777777" w:rsidR="00856C3B" w:rsidRPr="00EB2DC2" w:rsidRDefault="00340392" w:rsidP="00856C3B">
            <w:pPr>
              <w:rPr>
                <w:rFonts w:ascii="Times New Roman" w:eastAsia="Times New Roman" w:hAnsi="Times New Roman" w:cs="Times New Roman"/>
                <w:sz w:val="20"/>
              </w:rPr>
            </w:pPr>
          </w:p>
        </w:tc>
      </w:tr>
      <w:tr w:rsidR="00BD61E1" w14:paraId="0E0CA48A" w14:textId="77777777">
        <w:trPr>
          <w:trHeight w:val="300"/>
        </w:trPr>
        <w:tc>
          <w:tcPr>
            <w:tcW w:w="1774" w:type="dxa"/>
            <w:tcBorders>
              <w:top w:val="nil"/>
              <w:left w:val="nil"/>
              <w:bottom w:val="nil"/>
              <w:right w:val="nil"/>
            </w:tcBorders>
            <w:shd w:val="clear" w:color="auto" w:fill="auto"/>
            <w:noWrap/>
            <w:vAlign w:val="bottom"/>
            <w:hideMark/>
          </w:tcPr>
          <w:p w14:paraId="0E0CA48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483"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8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8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8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8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8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89" w14:textId="77777777" w:rsidR="00856C3B" w:rsidRPr="00EB2DC2" w:rsidRDefault="00340392" w:rsidP="00856C3B">
            <w:pPr>
              <w:rPr>
                <w:rFonts w:ascii="Times New Roman" w:eastAsia="Times New Roman" w:hAnsi="Times New Roman" w:cs="Times New Roman"/>
                <w:sz w:val="20"/>
              </w:rPr>
            </w:pPr>
          </w:p>
        </w:tc>
      </w:tr>
      <w:tr w:rsidR="00BD61E1" w14:paraId="0E0CA493" w14:textId="77777777">
        <w:trPr>
          <w:trHeight w:val="300"/>
        </w:trPr>
        <w:tc>
          <w:tcPr>
            <w:tcW w:w="1774" w:type="dxa"/>
            <w:tcBorders>
              <w:top w:val="nil"/>
              <w:left w:val="nil"/>
              <w:bottom w:val="nil"/>
              <w:right w:val="nil"/>
            </w:tcBorders>
            <w:shd w:val="clear" w:color="auto" w:fill="auto"/>
            <w:noWrap/>
            <w:vAlign w:val="bottom"/>
            <w:hideMark/>
          </w:tcPr>
          <w:p w14:paraId="0E0CA48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48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8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8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48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9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9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92" w14:textId="77777777" w:rsidR="00856C3B" w:rsidRPr="00EB2DC2" w:rsidRDefault="00340392" w:rsidP="00856C3B">
            <w:pPr>
              <w:rPr>
                <w:rFonts w:ascii="Times New Roman" w:eastAsia="Times New Roman" w:hAnsi="Times New Roman" w:cs="Times New Roman"/>
                <w:sz w:val="20"/>
              </w:rPr>
            </w:pPr>
          </w:p>
        </w:tc>
      </w:tr>
      <w:tr w:rsidR="00BD61E1" w14:paraId="0E0CA49C" w14:textId="77777777">
        <w:trPr>
          <w:trHeight w:val="300"/>
        </w:trPr>
        <w:tc>
          <w:tcPr>
            <w:tcW w:w="1774" w:type="dxa"/>
            <w:tcBorders>
              <w:top w:val="nil"/>
              <w:left w:val="nil"/>
              <w:bottom w:val="nil"/>
              <w:right w:val="nil"/>
            </w:tcBorders>
            <w:shd w:val="clear" w:color="auto" w:fill="auto"/>
            <w:noWrap/>
            <w:vAlign w:val="bottom"/>
            <w:hideMark/>
          </w:tcPr>
          <w:p w14:paraId="0E0CA49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49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9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9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49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9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9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9B" w14:textId="77777777" w:rsidR="00856C3B" w:rsidRPr="00EB2DC2" w:rsidRDefault="00340392" w:rsidP="00856C3B">
            <w:pPr>
              <w:rPr>
                <w:rFonts w:ascii="Times New Roman" w:eastAsia="Times New Roman" w:hAnsi="Times New Roman" w:cs="Times New Roman"/>
                <w:sz w:val="20"/>
              </w:rPr>
            </w:pPr>
          </w:p>
        </w:tc>
      </w:tr>
      <w:tr w:rsidR="00BD61E1" w14:paraId="0E0CA4A5" w14:textId="77777777">
        <w:trPr>
          <w:trHeight w:val="300"/>
        </w:trPr>
        <w:tc>
          <w:tcPr>
            <w:tcW w:w="1774" w:type="dxa"/>
            <w:tcBorders>
              <w:top w:val="nil"/>
              <w:left w:val="nil"/>
              <w:bottom w:val="nil"/>
              <w:right w:val="nil"/>
            </w:tcBorders>
            <w:shd w:val="clear" w:color="auto" w:fill="auto"/>
            <w:noWrap/>
            <w:vAlign w:val="bottom"/>
            <w:hideMark/>
          </w:tcPr>
          <w:p w14:paraId="0E0CA49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49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9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A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A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A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A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A4" w14:textId="77777777" w:rsidR="00856C3B" w:rsidRPr="00EB2DC2" w:rsidRDefault="00340392" w:rsidP="00856C3B">
            <w:pPr>
              <w:rPr>
                <w:rFonts w:ascii="Times New Roman" w:eastAsia="Times New Roman" w:hAnsi="Times New Roman" w:cs="Times New Roman"/>
                <w:sz w:val="20"/>
              </w:rPr>
            </w:pPr>
          </w:p>
        </w:tc>
      </w:tr>
      <w:tr w:rsidR="00BD61E1" w14:paraId="0E0CA4AE" w14:textId="77777777">
        <w:trPr>
          <w:trHeight w:val="300"/>
        </w:trPr>
        <w:tc>
          <w:tcPr>
            <w:tcW w:w="1774" w:type="dxa"/>
            <w:tcBorders>
              <w:top w:val="nil"/>
              <w:left w:val="nil"/>
              <w:bottom w:val="nil"/>
              <w:right w:val="nil"/>
            </w:tcBorders>
            <w:shd w:val="clear" w:color="auto" w:fill="auto"/>
            <w:noWrap/>
            <w:vAlign w:val="bottom"/>
            <w:hideMark/>
          </w:tcPr>
          <w:p w14:paraId="0E0CA4A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4A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A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A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A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A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A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AD" w14:textId="77777777" w:rsidR="00856C3B" w:rsidRPr="00EB2DC2" w:rsidRDefault="00340392" w:rsidP="00856C3B">
            <w:pPr>
              <w:rPr>
                <w:rFonts w:ascii="Times New Roman" w:eastAsia="Times New Roman" w:hAnsi="Times New Roman" w:cs="Times New Roman"/>
                <w:sz w:val="20"/>
              </w:rPr>
            </w:pPr>
          </w:p>
        </w:tc>
      </w:tr>
      <w:tr w:rsidR="00BD61E1" w14:paraId="0E0CA4B6" w14:textId="77777777">
        <w:trPr>
          <w:trHeight w:val="300"/>
        </w:trPr>
        <w:tc>
          <w:tcPr>
            <w:tcW w:w="3720" w:type="dxa"/>
            <w:gridSpan w:val="2"/>
            <w:tcBorders>
              <w:top w:val="nil"/>
              <w:left w:val="nil"/>
              <w:bottom w:val="nil"/>
              <w:right w:val="nil"/>
            </w:tcBorders>
            <w:shd w:val="clear" w:color="auto" w:fill="auto"/>
            <w:noWrap/>
            <w:vAlign w:val="bottom"/>
            <w:hideMark/>
          </w:tcPr>
          <w:p w14:paraId="0E0CA4A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4B0"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4B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4B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B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B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B5" w14:textId="77777777" w:rsidR="00856C3B" w:rsidRPr="00EB2DC2" w:rsidRDefault="00340392" w:rsidP="00856C3B">
            <w:pPr>
              <w:rPr>
                <w:rFonts w:ascii="Times New Roman" w:eastAsia="Times New Roman" w:hAnsi="Times New Roman" w:cs="Times New Roman"/>
                <w:sz w:val="20"/>
              </w:rPr>
            </w:pPr>
          </w:p>
        </w:tc>
      </w:tr>
      <w:tr w:rsidR="00BD61E1" w14:paraId="0E0CA4BF" w14:textId="77777777">
        <w:trPr>
          <w:trHeight w:val="300"/>
        </w:trPr>
        <w:tc>
          <w:tcPr>
            <w:tcW w:w="1774" w:type="dxa"/>
            <w:tcBorders>
              <w:top w:val="nil"/>
              <w:left w:val="nil"/>
              <w:bottom w:val="nil"/>
              <w:right w:val="nil"/>
            </w:tcBorders>
            <w:shd w:val="clear" w:color="auto" w:fill="auto"/>
            <w:noWrap/>
            <w:vAlign w:val="bottom"/>
            <w:hideMark/>
          </w:tcPr>
          <w:p w14:paraId="0E0CA4B7"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4B8"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4B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BA"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4BB"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4B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B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BE" w14:textId="77777777" w:rsidR="00856C3B" w:rsidRPr="00EB2DC2" w:rsidRDefault="00340392" w:rsidP="00856C3B">
            <w:pPr>
              <w:rPr>
                <w:rFonts w:ascii="Times New Roman" w:eastAsia="Times New Roman" w:hAnsi="Times New Roman" w:cs="Times New Roman"/>
                <w:sz w:val="20"/>
              </w:rPr>
            </w:pPr>
          </w:p>
        </w:tc>
      </w:tr>
      <w:tr w:rsidR="00BD61E1" w14:paraId="0E0CA4C4" w14:textId="77777777">
        <w:trPr>
          <w:trHeight w:val="300"/>
        </w:trPr>
        <w:tc>
          <w:tcPr>
            <w:tcW w:w="1774" w:type="dxa"/>
            <w:tcBorders>
              <w:top w:val="nil"/>
              <w:left w:val="nil"/>
              <w:bottom w:val="nil"/>
              <w:right w:val="nil"/>
            </w:tcBorders>
            <w:shd w:val="clear" w:color="auto" w:fill="auto"/>
            <w:noWrap/>
            <w:vAlign w:val="bottom"/>
            <w:hideMark/>
          </w:tcPr>
          <w:p w14:paraId="0E0CA4C0"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4C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13 ως έχει   ΔΕΚΤΟ ΚΑΤΑ ΠΛΕΙΟΨΗΦΙΑ</w:t>
            </w:r>
          </w:p>
        </w:tc>
        <w:tc>
          <w:tcPr>
            <w:tcW w:w="84" w:type="dxa"/>
            <w:tcBorders>
              <w:top w:val="nil"/>
              <w:left w:val="nil"/>
              <w:bottom w:val="nil"/>
              <w:right w:val="nil"/>
            </w:tcBorders>
            <w:shd w:val="clear" w:color="auto" w:fill="auto"/>
            <w:noWrap/>
            <w:vAlign w:val="bottom"/>
            <w:hideMark/>
          </w:tcPr>
          <w:p w14:paraId="0E0CA4C2"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4C3" w14:textId="77777777" w:rsidR="00856C3B" w:rsidRPr="00EB2DC2" w:rsidRDefault="00340392" w:rsidP="00856C3B">
            <w:pPr>
              <w:rPr>
                <w:rFonts w:ascii="Times New Roman" w:eastAsia="Times New Roman" w:hAnsi="Times New Roman" w:cs="Times New Roman"/>
                <w:sz w:val="20"/>
              </w:rPr>
            </w:pPr>
          </w:p>
        </w:tc>
      </w:tr>
      <w:tr w:rsidR="00BD61E1" w14:paraId="0E0CA4CD" w14:textId="77777777">
        <w:trPr>
          <w:trHeight w:val="300"/>
        </w:trPr>
        <w:tc>
          <w:tcPr>
            <w:tcW w:w="1774" w:type="dxa"/>
            <w:tcBorders>
              <w:top w:val="nil"/>
              <w:left w:val="nil"/>
              <w:bottom w:val="nil"/>
              <w:right w:val="nil"/>
            </w:tcBorders>
            <w:shd w:val="clear" w:color="auto" w:fill="auto"/>
            <w:noWrap/>
            <w:vAlign w:val="bottom"/>
            <w:hideMark/>
          </w:tcPr>
          <w:p w14:paraId="0E0CA4C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4C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C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C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C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C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C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CC" w14:textId="77777777" w:rsidR="00856C3B" w:rsidRPr="00EB2DC2" w:rsidRDefault="00340392" w:rsidP="00856C3B">
            <w:pPr>
              <w:rPr>
                <w:rFonts w:ascii="Times New Roman" w:eastAsia="Times New Roman" w:hAnsi="Times New Roman" w:cs="Times New Roman"/>
                <w:sz w:val="20"/>
              </w:rPr>
            </w:pPr>
          </w:p>
        </w:tc>
      </w:tr>
      <w:tr w:rsidR="00BD61E1" w14:paraId="0E0CA4D6" w14:textId="77777777">
        <w:trPr>
          <w:trHeight w:val="300"/>
        </w:trPr>
        <w:tc>
          <w:tcPr>
            <w:tcW w:w="1774" w:type="dxa"/>
            <w:tcBorders>
              <w:top w:val="nil"/>
              <w:left w:val="nil"/>
              <w:bottom w:val="nil"/>
              <w:right w:val="nil"/>
            </w:tcBorders>
            <w:shd w:val="clear" w:color="auto" w:fill="auto"/>
            <w:noWrap/>
            <w:vAlign w:val="bottom"/>
            <w:hideMark/>
          </w:tcPr>
          <w:p w14:paraId="0E0CA4C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4C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D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D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D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D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D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D5" w14:textId="77777777" w:rsidR="00856C3B" w:rsidRPr="00EB2DC2" w:rsidRDefault="00340392" w:rsidP="00856C3B">
            <w:pPr>
              <w:rPr>
                <w:rFonts w:ascii="Times New Roman" w:eastAsia="Times New Roman" w:hAnsi="Times New Roman" w:cs="Times New Roman"/>
                <w:sz w:val="20"/>
              </w:rPr>
            </w:pPr>
          </w:p>
        </w:tc>
      </w:tr>
      <w:tr w:rsidR="00BD61E1" w14:paraId="0E0CA4DF" w14:textId="77777777">
        <w:trPr>
          <w:trHeight w:val="300"/>
        </w:trPr>
        <w:tc>
          <w:tcPr>
            <w:tcW w:w="1774" w:type="dxa"/>
            <w:tcBorders>
              <w:top w:val="nil"/>
              <w:left w:val="nil"/>
              <w:bottom w:val="nil"/>
              <w:right w:val="nil"/>
            </w:tcBorders>
            <w:shd w:val="clear" w:color="auto" w:fill="auto"/>
            <w:noWrap/>
            <w:vAlign w:val="bottom"/>
            <w:hideMark/>
          </w:tcPr>
          <w:p w14:paraId="0E0CA4D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4D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D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D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D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D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D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DE" w14:textId="77777777" w:rsidR="00856C3B" w:rsidRPr="00EB2DC2" w:rsidRDefault="00340392" w:rsidP="00856C3B">
            <w:pPr>
              <w:rPr>
                <w:rFonts w:ascii="Times New Roman" w:eastAsia="Times New Roman" w:hAnsi="Times New Roman" w:cs="Times New Roman"/>
                <w:sz w:val="20"/>
              </w:rPr>
            </w:pPr>
          </w:p>
        </w:tc>
      </w:tr>
      <w:tr w:rsidR="00BD61E1" w14:paraId="0E0CA4E8" w14:textId="77777777">
        <w:trPr>
          <w:trHeight w:val="300"/>
        </w:trPr>
        <w:tc>
          <w:tcPr>
            <w:tcW w:w="1774" w:type="dxa"/>
            <w:tcBorders>
              <w:top w:val="nil"/>
              <w:left w:val="nil"/>
              <w:bottom w:val="nil"/>
              <w:right w:val="nil"/>
            </w:tcBorders>
            <w:shd w:val="clear" w:color="auto" w:fill="auto"/>
            <w:noWrap/>
            <w:vAlign w:val="bottom"/>
            <w:hideMark/>
          </w:tcPr>
          <w:p w14:paraId="0E0CA4E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4E1"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E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E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4E4"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E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E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E7" w14:textId="77777777" w:rsidR="00856C3B" w:rsidRPr="00EB2DC2" w:rsidRDefault="00340392" w:rsidP="00856C3B">
            <w:pPr>
              <w:rPr>
                <w:rFonts w:ascii="Times New Roman" w:eastAsia="Times New Roman" w:hAnsi="Times New Roman" w:cs="Times New Roman"/>
                <w:sz w:val="20"/>
              </w:rPr>
            </w:pPr>
          </w:p>
        </w:tc>
      </w:tr>
      <w:tr w:rsidR="00BD61E1" w14:paraId="0E0CA4F1" w14:textId="77777777">
        <w:trPr>
          <w:trHeight w:val="300"/>
        </w:trPr>
        <w:tc>
          <w:tcPr>
            <w:tcW w:w="1774" w:type="dxa"/>
            <w:tcBorders>
              <w:top w:val="nil"/>
              <w:left w:val="nil"/>
              <w:bottom w:val="nil"/>
              <w:right w:val="nil"/>
            </w:tcBorders>
            <w:shd w:val="clear" w:color="auto" w:fill="auto"/>
            <w:noWrap/>
            <w:vAlign w:val="bottom"/>
            <w:hideMark/>
          </w:tcPr>
          <w:p w14:paraId="0E0CA4E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4EA"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E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E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4E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E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E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F0" w14:textId="77777777" w:rsidR="00856C3B" w:rsidRPr="00EB2DC2" w:rsidRDefault="00340392" w:rsidP="00856C3B">
            <w:pPr>
              <w:rPr>
                <w:rFonts w:ascii="Times New Roman" w:eastAsia="Times New Roman" w:hAnsi="Times New Roman" w:cs="Times New Roman"/>
                <w:sz w:val="20"/>
              </w:rPr>
            </w:pPr>
          </w:p>
        </w:tc>
      </w:tr>
      <w:tr w:rsidR="00BD61E1" w14:paraId="0E0CA4FA" w14:textId="77777777">
        <w:trPr>
          <w:trHeight w:val="300"/>
        </w:trPr>
        <w:tc>
          <w:tcPr>
            <w:tcW w:w="1774" w:type="dxa"/>
            <w:tcBorders>
              <w:top w:val="nil"/>
              <w:left w:val="nil"/>
              <w:bottom w:val="nil"/>
              <w:right w:val="nil"/>
            </w:tcBorders>
            <w:shd w:val="clear" w:color="auto" w:fill="auto"/>
            <w:noWrap/>
            <w:vAlign w:val="bottom"/>
            <w:hideMark/>
          </w:tcPr>
          <w:p w14:paraId="0E0CA4F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4F3"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F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F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4F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4F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F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4F9" w14:textId="77777777" w:rsidR="00856C3B" w:rsidRPr="00EB2DC2" w:rsidRDefault="00340392" w:rsidP="00856C3B">
            <w:pPr>
              <w:rPr>
                <w:rFonts w:ascii="Times New Roman" w:eastAsia="Times New Roman" w:hAnsi="Times New Roman" w:cs="Times New Roman"/>
                <w:sz w:val="20"/>
              </w:rPr>
            </w:pPr>
          </w:p>
        </w:tc>
      </w:tr>
      <w:tr w:rsidR="00BD61E1" w14:paraId="0E0CA503" w14:textId="77777777">
        <w:trPr>
          <w:trHeight w:val="300"/>
        </w:trPr>
        <w:tc>
          <w:tcPr>
            <w:tcW w:w="1774" w:type="dxa"/>
            <w:tcBorders>
              <w:top w:val="nil"/>
              <w:left w:val="nil"/>
              <w:bottom w:val="nil"/>
              <w:right w:val="nil"/>
            </w:tcBorders>
            <w:shd w:val="clear" w:color="auto" w:fill="auto"/>
            <w:noWrap/>
            <w:vAlign w:val="bottom"/>
            <w:hideMark/>
          </w:tcPr>
          <w:p w14:paraId="0E0CA4F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4F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4F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4F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4F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0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0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02" w14:textId="77777777" w:rsidR="00856C3B" w:rsidRPr="00EB2DC2" w:rsidRDefault="00340392" w:rsidP="00856C3B">
            <w:pPr>
              <w:rPr>
                <w:rFonts w:ascii="Times New Roman" w:eastAsia="Times New Roman" w:hAnsi="Times New Roman" w:cs="Times New Roman"/>
                <w:sz w:val="20"/>
              </w:rPr>
            </w:pPr>
          </w:p>
        </w:tc>
      </w:tr>
      <w:tr w:rsidR="00BD61E1" w14:paraId="0E0CA50B" w14:textId="77777777">
        <w:trPr>
          <w:trHeight w:val="300"/>
        </w:trPr>
        <w:tc>
          <w:tcPr>
            <w:tcW w:w="3720" w:type="dxa"/>
            <w:gridSpan w:val="2"/>
            <w:tcBorders>
              <w:top w:val="nil"/>
              <w:left w:val="nil"/>
              <w:bottom w:val="nil"/>
              <w:right w:val="nil"/>
            </w:tcBorders>
            <w:shd w:val="clear" w:color="auto" w:fill="auto"/>
            <w:noWrap/>
            <w:vAlign w:val="bottom"/>
            <w:hideMark/>
          </w:tcPr>
          <w:p w14:paraId="0E0CA50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505"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50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50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0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0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0A" w14:textId="77777777" w:rsidR="00856C3B" w:rsidRPr="00EB2DC2" w:rsidRDefault="00340392" w:rsidP="00856C3B">
            <w:pPr>
              <w:rPr>
                <w:rFonts w:ascii="Times New Roman" w:eastAsia="Times New Roman" w:hAnsi="Times New Roman" w:cs="Times New Roman"/>
                <w:sz w:val="20"/>
              </w:rPr>
            </w:pPr>
          </w:p>
        </w:tc>
      </w:tr>
      <w:tr w:rsidR="00BD61E1" w14:paraId="0E0CA514" w14:textId="77777777">
        <w:trPr>
          <w:trHeight w:val="300"/>
        </w:trPr>
        <w:tc>
          <w:tcPr>
            <w:tcW w:w="1774" w:type="dxa"/>
            <w:tcBorders>
              <w:top w:val="nil"/>
              <w:left w:val="nil"/>
              <w:bottom w:val="nil"/>
              <w:right w:val="nil"/>
            </w:tcBorders>
            <w:shd w:val="clear" w:color="auto" w:fill="auto"/>
            <w:noWrap/>
            <w:vAlign w:val="bottom"/>
            <w:hideMark/>
          </w:tcPr>
          <w:p w14:paraId="0E0CA50C"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50D"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50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0F"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510"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51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1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13" w14:textId="77777777" w:rsidR="00856C3B" w:rsidRPr="00EB2DC2" w:rsidRDefault="00340392" w:rsidP="00856C3B">
            <w:pPr>
              <w:rPr>
                <w:rFonts w:ascii="Times New Roman" w:eastAsia="Times New Roman" w:hAnsi="Times New Roman" w:cs="Times New Roman"/>
                <w:sz w:val="20"/>
              </w:rPr>
            </w:pPr>
          </w:p>
        </w:tc>
      </w:tr>
      <w:tr w:rsidR="00BD61E1" w14:paraId="0E0CA519" w14:textId="77777777">
        <w:trPr>
          <w:trHeight w:val="300"/>
        </w:trPr>
        <w:tc>
          <w:tcPr>
            <w:tcW w:w="1774" w:type="dxa"/>
            <w:tcBorders>
              <w:top w:val="nil"/>
              <w:left w:val="nil"/>
              <w:bottom w:val="nil"/>
              <w:right w:val="nil"/>
            </w:tcBorders>
            <w:shd w:val="clear" w:color="auto" w:fill="auto"/>
            <w:noWrap/>
            <w:vAlign w:val="bottom"/>
            <w:hideMark/>
          </w:tcPr>
          <w:p w14:paraId="0E0CA515"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51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14 ως έχει   ΔΕΚΤΟ ΚΑΤΑ ΠΛΕΙΟΨΗΦΙΑ</w:t>
            </w:r>
          </w:p>
        </w:tc>
        <w:tc>
          <w:tcPr>
            <w:tcW w:w="84" w:type="dxa"/>
            <w:tcBorders>
              <w:top w:val="nil"/>
              <w:left w:val="nil"/>
              <w:bottom w:val="nil"/>
              <w:right w:val="nil"/>
            </w:tcBorders>
            <w:shd w:val="clear" w:color="auto" w:fill="auto"/>
            <w:noWrap/>
            <w:vAlign w:val="bottom"/>
            <w:hideMark/>
          </w:tcPr>
          <w:p w14:paraId="0E0CA517"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518" w14:textId="77777777" w:rsidR="00856C3B" w:rsidRPr="00EB2DC2" w:rsidRDefault="00340392" w:rsidP="00856C3B">
            <w:pPr>
              <w:rPr>
                <w:rFonts w:ascii="Times New Roman" w:eastAsia="Times New Roman" w:hAnsi="Times New Roman" w:cs="Times New Roman"/>
                <w:sz w:val="20"/>
              </w:rPr>
            </w:pPr>
          </w:p>
        </w:tc>
      </w:tr>
      <w:tr w:rsidR="00BD61E1" w14:paraId="0E0CA522" w14:textId="77777777">
        <w:trPr>
          <w:trHeight w:val="300"/>
        </w:trPr>
        <w:tc>
          <w:tcPr>
            <w:tcW w:w="1774" w:type="dxa"/>
            <w:tcBorders>
              <w:top w:val="nil"/>
              <w:left w:val="nil"/>
              <w:bottom w:val="nil"/>
              <w:right w:val="nil"/>
            </w:tcBorders>
            <w:shd w:val="clear" w:color="auto" w:fill="auto"/>
            <w:noWrap/>
            <w:vAlign w:val="bottom"/>
            <w:hideMark/>
          </w:tcPr>
          <w:p w14:paraId="0E0CA51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51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1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1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1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1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2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21" w14:textId="77777777" w:rsidR="00856C3B" w:rsidRPr="00EB2DC2" w:rsidRDefault="00340392" w:rsidP="00856C3B">
            <w:pPr>
              <w:rPr>
                <w:rFonts w:ascii="Times New Roman" w:eastAsia="Times New Roman" w:hAnsi="Times New Roman" w:cs="Times New Roman"/>
                <w:sz w:val="20"/>
              </w:rPr>
            </w:pPr>
          </w:p>
        </w:tc>
      </w:tr>
      <w:tr w:rsidR="00BD61E1" w14:paraId="0E0CA52B" w14:textId="77777777">
        <w:trPr>
          <w:trHeight w:val="300"/>
        </w:trPr>
        <w:tc>
          <w:tcPr>
            <w:tcW w:w="1774" w:type="dxa"/>
            <w:tcBorders>
              <w:top w:val="nil"/>
              <w:left w:val="nil"/>
              <w:bottom w:val="nil"/>
              <w:right w:val="nil"/>
            </w:tcBorders>
            <w:shd w:val="clear" w:color="auto" w:fill="auto"/>
            <w:noWrap/>
            <w:vAlign w:val="bottom"/>
            <w:hideMark/>
          </w:tcPr>
          <w:p w14:paraId="0E0CA52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52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2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2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2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2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2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2A" w14:textId="77777777" w:rsidR="00856C3B" w:rsidRPr="00EB2DC2" w:rsidRDefault="00340392" w:rsidP="00856C3B">
            <w:pPr>
              <w:rPr>
                <w:rFonts w:ascii="Times New Roman" w:eastAsia="Times New Roman" w:hAnsi="Times New Roman" w:cs="Times New Roman"/>
                <w:sz w:val="20"/>
              </w:rPr>
            </w:pPr>
          </w:p>
        </w:tc>
      </w:tr>
      <w:tr w:rsidR="00BD61E1" w14:paraId="0E0CA534" w14:textId="77777777">
        <w:trPr>
          <w:trHeight w:val="300"/>
        </w:trPr>
        <w:tc>
          <w:tcPr>
            <w:tcW w:w="1774" w:type="dxa"/>
            <w:tcBorders>
              <w:top w:val="nil"/>
              <w:left w:val="nil"/>
              <w:bottom w:val="nil"/>
              <w:right w:val="nil"/>
            </w:tcBorders>
            <w:shd w:val="clear" w:color="auto" w:fill="auto"/>
            <w:noWrap/>
            <w:vAlign w:val="bottom"/>
            <w:hideMark/>
          </w:tcPr>
          <w:p w14:paraId="0E0CA52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52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2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2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53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3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3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33" w14:textId="77777777" w:rsidR="00856C3B" w:rsidRPr="00EB2DC2" w:rsidRDefault="00340392" w:rsidP="00856C3B">
            <w:pPr>
              <w:rPr>
                <w:rFonts w:ascii="Times New Roman" w:eastAsia="Times New Roman" w:hAnsi="Times New Roman" w:cs="Times New Roman"/>
                <w:sz w:val="20"/>
              </w:rPr>
            </w:pPr>
          </w:p>
        </w:tc>
      </w:tr>
      <w:tr w:rsidR="00BD61E1" w14:paraId="0E0CA53D" w14:textId="77777777">
        <w:trPr>
          <w:trHeight w:val="300"/>
        </w:trPr>
        <w:tc>
          <w:tcPr>
            <w:tcW w:w="1774" w:type="dxa"/>
            <w:tcBorders>
              <w:top w:val="nil"/>
              <w:left w:val="nil"/>
              <w:bottom w:val="nil"/>
              <w:right w:val="nil"/>
            </w:tcBorders>
            <w:shd w:val="clear" w:color="auto" w:fill="auto"/>
            <w:noWrap/>
            <w:vAlign w:val="bottom"/>
            <w:hideMark/>
          </w:tcPr>
          <w:p w14:paraId="0E0CA53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53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3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3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53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3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3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3C" w14:textId="77777777" w:rsidR="00856C3B" w:rsidRPr="00EB2DC2" w:rsidRDefault="00340392" w:rsidP="00856C3B">
            <w:pPr>
              <w:rPr>
                <w:rFonts w:ascii="Times New Roman" w:eastAsia="Times New Roman" w:hAnsi="Times New Roman" w:cs="Times New Roman"/>
                <w:sz w:val="20"/>
              </w:rPr>
            </w:pPr>
          </w:p>
        </w:tc>
      </w:tr>
      <w:tr w:rsidR="00BD61E1" w14:paraId="0E0CA546" w14:textId="77777777">
        <w:trPr>
          <w:trHeight w:val="300"/>
        </w:trPr>
        <w:tc>
          <w:tcPr>
            <w:tcW w:w="1774" w:type="dxa"/>
            <w:tcBorders>
              <w:top w:val="nil"/>
              <w:left w:val="nil"/>
              <w:bottom w:val="nil"/>
              <w:right w:val="nil"/>
            </w:tcBorders>
            <w:shd w:val="clear" w:color="auto" w:fill="auto"/>
            <w:noWrap/>
            <w:vAlign w:val="bottom"/>
            <w:hideMark/>
          </w:tcPr>
          <w:p w14:paraId="0E0CA53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53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4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4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54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4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4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45" w14:textId="77777777" w:rsidR="00856C3B" w:rsidRPr="00EB2DC2" w:rsidRDefault="00340392" w:rsidP="00856C3B">
            <w:pPr>
              <w:rPr>
                <w:rFonts w:ascii="Times New Roman" w:eastAsia="Times New Roman" w:hAnsi="Times New Roman" w:cs="Times New Roman"/>
                <w:sz w:val="20"/>
              </w:rPr>
            </w:pPr>
          </w:p>
        </w:tc>
      </w:tr>
      <w:tr w:rsidR="00BD61E1" w14:paraId="0E0CA54F" w14:textId="77777777">
        <w:trPr>
          <w:trHeight w:val="300"/>
        </w:trPr>
        <w:tc>
          <w:tcPr>
            <w:tcW w:w="1774" w:type="dxa"/>
            <w:tcBorders>
              <w:top w:val="nil"/>
              <w:left w:val="nil"/>
              <w:bottom w:val="nil"/>
              <w:right w:val="nil"/>
            </w:tcBorders>
            <w:shd w:val="clear" w:color="auto" w:fill="auto"/>
            <w:noWrap/>
            <w:vAlign w:val="bottom"/>
            <w:hideMark/>
          </w:tcPr>
          <w:p w14:paraId="0E0CA54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54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4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4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4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4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4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4E" w14:textId="77777777" w:rsidR="00856C3B" w:rsidRPr="00EB2DC2" w:rsidRDefault="00340392" w:rsidP="00856C3B">
            <w:pPr>
              <w:rPr>
                <w:rFonts w:ascii="Times New Roman" w:eastAsia="Times New Roman" w:hAnsi="Times New Roman" w:cs="Times New Roman"/>
                <w:sz w:val="20"/>
              </w:rPr>
            </w:pPr>
          </w:p>
        </w:tc>
      </w:tr>
      <w:tr w:rsidR="00BD61E1" w14:paraId="0E0CA558" w14:textId="77777777">
        <w:trPr>
          <w:trHeight w:val="300"/>
        </w:trPr>
        <w:tc>
          <w:tcPr>
            <w:tcW w:w="1774" w:type="dxa"/>
            <w:tcBorders>
              <w:top w:val="nil"/>
              <w:left w:val="nil"/>
              <w:bottom w:val="nil"/>
              <w:right w:val="nil"/>
            </w:tcBorders>
            <w:shd w:val="clear" w:color="auto" w:fill="auto"/>
            <w:noWrap/>
            <w:vAlign w:val="bottom"/>
            <w:hideMark/>
          </w:tcPr>
          <w:p w14:paraId="0E0CA55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551"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5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5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554"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5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5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57" w14:textId="77777777" w:rsidR="00856C3B" w:rsidRPr="00EB2DC2" w:rsidRDefault="00340392" w:rsidP="00856C3B">
            <w:pPr>
              <w:rPr>
                <w:rFonts w:ascii="Times New Roman" w:eastAsia="Times New Roman" w:hAnsi="Times New Roman" w:cs="Times New Roman"/>
                <w:sz w:val="20"/>
              </w:rPr>
            </w:pPr>
          </w:p>
        </w:tc>
      </w:tr>
      <w:tr w:rsidR="00BD61E1" w14:paraId="0E0CA560" w14:textId="77777777">
        <w:trPr>
          <w:trHeight w:val="300"/>
        </w:trPr>
        <w:tc>
          <w:tcPr>
            <w:tcW w:w="3720" w:type="dxa"/>
            <w:gridSpan w:val="2"/>
            <w:tcBorders>
              <w:top w:val="nil"/>
              <w:left w:val="nil"/>
              <w:bottom w:val="nil"/>
              <w:right w:val="nil"/>
            </w:tcBorders>
            <w:shd w:val="clear" w:color="auto" w:fill="auto"/>
            <w:noWrap/>
            <w:vAlign w:val="bottom"/>
            <w:hideMark/>
          </w:tcPr>
          <w:p w14:paraId="0E0CA55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55A"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55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55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5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5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5F" w14:textId="77777777" w:rsidR="00856C3B" w:rsidRPr="00EB2DC2" w:rsidRDefault="00340392" w:rsidP="00856C3B">
            <w:pPr>
              <w:rPr>
                <w:rFonts w:ascii="Times New Roman" w:eastAsia="Times New Roman" w:hAnsi="Times New Roman" w:cs="Times New Roman"/>
                <w:sz w:val="20"/>
              </w:rPr>
            </w:pPr>
          </w:p>
        </w:tc>
      </w:tr>
      <w:tr w:rsidR="00BD61E1" w14:paraId="0E0CA569" w14:textId="77777777">
        <w:trPr>
          <w:trHeight w:val="300"/>
        </w:trPr>
        <w:tc>
          <w:tcPr>
            <w:tcW w:w="1774" w:type="dxa"/>
            <w:tcBorders>
              <w:top w:val="nil"/>
              <w:left w:val="nil"/>
              <w:bottom w:val="nil"/>
              <w:right w:val="nil"/>
            </w:tcBorders>
            <w:shd w:val="clear" w:color="auto" w:fill="auto"/>
            <w:noWrap/>
            <w:vAlign w:val="bottom"/>
            <w:hideMark/>
          </w:tcPr>
          <w:p w14:paraId="0E0CA561"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562"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56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64"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565"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56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6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68" w14:textId="77777777" w:rsidR="00856C3B" w:rsidRPr="00EB2DC2" w:rsidRDefault="00340392" w:rsidP="00856C3B">
            <w:pPr>
              <w:rPr>
                <w:rFonts w:ascii="Times New Roman" w:eastAsia="Times New Roman" w:hAnsi="Times New Roman" w:cs="Times New Roman"/>
                <w:sz w:val="20"/>
              </w:rPr>
            </w:pPr>
          </w:p>
        </w:tc>
      </w:tr>
      <w:tr w:rsidR="00BD61E1" w14:paraId="0E0CA56E" w14:textId="77777777">
        <w:trPr>
          <w:trHeight w:val="300"/>
        </w:trPr>
        <w:tc>
          <w:tcPr>
            <w:tcW w:w="1774" w:type="dxa"/>
            <w:tcBorders>
              <w:top w:val="nil"/>
              <w:left w:val="nil"/>
              <w:bottom w:val="nil"/>
              <w:right w:val="nil"/>
            </w:tcBorders>
            <w:shd w:val="clear" w:color="auto" w:fill="auto"/>
            <w:noWrap/>
            <w:vAlign w:val="bottom"/>
            <w:hideMark/>
          </w:tcPr>
          <w:p w14:paraId="0E0CA56A"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56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15 ως έχει   ΔΕΚΤΟ ΚΑΤΑ ΠΛΕΙΟΨΗΦΙΑ</w:t>
            </w:r>
          </w:p>
        </w:tc>
        <w:tc>
          <w:tcPr>
            <w:tcW w:w="84" w:type="dxa"/>
            <w:tcBorders>
              <w:top w:val="nil"/>
              <w:left w:val="nil"/>
              <w:bottom w:val="nil"/>
              <w:right w:val="nil"/>
            </w:tcBorders>
            <w:shd w:val="clear" w:color="auto" w:fill="auto"/>
            <w:noWrap/>
            <w:vAlign w:val="bottom"/>
            <w:hideMark/>
          </w:tcPr>
          <w:p w14:paraId="0E0CA56C"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56D" w14:textId="77777777" w:rsidR="00856C3B" w:rsidRPr="00EB2DC2" w:rsidRDefault="00340392" w:rsidP="00856C3B">
            <w:pPr>
              <w:rPr>
                <w:rFonts w:ascii="Times New Roman" w:eastAsia="Times New Roman" w:hAnsi="Times New Roman" w:cs="Times New Roman"/>
                <w:sz w:val="20"/>
              </w:rPr>
            </w:pPr>
          </w:p>
        </w:tc>
      </w:tr>
      <w:tr w:rsidR="00BD61E1" w14:paraId="0E0CA577" w14:textId="77777777">
        <w:trPr>
          <w:trHeight w:val="300"/>
        </w:trPr>
        <w:tc>
          <w:tcPr>
            <w:tcW w:w="1774" w:type="dxa"/>
            <w:tcBorders>
              <w:top w:val="nil"/>
              <w:left w:val="nil"/>
              <w:bottom w:val="nil"/>
              <w:right w:val="nil"/>
            </w:tcBorders>
            <w:shd w:val="clear" w:color="auto" w:fill="auto"/>
            <w:noWrap/>
            <w:vAlign w:val="bottom"/>
            <w:hideMark/>
          </w:tcPr>
          <w:p w14:paraId="0E0CA56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57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7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7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7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7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7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76" w14:textId="77777777" w:rsidR="00856C3B" w:rsidRPr="00EB2DC2" w:rsidRDefault="00340392" w:rsidP="00856C3B">
            <w:pPr>
              <w:rPr>
                <w:rFonts w:ascii="Times New Roman" w:eastAsia="Times New Roman" w:hAnsi="Times New Roman" w:cs="Times New Roman"/>
                <w:sz w:val="20"/>
              </w:rPr>
            </w:pPr>
          </w:p>
        </w:tc>
      </w:tr>
      <w:tr w:rsidR="00BD61E1" w14:paraId="0E0CA580" w14:textId="77777777">
        <w:trPr>
          <w:trHeight w:val="300"/>
        </w:trPr>
        <w:tc>
          <w:tcPr>
            <w:tcW w:w="1774" w:type="dxa"/>
            <w:tcBorders>
              <w:top w:val="nil"/>
              <w:left w:val="nil"/>
              <w:bottom w:val="nil"/>
              <w:right w:val="nil"/>
            </w:tcBorders>
            <w:shd w:val="clear" w:color="auto" w:fill="auto"/>
            <w:noWrap/>
            <w:vAlign w:val="bottom"/>
            <w:hideMark/>
          </w:tcPr>
          <w:p w14:paraId="0E0CA57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57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7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7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7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7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7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7F" w14:textId="77777777" w:rsidR="00856C3B" w:rsidRPr="00EB2DC2" w:rsidRDefault="00340392" w:rsidP="00856C3B">
            <w:pPr>
              <w:rPr>
                <w:rFonts w:ascii="Times New Roman" w:eastAsia="Times New Roman" w:hAnsi="Times New Roman" w:cs="Times New Roman"/>
                <w:sz w:val="20"/>
              </w:rPr>
            </w:pPr>
          </w:p>
        </w:tc>
      </w:tr>
      <w:tr w:rsidR="00BD61E1" w14:paraId="0E0CA589" w14:textId="77777777">
        <w:trPr>
          <w:trHeight w:val="300"/>
        </w:trPr>
        <w:tc>
          <w:tcPr>
            <w:tcW w:w="1774" w:type="dxa"/>
            <w:tcBorders>
              <w:top w:val="nil"/>
              <w:left w:val="nil"/>
              <w:bottom w:val="nil"/>
              <w:right w:val="nil"/>
            </w:tcBorders>
            <w:shd w:val="clear" w:color="auto" w:fill="auto"/>
            <w:noWrap/>
            <w:vAlign w:val="bottom"/>
            <w:hideMark/>
          </w:tcPr>
          <w:p w14:paraId="0E0CA58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58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8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8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8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8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8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88" w14:textId="77777777" w:rsidR="00856C3B" w:rsidRPr="00EB2DC2" w:rsidRDefault="00340392" w:rsidP="00856C3B">
            <w:pPr>
              <w:rPr>
                <w:rFonts w:ascii="Times New Roman" w:eastAsia="Times New Roman" w:hAnsi="Times New Roman" w:cs="Times New Roman"/>
                <w:sz w:val="20"/>
              </w:rPr>
            </w:pPr>
          </w:p>
        </w:tc>
      </w:tr>
      <w:tr w:rsidR="00BD61E1" w14:paraId="0E0CA592" w14:textId="77777777">
        <w:trPr>
          <w:trHeight w:val="300"/>
        </w:trPr>
        <w:tc>
          <w:tcPr>
            <w:tcW w:w="1774" w:type="dxa"/>
            <w:tcBorders>
              <w:top w:val="nil"/>
              <w:left w:val="nil"/>
              <w:bottom w:val="nil"/>
              <w:right w:val="nil"/>
            </w:tcBorders>
            <w:shd w:val="clear" w:color="auto" w:fill="auto"/>
            <w:noWrap/>
            <w:vAlign w:val="bottom"/>
            <w:hideMark/>
          </w:tcPr>
          <w:p w14:paraId="0E0CA58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58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8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8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58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8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9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91" w14:textId="77777777" w:rsidR="00856C3B" w:rsidRPr="00EB2DC2" w:rsidRDefault="00340392" w:rsidP="00856C3B">
            <w:pPr>
              <w:rPr>
                <w:rFonts w:ascii="Times New Roman" w:eastAsia="Times New Roman" w:hAnsi="Times New Roman" w:cs="Times New Roman"/>
                <w:sz w:val="20"/>
              </w:rPr>
            </w:pPr>
          </w:p>
        </w:tc>
      </w:tr>
      <w:tr w:rsidR="00BD61E1" w14:paraId="0E0CA59B" w14:textId="77777777">
        <w:trPr>
          <w:trHeight w:val="300"/>
        </w:trPr>
        <w:tc>
          <w:tcPr>
            <w:tcW w:w="1774" w:type="dxa"/>
            <w:tcBorders>
              <w:top w:val="nil"/>
              <w:left w:val="nil"/>
              <w:bottom w:val="nil"/>
              <w:right w:val="nil"/>
            </w:tcBorders>
            <w:shd w:val="clear" w:color="auto" w:fill="auto"/>
            <w:noWrap/>
            <w:vAlign w:val="bottom"/>
            <w:hideMark/>
          </w:tcPr>
          <w:p w14:paraId="0E0CA59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59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9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9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59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9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9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9A" w14:textId="77777777" w:rsidR="00856C3B" w:rsidRPr="00EB2DC2" w:rsidRDefault="00340392" w:rsidP="00856C3B">
            <w:pPr>
              <w:rPr>
                <w:rFonts w:ascii="Times New Roman" w:eastAsia="Times New Roman" w:hAnsi="Times New Roman" w:cs="Times New Roman"/>
                <w:sz w:val="20"/>
              </w:rPr>
            </w:pPr>
          </w:p>
        </w:tc>
      </w:tr>
      <w:tr w:rsidR="00BD61E1" w14:paraId="0E0CA5A4" w14:textId="77777777">
        <w:trPr>
          <w:trHeight w:val="300"/>
        </w:trPr>
        <w:tc>
          <w:tcPr>
            <w:tcW w:w="1774" w:type="dxa"/>
            <w:tcBorders>
              <w:top w:val="nil"/>
              <w:left w:val="nil"/>
              <w:bottom w:val="nil"/>
              <w:right w:val="nil"/>
            </w:tcBorders>
            <w:shd w:val="clear" w:color="auto" w:fill="auto"/>
            <w:noWrap/>
            <w:vAlign w:val="bottom"/>
            <w:hideMark/>
          </w:tcPr>
          <w:p w14:paraId="0E0CA59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59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9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9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A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A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A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A3" w14:textId="77777777" w:rsidR="00856C3B" w:rsidRPr="00EB2DC2" w:rsidRDefault="00340392" w:rsidP="00856C3B">
            <w:pPr>
              <w:rPr>
                <w:rFonts w:ascii="Times New Roman" w:eastAsia="Times New Roman" w:hAnsi="Times New Roman" w:cs="Times New Roman"/>
                <w:sz w:val="20"/>
              </w:rPr>
            </w:pPr>
          </w:p>
        </w:tc>
      </w:tr>
      <w:tr w:rsidR="00BD61E1" w14:paraId="0E0CA5AD" w14:textId="77777777">
        <w:trPr>
          <w:trHeight w:val="300"/>
        </w:trPr>
        <w:tc>
          <w:tcPr>
            <w:tcW w:w="1774" w:type="dxa"/>
            <w:tcBorders>
              <w:top w:val="nil"/>
              <w:left w:val="nil"/>
              <w:bottom w:val="nil"/>
              <w:right w:val="nil"/>
            </w:tcBorders>
            <w:shd w:val="clear" w:color="auto" w:fill="auto"/>
            <w:noWrap/>
            <w:vAlign w:val="bottom"/>
            <w:hideMark/>
          </w:tcPr>
          <w:p w14:paraId="0E0CA5A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5A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A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A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5A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A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A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AC" w14:textId="77777777" w:rsidR="00856C3B" w:rsidRPr="00EB2DC2" w:rsidRDefault="00340392" w:rsidP="00856C3B">
            <w:pPr>
              <w:rPr>
                <w:rFonts w:ascii="Times New Roman" w:eastAsia="Times New Roman" w:hAnsi="Times New Roman" w:cs="Times New Roman"/>
                <w:sz w:val="20"/>
              </w:rPr>
            </w:pPr>
          </w:p>
        </w:tc>
      </w:tr>
      <w:tr w:rsidR="00BD61E1" w14:paraId="0E0CA5B5" w14:textId="77777777">
        <w:trPr>
          <w:trHeight w:val="300"/>
        </w:trPr>
        <w:tc>
          <w:tcPr>
            <w:tcW w:w="3720" w:type="dxa"/>
            <w:gridSpan w:val="2"/>
            <w:tcBorders>
              <w:top w:val="nil"/>
              <w:left w:val="nil"/>
              <w:bottom w:val="nil"/>
              <w:right w:val="nil"/>
            </w:tcBorders>
            <w:shd w:val="clear" w:color="auto" w:fill="auto"/>
            <w:noWrap/>
            <w:vAlign w:val="bottom"/>
            <w:hideMark/>
          </w:tcPr>
          <w:p w14:paraId="0E0CA5A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5AF"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5B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B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B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B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B4" w14:textId="77777777" w:rsidR="00856C3B" w:rsidRPr="00EB2DC2" w:rsidRDefault="00340392" w:rsidP="00856C3B">
            <w:pPr>
              <w:rPr>
                <w:rFonts w:ascii="Times New Roman" w:eastAsia="Times New Roman" w:hAnsi="Times New Roman" w:cs="Times New Roman"/>
                <w:sz w:val="20"/>
              </w:rPr>
            </w:pPr>
          </w:p>
        </w:tc>
      </w:tr>
      <w:tr w:rsidR="00BD61E1" w14:paraId="0E0CA5BE" w14:textId="77777777">
        <w:trPr>
          <w:trHeight w:val="300"/>
        </w:trPr>
        <w:tc>
          <w:tcPr>
            <w:tcW w:w="1774" w:type="dxa"/>
            <w:tcBorders>
              <w:top w:val="nil"/>
              <w:left w:val="nil"/>
              <w:bottom w:val="nil"/>
              <w:right w:val="nil"/>
            </w:tcBorders>
            <w:shd w:val="clear" w:color="auto" w:fill="auto"/>
            <w:noWrap/>
            <w:vAlign w:val="bottom"/>
            <w:hideMark/>
          </w:tcPr>
          <w:p w14:paraId="0E0CA5B6"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5B7"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5B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B9"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5BA"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5B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B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BD" w14:textId="77777777" w:rsidR="00856C3B" w:rsidRPr="00EB2DC2" w:rsidRDefault="00340392" w:rsidP="00856C3B">
            <w:pPr>
              <w:rPr>
                <w:rFonts w:ascii="Times New Roman" w:eastAsia="Times New Roman" w:hAnsi="Times New Roman" w:cs="Times New Roman"/>
                <w:sz w:val="20"/>
              </w:rPr>
            </w:pPr>
          </w:p>
        </w:tc>
      </w:tr>
      <w:tr w:rsidR="00BD61E1" w14:paraId="0E0CA5C3" w14:textId="77777777">
        <w:trPr>
          <w:trHeight w:val="300"/>
        </w:trPr>
        <w:tc>
          <w:tcPr>
            <w:tcW w:w="1774" w:type="dxa"/>
            <w:tcBorders>
              <w:top w:val="nil"/>
              <w:left w:val="nil"/>
              <w:bottom w:val="nil"/>
              <w:right w:val="nil"/>
            </w:tcBorders>
            <w:shd w:val="clear" w:color="auto" w:fill="auto"/>
            <w:noWrap/>
            <w:vAlign w:val="bottom"/>
            <w:hideMark/>
          </w:tcPr>
          <w:p w14:paraId="0E0CA5BF"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5C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16 ως έχει   ΔΕΚΤΟ ΚΑΤΑ ΠΛΕΙΟΨΗΦΙΑ</w:t>
            </w:r>
          </w:p>
        </w:tc>
        <w:tc>
          <w:tcPr>
            <w:tcW w:w="84" w:type="dxa"/>
            <w:tcBorders>
              <w:top w:val="nil"/>
              <w:left w:val="nil"/>
              <w:bottom w:val="nil"/>
              <w:right w:val="nil"/>
            </w:tcBorders>
            <w:shd w:val="clear" w:color="auto" w:fill="auto"/>
            <w:noWrap/>
            <w:vAlign w:val="bottom"/>
            <w:hideMark/>
          </w:tcPr>
          <w:p w14:paraId="0E0CA5C1"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5C2" w14:textId="77777777" w:rsidR="00856C3B" w:rsidRPr="00EB2DC2" w:rsidRDefault="00340392" w:rsidP="00856C3B">
            <w:pPr>
              <w:rPr>
                <w:rFonts w:ascii="Times New Roman" w:eastAsia="Times New Roman" w:hAnsi="Times New Roman" w:cs="Times New Roman"/>
                <w:sz w:val="20"/>
              </w:rPr>
            </w:pPr>
          </w:p>
        </w:tc>
      </w:tr>
      <w:tr w:rsidR="00BD61E1" w14:paraId="0E0CA5CC" w14:textId="77777777">
        <w:trPr>
          <w:trHeight w:val="300"/>
        </w:trPr>
        <w:tc>
          <w:tcPr>
            <w:tcW w:w="1774" w:type="dxa"/>
            <w:tcBorders>
              <w:top w:val="nil"/>
              <w:left w:val="nil"/>
              <w:bottom w:val="nil"/>
              <w:right w:val="nil"/>
            </w:tcBorders>
            <w:shd w:val="clear" w:color="auto" w:fill="auto"/>
            <w:noWrap/>
            <w:vAlign w:val="bottom"/>
            <w:hideMark/>
          </w:tcPr>
          <w:p w14:paraId="0E0CA5C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5C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C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C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C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C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C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CB" w14:textId="77777777" w:rsidR="00856C3B" w:rsidRPr="00EB2DC2" w:rsidRDefault="00340392" w:rsidP="00856C3B">
            <w:pPr>
              <w:rPr>
                <w:rFonts w:ascii="Times New Roman" w:eastAsia="Times New Roman" w:hAnsi="Times New Roman" w:cs="Times New Roman"/>
                <w:sz w:val="20"/>
              </w:rPr>
            </w:pPr>
          </w:p>
        </w:tc>
      </w:tr>
      <w:tr w:rsidR="00BD61E1" w14:paraId="0E0CA5D5" w14:textId="77777777">
        <w:trPr>
          <w:trHeight w:val="300"/>
        </w:trPr>
        <w:tc>
          <w:tcPr>
            <w:tcW w:w="1774" w:type="dxa"/>
            <w:tcBorders>
              <w:top w:val="nil"/>
              <w:left w:val="nil"/>
              <w:bottom w:val="nil"/>
              <w:right w:val="nil"/>
            </w:tcBorders>
            <w:shd w:val="clear" w:color="auto" w:fill="auto"/>
            <w:noWrap/>
            <w:vAlign w:val="bottom"/>
            <w:hideMark/>
          </w:tcPr>
          <w:p w14:paraId="0E0CA5C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5C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C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D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D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D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D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D4" w14:textId="77777777" w:rsidR="00856C3B" w:rsidRPr="00EB2DC2" w:rsidRDefault="00340392" w:rsidP="00856C3B">
            <w:pPr>
              <w:rPr>
                <w:rFonts w:ascii="Times New Roman" w:eastAsia="Times New Roman" w:hAnsi="Times New Roman" w:cs="Times New Roman"/>
                <w:sz w:val="20"/>
              </w:rPr>
            </w:pPr>
          </w:p>
        </w:tc>
      </w:tr>
      <w:tr w:rsidR="00BD61E1" w14:paraId="0E0CA5DE" w14:textId="77777777">
        <w:trPr>
          <w:trHeight w:val="300"/>
        </w:trPr>
        <w:tc>
          <w:tcPr>
            <w:tcW w:w="1774" w:type="dxa"/>
            <w:tcBorders>
              <w:top w:val="nil"/>
              <w:left w:val="nil"/>
              <w:bottom w:val="nil"/>
              <w:right w:val="nil"/>
            </w:tcBorders>
            <w:shd w:val="clear" w:color="auto" w:fill="auto"/>
            <w:noWrap/>
            <w:vAlign w:val="bottom"/>
            <w:hideMark/>
          </w:tcPr>
          <w:p w14:paraId="0E0CA5D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5D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D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D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D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D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D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DD" w14:textId="77777777" w:rsidR="00856C3B" w:rsidRPr="00EB2DC2" w:rsidRDefault="00340392" w:rsidP="00856C3B">
            <w:pPr>
              <w:rPr>
                <w:rFonts w:ascii="Times New Roman" w:eastAsia="Times New Roman" w:hAnsi="Times New Roman" w:cs="Times New Roman"/>
                <w:sz w:val="20"/>
              </w:rPr>
            </w:pPr>
          </w:p>
        </w:tc>
      </w:tr>
      <w:tr w:rsidR="00BD61E1" w14:paraId="0E0CA5E7" w14:textId="77777777">
        <w:trPr>
          <w:trHeight w:val="300"/>
        </w:trPr>
        <w:tc>
          <w:tcPr>
            <w:tcW w:w="1774" w:type="dxa"/>
            <w:tcBorders>
              <w:top w:val="nil"/>
              <w:left w:val="nil"/>
              <w:bottom w:val="nil"/>
              <w:right w:val="nil"/>
            </w:tcBorders>
            <w:shd w:val="clear" w:color="auto" w:fill="auto"/>
            <w:noWrap/>
            <w:vAlign w:val="bottom"/>
            <w:hideMark/>
          </w:tcPr>
          <w:p w14:paraId="0E0CA5D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5E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E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E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5E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E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E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E6" w14:textId="77777777" w:rsidR="00856C3B" w:rsidRPr="00EB2DC2" w:rsidRDefault="00340392" w:rsidP="00856C3B">
            <w:pPr>
              <w:rPr>
                <w:rFonts w:ascii="Times New Roman" w:eastAsia="Times New Roman" w:hAnsi="Times New Roman" w:cs="Times New Roman"/>
                <w:sz w:val="20"/>
              </w:rPr>
            </w:pPr>
          </w:p>
        </w:tc>
      </w:tr>
      <w:tr w:rsidR="00BD61E1" w14:paraId="0E0CA5F0" w14:textId="77777777">
        <w:trPr>
          <w:trHeight w:val="300"/>
        </w:trPr>
        <w:tc>
          <w:tcPr>
            <w:tcW w:w="1774" w:type="dxa"/>
            <w:tcBorders>
              <w:top w:val="nil"/>
              <w:left w:val="nil"/>
              <w:bottom w:val="nil"/>
              <w:right w:val="nil"/>
            </w:tcBorders>
            <w:shd w:val="clear" w:color="auto" w:fill="auto"/>
            <w:noWrap/>
            <w:vAlign w:val="bottom"/>
            <w:hideMark/>
          </w:tcPr>
          <w:p w14:paraId="0E0CA5E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5E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E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E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5E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E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E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EF" w14:textId="77777777" w:rsidR="00856C3B" w:rsidRPr="00EB2DC2" w:rsidRDefault="00340392" w:rsidP="00856C3B">
            <w:pPr>
              <w:rPr>
                <w:rFonts w:ascii="Times New Roman" w:eastAsia="Times New Roman" w:hAnsi="Times New Roman" w:cs="Times New Roman"/>
                <w:sz w:val="20"/>
              </w:rPr>
            </w:pPr>
          </w:p>
        </w:tc>
      </w:tr>
      <w:tr w:rsidR="00BD61E1" w14:paraId="0E0CA5F9" w14:textId="77777777">
        <w:trPr>
          <w:trHeight w:val="300"/>
        </w:trPr>
        <w:tc>
          <w:tcPr>
            <w:tcW w:w="1774" w:type="dxa"/>
            <w:tcBorders>
              <w:top w:val="nil"/>
              <w:left w:val="nil"/>
              <w:bottom w:val="nil"/>
              <w:right w:val="nil"/>
            </w:tcBorders>
            <w:shd w:val="clear" w:color="auto" w:fill="auto"/>
            <w:noWrap/>
            <w:vAlign w:val="bottom"/>
            <w:hideMark/>
          </w:tcPr>
          <w:p w14:paraId="0E0CA5F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5F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F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F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F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F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F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5F8" w14:textId="77777777" w:rsidR="00856C3B" w:rsidRPr="00EB2DC2" w:rsidRDefault="00340392" w:rsidP="00856C3B">
            <w:pPr>
              <w:rPr>
                <w:rFonts w:ascii="Times New Roman" w:eastAsia="Times New Roman" w:hAnsi="Times New Roman" w:cs="Times New Roman"/>
                <w:sz w:val="20"/>
              </w:rPr>
            </w:pPr>
          </w:p>
        </w:tc>
      </w:tr>
      <w:tr w:rsidR="00BD61E1" w14:paraId="0E0CA602" w14:textId="77777777">
        <w:trPr>
          <w:trHeight w:val="300"/>
        </w:trPr>
        <w:tc>
          <w:tcPr>
            <w:tcW w:w="1774" w:type="dxa"/>
            <w:tcBorders>
              <w:top w:val="nil"/>
              <w:left w:val="nil"/>
              <w:bottom w:val="nil"/>
              <w:right w:val="nil"/>
            </w:tcBorders>
            <w:shd w:val="clear" w:color="auto" w:fill="auto"/>
            <w:noWrap/>
            <w:vAlign w:val="bottom"/>
            <w:hideMark/>
          </w:tcPr>
          <w:p w14:paraId="0E0CA5F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5F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5F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5F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5F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5F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0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01" w14:textId="77777777" w:rsidR="00856C3B" w:rsidRPr="00EB2DC2" w:rsidRDefault="00340392" w:rsidP="00856C3B">
            <w:pPr>
              <w:rPr>
                <w:rFonts w:ascii="Times New Roman" w:eastAsia="Times New Roman" w:hAnsi="Times New Roman" w:cs="Times New Roman"/>
                <w:sz w:val="20"/>
              </w:rPr>
            </w:pPr>
          </w:p>
        </w:tc>
      </w:tr>
      <w:tr w:rsidR="00BD61E1" w14:paraId="0E0CA60A" w14:textId="77777777">
        <w:trPr>
          <w:trHeight w:val="300"/>
        </w:trPr>
        <w:tc>
          <w:tcPr>
            <w:tcW w:w="3720" w:type="dxa"/>
            <w:gridSpan w:val="2"/>
            <w:tcBorders>
              <w:top w:val="nil"/>
              <w:left w:val="nil"/>
              <w:bottom w:val="nil"/>
              <w:right w:val="nil"/>
            </w:tcBorders>
            <w:shd w:val="clear" w:color="auto" w:fill="auto"/>
            <w:noWrap/>
            <w:vAlign w:val="bottom"/>
            <w:hideMark/>
          </w:tcPr>
          <w:p w14:paraId="0E0CA60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604"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60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60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0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0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09" w14:textId="77777777" w:rsidR="00856C3B" w:rsidRPr="00EB2DC2" w:rsidRDefault="00340392" w:rsidP="00856C3B">
            <w:pPr>
              <w:rPr>
                <w:rFonts w:ascii="Times New Roman" w:eastAsia="Times New Roman" w:hAnsi="Times New Roman" w:cs="Times New Roman"/>
                <w:sz w:val="20"/>
              </w:rPr>
            </w:pPr>
          </w:p>
        </w:tc>
      </w:tr>
      <w:tr w:rsidR="00BD61E1" w14:paraId="0E0CA613" w14:textId="77777777">
        <w:trPr>
          <w:trHeight w:val="300"/>
        </w:trPr>
        <w:tc>
          <w:tcPr>
            <w:tcW w:w="1774" w:type="dxa"/>
            <w:tcBorders>
              <w:top w:val="nil"/>
              <w:left w:val="nil"/>
              <w:bottom w:val="nil"/>
              <w:right w:val="nil"/>
            </w:tcBorders>
            <w:shd w:val="clear" w:color="auto" w:fill="auto"/>
            <w:noWrap/>
            <w:vAlign w:val="bottom"/>
            <w:hideMark/>
          </w:tcPr>
          <w:p w14:paraId="0E0CA60B"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60C"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60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0E"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60F"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61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1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12" w14:textId="77777777" w:rsidR="00856C3B" w:rsidRPr="00EB2DC2" w:rsidRDefault="00340392" w:rsidP="00856C3B">
            <w:pPr>
              <w:rPr>
                <w:rFonts w:ascii="Times New Roman" w:eastAsia="Times New Roman" w:hAnsi="Times New Roman" w:cs="Times New Roman"/>
                <w:sz w:val="20"/>
              </w:rPr>
            </w:pPr>
          </w:p>
        </w:tc>
      </w:tr>
      <w:tr w:rsidR="00BD61E1" w14:paraId="0E0CA618" w14:textId="77777777">
        <w:trPr>
          <w:trHeight w:val="300"/>
        </w:trPr>
        <w:tc>
          <w:tcPr>
            <w:tcW w:w="1774" w:type="dxa"/>
            <w:tcBorders>
              <w:top w:val="nil"/>
              <w:left w:val="nil"/>
              <w:bottom w:val="nil"/>
              <w:right w:val="nil"/>
            </w:tcBorders>
            <w:shd w:val="clear" w:color="auto" w:fill="auto"/>
            <w:noWrap/>
            <w:vAlign w:val="bottom"/>
            <w:hideMark/>
          </w:tcPr>
          <w:p w14:paraId="0E0CA614"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61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 xml:space="preserve">Άρθρο 17 ως έχει   ΔΕΚΤΟ ΚΑΤΑ </w:t>
            </w:r>
            <w:r w:rsidRPr="00EB2DC2">
              <w:rPr>
                <w:rFonts w:ascii="Calibri" w:eastAsia="Times New Roman" w:hAnsi="Calibri" w:cs="Calibri"/>
                <w:color w:val="000000"/>
                <w:szCs w:val="24"/>
              </w:rPr>
              <w:t>ΠΛΕΙΟΨΗΦΙΑ</w:t>
            </w:r>
          </w:p>
        </w:tc>
        <w:tc>
          <w:tcPr>
            <w:tcW w:w="84" w:type="dxa"/>
            <w:tcBorders>
              <w:top w:val="nil"/>
              <w:left w:val="nil"/>
              <w:bottom w:val="nil"/>
              <w:right w:val="nil"/>
            </w:tcBorders>
            <w:shd w:val="clear" w:color="auto" w:fill="auto"/>
            <w:noWrap/>
            <w:vAlign w:val="bottom"/>
            <w:hideMark/>
          </w:tcPr>
          <w:p w14:paraId="0E0CA616"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617" w14:textId="77777777" w:rsidR="00856C3B" w:rsidRPr="00EB2DC2" w:rsidRDefault="00340392" w:rsidP="00856C3B">
            <w:pPr>
              <w:rPr>
                <w:rFonts w:ascii="Times New Roman" w:eastAsia="Times New Roman" w:hAnsi="Times New Roman" w:cs="Times New Roman"/>
                <w:sz w:val="20"/>
              </w:rPr>
            </w:pPr>
          </w:p>
        </w:tc>
      </w:tr>
      <w:tr w:rsidR="00BD61E1" w14:paraId="0E0CA621" w14:textId="77777777">
        <w:trPr>
          <w:trHeight w:val="300"/>
        </w:trPr>
        <w:tc>
          <w:tcPr>
            <w:tcW w:w="1774" w:type="dxa"/>
            <w:tcBorders>
              <w:top w:val="nil"/>
              <w:left w:val="nil"/>
              <w:bottom w:val="nil"/>
              <w:right w:val="nil"/>
            </w:tcBorders>
            <w:shd w:val="clear" w:color="auto" w:fill="auto"/>
            <w:noWrap/>
            <w:vAlign w:val="bottom"/>
            <w:hideMark/>
          </w:tcPr>
          <w:p w14:paraId="0E0CA61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61A"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1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1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1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1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1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20" w14:textId="77777777" w:rsidR="00856C3B" w:rsidRPr="00EB2DC2" w:rsidRDefault="00340392" w:rsidP="00856C3B">
            <w:pPr>
              <w:rPr>
                <w:rFonts w:ascii="Times New Roman" w:eastAsia="Times New Roman" w:hAnsi="Times New Roman" w:cs="Times New Roman"/>
                <w:sz w:val="20"/>
              </w:rPr>
            </w:pPr>
          </w:p>
        </w:tc>
      </w:tr>
      <w:tr w:rsidR="00BD61E1" w14:paraId="0E0CA62A" w14:textId="77777777">
        <w:trPr>
          <w:trHeight w:val="300"/>
        </w:trPr>
        <w:tc>
          <w:tcPr>
            <w:tcW w:w="1774" w:type="dxa"/>
            <w:tcBorders>
              <w:top w:val="nil"/>
              <w:left w:val="nil"/>
              <w:bottom w:val="nil"/>
              <w:right w:val="nil"/>
            </w:tcBorders>
            <w:shd w:val="clear" w:color="auto" w:fill="auto"/>
            <w:noWrap/>
            <w:vAlign w:val="bottom"/>
            <w:hideMark/>
          </w:tcPr>
          <w:p w14:paraId="0E0CA62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623"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2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2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2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2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2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29" w14:textId="77777777" w:rsidR="00856C3B" w:rsidRPr="00EB2DC2" w:rsidRDefault="00340392" w:rsidP="00856C3B">
            <w:pPr>
              <w:rPr>
                <w:rFonts w:ascii="Times New Roman" w:eastAsia="Times New Roman" w:hAnsi="Times New Roman" w:cs="Times New Roman"/>
                <w:sz w:val="20"/>
              </w:rPr>
            </w:pPr>
          </w:p>
        </w:tc>
      </w:tr>
      <w:tr w:rsidR="00BD61E1" w14:paraId="0E0CA633" w14:textId="77777777">
        <w:trPr>
          <w:trHeight w:val="300"/>
        </w:trPr>
        <w:tc>
          <w:tcPr>
            <w:tcW w:w="1774" w:type="dxa"/>
            <w:tcBorders>
              <w:top w:val="nil"/>
              <w:left w:val="nil"/>
              <w:bottom w:val="nil"/>
              <w:right w:val="nil"/>
            </w:tcBorders>
            <w:shd w:val="clear" w:color="auto" w:fill="auto"/>
            <w:noWrap/>
            <w:vAlign w:val="bottom"/>
            <w:hideMark/>
          </w:tcPr>
          <w:p w14:paraId="0E0CA62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62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2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2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2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3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3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32" w14:textId="77777777" w:rsidR="00856C3B" w:rsidRPr="00EB2DC2" w:rsidRDefault="00340392" w:rsidP="00856C3B">
            <w:pPr>
              <w:rPr>
                <w:rFonts w:ascii="Times New Roman" w:eastAsia="Times New Roman" w:hAnsi="Times New Roman" w:cs="Times New Roman"/>
                <w:sz w:val="20"/>
              </w:rPr>
            </w:pPr>
          </w:p>
        </w:tc>
      </w:tr>
      <w:tr w:rsidR="00BD61E1" w14:paraId="0E0CA63C" w14:textId="77777777">
        <w:trPr>
          <w:trHeight w:val="300"/>
        </w:trPr>
        <w:tc>
          <w:tcPr>
            <w:tcW w:w="1774" w:type="dxa"/>
            <w:tcBorders>
              <w:top w:val="nil"/>
              <w:left w:val="nil"/>
              <w:bottom w:val="nil"/>
              <w:right w:val="nil"/>
            </w:tcBorders>
            <w:shd w:val="clear" w:color="auto" w:fill="auto"/>
            <w:noWrap/>
            <w:vAlign w:val="bottom"/>
            <w:hideMark/>
          </w:tcPr>
          <w:p w14:paraId="0E0CA63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63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3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3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63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3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3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3B" w14:textId="77777777" w:rsidR="00856C3B" w:rsidRPr="00EB2DC2" w:rsidRDefault="00340392" w:rsidP="00856C3B">
            <w:pPr>
              <w:rPr>
                <w:rFonts w:ascii="Times New Roman" w:eastAsia="Times New Roman" w:hAnsi="Times New Roman" w:cs="Times New Roman"/>
                <w:sz w:val="20"/>
              </w:rPr>
            </w:pPr>
          </w:p>
        </w:tc>
      </w:tr>
      <w:tr w:rsidR="00BD61E1" w14:paraId="0E0CA645" w14:textId="77777777">
        <w:trPr>
          <w:trHeight w:val="300"/>
        </w:trPr>
        <w:tc>
          <w:tcPr>
            <w:tcW w:w="1774" w:type="dxa"/>
            <w:tcBorders>
              <w:top w:val="nil"/>
              <w:left w:val="nil"/>
              <w:bottom w:val="nil"/>
              <w:right w:val="nil"/>
            </w:tcBorders>
            <w:shd w:val="clear" w:color="auto" w:fill="auto"/>
            <w:noWrap/>
            <w:vAlign w:val="bottom"/>
            <w:hideMark/>
          </w:tcPr>
          <w:p w14:paraId="0E0CA63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63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3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4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64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4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4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44" w14:textId="77777777" w:rsidR="00856C3B" w:rsidRPr="00EB2DC2" w:rsidRDefault="00340392" w:rsidP="00856C3B">
            <w:pPr>
              <w:rPr>
                <w:rFonts w:ascii="Times New Roman" w:eastAsia="Times New Roman" w:hAnsi="Times New Roman" w:cs="Times New Roman"/>
                <w:sz w:val="20"/>
              </w:rPr>
            </w:pPr>
          </w:p>
        </w:tc>
      </w:tr>
      <w:tr w:rsidR="00BD61E1" w14:paraId="0E0CA64E" w14:textId="77777777">
        <w:trPr>
          <w:trHeight w:val="300"/>
        </w:trPr>
        <w:tc>
          <w:tcPr>
            <w:tcW w:w="1774" w:type="dxa"/>
            <w:tcBorders>
              <w:top w:val="nil"/>
              <w:left w:val="nil"/>
              <w:bottom w:val="nil"/>
              <w:right w:val="nil"/>
            </w:tcBorders>
            <w:shd w:val="clear" w:color="auto" w:fill="auto"/>
            <w:noWrap/>
            <w:vAlign w:val="bottom"/>
            <w:hideMark/>
          </w:tcPr>
          <w:p w14:paraId="0E0CA64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64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4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4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4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4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4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4D" w14:textId="77777777" w:rsidR="00856C3B" w:rsidRPr="00EB2DC2" w:rsidRDefault="00340392" w:rsidP="00856C3B">
            <w:pPr>
              <w:rPr>
                <w:rFonts w:ascii="Times New Roman" w:eastAsia="Times New Roman" w:hAnsi="Times New Roman" w:cs="Times New Roman"/>
                <w:sz w:val="20"/>
              </w:rPr>
            </w:pPr>
          </w:p>
        </w:tc>
      </w:tr>
      <w:tr w:rsidR="00BD61E1" w14:paraId="0E0CA657" w14:textId="77777777">
        <w:trPr>
          <w:trHeight w:val="300"/>
        </w:trPr>
        <w:tc>
          <w:tcPr>
            <w:tcW w:w="1774" w:type="dxa"/>
            <w:tcBorders>
              <w:top w:val="nil"/>
              <w:left w:val="nil"/>
              <w:bottom w:val="nil"/>
              <w:right w:val="nil"/>
            </w:tcBorders>
            <w:shd w:val="clear" w:color="auto" w:fill="auto"/>
            <w:noWrap/>
            <w:vAlign w:val="bottom"/>
            <w:hideMark/>
          </w:tcPr>
          <w:p w14:paraId="0E0CA64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65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5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5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5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5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5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56" w14:textId="77777777" w:rsidR="00856C3B" w:rsidRPr="00EB2DC2" w:rsidRDefault="00340392" w:rsidP="00856C3B">
            <w:pPr>
              <w:rPr>
                <w:rFonts w:ascii="Times New Roman" w:eastAsia="Times New Roman" w:hAnsi="Times New Roman" w:cs="Times New Roman"/>
                <w:sz w:val="20"/>
              </w:rPr>
            </w:pPr>
          </w:p>
        </w:tc>
      </w:tr>
      <w:tr w:rsidR="00BD61E1" w14:paraId="0E0CA65F" w14:textId="77777777">
        <w:trPr>
          <w:trHeight w:val="300"/>
        </w:trPr>
        <w:tc>
          <w:tcPr>
            <w:tcW w:w="3720" w:type="dxa"/>
            <w:gridSpan w:val="2"/>
            <w:tcBorders>
              <w:top w:val="nil"/>
              <w:left w:val="nil"/>
              <w:bottom w:val="nil"/>
              <w:right w:val="nil"/>
            </w:tcBorders>
            <w:shd w:val="clear" w:color="auto" w:fill="auto"/>
            <w:noWrap/>
            <w:vAlign w:val="bottom"/>
            <w:hideMark/>
          </w:tcPr>
          <w:p w14:paraId="0E0CA65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659"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65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5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5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5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5E" w14:textId="77777777" w:rsidR="00856C3B" w:rsidRPr="00EB2DC2" w:rsidRDefault="00340392" w:rsidP="00856C3B">
            <w:pPr>
              <w:rPr>
                <w:rFonts w:ascii="Times New Roman" w:eastAsia="Times New Roman" w:hAnsi="Times New Roman" w:cs="Times New Roman"/>
                <w:sz w:val="20"/>
              </w:rPr>
            </w:pPr>
          </w:p>
        </w:tc>
      </w:tr>
      <w:tr w:rsidR="00BD61E1" w14:paraId="0E0CA668" w14:textId="77777777">
        <w:trPr>
          <w:trHeight w:val="300"/>
        </w:trPr>
        <w:tc>
          <w:tcPr>
            <w:tcW w:w="1774" w:type="dxa"/>
            <w:tcBorders>
              <w:top w:val="nil"/>
              <w:left w:val="nil"/>
              <w:bottom w:val="nil"/>
              <w:right w:val="nil"/>
            </w:tcBorders>
            <w:shd w:val="clear" w:color="auto" w:fill="auto"/>
            <w:noWrap/>
            <w:vAlign w:val="bottom"/>
            <w:hideMark/>
          </w:tcPr>
          <w:p w14:paraId="0E0CA660"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661"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66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63"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664"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66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6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67" w14:textId="77777777" w:rsidR="00856C3B" w:rsidRPr="00EB2DC2" w:rsidRDefault="00340392" w:rsidP="00856C3B">
            <w:pPr>
              <w:rPr>
                <w:rFonts w:ascii="Times New Roman" w:eastAsia="Times New Roman" w:hAnsi="Times New Roman" w:cs="Times New Roman"/>
                <w:sz w:val="20"/>
              </w:rPr>
            </w:pPr>
          </w:p>
        </w:tc>
      </w:tr>
      <w:tr w:rsidR="00BD61E1" w14:paraId="0E0CA66D" w14:textId="77777777">
        <w:trPr>
          <w:trHeight w:val="300"/>
        </w:trPr>
        <w:tc>
          <w:tcPr>
            <w:tcW w:w="1774" w:type="dxa"/>
            <w:tcBorders>
              <w:top w:val="nil"/>
              <w:left w:val="nil"/>
              <w:bottom w:val="nil"/>
              <w:right w:val="nil"/>
            </w:tcBorders>
            <w:shd w:val="clear" w:color="auto" w:fill="auto"/>
            <w:noWrap/>
            <w:vAlign w:val="bottom"/>
            <w:hideMark/>
          </w:tcPr>
          <w:p w14:paraId="0E0CA669"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66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Άρθρο 18 ως έχει   ΔΕΚΤΟ ΚΑΤΑ ΠΛΕΙΟΨΗΦΙΑ</w:t>
            </w:r>
          </w:p>
        </w:tc>
        <w:tc>
          <w:tcPr>
            <w:tcW w:w="84" w:type="dxa"/>
            <w:tcBorders>
              <w:top w:val="nil"/>
              <w:left w:val="nil"/>
              <w:bottom w:val="nil"/>
              <w:right w:val="nil"/>
            </w:tcBorders>
            <w:shd w:val="clear" w:color="auto" w:fill="auto"/>
            <w:noWrap/>
            <w:vAlign w:val="bottom"/>
            <w:hideMark/>
          </w:tcPr>
          <w:p w14:paraId="0E0CA66B"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66C" w14:textId="77777777" w:rsidR="00856C3B" w:rsidRPr="00EB2DC2" w:rsidRDefault="00340392" w:rsidP="00856C3B">
            <w:pPr>
              <w:rPr>
                <w:rFonts w:ascii="Times New Roman" w:eastAsia="Times New Roman" w:hAnsi="Times New Roman" w:cs="Times New Roman"/>
                <w:sz w:val="20"/>
              </w:rPr>
            </w:pPr>
          </w:p>
        </w:tc>
      </w:tr>
      <w:tr w:rsidR="00BD61E1" w14:paraId="0E0CA676" w14:textId="77777777">
        <w:trPr>
          <w:trHeight w:val="300"/>
        </w:trPr>
        <w:tc>
          <w:tcPr>
            <w:tcW w:w="1774" w:type="dxa"/>
            <w:tcBorders>
              <w:top w:val="nil"/>
              <w:left w:val="nil"/>
              <w:bottom w:val="nil"/>
              <w:right w:val="nil"/>
            </w:tcBorders>
            <w:shd w:val="clear" w:color="auto" w:fill="auto"/>
            <w:noWrap/>
            <w:vAlign w:val="bottom"/>
            <w:hideMark/>
          </w:tcPr>
          <w:p w14:paraId="0E0CA66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lastRenderedPageBreak/>
              <w:t>ΣΥΡΙΖΑ:</w:t>
            </w:r>
          </w:p>
        </w:tc>
        <w:tc>
          <w:tcPr>
            <w:tcW w:w="1946" w:type="dxa"/>
            <w:tcBorders>
              <w:top w:val="nil"/>
              <w:left w:val="nil"/>
              <w:bottom w:val="nil"/>
              <w:right w:val="nil"/>
            </w:tcBorders>
            <w:shd w:val="clear" w:color="auto" w:fill="auto"/>
            <w:noWrap/>
            <w:vAlign w:val="bottom"/>
            <w:hideMark/>
          </w:tcPr>
          <w:p w14:paraId="0E0CA66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7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7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7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7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7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75" w14:textId="77777777" w:rsidR="00856C3B" w:rsidRPr="00EB2DC2" w:rsidRDefault="00340392" w:rsidP="00856C3B">
            <w:pPr>
              <w:rPr>
                <w:rFonts w:ascii="Times New Roman" w:eastAsia="Times New Roman" w:hAnsi="Times New Roman" w:cs="Times New Roman"/>
                <w:sz w:val="20"/>
              </w:rPr>
            </w:pPr>
          </w:p>
        </w:tc>
      </w:tr>
      <w:tr w:rsidR="00BD61E1" w14:paraId="0E0CA67F" w14:textId="77777777">
        <w:trPr>
          <w:trHeight w:val="300"/>
        </w:trPr>
        <w:tc>
          <w:tcPr>
            <w:tcW w:w="1774" w:type="dxa"/>
            <w:tcBorders>
              <w:top w:val="nil"/>
              <w:left w:val="nil"/>
              <w:bottom w:val="nil"/>
              <w:right w:val="nil"/>
            </w:tcBorders>
            <w:shd w:val="clear" w:color="auto" w:fill="auto"/>
            <w:noWrap/>
            <w:vAlign w:val="bottom"/>
            <w:hideMark/>
          </w:tcPr>
          <w:p w14:paraId="0E0CA67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67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7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7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7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7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7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7E" w14:textId="77777777" w:rsidR="00856C3B" w:rsidRPr="00EB2DC2" w:rsidRDefault="00340392" w:rsidP="00856C3B">
            <w:pPr>
              <w:rPr>
                <w:rFonts w:ascii="Times New Roman" w:eastAsia="Times New Roman" w:hAnsi="Times New Roman" w:cs="Times New Roman"/>
                <w:sz w:val="20"/>
              </w:rPr>
            </w:pPr>
          </w:p>
        </w:tc>
      </w:tr>
      <w:tr w:rsidR="00BD61E1" w14:paraId="0E0CA688" w14:textId="77777777">
        <w:trPr>
          <w:trHeight w:val="300"/>
        </w:trPr>
        <w:tc>
          <w:tcPr>
            <w:tcW w:w="1774" w:type="dxa"/>
            <w:tcBorders>
              <w:top w:val="nil"/>
              <w:left w:val="nil"/>
              <w:bottom w:val="nil"/>
              <w:right w:val="nil"/>
            </w:tcBorders>
            <w:shd w:val="clear" w:color="auto" w:fill="auto"/>
            <w:noWrap/>
            <w:vAlign w:val="bottom"/>
            <w:hideMark/>
          </w:tcPr>
          <w:p w14:paraId="0E0CA68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681"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8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8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84"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8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8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87" w14:textId="77777777" w:rsidR="00856C3B" w:rsidRPr="00EB2DC2" w:rsidRDefault="00340392" w:rsidP="00856C3B">
            <w:pPr>
              <w:rPr>
                <w:rFonts w:ascii="Times New Roman" w:eastAsia="Times New Roman" w:hAnsi="Times New Roman" w:cs="Times New Roman"/>
                <w:sz w:val="20"/>
              </w:rPr>
            </w:pPr>
          </w:p>
        </w:tc>
      </w:tr>
      <w:tr w:rsidR="00BD61E1" w14:paraId="0E0CA691" w14:textId="77777777">
        <w:trPr>
          <w:trHeight w:val="300"/>
        </w:trPr>
        <w:tc>
          <w:tcPr>
            <w:tcW w:w="1774" w:type="dxa"/>
            <w:tcBorders>
              <w:top w:val="nil"/>
              <w:left w:val="nil"/>
              <w:bottom w:val="nil"/>
              <w:right w:val="nil"/>
            </w:tcBorders>
            <w:shd w:val="clear" w:color="auto" w:fill="auto"/>
            <w:noWrap/>
            <w:vAlign w:val="bottom"/>
            <w:hideMark/>
          </w:tcPr>
          <w:p w14:paraId="0E0CA68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68A"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8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8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68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8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8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90" w14:textId="77777777" w:rsidR="00856C3B" w:rsidRPr="00EB2DC2" w:rsidRDefault="00340392" w:rsidP="00856C3B">
            <w:pPr>
              <w:rPr>
                <w:rFonts w:ascii="Times New Roman" w:eastAsia="Times New Roman" w:hAnsi="Times New Roman" w:cs="Times New Roman"/>
                <w:sz w:val="20"/>
              </w:rPr>
            </w:pPr>
          </w:p>
        </w:tc>
      </w:tr>
      <w:tr w:rsidR="00BD61E1" w14:paraId="0E0CA69A" w14:textId="77777777">
        <w:trPr>
          <w:trHeight w:val="300"/>
        </w:trPr>
        <w:tc>
          <w:tcPr>
            <w:tcW w:w="1774" w:type="dxa"/>
            <w:tcBorders>
              <w:top w:val="nil"/>
              <w:left w:val="nil"/>
              <w:bottom w:val="nil"/>
              <w:right w:val="nil"/>
            </w:tcBorders>
            <w:shd w:val="clear" w:color="auto" w:fill="auto"/>
            <w:noWrap/>
            <w:vAlign w:val="bottom"/>
            <w:hideMark/>
          </w:tcPr>
          <w:p w14:paraId="0E0CA69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693"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9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9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69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9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9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99" w14:textId="77777777" w:rsidR="00856C3B" w:rsidRPr="00EB2DC2" w:rsidRDefault="00340392" w:rsidP="00856C3B">
            <w:pPr>
              <w:rPr>
                <w:rFonts w:ascii="Times New Roman" w:eastAsia="Times New Roman" w:hAnsi="Times New Roman" w:cs="Times New Roman"/>
                <w:sz w:val="20"/>
              </w:rPr>
            </w:pPr>
          </w:p>
        </w:tc>
      </w:tr>
      <w:tr w:rsidR="00BD61E1" w14:paraId="0E0CA6A3" w14:textId="77777777">
        <w:trPr>
          <w:trHeight w:val="300"/>
        </w:trPr>
        <w:tc>
          <w:tcPr>
            <w:tcW w:w="1774" w:type="dxa"/>
            <w:tcBorders>
              <w:top w:val="nil"/>
              <w:left w:val="nil"/>
              <w:bottom w:val="nil"/>
              <w:right w:val="nil"/>
            </w:tcBorders>
            <w:shd w:val="clear" w:color="auto" w:fill="auto"/>
            <w:noWrap/>
            <w:vAlign w:val="bottom"/>
            <w:hideMark/>
          </w:tcPr>
          <w:p w14:paraId="0E0CA69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69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9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9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9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A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A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A2" w14:textId="77777777" w:rsidR="00856C3B" w:rsidRPr="00EB2DC2" w:rsidRDefault="00340392" w:rsidP="00856C3B">
            <w:pPr>
              <w:rPr>
                <w:rFonts w:ascii="Times New Roman" w:eastAsia="Times New Roman" w:hAnsi="Times New Roman" w:cs="Times New Roman"/>
                <w:sz w:val="20"/>
              </w:rPr>
            </w:pPr>
          </w:p>
        </w:tc>
      </w:tr>
      <w:tr w:rsidR="00BD61E1" w14:paraId="0E0CA6AC" w14:textId="77777777">
        <w:trPr>
          <w:trHeight w:val="300"/>
        </w:trPr>
        <w:tc>
          <w:tcPr>
            <w:tcW w:w="1774" w:type="dxa"/>
            <w:tcBorders>
              <w:top w:val="nil"/>
              <w:left w:val="nil"/>
              <w:bottom w:val="nil"/>
              <w:right w:val="nil"/>
            </w:tcBorders>
            <w:shd w:val="clear" w:color="auto" w:fill="auto"/>
            <w:noWrap/>
            <w:vAlign w:val="bottom"/>
            <w:hideMark/>
          </w:tcPr>
          <w:p w14:paraId="0E0CA6A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6A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A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A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A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A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A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AB" w14:textId="77777777" w:rsidR="00856C3B" w:rsidRPr="00EB2DC2" w:rsidRDefault="00340392" w:rsidP="00856C3B">
            <w:pPr>
              <w:rPr>
                <w:rFonts w:ascii="Times New Roman" w:eastAsia="Times New Roman" w:hAnsi="Times New Roman" w:cs="Times New Roman"/>
                <w:sz w:val="20"/>
              </w:rPr>
            </w:pPr>
          </w:p>
        </w:tc>
      </w:tr>
      <w:tr w:rsidR="00BD61E1" w14:paraId="0E0CA6B4" w14:textId="77777777">
        <w:trPr>
          <w:trHeight w:val="300"/>
        </w:trPr>
        <w:tc>
          <w:tcPr>
            <w:tcW w:w="3720" w:type="dxa"/>
            <w:gridSpan w:val="2"/>
            <w:tcBorders>
              <w:top w:val="nil"/>
              <w:left w:val="nil"/>
              <w:bottom w:val="nil"/>
              <w:right w:val="nil"/>
            </w:tcBorders>
            <w:shd w:val="clear" w:color="auto" w:fill="auto"/>
            <w:noWrap/>
            <w:vAlign w:val="bottom"/>
            <w:hideMark/>
          </w:tcPr>
          <w:p w14:paraId="0E0CA6A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6AE"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6A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6B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B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B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B3" w14:textId="77777777" w:rsidR="00856C3B" w:rsidRPr="00EB2DC2" w:rsidRDefault="00340392" w:rsidP="00856C3B">
            <w:pPr>
              <w:rPr>
                <w:rFonts w:ascii="Times New Roman" w:eastAsia="Times New Roman" w:hAnsi="Times New Roman" w:cs="Times New Roman"/>
                <w:sz w:val="20"/>
              </w:rPr>
            </w:pPr>
          </w:p>
        </w:tc>
      </w:tr>
      <w:tr w:rsidR="00BD61E1" w14:paraId="0E0CA6BD" w14:textId="77777777">
        <w:trPr>
          <w:trHeight w:val="300"/>
        </w:trPr>
        <w:tc>
          <w:tcPr>
            <w:tcW w:w="1774" w:type="dxa"/>
            <w:tcBorders>
              <w:top w:val="nil"/>
              <w:left w:val="nil"/>
              <w:bottom w:val="nil"/>
              <w:right w:val="nil"/>
            </w:tcBorders>
            <w:shd w:val="clear" w:color="auto" w:fill="auto"/>
            <w:noWrap/>
            <w:vAlign w:val="bottom"/>
            <w:hideMark/>
          </w:tcPr>
          <w:p w14:paraId="0E0CA6B5"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6B6"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6B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B8"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6B9"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6B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B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BC" w14:textId="77777777" w:rsidR="00856C3B" w:rsidRPr="00EB2DC2" w:rsidRDefault="00340392" w:rsidP="00856C3B">
            <w:pPr>
              <w:rPr>
                <w:rFonts w:ascii="Times New Roman" w:eastAsia="Times New Roman" w:hAnsi="Times New Roman" w:cs="Times New Roman"/>
                <w:sz w:val="20"/>
              </w:rPr>
            </w:pPr>
          </w:p>
        </w:tc>
      </w:tr>
      <w:tr w:rsidR="00BD61E1" w14:paraId="0E0CA6C0" w14:textId="77777777">
        <w:trPr>
          <w:trHeight w:val="300"/>
        </w:trPr>
        <w:tc>
          <w:tcPr>
            <w:tcW w:w="1774" w:type="dxa"/>
            <w:tcBorders>
              <w:top w:val="nil"/>
              <w:left w:val="nil"/>
              <w:bottom w:val="nil"/>
              <w:right w:val="nil"/>
            </w:tcBorders>
            <w:shd w:val="clear" w:color="auto" w:fill="auto"/>
            <w:noWrap/>
            <w:vAlign w:val="bottom"/>
            <w:hideMark/>
          </w:tcPr>
          <w:p w14:paraId="0E0CA6BE" w14:textId="77777777" w:rsidR="00856C3B" w:rsidRPr="00EB2DC2" w:rsidRDefault="00340392" w:rsidP="00856C3B">
            <w:pPr>
              <w:rPr>
                <w:rFonts w:ascii="Times New Roman" w:eastAsia="Times New Roman" w:hAnsi="Times New Roman" w:cs="Times New Roman"/>
                <w:sz w:val="20"/>
              </w:rPr>
            </w:pPr>
          </w:p>
        </w:tc>
        <w:tc>
          <w:tcPr>
            <w:tcW w:w="6066" w:type="dxa"/>
            <w:gridSpan w:val="7"/>
            <w:tcBorders>
              <w:top w:val="nil"/>
              <w:left w:val="nil"/>
              <w:bottom w:val="nil"/>
              <w:right w:val="nil"/>
            </w:tcBorders>
            <w:shd w:val="clear" w:color="auto" w:fill="auto"/>
            <w:noWrap/>
            <w:vAlign w:val="bottom"/>
            <w:hideMark/>
          </w:tcPr>
          <w:p w14:paraId="0E0CA6B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Υπουργική Τροπολογία 1808/1 ως έχει   ΔΕΚΤΟ ΚΑΤΑ ΠΛΕΙΟΨΗΦΙΑ</w:t>
            </w:r>
          </w:p>
        </w:tc>
      </w:tr>
      <w:tr w:rsidR="00BD61E1" w14:paraId="0E0CA6C9" w14:textId="77777777">
        <w:trPr>
          <w:trHeight w:val="300"/>
        </w:trPr>
        <w:tc>
          <w:tcPr>
            <w:tcW w:w="1774" w:type="dxa"/>
            <w:tcBorders>
              <w:top w:val="nil"/>
              <w:left w:val="nil"/>
              <w:bottom w:val="nil"/>
              <w:right w:val="nil"/>
            </w:tcBorders>
            <w:shd w:val="clear" w:color="auto" w:fill="auto"/>
            <w:noWrap/>
            <w:vAlign w:val="bottom"/>
            <w:hideMark/>
          </w:tcPr>
          <w:p w14:paraId="0E0CA6C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6C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C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C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C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C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C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C8" w14:textId="77777777" w:rsidR="00856C3B" w:rsidRPr="00EB2DC2" w:rsidRDefault="00340392" w:rsidP="00856C3B">
            <w:pPr>
              <w:rPr>
                <w:rFonts w:ascii="Times New Roman" w:eastAsia="Times New Roman" w:hAnsi="Times New Roman" w:cs="Times New Roman"/>
                <w:sz w:val="20"/>
              </w:rPr>
            </w:pPr>
          </w:p>
        </w:tc>
      </w:tr>
      <w:tr w:rsidR="00BD61E1" w14:paraId="0E0CA6D2" w14:textId="77777777">
        <w:trPr>
          <w:trHeight w:val="300"/>
        </w:trPr>
        <w:tc>
          <w:tcPr>
            <w:tcW w:w="1774" w:type="dxa"/>
            <w:tcBorders>
              <w:top w:val="nil"/>
              <w:left w:val="nil"/>
              <w:bottom w:val="nil"/>
              <w:right w:val="nil"/>
            </w:tcBorders>
            <w:shd w:val="clear" w:color="auto" w:fill="auto"/>
            <w:noWrap/>
            <w:vAlign w:val="bottom"/>
            <w:hideMark/>
          </w:tcPr>
          <w:p w14:paraId="0E0CA6C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6C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C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C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C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C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D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D1" w14:textId="77777777" w:rsidR="00856C3B" w:rsidRPr="00EB2DC2" w:rsidRDefault="00340392" w:rsidP="00856C3B">
            <w:pPr>
              <w:rPr>
                <w:rFonts w:ascii="Times New Roman" w:eastAsia="Times New Roman" w:hAnsi="Times New Roman" w:cs="Times New Roman"/>
                <w:sz w:val="20"/>
              </w:rPr>
            </w:pPr>
          </w:p>
        </w:tc>
      </w:tr>
      <w:tr w:rsidR="00BD61E1" w14:paraId="0E0CA6DB" w14:textId="77777777">
        <w:trPr>
          <w:trHeight w:val="300"/>
        </w:trPr>
        <w:tc>
          <w:tcPr>
            <w:tcW w:w="1774" w:type="dxa"/>
            <w:tcBorders>
              <w:top w:val="nil"/>
              <w:left w:val="nil"/>
              <w:bottom w:val="nil"/>
              <w:right w:val="nil"/>
            </w:tcBorders>
            <w:shd w:val="clear" w:color="auto" w:fill="auto"/>
            <w:noWrap/>
            <w:vAlign w:val="bottom"/>
            <w:hideMark/>
          </w:tcPr>
          <w:p w14:paraId="0E0CA6D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6D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D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D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D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D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D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DA" w14:textId="77777777" w:rsidR="00856C3B" w:rsidRPr="00EB2DC2" w:rsidRDefault="00340392" w:rsidP="00856C3B">
            <w:pPr>
              <w:rPr>
                <w:rFonts w:ascii="Times New Roman" w:eastAsia="Times New Roman" w:hAnsi="Times New Roman" w:cs="Times New Roman"/>
                <w:sz w:val="20"/>
              </w:rPr>
            </w:pPr>
          </w:p>
        </w:tc>
      </w:tr>
      <w:tr w:rsidR="00BD61E1" w14:paraId="0E0CA6E4" w14:textId="77777777">
        <w:trPr>
          <w:trHeight w:val="300"/>
        </w:trPr>
        <w:tc>
          <w:tcPr>
            <w:tcW w:w="1774" w:type="dxa"/>
            <w:tcBorders>
              <w:top w:val="nil"/>
              <w:left w:val="nil"/>
              <w:bottom w:val="nil"/>
              <w:right w:val="nil"/>
            </w:tcBorders>
            <w:shd w:val="clear" w:color="auto" w:fill="auto"/>
            <w:noWrap/>
            <w:vAlign w:val="bottom"/>
            <w:hideMark/>
          </w:tcPr>
          <w:p w14:paraId="0E0CA6D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6D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D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D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E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E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E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E3" w14:textId="77777777" w:rsidR="00856C3B" w:rsidRPr="00EB2DC2" w:rsidRDefault="00340392" w:rsidP="00856C3B">
            <w:pPr>
              <w:rPr>
                <w:rFonts w:ascii="Times New Roman" w:eastAsia="Times New Roman" w:hAnsi="Times New Roman" w:cs="Times New Roman"/>
                <w:sz w:val="20"/>
              </w:rPr>
            </w:pPr>
          </w:p>
        </w:tc>
      </w:tr>
      <w:tr w:rsidR="00BD61E1" w14:paraId="0E0CA6ED" w14:textId="77777777">
        <w:trPr>
          <w:trHeight w:val="300"/>
        </w:trPr>
        <w:tc>
          <w:tcPr>
            <w:tcW w:w="1774" w:type="dxa"/>
            <w:tcBorders>
              <w:top w:val="nil"/>
              <w:left w:val="nil"/>
              <w:bottom w:val="nil"/>
              <w:right w:val="nil"/>
            </w:tcBorders>
            <w:shd w:val="clear" w:color="auto" w:fill="auto"/>
            <w:noWrap/>
            <w:vAlign w:val="bottom"/>
            <w:hideMark/>
          </w:tcPr>
          <w:p w14:paraId="0E0CA6E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6E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E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E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6E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E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E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EC" w14:textId="77777777" w:rsidR="00856C3B" w:rsidRPr="00EB2DC2" w:rsidRDefault="00340392" w:rsidP="00856C3B">
            <w:pPr>
              <w:rPr>
                <w:rFonts w:ascii="Times New Roman" w:eastAsia="Times New Roman" w:hAnsi="Times New Roman" w:cs="Times New Roman"/>
                <w:sz w:val="20"/>
              </w:rPr>
            </w:pPr>
          </w:p>
        </w:tc>
      </w:tr>
      <w:tr w:rsidR="00BD61E1" w14:paraId="0E0CA6F6" w14:textId="77777777">
        <w:trPr>
          <w:trHeight w:val="300"/>
        </w:trPr>
        <w:tc>
          <w:tcPr>
            <w:tcW w:w="1774" w:type="dxa"/>
            <w:tcBorders>
              <w:top w:val="nil"/>
              <w:left w:val="nil"/>
              <w:bottom w:val="nil"/>
              <w:right w:val="nil"/>
            </w:tcBorders>
            <w:shd w:val="clear" w:color="auto" w:fill="auto"/>
            <w:noWrap/>
            <w:vAlign w:val="bottom"/>
            <w:hideMark/>
          </w:tcPr>
          <w:p w14:paraId="0E0CA6E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6E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F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F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6F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F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F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F5" w14:textId="77777777" w:rsidR="00856C3B" w:rsidRPr="00EB2DC2" w:rsidRDefault="00340392" w:rsidP="00856C3B">
            <w:pPr>
              <w:rPr>
                <w:rFonts w:ascii="Times New Roman" w:eastAsia="Times New Roman" w:hAnsi="Times New Roman" w:cs="Times New Roman"/>
                <w:sz w:val="20"/>
              </w:rPr>
            </w:pPr>
          </w:p>
        </w:tc>
      </w:tr>
      <w:tr w:rsidR="00BD61E1" w14:paraId="0E0CA6FF" w14:textId="77777777">
        <w:trPr>
          <w:trHeight w:val="300"/>
        </w:trPr>
        <w:tc>
          <w:tcPr>
            <w:tcW w:w="1774" w:type="dxa"/>
            <w:tcBorders>
              <w:top w:val="nil"/>
              <w:left w:val="nil"/>
              <w:bottom w:val="nil"/>
              <w:right w:val="nil"/>
            </w:tcBorders>
            <w:shd w:val="clear" w:color="auto" w:fill="auto"/>
            <w:noWrap/>
            <w:vAlign w:val="bottom"/>
            <w:hideMark/>
          </w:tcPr>
          <w:p w14:paraId="0E0CA6F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6F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6F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6F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6F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6F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F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6FE" w14:textId="77777777" w:rsidR="00856C3B" w:rsidRPr="00EB2DC2" w:rsidRDefault="00340392" w:rsidP="00856C3B">
            <w:pPr>
              <w:rPr>
                <w:rFonts w:ascii="Times New Roman" w:eastAsia="Times New Roman" w:hAnsi="Times New Roman" w:cs="Times New Roman"/>
                <w:sz w:val="20"/>
              </w:rPr>
            </w:pPr>
          </w:p>
        </w:tc>
      </w:tr>
      <w:tr w:rsidR="00BD61E1" w14:paraId="0E0CA707" w14:textId="77777777">
        <w:trPr>
          <w:trHeight w:val="300"/>
        </w:trPr>
        <w:tc>
          <w:tcPr>
            <w:tcW w:w="3720" w:type="dxa"/>
            <w:gridSpan w:val="2"/>
            <w:tcBorders>
              <w:top w:val="nil"/>
              <w:left w:val="nil"/>
              <w:bottom w:val="nil"/>
              <w:right w:val="nil"/>
            </w:tcBorders>
            <w:shd w:val="clear" w:color="auto" w:fill="auto"/>
            <w:noWrap/>
            <w:vAlign w:val="bottom"/>
            <w:hideMark/>
          </w:tcPr>
          <w:p w14:paraId="0E0CA70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701"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70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0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0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0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06" w14:textId="77777777" w:rsidR="00856C3B" w:rsidRPr="00EB2DC2" w:rsidRDefault="00340392" w:rsidP="00856C3B">
            <w:pPr>
              <w:rPr>
                <w:rFonts w:ascii="Times New Roman" w:eastAsia="Times New Roman" w:hAnsi="Times New Roman" w:cs="Times New Roman"/>
                <w:sz w:val="20"/>
              </w:rPr>
            </w:pPr>
          </w:p>
        </w:tc>
      </w:tr>
      <w:tr w:rsidR="00BD61E1" w14:paraId="0E0CA710" w14:textId="77777777">
        <w:trPr>
          <w:trHeight w:val="300"/>
        </w:trPr>
        <w:tc>
          <w:tcPr>
            <w:tcW w:w="1774" w:type="dxa"/>
            <w:tcBorders>
              <w:top w:val="nil"/>
              <w:left w:val="nil"/>
              <w:bottom w:val="nil"/>
              <w:right w:val="nil"/>
            </w:tcBorders>
            <w:shd w:val="clear" w:color="auto" w:fill="auto"/>
            <w:noWrap/>
            <w:vAlign w:val="bottom"/>
            <w:hideMark/>
          </w:tcPr>
          <w:p w14:paraId="0E0CA708"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709"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70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0B"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70C"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70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0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0F" w14:textId="77777777" w:rsidR="00856C3B" w:rsidRPr="00EB2DC2" w:rsidRDefault="00340392" w:rsidP="00856C3B">
            <w:pPr>
              <w:rPr>
                <w:rFonts w:ascii="Times New Roman" w:eastAsia="Times New Roman" w:hAnsi="Times New Roman" w:cs="Times New Roman"/>
                <w:sz w:val="20"/>
              </w:rPr>
            </w:pPr>
          </w:p>
        </w:tc>
      </w:tr>
      <w:tr w:rsidR="00BD61E1" w14:paraId="0E0CA713" w14:textId="77777777">
        <w:trPr>
          <w:trHeight w:val="300"/>
        </w:trPr>
        <w:tc>
          <w:tcPr>
            <w:tcW w:w="1774" w:type="dxa"/>
            <w:tcBorders>
              <w:top w:val="nil"/>
              <w:left w:val="nil"/>
              <w:bottom w:val="nil"/>
              <w:right w:val="nil"/>
            </w:tcBorders>
            <w:shd w:val="clear" w:color="auto" w:fill="auto"/>
            <w:noWrap/>
            <w:vAlign w:val="bottom"/>
            <w:hideMark/>
          </w:tcPr>
          <w:p w14:paraId="0E0CA711" w14:textId="77777777" w:rsidR="00856C3B" w:rsidRPr="00EB2DC2" w:rsidRDefault="00340392" w:rsidP="00856C3B">
            <w:pPr>
              <w:rPr>
                <w:rFonts w:ascii="Times New Roman" w:eastAsia="Times New Roman" w:hAnsi="Times New Roman" w:cs="Times New Roman"/>
                <w:sz w:val="20"/>
              </w:rPr>
            </w:pPr>
          </w:p>
        </w:tc>
        <w:tc>
          <w:tcPr>
            <w:tcW w:w="6066" w:type="dxa"/>
            <w:gridSpan w:val="7"/>
            <w:tcBorders>
              <w:top w:val="nil"/>
              <w:left w:val="nil"/>
              <w:bottom w:val="nil"/>
              <w:right w:val="nil"/>
            </w:tcBorders>
            <w:shd w:val="clear" w:color="auto" w:fill="auto"/>
            <w:noWrap/>
            <w:vAlign w:val="bottom"/>
            <w:hideMark/>
          </w:tcPr>
          <w:p w14:paraId="0E0CA71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Υπουργική Τροπολογία 1809/2 ως έχει   ΔΕΚΤΟ ΚΑΤΑ ΠΛΕΙΟΨΗΦΙΑ</w:t>
            </w:r>
          </w:p>
        </w:tc>
      </w:tr>
      <w:tr w:rsidR="00BD61E1" w14:paraId="0E0CA71C" w14:textId="77777777">
        <w:trPr>
          <w:trHeight w:val="300"/>
        </w:trPr>
        <w:tc>
          <w:tcPr>
            <w:tcW w:w="1774" w:type="dxa"/>
            <w:tcBorders>
              <w:top w:val="nil"/>
              <w:left w:val="nil"/>
              <w:bottom w:val="nil"/>
              <w:right w:val="nil"/>
            </w:tcBorders>
            <w:shd w:val="clear" w:color="auto" w:fill="auto"/>
            <w:noWrap/>
            <w:vAlign w:val="bottom"/>
            <w:hideMark/>
          </w:tcPr>
          <w:p w14:paraId="0E0CA71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71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1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1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1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1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1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1B" w14:textId="77777777" w:rsidR="00856C3B" w:rsidRPr="00EB2DC2" w:rsidRDefault="00340392" w:rsidP="00856C3B">
            <w:pPr>
              <w:rPr>
                <w:rFonts w:ascii="Times New Roman" w:eastAsia="Times New Roman" w:hAnsi="Times New Roman" w:cs="Times New Roman"/>
                <w:sz w:val="20"/>
              </w:rPr>
            </w:pPr>
          </w:p>
        </w:tc>
      </w:tr>
      <w:tr w:rsidR="00BD61E1" w14:paraId="0E0CA725" w14:textId="77777777">
        <w:trPr>
          <w:trHeight w:val="300"/>
        </w:trPr>
        <w:tc>
          <w:tcPr>
            <w:tcW w:w="1774" w:type="dxa"/>
            <w:tcBorders>
              <w:top w:val="nil"/>
              <w:left w:val="nil"/>
              <w:bottom w:val="nil"/>
              <w:right w:val="nil"/>
            </w:tcBorders>
            <w:shd w:val="clear" w:color="auto" w:fill="auto"/>
            <w:noWrap/>
            <w:vAlign w:val="bottom"/>
            <w:hideMark/>
          </w:tcPr>
          <w:p w14:paraId="0E0CA71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71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1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2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72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2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2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24" w14:textId="77777777" w:rsidR="00856C3B" w:rsidRPr="00EB2DC2" w:rsidRDefault="00340392" w:rsidP="00856C3B">
            <w:pPr>
              <w:rPr>
                <w:rFonts w:ascii="Times New Roman" w:eastAsia="Times New Roman" w:hAnsi="Times New Roman" w:cs="Times New Roman"/>
                <w:sz w:val="20"/>
              </w:rPr>
            </w:pPr>
          </w:p>
        </w:tc>
      </w:tr>
      <w:tr w:rsidR="00BD61E1" w14:paraId="0E0CA72E" w14:textId="77777777">
        <w:trPr>
          <w:trHeight w:val="300"/>
        </w:trPr>
        <w:tc>
          <w:tcPr>
            <w:tcW w:w="1774" w:type="dxa"/>
            <w:tcBorders>
              <w:top w:val="nil"/>
              <w:left w:val="nil"/>
              <w:bottom w:val="nil"/>
              <w:right w:val="nil"/>
            </w:tcBorders>
            <w:shd w:val="clear" w:color="auto" w:fill="auto"/>
            <w:noWrap/>
            <w:vAlign w:val="bottom"/>
            <w:hideMark/>
          </w:tcPr>
          <w:p w14:paraId="0E0CA72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72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2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2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72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2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2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2D" w14:textId="77777777" w:rsidR="00856C3B" w:rsidRPr="00EB2DC2" w:rsidRDefault="00340392" w:rsidP="00856C3B">
            <w:pPr>
              <w:rPr>
                <w:rFonts w:ascii="Times New Roman" w:eastAsia="Times New Roman" w:hAnsi="Times New Roman" w:cs="Times New Roman"/>
                <w:sz w:val="20"/>
              </w:rPr>
            </w:pPr>
          </w:p>
        </w:tc>
      </w:tr>
      <w:tr w:rsidR="00BD61E1" w14:paraId="0E0CA737" w14:textId="77777777">
        <w:trPr>
          <w:trHeight w:val="300"/>
        </w:trPr>
        <w:tc>
          <w:tcPr>
            <w:tcW w:w="1774" w:type="dxa"/>
            <w:tcBorders>
              <w:top w:val="nil"/>
              <w:left w:val="nil"/>
              <w:bottom w:val="nil"/>
              <w:right w:val="nil"/>
            </w:tcBorders>
            <w:shd w:val="clear" w:color="auto" w:fill="auto"/>
            <w:noWrap/>
            <w:vAlign w:val="bottom"/>
            <w:hideMark/>
          </w:tcPr>
          <w:p w14:paraId="0E0CA72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73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3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3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73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3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3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36" w14:textId="77777777" w:rsidR="00856C3B" w:rsidRPr="00EB2DC2" w:rsidRDefault="00340392" w:rsidP="00856C3B">
            <w:pPr>
              <w:rPr>
                <w:rFonts w:ascii="Times New Roman" w:eastAsia="Times New Roman" w:hAnsi="Times New Roman" w:cs="Times New Roman"/>
                <w:sz w:val="20"/>
              </w:rPr>
            </w:pPr>
          </w:p>
        </w:tc>
      </w:tr>
      <w:tr w:rsidR="00BD61E1" w14:paraId="0E0CA740" w14:textId="77777777">
        <w:trPr>
          <w:trHeight w:val="300"/>
        </w:trPr>
        <w:tc>
          <w:tcPr>
            <w:tcW w:w="1774" w:type="dxa"/>
            <w:tcBorders>
              <w:top w:val="nil"/>
              <w:left w:val="nil"/>
              <w:bottom w:val="nil"/>
              <w:right w:val="nil"/>
            </w:tcBorders>
            <w:shd w:val="clear" w:color="auto" w:fill="auto"/>
            <w:noWrap/>
            <w:vAlign w:val="bottom"/>
            <w:hideMark/>
          </w:tcPr>
          <w:p w14:paraId="0E0CA73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73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3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3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73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3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3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3F" w14:textId="77777777" w:rsidR="00856C3B" w:rsidRPr="00EB2DC2" w:rsidRDefault="00340392" w:rsidP="00856C3B">
            <w:pPr>
              <w:rPr>
                <w:rFonts w:ascii="Times New Roman" w:eastAsia="Times New Roman" w:hAnsi="Times New Roman" w:cs="Times New Roman"/>
                <w:sz w:val="20"/>
              </w:rPr>
            </w:pPr>
          </w:p>
        </w:tc>
      </w:tr>
      <w:tr w:rsidR="00BD61E1" w14:paraId="0E0CA749" w14:textId="77777777">
        <w:trPr>
          <w:trHeight w:val="300"/>
        </w:trPr>
        <w:tc>
          <w:tcPr>
            <w:tcW w:w="1774" w:type="dxa"/>
            <w:tcBorders>
              <w:top w:val="nil"/>
              <w:left w:val="nil"/>
              <w:bottom w:val="nil"/>
              <w:right w:val="nil"/>
            </w:tcBorders>
            <w:shd w:val="clear" w:color="auto" w:fill="auto"/>
            <w:noWrap/>
            <w:vAlign w:val="bottom"/>
            <w:hideMark/>
          </w:tcPr>
          <w:p w14:paraId="0E0CA74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74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4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4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4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4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4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48" w14:textId="77777777" w:rsidR="00856C3B" w:rsidRPr="00EB2DC2" w:rsidRDefault="00340392" w:rsidP="00856C3B">
            <w:pPr>
              <w:rPr>
                <w:rFonts w:ascii="Times New Roman" w:eastAsia="Times New Roman" w:hAnsi="Times New Roman" w:cs="Times New Roman"/>
                <w:sz w:val="20"/>
              </w:rPr>
            </w:pPr>
          </w:p>
        </w:tc>
      </w:tr>
      <w:tr w:rsidR="00BD61E1" w14:paraId="0E0CA752" w14:textId="77777777">
        <w:trPr>
          <w:trHeight w:val="300"/>
        </w:trPr>
        <w:tc>
          <w:tcPr>
            <w:tcW w:w="1774" w:type="dxa"/>
            <w:tcBorders>
              <w:top w:val="nil"/>
              <w:left w:val="nil"/>
              <w:bottom w:val="nil"/>
              <w:right w:val="nil"/>
            </w:tcBorders>
            <w:shd w:val="clear" w:color="auto" w:fill="auto"/>
            <w:noWrap/>
            <w:vAlign w:val="bottom"/>
            <w:hideMark/>
          </w:tcPr>
          <w:p w14:paraId="0E0CA74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74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4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4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74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4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5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51" w14:textId="77777777" w:rsidR="00856C3B" w:rsidRPr="00EB2DC2" w:rsidRDefault="00340392" w:rsidP="00856C3B">
            <w:pPr>
              <w:rPr>
                <w:rFonts w:ascii="Times New Roman" w:eastAsia="Times New Roman" w:hAnsi="Times New Roman" w:cs="Times New Roman"/>
                <w:sz w:val="20"/>
              </w:rPr>
            </w:pPr>
          </w:p>
        </w:tc>
      </w:tr>
      <w:tr w:rsidR="00BD61E1" w14:paraId="0E0CA75A" w14:textId="77777777">
        <w:trPr>
          <w:trHeight w:val="300"/>
        </w:trPr>
        <w:tc>
          <w:tcPr>
            <w:tcW w:w="3720" w:type="dxa"/>
            <w:gridSpan w:val="2"/>
            <w:tcBorders>
              <w:top w:val="nil"/>
              <w:left w:val="nil"/>
              <w:bottom w:val="nil"/>
              <w:right w:val="nil"/>
            </w:tcBorders>
            <w:shd w:val="clear" w:color="auto" w:fill="auto"/>
            <w:noWrap/>
            <w:vAlign w:val="bottom"/>
            <w:hideMark/>
          </w:tcPr>
          <w:p w14:paraId="0E0CA75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754"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75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75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5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5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59" w14:textId="77777777" w:rsidR="00856C3B" w:rsidRPr="00EB2DC2" w:rsidRDefault="00340392" w:rsidP="00856C3B">
            <w:pPr>
              <w:rPr>
                <w:rFonts w:ascii="Times New Roman" w:eastAsia="Times New Roman" w:hAnsi="Times New Roman" w:cs="Times New Roman"/>
                <w:sz w:val="20"/>
              </w:rPr>
            </w:pPr>
          </w:p>
        </w:tc>
      </w:tr>
      <w:tr w:rsidR="00BD61E1" w14:paraId="0E0CA763" w14:textId="77777777">
        <w:trPr>
          <w:trHeight w:val="300"/>
        </w:trPr>
        <w:tc>
          <w:tcPr>
            <w:tcW w:w="1774" w:type="dxa"/>
            <w:tcBorders>
              <w:top w:val="nil"/>
              <w:left w:val="nil"/>
              <w:bottom w:val="nil"/>
              <w:right w:val="nil"/>
            </w:tcBorders>
            <w:shd w:val="clear" w:color="auto" w:fill="auto"/>
            <w:noWrap/>
            <w:vAlign w:val="bottom"/>
            <w:hideMark/>
          </w:tcPr>
          <w:p w14:paraId="0E0CA75B"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75C"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75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5E"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75F"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76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6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62" w14:textId="77777777" w:rsidR="00856C3B" w:rsidRPr="00EB2DC2" w:rsidRDefault="00340392" w:rsidP="00856C3B">
            <w:pPr>
              <w:rPr>
                <w:rFonts w:ascii="Times New Roman" w:eastAsia="Times New Roman" w:hAnsi="Times New Roman" w:cs="Times New Roman"/>
                <w:sz w:val="20"/>
              </w:rPr>
            </w:pPr>
          </w:p>
        </w:tc>
      </w:tr>
      <w:tr w:rsidR="00BD61E1" w14:paraId="0E0CA767" w14:textId="77777777">
        <w:trPr>
          <w:trHeight w:val="300"/>
        </w:trPr>
        <w:tc>
          <w:tcPr>
            <w:tcW w:w="1774" w:type="dxa"/>
            <w:tcBorders>
              <w:top w:val="nil"/>
              <w:left w:val="nil"/>
              <w:bottom w:val="nil"/>
              <w:right w:val="nil"/>
            </w:tcBorders>
            <w:shd w:val="clear" w:color="auto" w:fill="auto"/>
            <w:noWrap/>
            <w:vAlign w:val="bottom"/>
            <w:hideMark/>
          </w:tcPr>
          <w:p w14:paraId="0E0CA764" w14:textId="77777777" w:rsidR="00856C3B" w:rsidRPr="00EB2DC2" w:rsidRDefault="00340392" w:rsidP="00856C3B">
            <w:pPr>
              <w:rPr>
                <w:rFonts w:ascii="Times New Roman" w:eastAsia="Times New Roman" w:hAnsi="Times New Roman" w:cs="Times New Roman"/>
                <w:sz w:val="20"/>
              </w:rPr>
            </w:pPr>
          </w:p>
        </w:tc>
        <w:tc>
          <w:tcPr>
            <w:tcW w:w="6066" w:type="dxa"/>
            <w:gridSpan w:val="7"/>
            <w:tcBorders>
              <w:top w:val="nil"/>
              <w:left w:val="nil"/>
              <w:bottom w:val="nil"/>
              <w:right w:val="nil"/>
            </w:tcBorders>
            <w:shd w:val="clear" w:color="auto" w:fill="auto"/>
            <w:noWrap/>
            <w:vAlign w:val="bottom"/>
            <w:hideMark/>
          </w:tcPr>
          <w:p w14:paraId="0E0CA765" w14:textId="77777777" w:rsidR="00856C3B" w:rsidRDefault="00340392" w:rsidP="00856C3B">
            <w:pPr>
              <w:rPr>
                <w:rFonts w:ascii="Calibri" w:eastAsia="Times New Roman" w:hAnsi="Calibri" w:cs="Calibri"/>
                <w:color w:val="000000"/>
                <w:szCs w:val="24"/>
              </w:rPr>
            </w:pPr>
          </w:p>
          <w:p w14:paraId="0E0CA76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Υπουργική Τροπολογία 1810/3 ως έχει   ΔΕΚΤΟ ΚΑΤΑ ΠΛΕΙΟΨΗΦΙΑ</w:t>
            </w:r>
          </w:p>
        </w:tc>
      </w:tr>
      <w:tr w:rsidR="00BD61E1" w14:paraId="0E0CA770" w14:textId="77777777">
        <w:trPr>
          <w:trHeight w:val="300"/>
        </w:trPr>
        <w:tc>
          <w:tcPr>
            <w:tcW w:w="1774" w:type="dxa"/>
            <w:tcBorders>
              <w:top w:val="nil"/>
              <w:left w:val="nil"/>
              <w:bottom w:val="nil"/>
              <w:right w:val="nil"/>
            </w:tcBorders>
            <w:shd w:val="clear" w:color="auto" w:fill="auto"/>
            <w:noWrap/>
            <w:vAlign w:val="bottom"/>
            <w:hideMark/>
          </w:tcPr>
          <w:p w14:paraId="0E0CA76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76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6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6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6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6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6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6F" w14:textId="77777777" w:rsidR="00856C3B" w:rsidRPr="00EB2DC2" w:rsidRDefault="00340392" w:rsidP="00856C3B">
            <w:pPr>
              <w:rPr>
                <w:rFonts w:ascii="Times New Roman" w:eastAsia="Times New Roman" w:hAnsi="Times New Roman" w:cs="Times New Roman"/>
                <w:sz w:val="20"/>
              </w:rPr>
            </w:pPr>
          </w:p>
        </w:tc>
      </w:tr>
      <w:tr w:rsidR="00BD61E1" w14:paraId="0E0CA779" w14:textId="77777777">
        <w:trPr>
          <w:trHeight w:val="300"/>
        </w:trPr>
        <w:tc>
          <w:tcPr>
            <w:tcW w:w="1774" w:type="dxa"/>
            <w:tcBorders>
              <w:top w:val="nil"/>
              <w:left w:val="nil"/>
              <w:bottom w:val="nil"/>
              <w:right w:val="nil"/>
            </w:tcBorders>
            <w:shd w:val="clear" w:color="auto" w:fill="auto"/>
            <w:noWrap/>
            <w:vAlign w:val="bottom"/>
            <w:hideMark/>
          </w:tcPr>
          <w:p w14:paraId="0E0CA77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77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7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7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7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7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7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78" w14:textId="77777777" w:rsidR="00856C3B" w:rsidRPr="00EB2DC2" w:rsidRDefault="00340392" w:rsidP="00856C3B">
            <w:pPr>
              <w:rPr>
                <w:rFonts w:ascii="Times New Roman" w:eastAsia="Times New Roman" w:hAnsi="Times New Roman" w:cs="Times New Roman"/>
                <w:sz w:val="20"/>
              </w:rPr>
            </w:pPr>
          </w:p>
        </w:tc>
      </w:tr>
      <w:tr w:rsidR="00BD61E1" w14:paraId="0E0CA782" w14:textId="77777777">
        <w:trPr>
          <w:trHeight w:val="300"/>
        </w:trPr>
        <w:tc>
          <w:tcPr>
            <w:tcW w:w="1774" w:type="dxa"/>
            <w:tcBorders>
              <w:top w:val="nil"/>
              <w:left w:val="nil"/>
              <w:bottom w:val="nil"/>
              <w:right w:val="nil"/>
            </w:tcBorders>
            <w:shd w:val="clear" w:color="auto" w:fill="auto"/>
            <w:noWrap/>
            <w:vAlign w:val="bottom"/>
            <w:hideMark/>
          </w:tcPr>
          <w:p w14:paraId="0E0CA77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77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7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7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7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7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8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81" w14:textId="77777777" w:rsidR="00856C3B" w:rsidRPr="00EB2DC2" w:rsidRDefault="00340392" w:rsidP="00856C3B">
            <w:pPr>
              <w:rPr>
                <w:rFonts w:ascii="Times New Roman" w:eastAsia="Times New Roman" w:hAnsi="Times New Roman" w:cs="Times New Roman"/>
                <w:sz w:val="20"/>
              </w:rPr>
            </w:pPr>
          </w:p>
        </w:tc>
      </w:tr>
      <w:tr w:rsidR="00BD61E1" w14:paraId="0E0CA78B" w14:textId="77777777">
        <w:trPr>
          <w:trHeight w:val="300"/>
        </w:trPr>
        <w:tc>
          <w:tcPr>
            <w:tcW w:w="1774" w:type="dxa"/>
            <w:tcBorders>
              <w:top w:val="nil"/>
              <w:left w:val="nil"/>
              <w:bottom w:val="nil"/>
              <w:right w:val="nil"/>
            </w:tcBorders>
            <w:shd w:val="clear" w:color="auto" w:fill="auto"/>
            <w:noWrap/>
            <w:vAlign w:val="bottom"/>
            <w:hideMark/>
          </w:tcPr>
          <w:p w14:paraId="0E0CA78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78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8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8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8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8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8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8A" w14:textId="77777777" w:rsidR="00856C3B" w:rsidRPr="00EB2DC2" w:rsidRDefault="00340392" w:rsidP="00856C3B">
            <w:pPr>
              <w:rPr>
                <w:rFonts w:ascii="Times New Roman" w:eastAsia="Times New Roman" w:hAnsi="Times New Roman" w:cs="Times New Roman"/>
                <w:sz w:val="20"/>
              </w:rPr>
            </w:pPr>
          </w:p>
        </w:tc>
      </w:tr>
      <w:tr w:rsidR="00BD61E1" w14:paraId="0E0CA794" w14:textId="77777777">
        <w:trPr>
          <w:trHeight w:val="300"/>
        </w:trPr>
        <w:tc>
          <w:tcPr>
            <w:tcW w:w="1774" w:type="dxa"/>
            <w:tcBorders>
              <w:top w:val="nil"/>
              <w:left w:val="nil"/>
              <w:bottom w:val="nil"/>
              <w:right w:val="nil"/>
            </w:tcBorders>
            <w:shd w:val="clear" w:color="auto" w:fill="auto"/>
            <w:noWrap/>
            <w:vAlign w:val="bottom"/>
            <w:hideMark/>
          </w:tcPr>
          <w:p w14:paraId="0E0CA78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78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8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8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9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9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9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93" w14:textId="77777777" w:rsidR="00856C3B" w:rsidRPr="00EB2DC2" w:rsidRDefault="00340392" w:rsidP="00856C3B">
            <w:pPr>
              <w:rPr>
                <w:rFonts w:ascii="Times New Roman" w:eastAsia="Times New Roman" w:hAnsi="Times New Roman" w:cs="Times New Roman"/>
                <w:sz w:val="20"/>
              </w:rPr>
            </w:pPr>
          </w:p>
        </w:tc>
      </w:tr>
      <w:tr w:rsidR="00BD61E1" w14:paraId="0E0CA79D" w14:textId="77777777">
        <w:trPr>
          <w:trHeight w:val="300"/>
        </w:trPr>
        <w:tc>
          <w:tcPr>
            <w:tcW w:w="1774" w:type="dxa"/>
            <w:tcBorders>
              <w:top w:val="nil"/>
              <w:left w:val="nil"/>
              <w:bottom w:val="nil"/>
              <w:right w:val="nil"/>
            </w:tcBorders>
            <w:shd w:val="clear" w:color="auto" w:fill="auto"/>
            <w:noWrap/>
            <w:vAlign w:val="bottom"/>
            <w:hideMark/>
          </w:tcPr>
          <w:p w14:paraId="0E0CA79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79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9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9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9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9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9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9C" w14:textId="77777777" w:rsidR="00856C3B" w:rsidRPr="00EB2DC2" w:rsidRDefault="00340392" w:rsidP="00856C3B">
            <w:pPr>
              <w:rPr>
                <w:rFonts w:ascii="Times New Roman" w:eastAsia="Times New Roman" w:hAnsi="Times New Roman" w:cs="Times New Roman"/>
                <w:sz w:val="20"/>
              </w:rPr>
            </w:pPr>
          </w:p>
        </w:tc>
      </w:tr>
      <w:tr w:rsidR="00BD61E1" w14:paraId="0E0CA7A6" w14:textId="77777777">
        <w:trPr>
          <w:trHeight w:val="300"/>
        </w:trPr>
        <w:tc>
          <w:tcPr>
            <w:tcW w:w="1774" w:type="dxa"/>
            <w:tcBorders>
              <w:top w:val="nil"/>
              <w:left w:val="nil"/>
              <w:bottom w:val="nil"/>
              <w:right w:val="nil"/>
            </w:tcBorders>
            <w:shd w:val="clear" w:color="auto" w:fill="auto"/>
            <w:noWrap/>
            <w:vAlign w:val="bottom"/>
            <w:hideMark/>
          </w:tcPr>
          <w:p w14:paraId="0E0CA79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79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A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A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7A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A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A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A5" w14:textId="77777777" w:rsidR="00856C3B" w:rsidRPr="00EB2DC2" w:rsidRDefault="00340392" w:rsidP="00856C3B">
            <w:pPr>
              <w:rPr>
                <w:rFonts w:ascii="Times New Roman" w:eastAsia="Times New Roman" w:hAnsi="Times New Roman" w:cs="Times New Roman"/>
                <w:sz w:val="20"/>
              </w:rPr>
            </w:pPr>
          </w:p>
        </w:tc>
      </w:tr>
      <w:tr w:rsidR="00BD61E1" w14:paraId="0E0CA7AE" w14:textId="77777777">
        <w:trPr>
          <w:trHeight w:val="300"/>
        </w:trPr>
        <w:tc>
          <w:tcPr>
            <w:tcW w:w="3720" w:type="dxa"/>
            <w:gridSpan w:val="2"/>
            <w:tcBorders>
              <w:top w:val="nil"/>
              <w:left w:val="nil"/>
              <w:bottom w:val="nil"/>
              <w:right w:val="nil"/>
            </w:tcBorders>
            <w:shd w:val="clear" w:color="auto" w:fill="auto"/>
            <w:noWrap/>
            <w:vAlign w:val="bottom"/>
            <w:hideMark/>
          </w:tcPr>
          <w:p w14:paraId="0E0CA7A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7A8"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7A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A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A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A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AD" w14:textId="77777777" w:rsidR="00856C3B" w:rsidRPr="00EB2DC2" w:rsidRDefault="00340392" w:rsidP="00856C3B">
            <w:pPr>
              <w:rPr>
                <w:rFonts w:ascii="Times New Roman" w:eastAsia="Times New Roman" w:hAnsi="Times New Roman" w:cs="Times New Roman"/>
                <w:sz w:val="20"/>
              </w:rPr>
            </w:pPr>
          </w:p>
        </w:tc>
      </w:tr>
      <w:tr w:rsidR="00BD61E1" w14:paraId="0E0CA7B7" w14:textId="77777777">
        <w:trPr>
          <w:trHeight w:val="300"/>
        </w:trPr>
        <w:tc>
          <w:tcPr>
            <w:tcW w:w="1774" w:type="dxa"/>
            <w:tcBorders>
              <w:top w:val="nil"/>
              <w:left w:val="nil"/>
              <w:bottom w:val="nil"/>
              <w:right w:val="nil"/>
            </w:tcBorders>
            <w:shd w:val="clear" w:color="auto" w:fill="auto"/>
            <w:noWrap/>
            <w:vAlign w:val="bottom"/>
            <w:hideMark/>
          </w:tcPr>
          <w:p w14:paraId="0E0CA7AF"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7B0"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7B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B2"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7B3"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7B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B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B6" w14:textId="77777777" w:rsidR="00856C3B" w:rsidRPr="00EB2DC2" w:rsidRDefault="00340392" w:rsidP="00856C3B">
            <w:pPr>
              <w:rPr>
                <w:rFonts w:ascii="Times New Roman" w:eastAsia="Times New Roman" w:hAnsi="Times New Roman" w:cs="Times New Roman"/>
                <w:sz w:val="20"/>
              </w:rPr>
            </w:pPr>
          </w:p>
        </w:tc>
      </w:tr>
      <w:tr w:rsidR="00BD61E1" w14:paraId="0E0CA7BA" w14:textId="77777777">
        <w:trPr>
          <w:trHeight w:val="300"/>
        </w:trPr>
        <w:tc>
          <w:tcPr>
            <w:tcW w:w="1774" w:type="dxa"/>
            <w:tcBorders>
              <w:top w:val="nil"/>
              <w:left w:val="nil"/>
              <w:bottom w:val="nil"/>
              <w:right w:val="nil"/>
            </w:tcBorders>
            <w:shd w:val="clear" w:color="auto" w:fill="auto"/>
            <w:noWrap/>
            <w:vAlign w:val="bottom"/>
            <w:hideMark/>
          </w:tcPr>
          <w:p w14:paraId="0E0CA7B8" w14:textId="77777777" w:rsidR="00856C3B" w:rsidRPr="00EB2DC2" w:rsidRDefault="00340392" w:rsidP="00856C3B">
            <w:pPr>
              <w:rPr>
                <w:rFonts w:ascii="Times New Roman" w:eastAsia="Times New Roman" w:hAnsi="Times New Roman" w:cs="Times New Roman"/>
                <w:sz w:val="20"/>
              </w:rPr>
            </w:pPr>
          </w:p>
        </w:tc>
        <w:tc>
          <w:tcPr>
            <w:tcW w:w="6066" w:type="dxa"/>
            <w:gridSpan w:val="7"/>
            <w:tcBorders>
              <w:top w:val="nil"/>
              <w:left w:val="nil"/>
              <w:bottom w:val="nil"/>
              <w:right w:val="nil"/>
            </w:tcBorders>
            <w:shd w:val="clear" w:color="auto" w:fill="auto"/>
            <w:noWrap/>
            <w:vAlign w:val="bottom"/>
            <w:hideMark/>
          </w:tcPr>
          <w:p w14:paraId="0E0CA7B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Υπουργική Τροπολογία 1811/4 ως έχει   ΔΕΚΤΟ ΚΑΤΑ ΠΛΕΙΟΨΗΦΙΑ</w:t>
            </w:r>
          </w:p>
        </w:tc>
      </w:tr>
      <w:tr w:rsidR="00BD61E1" w14:paraId="0E0CA7C3" w14:textId="77777777">
        <w:trPr>
          <w:trHeight w:val="300"/>
        </w:trPr>
        <w:tc>
          <w:tcPr>
            <w:tcW w:w="1774" w:type="dxa"/>
            <w:tcBorders>
              <w:top w:val="nil"/>
              <w:left w:val="nil"/>
              <w:bottom w:val="nil"/>
              <w:right w:val="nil"/>
            </w:tcBorders>
            <w:shd w:val="clear" w:color="auto" w:fill="auto"/>
            <w:noWrap/>
            <w:vAlign w:val="bottom"/>
            <w:hideMark/>
          </w:tcPr>
          <w:p w14:paraId="0E0CA7B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lastRenderedPageBreak/>
              <w:t>ΣΥΡΙΖΑ:</w:t>
            </w:r>
          </w:p>
        </w:tc>
        <w:tc>
          <w:tcPr>
            <w:tcW w:w="1946" w:type="dxa"/>
            <w:tcBorders>
              <w:top w:val="nil"/>
              <w:left w:val="nil"/>
              <w:bottom w:val="nil"/>
              <w:right w:val="nil"/>
            </w:tcBorders>
            <w:shd w:val="clear" w:color="auto" w:fill="auto"/>
            <w:noWrap/>
            <w:vAlign w:val="bottom"/>
            <w:hideMark/>
          </w:tcPr>
          <w:p w14:paraId="0E0CA7B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B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B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B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C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C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C2" w14:textId="77777777" w:rsidR="00856C3B" w:rsidRPr="00EB2DC2" w:rsidRDefault="00340392" w:rsidP="00856C3B">
            <w:pPr>
              <w:rPr>
                <w:rFonts w:ascii="Times New Roman" w:eastAsia="Times New Roman" w:hAnsi="Times New Roman" w:cs="Times New Roman"/>
                <w:sz w:val="20"/>
              </w:rPr>
            </w:pPr>
          </w:p>
        </w:tc>
      </w:tr>
      <w:tr w:rsidR="00BD61E1" w14:paraId="0E0CA7CC" w14:textId="77777777">
        <w:trPr>
          <w:trHeight w:val="300"/>
        </w:trPr>
        <w:tc>
          <w:tcPr>
            <w:tcW w:w="1774" w:type="dxa"/>
            <w:tcBorders>
              <w:top w:val="nil"/>
              <w:left w:val="nil"/>
              <w:bottom w:val="nil"/>
              <w:right w:val="nil"/>
            </w:tcBorders>
            <w:shd w:val="clear" w:color="auto" w:fill="auto"/>
            <w:noWrap/>
            <w:vAlign w:val="bottom"/>
            <w:hideMark/>
          </w:tcPr>
          <w:p w14:paraId="0E0CA7C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7C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C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C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C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C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C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CB" w14:textId="77777777" w:rsidR="00856C3B" w:rsidRPr="00EB2DC2" w:rsidRDefault="00340392" w:rsidP="00856C3B">
            <w:pPr>
              <w:rPr>
                <w:rFonts w:ascii="Times New Roman" w:eastAsia="Times New Roman" w:hAnsi="Times New Roman" w:cs="Times New Roman"/>
                <w:sz w:val="20"/>
              </w:rPr>
            </w:pPr>
          </w:p>
        </w:tc>
      </w:tr>
      <w:tr w:rsidR="00BD61E1" w14:paraId="0E0CA7D5" w14:textId="77777777">
        <w:trPr>
          <w:trHeight w:val="300"/>
        </w:trPr>
        <w:tc>
          <w:tcPr>
            <w:tcW w:w="1774" w:type="dxa"/>
            <w:tcBorders>
              <w:top w:val="nil"/>
              <w:left w:val="nil"/>
              <w:bottom w:val="nil"/>
              <w:right w:val="nil"/>
            </w:tcBorders>
            <w:shd w:val="clear" w:color="auto" w:fill="auto"/>
            <w:noWrap/>
            <w:vAlign w:val="bottom"/>
            <w:hideMark/>
          </w:tcPr>
          <w:p w14:paraId="0E0CA7C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7C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C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D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D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D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D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D4" w14:textId="77777777" w:rsidR="00856C3B" w:rsidRPr="00EB2DC2" w:rsidRDefault="00340392" w:rsidP="00856C3B">
            <w:pPr>
              <w:rPr>
                <w:rFonts w:ascii="Times New Roman" w:eastAsia="Times New Roman" w:hAnsi="Times New Roman" w:cs="Times New Roman"/>
                <w:sz w:val="20"/>
              </w:rPr>
            </w:pPr>
          </w:p>
        </w:tc>
      </w:tr>
      <w:tr w:rsidR="00BD61E1" w14:paraId="0E0CA7DE" w14:textId="77777777">
        <w:trPr>
          <w:trHeight w:val="300"/>
        </w:trPr>
        <w:tc>
          <w:tcPr>
            <w:tcW w:w="1774" w:type="dxa"/>
            <w:tcBorders>
              <w:top w:val="nil"/>
              <w:left w:val="nil"/>
              <w:bottom w:val="nil"/>
              <w:right w:val="nil"/>
            </w:tcBorders>
            <w:shd w:val="clear" w:color="auto" w:fill="auto"/>
            <w:noWrap/>
            <w:vAlign w:val="bottom"/>
            <w:hideMark/>
          </w:tcPr>
          <w:p w14:paraId="0E0CA7D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7D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D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D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D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D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D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DD" w14:textId="77777777" w:rsidR="00856C3B" w:rsidRPr="00EB2DC2" w:rsidRDefault="00340392" w:rsidP="00856C3B">
            <w:pPr>
              <w:rPr>
                <w:rFonts w:ascii="Times New Roman" w:eastAsia="Times New Roman" w:hAnsi="Times New Roman" w:cs="Times New Roman"/>
                <w:sz w:val="20"/>
              </w:rPr>
            </w:pPr>
          </w:p>
        </w:tc>
      </w:tr>
      <w:tr w:rsidR="00BD61E1" w14:paraId="0E0CA7E7" w14:textId="77777777">
        <w:trPr>
          <w:trHeight w:val="300"/>
        </w:trPr>
        <w:tc>
          <w:tcPr>
            <w:tcW w:w="1774" w:type="dxa"/>
            <w:tcBorders>
              <w:top w:val="nil"/>
              <w:left w:val="nil"/>
              <w:bottom w:val="nil"/>
              <w:right w:val="nil"/>
            </w:tcBorders>
            <w:shd w:val="clear" w:color="auto" w:fill="auto"/>
            <w:noWrap/>
            <w:vAlign w:val="bottom"/>
            <w:hideMark/>
          </w:tcPr>
          <w:p w14:paraId="0E0CA7D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7E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E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E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7E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E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E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E6" w14:textId="77777777" w:rsidR="00856C3B" w:rsidRPr="00EB2DC2" w:rsidRDefault="00340392" w:rsidP="00856C3B">
            <w:pPr>
              <w:rPr>
                <w:rFonts w:ascii="Times New Roman" w:eastAsia="Times New Roman" w:hAnsi="Times New Roman" w:cs="Times New Roman"/>
                <w:sz w:val="20"/>
              </w:rPr>
            </w:pPr>
          </w:p>
        </w:tc>
      </w:tr>
      <w:tr w:rsidR="00BD61E1" w14:paraId="0E0CA7F0" w14:textId="77777777">
        <w:trPr>
          <w:trHeight w:val="300"/>
        </w:trPr>
        <w:tc>
          <w:tcPr>
            <w:tcW w:w="1774" w:type="dxa"/>
            <w:tcBorders>
              <w:top w:val="nil"/>
              <w:left w:val="nil"/>
              <w:bottom w:val="nil"/>
              <w:right w:val="nil"/>
            </w:tcBorders>
            <w:shd w:val="clear" w:color="auto" w:fill="auto"/>
            <w:noWrap/>
            <w:vAlign w:val="bottom"/>
            <w:hideMark/>
          </w:tcPr>
          <w:p w14:paraId="0E0CA7E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7E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E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E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E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E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E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EF" w14:textId="77777777" w:rsidR="00856C3B" w:rsidRPr="00EB2DC2" w:rsidRDefault="00340392" w:rsidP="00856C3B">
            <w:pPr>
              <w:rPr>
                <w:rFonts w:ascii="Times New Roman" w:eastAsia="Times New Roman" w:hAnsi="Times New Roman" w:cs="Times New Roman"/>
                <w:sz w:val="20"/>
              </w:rPr>
            </w:pPr>
          </w:p>
        </w:tc>
      </w:tr>
      <w:tr w:rsidR="00BD61E1" w14:paraId="0E0CA7F9" w14:textId="77777777">
        <w:trPr>
          <w:trHeight w:val="300"/>
        </w:trPr>
        <w:tc>
          <w:tcPr>
            <w:tcW w:w="1774" w:type="dxa"/>
            <w:tcBorders>
              <w:top w:val="nil"/>
              <w:left w:val="nil"/>
              <w:bottom w:val="nil"/>
              <w:right w:val="nil"/>
            </w:tcBorders>
            <w:shd w:val="clear" w:color="auto" w:fill="auto"/>
            <w:noWrap/>
            <w:vAlign w:val="bottom"/>
            <w:hideMark/>
          </w:tcPr>
          <w:p w14:paraId="0E0CA7F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7F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7F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7F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7F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F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F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F8" w14:textId="77777777" w:rsidR="00856C3B" w:rsidRPr="00EB2DC2" w:rsidRDefault="00340392" w:rsidP="00856C3B">
            <w:pPr>
              <w:rPr>
                <w:rFonts w:ascii="Times New Roman" w:eastAsia="Times New Roman" w:hAnsi="Times New Roman" w:cs="Times New Roman"/>
                <w:sz w:val="20"/>
              </w:rPr>
            </w:pPr>
          </w:p>
        </w:tc>
      </w:tr>
      <w:tr w:rsidR="00BD61E1" w14:paraId="0E0CA801" w14:textId="77777777">
        <w:trPr>
          <w:trHeight w:val="300"/>
        </w:trPr>
        <w:tc>
          <w:tcPr>
            <w:tcW w:w="3720" w:type="dxa"/>
            <w:gridSpan w:val="2"/>
            <w:tcBorders>
              <w:top w:val="nil"/>
              <w:left w:val="nil"/>
              <w:bottom w:val="nil"/>
              <w:right w:val="nil"/>
            </w:tcBorders>
            <w:shd w:val="clear" w:color="auto" w:fill="auto"/>
            <w:noWrap/>
            <w:vAlign w:val="bottom"/>
            <w:hideMark/>
          </w:tcPr>
          <w:p w14:paraId="0E0CA7F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7FB"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7F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7F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7F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7F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00" w14:textId="77777777" w:rsidR="00856C3B" w:rsidRPr="00EB2DC2" w:rsidRDefault="00340392" w:rsidP="00856C3B">
            <w:pPr>
              <w:rPr>
                <w:rFonts w:ascii="Times New Roman" w:eastAsia="Times New Roman" w:hAnsi="Times New Roman" w:cs="Times New Roman"/>
                <w:sz w:val="20"/>
              </w:rPr>
            </w:pPr>
          </w:p>
        </w:tc>
      </w:tr>
      <w:tr w:rsidR="00BD61E1" w14:paraId="0E0CA80A" w14:textId="77777777">
        <w:trPr>
          <w:trHeight w:val="300"/>
        </w:trPr>
        <w:tc>
          <w:tcPr>
            <w:tcW w:w="1774" w:type="dxa"/>
            <w:tcBorders>
              <w:top w:val="nil"/>
              <w:left w:val="nil"/>
              <w:bottom w:val="nil"/>
              <w:right w:val="nil"/>
            </w:tcBorders>
            <w:shd w:val="clear" w:color="auto" w:fill="auto"/>
            <w:noWrap/>
            <w:vAlign w:val="bottom"/>
            <w:hideMark/>
          </w:tcPr>
          <w:p w14:paraId="0E0CA802"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803"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80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05"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806"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80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0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09" w14:textId="77777777" w:rsidR="00856C3B" w:rsidRPr="00EB2DC2" w:rsidRDefault="00340392" w:rsidP="00856C3B">
            <w:pPr>
              <w:rPr>
                <w:rFonts w:ascii="Times New Roman" w:eastAsia="Times New Roman" w:hAnsi="Times New Roman" w:cs="Times New Roman"/>
                <w:sz w:val="20"/>
              </w:rPr>
            </w:pPr>
          </w:p>
        </w:tc>
      </w:tr>
      <w:tr w:rsidR="00BD61E1" w14:paraId="0E0CA80D" w14:textId="77777777">
        <w:trPr>
          <w:trHeight w:val="300"/>
        </w:trPr>
        <w:tc>
          <w:tcPr>
            <w:tcW w:w="1774" w:type="dxa"/>
            <w:tcBorders>
              <w:top w:val="nil"/>
              <w:left w:val="nil"/>
              <w:bottom w:val="nil"/>
              <w:right w:val="nil"/>
            </w:tcBorders>
            <w:shd w:val="clear" w:color="auto" w:fill="auto"/>
            <w:noWrap/>
            <w:vAlign w:val="bottom"/>
            <w:hideMark/>
          </w:tcPr>
          <w:p w14:paraId="0E0CA80B" w14:textId="77777777" w:rsidR="00856C3B" w:rsidRPr="00EB2DC2" w:rsidRDefault="00340392" w:rsidP="00856C3B">
            <w:pPr>
              <w:rPr>
                <w:rFonts w:ascii="Times New Roman" w:eastAsia="Times New Roman" w:hAnsi="Times New Roman" w:cs="Times New Roman"/>
                <w:sz w:val="20"/>
              </w:rPr>
            </w:pPr>
          </w:p>
        </w:tc>
        <w:tc>
          <w:tcPr>
            <w:tcW w:w="6066" w:type="dxa"/>
            <w:gridSpan w:val="7"/>
            <w:tcBorders>
              <w:top w:val="nil"/>
              <w:left w:val="nil"/>
              <w:bottom w:val="nil"/>
              <w:right w:val="nil"/>
            </w:tcBorders>
            <w:shd w:val="clear" w:color="auto" w:fill="auto"/>
            <w:noWrap/>
            <w:vAlign w:val="bottom"/>
            <w:hideMark/>
          </w:tcPr>
          <w:p w14:paraId="0E0CA80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 xml:space="preserve">Υπουργική </w:t>
            </w:r>
            <w:r w:rsidRPr="00EB2DC2">
              <w:rPr>
                <w:rFonts w:ascii="Calibri" w:eastAsia="Times New Roman" w:hAnsi="Calibri" w:cs="Calibri"/>
                <w:color w:val="000000"/>
                <w:szCs w:val="24"/>
              </w:rPr>
              <w:t>Τροπολογία 1812/5 ως έχει   ΔΕΚΤΟ ΚΑΤΑ ΠΛΕΙΟΨΗΦΙΑ</w:t>
            </w:r>
          </w:p>
        </w:tc>
      </w:tr>
      <w:tr w:rsidR="00BD61E1" w14:paraId="0E0CA816" w14:textId="77777777">
        <w:trPr>
          <w:trHeight w:val="300"/>
        </w:trPr>
        <w:tc>
          <w:tcPr>
            <w:tcW w:w="1774" w:type="dxa"/>
            <w:tcBorders>
              <w:top w:val="nil"/>
              <w:left w:val="nil"/>
              <w:bottom w:val="nil"/>
              <w:right w:val="nil"/>
            </w:tcBorders>
            <w:shd w:val="clear" w:color="auto" w:fill="auto"/>
            <w:noWrap/>
            <w:vAlign w:val="bottom"/>
            <w:hideMark/>
          </w:tcPr>
          <w:p w14:paraId="0E0CA80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80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1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1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1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1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1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15" w14:textId="77777777" w:rsidR="00856C3B" w:rsidRPr="00EB2DC2" w:rsidRDefault="00340392" w:rsidP="00856C3B">
            <w:pPr>
              <w:rPr>
                <w:rFonts w:ascii="Times New Roman" w:eastAsia="Times New Roman" w:hAnsi="Times New Roman" w:cs="Times New Roman"/>
                <w:sz w:val="20"/>
              </w:rPr>
            </w:pPr>
          </w:p>
        </w:tc>
      </w:tr>
      <w:tr w:rsidR="00BD61E1" w14:paraId="0E0CA81F" w14:textId="77777777">
        <w:trPr>
          <w:trHeight w:val="300"/>
        </w:trPr>
        <w:tc>
          <w:tcPr>
            <w:tcW w:w="1774" w:type="dxa"/>
            <w:tcBorders>
              <w:top w:val="nil"/>
              <w:left w:val="nil"/>
              <w:bottom w:val="nil"/>
              <w:right w:val="nil"/>
            </w:tcBorders>
            <w:shd w:val="clear" w:color="auto" w:fill="auto"/>
            <w:noWrap/>
            <w:vAlign w:val="bottom"/>
            <w:hideMark/>
          </w:tcPr>
          <w:p w14:paraId="0E0CA81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81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1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1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1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1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1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1E" w14:textId="77777777" w:rsidR="00856C3B" w:rsidRPr="00EB2DC2" w:rsidRDefault="00340392" w:rsidP="00856C3B">
            <w:pPr>
              <w:rPr>
                <w:rFonts w:ascii="Times New Roman" w:eastAsia="Times New Roman" w:hAnsi="Times New Roman" w:cs="Times New Roman"/>
                <w:sz w:val="20"/>
              </w:rPr>
            </w:pPr>
          </w:p>
        </w:tc>
      </w:tr>
      <w:tr w:rsidR="00BD61E1" w14:paraId="0E0CA828" w14:textId="77777777">
        <w:trPr>
          <w:trHeight w:val="300"/>
        </w:trPr>
        <w:tc>
          <w:tcPr>
            <w:tcW w:w="1774" w:type="dxa"/>
            <w:tcBorders>
              <w:top w:val="nil"/>
              <w:left w:val="nil"/>
              <w:bottom w:val="nil"/>
              <w:right w:val="nil"/>
            </w:tcBorders>
            <w:shd w:val="clear" w:color="auto" w:fill="auto"/>
            <w:noWrap/>
            <w:vAlign w:val="bottom"/>
            <w:hideMark/>
          </w:tcPr>
          <w:p w14:paraId="0E0CA82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821"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22"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2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24"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2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2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27" w14:textId="77777777" w:rsidR="00856C3B" w:rsidRPr="00EB2DC2" w:rsidRDefault="00340392" w:rsidP="00856C3B">
            <w:pPr>
              <w:rPr>
                <w:rFonts w:ascii="Times New Roman" w:eastAsia="Times New Roman" w:hAnsi="Times New Roman" w:cs="Times New Roman"/>
                <w:sz w:val="20"/>
              </w:rPr>
            </w:pPr>
          </w:p>
        </w:tc>
      </w:tr>
      <w:tr w:rsidR="00BD61E1" w14:paraId="0E0CA831" w14:textId="77777777">
        <w:trPr>
          <w:trHeight w:val="300"/>
        </w:trPr>
        <w:tc>
          <w:tcPr>
            <w:tcW w:w="1774" w:type="dxa"/>
            <w:tcBorders>
              <w:top w:val="nil"/>
              <w:left w:val="nil"/>
              <w:bottom w:val="nil"/>
              <w:right w:val="nil"/>
            </w:tcBorders>
            <w:shd w:val="clear" w:color="auto" w:fill="auto"/>
            <w:noWrap/>
            <w:vAlign w:val="bottom"/>
            <w:hideMark/>
          </w:tcPr>
          <w:p w14:paraId="0E0CA82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82A"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2B"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2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2D"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2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2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30" w14:textId="77777777" w:rsidR="00856C3B" w:rsidRPr="00EB2DC2" w:rsidRDefault="00340392" w:rsidP="00856C3B">
            <w:pPr>
              <w:rPr>
                <w:rFonts w:ascii="Times New Roman" w:eastAsia="Times New Roman" w:hAnsi="Times New Roman" w:cs="Times New Roman"/>
                <w:sz w:val="20"/>
              </w:rPr>
            </w:pPr>
          </w:p>
        </w:tc>
      </w:tr>
      <w:tr w:rsidR="00BD61E1" w14:paraId="0E0CA83A" w14:textId="77777777">
        <w:trPr>
          <w:trHeight w:val="300"/>
        </w:trPr>
        <w:tc>
          <w:tcPr>
            <w:tcW w:w="1774" w:type="dxa"/>
            <w:tcBorders>
              <w:top w:val="nil"/>
              <w:left w:val="nil"/>
              <w:bottom w:val="nil"/>
              <w:right w:val="nil"/>
            </w:tcBorders>
            <w:shd w:val="clear" w:color="auto" w:fill="auto"/>
            <w:noWrap/>
            <w:vAlign w:val="bottom"/>
            <w:hideMark/>
          </w:tcPr>
          <w:p w14:paraId="0E0CA83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833"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34"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3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83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3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3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39" w14:textId="77777777" w:rsidR="00856C3B" w:rsidRPr="00EB2DC2" w:rsidRDefault="00340392" w:rsidP="00856C3B">
            <w:pPr>
              <w:rPr>
                <w:rFonts w:ascii="Times New Roman" w:eastAsia="Times New Roman" w:hAnsi="Times New Roman" w:cs="Times New Roman"/>
                <w:sz w:val="20"/>
              </w:rPr>
            </w:pPr>
          </w:p>
        </w:tc>
      </w:tr>
      <w:tr w:rsidR="00BD61E1" w14:paraId="0E0CA843" w14:textId="77777777">
        <w:trPr>
          <w:trHeight w:val="300"/>
        </w:trPr>
        <w:tc>
          <w:tcPr>
            <w:tcW w:w="1774" w:type="dxa"/>
            <w:tcBorders>
              <w:top w:val="nil"/>
              <w:left w:val="nil"/>
              <w:bottom w:val="nil"/>
              <w:right w:val="nil"/>
            </w:tcBorders>
            <w:shd w:val="clear" w:color="auto" w:fill="auto"/>
            <w:noWrap/>
            <w:vAlign w:val="bottom"/>
            <w:hideMark/>
          </w:tcPr>
          <w:p w14:paraId="0E0CA83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83C"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3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3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3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4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4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42" w14:textId="77777777" w:rsidR="00856C3B" w:rsidRPr="00EB2DC2" w:rsidRDefault="00340392" w:rsidP="00856C3B">
            <w:pPr>
              <w:rPr>
                <w:rFonts w:ascii="Times New Roman" w:eastAsia="Times New Roman" w:hAnsi="Times New Roman" w:cs="Times New Roman"/>
                <w:sz w:val="20"/>
              </w:rPr>
            </w:pPr>
          </w:p>
        </w:tc>
      </w:tr>
      <w:tr w:rsidR="00BD61E1" w14:paraId="0E0CA84C" w14:textId="77777777">
        <w:trPr>
          <w:trHeight w:val="300"/>
        </w:trPr>
        <w:tc>
          <w:tcPr>
            <w:tcW w:w="1774" w:type="dxa"/>
            <w:tcBorders>
              <w:top w:val="nil"/>
              <w:left w:val="nil"/>
              <w:bottom w:val="nil"/>
              <w:right w:val="nil"/>
            </w:tcBorders>
            <w:shd w:val="clear" w:color="auto" w:fill="auto"/>
            <w:noWrap/>
            <w:vAlign w:val="bottom"/>
            <w:hideMark/>
          </w:tcPr>
          <w:p w14:paraId="0E0CA84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84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4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4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84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4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4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4B" w14:textId="77777777" w:rsidR="00856C3B" w:rsidRPr="00EB2DC2" w:rsidRDefault="00340392" w:rsidP="00856C3B">
            <w:pPr>
              <w:rPr>
                <w:rFonts w:ascii="Times New Roman" w:eastAsia="Times New Roman" w:hAnsi="Times New Roman" w:cs="Times New Roman"/>
                <w:sz w:val="20"/>
              </w:rPr>
            </w:pPr>
          </w:p>
        </w:tc>
      </w:tr>
      <w:tr w:rsidR="00BD61E1" w14:paraId="0E0CA854" w14:textId="77777777">
        <w:trPr>
          <w:trHeight w:val="300"/>
        </w:trPr>
        <w:tc>
          <w:tcPr>
            <w:tcW w:w="3720" w:type="dxa"/>
            <w:gridSpan w:val="2"/>
            <w:tcBorders>
              <w:top w:val="nil"/>
              <w:left w:val="nil"/>
              <w:bottom w:val="nil"/>
              <w:right w:val="nil"/>
            </w:tcBorders>
            <w:shd w:val="clear" w:color="auto" w:fill="auto"/>
            <w:noWrap/>
            <w:vAlign w:val="bottom"/>
            <w:hideMark/>
          </w:tcPr>
          <w:p w14:paraId="0E0CA84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84E"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84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5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5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5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53" w14:textId="77777777" w:rsidR="00856C3B" w:rsidRPr="00EB2DC2" w:rsidRDefault="00340392" w:rsidP="00856C3B">
            <w:pPr>
              <w:rPr>
                <w:rFonts w:ascii="Times New Roman" w:eastAsia="Times New Roman" w:hAnsi="Times New Roman" w:cs="Times New Roman"/>
                <w:sz w:val="20"/>
              </w:rPr>
            </w:pPr>
          </w:p>
        </w:tc>
      </w:tr>
      <w:tr w:rsidR="00BD61E1" w14:paraId="0E0CA85D" w14:textId="77777777">
        <w:trPr>
          <w:trHeight w:val="300"/>
        </w:trPr>
        <w:tc>
          <w:tcPr>
            <w:tcW w:w="1774" w:type="dxa"/>
            <w:tcBorders>
              <w:top w:val="nil"/>
              <w:left w:val="nil"/>
              <w:bottom w:val="nil"/>
              <w:right w:val="nil"/>
            </w:tcBorders>
            <w:shd w:val="clear" w:color="auto" w:fill="auto"/>
            <w:noWrap/>
            <w:vAlign w:val="bottom"/>
            <w:hideMark/>
          </w:tcPr>
          <w:p w14:paraId="0E0CA855"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856"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85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58"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859"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85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5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5C" w14:textId="77777777" w:rsidR="00856C3B" w:rsidRPr="00EB2DC2" w:rsidRDefault="00340392" w:rsidP="00856C3B">
            <w:pPr>
              <w:rPr>
                <w:rFonts w:ascii="Times New Roman" w:eastAsia="Times New Roman" w:hAnsi="Times New Roman" w:cs="Times New Roman"/>
                <w:sz w:val="20"/>
              </w:rPr>
            </w:pPr>
          </w:p>
        </w:tc>
      </w:tr>
      <w:tr w:rsidR="00BD61E1" w14:paraId="0E0CA860" w14:textId="77777777">
        <w:trPr>
          <w:trHeight w:val="300"/>
        </w:trPr>
        <w:tc>
          <w:tcPr>
            <w:tcW w:w="1774" w:type="dxa"/>
            <w:tcBorders>
              <w:top w:val="nil"/>
              <w:left w:val="nil"/>
              <w:bottom w:val="nil"/>
              <w:right w:val="nil"/>
            </w:tcBorders>
            <w:shd w:val="clear" w:color="auto" w:fill="auto"/>
            <w:noWrap/>
            <w:vAlign w:val="bottom"/>
            <w:hideMark/>
          </w:tcPr>
          <w:p w14:paraId="0E0CA85E" w14:textId="77777777" w:rsidR="00856C3B" w:rsidRPr="00EB2DC2" w:rsidRDefault="00340392" w:rsidP="00856C3B">
            <w:pPr>
              <w:rPr>
                <w:rFonts w:ascii="Times New Roman" w:eastAsia="Times New Roman" w:hAnsi="Times New Roman" w:cs="Times New Roman"/>
                <w:sz w:val="20"/>
              </w:rPr>
            </w:pPr>
          </w:p>
        </w:tc>
        <w:tc>
          <w:tcPr>
            <w:tcW w:w="6066" w:type="dxa"/>
            <w:gridSpan w:val="7"/>
            <w:tcBorders>
              <w:top w:val="nil"/>
              <w:left w:val="nil"/>
              <w:bottom w:val="nil"/>
              <w:right w:val="nil"/>
            </w:tcBorders>
            <w:shd w:val="clear" w:color="auto" w:fill="auto"/>
            <w:noWrap/>
            <w:vAlign w:val="bottom"/>
            <w:hideMark/>
          </w:tcPr>
          <w:p w14:paraId="0E0CA85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 xml:space="preserve">Υπουργική Τροπολογία 1813/6 ως έχει   ΔΕΚΤΟ </w:t>
            </w:r>
            <w:r w:rsidRPr="00EB2DC2">
              <w:rPr>
                <w:rFonts w:ascii="Calibri" w:eastAsia="Times New Roman" w:hAnsi="Calibri" w:cs="Calibri"/>
                <w:color w:val="000000"/>
                <w:szCs w:val="24"/>
              </w:rPr>
              <w:t>ΚΑΤΑ ΠΛΕΙΟΨΗΦΙΑ</w:t>
            </w:r>
          </w:p>
        </w:tc>
      </w:tr>
      <w:tr w:rsidR="00BD61E1" w14:paraId="0E0CA869" w14:textId="77777777">
        <w:trPr>
          <w:trHeight w:val="300"/>
        </w:trPr>
        <w:tc>
          <w:tcPr>
            <w:tcW w:w="1774" w:type="dxa"/>
            <w:tcBorders>
              <w:top w:val="nil"/>
              <w:left w:val="nil"/>
              <w:bottom w:val="nil"/>
              <w:right w:val="nil"/>
            </w:tcBorders>
            <w:shd w:val="clear" w:color="auto" w:fill="auto"/>
            <w:noWrap/>
            <w:vAlign w:val="bottom"/>
            <w:hideMark/>
          </w:tcPr>
          <w:p w14:paraId="0E0CA86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86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6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6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6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6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6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68" w14:textId="77777777" w:rsidR="00856C3B" w:rsidRPr="00EB2DC2" w:rsidRDefault="00340392" w:rsidP="00856C3B">
            <w:pPr>
              <w:rPr>
                <w:rFonts w:ascii="Times New Roman" w:eastAsia="Times New Roman" w:hAnsi="Times New Roman" w:cs="Times New Roman"/>
                <w:sz w:val="20"/>
              </w:rPr>
            </w:pPr>
          </w:p>
        </w:tc>
      </w:tr>
      <w:tr w:rsidR="00BD61E1" w14:paraId="0E0CA872" w14:textId="77777777">
        <w:trPr>
          <w:trHeight w:val="300"/>
        </w:trPr>
        <w:tc>
          <w:tcPr>
            <w:tcW w:w="1774" w:type="dxa"/>
            <w:tcBorders>
              <w:top w:val="nil"/>
              <w:left w:val="nil"/>
              <w:bottom w:val="nil"/>
              <w:right w:val="nil"/>
            </w:tcBorders>
            <w:shd w:val="clear" w:color="auto" w:fill="auto"/>
            <w:noWrap/>
            <w:vAlign w:val="bottom"/>
            <w:hideMark/>
          </w:tcPr>
          <w:p w14:paraId="0E0CA86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86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6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6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6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6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7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71" w14:textId="77777777" w:rsidR="00856C3B" w:rsidRPr="00EB2DC2" w:rsidRDefault="00340392" w:rsidP="00856C3B">
            <w:pPr>
              <w:rPr>
                <w:rFonts w:ascii="Times New Roman" w:eastAsia="Times New Roman" w:hAnsi="Times New Roman" w:cs="Times New Roman"/>
                <w:sz w:val="20"/>
              </w:rPr>
            </w:pPr>
          </w:p>
        </w:tc>
      </w:tr>
      <w:tr w:rsidR="00BD61E1" w14:paraId="0E0CA87B" w14:textId="77777777">
        <w:trPr>
          <w:trHeight w:val="300"/>
        </w:trPr>
        <w:tc>
          <w:tcPr>
            <w:tcW w:w="1774" w:type="dxa"/>
            <w:tcBorders>
              <w:top w:val="nil"/>
              <w:left w:val="nil"/>
              <w:bottom w:val="nil"/>
              <w:right w:val="nil"/>
            </w:tcBorders>
            <w:shd w:val="clear" w:color="auto" w:fill="auto"/>
            <w:noWrap/>
            <w:vAlign w:val="bottom"/>
            <w:hideMark/>
          </w:tcPr>
          <w:p w14:paraId="0E0CA87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87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7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7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7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7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7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7A" w14:textId="77777777" w:rsidR="00856C3B" w:rsidRPr="00EB2DC2" w:rsidRDefault="00340392" w:rsidP="00856C3B">
            <w:pPr>
              <w:rPr>
                <w:rFonts w:ascii="Times New Roman" w:eastAsia="Times New Roman" w:hAnsi="Times New Roman" w:cs="Times New Roman"/>
                <w:sz w:val="20"/>
              </w:rPr>
            </w:pPr>
          </w:p>
        </w:tc>
      </w:tr>
      <w:tr w:rsidR="00BD61E1" w14:paraId="0E0CA884" w14:textId="77777777">
        <w:trPr>
          <w:trHeight w:val="300"/>
        </w:trPr>
        <w:tc>
          <w:tcPr>
            <w:tcW w:w="1774" w:type="dxa"/>
            <w:tcBorders>
              <w:top w:val="nil"/>
              <w:left w:val="nil"/>
              <w:bottom w:val="nil"/>
              <w:right w:val="nil"/>
            </w:tcBorders>
            <w:shd w:val="clear" w:color="auto" w:fill="auto"/>
            <w:noWrap/>
            <w:vAlign w:val="bottom"/>
            <w:hideMark/>
          </w:tcPr>
          <w:p w14:paraId="0E0CA87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87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7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7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8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8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8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83" w14:textId="77777777" w:rsidR="00856C3B" w:rsidRPr="00EB2DC2" w:rsidRDefault="00340392" w:rsidP="00856C3B">
            <w:pPr>
              <w:rPr>
                <w:rFonts w:ascii="Times New Roman" w:eastAsia="Times New Roman" w:hAnsi="Times New Roman" w:cs="Times New Roman"/>
                <w:sz w:val="20"/>
              </w:rPr>
            </w:pPr>
          </w:p>
        </w:tc>
      </w:tr>
      <w:tr w:rsidR="00BD61E1" w14:paraId="0E0CA88D" w14:textId="77777777">
        <w:trPr>
          <w:trHeight w:val="300"/>
        </w:trPr>
        <w:tc>
          <w:tcPr>
            <w:tcW w:w="1774" w:type="dxa"/>
            <w:tcBorders>
              <w:top w:val="nil"/>
              <w:left w:val="nil"/>
              <w:bottom w:val="nil"/>
              <w:right w:val="nil"/>
            </w:tcBorders>
            <w:shd w:val="clear" w:color="auto" w:fill="auto"/>
            <w:noWrap/>
            <w:vAlign w:val="bottom"/>
            <w:hideMark/>
          </w:tcPr>
          <w:p w14:paraId="0E0CA88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88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8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8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88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8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8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8C" w14:textId="77777777" w:rsidR="00856C3B" w:rsidRPr="00EB2DC2" w:rsidRDefault="00340392" w:rsidP="00856C3B">
            <w:pPr>
              <w:rPr>
                <w:rFonts w:ascii="Times New Roman" w:eastAsia="Times New Roman" w:hAnsi="Times New Roman" w:cs="Times New Roman"/>
                <w:sz w:val="20"/>
              </w:rPr>
            </w:pPr>
          </w:p>
        </w:tc>
      </w:tr>
      <w:tr w:rsidR="00BD61E1" w14:paraId="0E0CA896" w14:textId="77777777">
        <w:trPr>
          <w:trHeight w:val="300"/>
        </w:trPr>
        <w:tc>
          <w:tcPr>
            <w:tcW w:w="1774" w:type="dxa"/>
            <w:tcBorders>
              <w:top w:val="nil"/>
              <w:left w:val="nil"/>
              <w:bottom w:val="nil"/>
              <w:right w:val="nil"/>
            </w:tcBorders>
            <w:shd w:val="clear" w:color="auto" w:fill="auto"/>
            <w:noWrap/>
            <w:vAlign w:val="bottom"/>
            <w:hideMark/>
          </w:tcPr>
          <w:p w14:paraId="0E0CA88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88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9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9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9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9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9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95" w14:textId="77777777" w:rsidR="00856C3B" w:rsidRPr="00EB2DC2" w:rsidRDefault="00340392" w:rsidP="00856C3B">
            <w:pPr>
              <w:rPr>
                <w:rFonts w:ascii="Times New Roman" w:eastAsia="Times New Roman" w:hAnsi="Times New Roman" w:cs="Times New Roman"/>
                <w:sz w:val="20"/>
              </w:rPr>
            </w:pPr>
          </w:p>
        </w:tc>
      </w:tr>
      <w:tr w:rsidR="00BD61E1" w14:paraId="0E0CA89F" w14:textId="77777777">
        <w:trPr>
          <w:trHeight w:val="300"/>
        </w:trPr>
        <w:tc>
          <w:tcPr>
            <w:tcW w:w="1774" w:type="dxa"/>
            <w:tcBorders>
              <w:top w:val="nil"/>
              <w:left w:val="nil"/>
              <w:bottom w:val="nil"/>
              <w:right w:val="nil"/>
            </w:tcBorders>
            <w:shd w:val="clear" w:color="auto" w:fill="auto"/>
            <w:noWrap/>
            <w:vAlign w:val="bottom"/>
            <w:hideMark/>
          </w:tcPr>
          <w:p w14:paraId="0E0CA89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898"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99"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9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89B"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9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9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9E" w14:textId="77777777" w:rsidR="00856C3B" w:rsidRPr="00EB2DC2" w:rsidRDefault="00340392" w:rsidP="00856C3B">
            <w:pPr>
              <w:rPr>
                <w:rFonts w:ascii="Times New Roman" w:eastAsia="Times New Roman" w:hAnsi="Times New Roman" w:cs="Times New Roman"/>
                <w:sz w:val="20"/>
              </w:rPr>
            </w:pPr>
          </w:p>
        </w:tc>
      </w:tr>
      <w:tr w:rsidR="00BD61E1" w14:paraId="0E0CA8A7" w14:textId="77777777">
        <w:trPr>
          <w:trHeight w:val="300"/>
        </w:trPr>
        <w:tc>
          <w:tcPr>
            <w:tcW w:w="3720" w:type="dxa"/>
            <w:gridSpan w:val="2"/>
            <w:tcBorders>
              <w:top w:val="nil"/>
              <w:left w:val="nil"/>
              <w:bottom w:val="nil"/>
              <w:right w:val="nil"/>
            </w:tcBorders>
            <w:shd w:val="clear" w:color="auto" w:fill="auto"/>
            <w:noWrap/>
            <w:vAlign w:val="bottom"/>
            <w:hideMark/>
          </w:tcPr>
          <w:p w14:paraId="0E0CA8A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8A1"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8A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A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A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A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A6" w14:textId="77777777" w:rsidR="00856C3B" w:rsidRPr="00EB2DC2" w:rsidRDefault="00340392" w:rsidP="00856C3B">
            <w:pPr>
              <w:rPr>
                <w:rFonts w:ascii="Times New Roman" w:eastAsia="Times New Roman" w:hAnsi="Times New Roman" w:cs="Times New Roman"/>
                <w:sz w:val="20"/>
              </w:rPr>
            </w:pPr>
          </w:p>
        </w:tc>
      </w:tr>
      <w:tr w:rsidR="00BD61E1" w14:paraId="0E0CA8B0" w14:textId="77777777">
        <w:trPr>
          <w:trHeight w:val="300"/>
        </w:trPr>
        <w:tc>
          <w:tcPr>
            <w:tcW w:w="1774" w:type="dxa"/>
            <w:tcBorders>
              <w:top w:val="nil"/>
              <w:left w:val="nil"/>
              <w:bottom w:val="nil"/>
              <w:right w:val="nil"/>
            </w:tcBorders>
            <w:shd w:val="clear" w:color="auto" w:fill="auto"/>
            <w:noWrap/>
            <w:vAlign w:val="bottom"/>
            <w:hideMark/>
          </w:tcPr>
          <w:p w14:paraId="0E0CA8A8"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8A9"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8A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AB"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8AC"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8A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A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AF" w14:textId="77777777" w:rsidR="00856C3B" w:rsidRPr="00EB2DC2" w:rsidRDefault="00340392" w:rsidP="00856C3B">
            <w:pPr>
              <w:rPr>
                <w:rFonts w:ascii="Times New Roman" w:eastAsia="Times New Roman" w:hAnsi="Times New Roman" w:cs="Times New Roman"/>
                <w:sz w:val="20"/>
              </w:rPr>
            </w:pPr>
          </w:p>
        </w:tc>
      </w:tr>
      <w:tr w:rsidR="00BD61E1" w14:paraId="0E0CA8B3" w14:textId="77777777">
        <w:trPr>
          <w:trHeight w:val="300"/>
        </w:trPr>
        <w:tc>
          <w:tcPr>
            <w:tcW w:w="1774" w:type="dxa"/>
            <w:tcBorders>
              <w:top w:val="nil"/>
              <w:left w:val="nil"/>
              <w:bottom w:val="nil"/>
              <w:right w:val="nil"/>
            </w:tcBorders>
            <w:shd w:val="clear" w:color="auto" w:fill="auto"/>
            <w:noWrap/>
            <w:vAlign w:val="bottom"/>
            <w:hideMark/>
          </w:tcPr>
          <w:p w14:paraId="0E0CA8B1" w14:textId="77777777" w:rsidR="00856C3B" w:rsidRPr="00EB2DC2" w:rsidRDefault="00340392" w:rsidP="00856C3B">
            <w:pPr>
              <w:rPr>
                <w:rFonts w:ascii="Times New Roman" w:eastAsia="Times New Roman" w:hAnsi="Times New Roman" w:cs="Times New Roman"/>
                <w:sz w:val="20"/>
              </w:rPr>
            </w:pPr>
          </w:p>
        </w:tc>
        <w:tc>
          <w:tcPr>
            <w:tcW w:w="6066" w:type="dxa"/>
            <w:gridSpan w:val="7"/>
            <w:tcBorders>
              <w:top w:val="nil"/>
              <w:left w:val="nil"/>
              <w:bottom w:val="nil"/>
              <w:right w:val="nil"/>
            </w:tcBorders>
            <w:shd w:val="clear" w:color="auto" w:fill="auto"/>
            <w:noWrap/>
            <w:vAlign w:val="bottom"/>
            <w:hideMark/>
          </w:tcPr>
          <w:p w14:paraId="0E0CA8B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Υπουργική Τροπολογία 1814/7 ως έχει   ΔΕΚΤΟ ΚΑΤΑ ΠΛΕΙΟΨΗΦΙΑ</w:t>
            </w:r>
          </w:p>
        </w:tc>
      </w:tr>
      <w:tr w:rsidR="00BD61E1" w14:paraId="0E0CA8BC" w14:textId="77777777">
        <w:trPr>
          <w:trHeight w:val="300"/>
        </w:trPr>
        <w:tc>
          <w:tcPr>
            <w:tcW w:w="1774" w:type="dxa"/>
            <w:tcBorders>
              <w:top w:val="nil"/>
              <w:left w:val="nil"/>
              <w:bottom w:val="nil"/>
              <w:right w:val="nil"/>
            </w:tcBorders>
            <w:shd w:val="clear" w:color="auto" w:fill="auto"/>
            <w:noWrap/>
            <w:vAlign w:val="bottom"/>
            <w:hideMark/>
          </w:tcPr>
          <w:p w14:paraId="0E0CA8B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8B5"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B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B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B8"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B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B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BB" w14:textId="77777777" w:rsidR="00856C3B" w:rsidRPr="00EB2DC2" w:rsidRDefault="00340392" w:rsidP="00856C3B">
            <w:pPr>
              <w:rPr>
                <w:rFonts w:ascii="Times New Roman" w:eastAsia="Times New Roman" w:hAnsi="Times New Roman" w:cs="Times New Roman"/>
                <w:sz w:val="20"/>
              </w:rPr>
            </w:pPr>
          </w:p>
        </w:tc>
      </w:tr>
      <w:tr w:rsidR="00BD61E1" w14:paraId="0E0CA8C5" w14:textId="77777777">
        <w:trPr>
          <w:trHeight w:val="300"/>
        </w:trPr>
        <w:tc>
          <w:tcPr>
            <w:tcW w:w="1774" w:type="dxa"/>
            <w:tcBorders>
              <w:top w:val="nil"/>
              <w:left w:val="nil"/>
              <w:bottom w:val="nil"/>
              <w:right w:val="nil"/>
            </w:tcBorders>
            <w:shd w:val="clear" w:color="auto" w:fill="auto"/>
            <w:noWrap/>
            <w:vAlign w:val="bottom"/>
            <w:hideMark/>
          </w:tcPr>
          <w:p w14:paraId="0E0CA8B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8B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B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C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C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C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C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C4" w14:textId="77777777" w:rsidR="00856C3B" w:rsidRPr="00EB2DC2" w:rsidRDefault="00340392" w:rsidP="00856C3B">
            <w:pPr>
              <w:rPr>
                <w:rFonts w:ascii="Times New Roman" w:eastAsia="Times New Roman" w:hAnsi="Times New Roman" w:cs="Times New Roman"/>
                <w:sz w:val="20"/>
              </w:rPr>
            </w:pPr>
          </w:p>
        </w:tc>
      </w:tr>
      <w:tr w:rsidR="00BD61E1" w14:paraId="0E0CA8CE" w14:textId="77777777">
        <w:trPr>
          <w:trHeight w:val="300"/>
        </w:trPr>
        <w:tc>
          <w:tcPr>
            <w:tcW w:w="1774" w:type="dxa"/>
            <w:tcBorders>
              <w:top w:val="nil"/>
              <w:left w:val="nil"/>
              <w:bottom w:val="nil"/>
              <w:right w:val="nil"/>
            </w:tcBorders>
            <w:shd w:val="clear" w:color="auto" w:fill="auto"/>
            <w:noWrap/>
            <w:vAlign w:val="bottom"/>
            <w:hideMark/>
          </w:tcPr>
          <w:p w14:paraId="0E0CA8C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8C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C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C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C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C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C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CD" w14:textId="77777777" w:rsidR="00856C3B" w:rsidRPr="00EB2DC2" w:rsidRDefault="00340392" w:rsidP="00856C3B">
            <w:pPr>
              <w:rPr>
                <w:rFonts w:ascii="Times New Roman" w:eastAsia="Times New Roman" w:hAnsi="Times New Roman" w:cs="Times New Roman"/>
                <w:sz w:val="20"/>
              </w:rPr>
            </w:pPr>
          </w:p>
        </w:tc>
      </w:tr>
      <w:tr w:rsidR="00BD61E1" w14:paraId="0E0CA8D7" w14:textId="77777777">
        <w:trPr>
          <w:trHeight w:val="300"/>
        </w:trPr>
        <w:tc>
          <w:tcPr>
            <w:tcW w:w="1774" w:type="dxa"/>
            <w:tcBorders>
              <w:top w:val="nil"/>
              <w:left w:val="nil"/>
              <w:bottom w:val="nil"/>
              <w:right w:val="nil"/>
            </w:tcBorders>
            <w:shd w:val="clear" w:color="auto" w:fill="auto"/>
            <w:noWrap/>
            <w:vAlign w:val="bottom"/>
            <w:hideMark/>
          </w:tcPr>
          <w:p w14:paraId="0E0CA8C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8D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D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D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D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D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D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D6" w14:textId="77777777" w:rsidR="00856C3B" w:rsidRPr="00EB2DC2" w:rsidRDefault="00340392" w:rsidP="00856C3B">
            <w:pPr>
              <w:rPr>
                <w:rFonts w:ascii="Times New Roman" w:eastAsia="Times New Roman" w:hAnsi="Times New Roman" w:cs="Times New Roman"/>
                <w:sz w:val="20"/>
              </w:rPr>
            </w:pPr>
          </w:p>
        </w:tc>
      </w:tr>
      <w:tr w:rsidR="00BD61E1" w14:paraId="0E0CA8E0" w14:textId="77777777">
        <w:trPr>
          <w:trHeight w:val="300"/>
        </w:trPr>
        <w:tc>
          <w:tcPr>
            <w:tcW w:w="1774" w:type="dxa"/>
            <w:tcBorders>
              <w:top w:val="nil"/>
              <w:left w:val="nil"/>
              <w:bottom w:val="nil"/>
              <w:right w:val="nil"/>
            </w:tcBorders>
            <w:shd w:val="clear" w:color="auto" w:fill="auto"/>
            <w:noWrap/>
            <w:vAlign w:val="bottom"/>
            <w:hideMark/>
          </w:tcPr>
          <w:p w14:paraId="0E0CA8D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8D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D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D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D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D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D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DF" w14:textId="77777777" w:rsidR="00856C3B" w:rsidRPr="00EB2DC2" w:rsidRDefault="00340392" w:rsidP="00856C3B">
            <w:pPr>
              <w:rPr>
                <w:rFonts w:ascii="Times New Roman" w:eastAsia="Times New Roman" w:hAnsi="Times New Roman" w:cs="Times New Roman"/>
                <w:sz w:val="20"/>
              </w:rPr>
            </w:pPr>
          </w:p>
        </w:tc>
      </w:tr>
      <w:tr w:rsidR="00BD61E1" w14:paraId="0E0CA8E9" w14:textId="77777777">
        <w:trPr>
          <w:trHeight w:val="300"/>
        </w:trPr>
        <w:tc>
          <w:tcPr>
            <w:tcW w:w="1774" w:type="dxa"/>
            <w:tcBorders>
              <w:top w:val="nil"/>
              <w:left w:val="nil"/>
              <w:bottom w:val="nil"/>
              <w:right w:val="nil"/>
            </w:tcBorders>
            <w:shd w:val="clear" w:color="auto" w:fill="auto"/>
            <w:noWrap/>
            <w:vAlign w:val="bottom"/>
            <w:hideMark/>
          </w:tcPr>
          <w:p w14:paraId="0E0CA8E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8E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E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E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E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E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E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E8" w14:textId="77777777" w:rsidR="00856C3B" w:rsidRPr="00EB2DC2" w:rsidRDefault="00340392" w:rsidP="00856C3B">
            <w:pPr>
              <w:rPr>
                <w:rFonts w:ascii="Times New Roman" w:eastAsia="Times New Roman" w:hAnsi="Times New Roman" w:cs="Times New Roman"/>
                <w:sz w:val="20"/>
              </w:rPr>
            </w:pPr>
          </w:p>
        </w:tc>
      </w:tr>
      <w:tr w:rsidR="00BD61E1" w14:paraId="0E0CA8F2" w14:textId="77777777">
        <w:trPr>
          <w:trHeight w:val="300"/>
        </w:trPr>
        <w:tc>
          <w:tcPr>
            <w:tcW w:w="1774" w:type="dxa"/>
            <w:tcBorders>
              <w:top w:val="nil"/>
              <w:left w:val="nil"/>
              <w:bottom w:val="nil"/>
              <w:right w:val="nil"/>
            </w:tcBorders>
            <w:shd w:val="clear" w:color="auto" w:fill="auto"/>
            <w:noWrap/>
            <w:vAlign w:val="bottom"/>
            <w:hideMark/>
          </w:tcPr>
          <w:p w14:paraId="0E0CA8E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8E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8E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E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8E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E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F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F1" w14:textId="77777777" w:rsidR="00856C3B" w:rsidRPr="00EB2DC2" w:rsidRDefault="00340392" w:rsidP="00856C3B">
            <w:pPr>
              <w:rPr>
                <w:rFonts w:ascii="Times New Roman" w:eastAsia="Times New Roman" w:hAnsi="Times New Roman" w:cs="Times New Roman"/>
                <w:sz w:val="20"/>
              </w:rPr>
            </w:pPr>
          </w:p>
        </w:tc>
      </w:tr>
      <w:tr w:rsidR="00BD61E1" w14:paraId="0E0CA8FA" w14:textId="77777777">
        <w:trPr>
          <w:trHeight w:val="300"/>
        </w:trPr>
        <w:tc>
          <w:tcPr>
            <w:tcW w:w="3720" w:type="dxa"/>
            <w:gridSpan w:val="2"/>
            <w:tcBorders>
              <w:top w:val="nil"/>
              <w:left w:val="nil"/>
              <w:bottom w:val="nil"/>
              <w:right w:val="nil"/>
            </w:tcBorders>
            <w:shd w:val="clear" w:color="auto" w:fill="auto"/>
            <w:noWrap/>
            <w:vAlign w:val="bottom"/>
            <w:hideMark/>
          </w:tcPr>
          <w:p w14:paraId="0E0CA8F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8F4"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8F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8F6"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8F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F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8F9" w14:textId="77777777" w:rsidR="00856C3B" w:rsidRPr="00EB2DC2" w:rsidRDefault="00340392" w:rsidP="00856C3B">
            <w:pPr>
              <w:rPr>
                <w:rFonts w:ascii="Times New Roman" w:eastAsia="Times New Roman" w:hAnsi="Times New Roman" w:cs="Times New Roman"/>
                <w:sz w:val="20"/>
              </w:rPr>
            </w:pPr>
          </w:p>
        </w:tc>
      </w:tr>
      <w:tr w:rsidR="00BD61E1" w14:paraId="0E0CA903" w14:textId="77777777">
        <w:trPr>
          <w:trHeight w:val="300"/>
        </w:trPr>
        <w:tc>
          <w:tcPr>
            <w:tcW w:w="1774" w:type="dxa"/>
            <w:tcBorders>
              <w:top w:val="nil"/>
              <w:left w:val="nil"/>
              <w:bottom w:val="nil"/>
              <w:right w:val="nil"/>
            </w:tcBorders>
            <w:shd w:val="clear" w:color="auto" w:fill="auto"/>
            <w:noWrap/>
            <w:vAlign w:val="bottom"/>
            <w:hideMark/>
          </w:tcPr>
          <w:p w14:paraId="0E0CA8FB"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8FC"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8FD"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8FE"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8FF"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90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0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02" w14:textId="77777777" w:rsidR="00856C3B" w:rsidRPr="00EB2DC2" w:rsidRDefault="00340392" w:rsidP="00856C3B">
            <w:pPr>
              <w:rPr>
                <w:rFonts w:ascii="Times New Roman" w:eastAsia="Times New Roman" w:hAnsi="Times New Roman" w:cs="Times New Roman"/>
                <w:sz w:val="20"/>
              </w:rPr>
            </w:pPr>
          </w:p>
        </w:tc>
      </w:tr>
      <w:tr w:rsidR="00BD61E1" w14:paraId="0E0CA907" w14:textId="77777777">
        <w:trPr>
          <w:trHeight w:val="300"/>
        </w:trPr>
        <w:tc>
          <w:tcPr>
            <w:tcW w:w="1774" w:type="dxa"/>
            <w:tcBorders>
              <w:top w:val="nil"/>
              <w:left w:val="nil"/>
              <w:bottom w:val="nil"/>
              <w:right w:val="nil"/>
            </w:tcBorders>
            <w:shd w:val="clear" w:color="auto" w:fill="auto"/>
            <w:noWrap/>
            <w:vAlign w:val="bottom"/>
            <w:hideMark/>
          </w:tcPr>
          <w:p w14:paraId="0E0CA904" w14:textId="77777777" w:rsidR="00856C3B" w:rsidRPr="00EB2DC2" w:rsidRDefault="00340392" w:rsidP="00856C3B">
            <w:pPr>
              <w:rPr>
                <w:rFonts w:ascii="Times New Roman" w:eastAsia="Times New Roman" w:hAnsi="Times New Roman" w:cs="Times New Roman"/>
                <w:sz w:val="20"/>
              </w:rPr>
            </w:pPr>
          </w:p>
        </w:tc>
        <w:tc>
          <w:tcPr>
            <w:tcW w:w="5982" w:type="dxa"/>
            <w:gridSpan w:val="6"/>
            <w:tcBorders>
              <w:top w:val="nil"/>
              <w:left w:val="nil"/>
              <w:bottom w:val="nil"/>
              <w:right w:val="nil"/>
            </w:tcBorders>
            <w:shd w:val="clear" w:color="auto" w:fill="auto"/>
            <w:noWrap/>
            <w:vAlign w:val="bottom"/>
            <w:hideMark/>
          </w:tcPr>
          <w:p w14:paraId="0E0CA90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Ακροτελεύτιο άρθρο (ως έχει)   ΔΕΚΤΟ ΚΑΤΑ ΠΛΕΙΟΨΗΦΙΑ</w:t>
            </w:r>
          </w:p>
        </w:tc>
        <w:tc>
          <w:tcPr>
            <w:tcW w:w="84" w:type="dxa"/>
            <w:tcBorders>
              <w:top w:val="nil"/>
              <w:left w:val="nil"/>
              <w:bottom w:val="nil"/>
              <w:right w:val="nil"/>
            </w:tcBorders>
            <w:shd w:val="clear" w:color="auto" w:fill="auto"/>
            <w:noWrap/>
            <w:vAlign w:val="bottom"/>
            <w:hideMark/>
          </w:tcPr>
          <w:p w14:paraId="0E0CA906" w14:textId="77777777" w:rsidR="00856C3B" w:rsidRPr="00EB2DC2" w:rsidRDefault="00340392" w:rsidP="00856C3B">
            <w:pPr>
              <w:rPr>
                <w:rFonts w:ascii="Calibri" w:eastAsia="Times New Roman" w:hAnsi="Calibri" w:cs="Calibri"/>
                <w:color w:val="000000"/>
                <w:szCs w:val="24"/>
              </w:rPr>
            </w:pPr>
          </w:p>
        </w:tc>
      </w:tr>
      <w:tr w:rsidR="00BD61E1" w14:paraId="0E0CA910" w14:textId="77777777">
        <w:trPr>
          <w:trHeight w:val="300"/>
        </w:trPr>
        <w:tc>
          <w:tcPr>
            <w:tcW w:w="1774" w:type="dxa"/>
            <w:tcBorders>
              <w:top w:val="nil"/>
              <w:left w:val="nil"/>
              <w:bottom w:val="nil"/>
              <w:right w:val="nil"/>
            </w:tcBorders>
            <w:shd w:val="clear" w:color="auto" w:fill="auto"/>
            <w:noWrap/>
            <w:vAlign w:val="bottom"/>
            <w:hideMark/>
          </w:tcPr>
          <w:p w14:paraId="0E0CA90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90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0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0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90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0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0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0F" w14:textId="77777777" w:rsidR="00856C3B" w:rsidRPr="00EB2DC2" w:rsidRDefault="00340392" w:rsidP="00856C3B">
            <w:pPr>
              <w:rPr>
                <w:rFonts w:ascii="Times New Roman" w:eastAsia="Times New Roman" w:hAnsi="Times New Roman" w:cs="Times New Roman"/>
                <w:sz w:val="20"/>
              </w:rPr>
            </w:pPr>
          </w:p>
        </w:tc>
      </w:tr>
      <w:tr w:rsidR="00BD61E1" w14:paraId="0E0CA919" w14:textId="77777777">
        <w:trPr>
          <w:trHeight w:val="300"/>
        </w:trPr>
        <w:tc>
          <w:tcPr>
            <w:tcW w:w="1774" w:type="dxa"/>
            <w:tcBorders>
              <w:top w:val="nil"/>
              <w:left w:val="nil"/>
              <w:bottom w:val="nil"/>
              <w:right w:val="nil"/>
            </w:tcBorders>
            <w:shd w:val="clear" w:color="auto" w:fill="auto"/>
            <w:noWrap/>
            <w:vAlign w:val="bottom"/>
            <w:hideMark/>
          </w:tcPr>
          <w:p w14:paraId="0E0CA91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91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1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1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91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1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1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18" w14:textId="77777777" w:rsidR="00856C3B" w:rsidRPr="00EB2DC2" w:rsidRDefault="00340392" w:rsidP="00856C3B">
            <w:pPr>
              <w:rPr>
                <w:rFonts w:ascii="Times New Roman" w:eastAsia="Times New Roman" w:hAnsi="Times New Roman" w:cs="Times New Roman"/>
                <w:sz w:val="20"/>
              </w:rPr>
            </w:pPr>
          </w:p>
        </w:tc>
      </w:tr>
      <w:tr w:rsidR="00BD61E1" w14:paraId="0E0CA922" w14:textId="77777777">
        <w:trPr>
          <w:trHeight w:val="300"/>
        </w:trPr>
        <w:tc>
          <w:tcPr>
            <w:tcW w:w="1774" w:type="dxa"/>
            <w:tcBorders>
              <w:top w:val="nil"/>
              <w:left w:val="nil"/>
              <w:bottom w:val="nil"/>
              <w:right w:val="nil"/>
            </w:tcBorders>
            <w:shd w:val="clear" w:color="auto" w:fill="auto"/>
            <w:noWrap/>
            <w:vAlign w:val="bottom"/>
            <w:hideMark/>
          </w:tcPr>
          <w:p w14:paraId="0E0CA91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91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1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1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91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1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2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21" w14:textId="77777777" w:rsidR="00856C3B" w:rsidRPr="00EB2DC2" w:rsidRDefault="00340392" w:rsidP="00856C3B">
            <w:pPr>
              <w:rPr>
                <w:rFonts w:ascii="Times New Roman" w:eastAsia="Times New Roman" w:hAnsi="Times New Roman" w:cs="Times New Roman"/>
                <w:sz w:val="20"/>
              </w:rPr>
            </w:pPr>
          </w:p>
        </w:tc>
      </w:tr>
      <w:tr w:rsidR="00BD61E1" w14:paraId="0E0CA92B" w14:textId="77777777">
        <w:trPr>
          <w:trHeight w:val="300"/>
        </w:trPr>
        <w:tc>
          <w:tcPr>
            <w:tcW w:w="1774" w:type="dxa"/>
            <w:tcBorders>
              <w:top w:val="nil"/>
              <w:left w:val="nil"/>
              <w:bottom w:val="nil"/>
              <w:right w:val="nil"/>
            </w:tcBorders>
            <w:shd w:val="clear" w:color="auto" w:fill="auto"/>
            <w:noWrap/>
            <w:vAlign w:val="bottom"/>
            <w:hideMark/>
          </w:tcPr>
          <w:p w14:paraId="0E0CA92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92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2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2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92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2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2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2A" w14:textId="77777777" w:rsidR="00856C3B" w:rsidRPr="00EB2DC2" w:rsidRDefault="00340392" w:rsidP="00856C3B">
            <w:pPr>
              <w:rPr>
                <w:rFonts w:ascii="Times New Roman" w:eastAsia="Times New Roman" w:hAnsi="Times New Roman" w:cs="Times New Roman"/>
                <w:sz w:val="20"/>
              </w:rPr>
            </w:pPr>
          </w:p>
        </w:tc>
      </w:tr>
      <w:tr w:rsidR="00BD61E1" w14:paraId="0E0CA934" w14:textId="77777777">
        <w:trPr>
          <w:trHeight w:val="300"/>
        </w:trPr>
        <w:tc>
          <w:tcPr>
            <w:tcW w:w="1774" w:type="dxa"/>
            <w:tcBorders>
              <w:top w:val="nil"/>
              <w:left w:val="nil"/>
              <w:bottom w:val="nil"/>
              <w:right w:val="nil"/>
            </w:tcBorders>
            <w:shd w:val="clear" w:color="auto" w:fill="auto"/>
            <w:noWrap/>
            <w:vAlign w:val="bottom"/>
            <w:hideMark/>
          </w:tcPr>
          <w:p w14:paraId="0E0CA92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92D"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2E"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2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930"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3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3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33" w14:textId="77777777" w:rsidR="00856C3B" w:rsidRPr="00EB2DC2" w:rsidRDefault="00340392" w:rsidP="00856C3B">
            <w:pPr>
              <w:rPr>
                <w:rFonts w:ascii="Times New Roman" w:eastAsia="Times New Roman" w:hAnsi="Times New Roman" w:cs="Times New Roman"/>
                <w:sz w:val="20"/>
              </w:rPr>
            </w:pPr>
          </w:p>
        </w:tc>
      </w:tr>
      <w:tr w:rsidR="00BD61E1" w14:paraId="0E0CA93D" w14:textId="77777777">
        <w:trPr>
          <w:trHeight w:val="300"/>
        </w:trPr>
        <w:tc>
          <w:tcPr>
            <w:tcW w:w="1774" w:type="dxa"/>
            <w:tcBorders>
              <w:top w:val="nil"/>
              <w:left w:val="nil"/>
              <w:bottom w:val="nil"/>
              <w:right w:val="nil"/>
            </w:tcBorders>
            <w:shd w:val="clear" w:color="auto" w:fill="auto"/>
            <w:noWrap/>
            <w:vAlign w:val="bottom"/>
            <w:hideMark/>
          </w:tcPr>
          <w:p w14:paraId="0E0CA935"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936"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37"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3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939"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3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3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3C" w14:textId="77777777" w:rsidR="00856C3B" w:rsidRPr="00EB2DC2" w:rsidRDefault="00340392" w:rsidP="00856C3B">
            <w:pPr>
              <w:rPr>
                <w:rFonts w:ascii="Times New Roman" w:eastAsia="Times New Roman" w:hAnsi="Times New Roman" w:cs="Times New Roman"/>
                <w:sz w:val="20"/>
              </w:rPr>
            </w:pPr>
          </w:p>
        </w:tc>
      </w:tr>
      <w:tr w:rsidR="00BD61E1" w14:paraId="0E0CA946" w14:textId="77777777">
        <w:trPr>
          <w:trHeight w:val="300"/>
        </w:trPr>
        <w:tc>
          <w:tcPr>
            <w:tcW w:w="1774" w:type="dxa"/>
            <w:tcBorders>
              <w:top w:val="nil"/>
              <w:left w:val="nil"/>
              <w:bottom w:val="nil"/>
              <w:right w:val="nil"/>
            </w:tcBorders>
            <w:shd w:val="clear" w:color="auto" w:fill="auto"/>
            <w:noWrap/>
            <w:vAlign w:val="bottom"/>
            <w:hideMark/>
          </w:tcPr>
          <w:p w14:paraId="0E0CA93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93F"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40"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4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942"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4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4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45" w14:textId="77777777" w:rsidR="00856C3B" w:rsidRPr="00EB2DC2" w:rsidRDefault="00340392" w:rsidP="00856C3B">
            <w:pPr>
              <w:rPr>
                <w:rFonts w:ascii="Times New Roman" w:eastAsia="Times New Roman" w:hAnsi="Times New Roman" w:cs="Times New Roman"/>
                <w:sz w:val="20"/>
              </w:rPr>
            </w:pPr>
          </w:p>
        </w:tc>
      </w:tr>
      <w:tr w:rsidR="00BD61E1" w14:paraId="0E0CA94E" w14:textId="77777777">
        <w:trPr>
          <w:trHeight w:val="300"/>
        </w:trPr>
        <w:tc>
          <w:tcPr>
            <w:tcW w:w="3720" w:type="dxa"/>
            <w:gridSpan w:val="2"/>
            <w:tcBorders>
              <w:top w:val="nil"/>
              <w:left w:val="nil"/>
              <w:bottom w:val="nil"/>
              <w:right w:val="nil"/>
            </w:tcBorders>
            <w:shd w:val="clear" w:color="auto" w:fill="auto"/>
            <w:noWrap/>
            <w:vAlign w:val="bottom"/>
            <w:hideMark/>
          </w:tcPr>
          <w:p w14:paraId="0E0CA947"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948"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94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94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4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4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4D" w14:textId="77777777" w:rsidR="00856C3B" w:rsidRPr="00EB2DC2" w:rsidRDefault="00340392" w:rsidP="00856C3B">
            <w:pPr>
              <w:rPr>
                <w:rFonts w:ascii="Times New Roman" w:eastAsia="Times New Roman" w:hAnsi="Times New Roman" w:cs="Times New Roman"/>
                <w:sz w:val="20"/>
              </w:rPr>
            </w:pPr>
          </w:p>
        </w:tc>
      </w:tr>
      <w:tr w:rsidR="00BD61E1" w14:paraId="0E0CA957" w14:textId="77777777">
        <w:trPr>
          <w:trHeight w:val="300"/>
        </w:trPr>
        <w:tc>
          <w:tcPr>
            <w:tcW w:w="1774" w:type="dxa"/>
            <w:tcBorders>
              <w:top w:val="nil"/>
              <w:left w:val="nil"/>
              <w:bottom w:val="nil"/>
              <w:right w:val="nil"/>
            </w:tcBorders>
            <w:shd w:val="clear" w:color="auto" w:fill="auto"/>
            <w:noWrap/>
            <w:vAlign w:val="bottom"/>
            <w:hideMark/>
          </w:tcPr>
          <w:p w14:paraId="0E0CA94F"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950"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95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52"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953"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95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5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56" w14:textId="77777777" w:rsidR="00856C3B" w:rsidRPr="00EB2DC2" w:rsidRDefault="00340392" w:rsidP="00856C3B">
            <w:pPr>
              <w:rPr>
                <w:rFonts w:ascii="Times New Roman" w:eastAsia="Times New Roman" w:hAnsi="Times New Roman" w:cs="Times New Roman"/>
                <w:sz w:val="20"/>
              </w:rPr>
            </w:pPr>
          </w:p>
        </w:tc>
      </w:tr>
      <w:tr w:rsidR="00BD61E1" w14:paraId="0E0CA95C" w14:textId="77777777">
        <w:trPr>
          <w:trHeight w:val="300"/>
        </w:trPr>
        <w:tc>
          <w:tcPr>
            <w:tcW w:w="1774" w:type="dxa"/>
            <w:tcBorders>
              <w:top w:val="nil"/>
              <w:left w:val="nil"/>
              <w:bottom w:val="nil"/>
              <w:right w:val="nil"/>
            </w:tcBorders>
            <w:shd w:val="clear" w:color="auto" w:fill="auto"/>
            <w:noWrap/>
            <w:vAlign w:val="bottom"/>
            <w:hideMark/>
          </w:tcPr>
          <w:p w14:paraId="0E0CA958" w14:textId="77777777" w:rsidR="00856C3B" w:rsidRPr="00EB2DC2" w:rsidRDefault="00340392" w:rsidP="00856C3B">
            <w:pPr>
              <w:rPr>
                <w:rFonts w:ascii="Times New Roman" w:eastAsia="Times New Roman" w:hAnsi="Times New Roman" w:cs="Times New Roman"/>
                <w:sz w:val="20"/>
              </w:rPr>
            </w:pPr>
          </w:p>
        </w:tc>
        <w:tc>
          <w:tcPr>
            <w:tcW w:w="5898" w:type="dxa"/>
            <w:gridSpan w:val="5"/>
            <w:tcBorders>
              <w:top w:val="nil"/>
              <w:left w:val="nil"/>
              <w:bottom w:val="nil"/>
              <w:right w:val="nil"/>
            </w:tcBorders>
            <w:shd w:val="clear" w:color="auto" w:fill="auto"/>
            <w:noWrap/>
            <w:vAlign w:val="bottom"/>
            <w:hideMark/>
          </w:tcPr>
          <w:p w14:paraId="0E0CA95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Επί του Συνόλου   ΔΕΚΤΟ ΚΑΤΑ ΠΛΕΙΟΨΗΦΙΑ</w:t>
            </w:r>
          </w:p>
        </w:tc>
        <w:tc>
          <w:tcPr>
            <w:tcW w:w="84" w:type="dxa"/>
            <w:tcBorders>
              <w:top w:val="nil"/>
              <w:left w:val="nil"/>
              <w:bottom w:val="nil"/>
              <w:right w:val="nil"/>
            </w:tcBorders>
            <w:shd w:val="clear" w:color="auto" w:fill="auto"/>
            <w:noWrap/>
            <w:vAlign w:val="bottom"/>
            <w:hideMark/>
          </w:tcPr>
          <w:p w14:paraId="0E0CA95A" w14:textId="77777777" w:rsidR="00856C3B" w:rsidRPr="00EB2DC2" w:rsidRDefault="00340392" w:rsidP="00856C3B">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E0CA95B" w14:textId="77777777" w:rsidR="00856C3B" w:rsidRPr="00EB2DC2" w:rsidRDefault="00340392" w:rsidP="00856C3B">
            <w:pPr>
              <w:rPr>
                <w:rFonts w:ascii="Times New Roman" w:eastAsia="Times New Roman" w:hAnsi="Times New Roman" w:cs="Times New Roman"/>
                <w:sz w:val="20"/>
              </w:rPr>
            </w:pPr>
          </w:p>
        </w:tc>
      </w:tr>
      <w:tr w:rsidR="00BD61E1" w14:paraId="0E0CA965" w14:textId="77777777">
        <w:trPr>
          <w:trHeight w:val="300"/>
        </w:trPr>
        <w:tc>
          <w:tcPr>
            <w:tcW w:w="1774" w:type="dxa"/>
            <w:tcBorders>
              <w:top w:val="nil"/>
              <w:left w:val="nil"/>
              <w:bottom w:val="nil"/>
              <w:right w:val="nil"/>
            </w:tcBorders>
            <w:shd w:val="clear" w:color="auto" w:fill="auto"/>
            <w:noWrap/>
            <w:vAlign w:val="bottom"/>
            <w:hideMark/>
          </w:tcPr>
          <w:p w14:paraId="0E0CA95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ΣΥΡΙΖΑ:</w:t>
            </w:r>
          </w:p>
        </w:tc>
        <w:tc>
          <w:tcPr>
            <w:tcW w:w="1946" w:type="dxa"/>
            <w:tcBorders>
              <w:top w:val="nil"/>
              <w:left w:val="nil"/>
              <w:bottom w:val="nil"/>
              <w:right w:val="nil"/>
            </w:tcBorders>
            <w:shd w:val="clear" w:color="auto" w:fill="auto"/>
            <w:noWrap/>
            <w:vAlign w:val="bottom"/>
            <w:hideMark/>
          </w:tcPr>
          <w:p w14:paraId="0E0CA95E"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5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60"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961"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6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6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64" w14:textId="77777777" w:rsidR="00856C3B" w:rsidRPr="00EB2DC2" w:rsidRDefault="00340392" w:rsidP="00856C3B">
            <w:pPr>
              <w:rPr>
                <w:rFonts w:ascii="Times New Roman" w:eastAsia="Times New Roman" w:hAnsi="Times New Roman" w:cs="Times New Roman"/>
                <w:sz w:val="20"/>
              </w:rPr>
            </w:pPr>
          </w:p>
        </w:tc>
      </w:tr>
      <w:tr w:rsidR="00BD61E1" w14:paraId="0E0CA96E" w14:textId="77777777">
        <w:trPr>
          <w:trHeight w:val="300"/>
        </w:trPr>
        <w:tc>
          <w:tcPr>
            <w:tcW w:w="1774" w:type="dxa"/>
            <w:tcBorders>
              <w:top w:val="nil"/>
              <w:left w:val="nil"/>
              <w:bottom w:val="nil"/>
              <w:right w:val="nil"/>
            </w:tcBorders>
            <w:shd w:val="clear" w:color="auto" w:fill="auto"/>
            <w:noWrap/>
            <w:vAlign w:val="bottom"/>
            <w:hideMark/>
          </w:tcPr>
          <w:p w14:paraId="0E0CA96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Ν.Δ:</w:t>
            </w:r>
          </w:p>
        </w:tc>
        <w:tc>
          <w:tcPr>
            <w:tcW w:w="1946" w:type="dxa"/>
            <w:tcBorders>
              <w:top w:val="nil"/>
              <w:left w:val="nil"/>
              <w:bottom w:val="nil"/>
              <w:right w:val="nil"/>
            </w:tcBorders>
            <w:shd w:val="clear" w:color="auto" w:fill="auto"/>
            <w:noWrap/>
            <w:vAlign w:val="bottom"/>
            <w:hideMark/>
          </w:tcPr>
          <w:p w14:paraId="0E0CA967"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68"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69"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96A"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6B"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6C"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6D" w14:textId="77777777" w:rsidR="00856C3B" w:rsidRPr="00EB2DC2" w:rsidRDefault="00340392" w:rsidP="00856C3B">
            <w:pPr>
              <w:rPr>
                <w:rFonts w:ascii="Times New Roman" w:eastAsia="Times New Roman" w:hAnsi="Times New Roman" w:cs="Times New Roman"/>
                <w:sz w:val="20"/>
              </w:rPr>
            </w:pPr>
          </w:p>
        </w:tc>
      </w:tr>
      <w:tr w:rsidR="00BD61E1" w14:paraId="0E0CA977" w14:textId="77777777">
        <w:trPr>
          <w:trHeight w:val="300"/>
        </w:trPr>
        <w:tc>
          <w:tcPr>
            <w:tcW w:w="1774" w:type="dxa"/>
            <w:tcBorders>
              <w:top w:val="nil"/>
              <w:left w:val="nil"/>
              <w:bottom w:val="nil"/>
              <w:right w:val="nil"/>
            </w:tcBorders>
            <w:shd w:val="clear" w:color="auto" w:fill="auto"/>
            <w:noWrap/>
            <w:vAlign w:val="bottom"/>
            <w:hideMark/>
          </w:tcPr>
          <w:p w14:paraId="0E0CA96F"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ΔΗ.ΣΥ:</w:t>
            </w:r>
          </w:p>
        </w:tc>
        <w:tc>
          <w:tcPr>
            <w:tcW w:w="1946" w:type="dxa"/>
            <w:tcBorders>
              <w:top w:val="nil"/>
              <w:left w:val="nil"/>
              <w:bottom w:val="nil"/>
              <w:right w:val="nil"/>
            </w:tcBorders>
            <w:shd w:val="clear" w:color="auto" w:fill="auto"/>
            <w:noWrap/>
            <w:vAlign w:val="bottom"/>
            <w:hideMark/>
          </w:tcPr>
          <w:p w14:paraId="0E0CA970"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71"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72"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973"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74"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75"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76" w14:textId="77777777" w:rsidR="00856C3B" w:rsidRPr="00EB2DC2" w:rsidRDefault="00340392" w:rsidP="00856C3B">
            <w:pPr>
              <w:rPr>
                <w:rFonts w:ascii="Times New Roman" w:eastAsia="Times New Roman" w:hAnsi="Times New Roman" w:cs="Times New Roman"/>
                <w:sz w:val="20"/>
              </w:rPr>
            </w:pPr>
          </w:p>
        </w:tc>
      </w:tr>
      <w:tr w:rsidR="00BD61E1" w14:paraId="0E0CA980" w14:textId="77777777">
        <w:trPr>
          <w:trHeight w:val="300"/>
        </w:trPr>
        <w:tc>
          <w:tcPr>
            <w:tcW w:w="1774" w:type="dxa"/>
            <w:tcBorders>
              <w:top w:val="nil"/>
              <w:left w:val="nil"/>
              <w:bottom w:val="nil"/>
              <w:right w:val="nil"/>
            </w:tcBorders>
            <w:shd w:val="clear" w:color="auto" w:fill="auto"/>
            <w:noWrap/>
            <w:vAlign w:val="bottom"/>
            <w:hideMark/>
          </w:tcPr>
          <w:p w14:paraId="0E0CA978"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Χ.Α:</w:t>
            </w:r>
          </w:p>
        </w:tc>
        <w:tc>
          <w:tcPr>
            <w:tcW w:w="1946" w:type="dxa"/>
            <w:tcBorders>
              <w:top w:val="nil"/>
              <w:left w:val="nil"/>
              <w:bottom w:val="nil"/>
              <w:right w:val="nil"/>
            </w:tcBorders>
            <w:shd w:val="clear" w:color="auto" w:fill="auto"/>
            <w:noWrap/>
            <w:vAlign w:val="bottom"/>
            <w:hideMark/>
          </w:tcPr>
          <w:p w14:paraId="0E0CA979"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7A"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7B"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97C"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7D"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7E"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7F" w14:textId="77777777" w:rsidR="00856C3B" w:rsidRPr="00EB2DC2" w:rsidRDefault="00340392" w:rsidP="00856C3B">
            <w:pPr>
              <w:rPr>
                <w:rFonts w:ascii="Times New Roman" w:eastAsia="Times New Roman" w:hAnsi="Times New Roman" w:cs="Times New Roman"/>
                <w:sz w:val="20"/>
              </w:rPr>
            </w:pPr>
          </w:p>
        </w:tc>
      </w:tr>
      <w:tr w:rsidR="00BD61E1" w14:paraId="0E0CA989" w14:textId="77777777">
        <w:trPr>
          <w:trHeight w:val="300"/>
        </w:trPr>
        <w:tc>
          <w:tcPr>
            <w:tcW w:w="1774" w:type="dxa"/>
            <w:tcBorders>
              <w:top w:val="nil"/>
              <w:left w:val="nil"/>
              <w:bottom w:val="nil"/>
              <w:right w:val="nil"/>
            </w:tcBorders>
            <w:shd w:val="clear" w:color="auto" w:fill="auto"/>
            <w:noWrap/>
            <w:vAlign w:val="bottom"/>
            <w:hideMark/>
          </w:tcPr>
          <w:p w14:paraId="0E0CA981"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Κ.Κ.Ε:</w:t>
            </w:r>
          </w:p>
        </w:tc>
        <w:tc>
          <w:tcPr>
            <w:tcW w:w="1946" w:type="dxa"/>
            <w:tcBorders>
              <w:top w:val="nil"/>
              <w:left w:val="nil"/>
              <w:bottom w:val="nil"/>
              <w:right w:val="nil"/>
            </w:tcBorders>
            <w:shd w:val="clear" w:color="auto" w:fill="auto"/>
            <w:noWrap/>
            <w:vAlign w:val="bottom"/>
            <w:hideMark/>
          </w:tcPr>
          <w:p w14:paraId="0E0CA982"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83"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84"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OXI</w:t>
            </w:r>
          </w:p>
        </w:tc>
        <w:tc>
          <w:tcPr>
            <w:tcW w:w="104" w:type="dxa"/>
            <w:tcBorders>
              <w:top w:val="nil"/>
              <w:left w:val="nil"/>
              <w:bottom w:val="nil"/>
              <w:right w:val="nil"/>
            </w:tcBorders>
            <w:shd w:val="clear" w:color="auto" w:fill="auto"/>
            <w:noWrap/>
            <w:vAlign w:val="bottom"/>
            <w:hideMark/>
          </w:tcPr>
          <w:p w14:paraId="0E0CA985"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86"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87"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88" w14:textId="77777777" w:rsidR="00856C3B" w:rsidRPr="00EB2DC2" w:rsidRDefault="00340392" w:rsidP="00856C3B">
            <w:pPr>
              <w:rPr>
                <w:rFonts w:ascii="Times New Roman" w:eastAsia="Times New Roman" w:hAnsi="Times New Roman" w:cs="Times New Roman"/>
                <w:sz w:val="20"/>
              </w:rPr>
            </w:pPr>
          </w:p>
        </w:tc>
      </w:tr>
      <w:tr w:rsidR="00BD61E1" w14:paraId="0E0CA992" w14:textId="77777777">
        <w:trPr>
          <w:trHeight w:val="300"/>
        </w:trPr>
        <w:tc>
          <w:tcPr>
            <w:tcW w:w="1774" w:type="dxa"/>
            <w:tcBorders>
              <w:top w:val="nil"/>
              <w:left w:val="nil"/>
              <w:bottom w:val="nil"/>
              <w:right w:val="nil"/>
            </w:tcBorders>
            <w:shd w:val="clear" w:color="auto" w:fill="auto"/>
            <w:noWrap/>
            <w:vAlign w:val="bottom"/>
            <w:hideMark/>
          </w:tcPr>
          <w:p w14:paraId="0E0CA98A"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ΑΝ.ΕΛ:</w:t>
            </w:r>
          </w:p>
        </w:tc>
        <w:tc>
          <w:tcPr>
            <w:tcW w:w="1946" w:type="dxa"/>
            <w:tcBorders>
              <w:top w:val="nil"/>
              <w:left w:val="nil"/>
              <w:bottom w:val="nil"/>
              <w:right w:val="nil"/>
            </w:tcBorders>
            <w:shd w:val="clear" w:color="auto" w:fill="auto"/>
            <w:noWrap/>
            <w:vAlign w:val="bottom"/>
            <w:hideMark/>
          </w:tcPr>
          <w:p w14:paraId="0E0CA98B"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8C"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8D"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98E"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8F"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9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91" w14:textId="77777777" w:rsidR="00856C3B" w:rsidRPr="00EB2DC2" w:rsidRDefault="00340392" w:rsidP="00856C3B">
            <w:pPr>
              <w:rPr>
                <w:rFonts w:ascii="Times New Roman" w:eastAsia="Times New Roman" w:hAnsi="Times New Roman" w:cs="Times New Roman"/>
                <w:sz w:val="20"/>
              </w:rPr>
            </w:pPr>
          </w:p>
        </w:tc>
      </w:tr>
      <w:tr w:rsidR="00BD61E1" w14:paraId="0E0CA99B" w14:textId="77777777">
        <w:trPr>
          <w:trHeight w:val="300"/>
        </w:trPr>
        <w:tc>
          <w:tcPr>
            <w:tcW w:w="1774" w:type="dxa"/>
            <w:tcBorders>
              <w:top w:val="nil"/>
              <w:left w:val="nil"/>
              <w:bottom w:val="nil"/>
              <w:right w:val="nil"/>
            </w:tcBorders>
            <w:shd w:val="clear" w:color="auto" w:fill="auto"/>
            <w:noWrap/>
            <w:vAlign w:val="bottom"/>
            <w:hideMark/>
          </w:tcPr>
          <w:p w14:paraId="0E0CA993"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ΠΟΤΑΜΙ:</w:t>
            </w:r>
          </w:p>
        </w:tc>
        <w:tc>
          <w:tcPr>
            <w:tcW w:w="1946" w:type="dxa"/>
            <w:tcBorders>
              <w:top w:val="nil"/>
              <w:left w:val="nil"/>
              <w:bottom w:val="nil"/>
              <w:right w:val="nil"/>
            </w:tcBorders>
            <w:shd w:val="clear" w:color="auto" w:fill="auto"/>
            <w:noWrap/>
            <w:vAlign w:val="bottom"/>
            <w:hideMark/>
          </w:tcPr>
          <w:p w14:paraId="0E0CA994" w14:textId="77777777" w:rsidR="00856C3B" w:rsidRPr="00EB2DC2" w:rsidRDefault="00340392" w:rsidP="00856C3B">
            <w:pPr>
              <w:rPr>
                <w:rFonts w:ascii="Calibri" w:eastAsia="Times New Roman" w:hAnsi="Calibri" w:cs="Calibri"/>
                <w:color w:val="000000"/>
                <w:szCs w:val="24"/>
              </w:rPr>
            </w:pPr>
          </w:p>
        </w:tc>
        <w:tc>
          <w:tcPr>
            <w:tcW w:w="2713" w:type="dxa"/>
            <w:tcBorders>
              <w:top w:val="nil"/>
              <w:left w:val="nil"/>
              <w:bottom w:val="nil"/>
              <w:right w:val="nil"/>
            </w:tcBorders>
            <w:shd w:val="clear" w:color="auto" w:fill="auto"/>
            <w:noWrap/>
            <w:vAlign w:val="bottom"/>
            <w:hideMark/>
          </w:tcPr>
          <w:p w14:paraId="0E0CA995"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96"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ΝΑΙ</w:t>
            </w:r>
          </w:p>
        </w:tc>
        <w:tc>
          <w:tcPr>
            <w:tcW w:w="104" w:type="dxa"/>
            <w:tcBorders>
              <w:top w:val="nil"/>
              <w:left w:val="nil"/>
              <w:bottom w:val="nil"/>
              <w:right w:val="nil"/>
            </w:tcBorders>
            <w:shd w:val="clear" w:color="auto" w:fill="auto"/>
            <w:noWrap/>
            <w:vAlign w:val="bottom"/>
            <w:hideMark/>
          </w:tcPr>
          <w:p w14:paraId="0E0CA997"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98"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9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9A" w14:textId="77777777" w:rsidR="00856C3B" w:rsidRPr="00EB2DC2" w:rsidRDefault="00340392" w:rsidP="00856C3B">
            <w:pPr>
              <w:rPr>
                <w:rFonts w:ascii="Times New Roman" w:eastAsia="Times New Roman" w:hAnsi="Times New Roman" w:cs="Times New Roman"/>
                <w:sz w:val="20"/>
              </w:rPr>
            </w:pPr>
          </w:p>
        </w:tc>
      </w:tr>
      <w:tr w:rsidR="00BD61E1" w14:paraId="0E0CA9A3" w14:textId="77777777">
        <w:trPr>
          <w:trHeight w:val="300"/>
        </w:trPr>
        <w:tc>
          <w:tcPr>
            <w:tcW w:w="3720" w:type="dxa"/>
            <w:gridSpan w:val="2"/>
            <w:tcBorders>
              <w:top w:val="nil"/>
              <w:left w:val="nil"/>
              <w:bottom w:val="nil"/>
              <w:right w:val="nil"/>
            </w:tcBorders>
            <w:shd w:val="clear" w:color="auto" w:fill="auto"/>
            <w:noWrap/>
            <w:vAlign w:val="bottom"/>
            <w:hideMark/>
          </w:tcPr>
          <w:p w14:paraId="0E0CA99C"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ΕΝ. ΚΕΝΤΡΩΩΝ:</w:t>
            </w:r>
          </w:p>
        </w:tc>
        <w:tc>
          <w:tcPr>
            <w:tcW w:w="2713" w:type="dxa"/>
            <w:tcBorders>
              <w:top w:val="nil"/>
              <w:left w:val="nil"/>
              <w:bottom w:val="nil"/>
              <w:right w:val="nil"/>
            </w:tcBorders>
            <w:shd w:val="clear" w:color="auto" w:fill="auto"/>
            <w:noWrap/>
            <w:vAlign w:val="bottom"/>
            <w:hideMark/>
          </w:tcPr>
          <w:p w14:paraId="0E0CA99D" w14:textId="77777777" w:rsidR="00856C3B" w:rsidRPr="00EB2DC2" w:rsidRDefault="00340392" w:rsidP="00856C3B">
            <w:pPr>
              <w:rPr>
                <w:rFonts w:ascii="Calibri" w:eastAsia="Times New Roman" w:hAnsi="Calibri" w:cs="Calibri"/>
                <w:color w:val="000000"/>
                <w:szCs w:val="24"/>
              </w:rPr>
            </w:pPr>
          </w:p>
        </w:tc>
        <w:tc>
          <w:tcPr>
            <w:tcW w:w="1037" w:type="dxa"/>
            <w:tcBorders>
              <w:top w:val="nil"/>
              <w:left w:val="nil"/>
              <w:bottom w:val="nil"/>
              <w:right w:val="nil"/>
            </w:tcBorders>
            <w:shd w:val="clear" w:color="auto" w:fill="auto"/>
            <w:noWrap/>
            <w:vAlign w:val="bottom"/>
            <w:hideMark/>
          </w:tcPr>
          <w:p w14:paraId="0E0CA99E" w14:textId="77777777" w:rsidR="00856C3B" w:rsidRPr="00EB2DC2" w:rsidRDefault="00340392" w:rsidP="00856C3B">
            <w:pPr>
              <w:rPr>
                <w:rFonts w:ascii="Calibri" w:eastAsia="Times New Roman" w:hAnsi="Calibri" w:cs="Calibri"/>
                <w:color w:val="000000"/>
                <w:szCs w:val="24"/>
              </w:rPr>
            </w:pPr>
            <w:r w:rsidRPr="00EB2DC2">
              <w:rPr>
                <w:rFonts w:ascii="Calibri" w:eastAsia="Times New Roman" w:hAnsi="Calibri" w:cs="Calibri"/>
                <w:color w:val="000000"/>
                <w:szCs w:val="24"/>
              </w:rPr>
              <w:t>ΠΡΝ</w:t>
            </w:r>
          </w:p>
        </w:tc>
        <w:tc>
          <w:tcPr>
            <w:tcW w:w="104" w:type="dxa"/>
            <w:tcBorders>
              <w:top w:val="nil"/>
              <w:left w:val="nil"/>
              <w:bottom w:val="nil"/>
              <w:right w:val="nil"/>
            </w:tcBorders>
            <w:shd w:val="clear" w:color="auto" w:fill="auto"/>
            <w:noWrap/>
            <w:vAlign w:val="bottom"/>
            <w:hideMark/>
          </w:tcPr>
          <w:p w14:paraId="0E0CA99F" w14:textId="77777777" w:rsidR="00856C3B" w:rsidRPr="00EB2DC2" w:rsidRDefault="00340392" w:rsidP="00856C3B">
            <w:pPr>
              <w:rPr>
                <w:rFonts w:ascii="Calibri" w:eastAsia="Times New Roman" w:hAnsi="Calibri" w:cs="Calibri"/>
                <w:color w:val="000000"/>
                <w:szCs w:val="24"/>
              </w:rPr>
            </w:pPr>
          </w:p>
        </w:tc>
        <w:tc>
          <w:tcPr>
            <w:tcW w:w="98" w:type="dxa"/>
            <w:tcBorders>
              <w:top w:val="nil"/>
              <w:left w:val="nil"/>
              <w:bottom w:val="nil"/>
              <w:right w:val="nil"/>
            </w:tcBorders>
            <w:shd w:val="clear" w:color="auto" w:fill="auto"/>
            <w:noWrap/>
            <w:vAlign w:val="bottom"/>
            <w:hideMark/>
          </w:tcPr>
          <w:p w14:paraId="0E0CA9A0"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A1"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A2" w14:textId="77777777" w:rsidR="00856C3B" w:rsidRPr="00EB2DC2" w:rsidRDefault="00340392" w:rsidP="00856C3B">
            <w:pPr>
              <w:rPr>
                <w:rFonts w:ascii="Times New Roman" w:eastAsia="Times New Roman" w:hAnsi="Times New Roman" w:cs="Times New Roman"/>
                <w:sz w:val="20"/>
              </w:rPr>
            </w:pPr>
          </w:p>
        </w:tc>
      </w:tr>
      <w:tr w:rsidR="00BD61E1" w14:paraId="0E0CA9AC" w14:textId="77777777">
        <w:trPr>
          <w:trHeight w:val="300"/>
        </w:trPr>
        <w:tc>
          <w:tcPr>
            <w:tcW w:w="1774" w:type="dxa"/>
            <w:tcBorders>
              <w:top w:val="nil"/>
              <w:left w:val="nil"/>
              <w:bottom w:val="nil"/>
              <w:right w:val="nil"/>
            </w:tcBorders>
            <w:shd w:val="clear" w:color="auto" w:fill="auto"/>
            <w:noWrap/>
            <w:vAlign w:val="bottom"/>
            <w:hideMark/>
          </w:tcPr>
          <w:p w14:paraId="0E0CA9A4"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9A5"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9A6"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A7"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9A8"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9A9"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AA"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AB" w14:textId="77777777" w:rsidR="00856C3B" w:rsidRPr="00EB2DC2" w:rsidRDefault="00340392" w:rsidP="00856C3B">
            <w:pPr>
              <w:rPr>
                <w:rFonts w:ascii="Times New Roman" w:eastAsia="Times New Roman" w:hAnsi="Times New Roman" w:cs="Times New Roman"/>
                <w:sz w:val="20"/>
              </w:rPr>
            </w:pPr>
          </w:p>
        </w:tc>
      </w:tr>
      <w:tr w:rsidR="00BD61E1" w14:paraId="0E0CA9B5" w14:textId="77777777">
        <w:trPr>
          <w:trHeight w:val="300"/>
        </w:trPr>
        <w:tc>
          <w:tcPr>
            <w:tcW w:w="1774" w:type="dxa"/>
            <w:tcBorders>
              <w:top w:val="nil"/>
              <w:left w:val="nil"/>
              <w:bottom w:val="nil"/>
              <w:right w:val="nil"/>
            </w:tcBorders>
            <w:shd w:val="clear" w:color="auto" w:fill="auto"/>
            <w:noWrap/>
            <w:vAlign w:val="bottom"/>
            <w:hideMark/>
          </w:tcPr>
          <w:p w14:paraId="0E0CA9AD" w14:textId="77777777" w:rsidR="00856C3B" w:rsidRPr="00EB2DC2" w:rsidRDefault="00340392" w:rsidP="00856C3B">
            <w:pPr>
              <w:rPr>
                <w:rFonts w:ascii="Times New Roman" w:eastAsia="Times New Roman" w:hAnsi="Times New Roman" w:cs="Times New Roman"/>
                <w:sz w:val="20"/>
              </w:rPr>
            </w:pPr>
          </w:p>
        </w:tc>
        <w:tc>
          <w:tcPr>
            <w:tcW w:w="1946" w:type="dxa"/>
            <w:tcBorders>
              <w:top w:val="nil"/>
              <w:left w:val="nil"/>
              <w:bottom w:val="nil"/>
              <w:right w:val="nil"/>
            </w:tcBorders>
            <w:shd w:val="clear" w:color="auto" w:fill="auto"/>
            <w:noWrap/>
            <w:vAlign w:val="bottom"/>
            <w:hideMark/>
          </w:tcPr>
          <w:p w14:paraId="0E0CA9AE" w14:textId="77777777" w:rsidR="00856C3B" w:rsidRPr="00EB2DC2" w:rsidRDefault="00340392" w:rsidP="00856C3B">
            <w:pPr>
              <w:rPr>
                <w:rFonts w:ascii="Times New Roman" w:eastAsia="Times New Roman" w:hAnsi="Times New Roman" w:cs="Times New Roman"/>
                <w:sz w:val="20"/>
              </w:rPr>
            </w:pPr>
          </w:p>
        </w:tc>
        <w:tc>
          <w:tcPr>
            <w:tcW w:w="2713" w:type="dxa"/>
            <w:tcBorders>
              <w:top w:val="nil"/>
              <w:left w:val="nil"/>
              <w:bottom w:val="nil"/>
              <w:right w:val="nil"/>
            </w:tcBorders>
            <w:shd w:val="clear" w:color="auto" w:fill="auto"/>
            <w:noWrap/>
            <w:vAlign w:val="bottom"/>
            <w:hideMark/>
          </w:tcPr>
          <w:p w14:paraId="0E0CA9AF" w14:textId="77777777" w:rsidR="00856C3B" w:rsidRPr="00EB2DC2" w:rsidRDefault="00340392" w:rsidP="00856C3B">
            <w:pPr>
              <w:rPr>
                <w:rFonts w:ascii="Times New Roman" w:eastAsia="Times New Roman" w:hAnsi="Times New Roman" w:cs="Times New Roman"/>
                <w:sz w:val="20"/>
              </w:rPr>
            </w:pPr>
          </w:p>
        </w:tc>
        <w:tc>
          <w:tcPr>
            <w:tcW w:w="1037" w:type="dxa"/>
            <w:tcBorders>
              <w:top w:val="nil"/>
              <w:left w:val="nil"/>
              <w:bottom w:val="nil"/>
              <w:right w:val="nil"/>
            </w:tcBorders>
            <w:shd w:val="clear" w:color="auto" w:fill="auto"/>
            <w:noWrap/>
            <w:vAlign w:val="bottom"/>
            <w:hideMark/>
          </w:tcPr>
          <w:p w14:paraId="0E0CA9B0" w14:textId="77777777" w:rsidR="00856C3B" w:rsidRPr="00EB2DC2" w:rsidRDefault="00340392" w:rsidP="00856C3B">
            <w:pPr>
              <w:rPr>
                <w:rFonts w:ascii="Times New Roman" w:eastAsia="Times New Roman" w:hAnsi="Times New Roman" w:cs="Times New Roman"/>
                <w:sz w:val="20"/>
              </w:rPr>
            </w:pPr>
          </w:p>
        </w:tc>
        <w:tc>
          <w:tcPr>
            <w:tcW w:w="104" w:type="dxa"/>
            <w:tcBorders>
              <w:top w:val="nil"/>
              <w:left w:val="nil"/>
              <w:bottom w:val="nil"/>
              <w:right w:val="nil"/>
            </w:tcBorders>
            <w:shd w:val="clear" w:color="auto" w:fill="auto"/>
            <w:noWrap/>
            <w:vAlign w:val="bottom"/>
            <w:hideMark/>
          </w:tcPr>
          <w:p w14:paraId="0E0CA9B1" w14:textId="77777777" w:rsidR="00856C3B" w:rsidRPr="00EB2DC2" w:rsidRDefault="00340392" w:rsidP="00856C3B">
            <w:pPr>
              <w:rPr>
                <w:rFonts w:ascii="Times New Roman" w:eastAsia="Times New Roman" w:hAnsi="Times New Roman" w:cs="Times New Roman"/>
                <w:sz w:val="20"/>
              </w:rPr>
            </w:pPr>
          </w:p>
        </w:tc>
        <w:tc>
          <w:tcPr>
            <w:tcW w:w="98" w:type="dxa"/>
            <w:tcBorders>
              <w:top w:val="nil"/>
              <w:left w:val="nil"/>
              <w:bottom w:val="nil"/>
              <w:right w:val="nil"/>
            </w:tcBorders>
            <w:shd w:val="clear" w:color="auto" w:fill="auto"/>
            <w:noWrap/>
            <w:vAlign w:val="bottom"/>
            <w:hideMark/>
          </w:tcPr>
          <w:p w14:paraId="0E0CA9B2"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B3" w14:textId="77777777" w:rsidR="00856C3B" w:rsidRPr="00EB2DC2" w:rsidRDefault="00340392" w:rsidP="00856C3B">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E0CA9B4" w14:textId="77777777" w:rsidR="00856C3B" w:rsidRPr="00EB2DC2" w:rsidRDefault="00340392" w:rsidP="00856C3B">
            <w:pPr>
              <w:rPr>
                <w:rFonts w:ascii="Times New Roman" w:eastAsia="Times New Roman" w:hAnsi="Times New Roman" w:cs="Times New Roman"/>
                <w:sz w:val="20"/>
              </w:rPr>
            </w:pPr>
          </w:p>
        </w:tc>
      </w:tr>
    </w:tbl>
    <w:p w14:paraId="0E0CA9B6" w14:textId="77777777" w:rsidR="00BD61E1" w:rsidRDefault="00340392">
      <w:pPr>
        <w:spacing w:line="600" w:lineRule="auto"/>
        <w:ind w:firstLine="709"/>
        <w:contextualSpacing/>
        <w:jc w:val="center"/>
        <w:rPr>
          <w:rFonts w:eastAsia="SimSun"/>
          <w:b/>
          <w:color w:val="C00000"/>
          <w:szCs w:val="24"/>
          <w:lang w:eastAsia="zh-CN"/>
        </w:rPr>
      </w:pPr>
      <w:r w:rsidRPr="00EE265A">
        <w:rPr>
          <w:rFonts w:eastAsia="Times New Roman" w:cs="Times New Roman"/>
          <w:color w:val="C00000"/>
          <w:szCs w:val="24"/>
        </w:rPr>
        <w:t>(ΑΛΛΑΓΗ ΣΕΛΙΔΑΣ)</w:t>
      </w:r>
    </w:p>
    <w:p w14:paraId="0E0CA9B7" w14:textId="77777777" w:rsidR="00BD61E1" w:rsidRDefault="00BD61E1">
      <w:pPr>
        <w:spacing w:line="600" w:lineRule="auto"/>
        <w:ind w:firstLine="709"/>
        <w:contextualSpacing/>
        <w:jc w:val="both"/>
        <w:rPr>
          <w:rFonts w:eastAsia="SimSun"/>
          <w:b/>
          <w:szCs w:val="24"/>
          <w:lang w:eastAsia="zh-CN"/>
        </w:rPr>
      </w:pPr>
    </w:p>
    <w:p w14:paraId="0E0CA9B8" w14:textId="77777777" w:rsidR="00BD61E1" w:rsidRDefault="00BD61E1">
      <w:pPr>
        <w:spacing w:line="600" w:lineRule="auto"/>
        <w:ind w:firstLine="709"/>
        <w:contextualSpacing/>
        <w:jc w:val="both"/>
        <w:rPr>
          <w:rFonts w:eastAsia="SimSun"/>
          <w:b/>
          <w:szCs w:val="24"/>
          <w:lang w:eastAsia="zh-CN"/>
        </w:rPr>
      </w:pPr>
    </w:p>
    <w:p w14:paraId="0E0CA9B9" w14:textId="77777777" w:rsidR="00BD61E1" w:rsidRDefault="00BD61E1">
      <w:pPr>
        <w:spacing w:line="600" w:lineRule="auto"/>
        <w:ind w:firstLine="709"/>
        <w:contextualSpacing/>
        <w:jc w:val="both"/>
        <w:rPr>
          <w:rFonts w:eastAsia="SimSun"/>
          <w:b/>
          <w:szCs w:val="24"/>
          <w:lang w:eastAsia="zh-CN"/>
        </w:rPr>
      </w:pPr>
    </w:p>
    <w:p w14:paraId="0E0CA9BA" w14:textId="77777777" w:rsidR="00BD61E1" w:rsidRDefault="00BD61E1">
      <w:pPr>
        <w:spacing w:line="600" w:lineRule="auto"/>
        <w:ind w:firstLine="709"/>
        <w:contextualSpacing/>
        <w:jc w:val="both"/>
        <w:rPr>
          <w:rFonts w:eastAsia="SimSun"/>
          <w:b/>
          <w:szCs w:val="24"/>
          <w:lang w:eastAsia="zh-CN"/>
        </w:rPr>
      </w:pPr>
    </w:p>
    <w:p w14:paraId="0E0CA9BB" w14:textId="77777777" w:rsidR="00BD61E1" w:rsidRDefault="00BD61E1">
      <w:pPr>
        <w:spacing w:line="600" w:lineRule="auto"/>
        <w:ind w:firstLine="709"/>
        <w:contextualSpacing/>
        <w:jc w:val="both"/>
        <w:rPr>
          <w:rFonts w:eastAsia="SimSun"/>
          <w:b/>
          <w:szCs w:val="24"/>
          <w:lang w:eastAsia="zh-CN"/>
        </w:rPr>
      </w:pPr>
    </w:p>
    <w:p w14:paraId="0E0CA9BC" w14:textId="77777777" w:rsidR="00BD61E1" w:rsidRDefault="00BD61E1">
      <w:pPr>
        <w:spacing w:line="600" w:lineRule="auto"/>
        <w:ind w:firstLine="709"/>
        <w:contextualSpacing/>
        <w:jc w:val="both"/>
        <w:rPr>
          <w:rFonts w:eastAsia="SimSun"/>
          <w:b/>
          <w:szCs w:val="24"/>
          <w:lang w:eastAsia="zh-CN"/>
        </w:rPr>
      </w:pPr>
    </w:p>
    <w:p w14:paraId="0E0CA9BD" w14:textId="77777777" w:rsidR="00BD61E1" w:rsidRDefault="00340392">
      <w:pPr>
        <w:spacing w:line="600" w:lineRule="auto"/>
        <w:ind w:firstLine="709"/>
        <w:contextualSpacing/>
        <w:jc w:val="both"/>
        <w:rPr>
          <w:rFonts w:eastAsia="Times New Roman" w:cs="Times New Roman"/>
          <w:szCs w:val="24"/>
        </w:rPr>
      </w:pPr>
      <w:r w:rsidRPr="00EF3F89">
        <w:rPr>
          <w:rFonts w:eastAsia="SimSun"/>
          <w:b/>
          <w:szCs w:val="24"/>
          <w:lang w:eastAsia="zh-CN"/>
        </w:rPr>
        <w:t>ΠΡΟΕΔΡΕΥΩΝ (</w:t>
      </w:r>
      <w:r>
        <w:rPr>
          <w:rFonts w:eastAsia="SimSun"/>
          <w:b/>
          <w:szCs w:val="24"/>
          <w:lang w:eastAsia="zh-CN"/>
        </w:rPr>
        <w:t>Σπυρίδων Λυκούδης</w:t>
      </w:r>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Προστασίας του Πολίτη</w:t>
      </w:r>
      <w:r>
        <w:rPr>
          <w:rFonts w:eastAsia="SimSun"/>
          <w:szCs w:val="24"/>
          <w:lang w:eastAsia="zh-CN"/>
        </w:rPr>
        <w:t>:</w:t>
      </w:r>
      <w:r>
        <w:rPr>
          <w:rFonts w:eastAsia="SimSun"/>
          <w:szCs w:val="24"/>
          <w:lang w:eastAsia="zh-CN"/>
        </w:rPr>
        <w:t xml:space="preserve"> «Υποχρεώσεις αερομεταφορέων σχετικά με τα αρχεία επιβατών</w:t>
      </w:r>
      <w:r>
        <w:rPr>
          <w:rFonts w:eastAsia="SimSun"/>
          <w:szCs w:val="24"/>
          <w:lang w:eastAsia="zh-CN"/>
        </w:rPr>
        <w:t xml:space="preserve"> </w:t>
      </w:r>
      <w:r>
        <w:rPr>
          <w:rFonts w:eastAsia="SimSun"/>
          <w:szCs w:val="24"/>
          <w:lang w:eastAsia="zh-CN"/>
        </w:rPr>
        <w:t>-</w:t>
      </w:r>
      <w:r>
        <w:rPr>
          <w:rFonts w:eastAsia="SimSun"/>
          <w:szCs w:val="24"/>
          <w:lang w:eastAsia="zh-CN"/>
        </w:rPr>
        <w:t xml:space="preserve"> </w:t>
      </w:r>
      <w:r>
        <w:rPr>
          <w:rFonts w:eastAsia="SimSun"/>
          <w:szCs w:val="24"/>
          <w:lang w:eastAsia="zh-CN"/>
        </w:rPr>
        <w:t xml:space="preserve">προσαρμογή της νομοθεσίας </w:t>
      </w:r>
      <w:r>
        <w:rPr>
          <w:rFonts w:eastAsia="SimSun"/>
          <w:szCs w:val="24"/>
          <w:lang w:eastAsia="zh-CN"/>
        </w:rPr>
        <w:t>στην Οδηγία (ΕΕ) 2016/681 και άλλες διατάξεις»</w:t>
      </w:r>
      <w:r w:rsidRPr="00EF3F89">
        <w:rPr>
          <w:rFonts w:eastAsia="SimSun"/>
          <w:szCs w:val="24"/>
          <w:lang w:eastAsia="zh-CN"/>
        </w:rPr>
        <w:t xml:space="preserve"> </w:t>
      </w:r>
      <w:r>
        <w:rPr>
          <w:rFonts w:eastAsia="Times New Roman" w:cs="Times New Roman"/>
          <w:szCs w:val="24"/>
        </w:rPr>
        <w:t>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0E0CA9BE" w14:textId="77777777" w:rsidR="00BD61E1" w:rsidRDefault="00340392">
      <w:pPr>
        <w:autoSpaceDE w:val="0"/>
        <w:autoSpaceDN w:val="0"/>
        <w:adjustRightInd w:val="0"/>
        <w:spacing w:line="600" w:lineRule="auto"/>
        <w:ind w:firstLine="720"/>
        <w:jc w:val="center"/>
        <w:rPr>
          <w:rFonts w:eastAsia="SimSun"/>
          <w:b/>
          <w:color w:val="C00000"/>
          <w:szCs w:val="24"/>
          <w:lang w:eastAsia="zh-CN"/>
        </w:rPr>
      </w:pPr>
      <w:r w:rsidRPr="00EE265A">
        <w:rPr>
          <w:rFonts w:eastAsia="Times New Roman" w:cs="Times New Roman"/>
          <w:color w:val="C00000"/>
          <w:szCs w:val="24"/>
        </w:rPr>
        <w:t>(Να καταχωριστεί το κείμενο του νομοσχεδίου</w:t>
      </w:r>
      <w:r w:rsidRPr="00EE265A">
        <w:rPr>
          <w:rFonts w:eastAsia="Times New Roman" w:cs="Times New Roman"/>
          <w:color w:val="C00000"/>
          <w:szCs w:val="24"/>
        </w:rPr>
        <w:t xml:space="preserve"> σελ. 326α</w:t>
      </w:r>
      <w:r w:rsidRPr="00EE265A">
        <w:rPr>
          <w:rFonts w:eastAsia="Times New Roman" w:cs="Times New Roman"/>
          <w:color w:val="C00000"/>
          <w:szCs w:val="24"/>
        </w:rPr>
        <w:t>)</w:t>
      </w:r>
    </w:p>
    <w:p w14:paraId="0E0CA9BF" w14:textId="77777777" w:rsidR="00BD61E1" w:rsidRDefault="00340392">
      <w:pPr>
        <w:spacing w:line="600" w:lineRule="auto"/>
        <w:ind w:firstLine="720"/>
        <w:jc w:val="both"/>
        <w:rPr>
          <w:rFonts w:eastAsia="Times New Roman" w:cs="Times New Roman"/>
          <w:szCs w:val="24"/>
        </w:rPr>
      </w:pPr>
      <w:r w:rsidRPr="000D0285">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αρακαλώ το Σώμ</w:t>
      </w:r>
      <w:r>
        <w:rPr>
          <w:rFonts w:eastAsia="Times New Roman" w:cs="Times New Roman"/>
          <w:szCs w:val="24"/>
        </w:rPr>
        <w:t>α να εξουσιοδοτήσει το Προεδρείο για την υπ’ ευθύνη του επικύρωση των Πρακτικών ως προς την ψήφιση στο σύνολο του παραπάνω νομοσχεδίου.</w:t>
      </w:r>
    </w:p>
    <w:p w14:paraId="0E0CA9C0"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E0CA9C1" w14:textId="77777777" w:rsidR="00BD61E1" w:rsidRDefault="0034039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0E0CA9C2" w14:textId="77777777" w:rsidR="00BD61E1" w:rsidRDefault="00340392">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χω την τιμή να ανακοινώσω στο Σώμα ότι ο Υπουργός Διαφάνειας, Δικαιοσύνης και Ανθρωπίνων Δικαιωμάτων διαβίβασε στη Βουλή, στις 15 Ιουνίου 2018, ποινική δικογραφία που αφορά στον Βουλευτή και Υπουργό Ψηφιακής πολιτικής, Τηλεπικοινωνιών και ενημέρωσης, κ. </w:t>
      </w:r>
      <w:r>
        <w:rPr>
          <w:rFonts w:eastAsia="Times New Roman" w:cs="Times New Roman"/>
          <w:szCs w:val="24"/>
        </w:rPr>
        <w:t>Νικόλαο Παππά.</w:t>
      </w:r>
    </w:p>
    <w:p w14:paraId="0E0CA9C3" w14:textId="77777777" w:rsidR="00BD61E1" w:rsidRDefault="00340392">
      <w:pPr>
        <w:spacing w:line="600" w:lineRule="auto"/>
        <w:ind w:firstLine="720"/>
        <w:jc w:val="both"/>
        <w:rPr>
          <w:rFonts w:eastAsia="Times New Roman"/>
          <w:szCs w:val="24"/>
        </w:rPr>
      </w:pPr>
      <w:r>
        <w:rPr>
          <w:rFonts w:eastAsia="Times New Roman"/>
          <w:szCs w:val="24"/>
        </w:rPr>
        <w:t>Κυρίες και κ</w:t>
      </w:r>
      <w:r w:rsidRPr="0030687B">
        <w:rPr>
          <w:rFonts w:eastAsia="Times New Roman"/>
          <w:szCs w:val="24"/>
        </w:rPr>
        <w:t>ύριοι συνάδελφοι, δέχεστε στο σημείο αυτό να λύσουμε τη συνεδρίαση;</w:t>
      </w:r>
    </w:p>
    <w:p w14:paraId="0E0CA9C4" w14:textId="77777777" w:rsidR="00BD61E1" w:rsidRDefault="00340392">
      <w:pPr>
        <w:spacing w:line="600" w:lineRule="auto"/>
        <w:ind w:firstLine="720"/>
        <w:jc w:val="both"/>
        <w:rPr>
          <w:rFonts w:eastAsia="Times New Roman"/>
          <w:szCs w:val="24"/>
        </w:rPr>
      </w:pPr>
      <w:r w:rsidRPr="0030687B">
        <w:rPr>
          <w:rFonts w:eastAsia="Times New Roman"/>
          <w:b/>
          <w:bCs/>
          <w:szCs w:val="24"/>
        </w:rPr>
        <w:t xml:space="preserve">ΟΛΟΙ ΟΙ ΒΟΥΛΕΥΤΕΣ: </w:t>
      </w:r>
      <w:r w:rsidRPr="0030687B">
        <w:rPr>
          <w:rFonts w:eastAsia="Times New Roman"/>
          <w:szCs w:val="24"/>
        </w:rPr>
        <w:t>Μάλιστα, μάλιστα.</w:t>
      </w:r>
    </w:p>
    <w:p w14:paraId="0E0CA9C5" w14:textId="77777777" w:rsidR="00BD61E1" w:rsidRDefault="00340392">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sidRPr="0030687B">
        <w:rPr>
          <w:rFonts w:eastAsia="Times New Roman"/>
          <w:szCs w:val="24"/>
        </w:rPr>
        <w:t>Με τη συναίνεση του Σώματος και ώρα 17.</w:t>
      </w:r>
      <w:r w:rsidRPr="0030687B">
        <w:rPr>
          <w:rFonts w:eastAsia="Times New Roman"/>
          <w:szCs w:val="24"/>
        </w:rPr>
        <w:t>32</w:t>
      </w:r>
      <w:r>
        <w:rPr>
          <w:rFonts w:eastAsia="Times New Roman"/>
          <w:szCs w:val="24"/>
        </w:rPr>
        <w:t>΄</w:t>
      </w:r>
      <w:r w:rsidRPr="0030687B">
        <w:rPr>
          <w:rFonts w:eastAsia="Times New Roman"/>
          <w:szCs w:val="24"/>
        </w:rPr>
        <w:t xml:space="preserve"> </w:t>
      </w:r>
      <w:proofErr w:type="spellStart"/>
      <w:r w:rsidRPr="0030687B">
        <w:rPr>
          <w:rFonts w:eastAsia="Times New Roman"/>
          <w:szCs w:val="24"/>
        </w:rPr>
        <w:t>λύεται</w:t>
      </w:r>
      <w:proofErr w:type="spellEnd"/>
      <w:r w:rsidRPr="0030687B">
        <w:rPr>
          <w:rFonts w:eastAsia="Times New Roman"/>
          <w:szCs w:val="24"/>
        </w:rPr>
        <w:t xml:space="preserve"> η συνεδρίαση για αύριο, </w:t>
      </w:r>
      <w:r>
        <w:rPr>
          <w:rFonts w:eastAsia="Times New Roman"/>
          <w:szCs w:val="24"/>
        </w:rPr>
        <w:t xml:space="preserve">ημέρα </w:t>
      </w:r>
      <w:r w:rsidRPr="0030687B">
        <w:rPr>
          <w:rFonts w:eastAsia="Times New Roman"/>
          <w:szCs w:val="24"/>
        </w:rPr>
        <w:t>Πέμπτη 29 Νο</w:t>
      </w:r>
      <w:r w:rsidRPr="0030687B">
        <w:rPr>
          <w:rFonts w:eastAsia="Times New Roman"/>
          <w:szCs w:val="24"/>
        </w:rPr>
        <w:t>εμβρίου 2018 και ώρα 9.30΄, με αντικείμενο εργασιών του Σώματος</w:t>
      </w:r>
      <w:r>
        <w:rPr>
          <w:rFonts w:eastAsia="Times New Roman"/>
          <w:szCs w:val="24"/>
        </w:rPr>
        <w:t>:</w:t>
      </w:r>
      <w:r>
        <w:rPr>
          <w:rFonts w:eastAsia="Times New Roman"/>
          <w:szCs w:val="24"/>
        </w:rPr>
        <w:t xml:space="preserve"> α)</w:t>
      </w:r>
      <w:r w:rsidRPr="0030687B">
        <w:rPr>
          <w:rFonts w:eastAsia="Times New Roman"/>
          <w:szCs w:val="24"/>
        </w:rPr>
        <w:t xml:space="preserve"> κοινοβουλευτικό έλεγχο</w:t>
      </w:r>
      <w:r>
        <w:rPr>
          <w:rFonts w:eastAsia="Times New Roman"/>
          <w:szCs w:val="24"/>
        </w:rPr>
        <w:t>,</w:t>
      </w:r>
      <w:r w:rsidRPr="0030687B">
        <w:rPr>
          <w:rFonts w:eastAsia="Times New Roman"/>
          <w:szCs w:val="24"/>
        </w:rPr>
        <w:t xml:space="preserve"> συζήτηση επικαίρων ερωτήσεων</w:t>
      </w:r>
      <w:r>
        <w:rPr>
          <w:rFonts w:eastAsia="Times New Roman"/>
          <w:szCs w:val="24"/>
        </w:rPr>
        <w:t>,</w:t>
      </w:r>
      <w:r w:rsidRPr="0030687B">
        <w:rPr>
          <w:rFonts w:eastAsia="Times New Roman"/>
          <w:szCs w:val="24"/>
        </w:rPr>
        <w:t xml:space="preserve"> </w:t>
      </w:r>
      <w:r>
        <w:rPr>
          <w:rFonts w:eastAsia="Times New Roman"/>
          <w:szCs w:val="24"/>
        </w:rPr>
        <w:t>β) νομοθετική εργασία</w:t>
      </w:r>
      <w:r>
        <w:rPr>
          <w:rFonts w:eastAsia="Times New Roman"/>
          <w:szCs w:val="24"/>
        </w:rPr>
        <w:t>,</w:t>
      </w:r>
      <w:r w:rsidRPr="0030687B">
        <w:rPr>
          <w:rFonts w:eastAsia="Times New Roman"/>
          <w:szCs w:val="24"/>
        </w:rPr>
        <w:t xml:space="preserve"> </w:t>
      </w:r>
      <w:r>
        <w:rPr>
          <w:rFonts w:eastAsia="Times New Roman"/>
          <w:szCs w:val="24"/>
        </w:rPr>
        <w:t>μ</w:t>
      </w:r>
      <w:r w:rsidRPr="0030687B">
        <w:rPr>
          <w:rFonts w:eastAsia="Times New Roman"/>
          <w:szCs w:val="24"/>
        </w:rPr>
        <w:t>όνη συζήτηση και ψήφιση επί των σχεδίων νόμων</w:t>
      </w:r>
      <w:r>
        <w:rPr>
          <w:rFonts w:eastAsia="Times New Roman"/>
          <w:szCs w:val="24"/>
        </w:rPr>
        <w:t xml:space="preserve"> του Υπουργείου Οικονομικών</w:t>
      </w:r>
      <w:r>
        <w:rPr>
          <w:rFonts w:eastAsia="Times New Roman"/>
          <w:szCs w:val="24"/>
        </w:rPr>
        <w:t>:</w:t>
      </w:r>
      <w:r>
        <w:rPr>
          <w:rFonts w:eastAsia="Times New Roman"/>
          <w:szCs w:val="24"/>
        </w:rPr>
        <w:t xml:space="preserve"> α)</w:t>
      </w:r>
      <w:r w:rsidRPr="0030687B">
        <w:rPr>
          <w:rFonts w:eastAsia="Times New Roman"/>
          <w:szCs w:val="24"/>
        </w:rPr>
        <w:t xml:space="preserve"> </w:t>
      </w:r>
      <w:r>
        <w:rPr>
          <w:rFonts w:eastAsia="Times New Roman"/>
          <w:szCs w:val="24"/>
        </w:rPr>
        <w:t>«</w:t>
      </w:r>
      <w:r w:rsidRPr="0030687B">
        <w:rPr>
          <w:rFonts w:eastAsia="Times New Roman"/>
          <w:szCs w:val="24"/>
        </w:rPr>
        <w:t xml:space="preserve">Κύρωση του Απολογισμού του </w:t>
      </w:r>
      <w:r>
        <w:rPr>
          <w:rFonts w:eastAsia="Times New Roman"/>
          <w:szCs w:val="24"/>
        </w:rPr>
        <w:t>Κράτο</w:t>
      </w:r>
      <w:r>
        <w:rPr>
          <w:rFonts w:eastAsia="Times New Roman"/>
          <w:szCs w:val="24"/>
        </w:rPr>
        <w:t>υς</w:t>
      </w:r>
      <w:r>
        <w:rPr>
          <w:rFonts w:eastAsia="Times New Roman"/>
          <w:szCs w:val="24"/>
        </w:rPr>
        <w:t>,</w:t>
      </w:r>
      <w:r>
        <w:rPr>
          <w:rFonts w:eastAsia="Times New Roman"/>
          <w:szCs w:val="24"/>
        </w:rPr>
        <w:t xml:space="preserve"> οικονομικού έτους 2016»</w:t>
      </w:r>
      <w:r>
        <w:rPr>
          <w:rFonts w:eastAsia="Times New Roman"/>
          <w:szCs w:val="24"/>
        </w:rPr>
        <w:t xml:space="preserve">, </w:t>
      </w:r>
      <w:r>
        <w:rPr>
          <w:rFonts w:eastAsia="Times New Roman"/>
          <w:szCs w:val="24"/>
        </w:rPr>
        <w:t>β)</w:t>
      </w:r>
      <w:r w:rsidRPr="0030687B">
        <w:rPr>
          <w:rFonts w:eastAsia="Times New Roman"/>
          <w:szCs w:val="24"/>
        </w:rPr>
        <w:t xml:space="preserve"> </w:t>
      </w:r>
      <w:r>
        <w:rPr>
          <w:rFonts w:eastAsia="Times New Roman"/>
          <w:szCs w:val="24"/>
        </w:rPr>
        <w:t>«</w:t>
      </w:r>
      <w:r w:rsidRPr="0030687B">
        <w:rPr>
          <w:rFonts w:eastAsia="Times New Roman"/>
          <w:szCs w:val="24"/>
        </w:rPr>
        <w:t>Κύρ</w:t>
      </w:r>
      <w:r>
        <w:rPr>
          <w:rFonts w:eastAsia="Times New Roman"/>
          <w:szCs w:val="24"/>
        </w:rPr>
        <w:t>ωση του Ισολογισμού του Κράτους</w:t>
      </w:r>
      <w:r>
        <w:rPr>
          <w:rFonts w:eastAsia="Times New Roman"/>
          <w:szCs w:val="24"/>
        </w:rPr>
        <w:t>,</w:t>
      </w:r>
      <w:r w:rsidRPr="0030687B">
        <w:rPr>
          <w:rFonts w:eastAsia="Times New Roman"/>
          <w:szCs w:val="24"/>
        </w:rPr>
        <w:t xml:space="preserve"> οικονομικού έτους 2016</w:t>
      </w:r>
      <w:r>
        <w:rPr>
          <w:rFonts w:eastAsia="Times New Roman"/>
          <w:szCs w:val="24"/>
        </w:rPr>
        <w:t>».</w:t>
      </w:r>
    </w:p>
    <w:p w14:paraId="0E0CA9C6" w14:textId="77777777" w:rsidR="00BD61E1" w:rsidRDefault="00BD61E1">
      <w:pPr>
        <w:spacing w:line="600" w:lineRule="auto"/>
        <w:jc w:val="both"/>
        <w:rPr>
          <w:rFonts w:eastAsia="Times New Roman" w:cs="Times New Roman"/>
          <w:szCs w:val="24"/>
        </w:rPr>
      </w:pPr>
    </w:p>
    <w:p w14:paraId="0E0CA9C7" w14:textId="77777777" w:rsidR="00BD61E1" w:rsidRDefault="00340392">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BD61E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d4554SIWpMmYced/DJzFM8BfOIM=" w:salt="j1oY0NhGbE4bwHtuxCz+a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E1"/>
    <w:rsid w:val="00340392"/>
    <w:rsid w:val="00475D3D"/>
    <w:rsid w:val="00BD61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9503"/>
  <w15:docId w15:val="{87DD75C6-2237-4930-8229-32E1AE35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418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14188"/>
    <w:rPr>
      <w:rFonts w:ascii="Segoe UI" w:hAnsi="Segoe UI" w:cs="Segoe UI"/>
      <w:sz w:val="18"/>
      <w:szCs w:val="18"/>
    </w:rPr>
  </w:style>
  <w:style w:type="paragraph" w:styleId="a4">
    <w:name w:val="Revision"/>
    <w:hidden/>
    <w:uiPriority w:val="99"/>
    <w:semiHidden/>
    <w:rsid w:val="00EC73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729</MetadataID>
    <Session xmlns="641f345b-441b-4b81-9152-adc2e73ba5e1">Δ´</Session>
    <Date xmlns="641f345b-441b-4b81-9152-adc2e73ba5e1">2018-11-27T22:00:00+00:00</Date>
    <Status xmlns="641f345b-441b-4b81-9152-adc2e73ba5e1">
      <Url>https://intra.parliament.gr/praktika/Lists/Incoming_Metadata/EditForm.aspx?ID=729&amp;Source=/praktika/Recordings_Library/Forms/AllItems.aspx</Url>
      <Description>Δημοσιεύτηκε</Description>
    </Status>
    <Meeting xmlns="641f345b-441b-4b81-9152-adc2e73ba5e1">ΛΔ´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963B8F-4571-4344-B9E1-1D7343755E25}">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F069C190-02BC-4147-89B9-98F656173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8F3BE-2DB4-468B-A776-58FA837847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301</Pages>
  <Words>56026</Words>
  <Characters>302543</Characters>
  <Application>Microsoft Office Word</Application>
  <DocSecurity>0</DocSecurity>
  <Lines>2521</Lines>
  <Paragraphs>715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2018-12-05T08:47:00Z</dcterms:created>
  <dcterms:modified xsi:type="dcterms:W3CDTF">2018-12-05T08:47:00Z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