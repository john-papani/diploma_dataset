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7BF82" w14:textId="77777777" w:rsidR="00541CFC" w:rsidRPr="00541CFC" w:rsidRDefault="00541CFC" w:rsidP="00541CFC">
      <w:pPr>
        <w:spacing w:after="0" w:line="360" w:lineRule="auto"/>
        <w:rPr>
          <w:ins w:id="0" w:author="Φλούδα Χριστίνα" w:date="2016-04-22T12:42:00Z"/>
          <w:rFonts w:eastAsia="Times New Roman"/>
          <w:szCs w:val="24"/>
          <w:lang w:eastAsia="en-US"/>
        </w:rPr>
      </w:pPr>
      <w:bookmarkStart w:id="1" w:name="_GoBack"/>
      <w:bookmarkEnd w:id="1"/>
      <w:ins w:id="2" w:author="Φλούδα Χριστίνα" w:date="2016-04-22T12:42:00Z">
        <w:r w:rsidRPr="00541CF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30ADD4F" w14:textId="77777777" w:rsidR="00541CFC" w:rsidRPr="00541CFC" w:rsidRDefault="00541CFC" w:rsidP="00541CFC">
      <w:pPr>
        <w:spacing w:after="0" w:line="360" w:lineRule="auto"/>
        <w:rPr>
          <w:ins w:id="3" w:author="Φλούδα Χριστίνα" w:date="2016-04-22T12:42:00Z"/>
          <w:rFonts w:eastAsia="Times New Roman"/>
          <w:szCs w:val="24"/>
          <w:lang w:eastAsia="en-US"/>
        </w:rPr>
      </w:pPr>
    </w:p>
    <w:p w14:paraId="72D8D592" w14:textId="77777777" w:rsidR="00541CFC" w:rsidRPr="00541CFC" w:rsidRDefault="00541CFC" w:rsidP="00541CFC">
      <w:pPr>
        <w:spacing w:after="0" w:line="360" w:lineRule="auto"/>
        <w:rPr>
          <w:ins w:id="4" w:author="Φλούδα Χριστίνα" w:date="2016-04-22T12:42:00Z"/>
          <w:rFonts w:eastAsia="Times New Roman"/>
          <w:szCs w:val="24"/>
          <w:lang w:eastAsia="en-US"/>
        </w:rPr>
      </w:pPr>
      <w:ins w:id="5" w:author="Φλούδα Χριστίνα" w:date="2016-04-22T12:42:00Z">
        <w:r w:rsidRPr="00541CFC">
          <w:rPr>
            <w:rFonts w:eastAsia="Times New Roman"/>
            <w:szCs w:val="24"/>
            <w:lang w:eastAsia="en-US"/>
          </w:rPr>
          <w:t>ΠΙΝΑΚΑΣ ΠΕΡΙΕΧΟΜΕΝΩΝ</w:t>
        </w:r>
      </w:ins>
    </w:p>
    <w:p w14:paraId="038632E3" w14:textId="77777777" w:rsidR="00541CFC" w:rsidRPr="00541CFC" w:rsidRDefault="00541CFC" w:rsidP="00541CFC">
      <w:pPr>
        <w:spacing w:after="0" w:line="360" w:lineRule="auto"/>
        <w:rPr>
          <w:ins w:id="6" w:author="Φλούδα Χριστίνα" w:date="2016-04-22T12:42:00Z"/>
          <w:rFonts w:eastAsia="Times New Roman"/>
          <w:szCs w:val="24"/>
          <w:lang w:eastAsia="en-US"/>
        </w:rPr>
      </w:pPr>
      <w:ins w:id="7" w:author="Φλούδα Χριστίνα" w:date="2016-04-22T12:42:00Z">
        <w:r w:rsidRPr="00541CFC">
          <w:rPr>
            <w:rFonts w:eastAsia="Times New Roman"/>
            <w:szCs w:val="24"/>
            <w:lang w:eastAsia="en-US"/>
          </w:rPr>
          <w:t xml:space="preserve">ΙΖ΄ ΠΕΡΙΟΔΟΣ </w:t>
        </w:r>
      </w:ins>
    </w:p>
    <w:p w14:paraId="4E5AD0DB" w14:textId="77777777" w:rsidR="00541CFC" w:rsidRPr="00541CFC" w:rsidRDefault="00541CFC" w:rsidP="00541CFC">
      <w:pPr>
        <w:spacing w:after="0" w:line="360" w:lineRule="auto"/>
        <w:rPr>
          <w:ins w:id="8" w:author="Φλούδα Χριστίνα" w:date="2016-04-22T12:42:00Z"/>
          <w:rFonts w:eastAsia="Times New Roman"/>
          <w:szCs w:val="24"/>
          <w:lang w:eastAsia="en-US"/>
        </w:rPr>
      </w:pPr>
      <w:ins w:id="9" w:author="Φλούδα Χριστίνα" w:date="2016-04-22T12:42:00Z">
        <w:r w:rsidRPr="00541CFC">
          <w:rPr>
            <w:rFonts w:eastAsia="Times New Roman"/>
            <w:szCs w:val="24"/>
            <w:lang w:eastAsia="en-US"/>
          </w:rPr>
          <w:t>ΠΡΟΕΔΡΕΥΟΜΕΝΗΣ ΚΟΙΝΟΒΟΥΛΕΥΤΙΚΗΣ ΔΗΜΟΚΡΑΤΙΑΣ</w:t>
        </w:r>
      </w:ins>
    </w:p>
    <w:p w14:paraId="0D0B49B6" w14:textId="77777777" w:rsidR="00541CFC" w:rsidRPr="00541CFC" w:rsidRDefault="00541CFC" w:rsidP="00541CFC">
      <w:pPr>
        <w:spacing w:after="0" w:line="360" w:lineRule="auto"/>
        <w:rPr>
          <w:ins w:id="10" w:author="Φλούδα Χριστίνα" w:date="2016-04-22T12:42:00Z"/>
          <w:rFonts w:eastAsia="Times New Roman"/>
          <w:szCs w:val="24"/>
          <w:lang w:eastAsia="en-US"/>
        </w:rPr>
      </w:pPr>
      <w:ins w:id="11" w:author="Φλούδα Χριστίνα" w:date="2016-04-22T12:42:00Z">
        <w:r w:rsidRPr="00541CFC">
          <w:rPr>
            <w:rFonts w:eastAsia="Times New Roman"/>
            <w:szCs w:val="24"/>
            <w:lang w:eastAsia="en-US"/>
          </w:rPr>
          <w:t>ΣΥΝΟΔΟΣ Α΄</w:t>
        </w:r>
      </w:ins>
    </w:p>
    <w:p w14:paraId="05179107" w14:textId="77777777" w:rsidR="00541CFC" w:rsidRPr="00541CFC" w:rsidRDefault="00541CFC" w:rsidP="00541CFC">
      <w:pPr>
        <w:spacing w:after="0" w:line="360" w:lineRule="auto"/>
        <w:rPr>
          <w:ins w:id="12" w:author="Φλούδα Χριστίνα" w:date="2016-04-22T12:42:00Z"/>
          <w:rFonts w:eastAsia="Times New Roman"/>
          <w:szCs w:val="24"/>
          <w:lang w:eastAsia="en-US"/>
        </w:rPr>
      </w:pPr>
    </w:p>
    <w:p w14:paraId="74237F13" w14:textId="77777777" w:rsidR="00541CFC" w:rsidRPr="00541CFC" w:rsidRDefault="00541CFC" w:rsidP="00541CFC">
      <w:pPr>
        <w:spacing w:after="0" w:line="360" w:lineRule="auto"/>
        <w:rPr>
          <w:ins w:id="13" w:author="Φλούδα Χριστίνα" w:date="2016-04-22T12:42:00Z"/>
          <w:rFonts w:eastAsia="Times New Roman"/>
          <w:szCs w:val="24"/>
          <w:lang w:eastAsia="en-US"/>
        </w:rPr>
      </w:pPr>
      <w:ins w:id="14" w:author="Φλούδα Χριστίνα" w:date="2016-04-22T12:42:00Z">
        <w:r w:rsidRPr="00541CFC">
          <w:rPr>
            <w:rFonts w:eastAsia="Times New Roman"/>
            <w:szCs w:val="24"/>
            <w:lang w:eastAsia="en-US"/>
          </w:rPr>
          <w:t>ΣΥΝΕΔΡΙΑΣΗ ΡΙ΄</w:t>
        </w:r>
      </w:ins>
    </w:p>
    <w:p w14:paraId="10CEEB53" w14:textId="77777777" w:rsidR="00541CFC" w:rsidRPr="00541CFC" w:rsidRDefault="00541CFC" w:rsidP="00541CFC">
      <w:pPr>
        <w:spacing w:after="0" w:line="360" w:lineRule="auto"/>
        <w:rPr>
          <w:ins w:id="15" w:author="Φλούδα Χριστίνα" w:date="2016-04-22T12:42:00Z"/>
          <w:rFonts w:eastAsia="Times New Roman"/>
          <w:szCs w:val="24"/>
          <w:lang w:eastAsia="en-US"/>
        </w:rPr>
      </w:pPr>
      <w:ins w:id="16" w:author="Φλούδα Χριστίνα" w:date="2016-04-22T12:42:00Z">
        <w:r w:rsidRPr="00541CFC">
          <w:rPr>
            <w:rFonts w:eastAsia="Times New Roman"/>
            <w:szCs w:val="24"/>
            <w:lang w:eastAsia="en-US"/>
          </w:rPr>
          <w:t>Δευτέρα  18 Απριλίου 2016</w:t>
        </w:r>
      </w:ins>
    </w:p>
    <w:p w14:paraId="6D268686" w14:textId="77777777" w:rsidR="00541CFC" w:rsidRPr="00541CFC" w:rsidRDefault="00541CFC" w:rsidP="00541CFC">
      <w:pPr>
        <w:spacing w:after="0" w:line="360" w:lineRule="auto"/>
        <w:rPr>
          <w:ins w:id="17" w:author="Φλούδα Χριστίνα" w:date="2016-04-22T12:42:00Z"/>
          <w:rFonts w:eastAsia="Times New Roman"/>
          <w:szCs w:val="24"/>
          <w:lang w:eastAsia="en-US"/>
        </w:rPr>
      </w:pPr>
    </w:p>
    <w:p w14:paraId="7A03A56F" w14:textId="77777777" w:rsidR="00541CFC" w:rsidRPr="00541CFC" w:rsidRDefault="00541CFC" w:rsidP="00541CFC">
      <w:pPr>
        <w:spacing w:after="0" w:line="360" w:lineRule="auto"/>
        <w:rPr>
          <w:ins w:id="18" w:author="Φλούδα Χριστίνα" w:date="2016-04-22T12:42:00Z"/>
          <w:rFonts w:eastAsia="Times New Roman"/>
          <w:szCs w:val="24"/>
          <w:lang w:eastAsia="en-US"/>
        </w:rPr>
      </w:pPr>
      <w:ins w:id="19" w:author="Φλούδα Χριστίνα" w:date="2016-04-22T12:42:00Z">
        <w:r w:rsidRPr="00541CFC">
          <w:rPr>
            <w:rFonts w:eastAsia="Times New Roman"/>
            <w:szCs w:val="24"/>
            <w:lang w:eastAsia="en-US"/>
          </w:rPr>
          <w:t>ΘΕΜΑΤΑ</w:t>
        </w:r>
      </w:ins>
    </w:p>
    <w:p w14:paraId="78EE7CBF" w14:textId="77777777" w:rsidR="00541CFC" w:rsidRPr="00541CFC" w:rsidRDefault="00541CFC" w:rsidP="00541CFC">
      <w:pPr>
        <w:spacing w:after="0" w:line="360" w:lineRule="auto"/>
        <w:rPr>
          <w:ins w:id="20" w:author="Φλούδα Χριστίνα" w:date="2016-04-22T12:42:00Z"/>
          <w:rFonts w:eastAsia="Times New Roman"/>
          <w:szCs w:val="24"/>
          <w:lang w:eastAsia="en-US"/>
        </w:rPr>
      </w:pPr>
      <w:ins w:id="21" w:author="Φλούδα Χριστίνα" w:date="2016-04-22T12:42:00Z">
        <w:r w:rsidRPr="00541CFC">
          <w:rPr>
            <w:rFonts w:eastAsia="Times New Roman"/>
            <w:szCs w:val="24"/>
            <w:lang w:eastAsia="en-US"/>
          </w:rPr>
          <w:t xml:space="preserve"> </w:t>
        </w:r>
        <w:r w:rsidRPr="00541CFC">
          <w:rPr>
            <w:rFonts w:eastAsia="Times New Roman"/>
            <w:szCs w:val="24"/>
            <w:lang w:eastAsia="en-US"/>
          </w:rPr>
          <w:br/>
          <w:t xml:space="preserve">Α. ΕΙΔΙΚΑ ΘΕΜΑΤΑ </w:t>
        </w:r>
        <w:r w:rsidRPr="00541CFC">
          <w:rPr>
            <w:rFonts w:eastAsia="Times New Roman"/>
            <w:szCs w:val="24"/>
            <w:lang w:eastAsia="en-US"/>
          </w:rPr>
          <w:br/>
          <w:t xml:space="preserve">1. Επικύρωση Πρακτικών, σελ. </w:t>
        </w:r>
        <w:r w:rsidRPr="00541CFC">
          <w:rPr>
            <w:rFonts w:eastAsia="Times New Roman"/>
            <w:szCs w:val="24"/>
            <w:lang w:eastAsia="en-US"/>
          </w:rPr>
          <w:br/>
          <w:t xml:space="preserve">2.  Άδεια απουσίας του Βουλευτή κ. Κ. Βλάση, σελ. </w:t>
        </w:r>
        <w:r w:rsidRPr="00541CFC">
          <w:rPr>
            <w:rFonts w:eastAsia="Times New Roman"/>
            <w:szCs w:val="24"/>
            <w:lang w:eastAsia="en-US"/>
          </w:rPr>
          <w:br/>
          <w:t xml:space="preserve">3. Ανακοινώνεται ότι τη συνεδρίαση παρακολουθούν μαθητές από τα 1ο, 3ο και 4ο Δημοτικά Σχολεία Σητείας Λασιθίου, το Γυμνάσιο Κρανέας Ελασσόνας, το 4ο Γενικό λύκειο Ηρακλείου και φοιτητές του Τμήματος Νομικής του Πανεπιστημίου Αθηνών, σελ. </w:t>
        </w:r>
        <w:r w:rsidRPr="00541CFC">
          <w:rPr>
            <w:rFonts w:eastAsia="Times New Roman"/>
            <w:szCs w:val="24"/>
            <w:lang w:eastAsia="en-US"/>
          </w:rPr>
          <w:br/>
          <w:t xml:space="preserve">4. Επί διαδικαστικού θέματος, σελ. </w:t>
        </w:r>
        <w:r w:rsidRPr="00541CFC">
          <w:rPr>
            <w:rFonts w:eastAsia="Times New Roman"/>
            <w:szCs w:val="24"/>
            <w:lang w:eastAsia="en-US"/>
          </w:rPr>
          <w:br/>
          <w:t xml:space="preserve"> </w:t>
        </w:r>
        <w:r w:rsidRPr="00541CFC">
          <w:rPr>
            <w:rFonts w:eastAsia="Times New Roman"/>
            <w:szCs w:val="24"/>
            <w:lang w:eastAsia="en-US"/>
          </w:rPr>
          <w:br/>
          <w:t xml:space="preserve">Β. ΚΟΙΝΟΒΟΥΛΕΥΤΙΚΟΣ ΕΛΕΓΧΟΣ </w:t>
        </w:r>
        <w:r w:rsidRPr="00541CFC">
          <w:rPr>
            <w:rFonts w:eastAsia="Times New Roman"/>
            <w:szCs w:val="24"/>
            <w:lang w:eastAsia="en-US"/>
          </w:rPr>
          <w:br/>
          <w:t>Συζήτηση επικαίρων ερωτήσεων:</w:t>
        </w:r>
        <w:r w:rsidRPr="00541CFC">
          <w:rPr>
            <w:rFonts w:eastAsia="Times New Roman"/>
            <w:szCs w:val="24"/>
            <w:lang w:eastAsia="en-US"/>
          </w:rPr>
          <w:br/>
          <w:t xml:space="preserve">   α) Προς τον Υπουργό Πολιτισμού και Αθλητισμού, σχετικά με την ανάγκη </w:t>
        </w:r>
        <w:proofErr w:type="spellStart"/>
        <w:r w:rsidRPr="00541CFC">
          <w:rPr>
            <w:rFonts w:eastAsia="Times New Roman"/>
            <w:szCs w:val="24"/>
            <w:lang w:eastAsia="en-US"/>
          </w:rPr>
          <w:t>επαναθέσπισης</w:t>
        </w:r>
        <w:proofErr w:type="spellEnd"/>
        <w:r w:rsidRPr="00541CFC">
          <w:rPr>
            <w:rFonts w:eastAsia="Times New Roman"/>
            <w:szCs w:val="24"/>
            <w:lang w:eastAsia="en-US"/>
          </w:rPr>
          <w:t xml:space="preserve"> της ενιαίας τιμής του βιβλίου, σελ. </w:t>
        </w:r>
        <w:r w:rsidRPr="00541CFC">
          <w:rPr>
            <w:rFonts w:eastAsia="Times New Roman"/>
            <w:szCs w:val="24"/>
            <w:lang w:eastAsia="en-US"/>
          </w:rPr>
          <w:br/>
          <w:t xml:space="preserve">   β) Προς τον Υπουργό Οικονομικών:</w:t>
        </w:r>
        <w:r w:rsidRPr="00541CFC">
          <w:rPr>
            <w:rFonts w:eastAsia="Times New Roman"/>
            <w:szCs w:val="24"/>
            <w:lang w:eastAsia="en-US"/>
          </w:rPr>
          <w:br/>
          <w:t xml:space="preserve">       i. σχετικά με την εξίσωση ειδικού φόρου κατανάλωσης πετρελαίου κίνησης και αμόλυβδης βενζίνης, σελ. </w:t>
        </w:r>
        <w:r w:rsidRPr="00541CFC">
          <w:rPr>
            <w:rFonts w:eastAsia="Times New Roman"/>
            <w:szCs w:val="24"/>
            <w:lang w:eastAsia="en-US"/>
          </w:rPr>
          <w:br/>
          <w:t xml:space="preserve">       </w:t>
        </w:r>
        <w:proofErr w:type="spellStart"/>
        <w:r w:rsidRPr="00541CFC">
          <w:rPr>
            <w:rFonts w:eastAsia="Times New Roman"/>
            <w:szCs w:val="24"/>
            <w:lang w:eastAsia="en-US"/>
          </w:rPr>
          <w:t>ii</w:t>
        </w:r>
        <w:proofErr w:type="spellEnd"/>
        <w:r w:rsidRPr="00541CFC">
          <w:rPr>
            <w:rFonts w:eastAsia="Times New Roman"/>
            <w:szCs w:val="24"/>
            <w:lang w:eastAsia="en-US"/>
          </w:rPr>
          <w:t xml:space="preserve">. σχετικά με τη φορολόγηση ανείσπρακτων μισθωμάτων 2015 και την αποχή των δικηγόρων από τα καθήκοντά τους, σελ. </w:t>
        </w:r>
        <w:r w:rsidRPr="00541CFC">
          <w:rPr>
            <w:rFonts w:eastAsia="Times New Roman"/>
            <w:szCs w:val="24"/>
            <w:lang w:eastAsia="en-US"/>
          </w:rPr>
          <w:br/>
          <w:t xml:space="preserve">       </w:t>
        </w:r>
        <w:proofErr w:type="spellStart"/>
        <w:r w:rsidRPr="00541CFC">
          <w:rPr>
            <w:rFonts w:eastAsia="Times New Roman"/>
            <w:szCs w:val="24"/>
            <w:lang w:eastAsia="en-US"/>
          </w:rPr>
          <w:t>iii</w:t>
        </w:r>
        <w:proofErr w:type="spellEnd"/>
        <w:r w:rsidRPr="00541CFC">
          <w:rPr>
            <w:rFonts w:eastAsia="Times New Roman"/>
            <w:szCs w:val="24"/>
            <w:lang w:eastAsia="en-US"/>
          </w:rPr>
          <w:t xml:space="preserve">. σχετικά με το Παγκόσμιο Σκάνδαλο </w:t>
        </w:r>
        <w:proofErr w:type="spellStart"/>
        <w:r w:rsidRPr="00541CFC">
          <w:rPr>
            <w:rFonts w:eastAsia="Times New Roman"/>
            <w:szCs w:val="24"/>
            <w:lang w:eastAsia="en-US"/>
          </w:rPr>
          <w:t>Offshore</w:t>
        </w:r>
        <w:proofErr w:type="spellEnd"/>
        <w:r w:rsidRPr="00541CFC">
          <w:rPr>
            <w:rFonts w:eastAsia="Times New Roman"/>
            <w:szCs w:val="24"/>
            <w:lang w:eastAsia="en-US"/>
          </w:rPr>
          <w:t xml:space="preserve"> και τη φοροδιαφυγή, σελ. </w:t>
        </w:r>
        <w:r w:rsidRPr="00541CFC">
          <w:rPr>
            <w:rFonts w:eastAsia="Times New Roman"/>
            <w:szCs w:val="24"/>
            <w:lang w:eastAsia="en-US"/>
          </w:rPr>
          <w:br/>
          <w:t xml:space="preserve">   γ) Προς τον Υπουργό Εσωτερικών και Διοικητικής Ανασυγκρότησης: </w:t>
        </w:r>
        <w:r w:rsidRPr="00541CFC">
          <w:rPr>
            <w:rFonts w:eastAsia="Times New Roman"/>
            <w:szCs w:val="24"/>
            <w:lang w:eastAsia="en-US"/>
          </w:rPr>
          <w:br/>
          <w:t xml:space="preserve">       i. σχετικά με τον έλεγχο των συνθηκών μετακίνησης των προσφύγων και των μεταναστών από τη Χίο στη Λέρο, σελ. </w:t>
        </w:r>
        <w:r w:rsidRPr="00541CFC">
          <w:rPr>
            <w:rFonts w:eastAsia="Times New Roman"/>
            <w:szCs w:val="24"/>
            <w:lang w:eastAsia="en-US"/>
          </w:rPr>
          <w:br/>
          <w:t xml:space="preserve">       </w:t>
        </w:r>
        <w:proofErr w:type="spellStart"/>
        <w:r w:rsidRPr="00541CFC">
          <w:rPr>
            <w:rFonts w:eastAsia="Times New Roman"/>
            <w:szCs w:val="24"/>
            <w:lang w:eastAsia="en-US"/>
          </w:rPr>
          <w:t>ii</w:t>
        </w:r>
        <w:proofErr w:type="spellEnd"/>
        <w:r w:rsidRPr="00541CFC">
          <w:rPr>
            <w:rFonts w:eastAsia="Times New Roman"/>
            <w:szCs w:val="24"/>
            <w:lang w:eastAsia="en-US"/>
          </w:rPr>
          <w:t xml:space="preserve">. σχετικά με την ανεξέλεγκτη δράση από μη κυβερνητικές οργανώσεις με ύποπτο ρόλο και χρηματοδότηση στους χώρους υποδοχής προσφύγων και παράνομων μεταναστών, σελ. </w:t>
        </w:r>
        <w:r w:rsidRPr="00541CFC">
          <w:rPr>
            <w:rFonts w:eastAsia="Times New Roman"/>
            <w:szCs w:val="24"/>
            <w:lang w:eastAsia="en-US"/>
          </w:rPr>
          <w:br/>
          <w:t xml:space="preserve">       </w:t>
        </w:r>
        <w:proofErr w:type="spellStart"/>
        <w:r w:rsidRPr="00541CFC">
          <w:rPr>
            <w:rFonts w:eastAsia="Times New Roman"/>
            <w:szCs w:val="24"/>
            <w:lang w:eastAsia="en-US"/>
          </w:rPr>
          <w:t>iii</w:t>
        </w:r>
        <w:proofErr w:type="spellEnd"/>
        <w:r w:rsidRPr="00541CFC">
          <w:rPr>
            <w:rFonts w:eastAsia="Times New Roman"/>
            <w:szCs w:val="24"/>
            <w:lang w:eastAsia="en-US"/>
          </w:rPr>
          <w:t xml:space="preserve">. σχετικά με τον ρόλο των ΜΚΟ για την αντιμετώπιση του προσφυγικού και μεταναστευτικού προβλήματος, σελ. </w:t>
        </w:r>
        <w:r w:rsidRPr="00541CFC">
          <w:rPr>
            <w:rFonts w:eastAsia="Times New Roman"/>
            <w:szCs w:val="24"/>
            <w:lang w:eastAsia="en-US"/>
          </w:rPr>
          <w:br/>
          <w:t xml:space="preserve">       </w:t>
        </w:r>
        <w:proofErr w:type="spellStart"/>
        <w:r w:rsidRPr="00541CFC">
          <w:rPr>
            <w:rFonts w:eastAsia="Times New Roman"/>
            <w:szCs w:val="24"/>
            <w:lang w:eastAsia="en-US"/>
          </w:rPr>
          <w:t>iv</w:t>
        </w:r>
        <w:proofErr w:type="spellEnd"/>
        <w:r w:rsidRPr="00541CFC">
          <w:rPr>
            <w:rFonts w:eastAsia="Times New Roman"/>
            <w:szCs w:val="24"/>
            <w:lang w:eastAsia="en-US"/>
          </w:rPr>
          <w:t xml:space="preserve">. σχετικά με το Κέντρο «Ανοιχτής Δομής Φιλοξενίας» Χέρσου, σελ. </w:t>
        </w:r>
        <w:r w:rsidRPr="00541CFC">
          <w:rPr>
            <w:rFonts w:eastAsia="Times New Roman"/>
            <w:szCs w:val="24"/>
            <w:lang w:eastAsia="en-US"/>
          </w:rPr>
          <w:br/>
          <w:t xml:space="preserve">       v. σχετικά με την αφαίρεση ελληνικής ιθαγένειας από ομογενείς της πρώην ΕΣΣΔ, σελ. </w:t>
        </w:r>
        <w:r w:rsidRPr="00541CFC">
          <w:rPr>
            <w:rFonts w:eastAsia="Times New Roman"/>
            <w:szCs w:val="24"/>
            <w:lang w:eastAsia="en-US"/>
          </w:rPr>
          <w:br/>
          <w:t xml:space="preserve">       </w:t>
        </w:r>
        <w:proofErr w:type="spellStart"/>
        <w:r w:rsidRPr="00541CFC">
          <w:rPr>
            <w:rFonts w:eastAsia="Times New Roman"/>
            <w:szCs w:val="24"/>
            <w:lang w:eastAsia="en-US"/>
          </w:rPr>
          <w:t>vi</w:t>
        </w:r>
        <w:proofErr w:type="spellEnd"/>
        <w:r w:rsidRPr="00541CFC">
          <w:rPr>
            <w:rFonts w:eastAsia="Times New Roman"/>
            <w:szCs w:val="24"/>
            <w:lang w:eastAsia="en-US"/>
          </w:rPr>
          <w:t xml:space="preserve">. σχετικά με την έλλειψη στρατηγικού σχεδιασμού για την αντιμετώπιση του προσφυγικού, τις καθυστερήσεις στην εκταμίευση ευρωπαϊκών πόρων και τη μη εφαρμογή του νόμου για την χορήγηση ελληνικής ιθαγένειας, σελ. </w:t>
        </w:r>
        <w:r w:rsidRPr="00541CFC">
          <w:rPr>
            <w:rFonts w:eastAsia="Times New Roman"/>
            <w:szCs w:val="24"/>
            <w:lang w:eastAsia="en-US"/>
          </w:rPr>
          <w:br/>
          <w:t xml:space="preserve">   δ) Προς τον Υπουργό Εργασίας, Κοινωνικής Ασφάλισης και Κοινωνικής Αλληλεγγύης, σχετικά με την εξαίρεση του Δήμου Βόλου από το Πρόγραμμα Κοινωφελούς Εργασίας, σελ. </w:t>
        </w:r>
        <w:r w:rsidRPr="00541CFC">
          <w:rPr>
            <w:rFonts w:eastAsia="Times New Roman"/>
            <w:szCs w:val="24"/>
            <w:lang w:eastAsia="en-US"/>
          </w:rPr>
          <w:br/>
          <w:t xml:space="preserve">   ε) Προς τον Υπουργό Παιδείας,  Έρευνας και Θρησκευμάτων, σχετικά με τη λήψη μέτρων εξασφάλισης δωρεάν και ποιοτικής σίτισης και στέγασης των φοιτητών που σπουδάζουν στα παραρτήματα του Πανεπιστημίου Πατρών στο Αγρίνιο, σελ. </w:t>
        </w:r>
        <w:r w:rsidRPr="00541CFC">
          <w:rPr>
            <w:rFonts w:eastAsia="Times New Roman"/>
            <w:szCs w:val="24"/>
            <w:lang w:eastAsia="en-US"/>
          </w:rPr>
          <w:br/>
        </w:r>
      </w:ins>
    </w:p>
    <w:p w14:paraId="70349B1A" w14:textId="77777777" w:rsidR="00541CFC" w:rsidRPr="00541CFC" w:rsidRDefault="00541CFC" w:rsidP="00541CFC">
      <w:pPr>
        <w:spacing w:after="0" w:line="360" w:lineRule="auto"/>
        <w:rPr>
          <w:ins w:id="22" w:author="Φλούδα Χριστίνα" w:date="2016-04-22T12:42:00Z"/>
          <w:rFonts w:eastAsia="Times New Roman"/>
          <w:szCs w:val="24"/>
          <w:lang w:eastAsia="en-US"/>
        </w:rPr>
      </w:pPr>
    </w:p>
    <w:p w14:paraId="2D2F2E0E" w14:textId="77777777" w:rsidR="00541CFC" w:rsidRPr="00541CFC" w:rsidRDefault="00541CFC" w:rsidP="00541CFC">
      <w:pPr>
        <w:spacing w:after="0" w:line="360" w:lineRule="auto"/>
        <w:rPr>
          <w:ins w:id="23" w:author="Φλούδα Χριστίνα" w:date="2016-04-22T12:42:00Z"/>
          <w:rFonts w:eastAsia="Times New Roman"/>
          <w:szCs w:val="24"/>
          <w:lang w:eastAsia="en-US"/>
        </w:rPr>
      </w:pPr>
      <w:ins w:id="24" w:author="Φλούδα Χριστίνα" w:date="2016-04-22T12:42:00Z">
        <w:r w:rsidRPr="00541CFC">
          <w:rPr>
            <w:rFonts w:eastAsia="Times New Roman"/>
            <w:szCs w:val="24"/>
            <w:lang w:eastAsia="en-US"/>
          </w:rPr>
          <w:t>ΠΡΟΕΔΡΕΥΟΝΤΕΣ</w:t>
        </w:r>
      </w:ins>
    </w:p>
    <w:p w14:paraId="0606A170" w14:textId="77777777" w:rsidR="00541CFC" w:rsidRPr="00541CFC" w:rsidRDefault="00541CFC" w:rsidP="00541CFC">
      <w:pPr>
        <w:spacing w:after="0" w:line="360" w:lineRule="auto"/>
        <w:rPr>
          <w:ins w:id="25" w:author="Φλούδα Χριστίνα" w:date="2016-04-22T12:42:00Z"/>
          <w:rFonts w:eastAsia="Times New Roman"/>
          <w:szCs w:val="24"/>
          <w:lang w:eastAsia="en-US"/>
        </w:rPr>
      </w:pPr>
    </w:p>
    <w:p w14:paraId="476BEAB4" w14:textId="77777777" w:rsidR="00541CFC" w:rsidRPr="00541CFC" w:rsidRDefault="00541CFC" w:rsidP="00541CFC">
      <w:pPr>
        <w:spacing w:after="0" w:line="360" w:lineRule="auto"/>
        <w:rPr>
          <w:ins w:id="26" w:author="Φλούδα Χριστίνα" w:date="2016-04-22T12:42:00Z"/>
          <w:rFonts w:eastAsia="Times New Roman"/>
          <w:szCs w:val="24"/>
          <w:lang w:eastAsia="en-US"/>
        </w:rPr>
      </w:pPr>
      <w:ins w:id="27" w:author="Φλούδα Χριστίνα" w:date="2016-04-22T12:42:00Z">
        <w:r w:rsidRPr="00541CFC">
          <w:rPr>
            <w:rFonts w:eastAsia="Times New Roman"/>
            <w:szCs w:val="24"/>
            <w:lang w:eastAsia="en-US"/>
          </w:rPr>
          <w:t>ΚΟΥΡΑΚΗΣ Α. , σελ.</w:t>
        </w:r>
        <w:r w:rsidRPr="00541CFC">
          <w:rPr>
            <w:rFonts w:eastAsia="Times New Roman"/>
            <w:szCs w:val="24"/>
            <w:lang w:eastAsia="en-US"/>
          </w:rPr>
          <w:br/>
          <w:t>ΚΡΕΜΑΣΤΙΝΟΣ Δ. , σελ.</w:t>
        </w:r>
        <w:r w:rsidRPr="00541CFC">
          <w:rPr>
            <w:rFonts w:eastAsia="Times New Roman"/>
            <w:szCs w:val="24"/>
            <w:lang w:eastAsia="en-US"/>
          </w:rPr>
          <w:br/>
        </w:r>
      </w:ins>
    </w:p>
    <w:p w14:paraId="1217CAE5" w14:textId="77777777" w:rsidR="00541CFC" w:rsidRPr="00541CFC" w:rsidRDefault="00541CFC" w:rsidP="00541CFC">
      <w:pPr>
        <w:spacing w:after="0" w:line="360" w:lineRule="auto"/>
        <w:rPr>
          <w:ins w:id="28" w:author="Φλούδα Χριστίνα" w:date="2016-04-22T12:42:00Z"/>
          <w:rFonts w:eastAsia="Times New Roman"/>
          <w:szCs w:val="24"/>
          <w:lang w:eastAsia="en-US"/>
        </w:rPr>
      </w:pPr>
    </w:p>
    <w:p w14:paraId="35CF5BF4" w14:textId="77777777" w:rsidR="00541CFC" w:rsidRPr="00541CFC" w:rsidRDefault="00541CFC" w:rsidP="00541CFC">
      <w:pPr>
        <w:spacing w:after="0" w:line="360" w:lineRule="auto"/>
        <w:rPr>
          <w:ins w:id="29" w:author="Φλούδα Χριστίνα" w:date="2016-04-22T12:42:00Z"/>
          <w:rFonts w:eastAsia="Times New Roman"/>
          <w:szCs w:val="24"/>
          <w:lang w:eastAsia="en-US"/>
        </w:rPr>
      </w:pPr>
    </w:p>
    <w:p w14:paraId="6F077249" w14:textId="77777777" w:rsidR="00541CFC" w:rsidRPr="00541CFC" w:rsidRDefault="00541CFC" w:rsidP="00541CFC">
      <w:pPr>
        <w:spacing w:after="0" w:line="360" w:lineRule="auto"/>
        <w:rPr>
          <w:ins w:id="30" w:author="Φλούδα Χριστίνα" w:date="2016-04-22T12:42:00Z"/>
          <w:rFonts w:eastAsia="Times New Roman"/>
          <w:szCs w:val="24"/>
          <w:lang w:eastAsia="en-US"/>
        </w:rPr>
      </w:pPr>
      <w:ins w:id="31" w:author="Φλούδα Χριστίνα" w:date="2016-04-22T12:42:00Z">
        <w:r w:rsidRPr="00541CFC">
          <w:rPr>
            <w:rFonts w:eastAsia="Times New Roman"/>
            <w:szCs w:val="24"/>
            <w:lang w:eastAsia="en-US"/>
          </w:rPr>
          <w:t>ΟΜΙΛΗΤΕΣ</w:t>
        </w:r>
      </w:ins>
    </w:p>
    <w:p w14:paraId="0EB5C15D" w14:textId="0BB841C6" w:rsidR="00541CFC" w:rsidRDefault="00541CFC" w:rsidP="00541CFC">
      <w:pPr>
        <w:spacing w:after="0" w:line="600" w:lineRule="auto"/>
        <w:ind w:firstLine="720"/>
        <w:jc w:val="both"/>
        <w:rPr>
          <w:ins w:id="32" w:author="Φλούδα Χριστίνα" w:date="2016-04-22T12:42:00Z"/>
          <w:rFonts w:eastAsia="Times New Roman"/>
          <w:szCs w:val="24"/>
        </w:rPr>
        <w:pPrChange w:id="33" w:author="Φλούδα Χριστίνα" w:date="2016-04-22T12:42:00Z">
          <w:pPr>
            <w:spacing w:after="0" w:line="600" w:lineRule="auto"/>
            <w:ind w:firstLine="720"/>
            <w:jc w:val="center"/>
          </w:pPr>
        </w:pPrChange>
      </w:pPr>
      <w:ins w:id="34" w:author="Φλούδα Χριστίνα" w:date="2016-04-22T12:42:00Z">
        <w:r w:rsidRPr="00541CFC">
          <w:rPr>
            <w:rFonts w:eastAsia="Times New Roman"/>
            <w:szCs w:val="24"/>
            <w:lang w:eastAsia="en-US"/>
          </w:rPr>
          <w:br/>
          <w:t>Α. Επί διαδικαστικού θέματος:</w:t>
        </w:r>
        <w:r w:rsidRPr="00541CFC">
          <w:rPr>
            <w:rFonts w:eastAsia="Times New Roman"/>
            <w:szCs w:val="24"/>
            <w:lang w:eastAsia="en-US"/>
          </w:rPr>
          <w:br/>
          <w:t>ΚΟΥΡΑΚΗΣ Α. , σελ.</w:t>
        </w:r>
        <w:r w:rsidRPr="00541CFC">
          <w:rPr>
            <w:rFonts w:eastAsia="Times New Roman"/>
            <w:szCs w:val="24"/>
            <w:lang w:eastAsia="en-US"/>
          </w:rPr>
          <w:br/>
          <w:t>ΚΡΕΜΑΣΤΙΝΟΣ Δ. , σελ.</w:t>
        </w:r>
        <w:r w:rsidRPr="00541CFC">
          <w:rPr>
            <w:rFonts w:eastAsia="Times New Roman"/>
            <w:szCs w:val="24"/>
            <w:lang w:eastAsia="en-US"/>
          </w:rPr>
          <w:br/>
          <w:t>ΛΟΒΕΡΔΟΣ Α. , σελ.</w:t>
        </w:r>
        <w:r w:rsidRPr="00541CFC">
          <w:rPr>
            <w:rFonts w:eastAsia="Times New Roman"/>
            <w:szCs w:val="24"/>
            <w:lang w:eastAsia="en-US"/>
          </w:rPr>
          <w:br/>
          <w:t>ΣΥΝΤΥΧΑΚΗΣ Ε. , σελ.</w:t>
        </w:r>
        <w:r w:rsidRPr="00541CFC">
          <w:rPr>
            <w:rFonts w:eastAsia="Times New Roman"/>
            <w:szCs w:val="24"/>
            <w:lang w:eastAsia="en-US"/>
          </w:rPr>
          <w:br/>
        </w:r>
        <w:r w:rsidRPr="00541CFC">
          <w:rPr>
            <w:rFonts w:eastAsia="Times New Roman"/>
            <w:szCs w:val="24"/>
            <w:lang w:eastAsia="en-US"/>
          </w:rPr>
          <w:br/>
          <w:t>Β. Επί των επικαίρων ερωτήσεων:</w:t>
        </w:r>
        <w:r w:rsidRPr="00541CFC">
          <w:rPr>
            <w:rFonts w:eastAsia="Times New Roman"/>
            <w:szCs w:val="24"/>
            <w:lang w:eastAsia="en-US"/>
          </w:rPr>
          <w:br/>
          <w:t>ΑΛΕΞΙΑΔΗΣ Τ. , σελ.</w:t>
        </w:r>
        <w:r w:rsidRPr="00541CFC">
          <w:rPr>
            <w:rFonts w:eastAsia="Times New Roman"/>
            <w:szCs w:val="24"/>
            <w:lang w:eastAsia="en-US"/>
          </w:rPr>
          <w:br/>
          <w:t>ΑΝΑΓΝΩΣΤΟΠΟΥΛΟΥ Α. , σελ.</w:t>
        </w:r>
        <w:r w:rsidRPr="00541CFC">
          <w:rPr>
            <w:rFonts w:eastAsia="Times New Roman"/>
            <w:szCs w:val="24"/>
            <w:lang w:eastAsia="en-US"/>
          </w:rPr>
          <w:br/>
          <w:t>ΑΝΤΩΝΟΠΟΥΛΟΥ Ο. , σελ.</w:t>
        </w:r>
        <w:r w:rsidRPr="00541CFC">
          <w:rPr>
            <w:rFonts w:eastAsia="Times New Roman"/>
            <w:szCs w:val="24"/>
            <w:lang w:eastAsia="en-US"/>
          </w:rPr>
          <w:br/>
          <w:t>ΒΑΡΒΙΤΣΙΩΤΗΣ Μ. , σελ.</w:t>
        </w:r>
        <w:r w:rsidRPr="00541CFC">
          <w:rPr>
            <w:rFonts w:eastAsia="Times New Roman"/>
            <w:szCs w:val="24"/>
            <w:lang w:eastAsia="en-US"/>
          </w:rPr>
          <w:br/>
          <w:t>ΓΕΩΡΓΑΝΤΑΣ Γ. , σελ.</w:t>
        </w:r>
        <w:r w:rsidRPr="00541CFC">
          <w:rPr>
            <w:rFonts w:eastAsia="Times New Roman"/>
            <w:szCs w:val="24"/>
            <w:lang w:eastAsia="en-US"/>
          </w:rPr>
          <w:br/>
          <w:t>ΚΑΜΜΕΝΟΣ Δ. , σελ.</w:t>
        </w:r>
        <w:r w:rsidRPr="00541CFC">
          <w:rPr>
            <w:rFonts w:eastAsia="Times New Roman"/>
            <w:szCs w:val="24"/>
            <w:lang w:eastAsia="en-US"/>
          </w:rPr>
          <w:br/>
          <w:t>ΚΑΤΣΑΦΑΔΟΣ Κ. , σελ.</w:t>
        </w:r>
        <w:r w:rsidRPr="00541CFC">
          <w:rPr>
            <w:rFonts w:eastAsia="Times New Roman"/>
            <w:szCs w:val="24"/>
            <w:lang w:eastAsia="en-US"/>
          </w:rPr>
          <w:br/>
          <w:t>ΚΕΦΑΛΙΔΟΥ Χ. , σελ.</w:t>
        </w:r>
        <w:r w:rsidRPr="00541CFC">
          <w:rPr>
            <w:rFonts w:eastAsia="Times New Roman"/>
            <w:szCs w:val="24"/>
            <w:lang w:eastAsia="en-US"/>
          </w:rPr>
          <w:br/>
          <w:t>ΚΡΕΜΑΣΤΙΝΟΣ Δ. , σελ.</w:t>
        </w:r>
        <w:r w:rsidRPr="00541CFC">
          <w:rPr>
            <w:rFonts w:eastAsia="Times New Roman"/>
            <w:szCs w:val="24"/>
            <w:lang w:eastAsia="en-US"/>
          </w:rPr>
          <w:br/>
          <w:t>ΜΟΥΖΑΛΑΣ Γ. , σελ.</w:t>
        </w:r>
        <w:r w:rsidRPr="00541CFC">
          <w:rPr>
            <w:rFonts w:eastAsia="Times New Roman"/>
            <w:szCs w:val="24"/>
            <w:lang w:eastAsia="en-US"/>
          </w:rPr>
          <w:br/>
          <w:t>ΜΠΑΛΤΑΣ Α. , σελ.</w:t>
        </w:r>
        <w:r w:rsidRPr="00541CFC">
          <w:rPr>
            <w:rFonts w:eastAsia="Times New Roman"/>
            <w:szCs w:val="24"/>
            <w:lang w:eastAsia="en-US"/>
          </w:rPr>
          <w:br/>
          <w:t>ΜΠΟΥΚΩΡΟΣ Χ. , σελ.</w:t>
        </w:r>
        <w:r w:rsidRPr="00541CFC">
          <w:rPr>
            <w:rFonts w:eastAsia="Times New Roman"/>
            <w:szCs w:val="24"/>
            <w:lang w:eastAsia="en-US"/>
          </w:rPr>
          <w:br/>
          <w:t>ΜΩΡΑΪΤΗΣ Ν. , σελ.</w:t>
        </w:r>
        <w:r w:rsidRPr="00541CFC">
          <w:rPr>
            <w:rFonts w:eastAsia="Times New Roman"/>
            <w:szCs w:val="24"/>
            <w:lang w:eastAsia="en-US"/>
          </w:rPr>
          <w:br/>
          <w:t>ΠΑΠΑΘΕΟΔΩΡΟΥ Θ. , σελ.</w:t>
        </w:r>
        <w:r w:rsidRPr="00541CFC">
          <w:rPr>
            <w:rFonts w:eastAsia="Times New Roman"/>
            <w:szCs w:val="24"/>
            <w:lang w:eastAsia="en-US"/>
          </w:rPr>
          <w:br/>
          <w:t>ΣΤΥΛΙΟΣ Γ. , σελ.</w:t>
        </w:r>
        <w:r w:rsidRPr="00541CFC">
          <w:rPr>
            <w:rFonts w:eastAsia="Times New Roman"/>
            <w:szCs w:val="24"/>
            <w:lang w:eastAsia="en-US"/>
          </w:rPr>
          <w:br/>
          <w:t>ΣΥΝΤΥΧΑΚΗΣ Ε. , σελ.</w:t>
        </w:r>
        <w:r w:rsidRPr="00541CFC">
          <w:rPr>
            <w:rFonts w:eastAsia="Times New Roman"/>
            <w:szCs w:val="24"/>
            <w:lang w:eastAsia="en-US"/>
          </w:rPr>
          <w:br/>
        </w:r>
      </w:ins>
    </w:p>
    <w:p w14:paraId="7E757EF9" w14:textId="77777777" w:rsidR="00947FCE" w:rsidRDefault="00541CFC">
      <w:pPr>
        <w:spacing w:after="0" w:line="600" w:lineRule="auto"/>
        <w:ind w:firstLine="720"/>
        <w:jc w:val="center"/>
        <w:rPr>
          <w:rFonts w:eastAsia="Times New Roman"/>
          <w:szCs w:val="24"/>
        </w:rPr>
      </w:pPr>
      <w:r>
        <w:rPr>
          <w:rFonts w:eastAsia="Times New Roman"/>
          <w:szCs w:val="24"/>
        </w:rPr>
        <w:t>ΠΡΑΚΤΙΚΑ ΒΟΥΛΗΣ</w:t>
      </w:r>
    </w:p>
    <w:p w14:paraId="7E757EFA" w14:textId="77777777" w:rsidR="00947FCE" w:rsidRDefault="00541CFC">
      <w:pPr>
        <w:spacing w:after="0" w:line="600" w:lineRule="auto"/>
        <w:ind w:firstLine="720"/>
        <w:jc w:val="center"/>
        <w:rPr>
          <w:rFonts w:eastAsia="Times New Roman"/>
          <w:szCs w:val="24"/>
        </w:rPr>
      </w:pPr>
      <w:r>
        <w:rPr>
          <w:rFonts w:eastAsia="Times New Roman"/>
          <w:szCs w:val="24"/>
        </w:rPr>
        <w:t>ΙΖ΄ ΠΕΡΙΟΔΟΣ</w:t>
      </w:r>
    </w:p>
    <w:p w14:paraId="7E757EFB" w14:textId="77777777" w:rsidR="00947FCE" w:rsidRDefault="00541CFC">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E757EFC" w14:textId="77777777" w:rsidR="00947FCE" w:rsidRDefault="00541CFC">
      <w:pPr>
        <w:spacing w:after="0" w:line="600" w:lineRule="auto"/>
        <w:ind w:firstLine="720"/>
        <w:jc w:val="center"/>
        <w:rPr>
          <w:rFonts w:eastAsia="Times New Roman"/>
          <w:szCs w:val="24"/>
        </w:rPr>
      </w:pPr>
      <w:r>
        <w:rPr>
          <w:rFonts w:eastAsia="Times New Roman"/>
          <w:szCs w:val="24"/>
        </w:rPr>
        <w:t>ΣΥΝΟΔΟΣ Α΄</w:t>
      </w:r>
    </w:p>
    <w:p w14:paraId="7E757EFD" w14:textId="77777777" w:rsidR="00947FCE" w:rsidRDefault="00541CFC">
      <w:pPr>
        <w:spacing w:after="0" w:line="600" w:lineRule="auto"/>
        <w:ind w:firstLine="720"/>
        <w:jc w:val="center"/>
        <w:rPr>
          <w:rFonts w:eastAsia="Times New Roman"/>
          <w:szCs w:val="24"/>
        </w:rPr>
      </w:pPr>
      <w:r>
        <w:rPr>
          <w:rFonts w:eastAsia="Times New Roman"/>
          <w:szCs w:val="24"/>
        </w:rPr>
        <w:t>ΣΥΝΕΔΡΙΑΣΗ ΡΙ΄</w:t>
      </w:r>
    </w:p>
    <w:p w14:paraId="7E757EFE" w14:textId="77777777" w:rsidR="00947FCE" w:rsidRDefault="00541CFC">
      <w:pPr>
        <w:spacing w:after="0" w:line="600" w:lineRule="auto"/>
        <w:ind w:firstLine="720"/>
        <w:jc w:val="center"/>
        <w:rPr>
          <w:rFonts w:eastAsia="Times New Roman"/>
          <w:szCs w:val="24"/>
        </w:rPr>
      </w:pPr>
      <w:r>
        <w:rPr>
          <w:rFonts w:eastAsia="Times New Roman"/>
          <w:szCs w:val="24"/>
        </w:rPr>
        <w:t>Δευτέρα 18 Απριλίου 2016</w:t>
      </w:r>
    </w:p>
    <w:p w14:paraId="7E757EFF" w14:textId="77777777" w:rsidR="00947FCE" w:rsidRDefault="00541CFC">
      <w:pPr>
        <w:spacing w:after="0" w:line="600" w:lineRule="auto"/>
        <w:ind w:firstLine="720"/>
        <w:jc w:val="both"/>
        <w:rPr>
          <w:rFonts w:eastAsia="Times New Roman"/>
          <w:szCs w:val="24"/>
        </w:rPr>
      </w:pPr>
      <w:r>
        <w:rPr>
          <w:rFonts w:eastAsia="Times New Roman"/>
          <w:szCs w:val="24"/>
        </w:rPr>
        <w:t xml:space="preserve">Αθήνα, σήμερα στις 18 Απριλίου 2016, ημέρα Δευτέρα και ώρα 17.05΄ </w:t>
      </w:r>
      <w:r>
        <w:rPr>
          <w:rFonts w:eastAsia="Times New Roman"/>
          <w:szCs w:val="24"/>
        </w:rPr>
        <w:t xml:space="preserve">συνήλθε στην Αίθουσα των συνεδριάσεων του Βουλευτηρίου η Βουλή σε ολομέλεια για να συνεδριάσει υπό την προεδρία του ΣΤ΄ Αντιπροέδρου αυτής κ. </w:t>
      </w:r>
      <w:r w:rsidRPr="00E872A9">
        <w:rPr>
          <w:rFonts w:eastAsia="Times New Roman"/>
          <w:b/>
          <w:szCs w:val="24"/>
        </w:rPr>
        <w:t xml:space="preserve">ΔΗΜΗΤΡΙΟΥ </w:t>
      </w:r>
      <w:r w:rsidRPr="001E10AE">
        <w:rPr>
          <w:rFonts w:eastAsia="Times New Roman"/>
          <w:b/>
          <w:szCs w:val="24"/>
        </w:rPr>
        <w:t>ΚΡΕΜΑΣΤΙΝΟΥ</w:t>
      </w:r>
      <w:r>
        <w:rPr>
          <w:rFonts w:eastAsia="Times New Roman"/>
          <w:szCs w:val="24"/>
        </w:rPr>
        <w:t>.</w:t>
      </w:r>
    </w:p>
    <w:p w14:paraId="7E757F00" w14:textId="77777777" w:rsidR="00947FCE" w:rsidRDefault="00541CFC">
      <w:pPr>
        <w:spacing w:after="0" w:line="600" w:lineRule="auto"/>
        <w:ind w:firstLine="720"/>
        <w:jc w:val="both"/>
        <w:rPr>
          <w:rFonts w:eastAsia="Times New Roman"/>
          <w:szCs w:val="24"/>
        </w:rPr>
      </w:pPr>
      <w:r>
        <w:rPr>
          <w:rFonts w:eastAsia="Times New Roman"/>
          <w:b/>
          <w:bCs/>
          <w:szCs w:val="24"/>
        </w:rPr>
        <w:lastRenderedPageBreak/>
        <w:t xml:space="preserve">ΠΡΟΕΔΡΕΥΩΝ (Δημήτριος Κρεμαστινός): </w:t>
      </w:r>
      <w:r>
        <w:rPr>
          <w:rFonts w:eastAsia="Times New Roman"/>
          <w:szCs w:val="24"/>
        </w:rPr>
        <w:t xml:space="preserve">Κυρίες και κύριοι συνάδελφοι, αρχίζει η συνεδρίαση. </w:t>
      </w:r>
    </w:p>
    <w:p w14:paraId="7E757F01" w14:textId="77777777" w:rsidR="00947FCE" w:rsidRDefault="00541CFC">
      <w:pPr>
        <w:spacing w:after="0" w:line="600" w:lineRule="auto"/>
        <w:ind w:firstLine="720"/>
        <w:jc w:val="both"/>
        <w:rPr>
          <w:rFonts w:eastAsia="Times New Roman"/>
          <w:szCs w:val="24"/>
        </w:rPr>
      </w:pPr>
      <w:r>
        <w:rPr>
          <w:rFonts w:eastAsia="Times New Roman"/>
          <w:szCs w:val="24"/>
        </w:rPr>
        <w:t>Ει</w:t>
      </w:r>
      <w:r>
        <w:rPr>
          <w:rFonts w:eastAsia="Times New Roman"/>
          <w:szCs w:val="24"/>
        </w:rPr>
        <w:t xml:space="preserve">σερχόμαστε </w:t>
      </w:r>
      <w:r>
        <w:rPr>
          <w:rFonts w:eastAsia="Times New Roman"/>
          <w:szCs w:val="24"/>
        </w:rPr>
        <w:t>στη συζήτηση των</w:t>
      </w:r>
      <w:r>
        <w:rPr>
          <w:rFonts w:eastAsia="Times New Roman"/>
          <w:szCs w:val="24"/>
        </w:rPr>
        <w:t xml:space="preserve"> </w:t>
      </w:r>
    </w:p>
    <w:p w14:paraId="7E757F02" w14:textId="77777777" w:rsidR="00947FCE" w:rsidRDefault="00541CFC">
      <w:pPr>
        <w:spacing w:after="0" w:line="600" w:lineRule="auto"/>
        <w:ind w:firstLine="720"/>
        <w:jc w:val="center"/>
        <w:rPr>
          <w:rFonts w:eastAsia="Times New Roman"/>
          <w:b/>
          <w:szCs w:val="24"/>
        </w:rPr>
      </w:pPr>
      <w:r>
        <w:rPr>
          <w:rFonts w:eastAsia="Times New Roman"/>
          <w:b/>
          <w:szCs w:val="24"/>
        </w:rPr>
        <w:t>ΕΠΙΚΑΙΡΩΝ ΕΡΩΤΗΣΕΩΝ</w:t>
      </w:r>
    </w:p>
    <w:p w14:paraId="7E757F03"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Πρώτ</w:t>
      </w:r>
      <w:r>
        <w:rPr>
          <w:rFonts w:eastAsia="Times New Roman"/>
          <w:color w:val="000000"/>
          <w:szCs w:val="24"/>
        </w:rPr>
        <w:t>α</w:t>
      </w:r>
      <w:r>
        <w:rPr>
          <w:rFonts w:eastAsia="Times New Roman"/>
          <w:color w:val="000000"/>
          <w:szCs w:val="24"/>
        </w:rPr>
        <w:t xml:space="preserve"> θα συζητηθεί η τέταρτη με αριθμό 746/4-4-2016 επίκαιρη ερώτηση δεύτερου κύκλου του Βουλευτή Αχαΐας της Δημοκρατικής Συμπαράταξης ΠΑΣΟΚ - ΔΗΜΑΡ κ. </w:t>
      </w:r>
      <w:r>
        <w:rPr>
          <w:rFonts w:eastAsia="Times New Roman"/>
          <w:bCs/>
          <w:color w:val="000000"/>
          <w:szCs w:val="24"/>
        </w:rPr>
        <w:t>Θεόδωρου Παπαθεοδώρου</w:t>
      </w:r>
      <w:r w:rsidRPr="001E10AE">
        <w:rPr>
          <w:rFonts w:eastAsia="Times New Roman"/>
          <w:b/>
          <w:color w:val="000000"/>
          <w:szCs w:val="24"/>
        </w:rPr>
        <w:t xml:space="preserve"> </w:t>
      </w:r>
      <w:r>
        <w:rPr>
          <w:rFonts w:eastAsia="Times New Roman"/>
          <w:color w:val="000000"/>
          <w:szCs w:val="24"/>
        </w:rPr>
        <w:t>προς τον Υπουργό</w:t>
      </w:r>
      <w:r w:rsidRPr="0060255B">
        <w:rPr>
          <w:rFonts w:eastAsia="Times New Roman"/>
          <w:b/>
          <w:color w:val="000000"/>
          <w:szCs w:val="24"/>
        </w:rPr>
        <w:t xml:space="preserve"> </w:t>
      </w:r>
      <w:r>
        <w:rPr>
          <w:rFonts w:eastAsia="Times New Roman"/>
          <w:bCs/>
          <w:color w:val="000000"/>
          <w:szCs w:val="24"/>
        </w:rPr>
        <w:t>Πολιτισμού και Α</w:t>
      </w:r>
      <w:r>
        <w:rPr>
          <w:rFonts w:eastAsia="Times New Roman"/>
          <w:bCs/>
          <w:color w:val="000000"/>
          <w:szCs w:val="24"/>
        </w:rPr>
        <w:t>θλητισμού,</w:t>
      </w:r>
      <w:r w:rsidRPr="0060255B">
        <w:rPr>
          <w:rFonts w:eastAsia="Times New Roman"/>
          <w:color w:val="000000"/>
          <w:szCs w:val="24"/>
        </w:rPr>
        <w:t xml:space="preserve"> </w:t>
      </w:r>
      <w:r>
        <w:rPr>
          <w:rFonts w:eastAsia="Times New Roman"/>
          <w:color w:val="000000"/>
          <w:szCs w:val="24"/>
        </w:rPr>
        <w:t xml:space="preserve">σχετικά με την ανάγκη </w:t>
      </w:r>
      <w:proofErr w:type="spellStart"/>
      <w:r>
        <w:rPr>
          <w:rFonts w:eastAsia="Times New Roman"/>
          <w:color w:val="000000"/>
          <w:szCs w:val="24"/>
        </w:rPr>
        <w:t>επαναθέσπισης</w:t>
      </w:r>
      <w:proofErr w:type="spellEnd"/>
      <w:r>
        <w:rPr>
          <w:rFonts w:eastAsia="Times New Roman"/>
          <w:color w:val="000000"/>
          <w:szCs w:val="24"/>
        </w:rPr>
        <w:t xml:space="preserve"> της ενιαίας τιμής του βιβλίου.</w:t>
      </w:r>
    </w:p>
    <w:p w14:paraId="7E757F04"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Υπουργός κ. Μπαλτάς. </w:t>
      </w:r>
    </w:p>
    <w:p w14:paraId="7E757F05"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 xml:space="preserve">Κύριε Παπαθεοδώρου, έχετε τον λόγο. </w:t>
      </w:r>
    </w:p>
    <w:p w14:paraId="7E757F06" w14:textId="77777777" w:rsidR="00947FCE" w:rsidRDefault="00541CFC">
      <w:pPr>
        <w:spacing w:after="0" w:line="600" w:lineRule="auto"/>
        <w:ind w:firstLine="720"/>
        <w:jc w:val="both"/>
        <w:rPr>
          <w:rFonts w:eastAsia="Times New Roman"/>
          <w:color w:val="000000"/>
          <w:szCs w:val="24"/>
        </w:rPr>
      </w:pPr>
      <w:r>
        <w:rPr>
          <w:rFonts w:eastAsia="Times New Roman"/>
          <w:b/>
          <w:color w:val="000000"/>
          <w:szCs w:val="24"/>
        </w:rPr>
        <w:lastRenderedPageBreak/>
        <w:t>ΘΕΟΔΩΡΟΣ ΠΑΠΑΘΕΟΔΩΡΟΥ:</w:t>
      </w:r>
      <w:r>
        <w:rPr>
          <w:rFonts w:eastAsia="Times New Roman"/>
          <w:color w:val="000000"/>
          <w:szCs w:val="24"/>
        </w:rPr>
        <w:t xml:space="preserve"> Ευχαριστώ, κύριε Πρόεδρε.</w:t>
      </w:r>
    </w:p>
    <w:p w14:paraId="7E757F07"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Κύριε Υπουργέ, η ενιαία τιμή του βιβλίου, που ξεκίνησε με πρωτοπόρο στο θέμα αυτό τη Γαλλία, έχει δύο στόχους, όπως γνωρίζουμε όλοι πολύ καλά: Αφενός να εξορθολογήσει την αγορά του βιβλίου και αφετέρου να προστατεύσει το βιβλίο</w:t>
      </w:r>
      <w:r>
        <w:rPr>
          <w:rFonts w:eastAsia="Times New Roman"/>
          <w:color w:val="000000"/>
          <w:szCs w:val="24"/>
        </w:rPr>
        <w:t>,</w:t>
      </w:r>
      <w:r>
        <w:rPr>
          <w:rFonts w:eastAsia="Times New Roman"/>
          <w:color w:val="000000"/>
          <w:szCs w:val="24"/>
        </w:rPr>
        <w:t xml:space="preserve"> ως πολιτιστικό αγαθό. </w:t>
      </w:r>
    </w:p>
    <w:p w14:paraId="7E757F08"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Πράγ</w:t>
      </w:r>
      <w:r>
        <w:rPr>
          <w:rFonts w:eastAsia="Times New Roman"/>
          <w:color w:val="000000"/>
          <w:szCs w:val="24"/>
        </w:rPr>
        <w:t>ματι, αυτό που έγινε από το 2014 και μετά –εννοώ τον τελευταίο νόμο σχετικά με την κατάργηση</w:t>
      </w:r>
      <w:r>
        <w:rPr>
          <w:rFonts w:eastAsia="Times New Roman"/>
          <w:color w:val="000000"/>
          <w:szCs w:val="24"/>
        </w:rPr>
        <w:t>,</w:t>
      </w:r>
      <w:r>
        <w:rPr>
          <w:rFonts w:eastAsia="Times New Roman"/>
          <w:color w:val="000000"/>
          <w:szCs w:val="24"/>
        </w:rPr>
        <w:t xml:space="preserve"> ουσιαστικά</w:t>
      </w:r>
      <w:r>
        <w:rPr>
          <w:rFonts w:eastAsia="Times New Roman"/>
          <w:color w:val="000000"/>
          <w:szCs w:val="24"/>
        </w:rPr>
        <w:t>,</w:t>
      </w:r>
      <w:r>
        <w:rPr>
          <w:rFonts w:eastAsia="Times New Roman"/>
          <w:color w:val="000000"/>
          <w:szCs w:val="24"/>
        </w:rPr>
        <w:t xml:space="preserve"> της ενιαίας τιμής του βιβλίου- είναι ότι παρουσιάστηκαν σοβαρές αρρυθμίες στο πλαίσιο της λειτουργίας της αγοράς του βιβλίου</w:t>
      </w:r>
      <w:r>
        <w:rPr>
          <w:rFonts w:eastAsia="Times New Roman"/>
          <w:color w:val="000000"/>
          <w:szCs w:val="24"/>
        </w:rPr>
        <w:t>,</w:t>
      </w:r>
      <w:r>
        <w:rPr>
          <w:rFonts w:eastAsia="Times New Roman"/>
          <w:color w:val="000000"/>
          <w:szCs w:val="24"/>
        </w:rPr>
        <w:t xml:space="preserve"> από τη μία πλευρά και απ</w:t>
      </w:r>
      <w:r>
        <w:rPr>
          <w:rFonts w:eastAsia="Times New Roman"/>
          <w:color w:val="000000"/>
          <w:szCs w:val="24"/>
        </w:rPr>
        <w:t xml:space="preserve">ό την άλλη φάνηκε ότι αυτή η πολιτική </w:t>
      </w:r>
      <w:r>
        <w:rPr>
          <w:rFonts w:eastAsia="Times New Roman"/>
          <w:color w:val="000000"/>
          <w:szCs w:val="24"/>
        </w:rPr>
        <w:lastRenderedPageBreak/>
        <w:t xml:space="preserve">τελικά είναι και επιζήμια για το δύσκολο βιβλίο, το ποιοτικό βιβλίο, το βιβλίο το οποίο πωλείται σήμερα στα μικρά βιβλιοπωλεία. </w:t>
      </w:r>
    </w:p>
    <w:p w14:paraId="7E757F09"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Αυτό που νομίζω ότι πρέπει να δούμε και ερχόμαστε -εάν θέλετε- και με το αίτημα που, αν δ</w:t>
      </w:r>
      <w:r>
        <w:rPr>
          <w:rFonts w:eastAsia="Times New Roman"/>
          <w:color w:val="000000"/>
          <w:szCs w:val="24"/>
        </w:rPr>
        <w:t xml:space="preserve">εν κάνω λάθος, και εσείς έχετε στηρίξει, της </w:t>
      </w:r>
      <w:proofErr w:type="spellStart"/>
      <w:r>
        <w:rPr>
          <w:rFonts w:eastAsia="Times New Roman"/>
          <w:color w:val="000000"/>
          <w:szCs w:val="24"/>
        </w:rPr>
        <w:t>επαναθέσπισης</w:t>
      </w:r>
      <w:proofErr w:type="spellEnd"/>
      <w:r>
        <w:rPr>
          <w:rFonts w:eastAsia="Times New Roman"/>
          <w:color w:val="000000"/>
          <w:szCs w:val="24"/>
        </w:rPr>
        <w:t xml:space="preserve"> της ενιαίας τιμής του βιβλίου, είναι το θέμα από δύο πλευρές. </w:t>
      </w:r>
    </w:p>
    <w:p w14:paraId="7E757F0A"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Η μία πλευρά είναι η εξής: Ο νόμος του 2014, αν είπα προηγουμένως ότι έχει αρνητικές συνέπειες στην αγορά του βιβλίου, έχει επίσης αρν</w:t>
      </w:r>
      <w:r>
        <w:rPr>
          <w:rFonts w:eastAsia="Times New Roman"/>
          <w:color w:val="000000"/>
          <w:szCs w:val="24"/>
        </w:rPr>
        <w:t xml:space="preserve">ητικές συνέπειες ως προς το ποιοτικό βιβλίο, το βιβλίο το οποίο δεν πωλείται εύκολα, το επιστημονικό, το πολιτικό βιβλίο, το πολιτικό δοκίμιο. </w:t>
      </w:r>
    </w:p>
    <w:p w14:paraId="7E757F0B"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lastRenderedPageBreak/>
        <w:t>Τελικά, αν θεωρούμε ότι πράγματι το βιβλίο είναι ένα πολιτιστικό αγαθό</w:t>
      </w:r>
      <w:r>
        <w:rPr>
          <w:rFonts w:eastAsia="Times New Roman"/>
          <w:color w:val="000000"/>
          <w:szCs w:val="24"/>
        </w:rPr>
        <w:t>,</w:t>
      </w:r>
      <w:r>
        <w:rPr>
          <w:rFonts w:eastAsia="Times New Roman"/>
          <w:color w:val="000000"/>
          <w:szCs w:val="24"/>
        </w:rPr>
        <w:t xml:space="preserve"> θα πρέπει να προστατευθεί ως τέτοιο απέν</w:t>
      </w:r>
      <w:r>
        <w:rPr>
          <w:rFonts w:eastAsia="Times New Roman"/>
          <w:color w:val="000000"/>
          <w:szCs w:val="24"/>
        </w:rPr>
        <w:t>αντι από τη μία πλευρά</w:t>
      </w:r>
      <w:r>
        <w:rPr>
          <w:rFonts w:eastAsia="Times New Roman"/>
          <w:color w:val="000000"/>
          <w:szCs w:val="24"/>
        </w:rPr>
        <w:t>,</w:t>
      </w:r>
      <w:r>
        <w:rPr>
          <w:rFonts w:eastAsia="Times New Roman"/>
          <w:color w:val="000000"/>
          <w:szCs w:val="24"/>
        </w:rPr>
        <w:t xml:space="preserve"> στα μεγάλα τραστ, στα μεγάλα ολιγοπώλια, όπως και άλλες χώρες έχουν κάνει, για παράδειγμα η Γαλλία, που ακόμα και στη διαδικτυακή αγορά έχει βάλει πολύ αυστηρούς όρους και κανόνες</w:t>
      </w:r>
      <w:r>
        <w:rPr>
          <w:rFonts w:eastAsia="Times New Roman"/>
          <w:color w:val="000000"/>
          <w:szCs w:val="24"/>
        </w:rPr>
        <w:t>. Ν</w:t>
      </w:r>
      <w:r>
        <w:rPr>
          <w:rFonts w:eastAsia="Times New Roman"/>
          <w:color w:val="000000"/>
          <w:szCs w:val="24"/>
        </w:rPr>
        <w:t>ομίζω ότι είναι το ίδιο αναγκαίο να προστατεύσουμε</w:t>
      </w:r>
      <w:r>
        <w:rPr>
          <w:rFonts w:eastAsia="Times New Roman"/>
          <w:color w:val="000000"/>
          <w:szCs w:val="24"/>
        </w:rPr>
        <w:t xml:space="preserve"> και την πολυφωνία. Γιατί αυτό που περιορίζεται σε πολύ μεγάλο βαθμό και καταστρέφεται</w:t>
      </w:r>
      <w:r>
        <w:rPr>
          <w:rFonts w:eastAsia="Times New Roman"/>
          <w:color w:val="000000"/>
          <w:szCs w:val="24"/>
        </w:rPr>
        <w:t>,</w:t>
      </w:r>
      <w:r>
        <w:rPr>
          <w:rFonts w:eastAsia="Times New Roman"/>
          <w:color w:val="000000"/>
          <w:szCs w:val="24"/>
        </w:rPr>
        <w:t xml:space="preserve"> δεν είναι απλά το μικρό βιβλιοπωλείο είτε στην πρωτεύουσα είτε στις άλλες πόλεις, αλλά είναι τελικά η πολυφωνία, η οποία πρέπει να υπάρχει σε αυτόν τον τομέα, η δυνατότ</w:t>
      </w:r>
      <w:r>
        <w:rPr>
          <w:rFonts w:eastAsia="Times New Roman"/>
          <w:color w:val="000000"/>
          <w:szCs w:val="24"/>
        </w:rPr>
        <w:t xml:space="preserve">ητα έκφρασης και ελευθερίας του λόγου. </w:t>
      </w:r>
    </w:p>
    <w:p w14:paraId="7E757F0C"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lastRenderedPageBreak/>
        <w:t xml:space="preserve">Νομίζω ότι σε αυτό υπάρχει πλέον συμφωνία, τόσο από την πλευρά του επιστημονικού και του εκδοτικού κόσμου, αλλά θεωρώ ότι είναι και ένα ώριμο αίτημα, το οποίο μπορεί να ωθήσει την Κυβέρνηση να </w:t>
      </w:r>
      <w:proofErr w:type="spellStart"/>
      <w:r>
        <w:rPr>
          <w:rFonts w:eastAsia="Times New Roman"/>
          <w:color w:val="000000"/>
          <w:szCs w:val="24"/>
        </w:rPr>
        <w:t>επαναθεσπίσει</w:t>
      </w:r>
      <w:proofErr w:type="spellEnd"/>
      <w:r>
        <w:rPr>
          <w:rFonts w:eastAsia="Times New Roman"/>
          <w:color w:val="000000"/>
          <w:szCs w:val="24"/>
        </w:rPr>
        <w:t xml:space="preserve"> την ενιαί</w:t>
      </w:r>
      <w:r>
        <w:rPr>
          <w:rFonts w:eastAsia="Times New Roman"/>
          <w:color w:val="000000"/>
          <w:szCs w:val="24"/>
        </w:rPr>
        <w:t>α τιμή του βιβλίου.</w:t>
      </w:r>
    </w:p>
    <w:p w14:paraId="7E757F0D"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 xml:space="preserve">Σας ευχαριστώ πολύ. </w:t>
      </w:r>
    </w:p>
    <w:p w14:paraId="7E757F0E" w14:textId="77777777" w:rsidR="00947FCE" w:rsidRDefault="00541CFC">
      <w:pPr>
        <w:spacing w:after="0"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Κι εγώ ευχαριστώ. </w:t>
      </w:r>
    </w:p>
    <w:p w14:paraId="7E757F0F" w14:textId="77777777" w:rsidR="00947FCE" w:rsidRDefault="00541CFC">
      <w:pPr>
        <w:spacing w:after="0" w:line="600" w:lineRule="auto"/>
        <w:ind w:firstLine="720"/>
        <w:jc w:val="both"/>
        <w:rPr>
          <w:rFonts w:eastAsia="Times New Roman"/>
          <w:szCs w:val="24"/>
        </w:rPr>
      </w:pPr>
      <w:r>
        <w:rPr>
          <w:rFonts w:eastAsia="Times New Roman"/>
          <w:szCs w:val="24"/>
        </w:rPr>
        <w:t xml:space="preserve">Παρακαλώ, κύριε Υπουργέ, έχετε τον λόγο. </w:t>
      </w:r>
    </w:p>
    <w:p w14:paraId="7E757F10" w14:textId="77777777" w:rsidR="00947FCE" w:rsidRDefault="00541CFC">
      <w:pPr>
        <w:spacing w:after="0"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Κύριε Παπαθεοδώρου, όπως είπατε, προφανώς συμφωνούμε στην ενι</w:t>
      </w:r>
      <w:r>
        <w:rPr>
          <w:rFonts w:eastAsia="Times New Roman"/>
          <w:szCs w:val="24"/>
        </w:rPr>
        <w:t>αία τιμή βιβλίου.</w:t>
      </w:r>
    </w:p>
    <w:p w14:paraId="7E757F11" w14:textId="77777777" w:rsidR="00947FCE" w:rsidRDefault="00541CFC">
      <w:pPr>
        <w:spacing w:after="0" w:line="600" w:lineRule="auto"/>
        <w:ind w:firstLine="720"/>
        <w:jc w:val="both"/>
        <w:rPr>
          <w:rFonts w:eastAsia="Times New Roman"/>
          <w:szCs w:val="24"/>
        </w:rPr>
      </w:pPr>
      <w:r>
        <w:rPr>
          <w:rFonts w:eastAsia="Times New Roman"/>
          <w:szCs w:val="24"/>
        </w:rPr>
        <w:lastRenderedPageBreak/>
        <w:t>Και, όπως φαντάζομαι γνωρίζετε, η αρμοδιότητα για το θέμα αυτό δεν είναι στο Υπουργείο Πολιτισμού, που δεν καθορίζει τιμές</w:t>
      </w:r>
      <w:r>
        <w:rPr>
          <w:rFonts w:eastAsia="Times New Roman"/>
          <w:szCs w:val="24"/>
        </w:rPr>
        <w:t>. Ε</w:t>
      </w:r>
      <w:r>
        <w:rPr>
          <w:rFonts w:eastAsia="Times New Roman"/>
          <w:szCs w:val="24"/>
        </w:rPr>
        <w:t xml:space="preserve">ίναι στο Υπουργείο Οικονομίας. Θα μπορούσα εύκολα να πω εδώ ότι το θέμα δεν είναι της </w:t>
      </w:r>
      <w:proofErr w:type="spellStart"/>
      <w:r>
        <w:rPr>
          <w:rFonts w:eastAsia="Times New Roman"/>
          <w:szCs w:val="24"/>
        </w:rPr>
        <w:t>αρμοδιότητ</w:t>
      </w:r>
      <w:r>
        <w:rPr>
          <w:rFonts w:eastAsia="Times New Roman"/>
          <w:szCs w:val="24"/>
        </w:rPr>
        <w:t>ό</w:t>
      </w:r>
      <w:r>
        <w:rPr>
          <w:rFonts w:eastAsia="Times New Roman"/>
          <w:szCs w:val="24"/>
        </w:rPr>
        <w:t>ς</w:t>
      </w:r>
      <w:proofErr w:type="spellEnd"/>
      <w:r>
        <w:rPr>
          <w:rFonts w:eastAsia="Times New Roman"/>
          <w:szCs w:val="24"/>
        </w:rPr>
        <w:t xml:space="preserve"> μου </w:t>
      </w:r>
      <w:r>
        <w:rPr>
          <w:rFonts w:eastAsia="Times New Roman"/>
          <w:szCs w:val="24"/>
        </w:rPr>
        <w:t>-</w:t>
      </w:r>
      <w:r>
        <w:rPr>
          <w:rFonts w:eastAsia="Times New Roman"/>
          <w:szCs w:val="24"/>
        </w:rPr>
        <w:t>ρωτήστε τ</w:t>
      </w:r>
      <w:r>
        <w:rPr>
          <w:rFonts w:eastAsia="Times New Roman"/>
          <w:szCs w:val="24"/>
        </w:rPr>
        <w:t>ον αρμόδιο Υπουργό</w:t>
      </w:r>
      <w:r>
        <w:rPr>
          <w:rFonts w:eastAsia="Times New Roman"/>
          <w:szCs w:val="24"/>
        </w:rPr>
        <w:t xml:space="preserve">- </w:t>
      </w:r>
      <w:r>
        <w:rPr>
          <w:rFonts w:eastAsia="Times New Roman"/>
          <w:szCs w:val="24"/>
        </w:rPr>
        <w:t>ωστόσο ήθελα να απαντήσω για να επισημάνω μερικά πράγματα.</w:t>
      </w:r>
    </w:p>
    <w:p w14:paraId="7E757F1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 πρώτο πράγμα που θέλω να επισημάνω είναι σε σχέση με την κατάσταση</w:t>
      </w:r>
      <w:r>
        <w:rPr>
          <w:rFonts w:eastAsia="Times New Roman" w:cs="Times New Roman"/>
          <w:szCs w:val="24"/>
        </w:rPr>
        <w:t>,</w:t>
      </w:r>
      <w:r>
        <w:rPr>
          <w:rFonts w:eastAsia="Times New Roman" w:cs="Times New Roman"/>
          <w:szCs w:val="24"/>
        </w:rPr>
        <w:t xml:space="preserve"> πριν αναλάβει η Κυβέρνηση του ΣΥΡΙΖΑ. Όπως αναφέρατε, ο νόμος που καταργεί ουσιαστικά την ενιαία τιμή </w:t>
      </w:r>
      <w:r>
        <w:rPr>
          <w:rFonts w:eastAsia="Times New Roman" w:cs="Times New Roman"/>
          <w:szCs w:val="24"/>
        </w:rPr>
        <w:t xml:space="preserve">βιβλίου, ψηφίστηκε πριν έρθουμε εμείς στην Κυβέρνηση. Ψηφίστηκε μέσα σε όλη τη διαδικασία τότε των μνημονίων και αυτά τα επιχειρήματα δεν ξέρω εσείς προσωπικά πώς και αν </w:t>
      </w:r>
      <w:r>
        <w:rPr>
          <w:rFonts w:eastAsia="Times New Roman" w:cs="Times New Roman"/>
          <w:szCs w:val="24"/>
        </w:rPr>
        <w:lastRenderedPageBreak/>
        <w:t>τοποθετηθήκατε επ’ αυτού, αλλά είναι επιχειρήματα</w:t>
      </w:r>
      <w:r>
        <w:rPr>
          <w:rFonts w:eastAsia="Times New Roman" w:cs="Times New Roman"/>
          <w:szCs w:val="24"/>
        </w:rPr>
        <w:t>,</w:t>
      </w:r>
      <w:r>
        <w:rPr>
          <w:rFonts w:eastAsia="Times New Roman" w:cs="Times New Roman"/>
          <w:szCs w:val="24"/>
        </w:rPr>
        <w:t xml:space="preserve"> που έπρεπε κυρίως να απευθυνθούν τό</w:t>
      </w:r>
      <w:r>
        <w:rPr>
          <w:rFonts w:eastAsia="Times New Roman" w:cs="Times New Roman"/>
          <w:szCs w:val="24"/>
        </w:rPr>
        <w:t xml:space="preserve">τε σε άλλη Κυβέρνηση, σε άλλη στιγμή, σε άλλη πολιτική. </w:t>
      </w:r>
    </w:p>
    <w:p w14:paraId="7E757F1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Μολαταύτα</w:t>
      </w:r>
      <w:r>
        <w:rPr>
          <w:rFonts w:eastAsia="Times New Roman" w:cs="Times New Roman"/>
          <w:szCs w:val="24"/>
        </w:rPr>
        <w:t>,</w:t>
      </w:r>
      <w:r>
        <w:rPr>
          <w:rFonts w:eastAsia="Times New Roman" w:cs="Times New Roman"/>
          <w:szCs w:val="24"/>
        </w:rPr>
        <w:t xml:space="preserve"> το ξεπερνάω αυτό, για να πάμε λίγο στην ουσία. Κοιτάξτε, αυτή τη στιγμή υπάρχει ένα δεύτερο πρόβλημα, που επίσης δεν είναι δική μας ευθύνη. Ο οργανισμός ο οποίος ασχολούταν με τα βιβλία εφ</w:t>
      </w:r>
      <w:r>
        <w:rPr>
          <w:rFonts w:eastAsia="Times New Roman" w:cs="Times New Roman"/>
          <w:szCs w:val="24"/>
        </w:rPr>
        <w:t xml:space="preserve">’ όλης της ύλης –και με τις τιμές τους και με τη διακίνησή τους και με τα περιεχόμενά τους και με τη διάδοση του βιβλίου γενικά- ήταν το ΕΚΕΒΙ. Το ΕΚΕΒΙ </w:t>
      </w:r>
      <w:proofErr w:type="spellStart"/>
      <w:r>
        <w:rPr>
          <w:rFonts w:eastAsia="Times New Roman" w:cs="Times New Roman"/>
          <w:szCs w:val="24"/>
        </w:rPr>
        <w:t>ημικαταργήθηκε</w:t>
      </w:r>
      <w:proofErr w:type="spellEnd"/>
      <w:r>
        <w:rPr>
          <w:rFonts w:eastAsia="Times New Roman" w:cs="Times New Roman"/>
          <w:szCs w:val="24"/>
        </w:rPr>
        <w:t>. Εντάχθηκε, δηλαδή, στο Ελληνικό Ίδρυμα Πολιτισμού</w:t>
      </w:r>
      <w:r>
        <w:rPr>
          <w:rFonts w:eastAsia="Times New Roman" w:cs="Times New Roman"/>
          <w:szCs w:val="24"/>
        </w:rPr>
        <w:t>,</w:t>
      </w:r>
      <w:r>
        <w:rPr>
          <w:rFonts w:eastAsia="Times New Roman" w:cs="Times New Roman"/>
          <w:szCs w:val="24"/>
        </w:rPr>
        <w:t xml:space="preserve"> ως υποβαθμισμένο κομμάτι του. Επειδή</w:t>
      </w:r>
      <w:r>
        <w:rPr>
          <w:rFonts w:eastAsia="Times New Roman" w:cs="Times New Roman"/>
          <w:szCs w:val="24"/>
        </w:rPr>
        <w:t xml:space="preserve"> πρόσφατα </w:t>
      </w:r>
      <w:r>
        <w:rPr>
          <w:rFonts w:eastAsia="Times New Roman" w:cs="Times New Roman"/>
          <w:szCs w:val="24"/>
        </w:rPr>
        <w:lastRenderedPageBreak/>
        <w:t>πήγα εκεί, υπάρχουν αρχεία του ΕΚΕΒΙ</w:t>
      </w:r>
      <w:r>
        <w:rPr>
          <w:rFonts w:eastAsia="Times New Roman" w:cs="Times New Roman"/>
          <w:szCs w:val="24"/>
        </w:rPr>
        <w:t>,</w:t>
      </w:r>
      <w:r>
        <w:rPr>
          <w:rFonts w:eastAsia="Times New Roman" w:cs="Times New Roman"/>
          <w:szCs w:val="24"/>
        </w:rPr>
        <w:t xml:space="preserve"> που δεν υπάρχει τρόπος να σωθούν, παρά με πρόσθετους πόρους και πρόσθετους ανθρώπους, αποθήκες που φυλάνε πράγματα</w:t>
      </w:r>
      <w:r>
        <w:rPr>
          <w:rFonts w:eastAsia="Times New Roman" w:cs="Times New Roman"/>
          <w:szCs w:val="24"/>
        </w:rPr>
        <w:t>,</w:t>
      </w:r>
      <w:r>
        <w:rPr>
          <w:rFonts w:eastAsia="Times New Roman" w:cs="Times New Roman"/>
          <w:szCs w:val="24"/>
        </w:rPr>
        <w:t xml:space="preserve"> ενδεχομένως πολύτιμα</w:t>
      </w:r>
      <w:r>
        <w:rPr>
          <w:rFonts w:eastAsia="Times New Roman" w:cs="Times New Roman"/>
          <w:szCs w:val="24"/>
        </w:rPr>
        <w:t>,</w:t>
      </w:r>
      <w:r>
        <w:rPr>
          <w:rFonts w:eastAsia="Times New Roman" w:cs="Times New Roman"/>
          <w:szCs w:val="24"/>
        </w:rPr>
        <w:t xml:space="preserve"> που θέλει δουλειά για να φύγουν από εκεί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Ούτε γι’ αυτό είμαστε</w:t>
      </w:r>
      <w:r>
        <w:rPr>
          <w:rFonts w:eastAsia="Times New Roman" w:cs="Times New Roman"/>
          <w:szCs w:val="24"/>
        </w:rPr>
        <w:t xml:space="preserve"> εμείς υπεύθυνοι. Το αφήνω και αυτό και πάμε λίγο επί της ουσίας της μελλοντικής.</w:t>
      </w:r>
    </w:p>
    <w:p w14:paraId="7E757F1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Ως προς το δεύτερο, συστήνουμε</w:t>
      </w:r>
      <w:r>
        <w:rPr>
          <w:rFonts w:eastAsia="Times New Roman" w:cs="Times New Roman"/>
          <w:szCs w:val="24"/>
        </w:rPr>
        <w:t>,</w:t>
      </w:r>
      <w:r>
        <w:rPr>
          <w:rFonts w:eastAsia="Times New Roman" w:cs="Times New Roman"/>
          <w:szCs w:val="24"/>
        </w:rPr>
        <w:t xml:space="preserve"> εντός των ημερών</w:t>
      </w:r>
      <w:r>
        <w:rPr>
          <w:rFonts w:eastAsia="Times New Roman" w:cs="Times New Roman"/>
          <w:szCs w:val="24"/>
        </w:rPr>
        <w:t>,</w:t>
      </w:r>
      <w:r>
        <w:rPr>
          <w:rFonts w:eastAsia="Times New Roman" w:cs="Times New Roman"/>
          <w:szCs w:val="24"/>
        </w:rPr>
        <w:t xml:space="preserve"> επιτροπή στο Υπουργείο, για να μας εισηγηθεί όλες τις διαστάσεις της πολιτικής βιβλίου</w:t>
      </w:r>
      <w:r>
        <w:rPr>
          <w:rFonts w:eastAsia="Times New Roman" w:cs="Times New Roman"/>
          <w:szCs w:val="24"/>
        </w:rPr>
        <w:t>,</w:t>
      </w:r>
      <w:r>
        <w:rPr>
          <w:rFonts w:eastAsia="Times New Roman" w:cs="Times New Roman"/>
          <w:szCs w:val="24"/>
        </w:rPr>
        <w:t xml:space="preserve"> που πρέπει να έχει μια Κυβέρνηση</w:t>
      </w:r>
      <w:r>
        <w:rPr>
          <w:rFonts w:eastAsia="Times New Roman" w:cs="Times New Roman"/>
          <w:szCs w:val="24"/>
        </w:rPr>
        <w:t>,</w:t>
      </w:r>
      <w:r>
        <w:rPr>
          <w:rFonts w:eastAsia="Times New Roman" w:cs="Times New Roman"/>
          <w:szCs w:val="24"/>
        </w:rPr>
        <w:t xml:space="preserve"> σα</w:t>
      </w:r>
      <w:r>
        <w:rPr>
          <w:rFonts w:eastAsia="Times New Roman" w:cs="Times New Roman"/>
          <w:szCs w:val="24"/>
        </w:rPr>
        <w:t xml:space="preserve">ν τη δική μας, όχι μόνο σε επίπεδο τιμών, αλλά σε επίπεδο λειτουργίας της αγοράς βιβλίου, τι ρόλο παίζουν οι εκθέσεις, τι ρόλο παίζουν τα παζάρια, τι ρόλο παίζουν οι εξαιρετικά κάποιες </w:t>
      </w:r>
      <w:r>
        <w:rPr>
          <w:rFonts w:eastAsia="Times New Roman" w:cs="Times New Roman"/>
          <w:szCs w:val="24"/>
        </w:rPr>
        <w:lastRenderedPageBreak/>
        <w:t>φορές αντιεμπορικές -με κάποια έννοια- χαμηλότατες τιμές «πάρτε ένα βιβ</w:t>
      </w:r>
      <w:r>
        <w:rPr>
          <w:rFonts w:eastAsia="Times New Roman" w:cs="Times New Roman"/>
          <w:szCs w:val="24"/>
        </w:rPr>
        <w:t xml:space="preserve">λίο με δεν ξέρω εγώ τι»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w:t>
      </w:r>
    </w:p>
    <w:p w14:paraId="7E757F1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Ως προς την ενιαία τιμή, προσπαθήσαμε πριν την ερώτηση αρκετά να συνεννοηθούμε με τον κ. Σταθάκη για το τι μπορούμε να κάνουμε εδώ. Εδώ υπάρχει, όπως ξέρετε, μια διαδικασία, αφού περάσουμε την αξιολόγηση, επανεκτίμησης της π</w:t>
      </w:r>
      <w:r>
        <w:rPr>
          <w:rFonts w:eastAsia="Times New Roman" w:cs="Times New Roman"/>
          <w:szCs w:val="24"/>
        </w:rPr>
        <w:t xml:space="preserve">ορείας μέτρων που λήφθηκαν πριν ως προς την οικονομική και λοιπή αποδοτικότητά τους, ένα </w:t>
      </w:r>
      <w:r>
        <w:rPr>
          <w:rFonts w:eastAsia="Times New Roman" w:cs="Times New Roman"/>
          <w:szCs w:val="24"/>
          <w:lang w:val="en-GB"/>
        </w:rPr>
        <w:t>reassessment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ας πούμε, προηγούμενων πολιτικών. </w:t>
      </w:r>
    </w:p>
    <w:p w14:paraId="7E757F1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Με διαβεβαίωσε το Υπουργείο του κ. Σταθάκη ότι είμαστε -και εμείς προφανώς επισπεύδοντες- σε πρώτη προτεραιότητα </w:t>
      </w:r>
      <w:r>
        <w:rPr>
          <w:rFonts w:eastAsia="Times New Roman" w:cs="Times New Roman"/>
          <w:szCs w:val="24"/>
        </w:rPr>
        <w:lastRenderedPageBreak/>
        <w:t>να δο</w:t>
      </w:r>
      <w:r>
        <w:rPr>
          <w:rFonts w:eastAsia="Times New Roman" w:cs="Times New Roman"/>
          <w:szCs w:val="24"/>
        </w:rPr>
        <w:t>ύμε τι μπορεί να γίνει με την ενιαία τιμή βιβλίου, ώστε να επανέλθουν τα πράγματα εκεί που θα έπρεπε να είναι</w:t>
      </w:r>
      <w:r>
        <w:rPr>
          <w:rFonts w:eastAsia="Times New Roman" w:cs="Times New Roman"/>
          <w:szCs w:val="24"/>
        </w:rPr>
        <w:t>,</w:t>
      </w:r>
      <w:r>
        <w:rPr>
          <w:rFonts w:eastAsia="Times New Roman" w:cs="Times New Roman"/>
          <w:szCs w:val="24"/>
        </w:rPr>
        <w:t xml:space="preserve"> πριν ψηφιστεί ο νόμος του ’14. </w:t>
      </w:r>
    </w:p>
    <w:p w14:paraId="7E757F1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Για δυο-τρία πράγματα παραπάνω στη δευτερολογία μου.</w:t>
      </w:r>
    </w:p>
    <w:p w14:paraId="7E757F18"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w:t>
      </w:r>
    </w:p>
    <w:p w14:paraId="7E757F1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Ο κ. Παπα</w:t>
      </w:r>
      <w:r>
        <w:rPr>
          <w:rFonts w:eastAsia="Times New Roman" w:cs="Times New Roman"/>
          <w:szCs w:val="24"/>
        </w:rPr>
        <w:t>θεοδώρου έχει και πάλι τον λόγο.</w:t>
      </w:r>
    </w:p>
    <w:p w14:paraId="7E757F1A"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για την απάντησή σας, κύριε Υπουργέ.</w:t>
      </w:r>
    </w:p>
    <w:p w14:paraId="7E757F1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Πράγματι, εγώ νομίζω ότι η πολιτική είναι και η τέχνη της διαχείρισης των προβλημάτων της συγκυρίας και όχι μόνο της </w:t>
      </w:r>
      <w:r>
        <w:rPr>
          <w:rFonts w:eastAsia="Times New Roman" w:cs="Times New Roman"/>
          <w:szCs w:val="24"/>
        </w:rPr>
        <w:lastRenderedPageBreak/>
        <w:t>αναδρομής σε ό,τι ενδεχομένως λανθασ</w:t>
      </w:r>
      <w:r>
        <w:rPr>
          <w:rFonts w:eastAsia="Times New Roman" w:cs="Times New Roman"/>
          <w:szCs w:val="24"/>
        </w:rPr>
        <w:t xml:space="preserve">μένο είχε γίνει στο παρελθόν. Γι’ αυτόν τον λόγο το λέω. </w:t>
      </w:r>
    </w:p>
    <w:p w14:paraId="7E757F1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Άκουσα την απάντησή σας. Άκουσα ότι πράγματι</w:t>
      </w:r>
      <w:r>
        <w:rPr>
          <w:rFonts w:eastAsia="Times New Roman" w:cs="Times New Roman"/>
          <w:szCs w:val="24"/>
        </w:rPr>
        <w:t>,</w:t>
      </w:r>
      <w:r>
        <w:rPr>
          <w:rFonts w:eastAsia="Times New Roman" w:cs="Times New Roman"/>
          <w:szCs w:val="24"/>
        </w:rPr>
        <w:t xml:space="preserve"> θα έπρεπε η προηγούμενη </w:t>
      </w:r>
      <w:r>
        <w:rPr>
          <w:rFonts w:eastAsia="Times New Roman" w:cs="Times New Roman"/>
          <w:szCs w:val="24"/>
        </w:rPr>
        <w:t xml:space="preserve">κυβέρνηση </w:t>
      </w:r>
      <w:r>
        <w:rPr>
          <w:rFonts w:eastAsia="Times New Roman" w:cs="Times New Roman"/>
          <w:szCs w:val="24"/>
        </w:rPr>
        <w:t>να μην είχε προχωρήσει σε αυτό το μέτρο, προχώρησε και βρισκόμαστε τώρα να διαπιστώνουμε ακριβώς τις αρνητικές συνέπει</w:t>
      </w:r>
      <w:r>
        <w:rPr>
          <w:rFonts w:eastAsia="Times New Roman" w:cs="Times New Roman"/>
          <w:szCs w:val="24"/>
        </w:rPr>
        <w:t>ες μιας συγκεκριμένης πολιτικής, η οποία είχε να κάνει με βιβλία</w:t>
      </w:r>
      <w:r>
        <w:rPr>
          <w:rFonts w:eastAsia="Times New Roman" w:cs="Times New Roman"/>
          <w:szCs w:val="24"/>
        </w:rPr>
        <w:t xml:space="preserve">, που </w:t>
      </w:r>
      <w:r>
        <w:rPr>
          <w:rFonts w:eastAsia="Times New Roman" w:cs="Times New Roman"/>
          <w:szCs w:val="24"/>
        </w:rPr>
        <w:t>μπορεί να είναι πρώτης γραμμής και να πωλούνται από την πρώτη μέρα με 30% και 40% έκπτωση</w:t>
      </w:r>
      <w:r>
        <w:rPr>
          <w:rFonts w:eastAsia="Times New Roman" w:cs="Times New Roman"/>
          <w:szCs w:val="24"/>
        </w:rPr>
        <w:t>. Κ</w:t>
      </w:r>
      <w:r>
        <w:rPr>
          <w:rFonts w:eastAsia="Times New Roman" w:cs="Times New Roman"/>
          <w:szCs w:val="24"/>
        </w:rPr>
        <w:t>αι από την άλλη πλευρά</w:t>
      </w:r>
      <w:r>
        <w:rPr>
          <w:rFonts w:eastAsia="Times New Roman" w:cs="Times New Roman"/>
          <w:szCs w:val="24"/>
        </w:rPr>
        <w:t>,</w:t>
      </w:r>
      <w:r>
        <w:rPr>
          <w:rFonts w:eastAsia="Times New Roman" w:cs="Times New Roman"/>
          <w:szCs w:val="24"/>
        </w:rPr>
        <w:t xml:space="preserve"> ακούω βεβαίως και το επιχείρημα πολλών πολιτών</w:t>
      </w:r>
      <w:r>
        <w:rPr>
          <w:rFonts w:eastAsia="Times New Roman" w:cs="Times New Roman"/>
          <w:szCs w:val="24"/>
        </w:rPr>
        <w:t>,</w:t>
      </w:r>
      <w:r>
        <w:rPr>
          <w:rFonts w:eastAsia="Times New Roman" w:cs="Times New Roman"/>
          <w:szCs w:val="24"/>
        </w:rPr>
        <w:t xml:space="preserve"> που λένε «μα εδώ έχουμε καταρρεύσει, καλύτερα να αγοράζουμε ένα βιβλίο το </w:t>
      </w:r>
      <w:r>
        <w:rPr>
          <w:rFonts w:eastAsia="Times New Roman" w:cs="Times New Roman"/>
          <w:szCs w:val="24"/>
        </w:rPr>
        <w:lastRenderedPageBreak/>
        <w:t xml:space="preserve">οποίο θα είναι 20% φθηνότερο στο ράφι, παρά να το αγοράζουμε </w:t>
      </w:r>
      <w:proofErr w:type="spellStart"/>
      <w:r>
        <w:rPr>
          <w:rFonts w:eastAsia="Times New Roman" w:cs="Times New Roman"/>
          <w:szCs w:val="24"/>
        </w:rPr>
        <w:t>ακριβότερ</w:t>
      </w:r>
      <w:proofErr w:type="spellEnd"/>
      <w:r>
        <w:rPr>
          <w:rFonts w:eastAsia="Times New Roman" w:cs="Times New Roman"/>
          <w:szCs w:val="24"/>
          <w:lang w:val="en-GB"/>
        </w:rPr>
        <w:t>o</w:t>
      </w:r>
      <w:r>
        <w:rPr>
          <w:rFonts w:eastAsia="Times New Roman" w:cs="Times New Roman"/>
          <w:szCs w:val="24"/>
        </w:rPr>
        <w:t>». Αυτό, όμως, δεν παύει να είναι ζημιογόνο, τόσο για την πνευματική παραγωγή</w:t>
      </w:r>
      <w:r>
        <w:rPr>
          <w:rFonts w:eastAsia="Times New Roman" w:cs="Times New Roman"/>
          <w:szCs w:val="24"/>
        </w:rPr>
        <w:t>,</w:t>
      </w:r>
      <w:r>
        <w:rPr>
          <w:rFonts w:eastAsia="Times New Roman" w:cs="Times New Roman"/>
          <w:szCs w:val="24"/>
        </w:rPr>
        <w:t xml:space="preserve"> όσο και για την πολιτιστική, αν</w:t>
      </w:r>
      <w:r>
        <w:rPr>
          <w:rFonts w:eastAsia="Times New Roman" w:cs="Times New Roman"/>
          <w:szCs w:val="24"/>
        </w:rPr>
        <w:t xml:space="preserve"> θέλετε, εξέλιξη του τόπου.</w:t>
      </w:r>
    </w:p>
    <w:p w14:paraId="7E757F1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 λέω αυτό, λέω δηλαδή ότι κάθε φορά η πολιτική θα πρέπει να διαχειρίζεται τα προβλήματα της συγκυρίας και να προβλέπει για το μέλλον, γιατί διαπιστώνω, κύριε Υπουργέ, ότι τους τελευταίους επτά μήνες που είστε στο Υπουργείο</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ώ αυτό το θέμα έχει συζητηθεί</w:t>
      </w:r>
      <w:r>
        <w:rPr>
          <w:rFonts w:eastAsia="Times New Roman" w:cs="Times New Roman"/>
          <w:szCs w:val="24"/>
        </w:rPr>
        <w:t>-</w:t>
      </w:r>
      <w:r>
        <w:rPr>
          <w:rFonts w:eastAsia="Times New Roman" w:cs="Times New Roman"/>
          <w:szCs w:val="24"/>
        </w:rPr>
        <w:t xml:space="preserve"> δεν έχει υπάρξει μέχρι τώρα, όχι πολιτική σε σχέση με την ενιαία τιμή του βιβλίου, που πράγματι είναι αρμοδιότητα του κ. Σταθάκη, αλλά </w:t>
      </w:r>
      <w:r>
        <w:rPr>
          <w:rFonts w:eastAsia="Times New Roman" w:cs="Times New Roman"/>
          <w:szCs w:val="24"/>
        </w:rPr>
        <w:t>ούτε</w:t>
      </w:r>
      <w:r>
        <w:rPr>
          <w:rFonts w:eastAsia="Times New Roman" w:cs="Times New Roman"/>
          <w:szCs w:val="24"/>
        </w:rPr>
        <w:t xml:space="preserve"> πολιτική για το βιβλίο ως πολιτιστικό αγαθό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w:t>
      </w:r>
      <w:r>
        <w:rPr>
          <w:rFonts w:eastAsia="Times New Roman" w:cs="Times New Roman"/>
          <w:szCs w:val="24"/>
        </w:rPr>
        <w:t>στην ουσία</w:t>
      </w:r>
      <w:r>
        <w:rPr>
          <w:rFonts w:eastAsia="Times New Roman" w:cs="Times New Roman"/>
          <w:szCs w:val="24"/>
        </w:rPr>
        <w:t>,</w:t>
      </w:r>
      <w:r>
        <w:rPr>
          <w:rFonts w:eastAsia="Times New Roman" w:cs="Times New Roman"/>
          <w:szCs w:val="24"/>
        </w:rPr>
        <w:t xml:space="preserve"> το ζήτημα του ΕΚΕΒΙ </w:t>
      </w:r>
      <w:r>
        <w:rPr>
          <w:rFonts w:eastAsia="Times New Roman" w:cs="Times New Roman"/>
          <w:szCs w:val="24"/>
        </w:rPr>
        <w:lastRenderedPageBreak/>
        <w:t>δε</w:t>
      </w:r>
      <w:r>
        <w:rPr>
          <w:rFonts w:eastAsia="Times New Roman" w:cs="Times New Roman"/>
          <w:szCs w:val="24"/>
        </w:rPr>
        <w:t>ν προέκυψε τώρα. Αν θέλετε, και προσωπικά ήμουν πάντα αντίθετος με την κατάργηση του ΕΚΕΒΙ, με τη διάσπασή του.</w:t>
      </w:r>
    </w:p>
    <w:p w14:paraId="7E757F1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Από την άλλη πλευρά, όμως, είναι γεγονός ότι σήμερα πράγματι χρειάζεται να δούμε πώς εξελίχθηκε όλο αυτό το διάστημα, γιατί έχει αποδιαρθρωθεί η</w:t>
      </w:r>
      <w:r>
        <w:rPr>
          <w:rFonts w:eastAsia="Times New Roman" w:cs="Times New Roman"/>
          <w:szCs w:val="24"/>
        </w:rPr>
        <w:t xml:space="preserve"> αγορά του βιβλίου και ποια θα πρέπει </w:t>
      </w:r>
      <w:r>
        <w:rPr>
          <w:rFonts w:eastAsia="Times New Roman" w:cs="Times New Roman"/>
          <w:szCs w:val="24"/>
        </w:rPr>
        <w:t xml:space="preserve">να </w:t>
      </w:r>
      <w:r>
        <w:rPr>
          <w:rFonts w:eastAsia="Times New Roman" w:cs="Times New Roman"/>
          <w:szCs w:val="24"/>
        </w:rPr>
        <w:t>είναι –από την πλευρά του Υπουργείου Πολιτισμού πάντα- η πολιτική η οποία πρέπει να αναπτυχθεί</w:t>
      </w:r>
      <w:r>
        <w:rPr>
          <w:rFonts w:eastAsia="Times New Roman" w:cs="Times New Roman"/>
          <w:szCs w:val="24"/>
        </w:rPr>
        <w:t>,</w:t>
      </w:r>
      <w:r>
        <w:rPr>
          <w:rFonts w:eastAsia="Times New Roman" w:cs="Times New Roman"/>
          <w:szCs w:val="24"/>
        </w:rPr>
        <w:t xml:space="preserve"> για να υπάρξει στήριξη του πολιτιστικού αγαθού αφενός</w:t>
      </w:r>
      <w:r>
        <w:rPr>
          <w:rFonts w:eastAsia="Times New Roman" w:cs="Times New Roman"/>
          <w:szCs w:val="24"/>
        </w:rPr>
        <w:t>,</w:t>
      </w:r>
      <w:r>
        <w:rPr>
          <w:rFonts w:eastAsia="Times New Roman" w:cs="Times New Roman"/>
          <w:szCs w:val="24"/>
        </w:rPr>
        <w:t xml:space="preserve"> και αφετέρου στήριξη της ανάγνωσης, στήριξη, αν θέλετε, της κριτ</w:t>
      </w:r>
      <w:r>
        <w:rPr>
          <w:rFonts w:eastAsia="Times New Roman" w:cs="Times New Roman"/>
          <w:szCs w:val="24"/>
        </w:rPr>
        <w:t>ικής στάσης</w:t>
      </w:r>
      <w:r>
        <w:rPr>
          <w:rFonts w:eastAsia="Times New Roman" w:cs="Times New Roman"/>
          <w:szCs w:val="24"/>
        </w:rPr>
        <w:t>,</w:t>
      </w:r>
      <w:r>
        <w:rPr>
          <w:rFonts w:eastAsia="Times New Roman" w:cs="Times New Roman"/>
          <w:szCs w:val="24"/>
        </w:rPr>
        <w:t xml:space="preserve"> που πρέπει να έχει ιδιαίτερα η νέα γενιά απέναντι στα προβλήματα τα οποία μας περιτριγυρίζουν. </w:t>
      </w:r>
    </w:p>
    <w:p w14:paraId="7E757F1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Αυτό το οποίο θα έλεγα σε σχέση με την απάντησή σας, κύριε Υπουργέ, είναι το εξής: Πράγματι, μετά από τόσο διάστημα, είναι, αν θέλετε, ένα θετικό δ</w:t>
      </w:r>
      <w:r>
        <w:rPr>
          <w:rFonts w:eastAsia="Times New Roman" w:cs="Times New Roman"/>
          <w:szCs w:val="24"/>
        </w:rPr>
        <w:t xml:space="preserve">είγμα ότι προχωράτε στη σύσταση μιας ομάδας εργασίας για την πολιτική βιβλίου και την πολιτική της </w:t>
      </w:r>
      <w:proofErr w:type="spellStart"/>
      <w:r>
        <w:rPr>
          <w:rFonts w:eastAsia="Times New Roman" w:cs="Times New Roman"/>
          <w:szCs w:val="24"/>
        </w:rPr>
        <w:t>φιλαναγνωσίας</w:t>
      </w:r>
      <w:proofErr w:type="spellEnd"/>
      <w:r>
        <w:rPr>
          <w:rFonts w:eastAsia="Times New Roman" w:cs="Times New Roman"/>
          <w:szCs w:val="24"/>
        </w:rPr>
        <w:t>. Αυτό όμως δεν λύνει το πρόβλημα. Νομίζω ότι το Υπουργείο Πολιτισμού</w:t>
      </w:r>
      <w:r>
        <w:rPr>
          <w:rFonts w:eastAsia="Times New Roman" w:cs="Times New Roman"/>
          <w:szCs w:val="24"/>
        </w:rPr>
        <w:t>,</w:t>
      </w:r>
      <w:r>
        <w:rPr>
          <w:rFonts w:eastAsia="Times New Roman" w:cs="Times New Roman"/>
          <w:szCs w:val="24"/>
        </w:rPr>
        <w:t xml:space="preserve"> σε πάρα πολλά ζητήματα –αυτό φάνηκε και από την τοποθέτηση των καλλιτεχνώ</w:t>
      </w:r>
      <w:r>
        <w:rPr>
          <w:rFonts w:eastAsia="Times New Roman" w:cs="Times New Roman"/>
          <w:szCs w:val="24"/>
        </w:rPr>
        <w:t xml:space="preserve">ν το τελευταίο διάστημα- έχει πολύ καθυστερημένες αντιδράσεις και αργούς ρυθμούς. </w:t>
      </w:r>
    </w:p>
    <w:p w14:paraId="7E757F2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Πέρα από την ενιαία τιμή του βιβλίου, η οποία, αν θέλετε, είναι και η ουσία, εκεί εστιάζω την ερώτησή μου, νομίζω ότι το </w:t>
      </w:r>
      <w:r>
        <w:rPr>
          <w:rFonts w:eastAsia="Times New Roman" w:cs="Times New Roman"/>
          <w:szCs w:val="24"/>
        </w:rPr>
        <w:lastRenderedPageBreak/>
        <w:t>μέγα πρόβλημα αυτήν τη στιγμή και στο ζήτημα του Υπο</w:t>
      </w:r>
      <w:r>
        <w:rPr>
          <w:rFonts w:eastAsia="Times New Roman" w:cs="Times New Roman"/>
          <w:szCs w:val="24"/>
        </w:rPr>
        <w:t>υργείου Πολιτισμού είναι να συζητήσουμε ποια θα είναι η πολιτική για το βιβλίο τα επόμενα χρόνια, ποια θα είναι, αν θέλετε, η αναδιοργάνωση της πολιτιστικής πολιτικής στην Ελλάδα, γιατί στην ουσία</w:t>
      </w:r>
      <w:r>
        <w:rPr>
          <w:rFonts w:eastAsia="Times New Roman" w:cs="Times New Roman"/>
          <w:szCs w:val="24"/>
        </w:rPr>
        <w:t>,</w:t>
      </w:r>
      <w:r>
        <w:rPr>
          <w:rFonts w:eastAsia="Times New Roman" w:cs="Times New Roman"/>
          <w:szCs w:val="24"/>
        </w:rPr>
        <w:t xml:space="preserve"> από τη μια και οι αρμοδιότητες υπάρχουν, αλλά δεν ασκούντα</w:t>
      </w:r>
      <w:r>
        <w:rPr>
          <w:rFonts w:eastAsia="Times New Roman" w:cs="Times New Roman"/>
          <w:szCs w:val="24"/>
        </w:rPr>
        <w:t>ι στο ζήτημα αυτό, δηλαδή της πολιτιστικής πολιτικής για το βιβλίο, όπως επίσης και σε άλλα ζητήματα, όπου σας είπα οι καθυστερήσεις είναι πάρα πολύ μεγάλες. Αυτό όμως είναι το αντικείμενο μιας άλλης ερώτησης, την οποία θα σας θέσω αργότερα.</w:t>
      </w:r>
    </w:p>
    <w:p w14:paraId="7E757F2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Ευχαριστώ.</w:t>
      </w:r>
    </w:p>
    <w:p w14:paraId="7E757F22"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lastRenderedPageBreak/>
        <w:t>ΠΡΟ</w:t>
      </w:r>
      <w:r>
        <w:rPr>
          <w:rFonts w:eastAsia="Times New Roman" w:cs="Times New Roman"/>
          <w:b/>
          <w:szCs w:val="24"/>
        </w:rPr>
        <w:t xml:space="preserve">ΕΔΡΕΥΩΝ (Δημήτριος Κρεμαστινός): </w:t>
      </w:r>
      <w:r>
        <w:rPr>
          <w:rFonts w:eastAsia="Times New Roman" w:cs="Times New Roman"/>
          <w:szCs w:val="24"/>
        </w:rPr>
        <w:t>Κύριε Μπαλτά, έχετε τον λόγο.</w:t>
      </w:r>
    </w:p>
    <w:p w14:paraId="7E757F23"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Αθλητισμού και Πολιτισμού): </w:t>
      </w:r>
      <w:r>
        <w:rPr>
          <w:rFonts w:eastAsia="Times New Roman" w:cs="Times New Roman"/>
          <w:szCs w:val="24"/>
        </w:rPr>
        <w:t>Κύριε Παπαθεοδώρου, πολύ εύκολα περάσατε το παρελθόν. Είναι εξαιρετικά εύκολο από τη θέση που είστε αυτήν τη στιγμή να λέτε «καθυστερείτ</w:t>
      </w:r>
      <w:r>
        <w:rPr>
          <w:rFonts w:eastAsia="Times New Roman" w:cs="Times New Roman"/>
          <w:szCs w:val="24"/>
        </w:rPr>
        <w:t xml:space="preserve">ε στο άλφα και στο βήτα» όταν –επιτρέψτε μου την υπερβολή- αφήσατε χάος πίσω. </w:t>
      </w:r>
    </w:p>
    <w:p w14:paraId="7E757F2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ολιτική βιβλίου δεν κάνει ο Υπουργός προσωπικά. Πολιτική βιβλίου, όπως και πολιτική θεάτρου, κινηματογράφου κ.λπ., κάνουν οι εποπτευόμενοι φορείς. Στους εποπτευόμενους </w:t>
      </w:r>
      <w:r>
        <w:rPr>
          <w:rFonts w:eastAsia="Times New Roman" w:cs="Times New Roman"/>
          <w:szCs w:val="24"/>
        </w:rPr>
        <w:lastRenderedPageBreak/>
        <w:t>φορείς υ</w:t>
      </w:r>
      <w:r>
        <w:rPr>
          <w:rFonts w:eastAsia="Times New Roman" w:cs="Times New Roman"/>
          <w:szCs w:val="24"/>
        </w:rPr>
        <w:t>πάρχουν χίλια μύρια προβλήματα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εκ των οποίων, επίσης αντιμετώπιζε μύρια προβλήματα, ήταν το Ελληνικό Ίδρυμα Πολιτισμού, εντός του οποίου παραλόγως και παρά πάσαν έννοια λογικής εντάχθηκε το ΕΚΕΒΙ. </w:t>
      </w:r>
    </w:p>
    <w:p w14:paraId="7E757F2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 ΕΚΕΒΙ είχε τα δικά του προβλήματα, πάλι λόγω όλων</w:t>
      </w:r>
      <w:r>
        <w:rPr>
          <w:rFonts w:eastAsia="Times New Roman" w:cs="Times New Roman"/>
          <w:szCs w:val="24"/>
        </w:rPr>
        <w:t xml:space="preserve"> των μορφών της κακοδιαχείρισης. Μέχρι να αρχίσει να λειτουργεί το καινούργιο Ελληνικό Ίδρυμα Πολιτισμού, με μία σκέψη για το τι σημαίνει «θεσμός για το βιβλίο», για να πάρουμε τα καλά του ΕΚΕΒΙ και να τα δούμε, το πρόβλημα δεν αντιμετωπίζεται διά </w:t>
      </w:r>
      <w:r>
        <w:rPr>
          <w:rFonts w:eastAsia="Times New Roman" w:cs="Times New Roman"/>
          <w:szCs w:val="24"/>
        </w:rPr>
        <w:t>υπουργικ</w:t>
      </w:r>
      <w:r>
        <w:rPr>
          <w:rFonts w:eastAsia="Times New Roman" w:cs="Times New Roman"/>
          <w:szCs w:val="24"/>
        </w:rPr>
        <w:t xml:space="preserve">ού </w:t>
      </w:r>
      <w:r>
        <w:rPr>
          <w:rFonts w:eastAsia="Times New Roman" w:cs="Times New Roman"/>
          <w:szCs w:val="24"/>
        </w:rPr>
        <w:t xml:space="preserve">διατάγματος ούτε με εύκολες φράσεις του τύπου «θα κάνουμε εξαιρετική πολιτική βιβλίου». </w:t>
      </w:r>
    </w:p>
    <w:p w14:paraId="7E757F2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proofErr w:type="spellStart"/>
      <w:r>
        <w:rPr>
          <w:rFonts w:eastAsia="Times New Roman" w:cs="Times New Roman"/>
          <w:szCs w:val="24"/>
        </w:rPr>
        <w:t>πρωτολογία</w:t>
      </w:r>
      <w:proofErr w:type="spellEnd"/>
      <w:r>
        <w:rPr>
          <w:rFonts w:eastAsia="Times New Roman" w:cs="Times New Roman"/>
          <w:szCs w:val="24"/>
        </w:rPr>
        <w:t xml:space="preserve"> μου προσπάθησα να είμαι ψύχραιμος, να ξεχάσουμε το παρελθόν. Νομίζω, όμως, ότι με τη δευτερολογία σας δείξατε ότι εκεί που υπάρχουν –κατά τις δηλώσεις σας τουλάχιστον- κοινές απόψεις για τα πράγματα, δεν θέλετε την κοινή άποψη για τα πράγμα</w:t>
      </w:r>
      <w:r>
        <w:rPr>
          <w:rFonts w:eastAsia="Times New Roman" w:cs="Times New Roman"/>
          <w:szCs w:val="24"/>
        </w:rPr>
        <w:t xml:space="preserve">τα, θέλετε να κάνετε μια πολιτική η οποία δεν έχει νόημα υπό αυτήν τη μορφή τοποθέτησης. </w:t>
      </w:r>
    </w:p>
    <w:p w14:paraId="7E757F2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Από εκεί και πέρα, θα δείτε τα αποτελέσματα, θα δείτε τη γρηγοράδα σε σχέση με τα αποτελέσματα και ελπίζω να τα ξαναπούμε.</w:t>
      </w:r>
    </w:p>
    <w:p w14:paraId="7E757F28"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w:t>
      </w:r>
      <w:r>
        <w:rPr>
          <w:rFonts w:eastAsia="Times New Roman" w:cs="Times New Roman"/>
          <w:szCs w:val="24"/>
        </w:rPr>
        <w:t>τώ πολύ.</w:t>
      </w:r>
    </w:p>
    <w:p w14:paraId="7E757F2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κ. Κωνσταντίνος Βλάσης </w:t>
      </w:r>
      <w:r>
        <w:rPr>
          <w:rFonts w:eastAsia="Times New Roman" w:cs="Times New Roman"/>
          <w:szCs w:val="24"/>
        </w:rPr>
        <w:t xml:space="preserve">ζητεί </w:t>
      </w:r>
      <w:r>
        <w:rPr>
          <w:rFonts w:eastAsia="Times New Roman" w:cs="Times New Roman"/>
          <w:szCs w:val="24"/>
        </w:rPr>
        <w:t xml:space="preserve">άδεια </w:t>
      </w:r>
      <w:r>
        <w:rPr>
          <w:rFonts w:eastAsia="Times New Roman" w:cs="Times New Roman"/>
          <w:szCs w:val="24"/>
        </w:rPr>
        <w:t>απουσίας</w:t>
      </w:r>
      <w:r>
        <w:rPr>
          <w:rFonts w:eastAsia="Times New Roman" w:cs="Times New Roman"/>
          <w:szCs w:val="24"/>
        </w:rPr>
        <w:t xml:space="preserve"> στο εξωτερικό, στις Ηνωμένες Πολιτείες, από 5 Μαΐου έως 18 Μαΐου</w:t>
      </w:r>
      <w:r>
        <w:rPr>
          <w:rFonts w:eastAsia="Times New Roman" w:cs="Times New Roman"/>
          <w:szCs w:val="24"/>
        </w:rPr>
        <w:t xml:space="preserve"> 2016</w:t>
      </w:r>
      <w:r>
        <w:rPr>
          <w:rFonts w:eastAsia="Times New Roman" w:cs="Times New Roman"/>
          <w:szCs w:val="24"/>
        </w:rPr>
        <w:t>, για προσωπικούς λόγους. Η Βουλή εγκρίνει;</w:t>
      </w:r>
    </w:p>
    <w:p w14:paraId="7E757F2A"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 ΒΟΥΛΕΥΤΕΣ:</w:t>
      </w:r>
      <w:r>
        <w:rPr>
          <w:rFonts w:eastAsia="Times New Roman" w:cs="Times New Roman"/>
          <w:szCs w:val="24"/>
        </w:rPr>
        <w:t xml:space="preserve"> Μάλιστα, μάλιστα.</w:t>
      </w:r>
    </w:p>
    <w:p w14:paraId="7E757F2B"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Η</w:t>
      </w:r>
      <w:r>
        <w:rPr>
          <w:rFonts w:eastAsia="Times New Roman" w:cs="Times New Roman"/>
          <w:szCs w:val="24"/>
        </w:rPr>
        <w:t xml:space="preserve"> Βου</w:t>
      </w:r>
      <w:r>
        <w:rPr>
          <w:rFonts w:eastAsia="Times New Roman" w:cs="Times New Roman"/>
          <w:szCs w:val="24"/>
        </w:rPr>
        <w:t>λή ενέκρινε τη ζητηθείσα άδεια.</w:t>
      </w:r>
    </w:p>
    <w:p w14:paraId="7E757F2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Πριν προχωρήσουμε στην επόμενη επίκαιρη ερώτηση, θα σας ανακοινώσω ποιες ερωτήσεις δεν θα απαντηθούν.</w:t>
      </w:r>
    </w:p>
    <w:p w14:paraId="7E757F2D"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τρίτη</w:t>
      </w:r>
      <w:r>
        <w:rPr>
          <w:rFonts w:eastAsia="Times New Roman"/>
          <w:color w:val="000000"/>
          <w:szCs w:val="24"/>
        </w:rPr>
        <w:t xml:space="preserve"> με αριθμό 777/11-4-2016 επίκαιρη ερώτηση </w:t>
      </w:r>
      <w:r>
        <w:rPr>
          <w:rFonts w:eastAsia="Times New Roman"/>
          <w:color w:val="000000"/>
          <w:szCs w:val="24"/>
        </w:rPr>
        <w:t xml:space="preserve">πρώτου κύκλου </w:t>
      </w:r>
      <w:r>
        <w:rPr>
          <w:rFonts w:eastAsia="Times New Roman"/>
          <w:color w:val="000000"/>
          <w:szCs w:val="24"/>
        </w:rPr>
        <w:t xml:space="preserve">του Βουλευτή Β΄ Αθηνών της Ένωσης Κεντρώων κ. </w:t>
      </w:r>
      <w:r>
        <w:rPr>
          <w:rFonts w:eastAsia="Times New Roman"/>
          <w:bCs/>
          <w:color w:val="000000"/>
          <w:szCs w:val="24"/>
        </w:rPr>
        <w:t xml:space="preserve">Γεωργίου - </w:t>
      </w:r>
      <w:r>
        <w:rPr>
          <w:rFonts w:eastAsia="Times New Roman"/>
          <w:bCs/>
          <w:color w:val="000000"/>
          <w:szCs w:val="24"/>
        </w:rPr>
        <w:t>Δημητρίου Καρρά</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bCs/>
          <w:color w:val="000000"/>
          <w:szCs w:val="24"/>
        </w:rPr>
        <w:lastRenderedPageBreak/>
        <w:t>σ</w:t>
      </w:r>
      <w:r>
        <w:rPr>
          <w:rFonts w:eastAsia="Times New Roman"/>
          <w:color w:val="000000"/>
          <w:szCs w:val="24"/>
        </w:rPr>
        <w:t xml:space="preserve">χετικά με τον κίνδυνο απώλειας χορηγήσεων από τα χρηματοδοτικά όργανα της Ευρωπαϊκής Ένωσης για την αρωγή των προσφύγων, δεν </w:t>
      </w:r>
      <w:r>
        <w:rPr>
          <w:rFonts w:eastAsia="Times New Roman"/>
          <w:color w:val="000000"/>
          <w:szCs w:val="24"/>
        </w:rPr>
        <w:t>συζητείται</w:t>
      </w:r>
      <w:r>
        <w:rPr>
          <w:rFonts w:eastAsia="Times New Roman"/>
          <w:color w:val="000000"/>
          <w:szCs w:val="24"/>
        </w:rPr>
        <w:t xml:space="preserve"> λόγω αναρμοδιότητας του </w:t>
      </w:r>
      <w:r>
        <w:rPr>
          <w:rFonts w:eastAsia="Times New Roman"/>
          <w:color w:val="000000"/>
          <w:szCs w:val="24"/>
        </w:rPr>
        <w:t xml:space="preserve">κυρίου </w:t>
      </w:r>
      <w:r>
        <w:rPr>
          <w:rFonts w:eastAsia="Times New Roman"/>
          <w:color w:val="000000"/>
          <w:szCs w:val="24"/>
        </w:rPr>
        <w:t>Υπουργού.</w:t>
      </w:r>
    </w:p>
    <w:p w14:paraId="7E757F2E" w14:textId="77777777" w:rsidR="00947FCE" w:rsidRDefault="00541CF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w:t>
      </w:r>
      <w:r>
        <w:rPr>
          <w:rFonts w:eastAsia="Times New Roman"/>
          <w:color w:val="000000"/>
          <w:szCs w:val="24"/>
          <w:shd w:val="clear" w:color="auto" w:fill="FFFFFF"/>
        </w:rPr>
        <w:t xml:space="preserve"> τέταρτη</w:t>
      </w:r>
      <w:r>
        <w:rPr>
          <w:rFonts w:eastAsia="Times New Roman"/>
          <w:color w:val="000000"/>
          <w:szCs w:val="24"/>
          <w:shd w:val="clear" w:color="auto" w:fill="FFFFFF"/>
        </w:rPr>
        <w:t xml:space="preserve"> με αριθμό 740/4-4-2016 επίκαιρη ερώτηση </w:t>
      </w:r>
      <w:r>
        <w:rPr>
          <w:rFonts w:eastAsia="Times New Roman"/>
          <w:color w:val="000000"/>
          <w:szCs w:val="24"/>
          <w:shd w:val="clear" w:color="auto" w:fill="FFFFFF"/>
        </w:rPr>
        <w:t xml:space="preserve">δεύτερου κύκλου </w:t>
      </w:r>
      <w:r>
        <w:rPr>
          <w:rFonts w:eastAsia="Times New Roman"/>
          <w:color w:val="000000"/>
          <w:szCs w:val="24"/>
          <w:shd w:val="clear" w:color="auto" w:fill="FFFFFF"/>
        </w:rPr>
        <w:t xml:space="preserve">του Δ΄ Αντιπροέδρου της Βουλής και Βουλευτή Α΄ Αθηνών της Νέας Δημοκρατίας κ. </w:t>
      </w:r>
      <w:r>
        <w:rPr>
          <w:rFonts w:eastAsia="Times New Roman"/>
          <w:bCs/>
          <w:color w:val="000000"/>
          <w:szCs w:val="24"/>
          <w:shd w:val="clear" w:color="auto" w:fill="FFFFFF"/>
        </w:rPr>
        <w:t>Νικήτα Κακλαμάνη</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Εσωτερικών και Διοικητικής Ανασυγκρότησης,</w:t>
      </w:r>
      <w:r>
        <w:rPr>
          <w:rFonts w:eastAsia="Times New Roman" w:cs="Times New Roman"/>
          <w:szCs w:val="24"/>
        </w:rPr>
        <w:t xml:space="preserve"> </w:t>
      </w:r>
      <w:r>
        <w:rPr>
          <w:rFonts w:eastAsia="Times New Roman"/>
          <w:color w:val="000000"/>
          <w:szCs w:val="24"/>
          <w:shd w:val="clear" w:color="auto" w:fill="FFFFFF"/>
        </w:rPr>
        <w:t>σχετικά με την ανεξέλεγκτη δράση των ΜΚΟ στη</w:t>
      </w:r>
      <w:r>
        <w:rPr>
          <w:rFonts w:eastAsia="Times New Roman"/>
          <w:color w:val="000000"/>
          <w:szCs w:val="24"/>
          <w:shd w:val="clear" w:color="auto" w:fill="FFFFFF"/>
        </w:rPr>
        <w:t xml:space="preserve"> χώρα, δεν </w:t>
      </w:r>
      <w:r>
        <w:rPr>
          <w:rFonts w:eastAsia="Times New Roman"/>
          <w:color w:val="000000"/>
          <w:szCs w:val="24"/>
          <w:shd w:val="clear" w:color="auto" w:fill="FFFFFF"/>
        </w:rPr>
        <w:t>συζητείται</w:t>
      </w:r>
      <w:r>
        <w:rPr>
          <w:rFonts w:eastAsia="Times New Roman"/>
          <w:color w:val="000000"/>
          <w:szCs w:val="24"/>
          <w:shd w:val="clear" w:color="auto" w:fill="FFFFFF"/>
        </w:rPr>
        <w:t xml:space="preserve"> μετά από συνεννόηση του ερωτώντος Βουλευτή με τον αρμόδιο Υπουργό.</w:t>
      </w:r>
    </w:p>
    <w:p w14:paraId="7E757F2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lang w:val="en-US"/>
        </w:rPr>
        <w:lastRenderedPageBreak/>
        <w:t>H</w:t>
      </w:r>
      <w:r>
        <w:rPr>
          <w:rFonts w:eastAsia="Times New Roman" w:cs="Times New Roman"/>
          <w:szCs w:val="24"/>
        </w:rPr>
        <w:t xml:space="preserve"> τέταρτη </w:t>
      </w:r>
      <w:r>
        <w:rPr>
          <w:rFonts w:eastAsia="Times New Roman" w:cs="Times New Roman"/>
          <w:szCs w:val="24"/>
        </w:rPr>
        <w:t xml:space="preserve">με αριθμό 784/12-4-2016 επίκαιρη ερώτηση </w:t>
      </w:r>
      <w:r>
        <w:rPr>
          <w:rFonts w:eastAsia="Times New Roman" w:cs="Times New Roman"/>
          <w:szCs w:val="24"/>
        </w:rPr>
        <w:t xml:space="preserve">πρώτου κύκλου </w:t>
      </w:r>
      <w:r>
        <w:rPr>
          <w:rFonts w:eastAsia="Times New Roman" w:cs="Times New Roman"/>
          <w:szCs w:val="24"/>
        </w:rPr>
        <w:t>του Βουλευτή Μαγνησίας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Κωνσταντίνου Στεργίου</w:t>
      </w:r>
      <w:r>
        <w:rPr>
          <w:rFonts w:eastAsia="Times New Roman" w:cs="Times New Roman"/>
          <w:szCs w:val="24"/>
        </w:rPr>
        <w:t xml:space="preserve"> προς τον Υπουργό </w:t>
      </w:r>
      <w:r>
        <w:rPr>
          <w:rFonts w:eastAsia="Times New Roman" w:cs="Times New Roman"/>
          <w:bCs/>
          <w:szCs w:val="24"/>
        </w:rPr>
        <w:t>Υ</w:t>
      </w:r>
      <w:r>
        <w:rPr>
          <w:rFonts w:eastAsia="Times New Roman" w:cs="Times New Roman"/>
          <w:bCs/>
          <w:szCs w:val="24"/>
        </w:rPr>
        <w:t>γείας,</w:t>
      </w:r>
      <w:r>
        <w:rPr>
          <w:rFonts w:eastAsia="Times New Roman" w:cs="Times New Roman"/>
          <w:szCs w:val="24"/>
        </w:rPr>
        <w:t xml:space="preserve"> σχετικά με την ανάγκη πρόληψης, θεραπείας και στήριξης των καρκινοπαθών Βόλου, </w:t>
      </w:r>
      <w:r>
        <w:rPr>
          <w:rFonts w:eastAsia="Times New Roman" w:cs="Times New Roman"/>
          <w:szCs w:val="24"/>
        </w:rPr>
        <w:t xml:space="preserve">δεν </w:t>
      </w:r>
      <w:r>
        <w:rPr>
          <w:rFonts w:eastAsia="Times New Roman" w:cs="Times New Roman"/>
          <w:szCs w:val="24"/>
        </w:rPr>
        <w:t>συζητείται</w:t>
      </w:r>
      <w:r>
        <w:rPr>
          <w:rFonts w:eastAsia="Times New Roman" w:cs="Times New Roman"/>
          <w:szCs w:val="24"/>
        </w:rPr>
        <w:t xml:space="preserve"> </w:t>
      </w:r>
      <w:r>
        <w:rPr>
          <w:rFonts w:eastAsia="Times New Roman" w:cs="Times New Roman"/>
          <w:szCs w:val="24"/>
        </w:rPr>
        <w:t>λόγω κωλύματος του ερωτώντος Βουλευτή.</w:t>
      </w:r>
    </w:p>
    <w:p w14:paraId="7E757F3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ένατη</w:t>
      </w:r>
      <w:r>
        <w:rPr>
          <w:rFonts w:eastAsia="Times New Roman" w:cs="Times New Roman"/>
          <w:szCs w:val="24"/>
        </w:rPr>
        <w:t xml:space="preserve"> με αριθμό 745/4-4-2016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Β΄ Αθηνών της Δημοκρατικής Συμπα</w:t>
      </w:r>
      <w:r>
        <w:rPr>
          <w:rFonts w:eastAsia="Times New Roman" w:cs="Times New Roman"/>
          <w:szCs w:val="24"/>
        </w:rPr>
        <w:t xml:space="preserve">ράταξης ΠΑΣΟΚ-ΔΗΜΑΡ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Οικονομίας,</w:t>
      </w:r>
      <w:r>
        <w:rPr>
          <w:rFonts w:eastAsia="Times New Roman" w:cs="Times New Roman"/>
          <w:b/>
          <w:szCs w:val="24"/>
        </w:rPr>
        <w:t xml:space="preserve"> </w:t>
      </w:r>
      <w:r>
        <w:rPr>
          <w:rFonts w:eastAsia="Times New Roman" w:cs="Times New Roman"/>
          <w:bCs/>
          <w:szCs w:val="24"/>
        </w:rPr>
        <w:t>Ανάπτυξης και Τουρισμού,</w:t>
      </w:r>
      <w:r>
        <w:rPr>
          <w:rFonts w:eastAsia="Times New Roman" w:cs="Times New Roman"/>
          <w:b/>
          <w:bCs/>
          <w:szCs w:val="24"/>
        </w:rPr>
        <w:t xml:space="preserve"> </w:t>
      </w:r>
      <w:r>
        <w:rPr>
          <w:rFonts w:eastAsia="Times New Roman" w:cs="Times New Roman"/>
          <w:szCs w:val="24"/>
        </w:rPr>
        <w:t xml:space="preserve">σχετικά με τα </w:t>
      </w:r>
      <w:r>
        <w:rPr>
          <w:rFonts w:eastAsia="Times New Roman" w:cs="Times New Roman"/>
          <w:szCs w:val="24"/>
        </w:rPr>
        <w:lastRenderedPageBreak/>
        <w:t>μη εξυπηρετούμενα δάνεια, δεδομένου ότι ο κ. Σταθάκης βρίσκεται στην Ουάσιγκτον</w:t>
      </w:r>
      <w:r>
        <w:rPr>
          <w:rFonts w:eastAsia="Times New Roman" w:cs="Times New Roman"/>
          <w:szCs w:val="24"/>
        </w:rPr>
        <w:t>,</w:t>
      </w:r>
      <w:r w:rsidRPr="009742DC">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συζητείται</w:t>
      </w:r>
      <w:r>
        <w:rPr>
          <w:rFonts w:eastAsia="Times New Roman" w:cs="Times New Roman"/>
          <w:szCs w:val="24"/>
        </w:rPr>
        <w:t xml:space="preserve"> λόγω απουσίας του αρμόδιου Υπουργού</w:t>
      </w:r>
      <w:r>
        <w:rPr>
          <w:rFonts w:eastAsia="Times New Roman" w:cs="Times New Roman"/>
          <w:szCs w:val="24"/>
        </w:rPr>
        <w:t>.</w:t>
      </w:r>
    </w:p>
    <w:p w14:paraId="7E757F31"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b/>
          <w:szCs w:val="24"/>
        </w:rPr>
        <w:t>:</w:t>
      </w:r>
      <w:r>
        <w:rPr>
          <w:rFonts w:eastAsia="Times New Roman" w:cs="Times New Roman"/>
          <w:szCs w:val="24"/>
        </w:rPr>
        <w:t xml:space="preserve"> Κύριε Πρόεδρε, θα ήθελα τον λόγο.</w:t>
      </w:r>
    </w:p>
    <w:p w14:paraId="7E757F32" w14:textId="77777777" w:rsidR="00947FCE" w:rsidRDefault="00541CF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Λοβέρδο, έχετε τον λόγο.</w:t>
      </w:r>
    </w:p>
    <w:p w14:paraId="7E757F33"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κάθε φορά που ένας αρμόδιος για σημαντικά θέματα Υπουργός λείπει στο εξωτερικό, είναι λογικό να αναβάλλονται ο</w:t>
      </w:r>
      <w:r>
        <w:rPr>
          <w:rFonts w:eastAsia="Times New Roman" w:cs="Times New Roman"/>
          <w:szCs w:val="24"/>
        </w:rPr>
        <w:t>ι συζητήσεις των σχετικών επικαίρων ερωτήσεων</w:t>
      </w:r>
      <w:r>
        <w:rPr>
          <w:rFonts w:eastAsia="Times New Roman" w:cs="Times New Roman"/>
          <w:szCs w:val="24"/>
        </w:rPr>
        <w:t>.</w:t>
      </w:r>
      <w:r>
        <w:rPr>
          <w:rFonts w:eastAsia="Times New Roman" w:cs="Times New Roman"/>
          <w:szCs w:val="24"/>
        </w:rPr>
        <w:t xml:space="preserve"> </w:t>
      </w:r>
    </w:p>
    <w:p w14:paraId="7E757F3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Είναι όμως, τελείως παράλογο, κύριε Πρόεδρε, σε Υπουργείο που διαθέτει τρεις Υφυπουργούς να μην υπάρχει εκείνη η συλλογικότητα, η απαραίτητη για τη λειτουργία ενός Υπουργείου και μιας Κυβέρνησης, έτσι ώστε κά</w:t>
      </w:r>
      <w:r>
        <w:rPr>
          <w:rFonts w:eastAsia="Times New Roman" w:cs="Times New Roman"/>
          <w:szCs w:val="24"/>
        </w:rPr>
        <w:t xml:space="preserve">ποιος εκ των Υφυπουργών, </w:t>
      </w:r>
      <w:proofErr w:type="spellStart"/>
      <w:r>
        <w:rPr>
          <w:rFonts w:eastAsia="Times New Roman" w:cs="Times New Roman"/>
          <w:szCs w:val="24"/>
        </w:rPr>
        <w:t>αναδεχόμενος</w:t>
      </w:r>
      <w:proofErr w:type="spellEnd"/>
      <w:r>
        <w:rPr>
          <w:rFonts w:eastAsia="Times New Roman" w:cs="Times New Roman"/>
          <w:szCs w:val="24"/>
        </w:rPr>
        <w:t xml:space="preserve"> φυσικά, ως οφείλει εκ του Συντάγματος και του νόμου, τις ευθύνες του πολιτικού του προϊσταμένου, να έρθει στη Βουλή, όπως έρχεται εδώ ο κ. Αλεξιάδης κάθε μέρα, και να σηκώσει στις πλάτες του ευθύνες, να απαντήσει.</w:t>
      </w:r>
    </w:p>
    <w:p w14:paraId="7E757F3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Ρωτά</w:t>
      </w:r>
      <w:r>
        <w:rPr>
          <w:rFonts w:eastAsia="Times New Roman" w:cs="Times New Roman"/>
          <w:szCs w:val="24"/>
        </w:rPr>
        <w:t xml:space="preserve">ω τον κ. Σταθάκη -και είναι η τρίτη αναβολή- για τα κόκκινα δάνεια που έχουν γίνει </w:t>
      </w:r>
      <w:proofErr w:type="spellStart"/>
      <w:r>
        <w:rPr>
          <w:rFonts w:eastAsia="Times New Roman" w:cs="Times New Roman"/>
          <w:szCs w:val="24"/>
        </w:rPr>
        <w:t>κοκκινοπράσινα</w:t>
      </w:r>
      <w:proofErr w:type="spellEnd"/>
      <w:r>
        <w:rPr>
          <w:rFonts w:eastAsia="Times New Roman" w:cs="Times New Roman"/>
          <w:szCs w:val="24"/>
        </w:rPr>
        <w:t xml:space="preserve">. Και δεν υπάρχει ένας εκ του Υπουργείου του εδώ </w:t>
      </w:r>
      <w:r>
        <w:rPr>
          <w:rFonts w:eastAsia="Times New Roman" w:cs="Times New Roman"/>
          <w:szCs w:val="24"/>
        </w:rPr>
        <w:t xml:space="preserve">για </w:t>
      </w:r>
      <w:r>
        <w:rPr>
          <w:rFonts w:eastAsia="Times New Roman" w:cs="Times New Roman"/>
          <w:szCs w:val="24"/>
        </w:rPr>
        <w:t xml:space="preserve">να δώσει απαντήσεις. </w:t>
      </w:r>
    </w:p>
    <w:p w14:paraId="7E757F3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Και όπως ξέρετε, κύριε Πρόεδρε, επωφελούμεθα οι Βουλευτές εδώ στην Εθνική Αντιπροσωπ</w:t>
      </w:r>
      <w:r>
        <w:rPr>
          <w:rFonts w:eastAsia="Times New Roman" w:cs="Times New Roman"/>
          <w:szCs w:val="24"/>
        </w:rPr>
        <w:t xml:space="preserve">εία, με βάση τις επίκαιρες ερωτήσεις μας, να κάνουμε γενικότερες αναφορές για το Υπουργείο του ερωτώμενου. Ήθελα να τον ρωτήσω σήμερα για το ΕΣΠΑ, για τις </w:t>
      </w:r>
      <w:proofErr w:type="spellStart"/>
      <w:r>
        <w:rPr>
          <w:rFonts w:eastAsia="Times New Roman" w:cs="Times New Roman"/>
          <w:szCs w:val="24"/>
        </w:rPr>
        <w:t>μεταβατικότητες</w:t>
      </w:r>
      <w:proofErr w:type="spellEnd"/>
      <w:r>
        <w:rPr>
          <w:rFonts w:eastAsia="Times New Roman" w:cs="Times New Roman"/>
          <w:szCs w:val="24"/>
        </w:rPr>
        <w:t>. Θα ρ</w:t>
      </w:r>
      <w:r>
        <w:rPr>
          <w:rFonts w:eastAsia="Times New Roman" w:cs="Times New Roman"/>
          <w:szCs w:val="24"/>
        </w:rPr>
        <w:t>ωτούσα</w:t>
      </w:r>
      <w:r>
        <w:rPr>
          <w:rFonts w:eastAsia="Times New Roman" w:cs="Times New Roman"/>
          <w:szCs w:val="24"/>
        </w:rPr>
        <w:t xml:space="preserve"> τον Υφυπουργό, αν ήταν ο Υφυπουργός αρμόδιος για το ΕΣΠΑ. Αν ήταν αρμόδιο</w:t>
      </w:r>
      <w:r>
        <w:rPr>
          <w:rFonts w:eastAsia="Times New Roman" w:cs="Times New Roman"/>
          <w:szCs w:val="24"/>
        </w:rPr>
        <w:t xml:space="preserve">ς της βιομηχανίας, θα ρωτούσα σχετικά. </w:t>
      </w:r>
    </w:p>
    <w:p w14:paraId="7E757F3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Κι επίσης, μόνο εδώ είναι ο κατάλληλος χώρος και για γενικότερες αναφορές. Κάθε φορά που πάει ο κ. Σταθάκης στο εξωτερικό, ανεβάζει το κασέ των υποχρεώσεων της χώρας. Κάθε φορά που φεύγει ο κ. </w:t>
      </w:r>
      <w:proofErr w:type="spellStart"/>
      <w:r>
        <w:rPr>
          <w:rFonts w:eastAsia="Times New Roman" w:cs="Times New Roman"/>
          <w:szCs w:val="24"/>
        </w:rPr>
        <w:t>Τσακαλώτος</w:t>
      </w:r>
      <w:proofErr w:type="spellEnd"/>
      <w:r>
        <w:rPr>
          <w:rFonts w:eastAsia="Times New Roman" w:cs="Times New Roman"/>
          <w:szCs w:val="24"/>
        </w:rPr>
        <w:t xml:space="preserve">, γυρίζει με </w:t>
      </w:r>
      <w:r>
        <w:rPr>
          <w:rFonts w:eastAsia="Times New Roman" w:cs="Times New Roman"/>
          <w:szCs w:val="24"/>
        </w:rPr>
        <w:t xml:space="preserve">ένα δισεκατομμύριο στην πλάτη. Κάθε μήνας που περνάει, αυξάνεται ο </w:t>
      </w:r>
      <w:r>
        <w:rPr>
          <w:rFonts w:eastAsia="Times New Roman" w:cs="Times New Roman"/>
          <w:szCs w:val="24"/>
        </w:rPr>
        <w:lastRenderedPageBreak/>
        <w:t xml:space="preserve">λογαριασμός. Αυτά με ποιους θα τα πούμε, κύριε Πρόεδρε; Στα κανάλια με τους Βουλευτές της Συμπολίτευσης, που δεν έχουν και ιδέα; </w:t>
      </w:r>
    </w:p>
    <w:p w14:paraId="7E757F3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Σας παρακαλώ πάρα πολύ, επειδή το Προεδρείο έχει πάρει υπεύ</w:t>
      </w:r>
      <w:r>
        <w:rPr>
          <w:rFonts w:eastAsia="Times New Roman" w:cs="Times New Roman"/>
          <w:szCs w:val="24"/>
        </w:rPr>
        <w:t xml:space="preserve">θυνη θέση -και ο Πρόεδρος της Βουλής και όλοι εσείς οι Αντιπρόεδροι- και μέμφεστε την Κυβέρνηση γι’ αυτές τις απουσίες, πέραν αυτών των μομφών και των παρακλήσεων, να κάνετε κάτι ακόμα, κύριε Πρόεδρε, να τους ζητήσετε να έρχονται οι Υφυπουργοί. </w:t>
      </w:r>
    </w:p>
    <w:p w14:paraId="7E757F3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Εμείς σπαν</w:t>
      </w:r>
      <w:r>
        <w:rPr>
          <w:rFonts w:eastAsia="Times New Roman" w:cs="Times New Roman"/>
          <w:szCs w:val="24"/>
        </w:rPr>
        <w:t xml:space="preserve">ίως αφήναμε Βουλευτές χωρίς την ικανοποίηση του κοινοβουλευτικού ελέγχου. Ο Υφυπουργός είναι λίγος </w:t>
      </w:r>
      <w:r>
        <w:rPr>
          <w:rFonts w:eastAsia="Times New Roman" w:cs="Times New Roman"/>
          <w:szCs w:val="24"/>
        </w:rPr>
        <w:lastRenderedPageBreak/>
        <w:t xml:space="preserve">δηλαδή; Δεν μπορεί να ξέρει δύο τρία πράγματα; Δεν τους εμπιστεύεται ο κ. Σταθάκης τους Υφυπουργούς του; </w:t>
      </w:r>
    </w:p>
    <w:p w14:paraId="7E757F3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Είναι αθλιότητα αυτό που κάνει, γιατί συγκροτεί περ</w:t>
      </w:r>
      <w:r>
        <w:rPr>
          <w:rFonts w:eastAsia="Times New Roman" w:cs="Times New Roman"/>
          <w:szCs w:val="24"/>
        </w:rPr>
        <w:t>ιφρόνηση της Εθνικής Αντιπροσωπείας. Ό,τι και να έχει, με τρεις Υφυπουργούς δεν έχει κα</w:t>
      </w:r>
      <w:r>
        <w:rPr>
          <w:rFonts w:eastAsia="Times New Roman" w:cs="Times New Roman"/>
          <w:szCs w:val="24"/>
        </w:rPr>
        <w:t>μ</w:t>
      </w:r>
      <w:r>
        <w:rPr>
          <w:rFonts w:eastAsia="Times New Roman" w:cs="Times New Roman"/>
          <w:szCs w:val="24"/>
        </w:rPr>
        <w:t>μιά δικαιολογία.</w:t>
      </w:r>
    </w:p>
    <w:p w14:paraId="7E757F3B" w14:textId="77777777" w:rsidR="00947FCE" w:rsidRDefault="00541CF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Λοβέρδο, χωρίς να θέλω να υποστηρίξω τον κ. Σταθάκη, πρέπει να πω την αλήθεια. Αυτό γίνεται και σε άλλα Υπουργεία. Δεν είναι, δηλαδή, αποκλειστικά φαινόμενο που παρουσιάζει το Υπουργείο Οικονομίας. Αυτή είναι η αλήθεια.</w:t>
      </w:r>
    </w:p>
    <w:p w14:paraId="7E757F3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Επίσης, θέλω να πω ότι και πρ</w:t>
      </w:r>
      <w:r>
        <w:rPr>
          <w:rFonts w:eastAsia="Times New Roman" w:cs="Times New Roman"/>
          <w:szCs w:val="24"/>
        </w:rPr>
        <w:t>οσωπικά εγώ και τα άλλα μέλη της Διάσκεψης των Προέδρων έχουμε θέσει το θέμα αυτό γενικότερα, δηλαδή των απαντήσεων στους Βουλευτές και έχουν γίνει τα πάντα εκτός από το να οριστεί μια ημέρα για κάθε Υπουργείο ούτως ώστε ο Υπουργός να ρυθμίζει τις υποχρεώσ</w:t>
      </w:r>
      <w:r>
        <w:rPr>
          <w:rFonts w:eastAsia="Times New Roman" w:cs="Times New Roman"/>
          <w:szCs w:val="24"/>
        </w:rPr>
        <w:t>εις του και να ξέρει ότι την τάδε ημέρα θα απαντήσει. Αυτό δεν έχει γίνει ακόμη. Είναι κάτι το οποίο συζητείται και πιστεύω ότι σύντομα θα υλοποιηθεί, ούτως ώστε να μην υπάρχει κανένας ψόγος από πλευράς Βουλευτών προς το Προεδρείο ή οτιδήποτε.</w:t>
      </w:r>
    </w:p>
    <w:p w14:paraId="7E757F3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 θα πρέπει να πω ότι ο κ. Αλεξιάδης, όσον αφορά αυτό το θέμα, είναι πρότυπο Υπουργού, διότι πράγματι είναι εδώ σε κάθε ερώτηση. Αυτό μπορώ να το πω.</w:t>
      </w:r>
    </w:p>
    <w:p w14:paraId="7E757F3E"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μια παράκληση να κάνω.</w:t>
      </w:r>
    </w:p>
    <w:p w14:paraId="7E757F3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Υπάρχουν πολιτικοί και πολιτικοί. Υπάρχει πολιτικό</w:t>
      </w:r>
      <w:r>
        <w:rPr>
          <w:rFonts w:eastAsia="Times New Roman" w:cs="Times New Roman"/>
          <w:szCs w:val="24"/>
        </w:rPr>
        <w:t>ς που κάθε μέρα βγαίνει στα μέσα ενημέρωσης και βρίζει με τον χειρότερο τρόπο. Εναντίον του</w:t>
      </w:r>
      <w:r>
        <w:rPr>
          <w:rFonts w:eastAsia="Times New Roman" w:cs="Times New Roman"/>
          <w:szCs w:val="24"/>
        </w:rPr>
        <w:t>,</w:t>
      </w:r>
      <w:r>
        <w:rPr>
          <w:rFonts w:eastAsia="Times New Roman" w:cs="Times New Roman"/>
          <w:szCs w:val="24"/>
        </w:rPr>
        <w:t xml:space="preserve"> τώρα</w:t>
      </w:r>
      <w:r>
        <w:rPr>
          <w:rFonts w:eastAsia="Times New Roman" w:cs="Times New Roman"/>
          <w:szCs w:val="24"/>
        </w:rPr>
        <w:t>,</w:t>
      </w:r>
      <w:r>
        <w:rPr>
          <w:rFonts w:eastAsia="Times New Roman" w:cs="Times New Roman"/>
          <w:szCs w:val="24"/>
        </w:rPr>
        <w:t xml:space="preserve"> κατατίθεται μηνυτήρια αναφορά εκ μέρους Βουλευτών της Δημοκρατικής Συμπαράταξης. Πρόκειται γι’ αυτόν που σηκώνεται και βρίζει κάθε τόσο και κάνει τον κουτσαβ</w:t>
      </w:r>
      <w:r>
        <w:rPr>
          <w:rFonts w:eastAsia="Times New Roman" w:cs="Times New Roman"/>
          <w:szCs w:val="24"/>
        </w:rPr>
        <w:t xml:space="preserve">άκη στα μέσα ενημέρωσης. </w:t>
      </w:r>
    </w:p>
    <w:p w14:paraId="7E757F4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Ωστόσο, κύριε Πρόεδρε, είπα κάτι που θέλω να το προσέξετε. Πράγματι, ο κ. Αλεξιάδης ξεχωρίζει για το ήθος του, για την κοινοβουλευτική του παρουσία και για τη μαχητικότητά του. Δεν συμφωνούμε με αυτά που λέει, αλλά είναι εδώ και μ</w:t>
      </w:r>
      <w:r>
        <w:rPr>
          <w:rFonts w:eastAsia="Times New Roman" w:cs="Times New Roman"/>
          <w:szCs w:val="24"/>
        </w:rPr>
        <w:t>άχεται και δεν έχει και την πλήρη ευθύνη του Υπουργείου, είναι Αναπληρωτής Υπουργός.</w:t>
      </w:r>
    </w:p>
    <w:p w14:paraId="7E757F4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Είπα και θέλω να το προσέξετε. Ήταν και ο Αντιπρόεδρος εκ μέρους του Κομμουνιστικού Κόμματος την περασμένη εβδομάδα, όπου άκουσε το αίτημα αυτό σχετικά με αρμοδιότητα που </w:t>
      </w:r>
      <w:r>
        <w:rPr>
          <w:rFonts w:eastAsia="Times New Roman" w:cs="Times New Roman"/>
          <w:szCs w:val="24"/>
        </w:rPr>
        <w:t xml:space="preserve">δεν υπάρχει Υφυπουργός. Ας πούμε τον κ. </w:t>
      </w:r>
      <w:proofErr w:type="spellStart"/>
      <w:r>
        <w:rPr>
          <w:rFonts w:eastAsia="Times New Roman" w:cs="Times New Roman"/>
          <w:szCs w:val="24"/>
        </w:rPr>
        <w:t>Μουζάλα</w:t>
      </w:r>
      <w:proofErr w:type="spellEnd"/>
      <w:r>
        <w:rPr>
          <w:rFonts w:eastAsia="Times New Roman" w:cs="Times New Roman"/>
          <w:szCs w:val="24"/>
        </w:rPr>
        <w:t xml:space="preserve"> η Κυβέρνηση τον έχει μόνο του. Έτσι έκρινε ο Πρωθυπουργός. Δεν μπαίνω σε αυτό το θέμα. Ή είναι στην Ελλάδα ή δεν είναι. Εκεί, </w:t>
      </w:r>
      <w:r>
        <w:rPr>
          <w:rFonts w:eastAsia="Times New Roman" w:cs="Times New Roman"/>
          <w:szCs w:val="24"/>
        </w:rPr>
        <w:lastRenderedPageBreak/>
        <w:t>όμως, που το Υπουργείο έχει Υφυπουργούς και δη τρεις Υφυπουργούς, όπως είναι στο Υ</w:t>
      </w:r>
      <w:r>
        <w:rPr>
          <w:rFonts w:eastAsia="Times New Roman" w:cs="Times New Roman"/>
          <w:szCs w:val="24"/>
        </w:rPr>
        <w:t>πουργείο Ανάπτυξης, είναι ανεπίτρεπτο να περιφρονούν το Σώμα και να μην είναι κανένας εδώ.</w:t>
      </w:r>
    </w:p>
    <w:p w14:paraId="7E757F4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Σας παρακαλώ, λοιπόν, για αυτό το τελευταίο ενημερώστε τον κ. </w:t>
      </w:r>
      <w:proofErr w:type="spellStart"/>
      <w:r>
        <w:rPr>
          <w:rFonts w:eastAsia="Times New Roman" w:cs="Times New Roman"/>
          <w:szCs w:val="24"/>
        </w:rPr>
        <w:t>Βούτση</w:t>
      </w:r>
      <w:proofErr w:type="spellEnd"/>
      <w:r>
        <w:rPr>
          <w:rFonts w:eastAsia="Times New Roman" w:cs="Times New Roman"/>
          <w:szCs w:val="24"/>
        </w:rPr>
        <w:t xml:space="preserve"> να το προχωρήσετε</w:t>
      </w:r>
      <w:r>
        <w:rPr>
          <w:rFonts w:eastAsia="Times New Roman" w:cs="Times New Roman"/>
          <w:szCs w:val="24"/>
        </w:rPr>
        <w:t>,</w:t>
      </w:r>
      <w:r>
        <w:rPr>
          <w:rFonts w:eastAsia="Times New Roman" w:cs="Times New Roman"/>
          <w:szCs w:val="24"/>
        </w:rPr>
        <w:t xml:space="preserve"> σε συνεργασία με την Κυβέρνηση.</w:t>
      </w:r>
    </w:p>
    <w:p w14:paraId="7E757F43"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αναφερ</w:t>
      </w:r>
      <w:r>
        <w:rPr>
          <w:rFonts w:eastAsia="Times New Roman" w:cs="Times New Roman"/>
          <w:szCs w:val="24"/>
        </w:rPr>
        <w:t>θεί στη Διάσκεψη των Προέδρων, κύριε Λοβέρδο, αφού είναι αίτημα δικό σας.</w:t>
      </w:r>
    </w:p>
    <w:p w14:paraId="7E757F4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έκτη με αριθμό 741/4-4-2016 επίκαιρη ερώτηση δε</w:t>
      </w:r>
      <w:r>
        <w:rPr>
          <w:rFonts w:eastAsia="Times New Roman" w:cs="Times New Roman"/>
          <w:szCs w:val="24"/>
        </w:rPr>
        <w:t>ύτε</w:t>
      </w:r>
      <w:r>
        <w:rPr>
          <w:rFonts w:eastAsia="Times New Roman" w:cs="Times New Roman"/>
          <w:szCs w:val="24"/>
        </w:rPr>
        <w:t xml:space="preserve">ρου κύκλου της Βουλευτού Β΄ Αθηνών της Νέας Δημοκρατίας </w:t>
      </w:r>
      <w:r>
        <w:rPr>
          <w:rFonts w:eastAsia="Times New Roman" w:cs="Times New Roman"/>
          <w:szCs w:val="24"/>
        </w:rPr>
        <w:lastRenderedPageBreak/>
        <w:t xml:space="preserve">κ. </w:t>
      </w:r>
      <w:r>
        <w:rPr>
          <w:rFonts w:eastAsia="Times New Roman" w:cs="Times New Roman"/>
          <w:bCs/>
          <w:szCs w:val="24"/>
        </w:rPr>
        <w:t>Άννας-Μισέλ Ασημακοπούλου</w:t>
      </w:r>
      <w:r>
        <w:rPr>
          <w:rFonts w:eastAsia="Times New Roman" w:cs="Times New Roman"/>
          <w:szCs w:val="24"/>
        </w:rPr>
        <w:t xml:space="preserve"> προς τον Υπουργό </w:t>
      </w:r>
      <w:r>
        <w:rPr>
          <w:rFonts w:eastAsia="Times New Roman" w:cs="Times New Roman"/>
          <w:bCs/>
          <w:szCs w:val="24"/>
        </w:rPr>
        <w:t>Οικονομίας,</w:t>
      </w:r>
      <w:r>
        <w:rPr>
          <w:rFonts w:eastAsia="Times New Roman" w:cs="Times New Roman"/>
          <w:szCs w:val="24"/>
        </w:rPr>
        <w:t xml:space="preserve"> </w:t>
      </w:r>
      <w:r>
        <w:rPr>
          <w:rFonts w:eastAsia="Times New Roman" w:cs="Times New Roman"/>
          <w:bCs/>
          <w:szCs w:val="24"/>
        </w:rPr>
        <w:t>Ανάπτυξης και Το</w:t>
      </w:r>
      <w:r>
        <w:rPr>
          <w:rFonts w:eastAsia="Times New Roman" w:cs="Times New Roman"/>
          <w:bCs/>
          <w:szCs w:val="24"/>
        </w:rPr>
        <w:t xml:space="preserve">υρισμού, </w:t>
      </w:r>
      <w:r>
        <w:rPr>
          <w:rFonts w:eastAsia="Times New Roman" w:cs="Times New Roman"/>
          <w:szCs w:val="24"/>
        </w:rPr>
        <w:t xml:space="preserve">σχετικά με τη χρηματοδότηση των έργων ΕΣΠΑ 2007-2013 που βρίσκονται «σε κίνδυνο», δεν </w:t>
      </w:r>
      <w:proofErr w:type="spellStart"/>
      <w:r>
        <w:rPr>
          <w:rFonts w:eastAsia="Times New Roman" w:cs="Times New Roman"/>
          <w:szCs w:val="24"/>
        </w:rPr>
        <w:t>συζητείατι</w:t>
      </w:r>
      <w:proofErr w:type="spellEnd"/>
      <w:r>
        <w:rPr>
          <w:rFonts w:eastAsia="Times New Roman" w:cs="Times New Roman"/>
          <w:szCs w:val="24"/>
        </w:rPr>
        <w:t xml:space="preserve"> γιατί ο κ. Σταθάκης, όπως είπαμε, βρίσκεται στην Ουάσιγκτον.</w:t>
      </w:r>
    </w:p>
    <w:p w14:paraId="7E757F4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Η όγδοη με αριθμό 663/15-3-2016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Ανεξάρτητου Βουλευτή</w:t>
      </w:r>
      <w:r>
        <w:rPr>
          <w:rFonts w:eastAsia="Times New Roman" w:cs="Times New Roman"/>
          <w:szCs w:val="24"/>
        </w:rPr>
        <w:t xml:space="preserve">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τη συμμετοχή Έλληνα επιχειρηματία στην αύξηση μετοχικού κεφαλαίου ελληνικού τηλεοπτικού καναλιού και την καθυστέρηση των δανείων που έχουν χορηγηθεί στην εταιρεία «</w:t>
      </w:r>
      <w:r>
        <w:rPr>
          <w:rFonts w:eastAsia="Times New Roman" w:cs="Times New Roman"/>
          <w:szCs w:val="24"/>
        </w:rPr>
        <w:t>ΠΗΓΑΣΟΣ</w:t>
      </w:r>
      <w:r>
        <w:rPr>
          <w:rFonts w:eastAsia="Times New Roman" w:cs="Times New Roman"/>
          <w:szCs w:val="24"/>
        </w:rPr>
        <w:t xml:space="preserve"> </w:t>
      </w:r>
      <w:r>
        <w:rPr>
          <w:rFonts w:eastAsia="Times New Roman" w:cs="Times New Roman"/>
          <w:szCs w:val="24"/>
        </w:rPr>
        <w:lastRenderedPageBreak/>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δεν</w:t>
      </w:r>
      <w:r>
        <w:rPr>
          <w:rFonts w:eastAsia="Times New Roman" w:cs="Times New Roman"/>
          <w:szCs w:val="24"/>
        </w:rPr>
        <w:t xml:space="preserve"> </w:t>
      </w:r>
      <w:r>
        <w:rPr>
          <w:rFonts w:eastAsia="Times New Roman" w:cs="Times New Roman"/>
          <w:szCs w:val="24"/>
        </w:rPr>
        <w:t>συζητείται</w:t>
      </w:r>
      <w:r>
        <w:rPr>
          <w:rFonts w:eastAsia="Times New Roman" w:cs="Times New Roman"/>
          <w:szCs w:val="24"/>
        </w:rPr>
        <w:t xml:space="preserve"> λόγω απουσίας και φόρτου εργασίας του κ. </w:t>
      </w:r>
      <w:proofErr w:type="spellStart"/>
      <w:r>
        <w:rPr>
          <w:rFonts w:eastAsia="Times New Roman" w:cs="Times New Roman"/>
          <w:szCs w:val="24"/>
        </w:rPr>
        <w:t>Τσακαλώτου</w:t>
      </w:r>
      <w:proofErr w:type="spellEnd"/>
      <w:r>
        <w:rPr>
          <w:rFonts w:eastAsia="Times New Roman" w:cs="Times New Roman"/>
          <w:szCs w:val="24"/>
        </w:rPr>
        <w:t>.</w:t>
      </w:r>
    </w:p>
    <w:p w14:paraId="7E757F4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Για τον ίδιο λόγο δεν </w:t>
      </w:r>
      <w:r>
        <w:rPr>
          <w:rFonts w:eastAsia="Times New Roman" w:cs="Times New Roman"/>
          <w:szCs w:val="24"/>
        </w:rPr>
        <w:t>συζητείται</w:t>
      </w:r>
      <w:r>
        <w:rPr>
          <w:rFonts w:eastAsia="Times New Roman" w:cs="Times New Roman"/>
          <w:szCs w:val="24"/>
        </w:rPr>
        <w:t xml:space="preserve"> η τρίτη με αριθμό 775/11-4-2016 επίκαιρη ερώτηση δε</w:t>
      </w:r>
      <w:r>
        <w:rPr>
          <w:rFonts w:eastAsia="Times New Roman" w:cs="Times New Roman"/>
          <w:szCs w:val="24"/>
        </w:rPr>
        <w:t>ύτε</w:t>
      </w:r>
      <w:r>
        <w:rPr>
          <w:rFonts w:eastAsia="Times New Roman" w:cs="Times New Roman"/>
          <w:szCs w:val="24"/>
        </w:rPr>
        <w:t xml:space="preserve">ρου κύκλου του Ανεξάρτητου Βουλευτή Αχαΐας κ. </w:t>
      </w:r>
      <w:r>
        <w:rPr>
          <w:rFonts w:eastAsia="Times New Roman" w:cs="Times New Roman"/>
          <w:bCs/>
          <w:szCs w:val="24"/>
        </w:rPr>
        <w:t xml:space="preserve">Νικολάου Νικολόπουλου </w:t>
      </w:r>
      <w:r>
        <w:rPr>
          <w:rFonts w:eastAsia="Times New Roman" w:cs="Times New Roman"/>
          <w:szCs w:val="24"/>
        </w:rPr>
        <w:t xml:space="preserve">προς τον Υπουργό </w:t>
      </w:r>
      <w:r>
        <w:rPr>
          <w:rFonts w:eastAsia="Times New Roman" w:cs="Times New Roman"/>
          <w:bCs/>
          <w:szCs w:val="24"/>
        </w:rPr>
        <w:t>Υποδομών, Μεταφορών</w:t>
      </w:r>
      <w:r>
        <w:rPr>
          <w:rFonts w:eastAsia="Times New Roman" w:cs="Times New Roman"/>
          <w:bCs/>
          <w:szCs w:val="24"/>
        </w:rPr>
        <w:t xml:space="preserve"> και Δικτύων,</w:t>
      </w:r>
      <w:r>
        <w:rPr>
          <w:rFonts w:eastAsia="Times New Roman" w:cs="Times New Roman"/>
          <w:szCs w:val="24"/>
        </w:rPr>
        <w:t xml:space="preserve"> σχετικά με τη «λεηλασία δημοσίου χρήματος λόγω της διαιτησίας στα συγχρηματοδοτούμενα από κοινοτικούς πόρους δημόσια έργα».</w:t>
      </w:r>
    </w:p>
    <w:p w14:paraId="7E757F47"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Η έκτη με αριθμό 708/28-3-2016 επίκαιρη ερώτηση δε</w:t>
      </w:r>
      <w:r>
        <w:rPr>
          <w:rFonts w:eastAsia="Times New Roman" w:cs="Times New Roman"/>
          <w:szCs w:val="24"/>
        </w:rPr>
        <w:t>ύτε</w:t>
      </w:r>
      <w:r>
        <w:rPr>
          <w:rFonts w:eastAsia="Times New Roman" w:cs="Times New Roman"/>
          <w:szCs w:val="24"/>
        </w:rPr>
        <w:t xml:space="preserve">ρου κύκλου του Βουλευτή Φθιώτιδας της Νέας Δημοκρατίας κ. </w:t>
      </w:r>
      <w:r>
        <w:rPr>
          <w:rFonts w:eastAsia="Times New Roman" w:cs="Times New Roman"/>
          <w:bCs/>
          <w:szCs w:val="24"/>
        </w:rPr>
        <w:t>Χρήστου</w:t>
      </w:r>
      <w:r>
        <w:rPr>
          <w:rFonts w:eastAsia="Times New Roman" w:cs="Times New Roman"/>
          <w:bCs/>
          <w:szCs w:val="24"/>
        </w:rPr>
        <w:t xml:space="preserve"> </w:t>
      </w:r>
      <w:proofErr w:type="spellStart"/>
      <w:r>
        <w:rPr>
          <w:rFonts w:eastAsia="Times New Roman" w:cs="Times New Roman"/>
          <w:bCs/>
          <w:szCs w:val="24"/>
        </w:rPr>
        <w:t>Σταϊκούρα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w:t>
      </w:r>
      <w:r>
        <w:rPr>
          <w:rFonts w:eastAsia="Times New Roman" w:cs="Times New Roman"/>
          <w:szCs w:val="24"/>
        </w:rPr>
        <w:lastRenderedPageBreak/>
        <w:t xml:space="preserve">αντιμετώπιση των προβλημάτων του Γενικού Νοσοκομείου Λαμίας, δεν </w:t>
      </w:r>
      <w:r>
        <w:rPr>
          <w:rFonts w:eastAsia="Times New Roman" w:cs="Times New Roman"/>
          <w:szCs w:val="24"/>
        </w:rPr>
        <w:t>συζητείται</w:t>
      </w:r>
      <w:r>
        <w:rPr>
          <w:rFonts w:eastAsia="Times New Roman" w:cs="Times New Roman"/>
          <w:szCs w:val="24"/>
        </w:rPr>
        <w:t xml:space="preserve"> λόγω αναφερομένου κωλύματος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Αιτία</w:t>
      </w:r>
      <w:r>
        <w:rPr>
          <w:rFonts w:eastAsia="Times New Roman" w:cs="Times New Roman"/>
          <w:szCs w:val="24"/>
        </w:rPr>
        <w:t xml:space="preserve"> ο </w:t>
      </w:r>
      <w:r>
        <w:rPr>
          <w:rFonts w:eastAsia="Times New Roman" w:cs="Times New Roman"/>
          <w:szCs w:val="24"/>
        </w:rPr>
        <w:t>φόρτος εργασίας.</w:t>
      </w:r>
    </w:p>
    <w:p w14:paraId="7E757F48"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Η πρώτη με αριθμό 774/11-4-2016 επίκαιρη ερώτηση πρώτου κύκλο</w:t>
      </w:r>
      <w:r>
        <w:rPr>
          <w:rFonts w:eastAsia="Times New Roman" w:cs="Times New Roman"/>
          <w:szCs w:val="24"/>
        </w:rPr>
        <w:t>υ</w:t>
      </w:r>
      <w:r>
        <w:rPr>
          <w:rFonts w:ascii="Times New Roman" w:eastAsia="Times New Roman" w:hAnsi="Times New Roman" w:cs="Times New Roman"/>
          <w:szCs w:val="24"/>
        </w:rPr>
        <w:t xml:space="preserve"> </w:t>
      </w:r>
      <w:r>
        <w:rPr>
          <w:rFonts w:eastAsia="Times New Roman" w:cs="Times New Roman"/>
          <w:szCs w:val="24"/>
        </w:rPr>
        <w:t xml:space="preserve">του Βουλευτή Α΄ Θεσσαλονίκης της Νέας Δημοκρατίας κ. </w:t>
      </w:r>
      <w:r>
        <w:rPr>
          <w:rFonts w:eastAsia="Times New Roman" w:cs="Times New Roman"/>
          <w:bCs/>
          <w:szCs w:val="24"/>
        </w:rPr>
        <w:t>Σταύρου Καλαφάτη</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τον Οργανισμό Λιμένος Θεσσαλονίκης (Ο.Λ.Θ.), δεν </w:t>
      </w:r>
      <w:r>
        <w:rPr>
          <w:rFonts w:eastAsia="Times New Roman" w:cs="Times New Roman"/>
          <w:szCs w:val="24"/>
        </w:rPr>
        <w:t>συζητείται</w:t>
      </w:r>
      <w:r>
        <w:rPr>
          <w:rFonts w:eastAsia="Times New Roman" w:cs="Times New Roman"/>
          <w:szCs w:val="24"/>
        </w:rPr>
        <w:t xml:space="preserve"> λόγω κωλύματος του Υπουργού Ναυτιλίας και Νησιωτικής Πολιτικ</w:t>
      </w:r>
      <w:r>
        <w:rPr>
          <w:rFonts w:eastAsia="Times New Roman" w:cs="Times New Roman"/>
          <w:szCs w:val="24"/>
        </w:rPr>
        <w:t xml:space="preserve">ής κ. </w:t>
      </w:r>
      <w:proofErr w:type="spellStart"/>
      <w:r>
        <w:rPr>
          <w:rFonts w:eastAsia="Times New Roman" w:cs="Times New Roman"/>
          <w:szCs w:val="24"/>
        </w:rPr>
        <w:t>Δρίτσα</w:t>
      </w:r>
      <w:proofErr w:type="spellEnd"/>
      <w:r>
        <w:rPr>
          <w:rFonts w:eastAsia="Times New Roman" w:cs="Times New Roman"/>
          <w:szCs w:val="24"/>
        </w:rPr>
        <w:t>.</w:t>
      </w:r>
      <w:r>
        <w:rPr>
          <w:rFonts w:eastAsia="Times New Roman" w:cs="Times New Roman"/>
          <w:szCs w:val="24"/>
        </w:rPr>
        <w:t xml:space="preserve"> Αιτία</w:t>
      </w:r>
      <w:r>
        <w:rPr>
          <w:rFonts w:eastAsia="Times New Roman" w:cs="Times New Roman"/>
          <w:szCs w:val="24"/>
        </w:rPr>
        <w:t xml:space="preserve"> οι</w:t>
      </w:r>
      <w:r>
        <w:rPr>
          <w:rFonts w:eastAsia="Times New Roman" w:cs="Times New Roman"/>
          <w:szCs w:val="24"/>
        </w:rPr>
        <w:t xml:space="preserve"> έκτακτες υποχρεώσεις.</w:t>
      </w:r>
    </w:p>
    <w:p w14:paraId="7E757F49"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Η πέμπτη με αριθμό 749/5-4-2016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w:t>
      </w:r>
      <w:r>
        <w:rPr>
          <w:rFonts w:ascii="Times New Roman" w:eastAsia="Times New Roman" w:hAnsi="Times New Roman" w:cs="Times New Roman"/>
          <w:szCs w:val="24"/>
        </w:rPr>
        <w:t xml:space="preserve"> </w:t>
      </w:r>
      <w:r>
        <w:rPr>
          <w:rFonts w:eastAsia="Times New Roman" w:cs="Times New Roman"/>
          <w:szCs w:val="24"/>
        </w:rPr>
        <w:t>του Βουλευτή Α΄ Πειραι</w:t>
      </w:r>
      <w:r>
        <w:rPr>
          <w:rFonts w:eastAsia="Times New Roman" w:cs="Times New Roman"/>
          <w:szCs w:val="24"/>
        </w:rPr>
        <w:t>ώς</w:t>
      </w:r>
      <w:r>
        <w:rPr>
          <w:rFonts w:eastAsia="Times New Roman" w:cs="Times New Roman"/>
          <w:szCs w:val="24"/>
        </w:rPr>
        <w:t xml:space="preserve"> του Λαϊκού Συνδέσμου </w:t>
      </w:r>
      <w:r>
        <w:rPr>
          <w:rFonts w:eastAsia="Times New Roman" w:cs="Times New Roman"/>
          <w:szCs w:val="24"/>
        </w:rPr>
        <w:lastRenderedPageBreak/>
        <w:t xml:space="preserve">– 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w:t>
      </w:r>
      <w:r>
        <w:rPr>
          <w:rFonts w:eastAsia="Times New Roman" w:cs="Times New Roman"/>
          <w:szCs w:val="24"/>
        </w:rPr>
        <w:t xml:space="preserve">ν ίδρυση Ακαδημίας Λιμενικού Σώματος, δεν </w:t>
      </w:r>
      <w:proofErr w:type="spellStart"/>
      <w:r>
        <w:rPr>
          <w:rFonts w:eastAsia="Times New Roman" w:cs="Times New Roman"/>
          <w:szCs w:val="24"/>
        </w:rPr>
        <w:t>συζητείατι</w:t>
      </w:r>
      <w:proofErr w:type="spellEnd"/>
      <w:r>
        <w:rPr>
          <w:rFonts w:eastAsia="Times New Roman" w:cs="Times New Roman"/>
          <w:szCs w:val="24"/>
        </w:rPr>
        <w:t xml:space="preserve"> για τον ίδιο λόγο.</w:t>
      </w:r>
    </w:p>
    <w:p w14:paraId="7E757F4A" w14:textId="77777777" w:rsidR="00947FCE" w:rsidRDefault="00541CFC">
      <w:pPr>
        <w:spacing w:after="0" w:line="600" w:lineRule="auto"/>
        <w:ind w:firstLine="720"/>
        <w:jc w:val="both"/>
        <w:rPr>
          <w:rFonts w:eastAsia="Times New Roman" w:cs="Times New Roman"/>
          <w:bCs/>
          <w:szCs w:val="24"/>
        </w:rPr>
      </w:pPr>
      <w:r>
        <w:rPr>
          <w:rFonts w:eastAsia="Times New Roman" w:cs="Times New Roman"/>
          <w:szCs w:val="24"/>
        </w:rPr>
        <w:t xml:space="preserve">Η πρώτη με αριθμό 779/12-4-2016 επίκαιρη ερώτηση πρώτου κύκλου του Βουλευτή Α΄ Θεσσαλονίκης του Συνασπισμού Ριζοσπαστικής Αριστεράς κ. </w:t>
      </w:r>
      <w:r>
        <w:rPr>
          <w:rFonts w:eastAsia="Times New Roman" w:cs="Times New Roman"/>
          <w:bCs/>
          <w:szCs w:val="24"/>
        </w:rPr>
        <w:t>Αλέξανδρου Τριανταφυλλίδη</w:t>
      </w:r>
      <w:r>
        <w:rPr>
          <w:rFonts w:eastAsia="Times New Roman" w:cs="Times New Roman"/>
          <w:szCs w:val="24"/>
        </w:rPr>
        <w:t xml:space="preserve"> προς τον Υπουργό </w:t>
      </w:r>
      <w:r>
        <w:rPr>
          <w:rFonts w:eastAsia="Times New Roman" w:cs="Times New Roman"/>
          <w:bCs/>
          <w:szCs w:val="24"/>
        </w:rPr>
        <w:t>Εσωτερ</w:t>
      </w:r>
      <w:r>
        <w:rPr>
          <w:rFonts w:eastAsia="Times New Roman" w:cs="Times New Roman"/>
          <w:bCs/>
          <w:szCs w:val="24"/>
        </w:rPr>
        <w:t xml:space="preserve">ικών και Διοικητικής Ανασυγκρότησης, </w:t>
      </w:r>
      <w:r>
        <w:rPr>
          <w:rFonts w:eastAsia="Times New Roman" w:cs="Times New Roman"/>
          <w:szCs w:val="24"/>
        </w:rPr>
        <w:t xml:space="preserve">σχετικά με την Περιφερειακή Οδό Θεσσαλονίκης, δεν </w:t>
      </w:r>
      <w:r>
        <w:rPr>
          <w:rFonts w:eastAsia="Times New Roman" w:cs="Times New Roman"/>
          <w:szCs w:val="24"/>
        </w:rPr>
        <w:t>συζητείται</w:t>
      </w:r>
      <w:r>
        <w:rPr>
          <w:rFonts w:eastAsia="Times New Roman" w:cs="Times New Roman"/>
          <w:bCs/>
          <w:szCs w:val="24"/>
        </w:rPr>
        <w:t xml:space="preserve"> λόγω ανειλημμένων υποχρεώσεων του Υπουργού Εσωτερικών και Διοικητικής Ανασυγκρότησης</w:t>
      </w:r>
      <w:r>
        <w:rPr>
          <w:rFonts w:eastAsia="Times New Roman" w:cs="Times New Roman"/>
          <w:bCs/>
          <w:szCs w:val="24"/>
        </w:rPr>
        <w:t>,</w:t>
      </w:r>
      <w:r>
        <w:rPr>
          <w:rFonts w:eastAsia="Times New Roman" w:cs="Times New Roman"/>
          <w:bCs/>
          <w:szCs w:val="24"/>
        </w:rPr>
        <w:t xml:space="preserve"> κ. </w:t>
      </w:r>
      <w:proofErr w:type="spellStart"/>
      <w:r>
        <w:rPr>
          <w:rFonts w:eastAsia="Times New Roman" w:cs="Times New Roman"/>
          <w:bCs/>
          <w:szCs w:val="24"/>
        </w:rPr>
        <w:t>Κουρουμπλή</w:t>
      </w:r>
      <w:proofErr w:type="spellEnd"/>
      <w:r>
        <w:rPr>
          <w:rFonts w:eastAsia="Times New Roman" w:cs="Times New Roman"/>
          <w:bCs/>
          <w:szCs w:val="24"/>
        </w:rPr>
        <w:t>.</w:t>
      </w:r>
    </w:p>
    <w:p w14:paraId="7E757F4B" w14:textId="77777777" w:rsidR="00947FCE" w:rsidRDefault="00541CFC">
      <w:pPr>
        <w:spacing w:after="0" w:line="600" w:lineRule="auto"/>
        <w:ind w:firstLine="720"/>
        <w:jc w:val="both"/>
        <w:rPr>
          <w:rFonts w:eastAsia="Times New Roman" w:cs="Times New Roman"/>
          <w:bCs/>
          <w:szCs w:val="24"/>
        </w:rPr>
      </w:pPr>
      <w:r>
        <w:rPr>
          <w:rFonts w:eastAsia="Times New Roman" w:cs="Times New Roman"/>
          <w:bCs/>
          <w:szCs w:val="24"/>
        </w:rPr>
        <w:lastRenderedPageBreak/>
        <w:t>Η δεύτερη με αριθμό 782/12-4-2016 επίκαιρη ερώτηση πρώτου</w:t>
      </w:r>
      <w:r>
        <w:rPr>
          <w:rFonts w:eastAsia="Times New Roman" w:cs="Times New Roman"/>
          <w:bCs/>
          <w:szCs w:val="24"/>
        </w:rPr>
        <w:t xml:space="preserve"> κύκλου του Βουλευτή Ηρακλείου του Κομμουνιστικού Κόμματος Ελλάδ</w:t>
      </w:r>
      <w:r>
        <w:rPr>
          <w:rFonts w:eastAsia="Times New Roman" w:cs="Times New Roman"/>
          <w:bCs/>
          <w:szCs w:val="24"/>
        </w:rPr>
        <w:t>α</w:t>
      </w:r>
      <w:r>
        <w:rPr>
          <w:rFonts w:eastAsia="Times New Roman" w:cs="Times New Roman"/>
          <w:bCs/>
          <w:szCs w:val="24"/>
        </w:rPr>
        <w:t xml:space="preserve">ς κ. </w:t>
      </w:r>
      <w:r>
        <w:rPr>
          <w:rFonts w:eastAsia="Times New Roman" w:cs="Times New Roman"/>
          <w:szCs w:val="24"/>
        </w:rPr>
        <w:t>Εμμανουήλ Συντυχάκη</w:t>
      </w:r>
      <w:r>
        <w:rPr>
          <w:rFonts w:eastAsia="Times New Roman" w:cs="Times New Roman"/>
          <w:bCs/>
          <w:szCs w:val="24"/>
        </w:rPr>
        <w:t xml:space="preserve"> προς τους Υπουργούς </w:t>
      </w:r>
      <w:r>
        <w:rPr>
          <w:rFonts w:eastAsia="Times New Roman" w:cs="Times New Roman"/>
          <w:szCs w:val="24"/>
        </w:rPr>
        <w:t>Εσωτερικών και Διοικητικής Ανασυγκρότησης</w:t>
      </w:r>
      <w:r>
        <w:rPr>
          <w:rFonts w:eastAsia="Times New Roman" w:cs="Times New Roman"/>
          <w:bCs/>
          <w:szCs w:val="24"/>
        </w:rPr>
        <w:t xml:space="preserve"> και </w:t>
      </w:r>
      <w:r>
        <w:rPr>
          <w:rFonts w:eastAsia="Times New Roman" w:cs="Times New Roman"/>
          <w:szCs w:val="24"/>
        </w:rPr>
        <w:t xml:space="preserve">Υποδομών, Μεταφορών και Δικτύων, </w:t>
      </w:r>
      <w:r>
        <w:rPr>
          <w:rFonts w:eastAsia="Times New Roman" w:cs="Times New Roman"/>
          <w:bCs/>
          <w:szCs w:val="24"/>
        </w:rPr>
        <w:t>σχετικά με τη δημιουργία φράγματος στο Κυπαρίσσι του Νομού Ηρακλείο</w:t>
      </w:r>
      <w:r>
        <w:rPr>
          <w:rFonts w:eastAsia="Times New Roman" w:cs="Times New Roman"/>
          <w:bCs/>
          <w:szCs w:val="24"/>
        </w:rPr>
        <w:t xml:space="preserve">υ στη θέση «Κακιά Σκάλα», δεν </w:t>
      </w:r>
      <w:r>
        <w:rPr>
          <w:rFonts w:eastAsia="Times New Roman" w:cs="Times New Roman"/>
          <w:bCs/>
          <w:szCs w:val="24"/>
        </w:rPr>
        <w:t>συζητείται</w:t>
      </w:r>
      <w:r>
        <w:rPr>
          <w:rFonts w:eastAsia="Times New Roman" w:cs="Times New Roman"/>
          <w:bCs/>
          <w:szCs w:val="24"/>
        </w:rPr>
        <w:t xml:space="preserve"> για τον ίδιο λόγο.</w:t>
      </w:r>
    </w:p>
    <w:p w14:paraId="7E757F4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Συντυχάκη, έχετε ζητήσει τον λόγο;</w:t>
      </w:r>
    </w:p>
    <w:p w14:paraId="7E757F4D"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Μάλιστα, κύριε Πρόεδρε. </w:t>
      </w:r>
    </w:p>
    <w:p w14:paraId="7E757F4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Έχω ζητήσει, κύριε Πρόεδρε, τον λόγο, όχι γι’ αυτή</w:t>
      </w:r>
      <w:r>
        <w:rPr>
          <w:rFonts w:eastAsia="Times New Roman" w:cs="Times New Roman"/>
          <w:szCs w:val="24"/>
        </w:rPr>
        <w:t>ν</w:t>
      </w:r>
      <w:r>
        <w:rPr>
          <w:rFonts w:eastAsia="Times New Roman" w:cs="Times New Roman"/>
          <w:szCs w:val="24"/>
        </w:rPr>
        <w:t xml:space="preserve"> την επίκαιρη ερώτηση, αλλά για μια άλλη. Δύο είχα. Η μια</w:t>
      </w:r>
      <w:r>
        <w:rPr>
          <w:rFonts w:eastAsia="Times New Roman" w:cs="Times New Roman"/>
          <w:szCs w:val="24"/>
        </w:rPr>
        <w:t xml:space="preserve"> αφορά, </w:t>
      </w:r>
      <w:r>
        <w:rPr>
          <w:rFonts w:eastAsia="Times New Roman" w:cs="Times New Roman"/>
          <w:szCs w:val="24"/>
        </w:rPr>
        <w:lastRenderedPageBreak/>
        <w:t>όντως, στο φράγμα Κακιάς Σκάλας στο Κυπαρίσσι, αλλά επειδή μου δίνεται η ευκαιρία, θα ήθελα να πω ότι αναβλήθηκε με δική μου ευθύνη, διότι απαιτούνται περισσότερα στοιχεία τεκμηρίωσης του θέματος για να είναι πιο αποτελεσματική η συζήτηση. Θα επανέ</w:t>
      </w:r>
      <w:r>
        <w:rPr>
          <w:rFonts w:eastAsia="Times New Roman" w:cs="Times New Roman"/>
          <w:szCs w:val="24"/>
        </w:rPr>
        <w:t xml:space="preserve">λθω, βέβαια, εν ευθέτω </w:t>
      </w:r>
      <w:proofErr w:type="spellStart"/>
      <w:r>
        <w:rPr>
          <w:rFonts w:eastAsia="Times New Roman" w:cs="Times New Roman"/>
          <w:szCs w:val="24"/>
        </w:rPr>
        <w:t>χρόνω</w:t>
      </w:r>
      <w:proofErr w:type="spellEnd"/>
      <w:r>
        <w:rPr>
          <w:rFonts w:eastAsia="Times New Roman" w:cs="Times New Roman"/>
          <w:szCs w:val="24"/>
        </w:rPr>
        <w:t>.</w:t>
      </w:r>
    </w:p>
    <w:p w14:paraId="7E757F4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Βέβαια, παρατηρώ ότι ο κ. </w:t>
      </w:r>
      <w:proofErr w:type="spellStart"/>
      <w:r>
        <w:rPr>
          <w:rFonts w:eastAsia="Times New Roman" w:cs="Times New Roman"/>
          <w:szCs w:val="24"/>
        </w:rPr>
        <w:t>Κουρουμπλής</w:t>
      </w:r>
      <w:proofErr w:type="spellEnd"/>
      <w:r>
        <w:rPr>
          <w:rFonts w:eastAsia="Times New Roman" w:cs="Times New Roman"/>
          <w:szCs w:val="24"/>
        </w:rPr>
        <w:t xml:space="preserve"> απουσιάζει και για όλες τις υπόλοιπες. Άρα απ’ ό,τι φαίνεται, μάλλον μεθόδευε την απουσία του, αλλά φαίνεται και ότι πρόλαβα να τον ενημερώσω για την αναβολή από την δική μου την πλευρά.</w:t>
      </w:r>
    </w:p>
    <w:p w14:paraId="7E757F50" w14:textId="77777777" w:rsidR="00947FCE" w:rsidRDefault="00541CFC">
      <w:pPr>
        <w:spacing w:line="600" w:lineRule="auto"/>
        <w:ind w:firstLine="720"/>
        <w:jc w:val="both"/>
        <w:rPr>
          <w:rFonts w:eastAsia="Times New Roman"/>
          <w:szCs w:val="24"/>
        </w:rPr>
      </w:pPr>
      <w:r>
        <w:rPr>
          <w:rFonts w:eastAsia="Times New Roman"/>
          <w:szCs w:val="24"/>
        </w:rPr>
        <w:lastRenderedPageBreak/>
        <w:t>Ό</w:t>
      </w:r>
      <w:r>
        <w:rPr>
          <w:rFonts w:eastAsia="Times New Roman"/>
          <w:szCs w:val="24"/>
        </w:rPr>
        <w:t>μως κύριε Πρόεδρε, θα ήθελα να μιλήσω και για μία άλλη επίκαιρη ερώτηση. Θέλετε να αναφερθώ σ’ αυτήν, όταν έρθει η ώρα της ανάγνωσ</w:t>
      </w:r>
      <w:r>
        <w:rPr>
          <w:rFonts w:eastAsia="Times New Roman"/>
          <w:szCs w:val="24"/>
        </w:rPr>
        <w:t>η</w:t>
      </w:r>
      <w:r>
        <w:rPr>
          <w:rFonts w:eastAsia="Times New Roman"/>
          <w:szCs w:val="24"/>
        </w:rPr>
        <w:t>ς ή τώρα;</w:t>
      </w:r>
    </w:p>
    <w:p w14:paraId="7E757F51" w14:textId="77777777" w:rsidR="00947FCE" w:rsidRDefault="00541CF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Μπορείτε να μιλήσετε τώρα και γι’ αυτήν την επίκαιρη ερώτηση, κύριε Βουλευτά.</w:t>
      </w:r>
    </w:p>
    <w:p w14:paraId="7E757F52" w14:textId="77777777" w:rsidR="00947FCE" w:rsidRDefault="00541CFC">
      <w:pPr>
        <w:spacing w:line="600" w:lineRule="auto"/>
        <w:ind w:firstLine="720"/>
        <w:jc w:val="both"/>
        <w:rPr>
          <w:rFonts w:eastAsia="Times New Roman"/>
          <w:szCs w:val="24"/>
        </w:rPr>
      </w:pPr>
      <w:r>
        <w:rPr>
          <w:rFonts w:eastAsia="Times New Roman"/>
          <w:b/>
          <w:szCs w:val="24"/>
        </w:rPr>
        <w:t>Ε</w:t>
      </w:r>
      <w:r>
        <w:rPr>
          <w:rFonts w:eastAsia="Times New Roman"/>
          <w:b/>
          <w:szCs w:val="24"/>
        </w:rPr>
        <w:t xml:space="preserve">ΜΜΑΝΟΥΗΛ ΣΥΝΤΥΧΑΚΗΣ: </w:t>
      </w:r>
      <w:r>
        <w:rPr>
          <w:rFonts w:eastAsia="Times New Roman"/>
          <w:szCs w:val="24"/>
        </w:rPr>
        <w:t xml:space="preserve">Ήταν, λοιπόν, να πραγματοποιηθεί η επίκαιρη ερώτηση για τα εργοστάσια βιομάζας στον Δήμο Γόρτυνας του Δήμου Ηρακλείου προς τον κ. </w:t>
      </w:r>
      <w:proofErr w:type="spellStart"/>
      <w:r>
        <w:rPr>
          <w:rFonts w:eastAsia="Times New Roman"/>
          <w:szCs w:val="24"/>
        </w:rPr>
        <w:t>Κουρουμπλή</w:t>
      </w:r>
      <w:proofErr w:type="spellEnd"/>
      <w:r>
        <w:rPr>
          <w:rFonts w:eastAsia="Times New Roman"/>
          <w:szCs w:val="24"/>
        </w:rPr>
        <w:t>.</w:t>
      </w:r>
    </w:p>
    <w:p w14:paraId="7E757F53" w14:textId="77777777" w:rsidR="00947FCE" w:rsidRDefault="00541CFC">
      <w:pPr>
        <w:spacing w:line="600" w:lineRule="auto"/>
        <w:ind w:firstLine="720"/>
        <w:jc w:val="both"/>
        <w:rPr>
          <w:rFonts w:eastAsia="Times New Roman"/>
          <w:szCs w:val="24"/>
        </w:rPr>
      </w:pPr>
      <w:r>
        <w:rPr>
          <w:rFonts w:eastAsia="Times New Roman"/>
          <w:szCs w:val="24"/>
        </w:rPr>
        <w:lastRenderedPageBreak/>
        <w:t>Κύριε Πρόεδρε, ομολογουμένως έχουν πάρει διαστάσεις αυτές οι συνεχόμενες αλλεπάλληλες αναβολέ</w:t>
      </w:r>
      <w:r>
        <w:rPr>
          <w:rFonts w:eastAsia="Times New Roman"/>
          <w:szCs w:val="24"/>
        </w:rPr>
        <w:t>ς και, μάλιστα, κατ’ εξακολούθηση. Αυτή η συμπεριφορά είναι απαράδεκτη και αντιδημοκρατική. Δεν συμβαίνει, μάλιστα, απέναντι μόνο σ’ εμένα ή στους Βουλευτές του ΚΚΕ, αλλά στην πλειονότητα των Βουλευτών. Μέχρι τώρα ανακοινώσατε ότι το 1/3 των επίκαιρων ερωτ</w:t>
      </w:r>
      <w:r>
        <w:rPr>
          <w:rFonts w:eastAsia="Times New Roman"/>
          <w:szCs w:val="24"/>
        </w:rPr>
        <w:t xml:space="preserve">ήσεων που είναι να συζητηθούν τώρα, αναβάλλονται με υπαιτιότητα των Υπουργών. </w:t>
      </w:r>
    </w:p>
    <w:p w14:paraId="7E757F54" w14:textId="77777777" w:rsidR="00947FCE" w:rsidRDefault="00541CFC">
      <w:pPr>
        <w:spacing w:line="600" w:lineRule="auto"/>
        <w:ind w:firstLine="720"/>
        <w:jc w:val="both"/>
        <w:rPr>
          <w:rFonts w:eastAsia="Times New Roman"/>
          <w:szCs w:val="24"/>
        </w:rPr>
      </w:pPr>
      <w:r>
        <w:rPr>
          <w:rFonts w:eastAsia="Times New Roman"/>
          <w:szCs w:val="24"/>
        </w:rPr>
        <w:t>Αυτή η συμπεριφορά είναι απαράδεκτη. Είναι ζήτημα ανικανότητας των Υπουργών της Κυβέρνησης; Όχι. Δεν θέλω να πιστεύω αυτό το πράγμα. Είναι επιλογή, κύριε Πρόεδρε. Προ</w:t>
      </w:r>
      <w:r>
        <w:rPr>
          <w:rFonts w:eastAsia="Times New Roman"/>
          <w:szCs w:val="24"/>
        </w:rPr>
        <w:lastRenderedPageBreak/>
        <w:t>σέξτε, εμέν</w:t>
      </w:r>
      <w:r>
        <w:rPr>
          <w:rFonts w:eastAsia="Times New Roman"/>
          <w:szCs w:val="24"/>
        </w:rPr>
        <w:t>α με ενημέρωσαν για τη συγκεκριμένη επίκαιρη ερώτηση σήμερα το μεσημέρι στις 14.00΄ η ώρα. Εγώ ήρθα από την Κρήτη και με ενημέρωσαν σήμερα στις 14.00΄ η ώρα. Θα μπορούσαν μία ημέρα εργάσιμη νωρίτερα να ενημερώσουν τον Βουλευτή, προκειμένου να κάνει το κουμ</w:t>
      </w:r>
      <w:r>
        <w:rPr>
          <w:rFonts w:eastAsia="Times New Roman"/>
          <w:szCs w:val="24"/>
        </w:rPr>
        <w:t>άντο του.</w:t>
      </w:r>
    </w:p>
    <w:p w14:paraId="7E757F55" w14:textId="77777777" w:rsidR="00947FCE" w:rsidRDefault="00541CFC">
      <w:pPr>
        <w:spacing w:line="600" w:lineRule="auto"/>
        <w:ind w:firstLine="720"/>
        <w:jc w:val="both"/>
        <w:rPr>
          <w:rFonts w:eastAsia="Times New Roman"/>
          <w:szCs w:val="24"/>
        </w:rPr>
      </w:pPr>
      <w:r>
        <w:rPr>
          <w:rFonts w:eastAsia="Times New Roman"/>
          <w:szCs w:val="24"/>
        </w:rPr>
        <w:t xml:space="preserve">Όμως δεν είναι μόνο αυτό. Είναι η τρίτη φορά εξ αναβολής. Η επίκαιρη ερώτηση έχει αναβληθεί άλλες δυο φορές. Δεν είναι μόνο οι επίκαιρες ερωτήσεις προς τον κ. Σκουρλέτη. Είναι και οι επίκαιρες ερωτήσεις απέναντι στον κ. </w:t>
      </w:r>
      <w:proofErr w:type="spellStart"/>
      <w:r>
        <w:rPr>
          <w:rFonts w:eastAsia="Times New Roman"/>
          <w:szCs w:val="24"/>
        </w:rPr>
        <w:t>Κουρουμπλή</w:t>
      </w:r>
      <w:proofErr w:type="spellEnd"/>
      <w:r>
        <w:rPr>
          <w:rFonts w:eastAsia="Times New Roman"/>
          <w:szCs w:val="24"/>
        </w:rPr>
        <w:t xml:space="preserve">. Ο κ. </w:t>
      </w:r>
      <w:proofErr w:type="spellStart"/>
      <w:r>
        <w:rPr>
          <w:rFonts w:eastAsia="Times New Roman"/>
          <w:szCs w:val="24"/>
        </w:rPr>
        <w:t>Κουρουμπλ</w:t>
      </w:r>
      <w:r>
        <w:rPr>
          <w:rFonts w:eastAsia="Times New Roman"/>
          <w:szCs w:val="24"/>
        </w:rPr>
        <w:t>ής</w:t>
      </w:r>
      <w:proofErr w:type="spellEnd"/>
      <w:r>
        <w:rPr>
          <w:rFonts w:eastAsia="Times New Roman"/>
          <w:szCs w:val="24"/>
        </w:rPr>
        <w:t xml:space="preserve"> μού έχει αναβάλει οκτώ φορές επίκαιρη ερώτηση</w:t>
      </w:r>
      <w:r>
        <w:rPr>
          <w:rFonts w:eastAsia="Times New Roman"/>
          <w:szCs w:val="24"/>
        </w:rPr>
        <w:t>,</w:t>
      </w:r>
      <w:r>
        <w:rPr>
          <w:rFonts w:eastAsia="Times New Roman"/>
          <w:szCs w:val="24"/>
        </w:rPr>
        <w:t xml:space="preserve"> που τελικά δεν συζητήθηκε και αφορούσε προβλήματα του εργοστασίου ανακύκλωσης στο Ηράκλειο. </w:t>
      </w:r>
    </w:p>
    <w:p w14:paraId="7E757F56" w14:textId="77777777" w:rsidR="00947FCE" w:rsidRDefault="00541CFC">
      <w:pPr>
        <w:spacing w:line="600" w:lineRule="auto"/>
        <w:ind w:firstLine="720"/>
        <w:jc w:val="both"/>
        <w:rPr>
          <w:rFonts w:eastAsia="Times New Roman"/>
          <w:szCs w:val="24"/>
        </w:rPr>
      </w:pPr>
      <w:r>
        <w:rPr>
          <w:rFonts w:eastAsia="Times New Roman"/>
          <w:szCs w:val="24"/>
        </w:rPr>
        <w:lastRenderedPageBreak/>
        <w:t>Τελικά, βέβαια, οι άνθρωποι έδωσαν τη μάχη και δικαιώθηκαν με το</w:t>
      </w:r>
      <w:r>
        <w:rPr>
          <w:rFonts w:eastAsia="Times New Roman"/>
          <w:szCs w:val="24"/>
        </w:rPr>
        <w:t>ν</w:t>
      </w:r>
      <w:r>
        <w:rPr>
          <w:rFonts w:eastAsia="Times New Roman"/>
          <w:szCs w:val="24"/>
        </w:rPr>
        <w:t xml:space="preserve"> δικό τους αγώνα. Σιγά μην περίμεναν τώρα το Υπο</w:t>
      </w:r>
      <w:r>
        <w:rPr>
          <w:rFonts w:eastAsia="Times New Roman"/>
          <w:szCs w:val="24"/>
        </w:rPr>
        <w:t xml:space="preserve">υργείο ή τον κ. </w:t>
      </w:r>
      <w:proofErr w:type="spellStart"/>
      <w:r>
        <w:rPr>
          <w:rFonts w:eastAsia="Times New Roman"/>
          <w:szCs w:val="24"/>
        </w:rPr>
        <w:t>Κουρουμπλή</w:t>
      </w:r>
      <w:proofErr w:type="spellEnd"/>
      <w:r>
        <w:rPr>
          <w:rFonts w:eastAsia="Times New Roman"/>
          <w:szCs w:val="24"/>
        </w:rPr>
        <w:t xml:space="preserve">! Δεν το λέω υποτιμητικά, αλλά αποδείχθηκε ότι ο ίδιος υποτίμησε τους ίδιους τους εργαζόμενους. </w:t>
      </w:r>
    </w:p>
    <w:p w14:paraId="7E757F57" w14:textId="77777777" w:rsidR="00947FCE" w:rsidRDefault="00541CFC">
      <w:pPr>
        <w:spacing w:line="600" w:lineRule="auto"/>
        <w:ind w:firstLine="720"/>
        <w:jc w:val="both"/>
        <w:rPr>
          <w:rFonts w:eastAsia="Times New Roman"/>
          <w:szCs w:val="24"/>
        </w:rPr>
      </w:pPr>
      <w:r>
        <w:rPr>
          <w:rFonts w:eastAsia="Times New Roman"/>
          <w:szCs w:val="24"/>
        </w:rPr>
        <w:t xml:space="preserve">Στη σημερινή περίπτωση, γι’ αυτήν την επίκαιρη ερώτηση είχε προηγηθεί –προσέξτε- απλή ερώτηση στις 2 Μαρτίου και προς τον κ. </w:t>
      </w:r>
      <w:proofErr w:type="spellStart"/>
      <w:r>
        <w:rPr>
          <w:rFonts w:eastAsia="Times New Roman"/>
          <w:szCs w:val="24"/>
        </w:rPr>
        <w:t>Κουρουμπ</w:t>
      </w:r>
      <w:r>
        <w:rPr>
          <w:rFonts w:eastAsia="Times New Roman"/>
          <w:szCs w:val="24"/>
        </w:rPr>
        <w:t>λή</w:t>
      </w:r>
      <w:proofErr w:type="spellEnd"/>
      <w:r>
        <w:rPr>
          <w:rFonts w:eastAsia="Times New Roman"/>
          <w:szCs w:val="24"/>
        </w:rPr>
        <w:t xml:space="preserve"> και προς τον κ. Σκουρλέτη. Ο κ. </w:t>
      </w:r>
      <w:proofErr w:type="spellStart"/>
      <w:r>
        <w:rPr>
          <w:rFonts w:eastAsia="Times New Roman"/>
          <w:szCs w:val="24"/>
        </w:rPr>
        <w:t>Κουρουμπλής</w:t>
      </w:r>
      <w:proofErr w:type="spellEnd"/>
      <w:r>
        <w:rPr>
          <w:rFonts w:eastAsia="Times New Roman"/>
          <w:szCs w:val="24"/>
        </w:rPr>
        <w:t>, εντάξει, απάντησε ότι δεν ήταν αρμοδιότητάς του. Ο κ. Σκουρλέτης απαξίωσε να απαντήσει και στην απλή ερώτηση.</w:t>
      </w:r>
    </w:p>
    <w:p w14:paraId="7E757F58" w14:textId="77777777" w:rsidR="00947FCE" w:rsidRDefault="00541CFC">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Σας παρακαλώ, κύριε Συντυχάκη, λόγω χρόνου να ολοκληρώστε.</w:t>
      </w:r>
    </w:p>
    <w:p w14:paraId="7E757F59" w14:textId="77777777" w:rsidR="00947FCE" w:rsidRDefault="00541CFC">
      <w:pPr>
        <w:spacing w:line="600" w:lineRule="auto"/>
        <w:ind w:firstLine="720"/>
        <w:jc w:val="both"/>
        <w:rPr>
          <w:rFonts w:eastAsia="Times New Roman"/>
          <w:szCs w:val="24"/>
        </w:rPr>
      </w:pPr>
      <w:r>
        <w:rPr>
          <w:rFonts w:eastAsia="Times New Roman"/>
          <w:b/>
          <w:szCs w:val="24"/>
        </w:rPr>
        <w:t>ΕΜΜ</w:t>
      </w:r>
      <w:r>
        <w:rPr>
          <w:rFonts w:eastAsia="Times New Roman"/>
          <w:b/>
          <w:szCs w:val="24"/>
        </w:rPr>
        <w:t xml:space="preserve">ΑΝΟΥΗΛ ΣΥΝΤΥΧΑΚΗΣ: </w:t>
      </w:r>
      <w:r>
        <w:rPr>
          <w:rFonts w:eastAsia="Times New Roman"/>
          <w:szCs w:val="24"/>
        </w:rPr>
        <w:t>Ολοκληρώνω, κύριε Πρόεδρε.</w:t>
      </w:r>
    </w:p>
    <w:p w14:paraId="7E757F5A" w14:textId="77777777" w:rsidR="00947FCE" w:rsidRDefault="00541CFC">
      <w:pPr>
        <w:spacing w:line="600" w:lineRule="auto"/>
        <w:ind w:firstLine="720"/>
        <w:jc w:val="both"/>
        <w:rPr>
          <w:rFonts w:eastAsia="Times New Roman"/>
          <w:szCs w:val="24"/>
        </w:rPr>
      </w:pPr>
      <w:r>
        <w:rPr>
          <w:rFonts w:eastAsia="Times New Roman"/>
          <w:szCs w:val="24"/>
        </w:rPr>
        <w:t>Θέλω να πω ότι αυτό το θέμα της επίκαιρης ερώτησης είναι τα εργοστάσια βιομάζας που ξεφυτρώνουν σαν τα μανιτάρια σε όλη την Ελλάδα. Δεν είναι μόνο ένα πολιτικό ζήτημα, αλλά είναι και σκανδαλώδες, διότι μέσα από</w:t>
      </w:r>
      <w:r>
        <w:rPr>
          <w:rFonts w:eastAsia="Times New Roman"/>
          <w:szCs w:val="24"/>
        </w:rPr>
        <w:t xml:space="preserve"> νομοθετικά και θεσμικά πλαίσια επιχειρηματίες προσπαθούν να αλλάξουν τις χρήσεις γης και να επιβαρύνουν το περιβάλλον και την υγεία των κατοίκων. Εκκρεμεί, λοιπόν, να συζητηθεί αυτό το ζήτημα. </w:t>
      </w:r>
      <w:r>
        <w:rPr>
          <w:rFonts w:eastAsia="Times New Roman"/>
          <w:szCs w:val="24"/>
        </w:rPr>
        <w:lastRenderedPageBreak/>
        <w:t>Γιατί, λοιπόν, ο κ. Σκουρλέτης απουσιάζει για τρίτη φορά απ’ α</w:t>
      </w:r>
      <w:r>
        <w:rPr>
          <w:rFonts w:eastAsia="Times New Roman"/>
          <w:szCs w:val="24"/>
        </w:rPr>
        <w:t>υτή</w:t>
      </w:r>
      <w:r>
        <w:rPr>
          <w:rFonts w:eastAsia="Times New Roman"/>
          <w:szCs w:val="24"/>
        </w:rPr>
        <w:t>ν</w:t>
      </w:r>
      <w:r>
        <w:rPr>
          <w:rFonts w:eastAsia="Times New Roman"/>
          <w:szCs w:val="24"/>
        </w:rPr>
        <w:t xml:space="preserve"> τη συνεδρίαση;</w:t>
      </w:r>
    </w:p>
    <w:p w14:paraId="7E757F5B" w14:textId="77777777" w:rsidR="00947FCE" w:rsidRDefault="00541CFC">
      <w:pPr>
        <w:spacing w:line="600" w:lineRule="auto"/>
        <w:ind w:firstLine="720"/>
        <w:jc w:val="both"/>
        <w:rPr>
          <w:rFonts w:eastAsia="Times New Roman"/>
          <w:szCs w:val="24"/>
        </w:rPr>
      </w:pPr>
      <w:r>
        <w:rPr>
          <w:rFonts w:eastAsia="Times New Roman"/>
          <w:szCs w:val="24"/>
        </w:rPr>
        <w:t>Καταλήγοντας, θα ήθελα να πω ότι πρόκειται για ένα γενικευμένο φαινόμενο που δείχνει ότι η Κυβέρνηση ούτε θέλει ούτε μπορεί να αντιμετωπίσει λαϊκά προβλήματα. Έτσι το εκλαμβάνουμε. Επαναλαμβάνω ότι δεν είναι θέμα ανικανότητας της Κυβέρνησης και των Υπουργώ</w:t>
      </w:r>
      <w:r>
        <w:rPr>
          <w:rFonts w:eastAsia="Times New Roman"/>
          <w:szCs w:val="24"/>
        </w:rPr>
        <w:t>ν. Είναι τόσο μεγάλη η προσήλωση και οι δεσμεύσεις της απέναντι στην Ευρωπαϊκή Ένωση, στην Ευρωπαϊκή Κεντρική Τράπεζα και το Διεθνές Νομισματικό Ταμείο, που έχει υποτάξει τη λύση των προβλημάτων –γι’ αυτό, άλλωστε, δεν τα κουβεντιάζει- στην εκπλήρωση των δ</w:t>
      </w:r>
      <w:r>
        <w:rPr>
          <w:rFonts w:eastAsia="Times New Roman"/>
          <w:szCs w:val="24"/>
        </w:rPr>
        <w:t>ανειακών υποχρεώσεων. Αυτή είναι η πραγματικότητα.</w:t>
      </w:r>
    </w:p>
    <w:p w14:paraId="7E757F5C" w14:textId="77777777" w:rsidR="00947FCE" w:rsidRDefault="00541CFC">
      <w:pPr>
        <w:spacing w:line="600" w:lineRule="auto"/>
        <w:ind w:firstLine="720"/>
        <w:jc w:val="both"/>
        <w:rPr>
          <w:rFonts w:eastAsia="Times New Roman"/>
          <w:szCs w:val="24"/>
        </w:rPr>
      </w:pPr>
      <w:r>
        <w:rPr>
          <w:rFonts w:eastAsia="Times New Roman"/>
          <w:szCs w:val="24"/>
        </w:rPr>
        <w:lastRenderedPageBreak/>
        <w:t>Σας καλούμε, λοιπόν, να λάβετε μέτρα απέναντι σ’ αυτήν την κατάσταση που έχει δημιουργηθεί.</w:t>
      </w:r>
    </w:p>
    <w:p w14:paraId="7E757F5D" w14:textId="77777777" w:rsidR="00947FCE" w:rsidRDefault="00541CF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κύριε Συντυχάκη.</w:t>
      </w:r>
    </w:p>
    <w:p w14:paraId="7E757F5E" w14:textId="77777777" w:rsidR="00947FCE" w:rsidRDefault="00541CFC">
      <w:pPr>
        <w:spacing w:after="0" w:line="600" w:lineRule="auto"/>
        <w:ind w:firstLine="720"/>
        <w:jc w:val="both"/>
        <w:rPr>
          <w:rFonts w:eastAsia="Times New Roman"/>
          <w:color w:val="000000"/>
          <w:szCs w:val="24"/>
        </w:rPr>
      </w:pPr>
      <w:r>
        <w:rPr>
          <w:rFonts w:eastAsia="Times New Roman"/>
          <w:color w:val="000000"/>
          <w:szCs w:val="24"/>
        </w:rPr>
        <w:t>Ολοκληρώνοντας την ανάγνωση των επίκαιρων ερωτήσε</w:t>
      </w:r>
      <w:r>
        <w:rPr>
          <w:rFonts w:eastAsia="Times New Roman"/>
          <w:color w:val="000000"/>
          <w:szCs w:val="24"/>
        </w:rPr>
        <w:t>ων που δεν θα συζητηθούν, θα ήθελα να σας ανακοινώσω ότι η</w:t>
      </w:r>
      <w:r>
        <w:rPr>
          <w:rFonts w:eastAsia="Times New Roman"/>
          <w:color w:val="000000"/>
          <w:szCs w:val="24"/>
        </w:rPr>
        <w:t xml:space="preserve"> δεύτερη </w:t>
      </w:r>
      <w:r>
        <w:rPr>
          <w:rFonts w:eastAsia="Times New Roman"/>
          <w:color w:val="000000"/>
          <w:szCs w:val="24"/>
        </w:rPr>
        <w:t>με αριθμό 785/12-4-2016 επίκαιρη ερώτηση δεύτερου κύκλου του Βουλευτή Β΄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Σάκη </w:t>
      </w:r>
      <w:proofErr w:type="spellStart"/>
      <w:r>
        <w:rPr>
          <w:rFonts w:eastAsia="Times New Roman"/>
          <w:bCs/>
          <w:color w:val="000000"/>
          <w:szCs w:val="24"/>
        </w:rPr>
        <w:t>Βαρδαλή</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Περιβάλλοντος και Ενέργειας,</w:t>
      </w:r>
      <w:r>
        <w:rPr>
          <w:rFonts w:eastAsia="Times New Roman"/>
          <w:color w:val="000000"/>
          <w:szCs w:val="24"/>
        </w:rPr>
        <w:t xml:space="preserve"> </w:t>
      </w:r>
      <w:r>
        <w:rPr>
          <w:rFonts w:eastAsia="Times New Roman"/>
          <w:color w:val="000000"/>
          <w:szCs w:val="24"/>
        </w:rPr>
        <w:t>σχετι</w:t>
      </w:r>
      <w:r>
        <w:rPr>
          <w:rFonts w:eastAsia="Times New Roman"/>
          <w:color w:val="000000"/>
          <w:szCs w:val="24"/>
        </w:rPr>
        <w:t xml:space="preserve">κά με την </w:t>
      </w:r>
      <w:proofErr w:type="spellStart"/>
      <w:r>
        <w:rPr>
          <w:rFonts w:eastAsia="Times New Roman"/>
          <w:color w:val="000000"/>
          <w:szCs w:val="24"/>
        </w:rPr>
        <w:t>επαναπόδοση</w:t>
      </w:r>
      <w:proofErr w:type="spellEnd"/>
      <w:r>
        <w:rPr>
          <w:rFonts w:eastAsia="Times New Roman"/>
          <w:color w:val="000000"/>
          <w:szCs w:val="24"/>
        </w:rPr>
        <w:t xml:space="preserve"> </w:t>
      </w:r>
      <w:proofErr w:type="spellStart"/>
      <w:r>
        <w:rPr>
          <w:rFonts w:eastAsia="Times New Roman"/>
          <w:color w:val="000000"/>
          <w:szCs w:val="24"/>
        </w:rPr>
        <w:t>εξορυχθέντων</w:t>
      </w:r>
      <w:proofErr w:type="spellEnd"/>
      <w:r>
        <w:rPr>
          <w:rFonts w:eastAsia="Times New Roman"/>
          <w:color w:val="000000"/>
          <w:szCs w:val="24"/>
        </w:rPr>
        <w:t xml:space="preserve"> εδαφών από την ΔΕΗ Α.Ε., καθώς και η </w:t>
      </w:r>
      <w:r>
        <w:rPr>
          <w:rFonts w:eastAsia="Times New Roman"/>
          <w:color w:val="000000"/>
          <w:szCs w:val="24"/>
        </w:rPr>
        <w:t xml:space="preserve">πρώτη </w:t>
      </w:r>
      <w:r>
        <w:rPr>
          <w:rFonts w:eastAsia="Times New Roman"/>
          <w:color w:val="000000"/>
          <w:szCs w:val="24"/>
        </w:rPr>
        <w:lastRenderedPageBreak/>
        <w:t>με αριθμό 771/11-4-2016 επίκαιρη ερώτηση δεύτερου κύκλου του Βουλευτή Φλώρινας της Νέας Δημοκρατίας κ.</w:t>
      </w:r>
      <w:r>
        <w:rPr>
          <w:rFonts w:eastAsia="Times New Roman"/>
          <w:color w:val="000000"/>
          <w:szCs w:val="24"/>
        </w:rPr>
        <w:t xml:space="preserve"> </w:t>
      </w:r>
      <w:r>
        <w:rPr>
          <w:rFonts w:eastAsia="Times New Roman"/>
          <w:bCs/>
          <w:color w:val="000000"/>
          <w:szCs w:val="24"/>
        </w:rPr>
        <w:t>Ιωάννη Αντωνιάδη</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Περιβάλλοντος και Ενέργειας,</w:t>
      </w:r>
      <w:r>
        <w:rPr>
          <w:rFonts w:eastAsia="Times New Roman"/>
          <w:color w:val="000000"/>
          <w:szCs w:val="24"/>
        </w:rPr>
        <w:t xml:space="preserve"> </w:t>
      </w:r>
      <w:r>
        <w:rPr>
          <w:rFonts w:eastAsia="Times New Roman"/>
          <w:color w:val="000000"/>
          <w:szCs w:val="24"/>
        </w:rPr>
        <w:t>σχετικά με τ</w:t>
      </w:r>
      <w:r>
        <w:rPr>
          <w:rFonts w:eastAsia="Times New Roman"/>
          <w:color w:val="000000"/>
          <w:szCs w:val="24"/>
        </w:rPr>
        <w:t>ο «ενεργειακό μέλλον» του Νομού Φλώρινας</w:t>
      </w:r>
      <w:r>
        <w:rPr>
          <w:rFonts w:ascii="Times New Roman" w:eastAsia="Times New Roman" w:hAnsi="Times New Roman"/>
          <w:color w:val="000000"/>
          <w:szCs w:val="24"/>
        </w:rPr>
        <w:t xml:space="preserve">, </w:t>
      </w:r>
      <w:r>
        <w:rPr>
          <w:rFonts w:eastAsia="Times New Roman"/>
          <w:color w:val="000000"/>
          <w:szCs w:val="24"/>
        </w:rPr>
        <w:t xml:space="preserve">δεν </w:t>
      </w:r>
      <w:proofErr w:type="spellStart"/>
      <w:r>
        <w:rPr>
          <w:rFonts w:eastAsia="Times New Roman"/>
          <w:color w:val="000000"/>
          <w:szCs w:val="24"/>
        </w:rPr>
        <w:t>αυζητούνται</w:t>
      </w:r>
      <w:proofErr w:type="spellEnd"/>
      <w:r>
        <w:rPr>
          <w:rFonts w:eastAsia="Times New Roman"/>
          <w:color w:val="000000"/>
          <w:szCs w:val="24"/>
        </w:rPr>
        <w:t xml:space="preserve"> λόγω κωλύματος του Υπουργού Περιβάλλοντος και Ενέργειας κ. Σκουρλέτη εξαιτίας ανειλημμένων υποχρεώσεων.</w:t>
      </w:r>
    </w:p>
    <w:p w14:paraId="7E757F5F" w14:textId="77777777" w:rsidR="00947FCE" w:rsidRDefault="00541CFC">
      <w:pPr>
        <w:spacing w:after="0" w:line="600" w:lineRule="auto"/>
        <w:ind w:firstLine="720"/>
        <w:jc w:val="both"/>
        <w:rPr>
          <w:rFonts w:eastAsia="Times New Roman"/>
        </w:rPr>
      </w:pPr>
      <w:r>
        <w:rPr>
          <w:rFonts w:eastAsia="Times New Roman"/>
          <w:color w:val="000000"/>
          <w:szCs w:val="24"/>
        </w:rPr>
        <w:t>Κ</w:t>
      </w:r>
      <w:r>
        <w:rPr>
          <w:rFonts w:eastAsia="Times New Roman"/>
        </w:rPr>
        <w:t>υρίες και κύριοι συνάδελφοι, έχω επίσης την τιμή να ανακοινώσω στο Σώμα ότι τη συνεδρίασή μας</w:t>
      </w:r>
      <w:r>
        <w:rPr>
          <w:rFonts w:eastAsia="Times New Roman"/>
        </w:rPr>
        <w:t xml:space="preserve"> παρακολουθούν από τα άνω δυτικά θεωρεία</w:t>
      </w:r>
      <w:r>
        <w:rPr>
          <w:rFonts w:eastAsia="Times New Roman"/>
        </w:rPr>
        <w:t xml:space="preserve"> της Βουλής</w:t>
      </w:r>
      <w:r>
        <w:rPr>
          <w:rFonts w:eastAsia="Times New Roman"/>
        </w:rPr>
        <w:t xml:space="preserve">,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rPr>
        <w:lastRenderedPageBreak/>
        <w:t>τον τρόπο οργάνωσης και λειτουργίας της Βουλής, πενήντα πέντε μαθ</w:t>
      </w:r>
      <w:r>
        <w:rPr>
          <w:rFonts w:eastAsia="Times New Roman"/>
        </w:rPr>
        <w:t xml:space="preserve">ητές και </w:t>
      </w:r>
      <w:r>
        <w:rPr>
          <w:rFonts w:eastAsia="Times New Roman"/>
        </w:rPr>
        <w:t>μα</w:t>
      </w:r>
      <w:r>
        <w:rPr>
          <w:rFonts w:eastAsia="Times New Roman"/>
        </w:rPr>
        <w:t>θήτριες και επτά εκπαιδευτικοί συνοδοί τους από το 1</w:t>
      </w:r>
      <w:r>
        <w:rPr>
          <w:rFonts w:eastAsia="Times New Roman"/>
          <w:vertAlign w:val="superscript"/>
        </w:rPr>
        <w:t>ο</w:t>
      </w:r>
      <w:r>
        <w:rPr>
          <w:rFonts w:eastAsia="Times New Roman"/>
        </w:rPr>
        <w:t>, 3</w:t>
      </w:r>
      <w:r>
        <w:rPr>
          <w:rFonts w:eastAsia="Times New Roman"/>
          <w:vertAlign w:val="superscript"/>
        </w:rPr>
        <w:t>ο</w:t>
      </w:r>
      <w:r>
        <w:rPr>
          <w:rFonts w:eastAsia="Times New Roman"/>
        </w:rPr>
        <w:t xml:space="preserve"> και 4</w:t>
      </w:r>
      <w:r>
        <w:rPr>
          <w:rFonts w:eastAsia="Times New Roman"/>
          <w:vertAlign w:val="superscript"/>
        </w:rPr>
        <w:t>ο</w:t>
      </w:r>
      <w:r>
        <w:rPr>
          <w:rFonts w:eastAsia="Times New Roman"/>
        </w:rPr>
        <w:t xml:space="preserve"> Δημοτικό Σχολείο Σητείας Λασιθίου. </w:t>
      </w:r>
    </w:p>
    <w:p w14:paraId="7E757F60" w14:textId="77777777" w:rsidR="00947FCE" w:rsidRDefault="00541CF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E757F61" w14:textId="77777777" w:rsidR="00947FCE" w:rsidRDefault="00541CFC">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E757F62" w14:textId="77777777" w:rsidR="00947FCE" w:rsidRDefault="00541CFC">
      <w:pPr>
        <w:spacing w:line="600" w:lineRule="auto"/>
        <w:ind w:firstLine="720"/>
        <w:jc w:val="both"/>
        <w:rPr>
          <w:rFonts w:eastAsia="Times New Roman" w:cs="Times New Roman"/>
          <w:szCs w:val="24"/>
        </w:rPr>
      </w:pPr>
      <w:r>
        <w:rPr>
          <w:rFonts w:eastAsia="Times New Roman"/>
          <w:color w:val="000000"/>
          <w:szCs w:val="24"/>
        </w:rPr>
        <w:t xml:space="preserve"> </w:t>
      </w:r>
      <w:r>
        <w:rPr>
          <w:rFonts w:eastAsia="Times New Roman" w:cs="Times New Roman"/>
          <w:szCs w:val="24"/>
        </w:rPr>
        <w:t>Προχωρούμε στη δεύτερη με αριθμό 772/11-4-2016 επίκαιρη ερώτηση πρώτου κύκλου</w:t>
      </w:r>
      <w:r>
        <w:rPr>
          <w:rFonts w:eastAsia="Times New Roman" w:cs="Times New Roman"/>
          <w:szCs w:val="24"/>
        </w:rPr>
        <w:t xml:space="preserve">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Οικονομικών, σχετικά με την εξίσωση ειδικού φόρου κατανάλωσης πετρελαίου κίνησης και αμόλυβδης βενζίνης. Θα απαντήσει ο Αναπληρωτής Υπουργός κ. Αλεξιάδης.</w:t>
      </w:r>
    </w:p>
    <w:p w14:paraId="7E757F6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κύριε </w:t>
      </w:r>
      <w:proofErr w:type="spellStart"/>
      <w:r>
        <w:rPr>
          <w:rFonts w:eastAsia="Times New Roman" w:cs="Times New Roman"/>
          <w:szCs w:val="24"/>
        </w:rPr>
        <w:t>Στύλιο</w:t>
      </w:r>
      <w:proofErr w:type="spellEnd"/>
      <w:r>
        <w:rPr>
          <w:rFonts w:eastAsia="Times New Roman" w:cs="Times New Roman"/>
          <w:szCs w:val="24"/>
        </w:rPr>
        <w:t>,</w:t>
      </w:r>
      <w:r>
        <w:rPr>
          <w:rFonts w:eastAsia="Times New Roman" w:cs="Times New Roman"/>
          <w:szCs w:val="24"/>
        </w:rPr>
        <w:t xml:space="preserve"> έχετε τον λόγο.</w:t>
      </w:r>
    </w:p>
    <w:p w14:paraId="7E757F64"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Ευχαριστώ πολύ, κύριε Πρόεδρε.</w:t>
      </w:r>
    </w:p>
    <w:p w14:paraId="7E757F6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επικρατεί έντονη φημολογία στα μέσα μαζικής ενημέρωσης και στον έντυπο και στον ηλεκτρονικό Τύπο</w:t>
      </w:r>
      <w:r>
        <w:rPr>
          <w:rFonts w:eastAsia="Times New Roman" w:cs="Times New Roman"/>
          <w:szCs w:val="24"/>
        </w:rPr>
        <w:t>,</w:t>
      </w:r>
      <w:r>
        <w:rPr>
          <w:rFonts w:eastAsia="Times New Roman" w:cs="Times New Roman"/>
          <w:szCs w:val="24"/>
        </w:rPr>
        <w:t xml:space="preserve"> σχετικά με αύξηση του ειδικού φόρου κατανάλωσης του πετρελαίου κίνησης ή ακόμ</w:t>
      </w:r>
      <w:r>
        <w:rPr>
          <w:rFonts w:eastAsia="Times New Roman" w:cs="Times New Roman"/>
          <w:szCs w:val="24"/>
        </w:rPr>
        <w:t>η και την εξίσωσή του με αυτόν της βενζίνης. Δηλαδή, για να μιλήσουμε συγκεκριμένα με αριθμούς, φημολογείται ότι ο φόρος κατανάλωσης στο πετρέλαιο κίνησης θα αυξηθεί από τα 330 ευρώ ανά χιλιόλιτρο που είναι σήμερα, στα 679 ευρώ ανά χιλιόλιτρο.</w:t>
      </w:r>
    </w:p>
    <w:p w14:paraId="7E757F6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Κύριε Υπουργ</w:t>
      </w:r>
      <w:r>
        <w:rPr>
          <w:rFonts w:eastAsia="Times New Roman" w:cs="Times New Roman"/>
          <w:szCs w:val="24"/>
        </w:rPr>
        <w:t>έ, η Ελλάδα βρίσκεται στην πρώτη τετράδα των χωρών της Ευρωπαϊκής Ένωσης με τον υψηλότερο ειδικό φόρο κατανάλωσης στη βενζίνη. Επιπλέον, στην ήδη αυξημένη αυτή</w:t>
      </w:r>
      <w:r>
        <w:rPr>
          <w:rFonts w:eastAsia="Times New Roman" w:cs="Times New Roman"/>
          <w:szCs w:val="24"/>
        </w:rPr>
        <w:t>ν</w:t>
      </w:r>
      <w:r>
        <w:rPr>
          <w:rFonts w:eastAsia="Times New Roman" w:cs="Times New Roman"/>
          <w:szCs w:val="24"/>
        </w:rPr>
        <w:t xml:space="preserve"> τιμή επιβάλλεται ένας από τους υψηλότερους συντελεστές ΦΠΑ. Πιθανόν προσπαθείτε να εκμεταλλευθε</w:t>
      </w:r>
      <w:r>
        <w:rPr>
          <w:rFonts w:eastAsia="Times New Roman" w:cs="Times New Roman"/>
          <w:szCs w:val="24"/>
        </w:rPr>
        <w:t xml:space="preserve">ίτε τη συγκυρία της διεθνούς πτώσης της τιμής του πετρελαίου για καθαρά εισπρακτικούς λόγους. </w:t>
      </w:r>
    </w:p>
    <w:p w14:paraId="7E757F6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Θέλω να σας επισημάνω ότι τα τελευταία τέσσερα χρόνια χιλιάδες Έλληνες αγόρασαν πετρελαιοκίνητο αυτοκίνητο, κατά κανόνα ακριβότερο από το αντίστοιχο βενζινοκίνητ</w:t>
      </w:r>
      <w:r>
        <w:rPr>
          <w:rFonts w:eastAsia="Times New Roman" w:cs="Times New Roman"/>
          <w:szCs w:val="24"/>
        </w:rPr>
        <w:t>ο. Είναι προφανές ότι η αύξηση του ειδικού φόρου κατανάλωσης θα επηρε</w:t>
      </w:r>
      <w:r>
        <w:rPr>
          <w:rFonts w:eastAsia="Times New Roman" w:cs="Times New Roman"/>
          <w:szCs w:val="24"/>
        </w:rPr>
        <w:lastRenderedPageBreak/>
        <w:t>άσει την παραγωγή προϊόντων, καθώς και τις υπηρεσίες, επιβαρύνοντας με επιπλέον κόστος την οικονομία και, όπως πολύ καλά γνωρίζετε, χρεώνοντας τελικά τους καταναλωτές.</w:t>
      </w:r>
    </w:p>
    <w:p w14:paraId="7E757F6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Τέλος, σας θυμίζω ό</w:t>
      </w:r>
      <w:r>
        <w:rPr>
          <w:rFonts w:eastAsia="Times New Roman" w:cs="Times New Roman"/>
          <w:szCs w:val="24"/>
        </w:rPr>
        <w:t>τι σε επίκαιρη ερώτηση που συζητήσαμε εδώ στη Βουλή, σε σχέση με τα τέλη κυκλοφορίας και την αύξηση του ειδικού φόρου κατανάλωσης, είχατε πει επί λέξει: «Δεν σχεδιάζουμε να αυξήσουμε τον ειδικό φόρο κατανάλωσης, ούτε έχουμε σκοπό να χρησιμοποιήσουμε την αύ</w:t>
      </w:r>
      <w:r>
        <w:rPr>
          <w:rFonts w:eastAsia="Times New Roman" w:cs="Times New Roman"/>
          <w:szCs w:val="24"/>
        </w:rPr>
        <w:t>ξηση στον φόρο για να βρεθεί κάποιο ισοδύναμο ή κάτι τέτοιο».</w:t>
      </w:r>
    </w:p>
    <w:p w14:paraId="7E757F6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τα παραπάνω, ερωτάσθε, κύριε Υπουργέ: Προτίθεστε να αυξήσετε τον ειδικό φόρο κατανάλωσης στο πετρέλαιο κίνησης; Σε ποιες ενέργειες θα προχωρήσει η Κυβέρνηση, </w:t>
      </w:r>
      <w:r>
        <w:rPr>
          <w:rFonts w:eastAsia="Times New Roman"/>
          <w:bCs/>
        </w:rPr>
        <w:t>προκειμένου να</w:t>
      </w:r>
      <w:r>
        <w:rPr>
          <w:rFonts w:eastAsia="Times New Roman" w:cs="Times New Roman"/>
          <w:szCs w:val="24"/>
        </w:rPr>
        <w:t xml:space="preserve"> απαλύνει τους</w:t>
      </w:r>
      <w:r>
        <w:rPr>
          <w:rFonts w:eastAsia="Times New Roman" w:cs="Times New Roman"/>
          <w:szCs w:val="24"/>
        </w:rPr>
        <w:t xml:space="preserve"> καταναλωτές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στα καύσιμα; </w:t>
      </w:r>
    </w:p>
    <w:p w14:paraId="7E757F6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Ευχαριστώ.</w:t>
      </w:r>
    </w:p>
    <w:p w14:paraId="7E757F6B"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w:t>
      </w:r>
    </w:p>
    <w:p w14:paraId="7E757F6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E757F6D"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olor w:val="000000"/>
          <w:szCs w:val="24"/>
        </w:rPr>
        <w:t>Ευχαριστώ, κύριε Πρόεδρε.</w:t>
      </w:r>
      <w:r>
        <w:rPr>
          <w:rFonts w:eastAsia="Times New Roman" w:cs="Times New Roman"/>
          <w:szCs w:val="24"/>
        </w:rPr>
        <w:t xml:space="preserve"> </w:t>
      </w:r>
    </w:p>
    <w:p w14:paraId="7E757F6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έχω απαντήσει</w:t>
      </w:r>
      <w:r>
        <w:rPr>
          <w:rFonts w:eastAsia="Times New Roman" w:cs="Times New Roman"/>
          <w:szCs w:val="24"/>
        </w:rPr>
        <w:t xml:space="preserve"> σε σχετική ερώτησή σας, όπως είπατε και εσείς, στις 18 Ιανουαρίου, και θα απαντήσω και στη σημερινή ερώτηση. </w:t>
      </w:r>
    </w:p>
    <w:p w14:paraId="7E757F6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Ξεκαθαρίζω από την αρχή ότι υπάρχουν θέματα που αφορούν τη διαπραγμάτευση και θα είναι ανεύθυνο για έναν Αναπληρωτή Υπουργό Οικονομικών ή για τον</w:t>
      </w:r>
      <w:r>
        <w:rPr>
          <w:rFonts w:eastAsia="Times New Roman" w:cs="Times New Roman"/>
          <w:szCs w:val="24"/>
        </w:rPr>
        <w:t xml:space="preserve"> Υπουργό Οικονομικών να βγαίνει είτε στις τηλεοράσεις είτε στη Βουλή και να αρχίσει να εξαγγέλλει μέτρα</w:t>
      </w:r>
      <w:r>
        <w:rPr>
          <w:rFonts w:eastAsia="Times New Roman" w:cs="Times New Roman"/>
          <w:szCs w:val="24"/>
        </w:rPr>
        <w:t>,</w:t>
      </w:r>
      <w:r>
        <w:rPr>
          <w:rFonts w:eastAsia="Times New Roman" w:cs="Times New Roman"/>
          <w:szCs w:val="24"/>
        </w:rPr>
        <w:t xml:space="preserve"> τα οποία είναι στο στάδιο της διαπραγμάτευσης. Με αυτό δεν υπονοώ </w:t>
      </w:r>
      <w:r w:rsidRPr="00DE58AC">
        <w:rPr>
          <w:rFonts w:eastAsia="Times New Roman" w:cs="Times New Roman"/>
          <w:szCs w:val="24"/>
        </w:rPr>
        <w:t>(</w:t>
      </w:r>
      <w:r>
        <w:rPr>
          <w:rFonts w:eastAsia="Times New Roman" w:cs="Times New Roman"/>
          <w:szCs w:val="24"/>
        </w:rPr>
        <w:t>για να μην αρχίσουν τέτοιοι τίτλοι και πρωτοσέλιδα</w:t>
      </w:r>
      <w:r w:rsidRPr="00DE58AC">
        <w:rPr>
          <w:rFonts w:eastAsia="Times New Roman" w:cs="Times New Roman"/>
          <w:szCs w:val="24"/>
        </w:rPr>
        <w:t>)</w:t>
      </w:r>
      <w:r>
        <w:rPr>
          <w:rFonts w:eastAsia="Times New Roman" w:cs="Times New Roman"/>
          <w:szCs w:val="24"/>
        </w:rPr>
        <w:t xml:space="preserve"> ότι θα κάνουμε την «α» ή την «β»</w:t>
      </w:r>
      <w:r>
        <w:rPr>
          <w:rFonts w:eastAsia="Times New Roman" w:cs="Times New Roman"/>
          <w:szCs w:val="24"/>
        </w:rPr>
        <w:t xml:space="preserve"> ενέργεια. </w:t>
      </w:r>
    </w:p>
    <w:p w14:paraId="7E757F7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Απλά, για θέματα που αφορούν τη διαπραγμάτευση, όπως καταλαβαίνετε, για λόγο</w:t>
      </w:r>
      <w:r>
        <w:rPr>
          <w:rFonts w:eastAsia="Times New Roman" w:cs="Times New Roman"/>
          <w:szCs w:val="24"/>
        </w:rPr>
        <w:t>υ</w:t>
      </w:r>
      <w:r>
        <w:rPr>
          <w:rFonts w:eastAsia="Times New Roman" w:cs="Times New Roman"/>
          <w:szCs w:val="24"/>
        </w:rPr>
        <w:t>ς υπευθυνότητας, για λόγους σοβαρότητας δεν μπορούμε πριν αυτή οριστικοποιηθεί -διότι όλοι καταλαβαίνουμε ότι είναι στο τέλος όλη αυτή η διαδικασία- να κάνουμε ανακοιν</w:t>
      </w:r>
      <w:r>
        <w:rPr>
          <w:rFonts w:eastAsia="Times New Roman" w:cs="Times New Roman"/>
          <w:szCs w:val="24"/>
        </w:rPr>
        <w:t xml:space="preserve">ώσεις. Θα ήταν ανεύθυνο, όχι για εμάς σαν Κυβέρνηση, αλλά θα ήταν ανεύθυνο για τη χώρα. </w:t>
      </w:r>
    </w:p>
    <w:p w14:paraId="7E757F7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ό,τι αφορά, λοιπόν, αυτό το θέμα και τη φημολογία, ας περιμένουμε. Πολύ σύντομα νομίζω ότι θα γίνουν οι ανακοινώσεις και θα ξέρουμε όλοι τι ακριβώς θα γίνει. </w:t>
      </w:r>
    </w:p>
    <w:p w14:paraId="7E757F7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w:t>
      </w:r>
      <w:r>
        <w:rPr>
          <w:rFonts w:eastAsia="Times New Roman" w:cs="Times New Roman"/>
          <w:szCs w:val="24"/>
        </w:rPr>
        <w:t>που θέλω να υπενθυμίσω</w:t>
      </w:r>
      <w:r>
        <w:rPr>
          <w:rFonts w:eastAsia="Times New Roman" w:cs="Times New Roman"/>
          <w:szCs w:val="24"/>
        </w:rPr>
        <w:t>,</w:t>
      </w:r>
      <w:r>
        <w:rPr>
          <w:rFonts w:eastAsia="Times New Roman" w:cs="Times New Roman"/>
          <w:szCs w:val="24"/>
        </w:rPr>
        <w:t xml:space="preserve"> είναι ότι η Κυβέρνηση διαπραγματεύεται την υλοποίηση δύο νόμων που ψήφισε η ελληνική Βουλή, τον ν.4334 και τον ν.4336, με αυξημένη πλειοψηφία. Αυτό συζητάμε για νομοθέτηση και οτιδήποτε άλλο </w:t>
      </w:r>
      <w:proofErr w:type="spellStart"/>
      <w:r>
        <w:rPr>
          <w:rFonts w:eastAsia="Times New Roman" w:cs="Times New Roman"/>
          <w:szCs w:val="24"/>
        </w:rPr>
        <w:t>εκφεύγει</w:t>
      </w:r>
      <w:proofErr w:type="spellEnd"/>
      <w:r>
        <w:rPr>
          <w:rFonts w:eastAsia="Times New Roman" w:cs="Times New Roman"/>
          <w:szCs w:val="24"/>
        </w:rPr>
        <w:t xml:space="preserve"> του ρόλου μας.</w:t>
      </w:r>
    </w:p>
    <w:p w14:paraId="7E757F7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ό,τι αφορά, όμως, το θέμα της ερώτησή σας και την αναφορά στη δική μου ομιλία στις 18 Ιανουαρίου, επιτρέψτε μου να παρατηρήσω κάτι, με κάθε σεβασμό στη ιδιότητά σας και στο κοινοβουλευτικό σας έργο. Αναφέρετε στα Πρακτικά της ερώτησης ένα τμήμα της απάντη</w:t>
      </w:r>
      <w:r>
        <w:rPr>
          <w:rFonts w:eastAsia="Times New Roman" w:cs="Times New Roman"/>
          <w:szCs w:val="24"/>
        </w:rPr>
        <w:t>σής μου. Είδα και εγώ τα Πρακτικά εκείνα. Η πλήρης απάντησή μου είναι: «Δεν σχεδιάζουμε</w:t>
      </w:r>
      <w:r>
        <w:rPr>
          <w:rFonts w:eastAsia="Times New Roman" w:cs="Times New Roman"/>
          <w:szCs w:val="24"/>
        </w:rPr>
        <w:t>,</w:t>
      </w:r>
      <w:r>
        <w:rPr>
          <w:rFonts w:eastAsia="Times New Roman" w:cs="Times New Roman"/>
          <w:szCs w:val="24"/>
        </w:rPr>
        <w:t xml:space="preserve"> δηλαδή μέσα στο 2016</w:t>
      </w:r>
      <w:r>
        <w:rPr>
          <w:rFonts w:eastAsia="Times New Roman" w:cs="Times New Roman"/>
          <w:szCs w:val="24"/>
        </w:rPr>
        <w:t>,</w:t>
      </w:r>
      <w:r>
        <w:rPr>
          <w:rFonts w:eastAsia="Times New Roman" w:cs="Times New Roman"/>
          <w:szCs w:val="24"/>
        </w:rPr>
        <w:t xml:space="preserve"> να αυξήσουμε τον ειδικό φόρο </w:t>
      </w:r>
      <w:r>
        <w:rPr>
          <w:rFonts w:eastAsia="Times New Roman" w:cs="Times New Roman"/>
          <w:szCs w:val="24"/>
        </w:rPr>
        <w:lastRenderedPageBreak/>
        <w:t>κατανάλωσης, διότι τα τέλη κυκλοφορίας για το 2016 έχουν εισπραχθεί, ούτε έχουμε σκοπό να χρησιμοποιήσουμε την αύξησ</w:t>
      </w:r>
      <w:r>
        <w:rPr>
          <w:rFonts w:eastAsia="Times New Roman" w:cs="Times New Roman"/>
          <w:szCs w:val="24"/>
        </w:rPr>
        <w:t xml:space="preserve">η στον φόρο για να βρεθεί κάποιο ισοδύναμο ή κάτι τέτοιο». </w:t>
      </w:r>
    </w:p>
    <w:p w14:paraId="7E757F7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Αυτήν ήταν η απάντησή μου σε μία ερώτησή σας που αφορούσε το αν θα αυξήσουμε τον ειδικό φόρο κατανάλωσης, σχετιζόμενο με τα τέλη κυκλοφορίας.</w:t>
      </w:r>
    </w:p>
    <w:p w14:paraId="7E757F7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Εσείς πήρατε αυτό το τμήμα των Πρακτικών -το οποίο εγώ</w:t>
      </w:r>
      <w:r>
        <w:rPr>
          <w:rFonts w:eastAsia="Times New Roman" w:cs="Times New Roman"/>
          <w:szCs w:val="24"/>
        </w:rPr>
        <w:t xml:space="preserve"> θα καταθέσω για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παρεξήγηση-, αφαιρέσατε αυτό που δεν σας βόλευε και αυτό που λέτε είναι ότι δεν σχεδιάζουμε, αφαιρώντας το δηλαδή μέσα στο 2016 –αυτό α</w:t>
      </w:r>
      <w:r>
        <w:rPr>
          <w:rFonts w:eastAsia="Times New Roman" w:cs="Times New Roman"/>
          <w:szCs w:val="24"/>
        </w:rPr>
        <w:lastRenderedPageBreak/>
        <w:t xml:space="preserve">φαιρέθηκε-, να αυξήσουμε τον ειδικό φόρο κατανάλωσης. Αφαιρέσατε τη φράση «…διότι </w:t>
      </w:r>
      <w:r>
        <w:rPr>
          <w:rFonts w:eastAsia="Times New Roman" w:cs="Times New Roman"/>
          <w:szCs w:val="24"/>
        </w:rPr>
        <w:t xml:space="preserve">τα τέλη κυκλοφορίας του 2016 έχουν εισπραχθεί» και αφήσατε το υπόλοιπο, το οποίο και αναφέρετε. </w:t>
      </w:r>
    </w:p>
    <w:p w14:paraId="7E757F7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Θεωρώ λοιπόν ότι η απεικόνιση, όπως αυτή γίνεται στην ερώτηση, δεν είναι αυτό ακριβώς που είπα. Εγώ ξεκαθαρίζω ότι είναι δύο διαφορετικά πράγματα. Το ένα είναι</w:t>
      </w:r>
      <w:r>
        <w:rPr>
          <w:rFonts w:eastAsia="Times New Roman" w:cs="Times New Roman"/>
          <w:szCs w:val="24"/>
        </w:rPr>
        <w:t xml:space="preserve"> το τι θα συμφωνηθεί στη διαπραγμάτευση για όλα τα θέματα και το άλλο είναι το τι θα κάνουμε με τα τέλη κυκλοφορίας του 2017. </w:t>
      </w:r>
    </w:p>
    <w:p w14:paraId="7E757F7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Υπάρχει μια </w:t>
      </w:r>
      <w:r>
        <w:rPr>
          <w:rFonts w:eastAsia="Times New Roman" w:cs="Times New Roman"/>
          <w:szCs w:val="24"/>
        </w:rPr>
        <w:t xml:space="preserve">επιτροπή </w:t>
      </w:r>
      <w:r>
        <w:rPr>
          <w:rFonts w:eastAsia="Times New Roman" w:cs="Times New Roman"/>
          <w:szCs w:val="24"/>
        </w:rPr>
        <w:t xml:space="preserve">στο Υπουργείο Οικονομικών από όλα τα συναρμόδια Υπουργεία, η οποία συζητάει όλα τα πιθανά </w:t>
      </w:r>
      <w:r>
        <w:rPr>
          <w:rFonts w:eastAsia="Times New Roman" w:cs="Times New Roman"/>
          <w:szCs w:val="24"/>
        </w:rPr>
        <w:lastRenderedPageBreak/>
        <w:t>σενάρια, ώστε να β</w:t>
      </w:r>
      <w:r>
        <w:rPr>
          <w:rFonts w:eastAsia="Times New Roman" w:cs="Times New Roman"/>
          <w:szCs w:val="24"/>
        </w:rPr>
        <w:t xml:space="preserve">ρούμε πολύ έγκαιρα τις πολύ σωστές λύσεις. Προσπαθούμε από τώρα -ξεκινήσαμε από τον Μάρτιο του 2016- να συζητήσουμε τι θα γίνει τον Δεκέμβριο του 2016, ακριβώς για να μη δημιουργήσουμε προβλήματα στην αγορά και στους πολίτες. </w:t>
      </w:r>
    </w:p>
    <w:p w14:paraId="7E757F7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E757F79" w14:textId="77777777" w:rsidR="00947FCE" w:rsidRDefault="00541CFC">
      <w:pPr>
        <w:spacing w:line="600" w:lineRule="auto"/>
        <w:ind w:firstLine="720"/>
        <w:jc w:val="both"/>
        <w:rPr>
          <w:rFonts w:eastAsia="Times New Roman" w:cs="Times New Roman"/>
          <w:szCs w:val="24"/>
        </w:rPr>
      </w:pPr>
      <w:r>
        <w:rPr>
          <w:rFonts w:eastAsia="Times New Roman"/>
          <w:b/>
          <w:szCs w:val="24"/>
        </w:rPr>
        <w:t xml:space="preserve">ΠΡΟΕΔΡΕΥΩΝ </w:t>
      </w:r>
      <w:r>
        <w:rPr>
          <w:rFonts w:eastAsia="Times New Roman"/>
          <w:b/>
          <w:szCs w:val="24"/>
        </w:rPr>
        <w:t>(Δημήτριος Κρεμαστινός):</w:t>
      </w:r>
      <w:r>
        <w:rPr>
          <w:rFonts w:eastAsia="Times New Roman"/>
          <w:szCs w:val="24"/>
        </w:rPr>
        <w:t xml:space="preserve"> </w:t>
      </w:r>
      <w:r>
        <w:rPr>
          <w:rFonts w:eastAsia="Times New Roman" w:cs="Times New Roman"/>
          <w:szCs w:val="24"/>
        </w:rPr>
        <w:t xml:space="preserve">Ευχαριστούμε, κύριε Υπουργέ. </w:t>
      </w:r>
    </w:p>
    <w:p w14:paraId="7E757F7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Στύλιο</w:t>
      </w:r>
      <w:proofErr w:type="spellEnd"/>
      <w:r>
        <w:rPr>
          <w:rFonts w:eastAsia="Times New Roman" w:cs="Times New Roman"/>
          <w:szCs w:val="24"/>
        </w:rPr>
        <w:t xml:space="preserve">, έχετε και πάλι τον λόγο. </w:t>
      </w:r>
    </w:p>
    <w:p w14:paraId="7E757F7B"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κύριε Υπουργέ, για την απάντηση.</w:t>
      </w:r>
    </w:p>
    <w:p w14:paraId="7E757F7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Θα ήθελα να ξεκαθαρίσω το εξής: Αποκρύπτοντας κάποιο μέρος από τα Πρακτικά, θα ήταν πολύ αφ</w:t>
      </w:r>
      <w:r>
        <w:rPr>
          <w:rFonts w:eastAsia="Times New Roman" w:cs="Times New Roman"/>
          <w:szCs w:val="24"/>
        </w:rPr>
        <w:t xml:space="preserve">ελές από την πλευρά μου να πιστεύω ότι αυτό δεν είναι γνωστό ή ότι δεν το γνωρίζετε ή ότι δεν είναι γνωστό σε εμένα. Όμως, θα ήθελα να σας πω ότι δεν το ανέφερα για λόγους οικονομίας στην ερώτηση. </w:t>
      </w:r>
    </w:p>
    <w:p w14:paraId="7E757F7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Καταλαβαίνω και αντιλαμβάνομαι από την απάντησή σας ότι δε</w:t>
      </w:r>
      <w:r>
        <w:rPr>
          <w:rFonts w:eastAsia="Times New Roman" w:cs="Times New Roman"/>
          <w:szCs w:val="24"/>
        </w:rPr>
        <w:t xml:space="preserve">ν συνδέετε τον ειδικό φόρο κατανάλωσης με τα τέλη κυκλοφορίας. Συνεπώς, αυτό είναι κάτι που ξεκαθαρίζουμε.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w:t>
      </w:r>
    </w:p>
    <w:p w14:paraId="7E757F7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Σε σχέση τώρα με την αύξηση του ειδικού φόρου κατανάλωσης, δεν γνωρίζουμε τι θα προκύψει ακόμα από τη διαπραγμάτευση. Θα δούμ</w:t>
      </w:r>
      <w:r>
        <w:rPr>
          <w:rFonts w:eastAsia="Times New Roman" w:cs="Times New Roman"/>
          <w:szCs w:val="24"/>
        </w:rPr>
        <w:t>ε τα αποτελέσματα της διαπραγμάτευσης. Όμως, δεν μπορώ να μην πω ότι η αξιολόγηση και η διαπραγμάτευση θα έπρεπε να έχουν ολοκληρωθεί από την Κυβέρνησή σας τον Οκτώβριο, βία τον Νοέμβριο του 2015. Ωστόσο, έχουμε φτάσει στον Απρίλιο του 2016 και ακόμα δεν έ</w:t>
      </w:r>
      <w:r>
        <w:rPr>
          <w:rFonts w:eastAsia="Times New Roman" w:cs="Times New Roman"/>
          <w:szCs w:val="24"/>
        </w:rPr>
        <w:t xml:space="preserve">χει ολοκληρωθεί. Η ευθύνη είναι συνολική της </w:t>
      </w:r>
      <w:r>
        <w:rPr>
          <w:rFonts w:eastAsia="Times New Roman"/>
          <w:szCs w:val="24"/>
        </w:rPr>
        <w:t>Κυβέρνησης</w:t>
      </w:r>
      <w:r>
        <w:rPr>
          <w:rFonts w:eastAsia="Times New Roman" w:cs="Times New Roman"/>
          <w:szCs w:val="24"/>
        </w:rPr>
        <w:t xml:space="preserve"> και την αναλαμβάνετε πλήρως. </w:t>
      </w:r>
    </w:p>
    <w:p w14:paraId="7E757F7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Επίσης, θέλω να σας πω για να το γνωρίζετε και εσείς, αλλά και οι Έλληνες πολίτες, ότι τις υψηλότερες τιμές στην αμόλυβδη βενζίνη έχουν χώρες, όπως η Νορβηγία, η Δανία κα</w:t>
      </w:r>
      <w:r>
        <w:rPr>
          <w:rFonts w:eastAsia="Times New Roman" w:cs="Times New Roman"/>
          <w:szCs w:val="24"/>
        </w:rPr>
        <w:t xml:space="preserve">ι </w:t>
      </w:r>
      <w:r>
        <w:rPr>
          <w:rFonts w:eastAsia="Times New Roman" w:cs="Times New Roman"/>
          <w:szCs w:val="24"/>
        </w:rPr>
        <w:lastRenderedPageBreak/>
        <w:t>η Σουηδία, δηλαδή χώρες των οποίων οι πολίτες έχουν πολύ μεγαλύτερη και πολύ υψηλότερη αγοραστική ικανότητα από αυτή που έχουν οι Έλληνες πολίτες.</w:t>
      </w:r>
    </w:p>
    <w:p w14:paraId="7E757F8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Επίσης, θα ήθελα να σας μεταφέρω ότι υπάρχει ανησυχία στην κοινή γνώμη για τυχόν επερχόμενες αυξήσεις στο υ</w:t>
      </w:r>
      <w:r>
        <w:rPr>
          <w:rFonts w:eastAsia="Times New Roman" w:cs="Times New Roman"/>
          <w:szCs w:val="24"/>
        </w:rPr>
        <w:t>γραέριο κίνησης και στο φυσικό αέριο, αφού αρκετοί συμπολίτες μας έχουν μετατρέψει το αυτοκίνητό τους ώστε αυτό να δουλεύει με υγραέριο και φυσικό αέριο, προσπαθώντας να επωφεληθούν από τις χαμηλές τιμές, να μειώσουν το κόστος και να μπορούν να ανταπεξέλθο</w:t>
      </w:r>
      <w:r>
        <w:rPr>
          <w:rFonts w:eastAsia="Times New Roman" w:cs="Times New Roman"/>
          <w:szCs w:val="24"/>
        </w:rPr>
        <w:t xml:space="preserve">υν. Και δεν μιλάμε μόνο για τα αυτοκίνητα των ιδιωτών, αλλά και για τα επαγγελματικά αυτοκίνητα. </w:t>
      </w:r>
    </w:p>
    <w:p w14:paraId="7E757F8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επίσης, να σας θυμίσω ότι η </w:t>
      </w:r>
      <w:r>
        <w:rPr>
          <w:rFonts w:eastAsia="Times New Roman"/>
          <w:szCs w:val="24"/>
        </w:rPr>
        <w:t>Κυβέρνηση</w:t>
      </w:r>
      <w:r>
        <w:rPr>
          <w:rFonts w:eastAsia="Times New Roman" w:cs="Times New Roman"/>
          <w:szCs w:val="24"/>
        </w:rPr>
        <w:t xml:space="preserve"> ΣΥΡΙΖΑ-ΑΝΕΛ σε αντίθεση με τις προεκλογικές της εξαγγελίες, όπως είχατε πει και στη συγκεκριμένη ερώτηση, δεν έχει</w:t>
      </w:r>
      <w:r>
        <w:rPr>
          <w:rFonts w:eastAsia="Times New Roman" w:cs="Times New Roman"/>
          <w:szCs w:val="24"/>
        </w:rPr>
        <w:t xml:space="preserve"> προχωρήσει στην πάταξη του λαθρεμπορίου και στο παραεμπόριο καυσίμων. Για άλλη μια φορά λοιπόν, κατά τη δική μου εκτίμηση, στρέφεστε στην </w:t>
      </w:r>
      <w:proofErr w:type="spellStart"/>
      <w:r>
        <w:rPr>
          <w:rFonts w:eastAsia="Times New Roman" w:cs="Times New Roman"/>
          <w:szCs w:val="24"/>
        </w:rPr>
        <w:t>υπερφορολόγηση</w:t>
      </w:r>
      <w:proofErr w:type="spellEnd"/>
      <w:r>
        <w:rPr>
          <w:rFonts w:eastAsia="Times New Roman" w:cs="Times New Roman"/>
          <w:szCs w:val="24"/>
        </w:rPr>
        <w:t xml:space="preserve">. </w:t>
      </w:r>
    </w:p>
    <w:p w14:paraId="7E757F8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Επιπλέον, θα ήθελα να σας επισημάνω ότι υπάρχει υστέρηση στα έσοδα σε σχέση με τον στόχο για τον Μάρ</w:t>
      </w:r>
      <w:r>
        <w:rPr>
          <w:rFonts w:eastAsia="Times New Roman" w:cs="Times New Roman"/>
          <w:szCs w:val="24"/>
        </w:rPr>
        <w:t xml:space="preserve">τιο κατά 1 δισεκατομμύριο περίπου και ότι οι ληξιπρόθεσμες οφειλές των ιδιωτών έχουν αυξηθεί κατά 2,4 δισεκατομμύρια το 2015 σε σχέση με το τέλος του 2015 και κατά 16 δισεκατομμύρια σε σχέση με το τέλος του 2014. </w:t>
      </w:r>
    </w:p>
    <w:p w14:paraId="7E757F8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Επίσης, οι ληξιπρόθεσμες του δημοσίου προς</w:t>
      </w:r>
      <w:r>
        <w:rPr>
          <w:rFonts w:eastAsia="Times New Roman" w:cs="Times New Roman"/>
          <w:szCs w:val="24"/>
        </w:rPr>
        <w:t xml:space="preserve"> τους ιδιώτες έχουν αυξηθεί κατά 700 εκατομμύρια από το τέλος του 2015 και κατά 2,3 δισεκατομμύρια από το 2014. Δεν νομίζω ότι μπορούν να λυθούν τα προβλήματα και να δοθούν λύσεις με ιδεοληψίες και </w:t>
      </w:r>
      <w:proofErr w:type="spellStart"/>
      <w:r>
        <w:rPr>
          <w:rFonts w:eastAsia="Times New Roman" w:cs="Times New Roman"/>
          <w:szCs w:val="24"/>
        </w:rPr>
        <w:t>υπερφορολόγηση</w:t>
      </w:r>
      <w:proofErr w:type="spellEnd"/>
      <w:r>
        <w:rPr>
          <w:rFonts w:eastAsia="Times New Roman" w:cs="Times New Roman"/>
          <w:szCs w:val="24"/>
        </w:rPr>
        <w:t>.</w:t>
      </w:r>
    </w:p>
    <w:p w14:paraId="7E757F8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Σας ρωτώ λοιπόν, κύριε Υπουργέ: Υπάρχουν α</w:t>
      </w:r>
      <w:r>
        <w:rPr>
          <w:rFonts w:eastAsia="Times New Roman" w:cs="Times New Roman"/>
          <w:szCs w:val="24"/>
        </w:rPr>
        <w:t xml:space="preserve">νταποδοτικές μελέτες βάσει των οποίων θα προκύψουν τα μέτρα ή θα είναι μέτρα που θα συμφωνηθούν από την αξιολόγηση; Προτίθεται η </w:t>
      </w:r>
      <w:r>
        <w:rPr>
          <w:rFonts w:eastAsia="Times New Roman"/>
          <w:szCs w:val="24"/>
        </w:rPr>
        <w:t>Κυβέρνηση</w:t>
      </w:r>
      <w:r>
        <w:rPr>
          <w:rFonts w:eastAsia="Times New Roman" w:cs="Times New Roman"/>
          <w:szCs w:val="24"/>
        </w:rPr>
        <w:t xml:space="preserve"> να προστατεύσει τις ελληνικές επιχειρήσεις και τους καταναλωτές; Και αν ναι, με ποιον τρόπο; </w:t>
      </w:r>
    </w:p>
    <w:p w14:paraId="7E757F8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E757F86" w14:textId="77777777" w:rsidR="00947FCE" w:rsidRDefault="00541CFC">
      <w:pPr>
        <w:spacing w:line="600" w:lineRule="auto"/>
        <w:ind w:firstLine="720"/>
        <w:jc w:val="both"/>
        <w:rPr>
          <w:rFonts w:eastAsia="Times New Roman"/>
          <w:szCs w:val="24"/>
        </w:rPr>
      </w:pPr>
      <w:r>
        <w:rPr>
          <w:rFonts w:eastAsia="Times New Roman"/>
          <w:b/>
          <w:szCs w:val="24"/>
        </w:rPr>
        <w:lastRenderedPageBreak/>
        <w:t>ΠΡΟΕΔΡΕ</w:t>
      </w:r>
      <w:r>
        <w:rPr>
          <w:rFonts w:eastAsia="Times New Roman"/>
          <w:b/>
          <w:szCs w:val="24"/>
        </w:rPr>
        <w:t>ΥΩΝ (Δημήτριος Κρεμαστινός):</w:t>
      </w:r>
      <w:r>
        <w:rPr>
          <w:rFonts w:eastAsia="Times New Roman"/>
          <w:szCs w:val="24"/>
        </w:rPr>
        <w:t xml:space="preserve"> Κι εμείς σας ευχαριστούμε. </w:t>
      </w:r>
    </w:p>
    <w:p w14:paraId="7E757F8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και πάλι τον λόγο.</w:t>
      </w:r>
    </w:p>
    <w:p w14:paraId="7E757F88" w14:textId="77777777" w:rsidR="00947FCE" w:rsidRDefault="00541CFC">
      <w:pPr>
        <w:spacing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w:t>
      </w:r>
      <w:r>
        <w:rPr>
          <w:rFonts w:eastAsia="Times New Roman" w:cs="Times New Roman"/>
          <w:szCs w:val="24"/>
        </w:rPr>
        <w:t xml:space="preserve"> Κύριε Πρόεδρε, κύριε Βουλευτά, όσον αφορά τα της διαπραγμάτευσης, όταν αυτή ολοκληρωθεί, πιστεύω </w:t>
      </w:r>
      <w:r>
        <w:rPr>
          <w:rFonts w:eastAsia="Times New Roman" w:cs="Times New Roman"/>
          <w:szCs w:val="24"/>
        </w:rPr>
        <w:t xml:space="preserve">ότι θα έρθουν και θα σας ενημερώσουν αναλυτικά οι αρμόδιοι Υπουργοί. Τότε θα έρθει και ο κ. </w:t>
      </w:r>
      <w:proofErr w:type="spellStart"/>
      <w:r>
        <w:rPr>
          <w:rFonts w:eastAsia="Times New Roman" w:cs="Times New Roman"/>
          <w:szCs w:val="24"/>
        </w:rPr>
        <w:t>Τσακαλώτος</w:t>
      </w:r>
      <w:proofErr w:type="spellEnd"/>
      <w:r>
        <w:rPr>
          <w:rFonts w:eastAsia="Times New Roman" w:cs="Times New Roman"/>
          <w:szCs w:val="24"/>
        </w:rPr>
        <w:t xml:space="preserve"> και ο κ. Σταθάκης, για τους οποίους ακούω συχνά εδώ διάφορες μομφές και κριτικές. </w:t>
      </w:r>
    </w:p>
    <w:p w14:paraId="7E757F8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Και θέλω να ξεκαθαρίσω κάτι: Είναι δύο πολιτικοί, οι οποίοι σηκώνουν έ</w:t>
      </w:r>
      <w:r>
        <w:rPr>
          <w:rFonts w:eastAsia="Times New Roman" w:cs="Times New Roman"/>
          <w:szCs w:val="24"/>
        </w:rPr>
        <w:t xml:space="preserve">να τεράστιο πολιτικό βάρος και με την έννοια της </w:t>
      </w:r>
      <w:r>
        <w:rPr>
          <w:rFonts w:eastAsia="Times New Roman" w:cs="Times New Roman"/>
          <w:szCs w:val="24"/>
        </w:rPr>
        <w:lastRenderedPageBreak/>
        <w:t>πολιτικής ευθύνης, αλλά και με την έννοια του ωραρίου εργασίας, διότι δείτε το πρόγραμμά τους και δείτε αν μπορούν αυτοί οι άνθρωποι όχι να έρθουν στη Βουλή και να απαντήσουν, που είναι και αυτό μια υποχρέωσ</w:t>
      </w:r>
      <w:r>
        <w:rPr>
          <w:rFonts w:eastAsia="Times New Roman" w:cs="Times New Roman"/>
          <w:szCs w:val="24"/>
        </w:rPr>
        <w:t>η και το κάνουν όταν μπορούν, αλλά εάν μπορούν να ανταποκριθούν σε όλη αυτή</w:t>
      </w:r>
      <w:r>
        <w:rPr>
          <w:rFonts w:eastAsia="Times New Roman" w:cs="Times New Roman"/>
          <w:szCs w:val="24"/>
        </w:rPr>
        <w:t>ν</w:t>
      </w:r>
      <w:r>
        <w:rPr>
          <w:rFonts w:eastAsia="Times New Roman" w:cs="Times New Roman"/>
          <w:szCs w:val="24"/>
        </w:rPr>
        <w:t xml:space="preserve"> την τεράστια πίεση της διαπραγμάτευσης, διότι δεν διαπραγματεύονται μόνο στα θέματα του Υπουργείου τους, διαπραγματεύονται ένα σωρό θέματα που αφορούν μια σειρά από Υπουργεία και </w:t>
      </w:r>
      <w:r>
        <w:rPr>
          <w:rFonts w:eastAsia="Times New Roman" w:cs="Times New Roman"/>
          <w:szCs w:val="24"/>
        </w:rPr>
        <w:t>όλα τα θέματα της ελληνικής οικονομίας.</w:t>
      </w:r>
    </w:p>
    <w:p w14:paraId="7E757F8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Άρα, αυτοί που κάνουν εύκολη κριτική στο ότι δεν έρχονται στη Βουλή, δεν είναι συνεπείς στις υποχρεώσεις τους, αγνοούν </w:t>
      </w:r>
      <w:r>
        <w:rPr>
          <w:rFonts w:eastAsia="Times New Roman" w:cs="Times New Roman"/>
          <w:szCs w:val="24"/>
        </w:rPr>
        <w:lastRenderedPageBreak/>
        <w:t xml:space="preserve">τον σημαντικό πολιτικό ρόλο που </w:t>
      </w:r>
      <w:r>
        <w:rPr>
          <w:rFonts w:eastAsia="Times New Roman" w:cs="Times New Roman"/>
          <w:szCs w:val="24"/>
        </w:rPr>
        <w:t xml:space="preserve">έχουν </w:t>
      </w:r>
      <w:r>
        <w:rPr>
          <w:rFonts w:eastAsia="Times New Roman" w:cs="Times New Roman"/>
          <w:szCs w:val="24"/>
        </w:rPr>
        <w:t>και την πολιτική ευθύνη. Και αυτή</w:t>
      </w:r>
      <w:r>
        <w:rPr>
          <w:rFonts w:eastAsia="Times New Roman" w:cs="Times New Roman"/>
          <w:szCs w:val="24"/>
        </w:rPr>
        <w:t>ν</w:t>
      </w:r>
      <w:r>
        <w:rPr>
          <w:rFonts w:eastAsia="Times New Roman" w:cs="Times New Roman"/>
          <w:szCs w:val="24"/>
        </w:rPr>
        <w:t xml:space="preserve"> τη στιγμή πρέπει σαν Έλληνες να σταθούμε στο πλάι τους και όχι να τους υπονομεύουμε με την όποια κριτική.</w:t>
      </w:r>
    </w:p>
    <w:p w14:paraId="7E757F8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Σε ό,τι αφορά αυτό που είπατε για τον ειδικό φόρο κατανάλωσης και την </w:t>
      </w:r>
      <w:proofErr w:type="spellStart"/>
      <w:r>
        <w:rPr>
          <w:rFonts w:eastAsia="Times New Roman" w:cs="Times New Roman"/>
          <w:szCs w:val="24"/>
        </w:rPr>
        <w:t>υπερφορολόγηση</w:t>
      </w:r>
      <w:proofErr w:type="spellEnd"/>
      <w:r>
        <w:rPr>
          <w:rFonts w:eastAsia="Times New Roman" w:cs="Times New Roman"/>
          <w:szCs w:val="24"/>
        </w:rPr>
        <w:t>, συμφωνώ απολύτως μαζί σας, αλλά να πάμε όμως, σε μια ιστορική α</w:t>
      </w:r>
      <w:r>
        <w:rPr>
          <w:rFonts w:eastAsia="Times New Roman" w:cs="Times New Roman"/>
          <w:szCs w:val="24"/>
        </w:rPr>
        <w:t>ναδρομή; Έχει φέρει αυτή η Κυβέρνηση κάποια αύξηση –δεν θυμάμαι εγώ- στον ειδικό φόρο κατανάλωσης; Αυτή η θέση που λέτε στη χώρα, η πρώτη θέση στην Ευρώπη, έγινε από νόμους που έφεραν οι κυβερνήσεις Νέας Δημοκρατίας και ΠΑΣΟΚ και μια σειρά από άλλες φορολο</w:t>
      </w:r>
      <w:r>
        <w:rPr>
          <w:rFonts w:eastAsia="Times New Roman" w:cs="Times New Roman"/>
          <w:szCs w:val="24"/>
        </w:rPr>
        <w:t xml:space="preserve">γίες. Έχουμε τη θέση που έχουμε σήμερα –και </w:t>
      </w:r>
      <w:r>
        <w:rPr>
          <w:rFonts w:eastAsia="Times New Roman" w:cs="Times New Roman"/>
          <w:szCs w:val="24"/>
        </w:rPr>
        <w:lastRenderedPageBreak/>
        <w:t xml:space="preserve">πρέπει να απολογηθούμε εμείς για αυτό- από νόμους που έχουμε κληρονομήσει -και κακώς δεν τους διαχειριστήκαμε όπως έπρεπε- από προηγούμενες Κυβερνήσεις. </w:t>
      </w:r>
    </w:p>
    <w:p w14:paraId="7E757F8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w:t>
      </w:r>
      <w:r>
        <w:rPr>
          <w:rFonts w:eastAsia="Times New Roman" w:cs="Times New Roman"/>
          <w:szCs w:val="24"/>
        </w:rPr>
        <w:t xml:space="preserve">λίας του κυρίου Αναπληρωτή Υπουργού) </w:t>
      </w:r>
    </w:p>
    <w:p w14:paraId="7E757F8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7E757F8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Σε ό,τι αφορά όμως, το θέμα του λαθρεμπορίου των καυσίμων, σας παρακαλώ μην βιάζεστε, το είπα και άλλη φορά. Στην Επιτροπή Οικονομικών Υποθέσεων θα γίνει αναλυτική συζήτηση - μόλις βρεθεί ο </w:t>
      </w:r>
      <w:r>
        <w:rPr>
          <w:rFonts w:eastAsia="Times New Roman" w:cs="Times New Roman"/>
          <w:szCs w:val="24"/>
        </w:rPr>
        <w:t xml:space="preserve">χρόνος, φαντάζομαι μέσα στον Μάιο- για τον πλήρη απολογισμό του Υπουργείου Οικονομικών για το </w:t>
      </w:r>
      <w:r>
        <w:rPr>
          <w:rFonts w:eastAsia="Times New Roman" w:cs="Times New Roman"/>
          <w:szCs w:val="24"/>
        </w:rPr>
        <w:lastRenderedPageBreak/>
        <w:t xml:space="preserve">2014-2015. Και θα ήταν πολύ χρήσιμο εκεί, αφού καταθέσουμε εμείς τα στοιχεία του 2015, να έρθουν και οι άλλοι Υπουργοί και να πουν και αυτοί τα στοιχεία τους. </w:t>
      </w:r>
    </w:p>
    <w:p w14:paraId="7E757F8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σχέση όμως, με το λαθρεμπόριο των καυσίμων δεν έχετε δίκιο. Δεν έχετε δίκιο, γιατί από τα στοιχεία που θα συζητηθούν στην Επιτροπή Οικονομικών Υποθέσεων την Τετάρτη, όπου θα συζητήσουμε τον </w:t>
      </w:r>
      <w:r>
        <w:rPr>
          <w:rFonts w:eastAsia="Times New Roman" w:cs="Times New Roman"/>
          <w:szCs w:val="24"/>
        </w:rPr>
        <w:t xml:space="preserve">απολογισμό </w:t>
      </w:r>
      <w:r>
        <w:rPr>
          <w:rFonts w:eastAsia="Times New Roman" w:cs="Times New Roman"/>
          <w:szCs w:val="24"/>
        </w:rPr>
        <w:t>για τα στοιχεία του 2015, θα δείτε το τι κάναμε στο λα</w:t>
      </w:r>
      <w:r>
        <w:rPr>
          <w:rFonts w:eastAsia="Times New Roman" w:cs="Times New Roman"/>
          <w:szCs w:val="24"/>
        </w:rPr>
        <w:t xml:space="preserve">θρεμπόριο των καυσίμων και ως προς τους ελέγχους και ως προς τις κατασχέσεις και κυρίως, το τι κάναμε ως προς την υλοποίηση σημαντικότατων αποφάσεων που είχαν ψηφιστεί το 2010, το 2011, το 2012, το </w:t>
      </w:r>
      <w:r>
        <w:rPr>
          <w:rFonts w:eastAsia="Times New Roman" w:cs="Times New Roman"/>
          <w:szCs w:val="24"/>
        </w:rPr>
        <w:lastRenderedPageBreak/>
        <w:t xml:space="preserve">2013, αλλά είχαν μείνει στα ντουλάπια του Υπουργείου, δεν </w:t>
      </w:r>
      <w:r>
        <w:rPr>
          <w:rFonts w:eastAsia="Times New Roman" w:cs="Times New Roman"/>
          <w:szCs w:val="24"/>
        </w:rPr>
        <w:t>είχαν εκδοθεί οι αποφάσεις για να υλοποιηθούν. Άρα, δεν έχετε δίκιο σε αυτό. Θα δείτε τα στοιχεία ακριβώς, γιατί πέρα από την όποια πολιτική αντιπαράθεση πρέπει να δούμε και τα στοιχεία.</w:t>
      </w:r>
    </w:p>
    <w:p w14:paraId="7E757F9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Επίσης, σε σχέση με τα έσοδα δεν είναι σωστά τα στοιχεία που είπατε. </w:t>
      </w:r>
      <w:r>
        <w:rPr>
          <w:rFonts w:eastAsia="Times New Roman" w:cs="Times New Roman"/>
          <w:szCs w:val="24"/>
        </w:rPr>
        <w:t xml:space="preserve">Θα σας φέρουμε την Τετάρτη στην Επιτροπή την πορεία των </w:t>
      </w:r>
      <w:proofErr w:type="spellStart"/>
      <w:r>
        <w:rPr>
          <w:rFonts w:eastAsia="Times New Roman" w:cs="Times New Roman"/>
          <w:szCs w:val="24"/>
        </w:rPr>
        <w:t>ληξιπροθέσμων</w:t>
      </w:r>
      <w:proofErr w:type="spellEnd"/>
      <w:r>
        <w:rPr>
          <w:rFonts w:eastAsia="Times New Roman" w:cs="Times New Roman"/>
          <w:szCs w:val="24"/>
        </w:rPr>
        <w:t xml:space="preserve">. Τα ληξιπρόθεσμα, εάν τα συγκρίνουμε 2014, 2015, 2016, το 2015 –μια περίοδο κρίσης, μια περίοδο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μια εποχή και μια περίοδο που το δημόσιο δεν μπορούσε να πάρει αναγκαστι</w:t>
      </w:r>
      <w:r>
        <w:rPr>
          <w:rFonts w:eastAsia="Times New Roman" w:cs="Times New Roman"/>
          <w:szCs w:val="24"/>
        </w:rPr>
        <w:t xml:space="preserve">κά μέτρα εκτέλεσης- εάν αθροίσουμε την αύξηση των </w:t>
      </w:r>
      <w:proofErr w:type="spellStart"/>
      <w:r>
        <w:rPr>
          <w:rFonts w:eastAsia="Times New Roman" w:cs="Times New Roman"/>
          <w:szCs w:val="24"/>
        </w:rPr>
        <w:t>ληξιπροθέσμων</w:t>
      </w:r>
      <w:proofErr w:type="spellEnd"/>
      <w:r>
        <w:rPr>
          <w:rFonts w:eastAsia="Times New Roman" w:cs="Times New Roman"/>
          <w:szCs w:val="24"/>
        </w:rPr>
        <w:t xml:space="preserve"> για κάθε μήνα του </w:t>
      </w:r>
      <w:r>
        <w:rPr>
          <w:rFonts w:eastAsia="Times New Roman" w:cs="Times New Roman"/>
          <w:szCs w:val="24"/>
        </w:rPr>
        <w:lastRenderedPageBreak/>
        <w:t xml:space="preserve">2015, θα δείτε ότι είναι πολύ μικρότερη από την αύξηση των </w:t>
      </w:r>
      <w:proofErr w:type="spellStart"/>
      <w:r>
        <w:rPr>
          <w:rFonts w:eastAsia="Times New Roman" w:cs="Times New Roman"/>
          <w:szCs w:val="24"/>
        </w:rPr>
        <w:t>ληξιπροθέσμων</w:t>
      </w:r>
      <w:proofErr w:type="spellEnd"/>
      <w:r>
        <w:rPr>
          <w:rFonts w:eastAsia="Times New Roman" w:cs="Times New Roman"/>
          <w:szCs w:val="24"/>
        </w:rPr>
        <w:t xml:space="preserve"> του 2014, την χρονιά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p>
    <w:p w14:paraId="7E757F9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Και για το 2016 μη βιάζεστε, γιατί τα προσωρινά στοιχεία του </w:t>
      </w:r>
      <w:r>
        <w:rPr>
          <w:rFonts w:eastAsia="Times New Roman" w:cs="Times New Roman"/>
          <w:szCs w:val="24"/>
        </w:rPr>
        <w:t>Μαρτίου δείχνουν ότι στα ληξιπρόθεσμα του Μαρτίου του 2016 έχουμε ένα πρωτοφανές θετικό οικονομικό σήμα όπου τα ληξιπρόθεσμα αυξήθηκαν μόνο κατά 200 εκατομμύρια. Θα μας ακούσει κάποιος και θα πει «Διακόσια εκατομμύρια είναι λίγα;» Στους προηγούμενους μήνες</w:t>
      </w:r>
      <w:r>
        <w:rPr>
          <w:rFonts w:eastAsia="Times New Roman" w:cs="Times New Roman"/>
          <w:szCs w:val="24"/>
        </w:rPr>
        <w:t xml:space="preserve"> ή στα προηγούμενα χρόνια, κάθε μήνα τα ληξιπρόθεσμα προς το δημόσιο</w:t>
      </w:r>
      <w:r>
        <w:rPr>
          <w:rFonts w:eastAsia="Times New Roman" w:cs="Times New Roman"/>
          <w:szCs w:val="24"/>
        </w:rPr>
        <w:t>,</w:t>
      </w:r>
      <w:r>
        <w:rPr>
          <w:rFonts w:eastAsia="Times New Roman" w:cs="Times New Roman"/>
          <w:szCs w:val="24"/>
        </w:rPr>
        <w:t xml:space="preserve"> αυξανόταν κατά 1.200.000.000 ευρώ, είχαν φτάσει στο 1.600.000.000 ευρώ, άρα έχουμε μια πτώση των </w:t>
      </w:r>
      <w:proofErr w:type="spellStart"/>
      <w:r>
        <w:rPr>
          <w:rFonts w:eastAsia="Times New Roman" w:cs="Times New Roman"/>
          <w:szCs w:val="24"/>
        </w:rPr>
        <w:t>ληξιπροθέσμων</w:t>
      </w:r>
      <w:proofErr w:type="spellEnd"/>
      <w:r>
        <w:rPr>
          <w:rFonts w:eastAsia="Times New Roman" w:cs="Times New Roman"/>
          <w:szCs w:val="24"/>
        </w:rPr>
        <w:t xml:space="preserve"> –καταλαβαίνουμε για ποιους λόγους έγινε αυτό- αλλά δεν επιβεβαιώνεται αυτό </w:t>
      </w:r>
      <w:r>
        <w:rPr>
          <w:rFonts w:eastAsia="Times New Roman" w:cs="Times New Roman"/>
          <w:szCs w:val="24"/>
        </w:rPr>
        <w:lastRenderedPageBreak/>
        <w:t xml:space="preserve">που είπατε. Αλλά με στοιχεία την Τετάρτη στην Επιτροπή Οικονομικών Υποθέσεων θα τα συζητήσουμε όλα αυτά ήρεμα. </w:t>
      </w:r>
    </w:p>
    <w:p w14:paraId="7E757F92" w14:textId="77777777" w:rsidR="00947FCE" w:rsidRDefault="00541CFC">
      <w:pPr>
        <w:spacing w:line="600" w:lineRule="auto"/>
        <w:ind w:firstLine="720"/>
        <w:jc w:val="both"/>
        <w:rPr>
          <w:rFonts w:eastAsia="Times New Roman" w:cs="Times New Roman"/>
        </w:rPr>
      </w:pPr>
      <w:r>
        <w:rPr>
          <w:rFonts w:eastAsia="Times New Roman" w:cs="Times New Roman"/>
        </w:rPr>
        <w:t>(Στο σημείο αυτό ο Αναπληρωτής Υπουργός Οικονομικών κ. Τρύφων Αλεξιάδης καταθέτει για τα Πρακτικά το προαναφερθέν έγγραφο, το οποίο βρίσκεται στ</w:t>
      </w:r>
      <w:r>
        <w:rPr>
          <w:rFonts w:eastAsia="Times New Roman" w:cs="Times New Roman"/>
        </w:rPr>
        <w:t>ο αρχείο του Τμήματος Γραμματείας της Διεύθυνσης Στενογραφίας και  Πρακτικών της Βουλής)</w:t>
      </w:r>
    </w:p>
    <w:p w14:paraId="7E757F93" w14:textId="77777777" w:rsidR="00947FCE" w:rsidRDefault="00541CFC">
      <w:pPr>
        <w:spacing w:line="600" w:lineRule="auto"/>
        <w:ind w:firstLine="720"/>
        <w:jc w:val="both"/>
        <w:rPr>
          <w:rFonts w:eastAsia="Times New Roman" w:cs="Times New Roman"/>
        </w:rPr>
      </w:pPr>
      <w:r>
        <w:rPr>
          <w:rFonts w:eastAsia="Times New Roman" w:cs="Times New Roman"/>
          <w:b/>
        </w:rPr>
        <w:t xml:space="preserve">ΠΡΟΕΔΡΕΥΩΝ (Δημήτριος Κρεμαστινός): </w:t>
      </w:r>
      <w:r>
        <w:rPr>
          <w:rFonts w:eastAsia="Times New Roman" w:cs="Times New Roman"/>
        </w:rPr>
        <w:t>Ευχαριστώ.</w:t>
      </w:r>
    </w:p>
    <w:p w14:paraId="7E757F94" w14:textId="77777777" w:rsidR="00947FCE" w:rsidRDefault="00541CFC">
      <w:pPr>
        <w:spacing w:line="600" w:lineRule="auto"/>
        <w:ind w:firstLine="720"/>
        <w:jc w:val="both"/>
        <w:rPr>
          <w:rFonts w:eastAsia="Times New Roman" w:cs="Times New Roman"/>
        </w:rPr>
      </w:pPr>
      <w:r>
        <w:rPr>
          <w:rFonts w:eastAsia="Times New Roman" w:cs="Times New Roman"/>
        </w:rPr>
        <w:t>Συνεχίζουμε με την τρίτη με αριθμό 757/6-4-2016 επίκαιρη ερώτηση του πρώτου κύκλου της Βουλευτού Δράμας της Δη</w:t>
      </w:r>
      <w:r>
        <w:rPr>
          <w:rFonts w:eastAsia="Times New Roman" w:cs="Times New Roman"/>
        </w:rPr>
        <w:lastRenderedPageBreak/>
        <w:t>μοκρατικής</w:t>
      </w:r>
      <w:r>
        <w:rPr>
          <w:rFonts w:eastAsia="Times New Roman" w:cs="Times New Roman"/>
        </w:rPr>
        <w:t xml:space="preserve"> Συμπαράταξης ΠΑΣΟΚ-ΔΗΜΑΡ κ. </w:t>
      </w:r>
      <w:r>
        <w:rPr>
          <w:rFonts w:eastAsia="Times New Roman" w:cs="Times New Roman"/>
          <w:bCs/>
        </w:rPr>
        <w:t xml:space="preserve">Χαράς </w:t>
      </w:r>
      <w:proofErr w:type="spellStart"/>
      <w:r>
        <w:rPr>
          <w:rFonts w:eastAsia="Times New Roman" w:cs="Times New Roman"/>
          <w:bCs/>
        </w:rPr>
        <w:t>Κεφαλίδου</w:t>
      </w:r>
      <w:proofErr w:type="spellEnd"/>
      <w:r>
        <w:rPr>
          <w:rFonts w:eastAsia="Times New Roman" w:cs="Times New Roman"/>
        </w:rPr>
        <w:t xml:space="preserve"> προς τον Υπουργό </w:t>
      </w:r>
      <w:r>
        <w:rPr>
          <w:rFonts w:eastAsia="Times New Roman" w:cs="Times New Roman"/>
          <w:bCs/>
        </w:rPr>
        <w:t>Οικονομικών,</w:t>
      </w:r>
      <w:r>
        <w:rPr>
          <w:rFonts w:eastAsia="Times New Roman" w:cs="Times New Roman"/>
        </w:rPr>
        <w:t xml:space="preserve"> σχετικά με τη φορολόγηση ανείσπρακτων μισθωμάτων 2015 και την αποχή των δικηγόρων από τα καθήκοντά τους. </w:t>
      </w:r>
    </w:p>
    <w:p w14:paraId="7E757F95" w14:textId="77777777" w:rsidR="00947FCE" w:rsidRDefault="00541CFC">
      <w:pPr>
        <w:spacing w:line="600" w:lineRule="auto"/>
        <w:ind w:firstLine="720"/>
        <w:jc w:val="both"/>
        <w:rPr>
          <w:rFonts w:eastAsia="Times New Roman" w:cs="Times New Roman"/>
        </w:rPr>
      </w:pPr>
      <w:r>
        <w:rPr>
          <w:rFonts w:eastAsia="Times New Roman" w:cs="Times New Roman"/>
        </w:rPr>
        <w:t xml:space="preserve">Ορίστε, κυρία </w:t>
      </w:r>
      <w:proofErr w:type="spellStart"/>
      <w:r>
        <w:rPr>
          <w:rFonts w:eastAsia="Times New Roman" w:cs="Times New Roman"/>
        </w:rPr>
        <w:t>Κεφαλίδου</w:t>
      </w:r>
      <w:proofErr w:type="spellEnd"/>
      <w:r>
        <w:rPr>
          <w:rFonts w:eastAsia="Times New Roman" w:cs="Times New Roman"/>
        </w:rPr>
        <w:t xml:space="preserve">, έχετε τον λόγο. </w:t>
      </w:r>
    </w:p>
    <w:p w14:paraId="7E757F96" w14:textId="77777777" w:rsidR="00947FCE" w:rsidRDefault="00541CFC">
      <w:pPr>
        <w:spacing w:line="600" w:lineRule="auto"/>
        <w:ind w:firstLine="720"/>
        <w:jc w:val="both"/>
        <w:rPr>
          <w:rFonts w:eastAsia="Times New Roman" w:cs="Times New Roman"/>
        </w:rPr>
      </w:pPr>
      <w:r>
        <w:rPr>
          <w:rFonts w:eastAsia="Times New Roman" w:cs="Times New Roman"/>
          <w:b/>
        </w:rPr>
        <w:t>ΧΑΡΟΥΛΑ (ΧΑΡΑ) ΚΕΦΑΛΙΔΟΥ:</w:t>
      </w:r>
      <w:r>
        <w:rPr>
          <w:rFonts w:eastAsia="Times New Roman" w:cs="Times New Roman"/>
        </w:rPr>
        <w:t xml:space="preserve"> Ευχαριστώ, κύριε Πρόεδρε.</w:t>
      </w:r>
    </w:p>
    <w:p w14:paraId="7E757F97" w14:textId="77777777" w:rsidR="00947FCE" w:rsidRDefault="00541CFC">
      <w:pPr>
        <w:spacing w:line="600" w:lineRule="auto"/>
        <w:ind w:firstLine="720"/>
        <w:jc w:val="both"/>
        <w:rPr>
          <w:rFonts w:eastAsia="Times New Roman" w:cs="Times New Roman"/>
        </w:rPr>
      </w:pPr>
      <w:r>
        <w:rPr>
          <w:rFonts w:eastAsia="Times New Roman" w:cs="Times New Roman"/>
        </w:rPr>
        <w:t>Κύριε Υπουργέ, η συνεχιζόμενη αποχή των δικηγόρων, που ξεκίνησε εδώ και μήνες ως αντίδραση του κλάδου</w:t>
      </w:r>
      <w:r>
        <w:rPr>
          <w:rFonts w:eastAsia="Times New Roman" w:cs="Times New Roman"/>
        </w:rPr>
        <w:t>,</w:t>
      </w:r>
      <w:r>
        <w:rPr>
          <w:rFonts w:eastAsia="Times New Roman" w:cs="Times New Roman"/>
        </w:rPr>
        <w:t xml:space="preserve"> που πλήττεται καίρια από τα επώδυνα μέτρα σε ό,τι αφορά το ασφαλιστικό και το φορολογικό που σε λίγο θα σαρώσουν όλη </w:t>
      </w:r>
      <w:r>
        <w:rPr>
          <w:rFonts w:eastAsia="Times New Roman" w:cs="Times New Roman"/>
        </w:rPr>
        <w:lastRenderedPageBreak/>
        <w:t xml:space="preserve">τη χώρα, </w:t>
      </w:r>
      <w:r>
        <w:rPr>
          <w:rFonts w:eastAsia="Times New Roman" w:cs="Times New Roman"/>
        </w:rPr>
        <w:t xml:space="preserve">είναι γνωστή σε όλους. Γνωστές, επίσης, είναι και οι συνέπειες αυτής της αποχής των δικηγόρων. Έχουμε ματαίωση περίπου εβδομήντα χιλιάδων δικαστικών υποθέσεων. </w:t>
      </w:r>
    </w:p>
    <w:p w14:paraId="7E757F98" w14:textId="77777777" w:rsidR="00947FCE" w:rsidRDefault="00541CFC">
      <w:pPr>
        <w:spacing w:line="600" w:lineRule="auto"/>
        <w:ind w:firstLine="720"/>
        <w:jc w:val="both"/>
        <w:rPr>
          <w:rFonts w:eastAsia="Times New Roman" w:cs="Times New Roman"/>
          <w:szCs w:val="24"/>
        </w:rPr>
      </w:pPr>
      <w:r w:rsidRPr="00170506">
        <w:rPr>
          <w:rFonts w:eastAsia="Times New Roman" w:cs="Times New Roman"/>
        </w:rPr>
        <w:t xml:space="preserve">Είναι </w:t>
      </w:r>
      <w:r>
        <w:rPr>
          <w:rFonts w:eastAsia="Times New Roman" w:cs="Times New Roman"/>
        </w:rPr>
        <w:t>λογικό να σκεφτεί κάποιος ότι αμέσως μετά την λήξη της αποχής των δικηγόρων θα δημιουργηθ</w:t>
      </w:r>
      <w:r>
        <w:rPr>
          <w:rFonts w:eastAsia="Times New Roman" w:cs="Times New Roman"/>
        </w:rPr>
        <w:t xml:space="preserve">εί μια ασφυξία λόγω του φόρτου εργασίας τόσο στα δικαστήρια όσο και στα δικηγορικά γραφεία. </w:t>
      </w:r>
      <w:r>
        <w:rPr>
          <w:rFonts w:eastAsia="Times New Roman" w:cs="Times New Roman"/>
          <w:szCs w:val="24"/>
        </w:rPr>
        <w:t xml:space="preserve"> </w:t>
      </w:r>
    </w:p>
    <w:p w14:paraId="7E757F9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Με τις διατάξεις του άρθρου 11 του ν.4346/2015</w:t>
      </w:r>
      <w:r>
        <w:rPr>
          <w:rFonts w:eastAsia="Times New Roman" w:cs="Times New Roman"/>
          <w:szCs w:val="24"/>
        </w:rPr>
        <w:t xml:space="preserve"> -</w:t>
      </w:r>
      <w:r>
        <w:rPr>
          <w:rFonts w:eastAsia="Times New Roman" w:cs="Times New Roman"/>
          <w:szCs w:val="24"/>
        </w:rPr>
        <w:t>προστ</w:t>
      </w:r>
      <w:r>
        <w:rPr>
          <w:rFonts w:eastAsia="Times New Roman" w:cs="Times New Roman"/>
          <w:szCs w:val="24"/>
        </w:rPr>
        <w:t>έ</w:t>
      </w:r>
      <w:r>
        <w:rPr>
          <w:rFonts w:eastAsia="Times New Roman" w:cs="Times New Roman"/>
          <w:szCs w:val="24"/>
        </w:rPr>
        <w:t>θ</w:t>
      </w:r>
      <w:r>
        <w:rPr>
          <w:rFonts w:eastAsia="Times New Roman" w:cs="Times New Roman"/>
          <w:szCs w:val="24"/>
        </w:rPr>
        <w:t>ηκε</w:t>
      </w:r>
      <w:r>
        <w:rPr>
          <w:rFonts w:eastAsia="Times New Roman" w:cs="Times New Roman"/>
          <w:szCs w:val="24"/>
        </w:rPr>
        <w:t xml:space="preserve"> η παράγραφος 4</w:t>
      </w:r>
      <w:r>
        <w:rPr>
          <w:rFonts w:eastAsia="Times New Roman" w:cs="Times New Roman"/>
          <w:szCs w:val="24"/>
        </w:rPr>
        <w:t xml:space="preserve">- </w:t>
      </w:r>
      <w:r>
        <w:rPr>
          <w:rFonts w:eastAsia="Times New Roman" w:cs="Times New Roman"/>
          <w:szCs w:val="24"/>
        </w:rPr>
        <w:t xml:space="preserve">ορίζεται ότι προκειμένου να απαλλαγούν από τη φορολόγηση τα εισοδήματα από την </w:t>
      </w:r>
      <w:r>
        <w:rPr>
          <w:rFonts w:eastAsia="Times New Roman" w:cs="Times New Roman"/>
          <w:szCs w:val="24"/>
        </w:rPr>
        <w:t>εκμίσθωση ακινήτων</w:t>
      </w:r>
      <w:r>
        <w:rPr>
          <w:rFonts w:eastAsia="Times New Roman" w:cs="Times New Roman"/>
          <w:szCs w:val="24"/>
        </w:rPr>
        <w:t>,</w:t>
      </w:r>
      <w:r>
        <w:rPr>
          <w:rFonts w:eastAsia="Times New Roman" w:cs="Times New Roman"/>
          <w:szCs w:val="24"/>
        </w:rPr>
        <w:t xml:space="preserve"> που δεν έχουν εισπραχθεί, πρέπει ως την προθεσμία </w:t>
      </w:r>
      <w:r>
        <w:rPr>
          <w:rFonts w:eastAsia="Times New Roman" w:cs="Times New Roman"/>
          <w:szCs w:val="24"/>
        </w:rPr>
        <w:lastRenderedPageBreak/>
        <w:t>υποβολής δ</w:t>
      </w:r>
      <w:r>
        <w:rPr>
          <w:rFonts w:eastAsia="Times New Roman" w:cs="Times New Roman"/>
          <w:szCs w:val="24"/>
        </w:rPr>
        <w:t>ή</w:t>
      </w:r>
      <w:r>
        <w:rPr>
          <w:rFonts w:eastAsia="Times New Roman" w:cs="Times New Roman"/>
          <w:szCs w:val="24"/>
        </w:rPr>
        <w:t>λ</w:t>
      </w:r>
      <w:r>
        <w:rPr>
          <w:rFonts w:eastAsia="Times New Roman" w:cs="Times New Roman"/>
          <w:szCs w:val="24"/>
        </w:rPr>
        <w:t>ω</w:t>
      </w:r>
      <w:r>
        <w:rPr>
          <w:rFonts w:eastAsia="Times New Roman" w:cs="Times New Roman"/>
          <w:szCs w:val="24"/>
        </w:rPr>
        <w:t>σ</w:t>
      </w:r>
      <w:r>
        <w:rPr>
          <w:rFonts w:eastAsia="Times New Roman" w:cs="Times New Roman"/>
          <w:szCs w:val="24"/>
        </w:rPr>
        <w:t>ης</w:t>
      </w:r>
      <w:r>
        <w:rPr>
          <w:rFonts w:eastAsia="Times New Roman" w:cs="Times New Roman"/>
          <w:szCs w:val="24"/>
        </w:rPr>
        <w:t xml:space="preserve"> φ</w:t>
      </w:r>
      <w:r>
        <w:rPr>
          <w:rFonts w:eastAsia="Times New Roman" w:cs="Times New Roman"/>
          <w:szCs w:val="24"/>
        </w:rPr>
        <w:t>ορολογίας</w:t>
      </w:r>
      <w:r>
        <w:rPr>
          <w:rFonts w:eastAsia="Times New Roman" w:cs="Times New Roman"/>
          <w:szCs w:val="24"/>
        </w:rPr>
        <w:t xml:space="preserve"> εισοδήματος</w:t>
      </w:r>
      <w:r>
        <w:rPr>
          <w:rFonts w:eastAsia="Times New Roman" w:cs="Times New Roman"/>
          <w:szCs w:val="24"/>
        </w:rPr>
        <w:t xml:space="preserve"> -</w:t>
      </w:r>
      <w:r>
        <w:rPr>
          <w:rFonts w:eastAsia="Times New Roman" w:cs="Times New Roman"/>
          <w:szCs w:val="24"/>
        </w:rPr>
        <w:t>που δεν αργεί</w:t>
      </w:r>
      <w:r>
        <w:rPr>
          <w:rFonts w:eastAsia="Times New Roman" w:cs="Times New Roman"/>
          <w:szCs w:val="24"/>
        </w:rPr>
        <w:t xml:space="preserve">- </w:t>
      </w:r>
      <w:r>
        <w:rPr>
          <w:rFonts w:eastAsia="Times New Roman" w:cs="Times New Roman"/>
          <w:szCs w:val="24"/>
        </w:rPr>
        <w:t xml:space="preserve">να έχει εκδοθεί σε βάρος του μισθωτή διαταγή πληρωμής ή διαταγή απόδοσης χρήσης </w:t>
      </w:r>
      <w:proofErr w:type="spellStart"/>
      <w:r>
        <w:rPr>
          <w:rFonts w:eastAsia="Times New Roman" w:cs="Times New Roman"/>
          <w:szCs w:val="24"/>
        </w:rPr>
        <w:t>μισθίου</w:t>
      </w:r>
      <w:proofErr w:type="spellEnd"/>
      <w:r>
        <w:rPr>
          <w:rFonts w:eastAsia="Times New Roman" w:cs="Times New Roman"/>
          <w:szCs w:val="24"/>
        </w:rPr>
        <w:t xml:space="preserve"> ή δικαστική απόφαση αποβολής ή επιδίκασης </w:t>
      </w:r>
      <w:r>
        <w:rPr>
          <w:rFonts w:eastAsia="Times New Roman" w:cs="Times New Roman"/>
          <w:szCs w:val="24"/>
        </w:rPr>
        <w:t>μισθώματος ή να έχει ασκηθεί εναντίον του μισθωτή αγωγή αποβολής ή επιδίκασης μισθωμάτων.</w:t>
      </w:r>
    </w:p>
    <w:p w14:paraId="7E757F9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μας εξηγήσετε πώς ακριβώς θα μπορέσει να πληρωθεί η προϋπόθεση </w:t>
      </w:r>
      <w:r>
        <w:rPr>
          <w:rFonts w:eastAsia="Times New Roman" w:cs="Times New Roman"/>
          <w:szCs w:val="24"/>
        </w:rPr>
        <w:t>του</w:t>
      </w:r>
      <w:r>
        <w:rPr>
          <w:rFonts w:eastAsia="Times New Roman" w:cs="Times New Roman"/>
          <w:szCs w:val="24"/>
        </w:rPr>
        <w:t xml:space="preserve"> νόμο</w:t>
      </w:r>
      <w:r>
        <w:rPr>
          <w:rFonts w:eastAsia="Times New Roman" w:cs="Times New Roman"/>
          <w:szCs w:val="24"/>
        </w:rPr>
        <w:t>υ</w:t>
      </w:r>
      <w:r>
        <w:rPr>
          <w:rFonts w:eastAsia="Times New Roman" w:cs="Times New Roman"/>
          <w:szCs w:val="24"/>
        </w:rPr>
        <w:t xml:space="preserve"> ώστε τις συνέπειες των χειρισμών της Κυβέρνησής σας, αναφορικά με τα ασφ</w:t>
      </w:r>
      <w:r>
        <w:rPr>
          <w:rFonts w:eastAsia="Times New Roman" w:cs="Times New Roman"/>
          <w:szCs w:val="24"/>
        </w:rPr>
        <w:t>αλιστικά και φορολογικά μέτρα που ετοιμάζεστε να ρίξετε στην καμπουριασμένη από τα βάρη πλάτη των επαγγελματιών -που δικαίως αντιδρούν-, δεν θα τα πληρώσουν τα γνωστά υποζύγια.</w:t>
      </w:r>
    </w:p>
    <w:p w14:paraId="7E757F9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συγκεκριμένη περίπτωση μιλάω για όλους ανά την επικράτεια </w:t>
      </w:r>
      <w:r>
        <w:rPr>
          <w:rFonts w:eastAsia="Times New Roman" w:cs="Times New Roman"/>
          <w:szCs w:val="24"/>
        </w:rPr>
        <w:t xml:space="preserve">τους </w:t>
      </w:r>
      <w:r>
        <w:rPr>
          <w:rFonts w:eastAsia="Times New Roman" w:cs="Times New Roman"/>
          <w:szCs w:val="24"/>
        </w:rPr>
        <w:t>ιδιοκτήτες α</w:t>
      </w:r>
      <w:r>
        <w:rPr>
          <w:rFonts w:eastAsia="Times New Roman" w:cs="Times New Roman"/>
          <w:szCs w:val="24"/>
        </w:rPr>
        <w:t xml:space="preserve">κινήτων, οι οποίοι δεν έχουν εισπράξει ούτε ένα ευρώ από τα ακίνητά τους, όμως </w:t>
      </w:r>
      <w:r>
        <w:rPr>
          <w:rFonts w:eastAsia="Times New Roman" w:cs="Times New Roman"/>
          <w:szCs w:val="24"/>
        </w:rPr>
        <w:t>θα κληθούν να καταβάλ</w:t>
      </w:r>
      <w:r>
        <w:rPr>
          <w:rFonts w:eastAsia="Times New Roman" w:cs="Times New Roman"/>
          <w:szCs w:val="24"/>
        </w:rPr>
        <w:t>ουν το</w:t>
      </w:r>
      <w:r>
        <w:rPr>
          <w:rFonts w:eastAsia="Times New Roman" w:cs="Times New Roman"/>
          <w:szCs w:val="24"/>
        </w:rPr>
        <w:t xml:space="preserve"> 15% έως 35% </w:t>
      </w:r>
      <w:r>
        <w:rPr>
          <w:rFonts w:eastAsia="Times New Roman" w:cs="Times New Roman"/>
          <w:szCs w:val="24"/>
        </w:rPr>
        <w:t>των ανείσπρακτων μισθωμάτων</w:t>
      </w:r>
      <w:r>
        <w:rPr>
          <w:rFonts w:eastAsia="Times New Roman" w:cs="Times New Roman"/>
          <w:szCs w:val="24"/>
        </w:rPr>
        <w:t xml:space="preserve"> στην εφορία</w:t>
      </w:r>
      <w:r>
        <w:rPr>
          <w:rFonts w:eastAsia="Times New Roman" w:cs="Times New Roman"/>
          <w:szCs w:val="24"/>
        </w:rPr>
        <w:t>.</w:t>
      </w:r>
    </w:p>
    <w:p w14:paraId="7E757F9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υποθέσω ότι το Υπουργείο δεν βρίσκεται σε κάποια μυστική συνεννόηση, κύριε Υπουργέ, με τον κλ</w:t>
      </w:r>
      <w:r>
        <w:rPr>
          <w:rFonts w:eastAsia="Times New Roman" w:cs="Times New Roman"/>
          <w:szCs w:val="24"/>
        </w:rPr>
        <w:t xml:space="preserve">άδο των δικηγόρων, για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ημερομηνία λήξης της αποχής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Επομένως, </w:t>
      </w:r>
      <w:r>
        <w:rPr>
          <w:rFonts w:eastAsia="Times New Roman" w:cs="Times New Roman"/>
          <w:szCs w:val="24"/>
        </w:rPr>
        <w:t>δεν μπορεί</w:t>
      </w:r>
      <w:r>
        <w:rPr>
          <w:rFonts w:eastAsia="Times New Roman" w:cs="Times New Roman"/>
          <w:szCs w:val="24"/>
        </w:rPr>
        <w:t xml:space="preserve"> η Κυβέρνησ</w:t>
      </w:r>
      <w:r>
        <w:rPr>
          <w:rFonts w:eastAsia="Times New Roman" w:cs="Times New Roman"/>
          <w:szCs w:val="24"/>
        </w:rPr>
        <w:t>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να τιμωρ</w:t>
      </w:r>
      <w:r>
        <w:rPr>
          <w:rFonts w:eastAsia="Times New Roman" w:cs="Times New Roman"/>
          <w:szCs w:val="24"/>
        </w:rPr>
        <w:t xml:space="preserve">εί για την απεργία των </w:t>
      </w:r>
      <w:r>
        <w:rPr>
          <w:rFonts w:eastAsia="Times New Roman" w:cs="Times New Roman"/>
          <w:szCs w:val="24"/>
        </w:rPr>
        <w:t>δικηγόρ</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 xml:space="preserve">τους οικονομικά εξαντλημένους φορολογούμενους καλώντας τους να πληρώσουν </w:t>
      </w:r>
      <w:r>
        <w:rPr>
          <w:rFonts w:eastAsia="Times New Roman" w:cs="Times New Roman"/>
          <w:szCs w:val="24"/>
        </w:rPr>
        <w:t>άδικα φόρους για ανύπαρκτα εισοδήματα.</w:t>
      </w:r>
    </w:p>
    <w:p w14:paraId="7E757F9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Αν τε</w:t>
      </w:r>
      <w:r>
        <w:rPr>
          <w:rFonts w:eastAsia="Times New Roman" w:cs="Times New Roman"/>
          <w:szCs w:val="24"/>
        </w:rPr>
        <w:t>λικά αυτή είναι η κρυφή πρόθεση της Κυβέρνησης, τότε δεν μιλάμε ποια για κράτος, κύριε Υπουργέ, μιλάμε για κάτι άλλο.</w:t>
      </w:r>
    </w:p>
    <w:p w14:paraId="7E757F9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Ευχαριστώ.</w:t>
      </w:r>
    </w:p>
    <w:p w14:paraId="7E757F9F"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εμείς ευχαριστούμε.</w:t>
      </w:r>
    </w:p>
    <w:p w14:paraId="7E757FA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E757FA1"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w:t>
      </w:r>
      <w:r>
        <w:rPr>
          <w:rFonts w:eastAsia="Times New Roman" w:cs="Times New Roman"/>
          <w:b/>
          <w:szCs w:val="24"/>
        </w:rPr>
        <w:t>Υπουργός Οικονομικών):</w:t>
      </w:r>
      <w:r>
        <w:rPr>
          <w:rFonts w:eastAsia="Times New Roman" w:cs="Times New Roman"/>
          <w:szCs w:val="24"/>
        </w:rPr>
        <w:t xml:space="preserve"> Έχω απαντήσει, κυρία Βουλευτή, στην ίδια ερώτηση στις 7 Απριλίου στον συνάδελφό σας κ. Θηβαίο, Βουλευτή </w:t>
      </w:r>
      <w:r>
        <w:rPr>
          <w:rFonts w:eastAsia="Times New Roman" w:cs="Times New Roman"/>
          <w:szCs w:val="24"/>
        </w:rPr>
        <w:lastRenderedPageBreak/>
        <w:t>Βοιωτίας του Συνασπισμού, για το ίδιο ακριβώς θέμα. Θα απαντήσω, όμως, στη δική σας ερώτηση, επαναλαμβάνοντας τα ίδια θέματα.</w:t>
      </w:r>
    </w:p>
    <w:p w14:paraId="7E757FA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Πρώ</w:t>
      </w:r>
      <w:r>
        <w:rPr>
          <w:rFonts w:eastAsia="Times New Roman" w:cs="Times New Roman"/>
          <w:szCs w:val="24"/>
        </w:rPr>
        <w:t xml:space="preserve">τα από όλα να σας ξεκαθαρίσω και να είστε σίγουρη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το Υπουργείο Οικονομικών ούτε να αδικήσει θέλει ούτε να υπερφορολογήσει ούτε να δημιουργήσει οποιοδήποτε πρόβλημα στους πολίτες. </w:t>
      </w:r>
    </w:p>
    <w:p w14:paraId="7E757FA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Έχουμε πλήρη επίγνωση της φορολογικής ιστορίας της χ</w:t>
      </w:r>
      <w:r>
        <w:rPr>
          <w:rFonts w:eastAsia="Times New Roman" w:cs="Times New Roman"/>
          <w:szCs w:val="24"/>
        </w:rPr>
        <w:t>ώρας. Έχουμε πλήρη επίγνωση του πώς οδηγηθήκαμε εδώ. Θέλουμε να αφαιρέσουμε προβλήματα και δεν θέλουμε να προ</w:t>
      </w:r>
      <w:r>
        <w:rPr>
          <w:rFonts w:eastAsia="Times New Roman" w:cs="Times New Roman"/>
          <w:szCs w:val="24"/>
        </w:rPr>
        <w:lastRenderedPageBreak/>
        <w:t>σθέσουμε προβλήματα. Και σίγουρα δεν θέλουμε να προσθέσουμε αδικίες στις πάρα πολλές αδικίες</w:t>
      </w:r>
      <w:r>
        <w:rPr>
          <w:rFonts w:eastAsia="Times New Roman" w:cs="Times New Roman"/>
          <w:szCs w:val="24"/>
        </w:rPr>
        <w:t>,</w:t>
      </w:r>
      <w:r>
        <w:rPr>
          <w:rFonts w:eastAsia="Times New Roman" w:cs="Times New Roman"/>
          <w:szCs w:val="24"/>
        </w:rPr>
        <w:t xml:space="preserve"> που έχει ήδη το φορολογικό μας σύστημα με διαχρονικές</w:t>
      </w:r>
      <w:r>
        <w:rPr>
          <w:rFonts w:eastAsia="Times New Roman" w:cs="Times New Roman"/>
          <w:szCs w:val="24"/>
        </w:rPr>
        <w:t xml:space="preserve"> πολιτικές ευθύνες. Μάλλον, όμως, δεν αφορούν αυτήν τη στιγμή τη συζήτηση. Για όλα φταίει αυτή η Κυβέρνηση από ό,τι καταλαβαίνω και για όλα φταίνε αυτοί οι Υπουργοί. Δεν υπάρχει πολιτικό παρελθόν σε αυτήν τη χώρα, έχουν παραγραφεί όλα αυτά.</w:t>
      </w:r>
    </w:p>
    <w:p w14:paraId="7E757FA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σ</w:t>
      </w:r>
      <w:r>
        <w:rPr>
          <w:rFonts w:eastAsia="Times New Roman" w:cs="Times New Roman"/>
          <w:szCs w:val="24"/>
        </w:rPr>
        <w:t>το συγκεκριμένο θέμα, θα ήθελα να πω ότι είναι σαφές ότι η Κυβέρνηση έδωσε έναν αγώνα και κατάφερε τα έσοδα από ανείσπρακτα ενοίκια να μην φορολογηθούν. Να σας θυμίσω τι έγινε εδώ πριν από λίγους μήνες όταν μας κατη</w:t>
      </w:r>
      <w:r>
        <w:rPr>
          <w:rFonts w:eastAsia="Times New Roman" w:cs="Times New Roman"/>
          <w:szCs w:val="24"/>
        </w:rPr>
        <w:lastRenderedPageBreak/>
        <w:t>γορούσαν ότι με τις ρυθμίσεις που φέρνουμ</w:t>
      </w:r>
      <w:r>
        <w:rPr>
          <w:rFonts w:eastAsia="Times New Roman" w:cs="Times New Roman"/>
          <w:szCs w:val="24"/>
        </w:rPr>
        <w:t>ε, θα φορολογήσουμε εισοδήματα που δεν υπάρχουν. Αυτό το θέμα λύθηκε. Ήρθε η διάταξη, ξεκαθαρίστηκαν τα πράγματα, ξεκίνησε η υποβολή των φορολογικών δηλώσεων, δεν επιβεβαιώθηκαν οι «</w:t>
      </w:r>
      <w:proofErr w:type="spellStart"/>
      <w:r>
        <w:rPr>
          <w:rFonts w:eastAsia="Times New Roman" w:cs="Times New Roman"/>
          <w:szCs w:val="24"/>
        </w:rPr>
        <w:t>Κασσάνδρες</w:t>
      </w:r>
      <w:proofErr w:type="spellEnd"/>
      <w:r>
        <w:rPr>
          <w:rFonts w:eastAsia="Times New Roman" w:cs="Times New Roman"/>
          <w:szCs w:val="24"/>
        </w:rPr>
        <w:t>» των οκτώ</w:t>
      </w:r>
      <w:r>
        <w:rPr>
          <w:rFonts w:eastAsia="Times New Roman" w:cs="Times New Roman"/>
          <w:szCs w:val="24"/>
        </w:rPr>
        <w:t>,</w:t>
      </w:r>
      <w:r>
        <w:rPr>
          <w:rFonts w:eastAsia="Times New Roman" w:cs="Times New Roman"/>
          <w:szCs w:val="24"/>
        </w:rPr>
        <w:t xml:space="preserve"> ορισμένων μέσων μαζικής ενημέρωσης, που έλεγαν ότι θ</w:t>
      </w:r>
      <w:r>
        <w:rPr>
          <w:rFonts w:eastAsia="Times New Roman" w:cs="Times New Roman"/>
          <w:szCs w:val="24"/>
        </w:rPr>
        <w:t>α φορολογήσουμε αναδρομικά και διάφορα τέτοια ωραία και φέραμε τη διάταξη.</w:t>
      </w:r>
    </w:p>
    <w:p w14:paraId="7E757FA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Δεν περιμέναμε, όμως, την αποχή των δικηγόρων. Δεν την περιμέναμε, διότι θεωρούσαμε ότι μέσα από τον διάλογο</w:t>
      </w:r>
      <w:r>
        <w:rPr>
          <w:rFonts w:eastAsia="Times New Roman" w:cs="Times New Roman"/>
          <w:szCs w:val="24"/>
        </w:rPr>
        <w:t xml:space="preserve"> -</w:t>
      </w:r>
      <w:r>
        <w:rPr>
          <w:rFonts w:eastAsia="Times New Roman" w:cs="Times New Roman"/>
          <w:szCs w:val="24"/>
        </w:rPr>
        <w:t>γιατί εμείς με διάλογο θέλουμε να λύνουμε τα ζητήματα με την κοινωνία</w:t>
      </w:r>
      <w:r>
        <w:rPr>
          <w:rFonts w:eastAsia="Times New Roman" w:cs="Times New Roman"/>
          <w:szCs w:val="24"/>
        </w:rPr>
        <w:t xml:space="preserve">- </w:t>
      </w:r>
      <w:r>
        <w:rPr>
          <w:rFonts w:eastAsia="Times New Roman" w:cs="Times New Roman"/>
          <w:szCs w:val="24"/>
        </w:rPr>
        <w:t xml:space="preserve">θα λύναμε τα θέματα. Η αποχή των δικηγόρων συνεχίζεται. Εγώ έκανα συνάντηση και με τους δικηγόρους και με το </w:t>
      </w:r>
      <w:r>
        <w:rPr>
          <w:rFonts w:eastAsia="Times New Roman" w:cs="Times New Roman"/>
          <w:szCs w:val="24"/>
        </w:rPr>
        <w:lastRenderedPageBreak/>
        <w:t>Οικονομικό Επιμελητήριο και θα κάνω και όσες άλλες χρειαστούν, διότι αυτός είναι ο ρόλος της πολιτικής ηγεσίας, να κουβεντιάζει μαζί τους, και θα ζ</w:t>
      </w:r>
      <w:r>
        <w:rPr>
          <w:rFonts w:eastAsia="Times New Roman" w:cs="Times New Roman"/>
          <w:szCs w:val="24"/>
        </w:rPr>
        <w:t>ητήσω να λυθεί αυτό το θέμα.</w:t>
      </w:r>
    </w:p>
    <w:p w14:paraId="7E757FA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Εάν δεν λυθεί, οι λύσεις που έχουμε είναι τρεις:</w:t>
      </w:r>
    </w:p>
    <w:p w14:paraId="7E757FA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Η πρώτη λύση που έχουμε είναι να δοθεί άδεια από τους δικηγορικούς συλλόγους</w:t>
      </w:r>
      <w:r>
        <w:rPr>
          <w:rFonts w:eastAsia="Times New Roman" w:cs="Times New Roman"/>
          <w:szCs w:val="24"/>
        </w:rPr>
        <w:t xml:space="preserve"> -</w:t>
      </w:r>
      <w:r>
        <w:rPr>
          <w:rFonts w:eastAsia="Times New Roman" w:cs="Times New Roman"/>
          <w:szCs w:val="24"/>
        </w:rPr>
        <w:t>οργανωμένα όμως</w:t>
      </w:r>
      <w:r>
        <w:rPr>
          <w:rFonts w:eastAsia="Times New Roman" w:cs="Times New Roman"/>
          <w:szCs w:val="24"/>
        </w:rPr>
        <w:t xml:space="preserve">- </w:t>
      </w:r>
      <w:r>
        <w:rPr>
          <w:rFonts w:eastAsia="Times New Roman" w:cs="Times New Roman"/>
          <w:szCs w:val="24"/>
        </w:rPr>
        <w:t>στους δικηγόρους να λάβουν ειδική άδεια για τις συγκεκριμένες ενέργειες για τους πο</w:t>
      </w:r>
      <w:r>
        <w:rPr>
          <w:rFonts w:eastAsia="Times New Roman" w:cs="Times New Roman"/>
          <w:szCs w:val="24"/>
        </w:rPr>
        <w:t>λίτες. Η μία λύση είναι αυτή.</w:t>
      </w:r>
    </w:p>
    <w:p w14:paraId="7E757FA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Η δεύτερη λύση είναι να παρατείνουμε τις φορολογικές δηλώσεις όταν έχουμε αυτήν την περίπτωση, δηλαδή ανείσπρακτα ενοίκια, για όσο χρόνο χρειαστεί, για να καλυφθεί το όλο πρόβλημα. Αυτό είναι κάτι που εξετάζουμε.</w:t>
      </w:r>
    </w:p>
    <w:p w14:paraId="7E757FA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Η τρίτη λύση </w:t>
      </w:r>
      <w:r>
        <w:rPr>
          <w:rFonts w:eastAsia="Times New Roman" w:cs="Times New Roman"/>
          <w:szCs w:val="24"/>
        </w:rPr>
        <w:t xml:space="preserve">που έχουμε μπροστά μας είναι να δεχτούμε τις φορολογικές δηλώσεις τώρα στις περιπτώσεις που έχουν ανείσπρακτα ενοίκια, τροποποιώντας τη σχετική διάταξη και να μας φέρουν τα σχετικά έγγραφα μετά, όταν λήξει η αποχή.   </w:t>
      </w:r>
    </w:p>
    <w:p w14:paraId="7E757FAA" w14:textId="77777777" w:rsidR="00947FCE" w:rsidRDefault="00541CFC">
      <w:pPr>
        <w:spacing w:line="600" w:lineRule="auto"/>
        <w:ind w:firstLine="720"/>
        <w:jc w:val="both"/>
        <w:rPr>
          <w:rFonts w:eastAsia="Times New Roman"/>
          <w:szCs w:val="24"/>
        </w:rPr>
      </w:pPr>
      <w:r>
        <w:rPr>
          <w:rFonts w:eastAsia="Times New Roman"/>
          <w:szCs w:val="24"/>
        </w:rPr>
        <w:t>Εξετάζουμε αυτές τις τρεις περιπτώσεις</w:t>
      </w:r>
      <w:r>
        <w:rPr>
          <w:rFonts w:eastAsia="Times New Roman"/>
          <w:szCs w:val="24"/>
        </w:rPr>
        <w:t xml:space="preserve">. Σας μιλάω με πλήρη ειλικρίνεια, δεν θέλουμε να δημιουργήσουμε κανένα πρόβλημα στους πολίτες. Θα βρούμε την καλύτερη λύση. </w:t>
      </w:r>
    </w:p>
    <w:p w14:paraId="7E757FAB" w14:textId="77777777" w:rsidR="00947FCE" w:rsidRDefault="00541CFC">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Ευχαριστώ. </w:t>
      </w:r>
    </w:p>
    <w:p w14:paraId="7E757FAC" w14:textId="77777777" w:rsidR="00947FCE" w:rsidRDefault="00541CFC">
      <w:pPr>
        <w:spacing w:line="600" w:lineRule="auto"/>
        <w:ind w:firstLine="720"/>
        <w:jc w:val="both"/>
        <w:rPr>
          <w:rFonts w:eastAsia="Times New Roman"/>
          <w:szCs w:val="24"/>
        </w:rPr>
      </w:pPr>
      <w:r>
        <w:rPr>
          <w:rFonts w:eastAsia="Times New Roman"/>
          <w:szCs w:val="24"/>
        </w:rPr>
        <w:t xml:space="preserve">Παρακαλώ, κυρία </w:t>
      </w:r>
      <w:proofErr w:type="spellStart"/>
      <w:r>
        <w:rPr>
          <w:rFonts w:eastAsia="Times New Roman"/>
          <w:szCs w:val="24"/>
        </w:rPr>
        <w:t>Κεφαλίδου</w:t>
      </w:r>
      <w:proofErr w:type="spellEnd"/>
      <w:r>
        <w:rPr>
          <w:rFonts w:eastAsia="Times New Roman"/>
          <w:szCs w:val="24"/>
        </w:rPr>
        <w:t xml:space="preserve">, έχετε πάλι τον λόγο. </w:t>
      </w:r>
    </w:p>
    <w:p w14:paraId="7E757FAD" w14:textId="77777777" w:rsidR="00947FCE" w:rsidRDefault="00541CF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Ευχαριστ</w:t>
      </w:r>
      <w:r>
        <w:rPr>
          <w:rFonts w:eastAsia="Times New Roman"/>
          <w:szCs w:val="24"/>
        </w:rPr>
        <w:t>ώ πολύ.</w:t>
      </w:r>
    </w:p>
    <w:p w14:paraId="7E757FAE" w14:textId="77777777" w:rsidR="00947FCE" w:rsidRDefault="00541CFC">
      <w:pPr>
        <w:spacing w:line="600" w:lineRule="auto"/>
        <w:ind w:firstLine="720"/>
        <w:jc w:val="both"/>
        <w:rPr>
          <w:rFonts w:eastAsia="Times New Roman"/>
          <w:szCs w:val="24"/>
        </w:rPr>
      </w:pPr>
      <w:r>
        <w:rPr>
          <w:rFonts w:eastAsia="Times New Roman"/>
          <w:szCs w:val="24"/>
        </w:rPr>
        <w:t>Κύριε Υπουργέ, γνωρίζω την ερώτηση του συναδέλφου -κατατέθηκε με μια μέρα διαφορά από τη δική μου- και γνωρίζω και την απάντηση που είχατε δώσει. Οφείλω να σας πω ότι εκείνη η απάντηση δεν μας ικανοποίησε. Δεν θεωρώ ότι ήταν σοβαρή απάντηση</w:t>
      </w:r>
      <w:r>
        <w:rPr>
          <w:rFonts w:eastAsia="Times New Roman"/>
          <w:szCs w:val="24"/>
        </w:rPr>
        <w:t>,</w:t>
      </w:r>
      <w:r>
        <w:rPr>
          <w:rFonts w:eastAsia="Times New Roman"/>
          <w:szCs w:val="24"/>
        </w:rPr>
        <w:t xml:space="preserve"> υπεύθυ</w:t>
      </w:r>
      <w:r>
        <w:rPr>
          <w:rFonts w:eastAsia="Times New Roman"/>
          <w:szCs w:val="24"/>
        </w:rPr>
        <w:t>νης Κυβέρνησης, διότι ήταν στη λογική βλέποντας και κάνοντας, παίρνουμε μία παράταση μέχρι τον Ιού</w:t>
      </w:r>
      <w:r>
        <w:rPr>
          <w:rFonts w:eastAsia="Times New Roman"/>
          <w:szCs w:val="24"/>
        </w:rPr>
        <w:t>ν</w:t>
      </w:r>
      <w:r>
        <w:rPr>
          <w:rFonts w:eastAsia="Times New Roman"/>
          <w:szCs w:val="24"/>
        </w:rPr>
        <w:t xml:space="preserve">ιο και εδώ είμαστε, με διάλογο –το είπατε και τώρα- να δούμε με ποιον τρόπο μπορούμε να λύσουμε το θέμα. </w:t>
      </w:r>
    </w:p>
    <w:p w14:paraId="7E757FAF" w14:textId="77777777" w:rsidR="00947FCE" w:rsidRDefault="00541CFC">
      <w:pPr>
        <w:spacing w:line="600" w:lineRule="auto"/>
        <w:ind w:firstLine="720"/>
        <w:jc w:val="both"/>
        <w:rPr>
          <w:rFonts w:eastAsia="Times New Roman"/>
          <w:szCs w:val="24"/>
        </w:rPr>
      </w:pPr>
      <w:r>
        <w:rPr>
          <w:rFonts w:eastAsia="Times New Roman"/>
          <w:szCs w:val="24"/>
        </w:rPr>
        <w:lastRenderedPageBreak/>
        <w:t xml:space="preserve">Αφ’ ενός γιατί </w:t>
      </w:r>
      <w:r>
        <w:rPr>
          <w:rFonts w:eastAsia="Times New Roman"/>
          <w:szCs w:val="24"/>
        </w:rPr>
        <w:t>δεν μπορεί</w:t>
      </w:r>
      <w:r>
        <w:rPr>
          <w:rFonts w:eastAsia="Times New Roman"/>
          <w:szCs w:val="24"/>
        </w:rPr>
        <w:t>τε</w:t>
      </w:r>
      <w:r>
        <w:rPr>
          <w:rFonts w:eastAsia="Times New Roman"/>
          <w:szCs w:val="24"/>
        </w:rPr>
        <w:t xml:space="preserve"> να </w:t>
      </w:r>
      <w:r>
        <w:rPr>
          <w:rFonts w:eastAsia="Times New Roman"/>
          <w:szCs w:val="24"/>
        </w:rPr>
        <w:t xml:space="preserve">γνωρίζετε τον χρόνο </w:t>
      </w:r>
      <w:r>
        <w:rPr>
          <w:rFonts w:eastAsia="Times New Roman"/>
          <w:szCs w:val="24"/>
        </w:rPr>
        <w:t xml:space="preserve">λήξης </w:t>
      </w:r>
      <w:r>
        <w:rPr>
          <w:rFonts w:eastAsia="Times New Roman"/>
          <w:szCs w:val="24"/>
        </w:rPr>
        <w:t>αποχή</w:t>
      </w:r>
      <w:r>
        <w:rPr>
          <w:rFonts w:eastAsia="Times New Roman"/>
          <w:szCs w:val="24"/>
        </w:rPr>
        <w:t>ς</w:t>
      </w:r>
      <w:r>
        <w:rPr>
          <w:rFonts w:eastAsia="Times New Roman"/>
          <w:szCs w:val="24"/>
        </w:rPr>
        <w:t xml:space="preserve"> των δικηγόρων και</w:t>
      </w:r>
      <w:r>
        <w:rPr>
          <w:rFonts w:eastAsia="Times New Roman"/>
          <w:szCs w:val="24"/>
        </w:rPr>
        <w:t xml:space="preserve"> αφ’ εταίρου γιατί</w:t>
      </w:r>
      <w:r>
        <w:rPr>
          <w:rFonts w:eastAsia="Times New Roman"/>
          <w:szCs w:val="24"/>
        </w:rPr>
        <w:t xml:space="preserve"> ακόμη κι αν αύριο λήξει η αποχή</w:t>
      </w:r>
      <w:r>
        <w:rPr>
          <w:rFonts w:eastAsia="Times New Roman"/>
          <w:szCs w:val="24"/>
        </w:rPr>
        <w:t>,</w:t>
      </w:r>
      <w:r>
        <w:rPr>
          <w:rFonts w:eastAsia="Times New Roman"/>
          <w:szCs w:val="24"/>
        </w:rPr>
        <w:t xml:space="preserve"> </w:t>
      </w:r>
      <w:r>
        <w:rPr>
          <w:rFonts w:eastAsia="Times New Roman"/>
          <w:szCs w:val="24"/>
        </w:rPr>
        <w:t>μέσα σε ένα μήνα νομίζετε</w:t>
      </w:r>
      <w:r>
        <w:rPr>
          <w:rFonts w:eastAsia="Times New Roman"/>
          <w:szCs w:val="24"/>
        </w:rPr>
        <w:t xml:space="preserve"> ότι </w:t>
      </w:r>
      <w:r>
        <w:rPr>
          <w:rFonts w:eastAsia="Times New Roman"/>
          <w:szCs w:val="24"/>
        </w:rPr>
        <w:t xml:space="preserve">θα προλάβουν </w:t>
      </w:r>
      <w:r>
        <w:rPr>
          <w:rFonts w:eastAsia="Times New Roman"/>
          <w:szCs w:val="24"/>
        </w:rPr>
        <w:t>όλοι ν</w:t>
      </w:r>
      <w:r>
        <w:rPr>
          <w:rFonts w:eastAsia="Times New Roman"/>
          <w:szCs w:val="24"/>
        </w:rPr>
        <w:t xml:space="preserve">α τρέξουν στα δικηγορικά γραφεία για να βγάλουν διαταγές πληρωμής ή θα προλάβουν οι δικηγόροι να καταθέσουν τις αιτήσεις ή </w:t>
      </w:r>
      <w:r>
        <w:rPr>
          <w:rFonts w:eastAsia="Times New Roman"/>
          <w:szCs w:val="24"/>
        </w:rPr>
        <w:t>τις αγωγές στα δικαστήρια όπου θα δημιουργηθεί το αδιαχώρητο</w:t>
      </w:r>
      <w:r>
        <w:rPr>
          <w:rFonts w:eastAsia="Times New Roman"/>
          <w:szCs w:val="24"/>
        </w:rPr>
        <w:t>;</w:t>
      </w:r>
      <w:r>
        <w:rPr>
          <w:rFonts w:eastAsia="Times New Roman"/>
          <w:szCs w:val="24"/>
        </w:rPr>
        <w:t xml:space="preserve"> Θ</w:t>
      </w:r>
      <w:r>
        <w:rPr>
          <w:rFonts w:eastAsia="Times New Roman"/>
          <w:szCs w:val="24"/>
        </w:rPr>
        <w:t xml:space="preserve">έλω να σας πω ότι χρειάζεται σίγουρα μια αντιμετώπιση. </w:t>
      </w:r>
    </w:p>
    <w:p w14:paraId="7E757FB0" w14:textId="77777777" w:rsidR="00947FCE" w:rsidRDefault="00541CFC">
      <w:pPr>
        <w:spacing w:line="600" w:lineRule="auto"/>
        <w:ind w:firstLine="720"/>
        <w:jc w:val="both"/>
        <w:rPr>
          <w:rFonts w:eastAsia="Times New Roman"/>
          <w:szCs w:val="24"/>
        </w:rPr>
      </w:pPr>
      <w:r>
        <w:rPr>
          <w:rFonts w:eastAsia="Times New Roman"/>
          <w:szCs w:val="24"/>
        </w:rPr>
        <w:t>Θεωρώ ότι οι τρεις προτάσεις</w:t>
      </w:r>
      <w:r>
        <w:rPr>
          <w:rFonts w:eastAsia="Times New Roman"/>
          <w:szCs w:val="24"/>
        </w:rPr>
        <w:t>,</w:t>
      </w:r>
      <w:r>
        <w:rPr>
          <w:rFonts w:eastAsia="Times New Roman"/>
          <w:szCs w:val="24"/>
        </w:rPr>
        <w:t xml:space="preserve"> που κάνατε στο τέλος</w:t>
      </w:r>
      <w:r>
        <w:rPr>
          <w:rFonts w:eastAsia="Times New Roman"/>
          <w:szCs w:val="24"/>
        </w:rPr>
        <w:t>,</w:t>
      </w:r>
      <w:r>
        <w:rPr>
          <w:rFonts w:eastAsia="Times New Roman"/>
          <w:szCs w:val="24"/>
        </w:rPr>
        <w:t xml:space="preserve"> είναι στη θετική κατεύθυνση. </w:t>
      </w:r>
      <w:r>
        <w:rPr>
          <w:rFonts w:eastAsia="Times New Roman"/>
          <w:szCs w:val="24"/>
        </w:rPr>
        <w:t>Σ</w:t>
      </w:r>
      <w:r>
        <w:rPr>
          <w:rFonts w:eastAsia="Times New Roman"/>
          <w:szCs w:val="24"/>
        </w:rPr>
        <w:t>ήμερα, για να μην μας κατηγορείτε ότι κάνουμε στείρα αν</w:t>
      </w:r>
      <w:r>
        <w:rPr>
          <w:rFonts w:eastAsia="Times New Roman"/>
          <w:szCs w:val="24"/>
        </w:rPr>
        <w:t xml:space="preserve">τιπολίτευση, έχω κι εγώ να σας καταθέσω μία πρόταση, θεωρώντας ότι σίγουρα πρέπει η συγκεκριμένη </w:t>
      </w:r>
      <w:r>
        <w:rPr>
          <w:rFonts w:eastAsia="Times New Roman"/>
          <w:szCs w:val="24"/>
        </w:rPr>
        <w:lastRenderedPageBreak/>
        <w:t xml:space="preserve">περίπτωση να ρυθμιστεί με έναν κατ’ εξαίρεση τρόπο, σε ό,τι αφορά τις φετινές φορολογικές δηλώσεις.  </w:t>
      </w:r>
    </w:p>
    <w:p w14:paraId="7E757FB1" w14:textId="77777777" w:rsidR="00947FCE" w:rsidRDefault="00541CFC">
      <w:pPr>
        <w:spacing w:line="600" w:lineRule="auto"/>
        <w:ind w:firstLine="720"/>
        <w:jc w:val="both"/>
        <w:rPr>
          <w:rFonts w:eastAsia="Times New Roman"/>
          <w:szCs w:val="24"/>
        </w:rPr>
      </w:pPr>
      <w:r>
        <w:rPr>
          <w:rFonts w:eastAsia="Times New Roman"/>
          <w:szCs w:val="24"/>
        </w:rPr>
        <w:t>Θα έλεγα, λοιπόν, ότι θα μπορούσε το Υπουργείο να εξετάσει το ενδεχόμενο οι φορολογούμενοι ιδιοκτήτες ακινήτων να απαλλάσσονται του φόρου από ανείσπρακτα ενοίκια, με την υποβολή μιας απλής υπεύθυνης δήλωσης για τα καθυστερούμενα μισθώματα. Κι αν αυτό δεν φ</w:t>
      </w:r>
      <w:r>
        <w:rPr>
          <w:rFonts w:eastAsia="Times New Roman"/>
          <w:szCs w:val="24"/>
        </w:rPr>
        <w:t xml:space="preserve">τάνει στην Κυβέρνηση και θέλει κάποια άλλη κατοχύρωση, θα μπορούσε να γίνει και με </w:t>
      </w:r>
      <w:r>
        <w:rPr>
          <w:rFonts w:eastAsia="Times New Roman"/>
          <w:szCs w:val="24"/>
        </w:rPr>
        <w:t>την</w:t>
      </w:r>
      <w:r>
        <w:rPr>
          <w:rFonts w:eastAsia="Times New Roman"/>
          <w:szCs w:val="24"/>
        </w:rPr>
        <w:t xml:space="preserve"> υποβολή αντιγράφου εξωδίκου πρόκλησης </w:t>
      </w:r>
      <w:r>
        <w:rPr>
          <w:rFonts w:eastAsia="Times New Roman"/>
          <w:szCs w:val="24"/>
        </w:rPr>
        <w:t xml:space="preserve">στους </w:t>
      </w:r>
      <w:r>
        <w:rPr>
          <w:rFonts w:eastAsia="Times New Roman"/>
          <w:szCs w:val="24"/>
        </w:rPr>
        <w:t xml:space="preserve">μισθωτές για καταβολή καθυστερούμενων μισθωμάτων. </w:t>
      </w:r>
    </w:p>
    <w:p w14:paraId="7E757FB2" w14:textId="77777777" w:rsidR="00947FCE" w:rsidRDefault="00541CFC">
      <w:pPr>
        <w:spacing w:line="600" w:lineRule="auto"/>
        <w:ind w:firstLine="720"/>
        <w:jc w:val="both"/>
        <w:rPr>
          <w:rFonts w:eastAsia="Times New Roman"/>
          <w:szCs w:val="24"/>
        </w:rPr>
      </w:pPr>
      <w:r>
        <w:rPr>
          <w:rFonts w:eastAsia="Times New Roman"/>
          <w:szCs w:val="24"/>
        </w:rPr>
        <w:lastRenderedPageBreak/>
        <w:t>Ξέρετε πολύ καλά ότι οποιαδήποτε δικαστική οδό θέλει να ακολουθήσει ένας ε</w:t>
      </w:r>
      <w:r>
        <w:rPr>
          <w:rFonts w:eastAsia="Times New Roman"/>
          <w:szCs w:val="24"/>
        </w:rPr>
        <w:t xml:space="preserve">κμισθωτής, με βάση τον νόμο που διέπει τις εξώσεις ή τις εξοφλήσεις μισθωμάτων, υποχρεώνεται τουλάχιστον δεκαπέντε μέρες πριν να έχει </w:t>
      </w:r>
      <w:proofErr w:type="spellStart"/>
      <w:r>
        <w:rPr>
          <w:rFonts w:eastAsia="Times New Roman"/>
          <w:szCs w:val="24"/>
        </w:rPr>
        <w:t>οχλήσει</w:t>
      </w:r>
      <w:proofErr w:type="spellEnd"/>
      <w:r>
        <w:rPr>
          <w:rFonts w:eastAsia="Times New Roman"/>
          <w:szCs w:val="24"/>
        </w:rPr>
        <w:t xml:space="preserve"> τον μισθωτή του με ένα εξώδικο. </w:t>
      </w:r>
      <w:r>
        <w:rPr>
          <w:rFonts w:eastAsia="Times New Roman"/>
          <w:szCs w:val="24"/>
        </w:rPr>
        <w:t xml:space="preserve">Αλλιώς δεν συζητείτε στο δικαστήριο. </w:t>
      </w:r>
      <w:r>
        <w:rPr>
          <w:rFonts w:eastAsia="Times New Roman"/>
          <w:szCs w:val="24"/>
        </w:rPr>
        <w:t>Αυτό το εξώδικο δεν χρειάζεται δικηγόρο. Μπορ</w:t>
      </w:r>
      <w:r>
        <w:rPr>
          <w:rFonts w:eastAsia="Times New Roman"/>
          <w:szCs w:val="24"/>
        </w:rPr>
        <w:t xml:space="preserve">εί να γίνει από τον εκμισθωτή και μόνο, άρα είναι μια απλή διαδικασία. </w:t>
      </w:r>
    </w:p>
    <w:p w14:paraId="7E757FB3" w14:textId="77777777" w:rsidR="00947FCE" w:rsidRDefault="00541CFC">
      <w:pPr>
        <w:spacing w:line="600" w:lineRule="auto"/>
        <w:ind w:firstLine="720"/>
        <w:jc w:val="both"/>
        <w:rPr>
          <w:rFonts w:eastAsia="Times New Roman"/>
          <w:szCs w:val="24"/>
        </w:rPr>
      </w:pPr>
      <w:r>
        <w:rPr>
          <w:rFonts w:eastAsia="Times New Roman"/>
          <w:szCs w:val="24"/>
        </w:rPr>
        <w:t xml:space="preserve">Πιστεύω, λοιπόν, ότι με αυτόν τον στοιχειώδη τρόπο, που δεν έχει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γραφειοκρατία και απλοποιεί λίγο τη διαδικασία, η Κυβέρνηση μπορεί να έχει μια πραγματικά υπεύθυνη αντιμετώπιση </w:t>
      </w:r>
      <w:r>
        <w:rPr>
          <w:rFonts w:eastAsia="Times New Roman"/>
          <w:szCs w:val="24"/>
        </w:rPr>
        <w:t xml:space="preserve">στο θέμα, σεβόμενη τους πολίτες και χωρίς να τους υποβάλλει στο πείραμα της γνωστής ιστορίας του Χότζα </w:t>
      </w:r>
      <w:r>
        <w:rPr>
          <w:rFonts w:eastAsia="Times New Roman"/>
          <w:szCs w:val="24"/>
        </w:rPr>
        <w:lastRenderedPageBreak/>
        <w:t xml:space="preserve">με το γαϊδούρι όπου, όταν τελικά έμαθε τον γάιδαρο να μην τρώει, ψόφησε. </w:t>
      </w:r>
    </w:p>
    <w:p w14:paraId="7E757FB4" w14:textId="77777777" w:rsidR="00947FCE" w:rsidRDefault="00541CFC">
      <w:pPr>
        <w:spacing w:line="600" w:lineRule="auto"/>
        <w:ind w:firstLine="720"/>
        <w:jc w:val="both"/>
        <w:rPr>
          <w:rFonts w:eastAsia="Times New Roman"/>
          <w:szCs w:val="24"/>
        </w:rPr>
      </w:pPr>
      <w:r>
        <w:rPr>
          <w:rFonts w:eastAsia="Times New Roman"/>
          <w:szCs w:val="24"/>
        </w:rPr>
        <w:t xml:space="preserve">Ευχαριστώ. </w:t>
      </w:r>
    </w:p>
    <w:p w14:paraId="7E757FB5" w14:textId="77777777" w:rsidR="00947FCE" w:rsidRDefault="00541CFC">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Κύριε Υπουργέ, έχετε τον λόγο.</w:t>
      </w:r>
      <w:r>
        <w:rPr>
          <w:rFonts w:eastAsia="Times New Roman"/>
          <w:b/>
          <w:szCs w:val="24"/>
        </w:rPr>
        <w:t xml:space="preserve"> </w:t>
      </w:r>
    </w:p>
    <w:p w14:paraId="7E757FB6" w14:textId="77777777" w:rsidR="00947FCE" w:rsidRDefault="00541CFC">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Σε κα</w:t>
      </w:r>
      <w:r>
        <w:rPr>
          <w:rFonts w:eastAsia="Times New Roman"/>
          <w:szCs w:val="24"/>
        </w:rPr>
        <w:t>μ</w:t>
      </w:r>
      <w:r>
        <w:rPr>
          <w:rFonts w:eastAsia="Times New Roman"/>
          <w:szCs w:val="24"/>
        </w:rPr>
        <w:t xml:space="preserve">μιά περίπτωση δεν θέλουμε να ακολουθήσουμε τέτοια παραδείγματα, ούτε να επαναλάβουμε τέτοιες διδακτικές ιστορίες. </w:t>
      </w:r>
    </w:p>
    <w:p w14:paraId="7E757FB7" w14:textId="77777777" w:rsidR="00947FCE" w:rsidRDefault="00541CFC">
      <w:pPr>
        <w:spacing w:line="600" w:lineRule="auto"/>
        <w:ind w:firstLine="720"/>
        <w:jc w:val="both"/>
        <w:rPr>
          <w:rFonts w:eastAsia="Times New Roman"/>
          <w:szCs w:val="24"/>
        </w:rPr>
      </w:pPr>
      <w:r>
        <w:rPr>
          <w:rFonts w:eastAsia="Times New Roman"/>
          <w:szCs w:val="24"/>
        </w:rPr>
        <w:lastRenderedPageBreak/>
        <w:t>Όμως, αυτό που θα ξέρετε, κυρία Βουλευτή, είναι ότι το Υπουργείο Οικονομικών θέλε</w:t>
      </w:r>
      <w:r>
        <w:rPr>
          <w:rFonts w:eastAsia="Times New Roman"/>
          <w:szCs w:val="24"/>
        </w:rPr>
        <w:t xml:space="preserve">ι να λύνει προβλήματα. Δεν περιμέναμε ότι θα γίνει όλη αυτή η ιστορία με τους δικηγόρους. Θα το αντιμετωπίσουμε. </w:t>
      </w:r>
    </w:p>
    <w:p w14:paraId="7E757FB8" w14:textId="77777777" w:rsidR="00947FCE" w:rsidRDefault="00541CFC">
      <w:pPr>
        <w:spacing w:line="600" w:lineRule="auto"/>
        <w:ind w:firstLine="720"/>
        <w:jc w:val="both"/>
        <w:rPr>
          <w:rFonts w:eastAsia="Times New Roman"/>
          <w:szCs w:val="24"/>
        </w:rPr>
      </w:pPr>
      <w:r>
        <w:rPr>
          <w:rFonts w:eastAsia="Times New Roman"/>
          <w:szCs w:val="24"/>
        </w:rPr>
        <w:t>Είναι πολύ θετική η πρότασή σας, την λαμβάνουμε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και γενικά, είναι θετικό σε αυτή την Αίθουσα, εκτός από κριτική, να ακούμε και προτάσ</w:t>
      </w:r>
      <w:r>
        <w:rPr>
          <w:rFonts w:eastAsia="Times New Roman"/>
          <w:szCs w:val="24"/>
        </w:rPr>
        <w:t xml:space="preserve">εις. Εμείς </w:t>
      </w:r>
      <w:r>
        <w:rPr>
          <w:rFonts w:eastAsia="Times New Roman"/>
          <w:szCs w:val="24"/>
        </w:rPr>
        <w:t xml:space="preserve">την </w:t>
      </w:r>
      <w:r>
        <w:rPr>
          <w:rFonts w:eastAsia="Times New Roman"/>
          <w:szCs w:val="24"/>
        </w:rPr>
        <w:t xml:space="preserve">όποια πρόταση θα την αξιοποιήσουμε, θα την αξιολογήσουμε κι αν τελικά υιοθετήσουμε τη δική σας πρόταση, να ξέρετε ότι θα βγούμε να πούμε με υπερηφάνεια ότι είναι μία πρόταση που την έκανε μια Βουλευτής της Αντιπολίτευσης. </w:t>
      </w:r>
    </w:p>
    <w:p w14:paraId="7E757FB9" w14:textId="77777777" w:rsidR="00947FCE" w:rsidRDefault="00541CFC">
      <w:pPr>
        <w:spacing w:line="600" w:lineRule="auto"/>
        <w:ind w:firstLine="720"/>
        <w:jc w:val="both"/>
        <w:rPr>
          <w:rFonts w:eastAsia="Times New Roman"/>
          <w:szCs w:val="24"/>
        </w:rPr>
      </w:pPr>
      <w:r>
        <w:rPr>
          <w:rFonts w:eastAsia="Times New Roman"/>
          <w:szCs w:val="24"/>
        </w:rPr>
        <w:lastRenderedPageBreak/>
        <w:t>Σας ευχαριστώ πολύ</w:t>
      </w:r>
      <w:r>
        <w:rPr>
          <w:rFonts w:eastAsia="Times New Roman"/>
          <w:szCs w:val="24"/>
        </w:rPr>
        <w:t>.</w:t>
      </w:r>
    </w:p>
    <w:p w14:paraId="7E757FBA" w14:textId="77777777" w:rsidR="00947FCE" w:rsidRDefault="00541CF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 xml:space="preserve">Σας ευχαριστώ, κύριε Υπουργέ. </w:t>
      </w:r>
    </w:p>
    <w:p w14:paraId="7E757FBB" w14:textId="77777777" w:rsidR="00947FCE" w:rsidRDefault="00541CF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Κι εγώ ευχαριστώ. </w:t>
      </w:r>
    </w:p>
    <w:p w14:paraId="7E757FBC" w14:textId="77777777" w:rsidR="00947FCE" w:rsidRDefault="00541CFC">
      <w:pPr>
        <w:spacing w:line="600" w:lineRule="auto"/>
        <w:ind w:firstLine="720"/>
        <w:jc w:val="both"/>
        <w:rPr>
          <w:rFonts w:eastAsia="Times New Roman"/>
          <w:szCs w:val="24"/>
        </w:rPr>
      </w:pPr>
      <w:r>
        <w:rPr>
          <w:rFonts w:eastAsia="Times New Roman"/>
          <w:szCs w:val="24"/>
        </w:rPr>
        <w:t xml:space="preserve">Προχωρούμε στην πέμπτη με αριθμό 781/12-4-2016 επίκαιρη ερώτηση πρώτου κύκλου του Βουλευτή Β΄ Πειραιά των Ανεξαρτήτων Ελλήνων κ. </w:t>
      </w:r>
      <w:r>
        <w:rPr>
          <w:rFonts w:eastAsia="Times New Roman"/>
          <w:bCs/>
          <w:szCs w:val="24"/>
        </w:rPr>
        <w:t>Δημητρίου Καμ</w:t>
      </w:r>
      <w:r>
        <w:rPr>
          <w:rFonts w:eastAsia="Times New Roman"/>
          <w:bCs/>
          <w:szCs w:val="24"/>
        </w:rPr>
        <w:t xml:space="preserve">μένου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το </w:t>
      </w:r>
      <w:r>
        <w:rPr>
          <w:rFonts w:eastAsia="Times New Roman"/>
          <w:szCs w:val="24"/>
        </w:rPr>
        <w:t>π</w:t>
      </w:r>
      <w:r>
        <w:rPr>
          <w:rFonts w:eastAsia="Times New Roman"/>
          <w:szCs w:val="24"/>
        </w:rPr>
        <w:t xml:space="preserve">αγκόσμιο </w:t>
      </w:r>
      <w:r>
        <w:rPr>
          <w:rFonts w:eastAsia="Times New Roman"/>
          <w:szCs w:val="24"/>
        </w:rPr>
        <w:t>σ</w:t>
      </w:r>
      <w:r>
        <w:rPr>
          <w:rFonts w:eastAsia="Times New Roman"/>
          <w:szCs w:val="24"/>
        </w:rPr>
        <w:t xml:space="preserve">κάνδαλο </w:t>
      </w:r>
      <w:r>
        <w:rPr>
          <w:rFonts w:eastAsia="Times New Roman"/>
          <w:szCs w:val="24"/>
          <w:lang w:val="en-US"/>
        </w:rPr>
        <w:t>o</w:t>
      </w:r>
      <w:proofErr w:type="spellStart"/>
      <w:r>
        <w:rPr>
          <w:rFonts w:eastAsia="Times New Roman"/>
          <w:szCs w:val="24"/>
        </w:rPr>
        <w:t>ffshore</w:t>
      </w:r>
      <w:proofErr w:type="spellEnd"/>
      <w:r>
        <w:rPr>
          <w:rFonts w:eastAsia="Times New Roman"/>
          <w:szCs w:val="24"/>
        </w:rPr>
        <w:t xml:space="preserve"> και τη φοροδιαφυγή.</w:t>
      </w:r>
    </w:p>
    <w:p w14:paraId="7E757FBD" w14:textId="77777777" w:rsidR="00947FCE" w:rsidRDefault="00541CF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Καμμένε</w:t>
      </w:r>
      <w:proofErr w:type="spellEnd"/>
      <w:r>
        <w:rPr>
          <w:rFonts w:eastAsia="Times New Roman"/>
          <w:szCs w:val="24"/>
        </w:rPr>
        <w:t>, έχετε τον λόγο.</w:t>
      </w:r>
    </w:p>
    <w:p w14:paraId="7E757FBE" w14:textId="77777777" w:rsidR="00947FCE" w:rsidRDefault="00541CFC">
      <w:pPr>
        <w:spacing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 xml:space="preserve">Ευχαριστώ πολύ, κύριε Πρόεδρε. </w:t>
      </w:r>
    </w:p>
    <w:p w14:paraId="7E757FBF" w14:textId="77777777" w:rsidR="00947FCE" w:rsidRDefault="00541CFC">
      <w:pPr>
        <w:spacing w:line="600" w:lineRule="auto"/>
        <w:ind w:firstLine="720"/>
        <w:jc w:val="both"/>
        <w:rPr>
          <w:rFonts w:eastAsia="Times New Roman"/>
          <w:szCs w:val="24"/>
        </w:rPr>
      </w:pPr>
      <w:r>
        <w:rPr>
          <w:rFonts w:eastAsia="Times New Roman"/>
          <w:szCs w:val="24"/>
        </w:rPr>
        <w:t xml:space="preserve">Αγαπητέ κύριε Υπουργέ, είναι γνωστή και από τα </w:t>
      </w:r>
      <w:r>
        <w:rPr>
          <w:rFonts w:eastAsia="Times New Roman"/>
          <w:szCs w:val="24"/>
        </w:rPr>
        <w:t>μ</w:t>
      </w:r>
      <w:r>
        <w:rPr>
          <w:rFonts w:eastAsia="Times New Roman"/>
          <w:szCs w:val="24"/>
        </w:rPr>
        <w:t xml:space="preserve">έσα, αλλά και όχι μόνο, η περίπτωση του μεγάλου σκανδάλου των </w:t>
      </w:r>
      <w:r>
        <w:rPr>
          <w:rFonts w:eastAsia="Times New Roman"/>
          <w:szCs w:val="24"/>
          <w:lang w:val="en-US"/>
        </w:rPr>
        <w:t>Panama</w:t>
      </w:r>
      <w:r>
        <w:rPr>
          <w:rFonts w:eastAsia="Times New Roman"/>
          <w:szCs w:val="24"/>
        </w:rPr>
        <w:t xml:space="preserve"> </w:t>
      </w:r>
      <w:r>
        <w:rPr>
          <w:rFonts w:eastAsia="Times New Roman"/>
          <w:szCs w:val="24"/>
          <w:lang w:val="en-US"/>
        </w:rPr>
        <w:t>Papers</w:t>
      </w:r>
      <w:r>
        <w:rPr>
          <w:rFonts w:eastAsia="Times New Roman"/>
          <w:szCs w:val="24"/>
        </w:rPr>
        <w:t xml:space="preserve">, που ξεκίνησε μέσα από τη συγκεκριμένη εταιρεία </w:t>
      </w:r>
      <w:r>
        <w:rPr>
          <w:rFonts w:eastAsia="Times New Roman"/>
          <w:szCs w:val="24"/>
        </w:rPr>
        <w:t>«</w:t>
      </w:r>
      <w:r>
        <w:rPr>
          <w:rFonts w:eastAsia="Times New Roman"/>
          <w:szCs w:val="24"/>
          <w:lang w:val="en-US"/>
        </w:rPr>
        <w:t>FONSECA</w:t>
      </w:r>
      <w:r>
        <w:rPr>
          <w:rFonts w:eastAsia="Times New Roman"/>
          <w:szCs w:val="24"/>
        </w:rPr>
        <w:t>»</w:t>
      </w:r>
      <w:r>
        <w:rPr>
          <w:rFonts w:eastAsia="Times New Roman"/>
          <w:szCs w:val="24"/>
        </w:rPr>
        <w:t xml:space="preserve">, στον Παναμά. </w:t>
      </w:r>
      <w:r>
        <w:rPr>
          <w:rFonts w:eastAsia="Times New Roman"/>
          <w:b/>
          <w:szCs w:val="24"/>
        </w:rPr>
        <w:t xml:space="preserve"> </w:t>
      </w:r>
    </w:p>
    <w:p w14:paraId="7E757FC0" w14:textId="77777777" w:rsidR="00947FCE" w:rsidRDefault="00541CFC">
      <w:pPr>
        <w:spacing w:line="600" w:lineRule="auto"/>
        <w:ind w:firstLine="720"/>
        <w:jc w:val="both"/>
        <w:rPr>
          <w:rFonts w:eastAsia="Times New Roman"/>
          <w:szCs w:val="24"/>
        </w:rPr>
      </w:pPr>
      <w:r>
        <w:rPr>
          <w:rFonts w:eastAsia="Times New Roman"/>
          <w:szCs w:val="24"/>
        </w:rPr>
        <w:t xml:space="preserve">Πέρα απ’ αυτό, όμως, πρέπει να αναγνωρίσουμε ότι τα στοιχεία που προκύπτουν από την ανάλυση των δεδομένων </w:t>
      </w:r>
      <w:r>
        <w:rPr>
          <w:rFonts w:eastAsia="Times New Roman"/>
          <w:szCs w:val="24"/>
        </w:rPr>
        <w:t xml:space="preserve">είναι ότι οι </w:t>
      </w:r>
      <w:proofErr w:type="spellStart"/>
      <w:r>
        <w:rPr>
          <w:rFonts w:eastAsia="Times New Roman"/>
          <w:szCs w:val="24"/>
        </w:rPr>
        <w:t>εξωχώριες</w:t>
      </w:r>
      <w:proofErr w:type="spellEnd"/>
      <w:r>
        <w:rPr>
          <w:rFonts w:eastAsia="Times New Roman"/>
          <w:szCs w:val="24"/>
        </w:rPr>
        <w:t xml:space="preserve"> εταιρείες οι οποίες ιδρύθηκαν ή παραγγέλθηκαν με μυστικούς μετόχους</w:t>
      </w:r>
      <w:r>
        <w:rPr>
          <w:rFonts w:eastAsia="Times New Roman"/>
          <w:szCs w:val="24"/>
        </w:rPr>
        <w:t>,</w:t>
      </w:r>
      <w:r>
        <w:rPr>
          <w:rFonts w:eastAsia="Times New Roman"/>
          <w:szCs w:val="24"/>
        </w:rPr>
        <w:t xml:space="preserve"> τα χρόνια της κρίσης</w:t>
      </w:r>
      <w:r>
        <w:rPr>
          <w:rFonts w:eastAsia="Times New Roman"/>
          <w:szCs w:val="24"/>
        </w:rPr>
        <w:t>,</w:t>
      </w:r>
      <w:r>
        <w:rPr>
          <w:rFonts w:eastAsia="Times New Roman"/>
          <w:szCs w:val="24"/>
        </w:rPr>
        <w:t xml:space="preserve"> έχουν ξεπεράσει τις </w:t>
      </w:r>
      <w:proofErr w:type="spellStart"/>
      <w:r>
        <w:rPr>
          <w:rFonts w:eastAsia="Times New Roman"/>
          <w:szCs w:val="24"/>
        </w:rPr>
        <w:t>εκατόν</w:t>
      </w:r>
      <w:proofErr w:type="spellEnd"/>
      <w:r>
        <w:rPr>
          <w:rFonts w:eastAsia="Times New Roman"/>
          <w:szCs w:val="24"/>
        </w:rPr>
        <w:t xml:space="preserve"> ενενήντα τέσσερις με έδρα τις Παρθένους </w:t>
      </w:r>
      <w:r>
        <w:rPr>
          <w:rFonts w:eastAsia="Times New Roman"/>
          <w:szCs w:val="24"/>
        </w:rPr>
        <w:lastRenderedPageBreak/>
        <w:t xml:space="preserve">Νήσους, τις Σεϋχέλλες, τον Παναμά, τις Μπαχάμες, τη Βρετανική </w:t>
      </w:r>
      <w:proofErr w:type="spellStart"/>
      <w:r>
        <w:rPr>
          <w:rFonts w:eastAsia="Times New Roman"/>
          <w:szCs w:val="24"/>
        </w:rPr>
        <w:t>Αγκουίλα</w:t>
      </w:r>
      <w:proofErr w:type="spellEnd"/>
      <w:r>
        <w:rPr>
          <w:rFonts w:eastAsia="Times New Roman"/>
          <w:szCs w:val="24"/>
        </w:rPr>
        <w:t xml:space="preserve"> και </w:t>
      </w:r>
      <w:r>
        <w:rPr>
          <w:rFonts w:eastAsia="Times New Roman"/>
          <w:szCs w:val="24"/>
        </w:rPr>
        <w:t xml:space="preserve">τη Σαμόα.  </w:t>
      </w:r>
    </w:p>
    <w:p w14:paraId="7E757FC1" w14:textId="77777777" w:rsidR="00947FCE" w:rsidRDefault="00541CFC">
      <w:pPr>
        <w:spacing w:line="600" w:lineRule="auto"/>
        <w:ind w:firstLine="720"/>
        <w:jc w:val="both"/>
        <w:rPr>
          <w:rFonts w:eastAsia="Times New Roman"/>
          <w:szCs w:val="24"/>
        </w:rPr>
      </w:pPr>
      <w:r>
        <w:rPr>
          <w:rFonts w:eastAsia="Times New Roman"/>
          <w:szCs w:val="24"/>
        </w:rPr>
        <w:t xml:space="preserve">Αποτελεί έκπληξη το πώς οι Έλληνες βγάζουν τα χρήματά τους σε </w:t>
      </w:r>
      <w:r>
        <w:rPr>
          <w:rFonts w:eastAsia="Times New Roman"/>
          <w:szCs w:val="24"/>
          <w:lang w:val="en-US"/>
        </w:rPr>
        <w:t>offshore</w:t>
      </w:r>
      <w:r>
        <w:rPr>
          <w:rFonts w:eastAsia="Times New Roman"/>
          <w:szCs w:val="24"/>
        </w:rPr>
        <w:t xml:space="preserve"> εν μέσω κρίσης. </w:t>
      </w:r>
      <w:r>
        <w:rPr>
          <w:rFonts w:eastAsia="Times New Roman"/>
          <w:szCs w:val="24"/>
        </w:rPr>
        <w:t>Ε</w:t>
      </w:r>
      <w:r>
        <w:rPr>
          <w:rFonts w:eastAsia="Times New Roman"/>
          <w:szCs w:val="24"/>
        </w:rPr>
        <w:t>πίσης</w:t>
      </w:r>
      <w:r>
        <w:rPr>
          <w:rFonts w:eastAsia="Times New Roman"/>
          <w:szCs w:val="24"/>
        </w:rPr>
        <w:t>,</w:t>
      </w:r>
      <w:r>
        <w:rPr>
          <w:rFonts w:eastAsia="Times New Roman"/>
          <w:szCs w:val="24"/>
        </w:rPr>
        <w:t xml:space="preserve"> θα πρέπει και εμείς ως Κυβέρνηση και εσείς ως αρμόδιος Υπουργός και με τη δική μας βοήθεια να κάνουμε την αντίστοιχη και την κατάλληλη έρευνα έτσι ώσ</w:t>
      </w:r>
      <w:r>
        <w:rPr>
          <w:rFonts w:eastAsia="Times New Roman"/>
          <w:szCs w:val="24"/>
        </w:rPr>
        <w:t xml:space="preserve">τε να βρούμε ποια είναι τα φυσικά ή νομικά πρόσωπα που κρύβονται πίσω από αυτές τις μεταφορές χρημάτων, οι οποίες είναι ξεκάθαρα για φοροδιαφυγή και όχι για </w:t>
      </w:r>
      <w:proofErr w:type="spellStart"/>
      <w:r>
        <w:rPr>
          <w:rFonts w:eastAsia="Times New Roman"/>
          <w:szCs w:val="24"/>
        </w:rPr>
        <w:t>φοροαποφυγή</w:t>
      </w:r>
      <w:proofErr w:type="spellEnd"/>
      <w:r>
        <w:rPr>
          <w:rFonts w:eastAsia="Times New Roman"/>
          <w:szCs w:val="24"/>
        </w:rPr>
        <w:t>.</w:t>
      </w:r>
    </w:p>
    <w:p w14:paraId="7E757FC2" w14:textId="77777777" w:rsidR="00947FCE" w:rsidRDefault="00541CFC">
      <w:pPr>
        <w:spacing w:line="600" w:lineRule="auto"/>
        <w:ind w:firstLine="720"/>
        <w:jc w:val="both"/>
        <w:rPr>
          <w:rFonts w:eastAsia="Times New Roman"/>
          <w:szCs w:val="24"/>
        </w:rPr>
      </w:pPr>
      <w:r>
        <w:rPr>
          <w:rFonts w:eastAsia="Times New Roman"/>
          <w:szCs w:val="24"/>
        </w:rPr>
        <w:lastRenderedPageBreak/>
        <w:t>Εδώ να πούμε ότι στη συγκεκριμένη περίπτωση</w:t>
      </w:r>
      <w:r>
        <w:rPr>
          <w:rFonts w:eastAsia="Times New Roman"/>
          <w:szCs w:val="24"/>
        </w:rPr>
        <w:t>,</w:t>
      </w:r>
      <w:r>
        <w:rPr>
          <w:rFonts w:eastAsia="Times New Roman"/>
          <w:szCs w:val="24"/>
        </w:rPr>
        <w:t xml:space="preserve"> δυστυχώς ξαναβλέπουμε</w:t>
      </w:r>
      <w:r>
        <w:rPr>
          <w:rFonts w:eastAsia="Times New Roman"/>
          <w:szCs w:val="24"/>
        </w:rPr>
        <w:t>,</w:t>
      </w:r>
      <w:r>
        <w:rPr>
          <w:rFonts w:eastAsia="Times New Roman"/>
          <w:szCs w:val="24"/>
        </w:rPr>
        <w:t xml:space="preserve"> –και στη δευτερολο</w:t>
      </w:r>
      <w:r>
        <w:rPr>
          <w:rFonts w:eastAsia="Times New Roman"/>
          <w:szCs w:val="24"/>
        </w:rPr>
        <w:t>γία μου θα έρθω σε αυτό- το όνομα του κ. Παπασταύρου και του κ. Μεταξά και του κ. Λαναρά και άλλων ανθρώπων, οι οποίοι μετέχουν σε τρεις εταιρείες και σε ένα ίδρυμα. Δεν θα μακρηγορήσω για να έχουμε χρόνο και να συζητήσουμε και στη δευτερολογία μου.</w:t>
      </w:r>
    </w:p>
    <w:p w14:paraId="7E757FC3" w14:textId="77777777" w:rsidR="00947FCE" w:rsidRDefault="00541CFC">
      <w:pPr>
        <w:spacing w:line="600" w:lineRule="auto"/>
        <w:ind w:firstLine="720"/>
        <w:jc w:val="both"/>
        <w:rPr>
          <w:rFonts w:eastAsia="Times New Roman"/>
          <w:szCs w:val="24"/>
        </w:rPr>
      </w:pPr>
      <w:r>
        <w:rPr>
          <w:rFonts w:eastAsia="Times New Roman"/>
          <w:szCs w:val="24"/>
        </w:rPr>
        <w:t>Σας ρω</w:t>
      </w:r>
      <w:r>
        <w:rPr>
          <w:rFonts w:eastAsia="Times New Roman"/>
          <w:szCs w:val="24"/>
        </w:rPr>
        <w:t xml:space="preserve">τώ, κύριε Υπουργέ: Το σκάνδαλο αυτό καταδεικνύει την ανάγκη να εξεταστεί η κατακόρυφη αύξηση της </w:t>
      </w:r>
      <w:proofErr w:type="spellStart"/>
      <w:r>
        <w:rPr>
          <w:rFonts w:eastAsia="Times New Roman"/>
          <w:szCs w:val="24"/>
        </w:rPr>
        <w:t>υπεράκτιας</w:t>
      </w:r>
      <w:proofErr w:type="spellEnd"/>
      <w:r>
        <w:rPr>
          <w:rFonts w:eastAsia="Times New Roman"/>
          <w:szCs w:val="24"/>
        </w:rPr>
        <w:t xml:space="preserve"> δραστηριότητας των Ελλήνων εν καιρώ κρίσης; Ποια είναι τα επόμενα βήματα</w:t>
      </w:r>
      <w:r>
        <w:rPr>
          <w:rFonts w:eastAsia="Times New Roman"/>
          <w:szCs w:val="24"/>
        </w:rPr>
        <w:t>,</w:t>
      </w:r>
      <w:r>
        <w:rPr>
          <w:rFonts w:eastAsia="Times New Roman"/>
          <w:szCs w:val="24"/>
        </w:rPr>
        <w:t xml:space="preserve"> που εξετάζει το Υπουργείο</w:t>
      </w:r>
      <w:r>
        <w:rPr>
          <w:rFonts w:eastAsia="Times New Roman"/>
          <w:szCs w:val="24"/>
        </w:rPr>
        <w:t>,</w:t>
      </w:r>
      <w:r>
        <w:rPr>
          <w:rFonts w:eastAsia="Times New Roman"/>
          <w:szCs w:val="24"/>
        </w:rPr>
        <w:t xml:space="preserve"> για να εντοπιστούν όσοι δημιούργησαν τέτοιες ετ</w:t>
      </w:r>
      <w:r>
        <w:rPr>
          <w:rFonts w:eastAsia="Times New Roman"/>
          <w:szCs w:val="24"/>
        </w:rPr>
        <w:t>αιρείες για να αποφεύγουν την φορολόγηση στην Ελλάδα;</w:t>
      </w:r>
    </w:p>
    <w:p w14:paraId="7E757FC4" w14:textId="77777777" w:rsidR="00947FCE" w:rsidRDefault="00541CFC">
      <w:pPr>
        <w:spacing w:line="600" w:lineRule="auto"/>
        <w:ind w:firstLine="720"/>
        <w:jc w:val="both"/>
        <w:rPr>
          <w:rFonts w:eastAsia="Times New Roman"/>
          <w:szCs w:val="24"/>
        </w:rPr>
      </w:pPr>
      <w:r>
        <w:rPr>
          <w:rFonts w:eastAsia="Times New Roman"/>
          <w:szCs w:val="24"/>
        </w:rPr>
        <w:lastRenderedPageBreak/>
        <w:t>Πώς θα χειριστείτε το γεγονός ότι ο κ. Παπασταύρου εμπλέκεται για μια ακόμη φορά σε ένα τόσο μεγάλο οικονομικό σκάνδαλο; Θα καλέσετε τους εμπλεκόμενους, όπως προκύπτουν, από τη λίστα ονομάτων και τον συ</w:t>
      </w:r>
      <w:r>
        <w:rPr>
          <w:rFonts w:eastAsia="Times New Roman"/>
          <w:szCs w:val="24"/>
        </w:rPr>
        <w:t>μβολαιογράφο για να διερευνηθούν τυχόν φορολογικές απάτες;</w:t>
      </w:r>
    </w:p>
    <w:p w14:paraId="7E757FC5" w14:textId="77777777" w:rsidR="00947FCE" w:rsidRDefault="00541CFC">
      <w:pPr>
        <w:spacing w:line="600" w:lineRule="auto"/>
        <w:ind w:firstLine="720"/>
        <w:jc w:val="both"/>
        <w:rPr>
          <w:rFonts w:eastAsia="Times New Roman"/>
          <w:szCs w:val="24"/>
        </w:rPr>
      </w:pPr>
      <w:r>
        <w:rPr>
          <w:rFonts w:eastAsia="Times New Roman"/>
          <w:szCs w:val="24"/>
        </w:rPr>
        <w:t xml:space="preserve">Τέλος, θα ερευνήσετε τις ακριβείς δραστηριότητες των συγκεκριμένων </w:t>
      </w:r>
      <w:r>
        <w:rPr>
          <w:rFonts w:eastAsia="Times New Roman"/>
          <w:szCs w:val="24"/>
          <w:lang w:val="en-US"/>
        </w:rPr>
        <w:t>offshore</w:t>
      </w:r>
      <w:r>
        <w:rPr>
          <w:rFonts w:eastAsia="Times New Roman"/>
          <w:szCs w:val="24"/>
        </w:rPr>
        <w:t xml:space="preserve"> εταιρειών; Θα ελέγξετε τους τραπεζικούς τους λογαριασμούς και άλλα υλικά και άυλα περιουσιακά στοιχεία τους; Προτίθεστε ν</w:t>
      </w:r>
      <w:r>
        <w:rPr>
          <w:rFonts w:eastAsia="Times New Roman"/>
          <w:szCs w:val="24"/>
        </w:rPr>
        <w:t xml:space="preserve">α συντονίσετε συνεργασία με τις δικαστικές, φορολογικές και τραπεζικές Αρχές του Παναμά έτσι ώστε να συνδράμουν στην διαλεύκανση των υποθέσεων </w:t>
      </w:r>
      <w:r>
        <w:rPr>
          <w:rFonts w:eastAsia="Times New Roman"/>
          <w:szCs w:val="24"/>
          <w:lang w:val="en-US"/>
        </w:rPr>
        <w:t>offshore</w:t>
      </w:r>
      <w:r>
        <w:rPr>
          <w:rFonts w:eastAsia="Times New Roman"/>
          <w:szCs w:val="24"/>
        </w:rPr>
        <w:t xml:space="preserve"> </w:t>
      </w:r>
      <w:r>
        <w:rPr>
          <w:rFonts w:eastAsia="Times New Roman"/>
          <w:szCs w:val="24"/>
        </w:rPr>
        <w:lastRenderedPageBreak/>
        <w:t xml:space="preserve">Ελλήνων, οι οποίες ξεπερνούν τις διακόσιες τριάντα τον αριθμό; </w:t>
      </w:r>
    </w:p>
    <w:p w14:paraId="7E757FC6" w14:textId="77777777" w:rsidR="00947FCE" w:rsidRDefault="00541CFC">
      <w:pPr>
        <w:spacing w:line="600" w:lineRule="auto"/>
        <w:ind w:firstLine="720"/>
        <w:jc w:val="both"/>
        <w:rPr>
          <w:rFonts w:eastAsia="Times New Roman"/>
          <w:szCs w:val="24"/>
        </w:rPr>
      </w:pPr>
      <w:r>
        <w:rPr>
          <w:rFonts w:eastAsia="Times New Roman"/>
          <w:szCs w:val="24"/>
        </w:rPr>
        <w:t>Ευχαριστώ πολύ.</w:t>
      </w:r>
    </w:p>
    <w:p w14:paraId="7E757FC7"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w:t>
      </w:r>
      <w:r>
        <w:rPr>
          <w:rFonts w:eastAsia="Times New Roman" w:cs="Times New Roman"/>
          <w:b/>
          <w:szCs w:val="24"/>
        </w:rPr>
        <w:t xml:space="preserve">εμαστινός): </w:t>
      </w:r>
      <w:r>
        <w:rPr>
          <w:rFonts w:eastAsia="Times New Roman" w:cs="Times New Roman"/>
          <w:szCs w:val="24"/>
        </w:rPr>
        <w:t>Κι εγώ ευχαριστώ.</w:t>
      </w:r>
    </w:p>
    <w:p w14:paraId="7E757FC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7E757FC9"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7E757FC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Κύριε Βουλευτά, θέτετε ένα τεράστιο ζήτημα με την ερώτησή σας σε ό,τι αφορά και το πώς λειτουργεί η Ευρώπη, πώς </w:t>
      </w:r>
      <w:r>
        <w:rPr>
          <w:rFonts w:eastAsia="Times New Roman" w:cs="Times New Roman"/>
          <w:szCs w:val="24"/>
        </w:rPr>
        <w:lastRenderedPageBreak/>
        <w:t>λειτουργεί το παγκόσμιο οικονομικό σύστημα, αλλά και ποια είναι η υποκρισία του φορολογικού συστήματός μας όταν επιβάλλουμε μεγάλη φορολογία σε μικρές και μεσαίες επιχειρήσεις ή σε μεγάλες ελληνικές επιχειρήσεις και κάποιες άλλες, είτε μέσω των διαδικασιών</w:t>
      </w:r>
      <w:r>
        <w:rPr>
          <w:rFonts w:eastAsia="Times New Roman" w:cs="Times New Roman"/>
          <w:szCs w:val="24"/>
        </w:rPr>
        <w:t xml:space="preserve"> της </w:t>
      </w:r>
      <w:proofErr w:type="spellStart"/>
      <w:r>
        <w:rPr>
          <w:rFonts w:eastAsia="Times New Roman" w:cs="Times New Roman"/>
          <w:szCs w:val="24"/>
        </w:rPr>
        <w:t>φοροαποφυγής</w:t>
      </w:r>
      <w:proofErr w:type="spellEnd"/>
      <w:r>
        <w:rPr>
          <w:rFonts w:eastAsia="Times New Roman" w:cs="Times New Roman"/>
          <w:szCs w:val="24"/>
        </w:rPr>
        <w:t xml:space="preserve">, των </w:t>
      </w:r>
      <w:proofErr w:type="spellStart"/>
      <w:r>
        <w:rPr>
          <w:rFonts w:eastAsia="Times New Roman" w:cs="Times New Roman"/>
          <w:szCs w:val="24"/>
        </w:rPr>
        <w:t>ενδοομιλικών</w:t>
      </w:r>
      <w:proofErr w:type="spellEnd"/>
      <w:r>
        <w:rPr>
          <w:rFonts w:eastAsia="Times New Roman" w:cs="Times New Roman"/>
          <w:szCs w:val="24"/>
        </w:rPr>
        <w:t xml:space="preserve"> συναλλαγών, των τριγωνικών συναλλαγών, των συναλλαγών με εταιρείες που έχουν έδρα </w:t>
      </w:r>
      <w:proofErr w:type="spellStart"/>
      <w:r>
        <w:rPr>
          <w:rFonts w:eastAsia="Times New Roman" w:cs="Times New Roman"/>
          <w:szCs w:val="24"/>
        </w:rPr>
        <w:t>υπεράκτιες</w:t>
      </w:r>
      <w:proofErr w:type="spellEnd"/>
      <w:r>
        <w:rPr>
          <w:rFonts w:eastAsia="Times New Roman" w:cs="Times New Roman"/>
          <w:szCs w:val="24"/>
        </w:rPr>
        <w:t xml:space="preserve"> χώρες, αποφεύγουν στοιχειώδη φορολογική υποχρέωση.</w:t>
      </w:r>
    </w:p>
    <w:p w14:paraId="7E757FC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Εκεί όμως, χρειάζεται ένα αγώνας σε ευρωπαϊκό και παγκόσμιο επίπεδο στο τι ε</w:t>
      </w:r>
      <w:r>
        <w:rPr>
          <w:rFonts w:eastAsia="Times New Roman" w:cs="Times New Roman"/>
          <w:szCs w:val="24"/>
        </w:rPr>
        <w:t>ίναι να γίνει και θα σας πω μετά το τι έχουμε κάνει και σε επίπεδο ΟΟΣΑ.</w:t>
      </w:r>
    </w:p>
    <w:p w14:paraId="7E757FC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τώρα τα συγκεκριμένα θέματα. Από την πρώτη στιγμή που προέκυψε το ζήτημα και συγκεκριμένα από τις </w:t>
      </w:r>
      <w:r>
        <w:rPr>
          <w:rFonts w:eastAsia="Times New Roman" w:cs="Times New Roman"/>
          <w:szCs w:val="24"/>
        </w:rPr>
        <w:t>6 Απριλίου</w:t>
      </w:r>
      <w:r>
        <w:rPr>
          <w:rFonts w:eastAsia="Times New Roman" w:cs="Times New Roman"/>
          <w:szCs w:val="24"/>
        </w:rPr>
        <w:t>, ζήτησα με έγγραφό μου προς τη Γενική Γραμματεία Δημοσίων Εσ</w:t>
      </w:r>
      <w:r>
        <w:rPr>
          <w:rFonts w:eastAsia="Times New Roman" w:cs="Times New Roman"/>
          <w:szCs w:val="24"/>
        </w:rPr>
        <w:t xml:space="preserve">όδων –θα το καταθέσω στα Πρακτικά το έγγραφο- «να εκπονηθεί άμεσα επιχειρησιακό σχέδιο για την αναλυτική αξιοποίηση των στοιχείων και των πληροφοριών που δημοσιεύτηκαν πρόσφατα στον Τύπο,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αφορούν πρόσωπα σχετιζόμενα με </w:t>
      </w:r>
      <w:proofErr w:type="spellStart"/>
      <w:r>
        <w:rPr>
          <w:rFonts w:eastAsia="Times New Roman" w:cs="Times New Roman"/>
          <w:szCs w:val="24"/>
        </w:rPr>
        <w:t>υπεράκτιες</w:t>
      </w:r>
      <w:proofErr w:type="spellEnd"/>
      <w:r>
        <w:rPr>
          <w:rFonts w:eastAsia="Times New Roman" w:cs="Times New Roman"/>
          <w:szCs w:val="24"/>
        </w:rPr>
        <w:t xml:space="preserve"> εταιρεί</w:t>
      </w:r>
      <w:r>
        <w:rPr>
          <w:rFonts w:eastAsia="Times New Roman" w:cs="Times New Roman"/>
          <w:szCs w:val="24"/>
        </w:rPr>
        <w:t>ες με έδρα τον Παναμά. Για το σχέδιο αυτό παρακαλώ να συνεργαστείτε με τους αρμόδιους εισαγγελείς, γιατί θέλουμε να υπάρχει συντονισμός και όχι όπως στο παρελθόν να καθυστερούμε από την ανυπαρξία συντονισμού».</w:t>
      </w:r>
    </w:p>
    <w:p w14:paraId="7E757FC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 σχετικός έλεγχος προτείνουμε να </w:t>
      </w:r>
      <w:r>
        <w:rPr>
          <w:rFonts w:eastAsia="Times New Roman" w:cs="Times New Roman"/>
          <w:szCs w:val="24"/>
        </w:rPr>
        <w:t>ξεκινήσει κατά προτεραιότητα από πολιτικά πρόσωπα</w:t>
      </w:r>
      <w:r>
        <w:rPr>
          <w:rFonts w:eastAsia="Times New Roman" w:cs="Times New Roman"/>
          <w:szCs w:val="24"/>
        </w:rPr>
        <w:t>,</w:t>
      </w:r>
      <w:r>
        <w:rPr>
          <w:rFonts w:eastAsia="Times New Roman" w:cs="Times New Roman"/>
          <w:szCs w:val="24"/>
        </w:rPr>
        <w:t xml:space="preserve"> που αναφέρονται στα έγγραφα που δημοσιοποιήθηκαν και να συσχετιστεί άμεσα με εντολές ελέγχων και εισαγγελικές παραγγελίες</w:t>
      </w:r>
      <w:r>
        <w:rPr>
          <w:rFonts w:eastAsia="Times New Roman" w:cs="Times New Roman"/>
          <w:szCs w:val="24"/>
        </w:rPr>
        <w:t>,</w:t>
      </w:r>
      <w:r>
        <w:rPr>
          <w:rFonts w:eastAsia="Times New Roman" w:cs="Times New Roman"/>
          <w:szCs w:val="24"/>
        </w:rPr>
        <w:t xml:space="preserve"> που έχουν ήδη εκδοθεί.</w:t>
      </w:r>
    </w:p>
    <w:p w14:paraId="7E757FC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Γιατί τα κάναμε αυτά; Δεν έχουμε κάποια λογική </w:t>
      </w:r>
      <w:proofErr w:type="spellStart"/>
      <w:r>
        <w:rPr>
          <w:rFonts w:eastAsia="Times New Roman" w:cs="Times New Roman"/>
          <w:szCs w:val="24"/>
        </w:rPr>
        <w:t>στοχοποίησης</w:t>
      </w:r>
      <w:proofErr w:type="spellEnd"/>
      <w:r>
        <w:rPr>
          <w:rFonts w:eastAsia="Times New Roman" w:cs="Times New Roman"/>
          <w:szCs w:val="24"/>
        </w:rPr>
        <w:t xml:space="preserve"> δημοσιογράφων, πολιτικών ή οποιωνδήποτε άλλων. Έχουμε μια λογική, όμως, ότι πρέπει κυρίως από εμάς τους πολιτικούς να ξεκινάνε οι έρευνες. Εμένα να ψάξουν πρώτο και ό,τι έχουν να το ψάξουν, ιδιαίτερα τις </w:t>
      </w:r>
      <w:r>
        <w:rPr>
          <w:rFonts w:eastAsia="Times New Roman" w:cs="Times New Roman"/>
          <w:szCs w:val="24"/>
        </w:rPr>
        <w:t>σχέσεις</w:t>
      </w:r>
      <w:r>
        <w:rPr>
          <w:rFonts w:eastAsia="Times New Roman" w:cs="Times New Roman"/>
          <w:szCs w:val="24"/>
        </w:rPr>
        <w:t xml:space="preserve"> με τις τράπεζες όπου έχω ένα στεγαστικό δάν</w:t>
      </w:r>
      <w:r>
        <w:rPr>
          <w:rFonts w:eastAsia="Times New Roman" w:cs="Times New Roman"/>
          <w:szCs w:val="24"/>
        </w:rPr>
        <w:t>ειο και προσπαθώ να το εξο</w:t>
      </w:r>
      <w:r>
        <w:rPr>
          <w:rFonts w:eastAsia="Times New Roman" w:cs="Times New Roman"/>
          <w:szCs w:val="24"/>
        </w:rPr>
        <w:lastRenderedPageBreak/>
        <w:t>φλήσω. Εμάς τους πολιτικούς να ψάξουν πρώτα</w:t>
      </w:r>
      <w:r>
        <w:rPr>
          <w:rFonts w:eastAsia="Times New Roman" w:cs="Times New Roman"/>
          <w:szCs w:val="24"/>
        </w:rPr>
        <w:t>,</w:t>
      </w:r>
      <w:r>
        <w:rPr>
          <w:rFonts w:eastAsia="Times New Roman" w:cs="Times New Roman"/>
          <w:szCs w:val="24"/>
        </w:rPr>
        <w:t xml:space="preserve"> να ξεκινήσουν από εμάς, ακριβώς για να μην αιωρείται όλο αυτό από πάνω μας. </w:t>
      </w:r>
    </w:p>
    <w:p w14:paraId="7E757FC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Όμως, σε ό,τι αφορά το ζήτημα γενικά για το τι ετοιμάζει το Υπουργείο Οικονομικών, μέσα στο επόμενο διάστημα</w:t>
      </w:r>
      <w:r>
        <w:rPr>
          <w:rFonts w:eastAsia="Times New Roman" w:cs="Times New Roman"/>
          <w:szCs w:val="24"/>
        </w:rPr>
        <w:t xml:space="preserve"> θα έρθει η διάταξη για τη δημιουργία ηλεκτρονικού </w:t>
      </w:r>
      <w:proofErr w:type="spellStart"/>
      <w:r>
        <w:rPr>
          <w:rFonts w:eastAsia="Times New Roman" w:cs="Times New Roman"/>
          <w:szCs w:val="24"/>
        </w:rPr>
        <w:t>περιουσιολογίου</w:t>
      </w:r>
      <w:proofErr w:type="spellEnd"/>
      <w:r>
        <w:rPr>
          <w:rFonts w:eastAsia="Times New Roman" w:cs="Times New Roman"/>
          <w:szCs w:val="24"/>
        </w:rPr>
        <w:t xml:space="preserve"> στο οποίο μεταξύ άλλων θα περιέχονται οι πληροφορίες για καταθέσεις στο εξωτερικό, για συμμετοχή σε εταιρείες, </w:t>
      </w:r>
      <w:r>
        <w:rPr>
          <w:rFonts w:eastAsia="Times New Roman" w:cs="Times New Roman"/>
          <w:szCs w:val="24"/>
          <w:lang w:val="en-US"/>
        </w:rPr>
        <w:t>offshore</w:t>
      </w:r>
      <w:r>
        <w:rPr>
          <w:rFonts w:eastAsia="Times New Roman" w:cs="Times New Roman"/>
          <w:szCs w:val="24"/>
        </w:rPr>
        <w:t xml:space="preserve">, </w:t>
      </w:r>
      <w:proofErr w:type="spellStart"/>
      <w:r>
        <w:rPr>
          <w:rFonts w:eastAsia="Times New Roman" w:cs="Times New Roman"/>
          <w:szCs w:val="24"/>
        </w:rPr>
        <w:t>υπεράκτιες</w:t>
      </w:r>
      <w:proofErr w:type="spellEnd"/>
      <w:r>
        <w:rPr>
          <w:rFonts w:eastAsia="Times New Roman" w:cs="Times New Roman"/>
          <w:szCs w:val="24"/>
        </w:rPr>
        <w:t xml:space="preserve"> και διάφορα τέτοια. Η διασταύρωση των στοιχείων θα επιτευ</w:t>
      </w:r>
      <w:r>
        <w:rPr>
          <w:rFonts w:eastAsia="Times New Roman" w:cs="Times New Roman"/>
          <w:szCs w:val="24"/>
        </w:rPr>
        <w:t>χθεί από το Πρόγραμμα Αυτόματης Ανταλλαγής Πληροφοριών (</w:t>
      </w:r>
      <w:r>
        <w:rPr>
          <w:rFonts w:eastAsia="Times New Roman" w:cs="Times New Roman"/>
          <w:szCs w:val="24"/>
          <w:lang w:val="en-US"/>
        </w:rPr>
        <w:t>FATCA</w:t>
      </w:r>
      <w:r>
        <w:rPr>
          <w:rFonts w:eastAsia="Times New Roman" w:cs="Times New Roman"/>
          <w:szCs w:val="24"/>
        </w:rPr>
        <w:t>), το οποίο θα τεθεί σε ισχύ στο άμεσο μέλλον.</w:t>
      </w:r>
    </w:p>
    <w:p w14:paraId="7E757FD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Θα δοθεί η δυνατότητα άμεσα στους πολίτες να προβούν σε εθελοντική γνωστοποίηση αδήλωτων εισοδημάτων μέσω του προγράμματος εθελοντικής αποκάλυψης. Α</w:t>
      </w:r>
      <w:r>
        <w:rPr>
          <w:rFonts w:eastAsia="Times New Roman" w:cs="Times New Roman"/>
          <w:szCs w:val="24"/>
        </w:rPr>
        <w:t xml:space="preserve">ναδιοργανώνουμε τις υπηρεσίες του Υπουργείου Οικονομικών με σκοπό την επιτάχυνση των διαδικασιών ελέγχου των λιστών φοροδιαφυγής, </w:t>
      </w:r>
      <w:proofErr w:type="spellStart"/>
      <w:r>
        <w:rPr>
          <w:rFonts w:eastAsia="Times New Roman" w:cs="Times New Roman"/>
          <w:szCs w:val="24"/>
        </w:rPr>
        <w:t>Λαγκάρντ</w:t>
      </w:r>
      <w:proofErr w:type="spellEnd"/>
      <w:r>
        <w:rPr>
          <w:rFonts w:eastAsia="Times New Roman" w:cs="Times New Roman"/>
          <w:szCs w:val="24"/>
        </w:rPr>
        <w:t xml:space="preserve">, </w:t>
      </w:r>
      <w:proofErr w:type="spellStart"/>
      <w:r>
        <w:rPr>
          <w:rFonts w:eastAsia="Times New Roman" w:cs="Times New Roman"/>
          <w:szCs w:val="24"/>
        </w:rPr>
        <w:t>Μπόργιανς</w:t>
      </w:r>
      <w:proofErr w:type="spellEnd"/>
      <w:r>
        <w:rPr>
          <w:rFonts w:eastAsia="Times New Roman" w:cs="Times New Roman"/>
          <w:szCs w:val="24"/>
        </w:rPr>
        <w:t>, καθώς και των λοιπών υποθέσεων.</w:t>
      </w:r>
    </w:p>
    <w:p w14:paraId="7E757FD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Εκτός από τα δύο τμήματα που δημιουργήθηκαν στο ΚΕΦΟΜΕΠ τα οποία ασχολούν</w:t>
      </w:r>
      <w:r>
        <w:rPr>
          <w:rFonts w:eastAsia="Times New Roman" w:cs="Times New Roman"/>
          <w:szCs w:val="24"/>
        </w:rPr>
        <w:t>ται αποκλειστικά με έλεγχο εισαγγελικών παραγγελιών που αφορούν συγκεκριμένες λίστες, προχωρούμε και σε άλλες ενέργειες.</w:t>
      </w:r>
    </w:p>
    <w:p w14:paraId="7E757FD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Επίσης, ολοκληρώθηκε το νέο οργανόγραμμα του ΣΔΟΕ το οποίο θα ερευνά, μεταξύ άλλων, υποθέσεις που σχετίζονται με την παράνομη προέλευση</w:t>
      </w:r>
      <w:r>
        <w:rPr>
          <w:rFonts w:eastAsia="Times New Roman" w:cs="Times New Roman"/>
          <w:szCs w:val="24"/>
        </w:rPr>
        <w:t xml:space="preserve"> και διαχείριση κεφαλαίων μέσω </w:t>
      </w:r>
      <w:r>
        <w:rPr>
          <w:rFonts w:eastAsia="Times New Roman" w:cs="Times New Roman"/>
          <w:szCs w:val="24"/>
          <w:lang w:val="en-US"/>
        </w:rPr>
        <w:t>offshore</w:t>
      </w:r>
      <w:r>
        <w:rPr>
          <w:rFonts w:eastAsia="Times New Roman" w:cs="Times New Roman"/>
          <w:szCs w:val="24"/>
        </w:rPr>
        <w:t xml:space="preserve"> εταιρειών και αποσκοπούν στη νομιμοποίηση εσόδων από εγκληματικές δραστηριότητες. </w:t>
      </w:r>
    </w:p>
    <w:p w14:paraId="7E757FD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Τέλος, έχει συσταθεί νομοπαρασκευαστική επιτροπή που θα ενσωματώσει την </w:t>
      </w:r>
      <w:r>
        <w:rPr>
          <w:rFonts w:eastAsia="Times New Roman" w:cs="Times New Roman"/>
          <w:szCs w:val="24"/>
        </w:rPr>
        <w:t>ο</w:t>
      </w:r>
      <w:r>
        <w:rPr>
          <w:rFonts w:eastAsia="Times New Roman" w:cs="Times New Roman"/>
          <w:szCs w:val="24"/>
        </w:rPr>
        <w:t>δηγία 849/2015, για την οποία θα χρησιμοποιείται το χρηματοπ</w:t>
      </w:r>
      <w:r>
        <w:rPr>
          <w:rFonts w:eastAsia="Times New Roman" w:cs="Times New Roman"/>
          <w:szCs w:val="24"/>
        </w:rPr>
        <w:t xml:space="preserve">ιστωτικό σύστημα για την πρόληψη του ξεπλύματος μαύρου χρήματος. </w:t>
      </w:r>
    </w:p>
    <w:p w14:paraId="7E757FD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Σε ό,τι αφορά -και να κλείσω- την αναφορά σας σε ονόματα που είναι στις λίστες αυτές και στα δημοσιεύματα καταλαβαίνετε ότι από τη θέση μου δεν μπορώ να αναφερθώ σε κανένα όνομα και για λόγο</w:t>
      </w:r>
      <w:r>
        <w:rPr>
          <w:rFonts w:eastAsia="Times New Roman" w:cs="Times New Roman"/>
          <w:szCs w:val="24"/>
        </w:rPr>
        <w:t>υς φορολογικού απορρήτου, αλλά και γιατί η συχνή αναφορά κάποιων ονομάτων σε όλες αυτές τις λίστες έχει ξεφύγει πλέον από την έννοια της πολιτικής κριτικής και αγγίζει τα όρια της γραφικότητας.</w:t>
      </w:r>
    </w:p>
    <w:p w14:paraId="7E757FD5"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και πάλι ο κ</w:t>
      </w:r>
      <w:r>
        <w:rPr>
          <w:rFonts w:eastAsia="Times New Roman" w:cs="Times New Roman"/>
          <w:szCs w:val="24"/>
        </w:rPr>
        <w:t>. Καμμένος.</w:t>
      </w:r>
    </w:p>
    <w:p w14:paraId="7E757FD6"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Κύριε Υπουργέ, σας ευχαριστώ πάρα πολύ για την απάντησή σας. Ήταν λεπτομερής και </w:t>
      </w:r>
      <w:r>
        <w:rPr>
          <w:rFonts w:eastAsia="Times New Roman" w:cs="Times New Roman"/>
          <w:szCs w:val="24"/>
        </w:rPr>
        <w:lastRenderedPageBreak/>
        <w:t>εμπεριστατωμένη, δείχνει μία δομή οργάνωσης έτσι ώστε αυτό το Υπουργείο, που είναι το καθ’ ύλην αρμόδιο για να πάει καλά η πατρίδα, το Υπουργεί</w:t>
      </w:r>
      <w:r>
        <w:rPr>
          <w:rFonts w:eastAsia="Times New Roman" w:cs="Times New Roman"/>
          <w:szCs w:val="24"/>
        </w:rPr>
        <w:t xml:space="preserve">ο Οικονομικών, να λάβει τα κατάλληλα μέτρα, έτσι ώστε να πάψει πλέον να υπάρχει η από δόλο ή με δόλο κακουργηματική φοροδιαφυγή. </w:t>
      </w:r>
    </w:p>
    <w:p w14:paraId="7E757FD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Ειδικά, αν θέλετε και για πολιτικούς λόγους, εν μέσω κρίσης όταν όλοι φορολογούμαστε, και πρέπει να φορολογούμαστε και να εισφ</w:t>
      </w:r>
      <w:r>
        <w:rPr>
          <w:rFonts w:eastAsia="Times New Roman" w:cs="Times New Roman"/>
          <w:szCs w:val="24"/>
        </w:rPr>
        <w:t xml:space="preserve">έρουμε στον δημόσιο κορβανά, για να πάει καλά η χώρα, κάποιοι βγάζουν τα χρήματά τους έξω κατά συνέργεια και κατά συναυτουργία με δικηγόρους και συμβολαιογραφικά γραφεία. </w:t>
      </w:r>
    </w:p>
    <w:p w14:paraId="7E757FD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Το λέω συγκεκριμένα, διότι αν δεν υπάρχουν τα συμβολαιογραφικά γραφεία και οι δικηγό</w:t>
      </w:r>
      <w:r>
        <w:rPr>
          <w:rFonts w:eastAsia="Times New Roman" w:cs="Times New Roman"/>
          <w:szCs w:val="24"/>
        </w:rPr>
        <w:t>ροι δεν μπορούν να γίνουν αυτές οι πράξεις. Όλα αυτά, βέβαια, είναι ή μόνα τους σαν γραφεία ή συμβολαιογραφικά γραφεία ή νομικά, αλλά συνήθως οι μεγάλες τράπεζες του εξωτερικού οι ίδιες έχουν αυτές τις οργανώσεις –το γνωρίζουν πολύ καλά-, διότι είναι ο τρό</w:t>
      </w:r>
      <w:r>
        <w:rPr>
          <w:rFonts w:eastAsia="Times New Roman" w:cs="Times New Roman"/>
          <w:szCs w:val="24"/>
        </w:rPr>
        <w:t>πος τους να αποκρύβουν και να παρέχουν αυτού του είδες τις κακές υπηρεσίες προς το παγκόσμιο οικονομικό σύστημα και τους φορολογούμενους όλου του κόσμου. Δηλαδή, έχουν ένα κίνητρο στο να κρύβουν χρήματα και αυτός είναι ένας από τους ρόλους των μεγάλων τραπ</w:t>
      </w:r>
      <w:r>
        <w:rPr>
          <w:rFonts w:eastAsia="Times New Roman" w:cs="Times New Roman"/>
          <w:szCs w:val="24"/>
        </w:rPr>
        <w:t>εζών στο εξωτερικό.</w:t>
      </w:r>
    </w:p>
    <w:p w14:paraId="7E757FD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συγκεκριμένο και πρέπει να διαχωρίσουμε τις </w:t>
      </w:r>
      <w:r>
        <w:rPr>
          <w:rFonts w:eastAsia="Times New Roman" w:cs="Times New Roman"/>
          <w:szCs w:val="24"/>
          <w:lang w:val="en-US"/>
        </w:rPr>
        <w:t>onshore</w:t>
      </w:r>
      <w:r>
        <w:rPr>
          <w:rFonts w:eastAsia="Times New Roman" w:cs="Times New Roman"/>
          <w:szCs w:val="24"/>
        </w:rPr>
        <w:t xml:space="preserve"> με τις </w:t>
      </w:r>
      <w:r>
        <w:rPr>
          <w:rFonts w:eastAsia="Times New Roman" w:cs="Times New Roman"/>
          <w:szCs w:val="24"/>
          <w:lang w:val="en-US"/>
        </w:rPr>
        <w:t>offshore</w:t>
      </w:r>
      <w:r>
        <w:rPr>
          <w:rFonts w:eastAsia="Times New Roman" w:cs="Times New Roman"/>
          <w:szCs w:val="24"/>
        </w:rPr>
        <w:t xml:space="preserve">. Δηλαδή, όταν λέμε </w:t>
      </w:r>
      <w:proofErr w:type="spellStart"/>
      <w:r>
        <w:rPr>
          <w:rFonts w:eastAsia="Times New Roman" w:cs="Times New Roman"/>
          <w:szCs w:val="24"/>
        </w:rPr>
        <w:t>εξωχώρια</w:t>
      </w:r>
      <w:proofErr w:type="spellEnd"/>
      <w:r>
        <w:rPr>
          <w:rFonts w:eastAsia="Times New Roman" w:cs="Times New Roman"/>
          <w:szCs w:val="24"/>
        </w:rPr>
        <w:t xml:space="preserve"> εταιρεία οι μετοχές αυτής μεταβιβάζονται εγγράφως και χειρόγραφα σε ένα χαρτί, το οποίο είναι ανώνυμο και ο φέρων το χαρτί είναι και α</w:t>
      </w:r>
      <w:r>
        <w:rPr>
          <w:rFonts w:eastAsia="Times New Roman" w:cs="Times New Roman"/>
          <w:szCs w:val="24"/>
        </w:rPr>
        <w:t xml:space="preserve">υτός που είναι και ο μέτοχος, λέγεται </w:t>
      </w:r>
      <w:r>
        <w:rPr>
          <w:rFonts w:eastAsia="Times New Roman" w:cs="Times New Roman"/>
          <w:szCs w:val="24"/>
          <w:lang w:val="en-US"/>
        </w:rPr>
        <w:t>bearer</w:t>
      </w:r>
      <w:r>
        <w:rPr>
          <w:rFonts w:eastAsia="Times New Roman" w:cs="Times New Roman"/>
          <w:szCs w:val="24"/>
        </w:rPr>
        <w:t xml:space="preserve"> στα αγγλικά, δηλαδή αυτός που το φέρει. Δεν είναι ονομαστική η μετοχή, άρα ανά πάσα στιγμή μπορεί να το φέρω εγώ, εσείς, ο κ. </w:t>
      </w:r>
      <w:proofErr w:type="spellStart"/>
      <w:r>
        <w:rPr>
          <w:rFonts w:eastAsia="Times New Roman" w:cs="Times New Roman"/>
          <w:szCs w:val="24"/>
        </w:rPr>
        <w:t>Μουζάλας</w:t>
      </w:r>
      <w:proofErr w:type="spellEnd"/>
      <w:r>
        <w:rPr>
          <w:rFonts w:eastAsia="Times New Roman" w:cs="Times New Roman"/>
          <w:szCs w:val="24"/>
        </w:rPr>
        <w:t xml:space="preserve"> και να δείξουμε ή να πούμε ότι εμείς είμαστε μέτοχοι, αν συμφέρει ή αν δεν σ</w:t>
      </w:r>
      <w:r>
        <w:rPr>
          <w:rFonts w:eastAsia="Times New Roman" w:cs="Times New Roman"/>
          <w:szCs w:val="24"/>
        </w:rPr>
        <w:t>υμφέρει κατά τη διάρκεια ενός ελέγχου.</w:t>
      </w:r>
    </w:p>
    <w:p w14:paraId="7E757FD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215BD9">
        <w:rPr>
          <w:rFonts w:eastAsia="Times New Roman" w:cs="Times New Roman"/>
          <w:b/>
          <w:szCs w:val="24"/>
        </w:rPr>
        <w:t>ΑΝΑΣΤΑΣΙΟΣ ΚΟΥΡΑΚΗΣ</w:t>
      </w:r>
      <w:r>
        <w:rPr>
          <w:rFonts w:eastAsia="Times New Roman" w:cs="Times New Roman"/>
          <w:szCs w:val="24"/>
        </w:rPr>
        <w:t>)</w:t>
      </w:r>
    </w:p>
    <w:p w14:paraId="7E757FD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είναι πολύ σημαντικό να έχουμε τη βοήθεια των δικαστών. Γνωρίζω, από κάποια πληροφορία που έχω, </w:t>
      </w:r>
      <w:r>
        <w:rPr>
          <w:rFonts w:eastAsia="Times New Roman" w:cs="Times New Roman"/>
          <w:szCs w:val="24"/>
        </w:rPr>
        <w:t>ότι οι αρμόδιοι εισαγγελείς έχουν επιληφθεί στην Ελλάδα -τόσο οι οικονομικοί εισαγγελείς, η κ</w:t>
      </w:r>
      <w:r>
        <w:rPr>
          <w:rFonts w:eastAsia="Times New Roman" w:cs="Times New Roman"/>
          <w:szCs w:val="24"/>
        </w:rPr>
        <w:t>.</w:t>
      </w:r>
      <w:r>
        <w:rPr>
          <w:rFonts w:eastAsia="Times New Roman" w:cs="Times New Roman"/>
          <w:szCs w:val="24"/>
        </w:rPr>
        <w:t xml:space="preserve"> Ελένη </w:t>
      </w:r>
      <w:proofErr w:type="spellStart"/>
      <w:r>
        <w:rPr>
          <w:rFonts w:eastAsia="Times New Roman" w:cs="Times New Roman"/>
          <w:szCs w:val="24"/>
        </w:rPr>
        <w:t>Τουλουπάκη</w:t>
      </w:r>
      <w:proofErr w:type="spellEnd"/>
      <w:r>
        <w:rPr>
          <w:rFonts w:eastAsia="Times New Roman" w:cs="Times New Roman"/>
          <w:szCs w:val="24"/>
        </w:rPr>
        <w:t xml:space="preserve">, έχω την ενημέρωση, και ο κ. Χρήστος Τζούρας, όπως επίσης και ο </w:t>
      </w:r>
      <w:r>
        <w:rPr>
          <w:rFonts w:eastAsia="Times New Roman" w:cs="Times New Roman"/>
          <w:szCs w:val="24"/>
        </w:rPr>
        <w:t>ε</w:t>
      </w:r>
      <w:r>
        <w:rPr>
          <w:rFonts w:eastAsia="Times New Roman" w:cs="Times New Roman"/>
          <w:szCs w:val="24"/>
        </w:rPr>
        <w:t>ισαγγελέας του οικονομικού εγκλήματος κ. Παναγιώτης Αθανασίου- διά της δικαστικ</w:t>
      </w:r>
      <w:r>
        <w:rPr>
          <w:rFonts w:eastAsia="Times New Roman" w:cs="Times New Roman"/>
          <w:szCs w:val="24"/>
        </w:rPr>
        <w:t>ής οδού και δικαστικής συνδρομής με τον Παναμά και άλλες χώρες έτσι ώστε τα χαρτιά αυτά να έρθουν επίσημα στα χέρια μας. Διότι αν δεν έρθουν και με τον επίσημο τρόπο οι δικηγόροι των –εντός ή εκτός εισαγωγικών- αντιδίκων των κατηγορουμένων, θα μπορέσουν να</w:t>
      </w:r>
      <w:r>
        <w:rPr>
          <w:rFonts w:eastAsia="Times New Roman" w:cs="Times New Roman"/>
          <w:szCs w:val="24"/>
        </w:rPr>
        <w:t xml:space="preserve"> επικαλεστούν κακοδικία έτσι ώστε το </w:t>
      </w:r>
      <w:r>
        <w:rPr>
          <w:rFonts w:eastAsia="Times New Roman" w:cs="Times New Roman"/>
          <w:szCs w:val="24"/>
        </w:rPr>
        <w:t>δ</w:t>
      </w:r>
      <w:r>
        <w:rPr>
          <w:rFonts w:eastAsia="Times New Roman" w:cs="Times New Roman"/>
          <w:szCs w:val="24"/>
        </w:rPr>
        <w:t xml:space="preserve">ημόσιο να χάσει τη δίκη και να </w:t>
      </w:r>
      <w:r>
        <w:rPr>
          <w:rFonts w:eastAsia="Times New Roman" w:cs="Times New Roman"/>
          <w:szCs w:val="24"/>
        </w:rPr>
        <w:lastRenderedPageBreak/>
        <w:t>μην φτάσει στην ουσία. Πρέπει να προσέχουμε πάρα πολύ στη διαδικασία.</w:t>
      </w:r>
    </w:p>
    <w:p w14:paraId="7E757FD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και μένα να καταθέσω στα Πρακτικά ό,τι έχουμε βρει δημόσια σε σχέση με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τα επίσημα</w:t>
      </w:r>
      <w:r>
        <w:rPr>
          <w:rFonts w:eastAsia="Times New Roman" w:cs="Times New Roman"/>
          <w:szCs w:val="24"/>
        </w:rPr>
        <w:t xml:space="preserve"> χαρτιά διαφόρων εταιρειών που εμπλέκονται άνθρωποι του ελληνικού πολιτικού βίου για όποιον θέλει να τα μελετήσει. </w:t>
      </w:r>
    </w:p>
    <w:p w14:paraId="7E757FD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Και σας παρακαλώ πάρα πολύ, αν δεν υπάρχει ο κόσμος στο Υπουργείο Οικονομικών, τον οποίο χρειαζόμαστε σαν κεφάλια, χέρια και μυαλά για να δο</w:t>
      </w:r>
      <w:r>
        <w:rPr>
          <w:rFonts w:eastAsia="Times New Roman" w:cs="Times New Roman"/>
          <w:szCs w:val="24"/>
        </w:rPr>
        <w:t xml:space="preserve">υλέψει σε αυτές και άλλες υποθέσεις που θα προκύψουν, γιατί όπως βλέπετε, κάθε τόσο </w:t>
      </w:r>
      <w:r>
        <w:rPr>
          <w:rFonts w:eastAsia="Times New Roman" w:cs="Times New Roman"/>
          <w:szCs w:val="24"/>
        </w:rPr>
        <w:lastRenderedPageBreak/>
        <w:t>προκύπτουν καινούργια ζητήματα, παρακαλώ σαν Κυβέρνηση να κάνουμε το παν έτσι ώστε να βρούμε ή να μετακινήσουμε τον κόσμο από άλλες δομές και από άλλα Υπουργεία, για να μπο</w:t>
      </w:r>
      <w:r>
        <w:rPr>
          <w:rFonts w:eastAsia="Times New Roman" w:cs="Times New Roman"/>
          <w:szCs w:val="24"/>
        </w:rPr>
        <w:t xml:space="preserve">ρέσουμε να φέρουμε σε πέρας το έργον. Διότι αν δεν έχουμε και τους ανθρώπους, δεν θα μπορέσουμε να φέρουμε σε πέρας το έργον όσο καλή πρόθεση και διάθεση να έχουμε εμείς. </w:t>
      </w:r>
    </w:p>
    <w:p w14:paraId="7E757FD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757FD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w:t>
      </w:r>
      <w:r>
        <w:rPr>
          <w:rFonts w:eastAsia="Times New Roman" w:cs="Times New Roman"/>
          <w:szCs w:val="24"/>
        </w:rPr>
        <w:t xml:space="preserve">Πρακτικά τα προαναφερθέντα έγγραφα, τα οποία </w:t>
      </w:r>
      <w:r>
        <w:rPr>
          <w:rFonts w:eastAsia="Times New Roman" w:cs="Times New Roman"/>
          <w:szCs w:val="24"/>
        </w:rPr>
        <w:lastRenderedPageBreak/>
        <w:t xml:space="preserve">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E757FE0"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Καμμένο.</w:t>
      </w:r>
    </w:p>
    <w:p w14:paraId="7E757FE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Θα δευτερολογήσει ο Αναπληρωτής Υπουργός Οικονο</w:t>
      </w:r>
      <w:r>
        <w:rPr>
          <w:rFonts w:eastAsia="Times New Roman" w:cs="Times New Roman"/>
          <w:szCs w:val="24"/>
        </w:rPr>
        <w:t>μικών κ. Αλεξιάδης.</w:t>
      </w:r>
    </w:p>
    <w:p w14:paraId="7E757FE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E757FE3"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7E757FE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Κύριε Βουλευτά, έχετε απόλυτο δίκιο για το έργο που κάνουν οι οικονομικοί εισαγγελείς. Πραγματικά κάνουν ένα πολύ </w:t>
      </w:r>
      <w:r>
        <w:rPr>
          <w:rFonts w:eastAsia="Times New Roman" w:cs="Times New Roman"/>
          <w:szCs w:val="24"/>
        </w:rPr>
        <w:lastRenderedPageBreak/>
        <w:t>σημαντικό έρ</w:t>
      </w:r>
      <w:r>
        <w:rPr>
          <w:rFonts w:eastAsia="Times New Roman" w:cs="Times New Roman"/>
          <w:szCs w:val="24"/>
        </w:rPr>
        <w:t xml:space="preserve">γο μαζί με τους εισαγγελείς διαφθοράς, μαζί με τους τακτικούς εισαγγελείς έχουν αναδείξει πάρα πολλές υποθέσεις φοροδιαφυγής, είμαστε σε συνεργασία μαζί τους, με σεβασμό στους διακριτούς ρόλους. </w:t>
      </w:r>
    </w:p>
    <w:p w14:paraId="7E757FE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Θέλουμε να τους βοηθήσουμε περισσότερο, αλλά δυστυχώς μας λε</w:t>
      </w:r>
      <w:r>
        <w:rPr>
          <w:rFonts w:eastAsia="Times New Roman" w:cs="Times New Roman"/>
          <w:szCs w:val="24"/>
        </w:rPr>
        <w:t>ίπει πάρα πολύ ελεγκτικό προσωπικό. Μας λείπει πάρα πολύ το ελεγκτικό προσωπικό αν συγκρίνουμε την Ελλάδα με τις άλλες χώρες, με το ύψος φοροδιαφυγής και λαθρεμπορίου που έχουμε. Ψάχνουμε να βρούμε τις λύσεις να ενισχύσουμε τις υπηρεσίες μας όσο γίνεται πε</w:t>
      </w:r>
      <w:r>
        <w:rPr>
          <w:rFonts w:eastAsia="Times New Roman" w:cs="Times New Roman"/>
          <w:szCs w:val="24"/>
        </w:rPr>
        <w:t>ρισσότερο, για να μπορούμε να ανταπεξέλθουμε στον σοβαρό ρόλο που έχουμε.</w:t>
      </w:r>
    </w:p>
    <w:p w14:paraId="7E757FE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μία πολύ καλή δουλειά από τους εισαγγελικούς λειτουργούς και με αυτή την ευκαιρία θα ήθελα να παρακαλέσω τους πάντες να σταματήσουν τις παρεμβάσεις στη </w:t>
      </w:r>
      <w:r>
        <w:rPr>
          <w:rFonts w:eastAsia="Times New Roman" w:cs="Times New Roman"/>
          <w:szCs w:val="24"/>
        </w:rPr>
        <w:t>δ</w:t>
      </w:r>
      <w:r>
        <w:rPr>
          <w:rFonts w:eastAsia="Times New Roman" w:cs="Times New Roman"/>
          <w:szCs w:val="24"/>
        </w:rPr>
        <w:t>ικαιοσύνη, διότι παρε</w:t>
      </w:r>
      <w:r>
        <w:rPr>
          <w:rFonts w:eastAsia="Times New Roman" w:cs="Times New Roman"/>
          <w:szCs w:val="24"/>
        </w:rPr>
        <w:t xml:space="preserve">μβάσεις στη </w:t>
      </w:r>
      <w:r>
        <w:rPr>
          <w:rFonts w:eastAsia="Times New Roman" w:cs="Times New Roman"/>
          <w:szCs w:val="24"/>
        </w:rPr>
        <w:t>δ</w:t>
      </w:r>
      <w:r>
        <w:rPr>
          <w:rFonts w:eastAsia="Times New Roman" w:cs="Times New Roman"/>
          <w:szCs w:val="24"/>
        </w:rPr>
        <w:t xml:space="preserve">ικαιοσύνη είναι οι αναφορές πολιτικών σε κατηγορούμενους από εισαγγελικές έρευνες, όταν έχει τελειώσει η εισαγγελική έρευνα και έχουν παραπεμφθεί. </w:t>
      </w:r>
    </w:p>
    <w:p w14:paraId="7E757FE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Ακούμε πολλές φορές πολιτικούς να βγαίνουν χωρίς κανένα σεβασμό στη </w:t>
      </w:r>
      <w:r>
        <w:rPr>
          <w:rFonts w:eastAsia="Times New Roman" w:cs="Times New Roman"/>
          <w:szCs w:val="24"/>
        </w:rPr>
        <w:t>δ</w:t>
      </w:r>
      <w:r>
        <w:rPr>
          <w:rFonts w:eastAsia="Times New Roman" w:cs="Times New Roman"/>
          <w:szCs w:val="24"/>
        </w:rPr>
        <w:t>ικαιοσύνη, χωρίς κανένα σε</w:t>
      </w:r>
      <w:r>
        <w:rPr>
          <w:rFonts w:eastAsia="Times New Roman" w:cs="Times New Roman"/>
          <w:szCs w:val="24"/>
        </w:rPr>
        <w:t>βασμό στον θεσμικό ρόλο του Κοινοβουλίου και του Βουλευτή, του πολιτικού και να κρίνουν κατηγορούμενους για τους οποίους έχει ολοκληρωθεί η εισαγγελική έρευνα, έχουν παραπεμφθεί και μά</w:t>
      </w:r>
      <w:r>
        <w:rPr>
          <w:rFonts w:eastAsia="Times New Roman" w:cs="Times New Roman"/>
          <w:szCs w:val="24"/>
        </w:rPr>
        <w:lastRenderedPageBreak/>
        <w:t>λιστα ορισμένοι από αυτούς έχουν και πλούσιους φίλους, βρίσκουν κάτι εκα</w:t>
      </w:r>
      <w:r>
        <w:rPr>
          <w:rFonts w:eastAsia="Times New Roman" w:cs="Times New Roman"/>
          <w:szCs w:val="24"/>
        </w:rPr>
        <w:t xml:space="preserve">τομμύρια και πληρώνουν αυτά που πρέπει να πληρώνουν. </w:t>
      </w:r>
    </w:p>
    <w:p w14:paraId="7E757FE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Ας αφήσουμε τους εισαγγελείς να κάνουν τη δουλειά τους και να μην παρεμβαίνουμε στην όλη δουλειά τους. Αυτοί κάνουν πάρα πολύ καλή δουλειά και δεν πρέπει να κρίνουμε εμείς το αποτέλεσμα της δουλειάς του</w:t>
      </w:r>
      <w:r>
        <w:rPr>
          <w:rFonts w:eastAsia="Times New Roman" w:cs="Times New Roman"/>
          <w:szCs w:val="24"/>
        </w:rPr>
        <w:t>ς.</w:t>
      </w:r>
    </w:p>
    <w:p w14:paraId="7E757FE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Σε ό,τι αφορά αυτό που είπατε, θα καταθέσω διάφορα έγγραφα, όπως το έγγραφό μου προς τη Γενική Γραμματεία Δη</w:t>
      </w:r>
      <w:r>
        <w:rPr>
          <w:rFonts w:eastAsia="Times New Roman" w:cs="Times New Roman"/>
          <w:szCs w:val="24"/>
        </w:rPr>
        <w:t xml:space="preserve">μοσίων Εσόδων, το έγγραφο της Διεύθυνσης Ελέγχων του Υπουργείου, το αντίστοιχο έγγραφο του ΣΔΟΕ και το έγγραφο </w:t>
      </w:r>
      <w:r>
        <w:rPr>
          <w:rFonts w:eastAsia="Times New Roman" w:cs="Times New Roman"/>
          <w:szCs w:val="24"/>
        </w:rPr>
        <w:lastRenderedPageBreak/>
        <w:t>της Διεύθυνσης Διεθνών Οικονομικών Σχέσεων, οι οποίοι, αναφερόμενοι στον Παναμά, περιγράφουν μέσα ότι έγινε εκ μέρους μας γραπτή αναφορά τον Ιούλ</w:t>
      </w:r>
      <w:r>
        <w:rPr>
          <w:rFonts w:eastAsia="Times New Roman" w:cs="Times New Roman"/>
          <w:szCs w:val="24"/>
        </w:rPr>
        <w:t xml:space="preserve">ιο του 2015 στο παγκόσμιο φόρουμ του ΟΟΣΑ για τη διαφάνεια και την ανταλλαγή πληροφοριών, όπου επισημάνθηκε ότι ο Παναμάς δεν ανταποκρίθηκε στο αίτημα της χώρας μας για σύναψη συμφωνίας ανταλλαγής φορολογικών πληροφοριών. Τέλος, σε πρόσφατη ανακοίνωση του </w:t>
      </w:r>
      <w:r>
        <w:rPr>
          <w:rFonts w:eastAsia="Times New Roman" w:cs="Times New Roman"/>
          <w:szCs w:val="24"/>
        </w:rPr>
        <w:t xml:space="preserve">ΟΟΣΑ, αναφέρεται ότι ο Παναμάς υπαναχώρησε και στην αρχική δέσμευση προς το παγκόσμιο φόρουμ για την αυτόματη ανταλλαγή πληροφοριών χρηματοοικονομικών λογαριασμών. </w:t>
      </w:r>
    </w:p>
    <w:p w14:paraId="7E757FEA" w14:textId="77777777" w:rsidR="00947FCE" w:rsidRDefault="00541CFC">
      <w:pPr>
        <w:spacing w:line="600" w:lineRule="auto"/>
        <w:ind w:firstLine="720"/>
        <w:jc w:val="both"/>
        <w:rPr>
          <w:rFonts w:eastAsia="Times New Roman" w:cs="Times New Roman"/>
          <w:szCs w:val="24"/>
        </w:rPr>
      </w:pPr>
      <w:r>
        <w:rPr>
          <w:rFonts w:eastAsia="Times New Roman" w:cs="Times New Roman"/>
        </w:rPr>
        <w:lastRenderedPageBreak/>
        <w:t>(Στο σημείο αυτό ο Αναπληρωτής Υπουργός Οικονομικών κ. Τρύφων Αλεξιάδης καταθέτει για τα Πρ</w:t>
      </w:r>
      <w:r>
        <w:rPr>
          <w:rFonts w:eastAsia="Times New Roman" w:cs="Times New Roman"/>
        </w:rPr>
        <w:t>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E757FE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Γνωρίζω όλα αυτά τα προβλήματα και θεωρούμε ότι είτε η νομοθεσία που ψηφίστηκε πρόσφατα από την </w:t>
      </w:r>
      <w:r>
        <w:rPr>
          <w:rFonts w:eastAsia="Times New Roman" w:cs="Times New Roman"/>
          <w:szCs w:val="24"/>
        </w:rPr>
        <w:t>ε</w:t>
      </w:r>
      <w:r>
        <w:rPr>
          <w:rFonts w:eastAsia="Times New Roman" w:cs="Times New Roman"/>
          <w:szCs w:val="24"/>
        </w:rPr>
        <w:t xml:space="preserve">λληνική Βουλή </w:t>
      </w:r>
      <w:r>
        <w:rPr>
          <w:rFonts w:eastAsia="Times New Roman" w:cs="Times New Roman"/>
          <w:szCs w:val="24"/>
        </w:rPr>
        <w:t xml:space="preserve">με την ενσωμάτωση της </w:t>
      </w:r>
      <w:r>
        <w:rPr>
          <w:rFonts w:eastAsia="Times New Roman" w:cs="Times New Roman"/>
          <w:szCs w:val="24"/>
        </w:rPr>
        <w:t>ο</w:t>
      </w:r>
      <w:r>
        <w:rPr>
          <w:rFonts w:eastAsia="Times New Roman" w:cs="Times New Roman"/>
          <w:szCs w:val="24"/>
        </w:rPr>
        <w:t xml:space="preserve">δηγίας και την αυτόματη δυνατότητα ανταλλαγής είτε η συμφωνία </w:t>
      </w:r>
      <w:r>
        <w:rPr>
          <w:rFonts w:eastAsia="Times New Roman" w:cs="Times New Roman"/>
          <w:szCs w:val="24"/>
          <w:lang w:val="en-US"/>
        </w:rPr>
        <w:t>FATCA</w:t>
      </w:r>
      <w:r>
        <w:rPr>
          <w:rFonts w:eastAsia="Times New Roman" w:cs="Times New Roman"/>
          <w:szCs w:val="24"/>
        </w:rPr>
        <w:t xml:space="preserve"> και μία σειρά από άλλες συμβάσεις που η χώρα έχει και θα κάνει το επόμενο χρονικό διάστημα θα ενισχύσουν το ελεγκτικό και θεσμικό οπλοστάσιο της χώρας.</w:t>
      </w:r>
    </w:p>
    <w:p w14:paraId="7E757FEC"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lastRenderedPageBreak/>
        <w:t>ΠΡΟΕΔΡΕΥΩΝ (Α</w:t>
      </w:r>
      <w:r>
        <w:rPr>
          <w:rFonts w:eastAsia="Times New Roman" w:cs="Times New Roman"/>
          <w:b/>
          <w:szCs w:val="24"/>
        </w:rPr>
        <w:t xml:space="preserve">ναστάσιος Κουράκης): </w:t>
      </w:r>
      <w:r>
        <w:rPr>
          <w:rFonts w:eastAsia="Times New Roman" w:cs="Times New Roman"/>
          <w:szCs w:val="24"/>
        </w:rPr>
        <w:t xml:space="preserve">Ευχαριστούμε. </w:t>
      </w:r>
    </w:p>
    <w:p w14:paraId="7E757FED" w14:textId="77777777" w:rsidR="00947FCE" w:rsidRDefault="00541CFC">
      <w:pPr>
        <w:spacing w:line="600" w:lineRule="auto"/>
        <w:ind w:firstLine="720"/>
        <w:jc w:val="both"/>
        <w:rPr>
          <w:rFonts w:eastAsia="Times New Roman"/>
          <w:szCs w:val="24"/>
        </w:rPr>
      </w:pPr>
      <w:r>
        <w:rPr>
          <w:rFonts w:eastAsia="Times New Roman" w:cs="Times New Roman"/>
          <w:szCs w:val="24"/>
        </w:rPr>
        <w:t xml:space="preserve">Προχωρούμε στη δέκατη με αριθμό </w:t>
      </w:r>
      <w:r>
        <w:rPr>
          <w:rFonts w:eastAsia="Times New Roman"/>
          <w:color w:val="000000"/>
          <w:szCs w:val="24"/>
          <w:shd w:val="clear" w:color="auto" w:fill="FFFFFF"/>
        </w:rPr>
        <w:t xml:space="preserve">764/8-4-2016 επίκαιρη ερώτηση δεύτερου κύκλου του ΣΤ΄ Αντιπροέδρου της Βουλής και Βουλευτή Δωδεκανήσου της Δημοκρατικής Συμπαράταξης ΠΑΣΟΚ–ΔΗΜΑΡ κ. </w:t>
      </w:r>
      <w:r>
        <w:rPr>
          <w:rFonts w:eastAsia="Times New Roman"/>
          <w:bCs/>
          <w:color w:val="000000"/>
          <w:szCs w:val="24"/>
          <w:shd w:val="clear" w:color="auto" w:fill="FFFFFF"/>
        </w:rPr>
        <w:t xml:space="preserve">Δημητρίου </w:t>
      </w:r>
      <w:proofErr w:type="spellStart"/>
      <w:r>
        <w:rPr>
          <w:rFonts w:eastAsia="Times New Roman"/>
          <w:bCs/>
          <w:color w:val="000000"/>
          <w:szCs w:val="24"/>
          <w:shd w:val="clear" w:color="auto" w:fill="FFFFFF"/>
        </w:rPr>
        <w:t>Κρεμαστινού</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Εσωτερικών και Διοικητικής Ανασυγκρότησης,</w:t>
      </w:r>
      <w:r>
        <w:rPr>
          <w:rFonts w:eastAsia="Times New Roman"/>
          <w:color w:val="000000"/>
          <w:szCs w:val="24"/>
          <w:shd w:val="clear" w:color="auto" w:fill="FFFFFF"/>
        </w:rPr>
        <w:t xml:space="preserve"> σχετικά με τον έλεγχο των συνθηκών μετακίνησης των προσφύγων και των μεταναστών από τη Χίο στη Λέρο.</w:t>
      </w:r>
      <w:r>
        <w:rPr>
          <w:rFonts w:eastAsia="Times New Roman"/>
          <w:szCs w:val="24"/>
        </w:rPr>
        <w:t xml:space="preserve"> </w:t>
      </w:r>
    </w:p>
    <w:p w14:paraId="7E757FEE" w14:textId="77777777" w:rsidR="00947FCE" w:rsidRDefault="00541CFC">
      <w:pPr>
        <w:spacing w:line="600" w:lineRule="auto"/>
        <w:ind w:firstLine="720"/>
        <w:jc w:val="both"/>
        <w:rPr>
          <w:rFonts w:eastAsia="Times New Roman"/>
          <w:color w:val="000000"/>
          <w:szCs w:val="24"/>
          <w:shd w:val="clear" w:color="auto" w:fill="FFFFFF"/>
        </w:rPr>
      </w:pPr>
      <w:r>
        <w:rPr>
          <w:rFonts w:eastAsia="Times New Roman"/>
          <w:szCs w:val="24"/>
        </w:rPr>
        <w:t xml:space="preserve">Στην ερώτηση θα απαντήσει ο Αναπληρωτής Υπουργός κ. </w:t>
      </w:r>
      <w:proofErr w:type="spellStart"/>
      <w:r>
        <w:rPr>
          <w:rFonts w:eastAsia="Times New Roman"/>
          <w:szCs w:val="24"/>
        </w:rPr>
        <w:t>Μουζάλας</w:t>
      </w:r>
      <w:proofErr w:type="spellEnd"/>
    </w:p>
    <w:p w14:paraId="7E757FE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Πρόεδρε, έχετε το</w:t>
      </w:r>
      <w:r>
        <w:rPr>
          <w:rFonts w:eastAsia="Times New Roman" w:cs="Times New Roman"/>
          <w:szCs w:val="24"/>
        </w:rPr>
        <w:t>ν</w:t>
      </w:r>
      <w:r>
        <w:rPr>
          <w:rFonts w:eastAsia="Times New Roman" w:cs="Times New Roman"/>
          <w:szCs w:val="24"/>
        </w:rPr>
        <w:t xml:space="preserve"> λόγο.</w:t>
      </w:r>
    </w:p>
    <w:p w14:paraId="7E757FF0"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ΔΗΜΗΤΡΙΟΣ ΚΡΕΜΑΣΤΙΝ</w:t>
      </w:r>
      <w:r>
        <w:rPr>
          <w:rFonts w:eastAsia="Times New Roman" w:cs="Times New Roman"/>
          <w:b/>
          <w:szCs w:val="24"/>
        </w:rPr>
        <w:t xml:space="preserve">ΟΣ (ΣΤ΄ Αντιπρόεδρος της Βουλής): </w:t>
      </w:r>
      <w:r>
        <w:rPr>
          <w:rFonts w:eastAsia="Times New Roman" w:cs="Times New Roman"/>
          <w:szCs w:val="24"/>
        </w:rPr>
        <w:t xml:space="preserve">Κύριε Πρόεδρε, κύριε Υπουργέ, όπως βλέπετε, κατήλθα, όπως προβλέπει ο Κανονισμός από την Έδρα, για να σας κάνω αυτή την ερώτηση. Βεβαίως, περίμενα να είναι εδώ ο κ. </w:t>
      </w:r>
      <w:proofErr w:type="spellStart"/>
      <w:r>
        <w:rPr>
          <w:rFonts w:eastAsia="Times New Roman" w:cs="Times New Roman"/>
          <w:szCs w:val="24"/>
        </w:rPr>
        <w:t>Τόσκας</w:t>
      </w:r>
      <w:proofErr w:type="spellEnd"/>
      <w:r>
        <w:rPr>
          <w:rFonts w:eastAsia="Times New Roman" w:cs="Times New Roman"/>
          <w:szCs w:val="24"/>
        </w:rPr>
        <w:t xml:space="preserve"> και όχι εσείς, διότι είχα κάνει μία προηγούμενη ερ</w:t>
      </w:r>
      <w:r>
        <w:rPr>
          <w:rFonts w:eastAsia="Times New Roman" w:cs="Times New Roman"/>
          <w:szCs w:val="24"/>
        </w:rPr>
        <w:t>ώτηση, όταν τα ΜΑΤ είχαν πάει στη</w:t>
      </w:r>
      <w:r>
        <w:rPr>
          <w:rFonts w:eastAsia="Times New Roman" w:cs="Times New Roman"/>
          <w:szCs w:val="24"/>
        </w:rPr>
        <w:t>ν Κω</w:t>
      </w:r>
      <w:r>
        <w:rPr>
          <w:rFonts w:eastAsia="Times New Roman" w:cs="Times New Roman"/>
          <w:szCs w:val="24"/>
        </w:rPr>
        <w:t xml:space="preserve"> και προκειμένου να επιβληθεί εκεί η τάξη, είχαν επέμβει εναντίον φιλήσυχων πολιτών, όπως είναι οι νησιώτες, που για πρώτη φορά φάνηκε εκεί ότι κάτι πάει στραβά στην όλη ιστορία.</w:t>
      </w:r>
    </w:p>
    <w:p w14:paraId="7E757FF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Τώρα, η επανάληψη του ιδίου φαινομένου σ</w:t>
      </w:r>
      <w:r>
        <w:rPr>
          <w:rFonts w:eastAsia="Times New Roman" w:cs="Times New Roman"/>
          <w:szCs w:val="24"/>
        </w:rPr>
        <w:t xml:space="preserve">τη Λέρο νομίζω ότι είναι μία κατάσταση, η οποία δεν είναι εύκολα ανεκτή, δεδομένου ότι στην καταγγελία του </w:t>
      </w:r>
      <w:r>
        <w:rPr>
          <w:rFonts w:eastAsia="Times New Roman" w:cs="Times New Roman"/>
          <w:szCs w:val="24"/>
        </w:rPr>
        <w:t>δ</w:t>
      </w:r>
      <w:r>
        <w:rPr>
          <w:rFonts w:eastAsia="Times New Roman" w:cs="Times New Roman"/>
          <w:szCs w:val="24"/>
        </w:rPr>
        <w:t xml:space="preserve">ημάρχου αναφέρεται ότι ξυλοκοπήθηκαν πολίτες από τους λιμενικούς και μάλιστα και ένας δημοτικός σύμβουλος. </w:t>
      </w:r>
    </w:p>
    <w:p w14:paraId="7E757FF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Επίσης, ο </w:t>
      </w:r>
      <w:r>
        <w:rPr>
          <w:rFonts w:eastAsia="Times New Roman" w:cs="Times New Roman"/>
          <w:szCs w:val="24"/>
        </w:rPr>
        <w:t>δ</w:t>
      </w:r>
      <w:r>
        <w:rPr>
          <w:rFonts w:eastAsia="Times New Roman" w:cs="Times New Roman"/>
          <w:szCs w:val="24"/>
        </w:rPr>
        <w:t xml:space="preserve">ήμαρχος εξηγεί ότι βάσει των </w:t>
      </w:r>
      <w:r>
        <w:rPr>
          <w:rFonts w:eastAsia="Times New Roman" w:cs="Times New Roman"/>
          <w:szCs w:val="24"/>
        </w:rPr>
        <w:t>κυβερνητικών δεσμεύσεων το κέντρο που δημιουργήθηκε στη Λέρο θα λειτουργεί μόνο για την καταγραφή, ταυτοποίηση και ολιγοήμερη διαμονή των προσφύγων και ότι αυτό σήμερα μετατρέπεται σε κέντρο κράτησης τουλάχιστον είκοσι πέντε ημερών, ενώ ο νόμος για την εφα</w:t>
      </w:r>
      <w:r>
        <w:rPr>
          <w:rFonts w:eastAsia="Times New Roman" w:cs="Times New Roman"/>
          <w:szCs w:val="24"/>
        </w:rPr>
        <w:t xml:space="preserve">ρμογή της Συμφωνίας Ευρωπαϊκής Ένωσης-Τουρκίας προβλέπει την μεταφορά προσφύγων-μεταναστών σε νησιά από άλλες περιοχές της χώρας. </w:t>
      </w:r>
    </w:p>
    <w:p w14:paraId="7E757FF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Αυτές είναι οι επίσημες καταγγελίες του </w:t>
      </w:r>
      <w:r>
        <w:rPr>
          <w:rFonts w:eastAsia="Times New Roman" w:cs="Times New Roman"/>
          <w:szCs w:val="24"/>
        </w:rPr>
        <w:t>δ</w:t>
      </w:r>
      <w:r>
        <w:rPr>
          <w:rFonts w:eastAsia="Times New Roman" w:cs="Times New Roman"/>
          <w:szCs w:val="24"/>
        </w:rPr>
        <w:t>ημάρχου στα ΜΜΕ που αναμεταδόθηκαν και από τα μεγάλα ΜΜΕ και από τα τοπικά και το ερ</w:t>
      </w:r>
      <w:r>
        <w:rPr>
          <w:rFonts w:eastAsia="Times New Roman" w:cs="Times New Roman"/>
          <w:szCs w:val="24"/>
        </w:rPr>
        <w:t xml:space="preserve">ώτημα που τίθεται είναι το εξής: Πράγματι, καλά συμπεριφέρονται τα Σώματα Ασφαλείας στους δυστυχείς αυτούς ανθρώπους, στους μετανάστες που βρέθηκαν στη χώρα μας, αλλά όχι να συμπεριφέρονται έτσι στους Έλληνες πολίτες. Είναι δυνατόν να συμπεριφέρονται έτσι </w:t>
      </w:r>
      <w:r>
        <w:rPr>
          <w:rFonts w:eastAsia="Times New Roman" w:cs="Times New Roman"/>
          <w:szCs w:val="24"/>
        </w:rPr>
        <w:t>στους Έλληνες πολίτες; Αυτό είναι το ερώτημα.</w:t>
      </w:r>
    </w:p>
    <w:p w14:paraId="7E757FF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 δεύτερο ερώτημα είναι το εξής: Ποια θα είναι εφεξής η πολιτική διαχείριση</w:t>
      </w:r>
      <w:r>
        <w:rPr>
          <w:rFonts w:eastAsia="Times New Roman" w:cs="Times New Roman"/>
          <w:szCs w:val="24"/>
        </w:rPr>
        <w:t>ς</w:t>
      </w:r>
      <w:r>
        <w:rPr>
          <w:rFonts w:eastAsia="Times New Roman" w:cs="Times New Roman"/>
          <w:szCs w:val="24"/>
        </w:rPr>
        <w:t xml:space="preserve"> των εισερχομένων στην χώρα προσφύγων και μεταναστών, ιδιαίτερα μετά την δήλωση του Προέδρου της Τουρκίας ότι εάν η Ευρώπη δεν είναι </w:t>
      </w:r>
      <w:r>
        <w:rPr>
          <w:rFonts w:eastAsia="Times New Roman" w:cs="Times New Roman"/>
          <w:szCs w:val="24"/>
        </w:rPr>
        <w:t>συνεπής με αυτά που υποσχέθηκε, δεν προτίθεται να υλοποιήσει την Συμφωνία; Αυτή η δήλωση μεταδόθηκε δημόσια από τις τηλεοράσεις. Οπότε αυτό μας κάνει πολύ ανήσυχους και ιδιαίτερα σε περιοχές που έχουν υψηλό τουριστικό δείκτη, διότι αντιλαμβάνεστε ότι εάν α</w:t>
      </w:r>
      <w:r>
        <w:rPr>
          <w:rFonts w:eastAsia="Times New Roman" w:cs="Times New Roman"/>
          <w:szCs w:val="24"/>
        </w:rPr>
        <w:t xml:space="preserve">δρανοποιηθεί ο τουρισμός σ’ αυτά τα νησιά, θα πληγεί ακόμη και η οικονομία και μάλιστα πάρα πολύ ουσιαστικά. </w:t>
      </w:r>
    </w:p>
    <w:p w14:paraId="7E757FF5"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Κατά συνέπεια, μία δική σας θέση –της Κυβέρνησης, εννοώ- σ’ αυτό το ερώτημα νομίζω ότι θα είναι καθησυχαστική, εάν είναι προς τη σωστή κατεύθυνση.</w:t>
      </w:r>
    </w:p>
    <w:p w14:paraId="7E757FF6"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Πριν δώσουμε το</w:t>
      </w:r>
      <w:r>
        <w:rPr>
          <w:rFonts w:eastAsia="Times New Roman" w:cs="Times New Roman"/>
          <w:szCs w:val="24"/>
        </w:rPr>
        <w:t>ν</w:t>
      </w:r>
      <w:r>
        <w:rPr>
          <w:rFonts w:eastAsia="Times New Roman" w:cs="Times New Roman"/>
          <w:szCs w:val="24"/>
        </w:rPr>
        <w:t xml:space="preserve"> λόγο στον κύριο Υπουργό για να απαντήσει, έχω την τιμή να ανακοινώσω στο Σώμα ότι τη συνεδρίασή μας παρακολουθούν από τα άνω δυτικά θεωρεία της Βουλής, αφού προηγουμένως ξεναγήθηκαν στους χώρους του Μεγάρ</w:t>
      </w:r>
      <w:r>
        <w:rPr>
          <w:rFonts w:eastAsia="Times New Roman" w:cs="Times New Roman"/>
          <w:szCs w:val="24"/>
        </w:rPr>
        <w:t>ου της Βουλής των Ελλήνων, σαράντα εννέα φοιτητές και φοιτήτριες, καθώς και ένας καθηγητής του Τμήματος Νομικής του Πανεπιστημίου Αθηνών.</w:t>
      </w:r>
    </w:p>
    <w:p w14:paraId="7E757FF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E757FF8" w14:textId="77777777" w:rsidR="00947FCE" w:rsidRDefault="00541CF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E757FF9"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Να σας πω ότι είμαστε στο μέσον μιας διαδι</w:t>
      </w:r>
      <w:r>
        <w:rPr>
          <w:rFonts w:eastAsia="Times New Roman" w:cs="Times New Roman"/>
          <w:szCs w:val="24"/>
        </w:rPr>
        <w:t xml:space="preserve">κασίας κοινοβουλευτικού ελέγχου. Είναι η διαδικασία της επίκαιρης ερώτησης. Ακολουθείται μία συγκεκριμένη διαδικασία: Ο ερωτών Βουλευτής αναπτύσσει την ερώτησή του για δύο λεπτά, απαντά στην </w:t>
      </w:r>
      <w:proofErr w:type="spellStart"/>
      <w:r>
        <w:rPr>
          <w:rFonts w:eastAsia="Times New Roman" w:cs="Times New Roman"/>
          <w:szCs w:val="24"/>
        </w:rPr>
        <w:t>πρωτολογία</w:t>
      </w:r>
      <w:proofErr w:type="spellEnd"/>
      <w:r>
        <w:rPr>
          <w:rFonts w:eastAsia="Times New Roman" w:cs="Times New Roman"/>
          <w:szCs w:val="24"/>
        </w:rPr>
        <w:t xml:space="preserve"> του ο Υπουργός για τρία λεπτά. Μετά παίρνει το</w:t>
      </w:r>
      <w:r>
        <w:rPr>
          <w:rFonts w:eastAsia="Times New Roman" w:cs="Times New Roman"/>
          <w:szCs w:val="24"/>
        </w:rPr>
        <w:t>ν</w:t>
      </w:r>
      <w:r>
        <w:rPr>
          <w:rFonts w:eastAsia="Times New Roman" w:cs="Times New Roman"/>
          <w:szCs w:val="24"/>
        </w:rPr>
        <w:t xml:space="preserve"> λόγο π</w:t>
      </w:r>
      <w:r>
        <w:rPr>
          <w:rFonts w:eastAsia="Times New Roman" w:cs="Times New Roman"/>
          <w:szCs w:val="24"/>
        </w:rPr>
        <w:t>άλι ο Βουλευτής και δευτερολογεί για τρία λεπτά και στο τέλος κλείνει ο Υπουργός με άλλα τρία λεπτά.</w:t>
      </w:r>
    </w:p>
    <w:p w14:paraId="7E757FFA"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 xml:space="preserve">Τώρα έκανε την ερώτηση ο κ. Κρεμαστινός, ο ΣΤ΄ Αντιπρόεδρος της Βουλής, προς τον κ. </w:t>
      </w:r>
      <w:proofErr w:type="spellStart"/>
      <w:r>
        <w:rPr>
          <w:rFonts w:eastAsia="Times New Roman" w:cs="Times New Roman"/>
          <w:szCs w:val="24"/>
        </w:rPr>
        <w:t>Μουζάλα</w:t>
      </w:r>
      <w:proofErr w:type="spellEnd"/>
      <w:r>
        <w:rPr>
          <w:rFonts w:eastAsia="Times New Roman" w:cs="Times New Roman"/>
          <w:szCs w:val="24"/>
        </w:rPr>
        <w:t xml:space="preserve">. Θα απαντήσει ο κ. </w:t>
      </w:r>
      <w:proofErr w:type="spellStart"/>
      <w:r>
        <w:rPr>
          <w:rFonts w:eastAsia="Times New Roman" w:cs="Times New Roman"/>
          <w:szCs w:val="24"/>
        </w:rPr>
        <w:t>Μουζάλας</w:t>
      </w:r>
      <w:proofErr w:type="spellEnd"/>
      <w:r>
        <w:rPr>
          <w:rFonts w:eastAsia="Times New Roman" w:cs="Times New Roman"/>
          <w:szCs w:val="24"/>
        </w:rPr>
        <w:t xml:space="preserve"> για τρία λεπτά και θα ακολουθηθεί η</w:t>
      </w:r>
      <w:r>
        <w:rPr>
          <w:rFonts w:eastAsia="Times New Roman" w:cs="Times New Roman"/>
          <w:szCs w:val="24"/>
        </w:rPr>
        <w:t xml:space="preserve"> διαδικασία που σας ανέφερα προηγουμένως.</w:t>
      </w:r>
    </w:p>
    <w:p w14:paraId="7E757FFB"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E757FFC" w14:textId="77777777" w:rsidR="00947FCE" w:rsidRDefault="00541CFC">
      <w:pPr>
        <w:spacing w:line="600" w:lineRule="auto"/>
        <w:ind w:firstLine="720"/>
        <w:contextualSpacing/>
        <w:jc w:val="both"/>
        <w:rPr>
          <w:rFonts w:eastAsia="Times New Roman" w:cs="Times New Roman"/>
          <w:szCs w:val="24"/>
        </w:rPr>
      </w:pPr>
      <w:r w:rsidRPr="00FA76A1">
        <w:rPr>
          <w:rFonts w:eastAsia="Times New Roman" w:cs="Times New Roman"/>
          <w:b/>
          <w:szCs w:val="24"/>
        </w:rPr>
        <w:t xml:space="preserve">ΙΩΑΝΝΗΣ </w:t>
      </w:r>
      <w:r>
        <w:rPr>
          <w:rFonts w:eastAsia="Times New Roman" w:cs="Times New Roman"/>
          <w:b/>
          <w:szCs w:val="24"/>
        </w:rPr>
        <w:t>ΜΟΥΖΑΛΑΣ (Αναπληρωτής Υπουργός Εσωτερικών και Διοικητικής Ανασυγκρότησης):</w:t>
      </w:r>
      <w:r>
        <w:rPr>
          <w:rFonts w:eastAsia="Times New Roman" w:cs="Times New Roman"/>
          <w:szCs w:val="24"/>
        </w:rPr>
        <w:t xml:space="preserve"> Κύριε Πρόεδρε, κύριοι Βουλευτές, κύριε </w:t>
      </w:r>
      <w:proofErr w:type="spellStart"/>
      <w:r>
        <w:rPr>
          <w:rFonts w:eastAsia="Times New Roman" w:cs="Times New Roman"/>
          <w:szCs w:val="24"/>
        </w:rPr>
        <w:t>Κρεμαστινέ</w:t>
      </w:r>
      <w:proofErr w:type="spellEnd"/>
      <w:r>
        <w:rPr>
          <w:rFonts w:eastAsia="Times New Roman" w:cs="Times New Roman"/>
          <w:szCs w:val="24"/>
        </w:rPr>
        <w:t xml:space="preserve"> -και για εμένα «κύριε Καθηγητά» πάντα- αισθάνομαι μία ιδιαίτερη ταπεινότητα, όταν είμαι μπροστά σας, αναλογιζόμενος πέρα από τους κοινωνικούς σας αγώνες, τους αγώνες σας στην ιατρική. Αν κάτι ακουστεί λάθο</w:t>
      </w:r>
      <w:r>
        <w:rPr>
          <w:rFonts w:eastAsia="Times New Roman" w:cs="Times New Roman"/>
          <w:szCs w:val="24"/>
        </w:rPr>
        <w:t>ς, θα σας ζητήσω εκ των προτέρων να με συγχωρέσετε. Νομίζω ότι με έναν πάρα πολύ ευγενικό τρόπο υπερασπίζεστε μ</w:t>
      </w:r>
      <w:r>
        <w:rPr>
          <w:rFonts w:eastAsia="Times New Roman" w:cs="Times New Roman"/>
          <w:szCs w:val="24"/>
        </w:rPr>
        <w:t>ί</w:t>
      </w:r>
      <w:r>
        <w:rPr>
          <w:rFonts w:eastAsia="Times New Roman" w:cs="Times New Roman"/>
          <w:szCs w:val="24"/>
        </w:rPr>
        <w:t>α άδικη υπόθεση.</w:t>
      </w:r>
    </w:p>
    <w:p w14:paraId="7E757FFD"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 xml:space="preserve">Έχετε δίκιο. Είχαμε πει ότι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 xml:space="preserve">αυτοποίησης θα παραμένουν σαράντα οκτώ με εβδομήντα δύο ώρες. Έγινε η </w:t>
      </w:r>
      <w:r>
        <w:rPr>
          <w:rFonts w:eastAsia="Times New Roman" w:cs="Times New Roman"/>
          <w:szCs w:val="24"/>
        </w:rPr>
        <w:t>σ</w:t>
      </w:r>
      <w:r>
        <w:rPr>
          <w:rFonts w:eastAsia="Times New Roman" w:cs="Times New Roman"/>
          <w:szCs w:val="24"/>
        </w:rPr>
        <w:t>υμφ</w:t>
      </w:r>
      <w:r>
        <w:rPr>
          <w:rFonts w:eastAsia="Times New Roman" w:cs="Times New Roman"/>
          <w:szCs w:val="24"/>
        </w:rPr>
        <w:t>ωνία με την Τουρκία. Είμαστε σε μία μεταβατική περίοδο, όπου άλλαξε η κατάσταση. Θα χρειαστεί να περιμένουν στην πρώτη φάση τουλάχιστον δεκαπέντε μέρες. Στην πρώτη φάση μπορεί να φτάσει και τις είκοσι πέντε, όπως σ’ αυτήν εδώ τη συγκεκριμένη φάση και πιστε</w:t>
      </w:r>
      <w:r>
        <w:rPr>
          <w:rFonts w:eastAsia="Times New Roman" w:cs="Times New Roman"/>
          <w:szCs w:val="24"/>
        </w:rPr>
        <w:t xml:space="preserve">ύουμε ότι, εάν εφαρμοστεί μετά η </w:t>
      </w:r>
      <w:r>
        <w:rPr>
          <w:rFonts w:eastAsia="Times New Roman" w:cs="Times New Roman"/>
          <w:szCs w:val="24"/>
        </w:rPr>
        <w:t>σ</w:t>
      </w:r>
      <w:r>
        <w:rPr>
          <w:rFonts w:eastAsia="Times New Roman" w:cs="Times New Roman"/>
          <w:szCs w:val="24"/>
        </w:rPr>
        <w:t xml:space="preserve">υμφωνία, θα υπάρχει ένα </w:t>
      </w:r>
      <w:proofErr w:type="spellStart"/>
      <w:r>
        <w:rPr>
          <w:rFonts w:eastAsia="Times New Roman" w:cs="Times New Roman"/>
          <w:szCs w:val="24"/>
        </w:rPr>
        <w:t>rotation</w:t>
      </w:r>
      <w:proofErr w:type="spellEnd"/>
      <w:r>
        <w:rPr>
          <w:rFonts w:eastAsia="Times New Roman" w:cs="Times New Roman"/>
          <w:szCs w:val="24"/>
        </w:rPr>
        <w:t>, οι πληθυσμοί θα αδειάζουν και θα υπάρχει αποσυμφόρηση των νησιών.</w:t>
      </w:r>
    </w:p>
    <w:p w14:paraId="7E757FFE"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 φάση κρίθηκε αναγκαίο να μεταφέρουμε κόσμο από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της Χίου, που είχε έναν υπερπληθυσμό και ενώ ήταν γ</w:t>
      </w:r>
      <w:r>
        <w:rPr>
          <w:rFonts w:eastAsia="Times New Roman" w:cs="Times New Roman"/>
          <w:szCs w:val="24"/>
        </w:rPr>
        <w:t xml:space="preserve">ια χίλια άτομα, είχε χίλια οκτακόσια. Μεταφέραμε τριακόσιες οικογένειες και ευπαθείς -αυστηρά επιλεγμένες-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της Λέρου, που ενώ έχει θέσεις για χίλια άτομα, είχε λιγότερους από </w:t>
      </w:r>
      <w:proofErr w:type="spellStart"/>
      <w:r>
        <w:rPr>
          <w:rFonts w:eastAsia="Times New Roman" w:cs="Times New Roman"/>
          <w:szCs w:val="24"/>
        </w:rPr>
        <w:t>εκατόν</w:t>
      </w:r>
      <w:proofErr w:type="spellEnd"/>
      <w:r>
        <w:rPr>
          <w:rFonts w:eastAsia="Times New Roman" w:cs="Times New Roman"/>
          <w:szCs w:val="24"/>
        </w:rPr>
        <w:t xml:space="preserve"> πενήντα.</w:t>
      </w:r>
    </w:p>
    <w:p w14:paraId="7E757FFF"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Υπήρξαν κάποιες κινήσεις. Δεν θέλω πολιτικά να τις χ</w:t>
      </w:r>
      <w:r>
        <w:rPr>
          <w:rFonts w:eastAsia="Times New Roman" w:cs="Times New Roman"/>
          <w:szCs w:val="24"/>
        </w:rPr>
        <w:t xml:space="preserve">αρακτηρίσω, αλλά θα έλεγα ότι υπήρξε μία υποδοχή, παρ’ ότι είχε ενημερωθεί ο </w:t>
      </w:r>
      <w:r>
        <w:rPr>
          <w:rFonts w:eastAsia="Times New Roman" w:cs="Times New Roman"/>
          <w:szCs w:val="24"/>
        </w:rPr>
        <w:t>δ</w:t>
      </w:r>
      <w:r>
        <w:rPr>
          <w:rFonts w:eastAsia="Times New Roman" w:cs="Times New Roman"/>
          <w:szCs w:val="24"/>
        </w:rPr>
        <w:t xml:space="preserve">ήμαρχος από κατοίκους της Λέρου, οι οποίοι ήταν εξόχως επιθετικοί προς αυτήν τη μεταφορά. Δεν είμαι διατεθειμένος ούτε είναι η δουλειά μου να βεβαιώσω ότι η Αστυνομία δεν </w:t>
      </w:r>
      <w:proofErr w:type="spellStart"/>
      <w:r>
        <w:rPr>
          <w:rFonts w:eastAsia="Times New Roman" w:cs="Times New Roman"/>
          <w:szCs w:val="24"/>
        </w:rPr>
        <w:t>παρεκτρ</w:t>
      </w:r>
      <w:r>
        <w:rPr>
          <w:rFonts w:eastAsia="Times New Roman" w:cs="Times New Roman"/>
          <w:szCs w:val="24"/>
        </w:rPr>
        <w:t>άπη</w:t>
      </w:r>
      <w:proofErr w:type="spellEnd"/>
      <w:r>
        <w:rPr>
          <w:rFonts w:eastAsia="Times New Roman" w:cs="Times New Roman"/>
          <w:szCs w:val="24"/>
        </w:rPr>
        <w:t xml:space="preserve"> ή </w:t>
      </w:r>
      <w:proofErr w:type="spellStart"/>
      <w:r>
        <w:rPr>
          <w:rFonts w:eastAsia="Times New Roman" w:cs="Times New Roman"/>
          <w:szCs w:val="24"/>
        </w:rPr>
        <w:t>παρεκτράπη</w:t>
      </w:r>
      <w:proofErr w:type="spellEnd"/>
      <w:r>
        <w:rPr>
          <w:rFonts w:eastAsia="Times New Roman" w:cs="Times New Roman"/>
          <w:szCs w:val="24"/>
        </w:rPr>
        <w:t xml:space="preserve"> ή οτιδήποτε άλλο. Νομίζω ότι αυτά είναι θέματα έρευνας.</w:t>
      </w:r>
    </w:p>
    <w:p w14:paraId="7E758000"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Θέλω, όμως, να σας διαβεβαιώσω δύο πράγματα. Πιστεύω ότι εσείς και το κόμμα σας είστε το ίδιο ένθερμοι με εμάς σαν μία μεγάλη προοπτική επίλυσης του προβλήματος στη χώρα μας για την ε</w:t>
      </w:r>
      <w:r>
        <w:rPr>
          <w:rFonts w:eastAsia="Times New Roman" w:cs="Times New Roman"/>
          <w:szCs w:val="24"/>
        </w:rPr>
        <w:t xml:space="preserve">φαρμογή της </w:t>
      </w:r>
      <w:r>
        <w:rPr>
          <w:rFonts w:eastAsia="Times New Roman" w:cs="Times New Roman"/>
          <w:szCs w:val="24"/>
        </w:rPr>
        <w:t>σ</w:t>
      </w:r>
      <w:r>
        <w:rPr>
          <w:rFonts w:eastAsia="Times New Roman" w:cs="Times New Roman"/>
          <w:szCs w:val="24"/>
        </w:rPr>
        <w:t xml:space="preserve">υμφωνίας. Πρέπει να αντέξουμε αυτό το </w:t>
      </w:r>
      <w:proofErr w:type="spellStart"/>
      <w:r>
        <w:rPr>
          <w:rFonts w:eastAsia="Times New Roman" w:cs="Times New Roman"/>
          <w:szCs w:val="24"/>
        </w:rPr>
        <w:t>εικοσιπενθήμερο</w:t>
      </w:r>
      <w:proofErr w:type="spellEnd"/>
      <w:r>
        <w:rPr>
          <w:rFonts w:eastAsia="Times New Roman" w:cs="Times New Roman"/>
          <w:szCs w:val="24"/>
        </w:rPr>
        <w:t xml:space="preserve"> που αντέξαμε και κα</w:t>
      </w:r>
      <w:r>
        <w:rPr>
          <w:rFonts w:eastAsia="Times New Roman" w:cs="Times New Roman"/>
          <w:szCs w:val="24"/>
        </w:rPr>
        <w:t>μ</w:t>
      </w:r>
      <w:r>
        <w:rPr>
          <w:rFonts w:eastAsia="Times New Roman" w:cs="Times New Roman"/>
          <w:szCs w:val="24"/>
        </w:rPr>
        <w:t xml:space="preserve">μιά </w:t>
      </w:r>
      <w:proofErr w:type="spellStart"/>
      <w:r>
        <w:rPr>
          <w:rFonts w:eastAsia="Times New Roman" w:cs="Times New Roman"/>
          <w:szCs w:val="24"/>
        </w:rPr>
        <w:t>εικοσιπενταριά</w:t>
      </w:r>
      <w:proofErr w:type="spellEnd"/>
      <w:r>
        <w:rPr>
          <w:rFonts w:eastAsia="Times New Roman" w:cs="Times New Roman"/>
          <w:szCs w:val="24"/>
        </w:rPr>
        <w:t xml:space="preserve"> ημέρες ακόμα μέχρι να επέλθει αυτό το </w:t>
      </w:r>
      <w:proofErr w:type="spellStart"/>
      <w:r>
        <w:rPr>
          <w:rFonts w:eastAsia="Times New Roman" w:cs="Times New Roman"/>
          <w:szCs w:val="24"/>
        </w:rPr>
        <w:t>rotation</w:t>
      </w:r>
      <w:proofErr w:type="spellEnd"/>
      <w:r>
        <w:rPr>
          <w:rFonts w:eastAsia="Times New Roman" w:cs="Times New Roman"/>
          <w:szCs w:val="24"/>
        </w:rPr>
        <w:t xml:space="preserve"> και να </w:t>
      </w:r>
      <w:proofErr w:type="spellStart"/>
      <w:r>
        <w:rPr>
          <w:rFonts w:eastAsia="Times New Roman" w:cs="Times New Roman"/>
          <w:szCs w:val="24"/>
        </w:rPr>
        <w:t>αποσυμφορηθούν</w:t>
      </w:r>
      <w:proofErr w:type="spellEnd"/>
      <w:r>
        <w:rPr>
          <w:rFonts w:eastAsia="Times New Roman" w:cs="Times New Roman"/>
          <w:szCs w:val="24"/>
        </w:rPr>
        <w:t>. Μπορεί να γίνει πάλι αυτό το πράγμα. Ελπίζουμε ότι, δείχνοντας όλοι μία σύμπνοια</w:t>
      </w:r>
      <w:r>
        <w:rPr>
          <w:rFonts w:eastAsia="Times New Roman" w:cs="Times New Roman"/>
          <w:szCs w:val="24"/>
        </w:rPr>
        <w:t xml:space="preserve"> και μία αντοχή στην προσπάθεια που κάνουμε να εφαρμοστούν οι συμφωνίες, δεν θα </w:t>
      </w:r>
      <w:proofErr w:type="spellStart"/>
      <w:r>
        <w:rPr>
          <w:rFonts w:eastAsia="Times New Roman" w:cs="Times New Roman"/>
          <w:szCs w:val="24"/>
        </w:rPr>
        <w:t>ξαναχρειαστεί</w:t>
      </w:r>
      <w:proofErr w:type="spellEnd"/>
      <w:r>
        <w:rPr>
          <w:rFonts w:eastAsia="Times New Roman" w:cs="Times New Roman"/>
          <w:szCs w:val="24"/>
        </w:rPr>
        <w:t xml:space="preserve"> να βρεθούμε στον εφιάλτη του περσινού καλοκαιριού. </w:t>
      </w:r>
    </w:p>
    <w:p w14:paraId="7E758001"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Δεν έχω να σας πω τίποτε άλλο. Θα προτιμούσα να ήταν αλλιώς τα πράγματα και εσείς θα προτιμούσατε να είναι αλλ</w:t>
      </w:r>
      <w:r>
        <w:rPr>
          <w:rFonts w:eastAsia="Times New Roman" w:cs="Times New Roman"/>
          <w:szCs w:val="24"/>
        </w:rPr>
        <w:t xml:space="preserve">ιώς τα πράγματα. Στα δέκα σημεία που το κόμμα σας μου έχει φέρει στο γραφείο μου –είχε την ευγένεια η κ. </w:t>
      </w:r>
      <w:proofErr w:type="spellStart"/>
      <w:r>
        <w:rPr>
          <w:rFonts w:eastAsia="Times New Roman" w:cs="Times New Roman"/>
          <w:szCs w:val="24"/>
        </w:rPr>
        <w:t>Γενηματά</w:t>
      </w:r>
      <w:proofErr w:type="spellEnd"/>
      <w:r>
        <w:rPr>
          <w:rFonts w:eastAsia="Times New Roman" w:cs="Times New Roman"/>
          <w:szCs w:val="24"/>
        </w:rPr>
        <w:t xml:space="preserve"> να έλθει- στα εννέα έχουμε απόλυτη συμφωνία. Θέλω, λοιπόν, να πιστεύω ότι είσαστε λάθος πληροφορημένοι. Έχουμε κάνει πολλά με τον </w:t>
      </w:r>
      <w:r>
        <w:rPr>
          <w:rFonts w:eastAsia="Times New Roman" w:cs="Times New Roman"/>
          <w:szCs w:val="24"/>
        </w:rPr>
        <w:t>δ</w:t>
      </w:r>
      <w:r>
        <w:rPr>
          <w:rFonts w:eastAsia="Times New Roman" w:cs="Times New Roman"/>
          <w:szCs w:val="24"/>
        </w:rPr>
        <w:t>ήμαρχο. Η σ</w:t>
      </w:r>
      <w:r>
        <w:rPr>
          <w:rFonts w:eastAsia="Times New Roman" w:cs="Times New Roman"/>
          <w:szCs w:val="24"/>
        </w:rPr>
        <w:t>ίτιση πάει στον πληθυσμό, προσλήψεις γίνονται από τον πληθυσμό, κάνουμε πολύ μεγάλη προσπάθεια. Δυστυχώς, υπάρχουν και εντάσεις. Τώρα, αν έφταιξε αυτός ο λιμενικός ή ο άλλος ή αν έφταιξε αυτός από τη συγκέντρωση των κατοίκων ή ο άλλος είναι έλασσον ζήτημα.</w:t>
      </w:r>
      <w:r>
        <w:rPr>
          <w:rFonts w:eastAsia="Times New Roman" w:cs="Times New Roman"/>
          <w:szCs w:val="24"/>
        </w:rPr>
        <w:t xml:space="preserve"> Ελπίζω να μην ξαναβρεθούμε μπροστά.</w:t>
      </w:r>
    </w:p>
    <w:p w14:paraId="7E758002"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E758003"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Υπουργό.</w:t>
      </w:r>
    </w:p>
    <w:p w14:paraId="7E758004" w14:textId="77777777" w:rsidR="00947FCE" w:rsidRDefault="00541CFC">
      <w:pPr>
        <w:spacing w:line="600" w:lineRule="auto"/>
        <w:ind w:firstLine="720"/>
        <w:contextualSpacing/>
        <w:jc w:val="both"/>
        <w:rPr>
          <w:rFonts w:eastAsia="Times New Roman" w:cs="Times New Roman"/>
          <w:szCs w:val="24"/>
        </w:rPr>
      </w:pPr>
      <w:r>
        <w:rPr>
          <w:rFonts w:eastAsia="Times New Roman" w:cs="Times New Roman"/>
          <w:szCs w:val="24"/>
        </w:rPr>
        <w:t>Ο κ. Κρεμαστινός έχει τον λόγο για τρία λεπτά, για να δευτερολογήσει.</w:t>
      </w:r>
    </w:p>
    <w:p w14:paraId="7E758005" w14:textId="77777777" w:rsidR="00947FCE" w:rsidRDefault="00541CFC">
      <w:pPr>
        <w:spacing w:line="600" w:lineRule="auto"/>
        <w:ind w:firstLine="567"/>
        <w:jc w:val="both"/>
        <w:rPr>
          <w:rFonts w:eastAsia="Times New Roman" w:cs="Times New Roman"/>
          <w:szCs w:val="24"/>
        </w:rPr>
      </w:pPr>
      <w:r>
        <w:rPr>
          <w:rFonts w:eastAsia="Times New Roman"/>
          <w:b/>
          <w:bCs/>
        </w:rPr>
        <w:t>ΔΗΜΗΤΡΙΟΣ ΚΡΕΜΑΣΤΙΝΟΣ (ΣΤ΄ Αντιπρόεδρος της Βουλής):</w:t>
      </w:r>
      <w:r>
        <w:rPr>
          <w:rFonts w:eastAsia="Times New Roman" w:cs="Times New Roman"/>
          <w:szCs w:val="24"/>
        </w:rPr>
        <w:t xml:space="preserve"> Ευχαριστώ πολύ. </w:t>
      </w:r>
    </w:p>
    <w:p w14:paraId="7E758006"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 xml:space="preserve">Κύριε Υπουργέ, με τον τρόπο που μιλάτε, ομολογώ ότι αναβαθμίζετε τη Βουλή και το πολιτικό ήθος. Νομίζω ότι έτσι πρέπει να γίνονται οι διάλογοι. </w:t>
      </w:r>
    </w:p>
    <w:p w14:paraId="7E758007"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Όμως, εκείνο που θα ήθελα να πω είναι το εξής: Ότι ξεχωρίζω τη μεταναστευτική πολιτική, γι’ α</w:t>
      </w:r>
      <w:r>
        <w:rPr>
          <w:rFonts w:eastAsia="Times New Roman" w:cs="Times New Roman"/>
          <w:szCs w:val="24"/>
        </w:rPr>
        <w:t xml:space="preserve">υτό είπα ότι θα ήθελα να είναι εδώ ο κ. </w:t>
      </w:r>
      <w:proofErr w:type="spellStart"/>
      <w:r>
        <w:rPr>
          <w:rFonts w:eastAsia="Times New Roman" w:cs="Times New Roman"/>
          <w:szCs w:val="24"/>
        </w:rPr>
        <w:t>Τόσκας</w:t>
      </w:r>
      <w:proofErr w:type="spellEnd"/>
      <w:r>
        <w:rPr>
          <w:rFonts w:eastAsia="Times New Roman" w:cs="Times New Roman"/>
          <w:szCs w:val="24"/>
        </w:rPr>
        <w:t xml:space="preserve">, ούτως ώστε να συστήσει στα Σώματα Ασφαλείας και στο Λιμενικό, που δεν είναι αρμόδιος ο ίδιος, καλύτερη συμπεριφορά προς τους κατοίκους, οι οποίοι </w:t>
      </w:r>
      <w:proofErr w:type="spellStart"/>
      <w:r>
        <w:rPr>
          <w:rFonts w:eastAsia="Times New Roman" w:cs="Times New Roman"/>
          <w:szCs w:val="24"/>
        </w:rPr>
        <w:t>ανησυχούντες</w:t>
      </w:r>
      <w:proofErr w:type="spellEnd"/>
      <w:r>
        <w:rPr>
          <w:rFonts w:eastAsia="Times New Roman" w:cs="Times New Roman"/>
          <w:szCs w:val="24"/>
        </w:rPr>
        <w:t xml:space="preserve"> προβαίνουν σε αυτές τις εκδηλώσεις, γιατί όπως ξέ</w:t>
      </w:r>
      <w:r>
        <w:rPr>
          <w:rFonts w:eastAsia="Times New Roman" w:cs="Times New Roman"/>
          <w:szCs w:val="24"/>
        </w:rPr>
        <w:t xml:space="preserve">ρετε οι νησιώτες περιθάλπουν τους μετανάστες, όπως το είδαμε και προχθές στη Λέσβο. </w:t>
      </w:r>
    </w:p>
    <w:p w14:paraId="7E758008"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Ε, λοιπόν, εάν υπάρχουν και μερικοί, οι οποίοι ανησυχούν, δεν είναι ανάγκη να τους αντιμετωπίζει κανένας με τα ΜΑΤ ή το Λιμενικό, με αυτόν τον τρόπο. Και επειδή η καταγγελ</w:t>
      </w:r>
      <w:r>
        <w:rPr>
          <w:rFonts w:eastAsia="Times New Roman" w:cs="Times New Roman"/>
          <w:szCs w:val="24"/>
        </w:rPr>
        <w:t>ία αυτή ήταν καταγγελία του Δημάρχου Λέρου στα μέσα ενημέρωσης, ο οποίος μάλιστα ισχυριζόταν ότι μίλησε με πολύ σκληρή γλώσσα, λέγοντας ότι και ο Πρωθυπουργός τον διαβεβαίωσε ο ίδιος ότι δεν θα γινόταν η μετακίνηση από νησί σε νησί, είμαι υποχρεωμένος να δ</w:t>
      </w:r>
      <w:r>
        <w:rPr>
          <w:rFonts w:eastAsia="Times New Roman" w:cs="Times New Roman"/>
          <w:szCs w:val="24"/>
        </w:rPr>
        <w:t>ιαμαρτυρηθώ γι’ αυτούς τους λόγους, φέρνοντας στη Βουλή τη θέση της τοπικής κοινωνίας. Αλλά και προσωπικά εγώ, ο ίδιος πιστεύω ότι μπορεί ο Υπουργός Προστασίας του Πολίτη –άλλωστε το λέει και η λέξη- να προστατεύσει πραγματικά τους πολίτες από βίαιες –αν θ</w:t>
      </w:r>
      <w:r>
        <w:rPr>
          <w:rFonts w:eastAsia="Times New Roman" w:cs="Times New Roman"/>
          <w:szCs w:val="24"/>
        </w:rPr>
        <w:t xml:space="preserve">έλετε- συμπεριφορές, που μερικές φορές είναι ακραίες, των Σωμάτων Ασφαλείας. </w:t>
      </w:r>
    </w:p>
    <w:p w14:paraId="7E758009"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Ευχαριστώ.</w:t>
      </w:r>
    </w:p>
    <w:p w14:paraId="7E75800A" w14:textId="77777777" w:rsidR="00947FCE" w:rsidRDefault="00541CFC">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Καθηγητή και Αντιπρόεδρο της Βουλής, κ. </w:t>
      </w:r>
      <w:proofErr w:type="spellStart"/>
      <w:r>
        <w:rPr>
          <w:rFonts w:eastAsia="Times New Roman" w:cs="Times New Roman"/>
          <w:szCs w:val="24"/>
        </w:rPr>
        <w:t>Κρεμαστινό</w:t>
      </w:r>
      <w:proofErr w:type="spellEnd"/>
      <w:r>
        <w:rPr>
          <w:rFonts w:eastAsia="Times New Roman" w:cs="Times New Roman"/>
          <w:szCs w:val="24"/>
        </w:rPr>
        <w:t xml:space="preserve">. </w:t>
      </w:r>
    </w:p>
    <w:p w14:paraId="7E75800B"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7E75800C" w14:textId="77777777" w:rsidR="00947FCE" w:rsidRDefault="00541CFC">
      <w:pPr>
        <w:spacing w:line="600" w:lineRule="auto"/>
        <w:ind w:firstLine="567"/>
        <w:jc w:val="both"/>
        <w:rPr>
          <w:rFonts w:eastAsia="Times New Roman" w:cs="Times New Roman"/>
          <w:szCs w:val="24"/>
        </w:rPr>
      </w:pPr>
      <w:r>
        <w:rPr>
          <w:rFonts w:eastAsia="Times New Roman"/>
          <w:b/>
          <w:bCs/>
        </w:rPr>
        <w:t>ΙΩΑΝΝΗΣ</w:t>
      </w:r>
      <w:r>
        <w:rPr>
          <w:rFonts w:eastAsia="Times New Roman"/>
          <w:b/>
          <w:bCs/>
        </w:rPr>
        <w:t xml:space="preserve"> ΜΟΥΖΑΛΑΣ (Αναπληρωτής Υπουργός Εσωτερικών και Διοικητικής Ανασυγκρότησης):</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κύριε Καθηγητά, για μ</w:t>
      </w:r>
      <w:r>
        <w:rPr>
          <w:rFonts w:eastAsia="Times New Roman" w:cs="Times New Roman"/>
          <w:szCs w:val="24"/>
        </w:rPr>
        <w:t>ί</w:t>
      </w:r>
      <w:r>
        <w:rPr>
          <w:rFonts w:eastAsia="Times New Roman" w:cs="Times New Roman"/>
          <w:szCs w:val="24"/>
        </w:rPr>
        <w:t xml:space="preserve">α ακόμη φορά βεβαιώνεται το ότι τα στερνά τιμούν τα πρώτα. Δεν έχω να σας πω κάτι άλλο για την Αστυνομία. Προφανώς, η χρήση βίας δεν χρειάζεται και πρέπει να αποφεύγεται. </w:t>
      </w:r>
    </w:p>
    <w:p w14:paraId="7E75800D"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Θεώρησα σκόπιμο να έρθω εδώ -και τους περισσότερους απ’ όσους θα απαντήσω σήμερα, σα</w:t>
      </w:r>
      <w:r>
        <w:rPr>
          <w:rFonts w:eastAsia="Times New Roman" w:cs="Times New Roman"/>
          <w:szCs w:val="24"/>
        </w:rPr>
        <w:t>ς πήρα και τηλέφωνο ότι για λόγους εκτός της θέλησής μου δεν μπορούσα- γιατί με ενδιαφέρει να καταλάβετε την ουσία. Και η ουσία είναι ότι η αλλαγή του καθεστώτος μας υποχρεώνει να παραβούμε κάποιες δεσμεύσεις μας. Ας γίνει αυτό με τον καλύτερο και με τον π</w:t>
      </w:r>
      <w:r>
        <w:rPr>
          <w:rFonts w:eastAsia="Times New Roman" w:cs="Times New Roman"/>
          <w:szCs w:val="24"/>
        </w:rPr>
        <w:t xml:space="preserve">ιο αρμονικό τρόπο για όλους μας. </w:t>
      </w:r>
    </w:p>
    <w:p w14:paraId="7E75800E"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Σας ευχαριστώ.</w:t>
      </w:r>
    </w:p>
    <w:p w14:paraId="7E75800F" w14:textId="77777777" w:rsidR="00947FCE" w:rsidRDefault="00541CFC">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κύριο Υπουργό.</w:t>
      </w:r>
    </w:p>
    <w:p w14:paraId="7E758010"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 xml:space="preserve">Ολοκληρώθηκε η επίκαιρη ερώτηση που υπέβαλε ο κ. Κρεμαστινός. </w:t>
      </w:r>
    </w:p>
    <w:p w14:paraId="7E758011"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 xml:space="preserve">Προχωρούμε στην τρίτη με αριθμό 742/4-4-2016 επίκαιρη ερώτηση δεύτερου κύκλου </w:t>
      </w:r>
      <w:r>
        <w:rPr>
          <w:rFonts w:eastAsia="Times New Roman" w:cs="Times New Roman"/>
          <w:szCs w:val="24"/>
        </w:rPr>
        <w:t xml:space="preserve">του Βουλευτή Β΄ Αθηνών της Νέας Δημοκρατίας κ. Μιλτιάδη Βαρβιτσιώτη προς τον Υπουργό Εσωτερικών και Διοικητικής Ανασυγκρότησης, σχετικά με την ανεξέλεγκτη δράση από </w:t>
      </w:r>
      <w:r>
        <w:rPr>
          <w:rFonts w:eastAsia="Times New Roman" w:cs="Times New Roman"/>
          <w:szCs w:val="24"/>
        </w:rPr>
        <w:t>ΜΚΟ</w:t>
      </w:r>
      <w:r>
        <w:rPr>
          <w:rFonts w:eastAsia="Times New Roman" w:cs="Times New Roman"/>
          <w:szCs w:val="24"/>
        </w:rPr>
        <w:t xml:space="preserve"> με ύποπτο ρόλο και χρηματοδότηση στους χώρους υποδοχής προσφύγων και παράνομων μεταναστ</w:t>
      </w:r>
      <w:r>
        <w:rPr>
          <w:rFonts w:eastAsia="Times New Roman" w:cs="Times New Roman"/>
          <w:szCs w:val="24"/>
        </w:rPr>
        <w:t xml:space="preserve">ών. </w:t>
      </w:r>
    </w:p>
    <w:p w14:paraId="7E758012"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Τον λόγο έχει ο κ. Βαρβιτσιώτης, για να αναπτύξει την ερώτησή του, για δύο λεπτά.</w:t>
      </w:r>
    </w:p>
    <w:p w14:paraId="7E758013" w14:textId="77777777" w:rsidR="00947FCE" w:rsidRDefault="00541CFC">
      <w:pPr>
        <w:spacing w:line="600" w:lineRule="auto"/>
        <w:ind w:firstLine="567"/>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χαίρομαι που ο κύριος Υπουργός έρχεται να απαντήσει σε αυτήν την ερώτηση, η οποία από ό,τι κατάλαβα από τη στιγμή, που κατατέθηκε </w:t>
      </w:r>
      <w:r>
        <w:rPr>
          <w:rFonts w:eastAsia="Times New Roman" w:cs="Times New Roman"/>
          <w:szCs w:val="24"/>
        </w:rPr>
        <w:t xml:space="preserve">από πλευράς μου, έγινε και πολύ πιο μεγάλο θέμα. Ο ίδιος ο Πρωθυπουργός έκανε θέμα την ανεξέλεγκτη δράση των ΜΚΟ στην </w:t>
      </w:r>
      <w:proofErr w:type="spellStart"/>
      <w:r>
        <w:rPr>
          <w:rFonts w:eastAsia="Times New Roman" w:cs="Times New Roman"/>
          <w:szCs w:val="24"/>
        </w:rPr>
        <w:t>Ειδομένη</w:t>
      </w:r>
      <w:proofErr w:type="spellEnd"/>
      <w:r>
        <w:rPr>
          <w:rFonts w:eastAsia="Times New Roman" w:cs="Times New Roman"/>
          <w:szCs w:val="24"/>
        </w:rPr>
        <w:t xml:space="preserve"> και έχουμε και την επίσημη καταγγελία που έκανε ο Πρωθυπουργός. </w:t>
      </w:r>
    </w:p>
    <w:p w14:paraId="7E758014"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Έχετε αφήσει τα νησιά του Αιγαίου και τους καταυλισμούς στο έλεο</w:t>
      </w:r>
      <w:r>
        <w:rPr>
          <w:rFonts w:eastAsia="Times New Roman" w:cs="Times New Roman"/>
          <w:szCs w:val="24"/>
        </w:rPr>
        <w:t xml:space="preserve">ς ανθρώπων, των οποίων ούτε τα στοιχεία ελέγχετε ούτε τη δράση γνωρίζετε ούτε την ταυτότητα ξέρετε ούτε έχετε και την βεβαιότητα ότι βρίσκονται εκεί από ανθρωπιστικό ενδιαφέρον ή από κάποιο άλλο ενδιαφέρον. </w:t>
      </w:r>
    </w:p>
    <w:p w14:paraId="7E758015"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Βγήκε ο Πρωθυπουργός και είπε ότι οι αλληλέγγυοι</w:t>
      </w:r>
      <w:r>
        <w:rPr>
          <w:rFonts w:eastAsia="Times New Roman" w:cs="Times New Roman"/>
          <w:szCs w:val="24"/>
        </w:rPr>
        <w:t xml:space="preserve"> δημιουργούν πρόβλημα, ξεσηκώνουν τους μετανάστες. Συνέβη δύο φορές στην </w:t>
      </w:r>
      <w:proofErr w:type="spellStart"/>
      <w:r>
        <w:rPr>
          <w:rFonts w:eastAsia="Times New Roman" w:cs="Times New Roman"/>
          <w:szCs w:val="24"/>
        </w:rPr>
        <w:t>Ειδομένη</w:t>
      </w:r>
      <w:proofErr w:type="spellEnd"/>
      <w:r>
        <w:rPr>
          <w:rFonts w:eastAsia="Times New Roman" w:cs="Times New Roman"/>
          <w:szCs w:val="24"/>
        </w:rPr>
        <w:t xml:space="preserve"> με τρόπο ο οποίος </w:t>
      </w:r>
      <w:proofErr w:type="spellStart"/>
      <w:r>
        <w:rPr>
          <w:rFonts w:eastAsia="Times New Roman" w:cs="Times New Roman"/>
          <w:szCs w:val="24"/>
        </w:rPr>
        <w:t>προσέβαλε</w:t>
      </w:r>
      <w:proofErr w:type="spellEnd"/>
      <w:r>
        <w:rPr>
          <w:rFonts w:eastAsia="Times New Roman" w:cs="Times New Roman"/>
          <w:szCs w:val="24"/>
        </w:rPr>
        <w:t xml:space="preserve"> και την εθνική μας κυριαρχία. Αυτό ήταν το αποτέλεσμα. </w:t>
      </w:r>
      <w:proofErr w:type="spellStart"/>
      <w:r>
        <w:rPr>
          <w:rFonts w:eastAsia="Times New Roman" w:cs="Times New Roman"/>
          <w:szCs w:val="24"/>
        </w:rPr>
        <w:t>Προσεβλήθη</w:t>
      </w:r>
      <w:proofErr w:type="spellEnd"/>
      <w:r>
        <w:rPr>
          <w:rFonts w:eastAsia="Times New Roman" w:cs="Times New Roman"/>
          <w:szCs w:val="24"/>
        </w:rPr>
        <w:t xml:space="preserve"> η εθνική μας κυριαρχία, κύριε Πρόεδρε, όταν μπήκαν οι Σκοπιανοί μέσα στη χώρα μα</w:t>
      </w:r>
      <w:r>
        <w:rPr>
          <w:rFonts w:eastAsia="Times New Roman" w:cs="Times New Roman"/>
          <w:szCs w:val="24"/>
        </w:rPr>
        <w:t xml:space="preserve">ς. </w:t>
      </w:r>
      <w:proofErr w:type="spellStart"/>
      <w:r>
        <w:rPr>
          <w:rFonts w:eastAsia="Times New Roman" w:cs="Times New Roman"/>
          <w:szCs w:val="24"/>
        </w:rPr>
        <w:t>Προσεβλήθη</w:t>
      </w:r>
      <w:proofErr w:type="spellEnd"/>
      <w:r>
        <w:rPr>
          <w:rFonts w:eastAsia="Times New Roman" w:cs="Times New Roman"/>
          <w:szCs w:val="24"/>
        </w:rPr>
        <w:t xml:space="preserve"> η εθνική μας κυριαρχία, όταν αυτοί, που έφυγαν μέσα από το ρέμα, ξαναγύρισαν βράδυ. Μη γελιόμαστε! </w:t>
      </w:r>
    </w:p>
    <w:p w14:paraId="7E758016" w14:textId="77777777" w:rsidR="00947FCE" w:rsidRDefault="00541CFC">
      <w:pPr>
        <w:spacing w:line="600" w:lineRule="auto"/>
        <w:ind w:firstLine="567"/>
        <w:jc w:val="both"/>
        <w:rPr>
          <w:rFonts w:eastAsia="Times New Roman" w:cs="Times New Roman"/>
          <w:szCs w:val="24"/>
        </w:rPr>
      </w:pPr>
      <w:r>
        <w:rPr>
          <w:rFonts w:eastAsia="Times New Roman" w:cs="Times New Roman"/>
          <w:szCs w:val="24"/>
        </w:rPr>
        <w:t>Και τι ανακαλύπτουμε; Ότι αυτά, που σας έγραφα στην ερώτηση, δυστυχώς έγιναν εκτενέστατα ρεπορτάζ. Τι ανακαλύπτουμε; Ότι στελέχη του ΣΥΡΙΖΑ, Β</w:t>
      </w:r>
      <w:r>
        <w:rPr>
          <w:rFonts w:eastAsia="Times New Roman" w:cs="Times New Roman"/>
          <w:szCs w:val="24"/>
        </w:rPr>
        <w:t xml:space="preserve">ουλευτές βρίσκονται στο πλευρό ανθρώπων, που συνελήφθησαν γιατί διευκόλυναν την παράνομη είσοδο αλλοδαπών στη χώρα. Έχουμε συγκεκριμένο περιστατικό στις 14 Ιανουαρίου. </w:t>
      </w:r>
    </w:p>
    <w:p w14:paraId="7E75801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Πάει ο γνωστός κ. Λάμπρου, στέλεχος του ΣΥΡΙΖΑ, η κ. </w:t>
      </w:r>
      <w:proofErr w:type="spellStart"/>
      <w:r>
        <w:rPr>
          <w:rFonts w:eastAsia="Times New Roman" w:cs="Times New Roman"/>
          <w:szCs w:val="24"/>
        </w:rPr>
        <w:t>Κατριβάνου</w:t>
      </w:r>
      <w:proofErr w:type="spellEnd"/>
      <w:r>
        <w:rPr>
          <w:rFonts w:eastAsia="Times New Roman" w:cs="Times New Roman"/>
          <w:szCs w:val="24"/>
        </w:rPr>
        <w:t xml:space="preserve"> και ο Βουλευτής Λέσβου,</w:t>
      </w:r>
      <w:r>
        <w:rPr>
          <w:rFonts w:eastAsia="Times New Roman" w:cs="Times New Roman"/>
          <w:szCs w:val="24"/>
        </w:rPr>
        <w:t xml:space="preserve"> ο κ. Πάλλης και διαμαρτύρονται, γιατί συνελήφθησαν άνθρωποι στους οποίους απαγγέλθηκε κατηγορία για διευκόλυνση παράνομης εισόδου αλλοδαπών. Το Λιμενικό αναγκάστηκε να κάνει ολόκληρη επιχείρηση για να τους συλλάβει, γιατί δεν αντιδρούσαν στα σήματά του. Σ</w:t>
      </w:r>
      <w:r>
        <w:rPr>
          <w:rFonts w:eastAsia="Times New Roman" w:cs="Times New Roman"/>
          <w:szCs w:val="24"/>
        </w:rPr>
        <w:t xml:space="preserve">τον έναν δε απαγορεύτηκε κατά την προανάκριση η έξοδος από τη χώρα, και σήμερα είναι εδώ ένας από αυτούς τους αλληλέγγυους. </w:t>
      </w:r>
    </w:p>
    <w:p w14:paraId="7E75801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Ο Υπουργός Ναυτιλίας, αντί να πει συγχαρητήρια στους ανθρώπους του Λιμενικού, που έχουν κάνει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διασώσεις στη</w:t>
      </w:r>
      <w:r>
        <w:rPr>
          <w:rFonts w:eastAsia="Times New Roman" w:cs="Times New Roman"/>
          <w:szCs w:val="24"/>
        </w:rPr>
        <w:t xml:space="preserve"> θάλασσα και προστατεύουν τα σύνορα, όσο τους επιτρέπει η πολιτική τους ηγεσία, βγάζει ανακοίνωση, κύριε Πρόεδρε, με την οποία ζητάει συγγνώμη σε αυτούς που ταλαιπωρήθηκαν, τους αλληλέγγυους που έφερναν τους παράνομους μετανάστες στη χώρα. </w:t>
      </w:r>
    </w:p>
    <w:p w14:paraId="7E75801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 xml:space="preserve">αν δεν βάλετε κανόνες και αν δεν επιβάλλετε την εικόνα μιας χώρας κυρίαρχης, δυστυχώς, πέρα από τις προσωπικές καλές σας προθέσεις, τις οποίες δεν αρνούμαι και δεν έχω αρνηθεί πουθενά, δεν θα μπορέσετε ούτε να σταματήσετε την ντροπή της </w:t>
      </w:r>
      <w:proofErr w:type="spellStart"/>
      <w:r>
        <w:rPr>
          <w:rFonts w:eastAsia="Times New Roman" w:cs="Times New Roman"/>
          <w:szCs w:val="24"/>
        </w:rPr>
        <w:t>Ειδομένης</w:t>
      </w:r>
      <w:proofErr w:type="spellEnd"/>
      <w:r>
        <w:rPr>
          <w:rFonts w:eastAsia="Times New Roman" w:cs="Times New Roman"/>
          <w:szCs w:val="24"/>
        </w:rPr>
        <w:t xml:space="preserve"> και του Π</w:t>
      </w:r>
      <w:r>
        <w:rPr>
          <w:rFonts w:eastAsia="Times New Roman" w:cs="Times New Roman"/>
          <w:szCs w:val="24"/>
        </w:rPr>
        <w:t xml:space="preserve">ειραιά, ούτε να διαχειριστείτε περαιτέρω το πρόβλημα. </w:t>
      </w:r>
    </w:p>
    <w:p w14:paraId="7E75801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Σήμερα το πρωί, πάλι αλληλέγγυοι δημιουργούσαν ολόκληρα προβλήματα στον Πειραιά, για το αν θα μπουν ή δεν θα μπουν στα λεωφορεία μετεπιβίβασης στον Σκαραμαγκά οι μετανάστες και οι πρόσφυγες. </w:t>
      </w:r>
    </w:p>
    <w:p w14:paraId="7E75801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F154C0">
        <w:rPr>
          <w:rFonts w:eastAsia="Times New Roman" w:cs="Times New Roman"/>
          <w:b/>
          <w:szCs w:val="24"/>
        </w:rPr>
        <w:t>ΔΗΜΗΤΡΙΟΣ ΚΡΕΜΑΣΤΙΝΟΣ</w:t>
      </w:r>
      <w:r>
        <w:rPr>
          <w:rFonts w:eastAsia="Times New Roman" w:cs="Times New Roman"/>
          <w:szCs w:val="24"/>
        </w:rPr>
        <w:t>)</w:t>
      </w:r>
    </w:p>
    <w:p w14:paraId="7E75801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Έλεος! Πόσο καιρό θα τους αφήσουμε; Δεν είστε συνοδοιπόρος, αλλά είναι συνοδοιπόρος ο ΣΥΡΙΖΑ με πάρα πολλούς από αυτούς, από την εποχή της Γένοβα, από </w:t>
      </w:r>
      <w:r>
        <w:rPr>
          <w:rFonts w:eastAsia="Times New Roman" w:cs="Times New Roman"/>
          <w:szCs w:val="24"/>
        </w:rPr>
        <w:t>την εποχή των καταλήψεων, από την εποχή που ο κ. Τσίπρας…</w:t>
      </w:r>
    </w:p>
    <w:p w14:paraId="7E75801D"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Βαρβιτσιώτη, παρακαλώ ολοκληρώστε. </w:t>
      </w:r>
    </w:p>
    <w:p w14:paraId="7E75801E"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Πολιτικά, λοιπόν, περιμένουμε από την Κυβέρνηση την καταδίκη και την ανάληψη συγκεκριμένων πρωτο</w:t>
      </w:r>
      <w:r>
        <w:rPr>
          <w:rFonts w:eastAsia="Times New Roman" w:cs="Times New Roman"/>
          <w:szCs w:val="24"/>
        </w:rPr>
        <w:t xml:space="preserve">βουλιών. </w:t>
      </w:r>
    </w:p>
    <w:p w14:paraId="7E75801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758020"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Υπουργέ, έχετε τον λόγο. </w:t>
      </w:r>
    </w:p>
    <w:p w14:paraId="7E758021"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Ευχαριστώ, κύριε Πρόεδρε. </w:t>
      </w:r>
    </w:p>
    <w:p w14:paraId="7E75802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Βαρβιτσιώτη, εγώ θα ξεφύγω από τα αντιπολιτευ</w:t>
      </w:r>
      <w:r>
        <w:rPr>
          <w:rFonts w:eastAsia="Times New Roman" w:cs="Times New Roman"/>
          <w:szCs w:val="24"/>
        </w:rPr>
        <w:t>τικά, που δεν θεωρώ ότι είναι σωστά, είναι όμως δικαίωμά σας και πιθανόν ο ρόλος σας. Θα προσπαθήσω να σταθώ στην ουσία των παρατηρήσεων. Κι επειδή υπάρχει άλλη μία ερώτηση για το ίδιο πράγμα, ίσως να κλέψω λίγο χρόνο τώρα και να μην απαντήσω εκεί. Όλα αυτ</w:t>
      </w:r>
      <w:r>
        <w:rPr>
          <w:rFonts w:eastAsia="Times New Roman" w:cs="Times New Roman"/>
          <w:szCs w:val="24"/>
        </w:rPr>
        <w:t>ά που θα πω εδώ, να ληφθούν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για την άλλη ερώτηση, δηλαδή να είμαι πιο σύντομος εκεί. </w:t>
      </w:r>
    </w:p>
    <w:p w14:paraId="7E75802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Σας είχα πει στη Βουλή –και είχα θέσει εγώ το θέμα των μη κυβερνητικών οργανώσεων- ότι κατ</w:t>
      </w:r>
      <w:r>
        <w:rPr>
          <w:rFonts w:eastAsia="Times New Roman" w:cs="Times New Roman"/>
          <w:szCs w:val="24"/>
        </w:rPr>
        <w:t xml:space="preserve">’ </w:t>
      </w:r>
      <w:r>
        <w:rPr>
          <w:rFonts w:eastAsia="Times New Roman" w:cs="Times New Roman"/>
          <w:szCs w:val="24"/>
        </w:rPr>
        <w:t>αρχάς, κάνουμε κακό να λέμε μη κυβερνητικές οργανώσεις, γιατί πρα</w:t>
      </w:r>
      <w:r>
        <w:rPr>
          <w:rFonts w:eastAsia="Times New Roman" w:cs="Times New Roman"/>
          <w:szCs w:val="24"/>
        </w:rPr>
        <w:t>γματικά οι μη κυβερνητικές οργανώσεις έχουν να παίξουν συγκεκριμένο ρόλο παγκοσμίως σε τέτοιου είδους κρίσεις, μέσα σε αυτό το οικονομικό σύστημα, στο οποίο ζούμε.</w:t>
      </w:r>
    </w:p>
    <w:p w14:paraId="7E75802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Έχω αναφέρει επανειλημμένα τα φαινόμενα του </w:t>
      </w:r>
      <w:proofErr w:type="spellStart"/>
      <w:r>
        <w:rPr>
          <w:rFonts w:eastAsia="Times New Roman" w:cs="Times New Roman"/>
          <w:szCs w:val="24"/>
        </w:rPr>
        <w:t>Καλαί</w:t>
      </w:r>
      <w:proofErr w:type="spellEnd"/>
      <w:r>
        <w:rPr>
          <w:rFonts w:eastAsia="Times New Roman" w:cs="Times New Roman"/>
          <w:szCs w:val="24"/>
        </w:rPr>
        <w:t xml:space="preserve"> της Γαλλίας και του «Κατρίνα» στην Αμερική</w:t>
      </w:r>
      <w:r>
        <w:rPr>
          <w:rFonts w:eastAsia="Times New Roman" w:cs="Times New Roman"/>
          <w:szCs w:val="24"/>
        </w:rPr>
        <w:t xml:space="preserve">, όπου μιλάμε για πολύ οργανωμένα κράτη. Δεν νομίζω ότι κανείς πιστεύει ότι υπάρχει κράτος αναπτυγμένο διοικητικά πιο πολύ από την Αμερική. Με τις μη κυβερνητικές οργανώσεις δούλεψαν πολλά χρόνια στον «Κατρίνα» και στο </w:t>
      </w:r>
      <w:proofErr w:type="spellStart"/>
      <w:r>
        <w:rPr>
          <w:rFonts w:eastAsia="Times New Roman" w:cs="Times New Roman"/>
          <w:szCs w:val="24"/>
        </w:rPr>
        <w:t>Καλαί</w:t>
      </w:r>
      <w:proofErr w:type="spellEnd"/>
      <w:r>
        <w:rPr>
          <w:rFonts w:eastAsia="Times New Roman" w:cs="Times New Roman"/>
          <w:szCs w:val="24"/>
        </w:rPr>
        <w:t>.</w:t>
      </w:r>
    </w:p>
    <w:p w14:paraId="7E75802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Συγχωρέσετε με. Είμαι λίγο ταλ</w:t>
      </w:r>
      <w:r>
        <w:rPr>
          <w:rFonts w:eastAsia="Times New Roman" w:cs="Times New Roman"/>
          <w:szCs w:val="24"/>
        </w:rPr>
        <w:t xml:space="preserve">αιπωρημένος και θα κάνω παύσεις. </w:t>
      </w:r>
    </w:p>
    <w:p w14:paraId="7E75802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Έχω πει ότι όντως, κύριε Βαρβιτσιώτη και κύριοι Βουλευτές, στη χώρα μας, στις περιόδους της μεγάλης κρίσης, που εσείς ισχυρίζεστε ότι η Κυβέρνηση δεν μπόρεσε άμεσα να αντιδράσει και εγώ ισχυρίζομαι ότι σε αυτές τις κρίσεις</w:t>
      </w:r>
      <w:r>
        <w:rPr>
          <w:rFonts w:eastAsia="Times New Roman" w:cs="Times New Roman"/>
          <w:szCs w:val="24"/>
        </w:rPr>
        <w:t xml:space="preserve"> πουθενά στον κόσμο καμία κυβέρνηση δεν μπορεί άμεσα να αντιδράσει, η έλλειψη της οργανωμένης παρέμβασης δημιούργησε κενά, όπου παρεισφρήσαν μαζί με τις μη κυβερνητικές οργανώσεις, μη κυβερνητικές οργανώσεις, αθώες μεν, αλλά ανθρώπων, που θέλοντας να ζήσου</w:t>
      </w:r>
      <w:r>
        <w:rPr>
          <w:rFonts w:eastAsia="Times New Roman" w:cs="Times New Roman"/>
          <w:szCs w:val="24"/>
        </w:rPr>
        <w:t>ν το μυθιστόρημά τους, εν τέλει έβλαψαν και μη κυβερνητικές οργανώσεις πονηρών, οι οποίες χρηματίστηκαν ή εξυπηρέτησαν άλλους σκοπούς. Αυτή</w:t>
      </w:r>
      <w:r>
        <w:rPr>
          <w:rFonts w:eastAsia="Times New Roman" w:cs="Times New Roman"/>
          <w:szCs w:val="24"/>
        </w:rPr>
        <w:t>ν</w:t>
      </w:r>
      <w:r>
        <w:rPr>
          <w:rFonts w:eastAsia="Times New Roman" w:cs="Times New Roman"/>
          <w:szCs w:val="24"/>
        </w:rPr>
        <w:t xml:space="preserve"> τη στιγμή, θέλω να αισθάνεται ασφάλεια η Βουλή των Ελλήνων και οι Έλληνες γιατί πλέον έχουμε χρόνο πίσω μας κι έχου</w:t>
      </w:r>
      <w:r>
        <w:rPr>
          <w:rFonts w:eastAsia="Times New Roman" w:cs="Times New Roman"/>
          <w:szCs w:val="24"/>
        </w:rPr>
        <w:t xml:space="preserve">με ιστορία. </w:t>
      </w:r>
    </w:p>
    <w:p w14:paraId="7E75802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Αυτό το οποίο παρατηρείται τώρα στην </w:t>
      </w:r>
      <w:proofErr w:type="spellStart"/>
      <w:r>
        <w:rPr>
          <w:rFonts w:eastAsia="Times New Roman" w:cs="Times New Roman"/>
          <w:szCs w:val="24"/>
        </w:rPr>
        <w:t>Ειδομένη</w:t>
      </w:r>
      <w:proofErr w:type="spellEnd"/>
      <w:r>
        <w:rPr>
          <w:rFonts w:eastAsia="Times New Roman" w:cs="Times New Roman"/>
          <w:szCs w:val="24"/>
        </w:rPr>
        <w:t xml:space="preserve">, κύριε Βαρβιτσιώτη, ήταν τον Σεπτέμβριο, που ανέλαβα υπηρεσιακός Υπουργός, στη Μυτιλήνη: δύο χιλιάδες άνθρωποι </w:t>
      </w:r>
      <w:r>
        <w:rPr>
          <w:rFonts w:eastAsia="Times New Roman" w:cs="Times New Roman"/>
          <w:szCs w:val="24"/>
        </w:rPr>
        <w:t>κάθε βράδυ</w:t>
      </w:r>
      <w:r>
        <w:rPr>
          <w:rFonts w:eastAsia="Times New Roman" w:cs="Times New Roman"/>
          <w:szCs w:val="24"/>
        </w:rPr>
        <w:t xml:space="preserve"> στις παραλίες, πεντακόσιοι, εξακόσιοι, ανάθεμα και αν ξέραμε </w:t>
      </w:r>
      <w:r>
        <w:rPr>
          <w:rFonts w:eastAsia="Times New Roman" w:cs="Times New Roman"/>
          <w:szCs w:val="24"/>
        </w:rPr>
        <w:t xml:space="preserve">ποιος είναι τι, πού είναι τι, πέρα από τους δέκα γνωστούς. Δεν μπορούσαμε να επιβάλλουμε την τάξη. Δεν γινόταν. Δεν έγινε στη Γαλλία. Δεν έγινε στην Αμερική. </w:t>
      </w:r>
    </w:p>
    <w:p w14:paraId="7E75802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Φτάνουμε στον Δεκέμβριο. Έχουμε οργανωθεί. Τον Γενάρη αρχίζουμε τον έλεγχο. </w:t>
      </w:r>
    </w:p>
    <w:p w14:paraId="7E758029" w14:textId="77777777" w:rsidR="00947FCE" w:rsidRDefault="00541CFC">
      <w:pPr>
        <w:tabs>
          <w:tab w:val="left" w:pos="2820"/>
        </w:tabs>
        <w:spacing w:line="600" w:lineRule="auto"/>
        <w:ind w:firstLine="964"/>
        <w:jc w:val="both"/>
        <w:rPr>
          <w:rFonts w:eastAsia="Times New Roman"/>
          <w:szCs w:val="24"/>
        </w:rPr>
      </w:pPr>
      <w:r>
        <w:rPr>
          <w:rFonts w:eastAsia="Times New Roman"/>
          <w:szCs w:val="24"/>
        </w:rPr>
        <w:t>Όπως σας είχα υποσχε</w:t>
      </w:r>
      <w:r>
        <w:rPr>
          <w:rFonts w:eastAsia="Times New Roman"/>
          <w:szCs w:val="24"/>
        </w:rPr>
        <w:t>θεί στη Βουλή –και τα χρωστάω στον κ. Κακλαμάνη-, μπορώ να σας τα διαβάσω: Δημιουργούμε πλήρες σύστημα στο Υπουργείο Μεταναστευτικής Πολιτικής σε συνεργασία με το Υπουργείο Εξωτερικών. Μπαίνουν σε τάξη τα πράγματα. Στήνουμε επιτροπή στη Μυτιλήνη πρώτη φορά</w:t>
      </w:r>
      <w:r>
        <w:rPr>
          <w:rFonts w:eastAsia="Times New Roman"/>
          <w:szCs w:val="24"/>
        </w:rPr>
        <w:t xml:space="preserve">, μετά στη Χίο, στη Σάμο, στη Λέρο. Καταγράφονται οι ΜΚΟ. Ξεπετιέται –είναι αδόκιμη λέξη- το σκάρτο υλικό, το οποίο είτε δεν βοηθάει είτε βοηθάει εκ του πονηρού. </w:t>
      </w:r>
    </w:p>
    <w:p w14:paraId="7E75802A" w14:textId="77777777" w:rsidR="00947FCE" w:rsidRDefault="00541CFC">
      <w:pPr>
        <w:tabs>
          <w:tab w:val="left" w:pos="2820"/>
        </w:tabs>
        <w:spacing w:line="600" w:lineRule="auto"/>
        <w:ind w:firstLine="720"/>
        <w:jc w:val="both"/>
        <w:rPr>
          <w:rFonts w:eastAsia="Times New Roman"/>
          <w:szCs w:val="24"/>
        </w:rPr>
      </w:pPr>
      <w:r>
        <w:rPr>
          <w:rFonts w:eastAsia="Times New Roman"/>
          <w:szCs w:val="24"/>
        </w:rPr>
        <w:t xml:space="preserve">Έχουμε πλήρη έλεγχο. Μας αδικείτε ως χώρα, όχι ως Κυβέρνηση. Δεν είμαστε στο έλεος του Θεού. </w:t>
      </w:r>
      <w:r>
        <w:rPr>
          <w:rFonts w:eastAsia="Times New Roman"/>
          <w:szCs w:val="24"/>
        </w:rPr>
        <w:t xml:space="preserve">Μόνο στην </w:t>
      </w:r>
      <w:proofErr w:type="spellStart"/>
      <w:r>
        <w:rPr>
          <w:rFonts w:eastAsia="Times New Roman"/>
          <w:szCs w:val="24"/>
        </w:rPr>
        <w:t>Ειδομένη</w:t>
      </w:r>
      <w:proofErr w:type="spellEnd"/>
      <w:r>
        <w:rPr>
          <w:rFonts w:eastAsia="Times New Roman"/>
          <w:szCs w:val="24"/>
        </w:rPr>
        <w:t xml:space="preserve"> συμβαίνει αυτό και θα πάψει, θα πάψει όταν οργανώσουμε κι εκεί το χάος, όπως έγινε στη Μυτιλήνη. </w:t>
      </w:r>
    </w:p>
    <w:p w14:paraId="7E75802B" w14:textId="77777777" w:rsidR="00947FCE" w:rsidRDefault="00541CFC">
      <w:pPr>
        <w:tabs>
          <w:tab w:val="left" w:pos="2820"/>
        </w:tabs>
        <w:spacing w:line="600" w:lineRule="auto"/>
        <w:ind w:firstLine="720"/>
        <w:jc w:val="both"/>
        <w:rPr>
          <w:rFonts w:eastAsia="Times New Roman"/>
          <w:szCs w:val="24"/>
        </w:rPr>
      </w:pPr>
      <w:r>
        <w:rPr>
          <w:rFonts w:eastAsia="Times New Roman"/>
          <w:szCs w:val="24"/>
        </w:rPr>
        <w:t xml:space="preserve">Εγώ δεν θέλω ούτε να σας κατηγορήσω ούτε τίποτα, θέλω να σας βεβαιώσω ότι είναι πολύ κοντά και στην </w:t>
      </w:r>
      <w:proofErr w:type="spellStart"/>
      <w:r>
        <w:rPr>
          <w:rFonts w:eastAsia="Times New Roman"/>
          <w:szCs w:val="24"/>
        </w:rPr>
        <w:t>Ειδομένη</w:t>
      </w:r>
      <w:proofErr w:type="spellEnd"/>
      <w:r>
        <w:rPr>
          <w:rFonts w:eastAsia="Times New Roman"/>
          <w:szCs w:val="24"/>
        </w:rPr>
        <w:t xml:space="preserve"> το βλέπετε. Κάτι αλλάζει στην </w:t>
      </w:r>
      <w:proofErr w:type="spellStart"/>
      <w:r>
        <w:rPr>
          <w:rFonts w:eastAsia="Times New Roman"/>
          <w:szCs w:val="24"/>
        </w:rPr>
        <w:t>Ειδομένη</w:t>
      </w:r>
      <w:proofErr w:type="spellEnd"/>
      <w:r>
        <w:rPr>
          <w:rFonts w:eastAsia="Times New Roman"/>
          <w:szCs w:val="24"/>
        </w:rPr>
        <w:t xml:space="preserve">. Για την </w:t>
      </w:r>
      <w:proofErr w:type="spellStart"/>
      <w:r>
        <w:rPr>
          <w:rFonts w:eastAsia="Times New Roman"/>
          <w:szCs w:val="24"/>
        </w:rPr>
        <w:t>Ειδομένη</w:t>
      </w:r>
      <w:proofErr w:type="spellEnd"/>
      <w:r>
        <w:rPr>
          <w:rFonts w:eastAsia="Times New Roman"/>
          <w:szCs w:val="24"/>
        </w:rPr>
        <w:t xml:space="preserve"> θέλω να σας πω ότι μέσω της Γαλλικής Πρεσβείας είχαμε πολύωρες συζητήσεις για το πώς στη Γαλλία αντιμετωπίσανε το </w:t>
      </w:r>
      <w:proofErr w:type="spellStart"/>
      <w:r>
        <w:rPr>
          <w:rFonts w:eastAsia="Times New Roman"/>
          <w:szCs w:val="24"/>
        </w:rPr>
        <w:t>Καλαί</w:t>
      </w:r>
      <w:proofErr w:type="spellEnd"/>
      <w:r>
        <w:rPr>
          <w:rFonts w:eastAsia="Times New Roman"/>
          <w:szCs w:val="24"/>
        </w:rPr>
        <w:t xml:space="preserve">. Έχουνε φτιαχτεί σχέδια. Έχουνε γίνει αυτά. Κάτι βλέπετε ότι ξεκινάει στην </w:t>
      </w:r>
      <w:proofErr w:type="spellStart"/>
      <w:r>
        <w:rPr>
          <w:rFonts w:eastAsia="Times New Roman"/>
          <w:szCs w:val="24"/>
        </w:rPr>
        <w:t>Ειδομένη</w:t>
      </w:r>
      <w:proofErr w:type="spellEnd"/>
      <w:r>
        <w:rPr>
          <w:rFonts w:eastAsia="Times New Roman"/>
          <w:szCs w:val="24"/>
        </w:rPr>
        <w:t xml:space="preserve"> και θα πετύχει. Χρειάζετα</w:t>
      </w:r>
      <w:r>
        <w:rPr>
          <w:rFonts w:eastAsia="Times New Roman"/>
          <w:szCs w:val="24"/>
        </w:rPr>
        <w:t>ι χρόνος, για να ωριμάσει η απελπισία σε αυτούς τους ανθρώπους θετικά προς εμάς και χρειάζεται χρόνος να δώσουμε μορφή στο χάος.</w:t>
      </w:r>
    </w:p>
    <w:p w14:paraId="7E75802C" w14:textId="77777777" w:rsidR="00947FCE" w:rsidRDefault="00541CFC">
      <w:pPr>
        <w:tabs>
          <w:tab w:val="left" w:pos="2820"/>
        </w:tabs>
        <w:spacing w:line="600" w:lineRule="auto"/>
        <w:ind w:firstLine="720"/>
        <w:jc w:val="both"/>
        <w:rPr>
          <w:rFonts w:eastAsia="Times New Roman"/>
          <w:szCs w:val="24"/>
        </w:rPr>
      </w:pPr>
      <w:r>
        <w:rPr>
          <w:rFonts w:eastAsia="Times New Roman"/>
          <w:szCs w:val="24"/>
        </w:rPr>
        <w:t>Θέλω να σας βεβαιώσω ότι αν αφαιρέσω τα αντιπολιτευτικά και σταθώ στο ότι ένας Βουλευτής από οποιαδήποτε παράταξη λέει ότι: «Κύ</w:t>
      </w:r>
      <w:r>
        <w:rPr>
          <w:rFonts w:eastAsia="Times New Roman"/>
          <w:szCs w:val="24"/>
        </w:rPr>
        <w:t>ριοι της Κυβέρνησης, τι γίνεται; Πρέπει να μπει μια τάξη σε αυτά τα πράγματα», θα συμφωνήσω μαζί σας και η τάξη πρέπει να μπει και μπαίνει. Στην τεράστια πλειοψηφία των χώρων που έχουμε αυτήν τη στιγμή και είναι χώροι περίπου για τριάντα πέντε χιλιάδες ανθ</w:t>
      </w:r>
      <w:r>
        <w:rPr>
          <w:rFonts w:eastAsia="Times New Roman"/>
          <w:szCs w:val="24"/>
        </w:rPr>
        <w:t xml:space="preserve">ρώπους, είναι σε τάξη. Δεν είναι σε τάξη στην </w:t>
      </w:r>
      <w:proofErr w:type="spellStart"/>
      <w:r>
        <w:rPr>
          <w:rFonts w:eastAsia="Times New Roman"/>
          <w:szCs w:val="24"/>
        </w:rPr>
        <w:t>Ειδομένη</w:t>
      </w:r>
      <w:proofErr w:type="spellEnd"/>
      <w:r>
        <w:rPr>
          <w:rFonts w:eastAsia="Times New Roman"/>
          <w:szCs w:val="24"/>
        </w:rPr>
        <w:t>, που αρχίζει και μπαίνει σε τάξη, και στον Πειραιά, που σε λίγο τελειώνει το πρόβλημα.</w:t>
      </w:r>
    </w:p>
    <w:p w14:paraId="7E75802D" w14:textId="77777777" w:rsidR="00947FCE" w:rsidRDefault="00541CFC">
      <w:pPr>
        <w:tabs>
          <w:tab w:val="left" w:pos="2820"/>
        </w:tabs>
        <w:spacing w:line="600" w:lineRule="auto"/>
        <w:ind w:firstLine="720"/>
        <w:jc w:val="both"/>
        <w:rPr>
          <w:rFonts w:eastAsia="Times New Roman"/>
          <w:szCs w:val="24"/>
        </w:rPr>
      </w:pPr>
      <w:r>
        <w:rPr>
          <w:rFonts w:eastAsia="Times New Roman"/>
          <w:szCs w:val="24"/>
        </w:rPr>
        <w:t>Σας ευχαριστώ πολύ.</w:t>
      </w:r>
    </w:p>
    <w:p w14:paraId="7E75802E" w14:textId="77777777" w:rsidR="00947FCE" w:rsidRDefault="00541CFC">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7E75802F" w14:textId="77777777" w:rsidR="00947FCE" w:rsidRDefault="00541CFC">
      <w:pPr>
        <w:tabs>
          <w:tab w:val="left" w:pos="2820"/>
        </w:tabs>
        <w:spacing w:line="600" w:lineRule="auto"/>
        <w:ind w:firstLine="720"/>
        <w:jc w:val="both"/>
        <w:rPr>
          <w:rFonts w:eastAsia="Times New Roman"/>
          <w:szCs w:val="24"/>
        </w:rPr>
      </w:pPr>
      <w:r>
        <w:rPr>
          <w:rFonts w:eastAsia="Times New Roman"/>
          <w:szCs w:val="24"/>
        </w:rPr>
        <w:t>Κύριε Βαρβιτσιώτη, έχετε τον λόγο και πάλι.</w:t>
      </w:r>
    </w:p>
    <w:p w14:paraId="7E758030" w14:textId="77777777" w:rsidR="00947FCE" w:rsidRDefault="00541CFC">
      <w:pPr>
        <w:tabs>
          <w:tab w:val="left" w:pos="2820"/>
        </w:tabs>
        <w:spacing w:line="600" w:lineRule="auto"/>
        <w:ind w:firstLine="720"/>
        <w:jc w:val="both"/>
        <w:rPr>
          <w:rFonts w:eastAsia="Times New Roman"/>
          <w:szCs w:val="24"/>
        </w:rPr>
      </w:pPr>
      <w:r>
        <w:rPr>
          <w:rFonts w:eastAsia="Times New Roman"/>
          <w:b/>
          <w:szCs w:val="24"/>
        </w:rPr>
        <w:t>ΜΙΛ</w:t>
      </w:r>
      <w:r>
        <w:rPr>
          <w:rFonts w:eastAsia="Times New Roman"/>
          <w:b/>
          <w:szCs w:val="24"/>
        </w:rPr>
        <w:t xml:space="preserve">ΤΙΑΔΗΣ ΒΑΡΒΙΤΣΙΩΤΗΣ: </w:t>
      </w:r>
      <w:r>
        <w:rPr>
          <w:rFonts w:eastAsia="Times New Roman"/>
          <w:szCs w:val="24"/>
        </w:rPr>
        <w:t xml:space="preserve">Κύριε Πρόεδρε, δεν θα σχολιάσω για το αν είναι πετυχημένη ή όχι η </w:t>
      </w:r>
      <w:proofErr w:type="spellStart"/>
      <w:r>
        <w:rPr>
          <w:rFonts w:eastAsia="Times New Roman"/>
          <w:szCs w:val="24"/>
        </w:rPr>
        <w:t>πολτική</w:t>
      </w:r>
      <w:proofErr w:type="spellEnd"/>
      <w:r>
        <w:rPr>
          <w:rFonts w:eastAsia="Times New Roman"/>
          <w:szCs w:val="24"/>
        </w:rPr>
        <w:t xml:space="preserve"> του ΣΥΡΙΖΑ. Ήμουνα υπεύθυνος Υπουργός και από τη στιγμή που αποχωρήσαμε από την </w:t>
      </w:r>
      <w:r>
        <w:rPr>
          <w:rFonts w:eastAsia="Times New Roman"/>
          <w:szCs w:val="24"/>
        </w:rPr>
        <w:t>κ</w:t>
      </w:r>
      <w:r>
        <w:rPr>
          <w:rFonts w:eastAsia="Times New Roman"/>
          <w:szCs w:val="24"/>
        </w:rPr>
        <w:t>υβέρνηση, η αύξηση στις ροές από τη θάλασσα ξεπέρασε το 2000%. Πόλεμος υπήρχε κα</w:t>
      </w:r>
      <w:r>
        <w:rPr>
          <w:rFonts w:eastAsia="Times New Roman"/>
          <w:szCs w:val="24"/>
        </w:rPr>
        <w:t>ι το 2014, πόλεμος υπήρχε και το 2015, πόλεμος υπάρχει και το 2016. Οι ροές, όπως φάνηκε, και μετά την ελληνοτουρκική συμφωνία, τη συμφωνία με την Τουρκία, είναι θέμα και πολιτικής βούλησης, η οποία δεν υπήρχε.</w:t>
      </w:r>
    </w:p>
    <w:p w14:paraId="7E758031" w14:textId="77777777" w:rsidR="00947FCE" w:rsidRDefault="00541CFC">
      <w:pPr>
        <w:tabs>
          <w:tab w:val="left" w:pos="2820"/>
        </w:tabs>
        <w:spacing w:line="600" w:lineRule="auto"/>
        <w:ind w:firstLine="720"/>
        <w:jc w:val="both"/>
        <w:rPr>
          <w:rFonts w:eastAsia="Times New Roman"/>
          <w:szCs w:val="24"/>
        </w:rPr>
      </w:pPr>
      <w:r>
        <w:rPr>
          <w:rFonts w:eastAsia="Times New Roman"/>
          <w:szCs w:val="24"/>
        </w:rPr>
        <w:t>Έρχομαι, όμως, στις ΜΚΟ, κύριε Υπουργέ. Υπάρχ</w:t>
      </w:r>
      <w:r>
        <w:rPr>
          <w:rFonts w:eastAsia="Times New Roman"/>
          <w:szCs w:val="24"/>
        </w:rPr>
        <w:t>ουν διεθνείς κανόνες για τις ΜΚΟ. Μόνο εδώ δεν τους εφαρμόζουμε. Υπάρχει ευρωπαϊκή συνθήκη του 1996, που λέει ποιες αναγνωρίζει η Κομισιόν, αυτές που είναι εγκατεστημένες σε τρεις χώρες-μέλη της Ευρώπης, αυτές οι οποίες έχουνε γραφεία, που έχουν δηλώσει τη</w:t>
      </w:r>
      <w:r>
        <w:rPr>
          <w:rFonts w:eastAsia="Times New Roman"/>
          <w:szCs w:val="24"/>
        </w:rPr>
        <w:t xml:space="preserve"> διοίκησή τους και τα μέλη τους. Και θα διαχειριστούμε 300.000.000 ευρώ έκτακτη ενίσχυση της Ευρωπαϊκής Ένωσης στις ΜΚΟ χωρίς κανόνες; </w:t>
      </w:r>
    </w:p>
    <w:p w14:paraId="7E758032" w14:textId="77777777" w:rsidR="00947FCE" w:rsidRDefault="00541CFC">
      <w:pPr>
        <w:tabs>
          <w:tab w:val="left" w:pos="2820"/>
        </w:tabs>
        <w:spacing w:line="600" w:lineRule="auto"/>
        <w:ind w:firstLine="720"/>
        <w:jc w:val="both"/>
        <w:rPr>
          <w:rFonts w:eastAsia="Times New Roman"/>
          <w:szCs w:val="24"/>
        </w:rPr>
      </w:pPr>
      <w:r>
        <w:rPr>
          <w:rFonts w:eastAsia="Times New Roman"/>
          <w:szCs w:val="24"/>
        </w:rPr>
        <w:t>Και ενώ το έχετε διαπιστώσει κυβερνητικά, ακόμα να νομοθετήσετε; Την έχετε προαναγγείλει αυτήν τη νομοθεσία. Τόσες εμβόλ</w:t>
      </w:r>
      <w:r>
        <w:rPr>
          <w:rFonts w:eastAsia="Times New Roman"/>
          <w:szCs w:val="24"/>
        </w:rPr>
        <w:t>ιμες τροπολογίες φέρνετε για οποιοδήποτε άσχετο θέμα. Ολόκληρο διάλογο για την παιδεία πετάξατε με τις τροπολογίες σας και δεν μπορείτε να φέρετε ένα άρθρο που να λέτε ποιοι θα χρηματοδοτούνται και ποιοι αναγνωρίζονται; Και να δώσετε τις ευκαιρίες και στις</w:t>
      </w:r>
      <w:r>
        <w:rPr>
          <w:rFonts w:eastAsia="Times New Roman"/>
          <w:szCs w:val="24"/>
        </w:rPr>
        <w:t xml:space="preserve"> αρχές και στην Αστυνομία και στο Λιμενικό να τους πει: «Παιδιά, δεν είσαστε πιστοποιημένοι. Πηγαίνετε μακριά». </w:t>
      </w:r>
    </w:p>
    <w:p w14:paraId="7E758033" w14:textId="77777777" w:rsidR="00947FCE" w:rsidRDefault="00541CFC">
      <w:pPr>
        <w:tabs>
          <w:tab w:val="left" w:pos="2820"/>
        </w:tabs>
        <w:spacing w:line="600" w:lineRule="auto"/>
        <w:ind w:firstLine="720"/>
        <w:jc w:val="both"/>
        <w:rPr>
          <w:rFonts w:eastAsia="Times New Roman"/>
          <w:szCs w:val="24"/>
        </w:rPr>
      </w:pPr>
      <w:r>
        <w:rPr>
          <w:rFonts w:eastAsia="Times New Roman"/>
          <w:szCs w:val="24"/>
        </w:rPr>
        <w:t xml:space="preserve">Εδώ στη Μυτιλήνη, κύριε Υπουργέ, ΜΚΟ με αλληλέγγυους και άλλα στοιχεία, γνωστά σε όλη την κοινωνία της Μυτιλήνης, συνδιοργανώνουν το </w:t>
      </w:r>
      <w:r>
        <w:rPr>
          <w:rFonts w:eastAsia="Times New Roman"/>
          <w:szCs w:val="24"/>
          <w:lang w:val="en-US"/>
        </w:rPr>
        <w:t>trafficking</w:t>
      </w:r>
      <w:r>
        <w:rPr>
          <w:rFonts w:eastAsia="Times New Roman"/>
          <w:szCs w:val="24"/>
        </w:rPr>
        <w:t xml:space="preserve">. Όλη η ροή είναι σε συγκεκριμένο σημείο, στο οποίο βρίσκεται χώρος παράνομης φιλοξενίας μεταναστών, κατειλημμένος χώρος του ελληνικού </w:t>
      </w:r>
      <w:r>
        <w:rPr>
          <w:rFonts w:eastAsia="Times New Roman"/>
          <w:szCs w:val="24"/>
        </w:rPr>
        <w:t>δ</w:t>
      </w:r>
      <w:r>
        <w:rPr>
          <w:rFonts w:eastAsia="Times New Roman"/>
          <w:szCs w:val="24"/>
        </w:rPr>
        <w:t xml:space="preserve">ημοσίου, το πρώην ΠΙΚΠΑ. Έτσι είναι. </w:t>
      </w:r>
    </w:p>
    <w:p w14:paraId="7E758034" w14:textId="77777777" w:rsidR="00947FCE" w:rsidRDefault="00541CFC">
      <w:pPr>
        <w:tabs>
          <w:tab w:val="left" w:pos="2820"/>
        </w:tabs>
        <w:spacing w:line="600" w:lineRule="auto"/>
        <w:ind w:firstLine="720"/>
        <w:jc w:val="both"/>
        <w:rPr>
          <w:rFonts w:eastAsia="Times New Roman"/>
          <w:szCs w:val="24"/>
        </w:rPr>
      </w:pPr>
      <w:r>
        <w:rPr>
          <w:rFonts w:eastAsia="Times New Roman"/>
          <w:szCs w:val="24"/>
        </w:rPr>
        <w:t>Και να σας πω κάτι; Είναι πρωτοφανής και η στάση της Κυβέρνησης. Μακάρι</w:t>
      </w:r>
      <w:r>
        <w:rPr>
          <w:rFonts w:eastAsia="Times New Roman"/>
          <w:szCs w:val="24"/>
        </w:rPr>
        <w:t xml:space="preserve"> να ήταν και ο κ. </w:t>
      </w:r>
      <w:proofErr w:type="spellStart"/>
      <w:r>
        <w:rPr>
          <w:rFonts w:eastAsia="Times New Roman"/>
          <w:szCs w:val="24"/>
        </w:rPr>
        <w:t>Δρίτσας</w:t>
      </w:r>
      <w:proofErr w:type="spellEnd"/>
      <w:r>
        <w:rPr>
          <w:rFonts w:eastAsia="Times New Roman"/>
          <w:szCs w:val="24"/>
        </w:rPr>
        <w:t xml:space="preserve"> εδώ, να απολογηθεί για αυτή την κατάπτυστη δήλωσή του. Την επόμενη της σύλληψης, κύριε Πρόεδρε, βγάζει το Υπουργείο Ναυτιλίας ανακοίνωση, όχι από την ιστοσελίδα του Λιμενικού, που μπαίνουν όλες οι διατάξεις του Υπουργού, αλλά από </w:t>
      </w:r>
      <w:r>
        <w:rPr>
          <w:rFonts w:eastAsia="Times New Roman"/>
          <w:szCs w:val="24"/>
        </w:rPr>
        <w:t>την ανενεργή ιστοσελίδα του Υπουργείο</w:t>
      </w:r>
      <w:r>
        <w:rPr>
          <w:rFonts w:eastAsia="Times New Roman"/>
          <w:szCs w:val="24"/>
        </w:rPr>
        <w:t>υ</w:t>
      </w:r>
      <w:r>
        <w:rPr>
          <w:rFonts w:eastAsia="Times New Roman"/>
          <w:szCs w:val="24"/>
        </w:rPr>
        <w:t xml:space="preserve"> Ναυτιλίας, για να φαίνεται διακριτή η διαφορά, και λέει:</w:t>
      </w:r>
    </w:p>
    <w:p w14:paraId="7E758035" w14:textId="77777777" w:rsidR="00947FCE" w:rsidRDefault="00541CFC">
      <w:pPr>
        <w:spacing w:line="600" w:lineRule="auto"/>
        <w:ind w:firstLine="720"/>
        <w:jc w:val="both"/>
        <w:rPr>
          <w:rFonts w:eastAsia="UB-Helvetica" w:cs="Times New Roman"/>
          <w:szCs w:val="24"/>
        </w:rPr>
      </w:pPr>
      <w:r>
        <w:rPr>
          <w:rFonts w:eastAsia="UB-Helvetica" w:cs="Times New Roman"/>
          <w:szCs w:val="24"/>
        </w:rPr>
        <w:t>«Ζητάμε κατανόηση απ’ όποιους πολίτες αλληλέγγυους υπέστησαν ταλαιπωρία, λόγω της εμπλοκής τους σε συμβάντα, που για κανέναν μας δεν είναι ευχάριστα.»</w:t>
      </w:r>
    </w:p>
    <w:p w14:paraId="7E758036" w14:textId="77777777" w:rsidR="00947FCE" w:rsidRDefault="00541CFC">
      <w:pPr>
        <w:spacing w:line="600" w:lineRule="auto"/>
        <w:ind w:firstLine="720"/>
        <w:jc w:val="both"/>
        <w:rPr>
          <w:rFonts w:eastAsia="UB-Helvetica" w:cs="Times New Roman"/>
          <w:szCs w:val="24"/>
        </w:rPr>
      </w:pPr>
      <w:r>
        <w:rPr>
          <w:rFonts w:eastAsia="UB-Helvetica" w:cs="Times New Roman"/>
          <w:szCs w:val="24"/>
        </w:rPr>
        <w:t>Οι εισαγγ</w:t>
      </w:r>
      <w:r>
        <w:rPr>
          <w:rFonts w:eastAsia="UB-Helvetica" w:cs="Times New Roman"/>
          <w:szCs w:val="24"/>
        </w:rPr>
        <w:t xml:space="preserve">ελικές αρχές απαγγέλουν κατηγορίες και ο Υπουργός ζητάει κατανόηση; Και έπειτα μου λένε ότι δεν έχουν σχέση μ’ αυτό το κύκλωμα; </w:t>
      </w:r>
    </w:p>
    <w:p w14:paraId="7E758037" w14:textId="77777777" w:rsidR="00947FCE" w:rsidRDefault="00541CFC">
      <w:pPr>
        <w:spacing w:line="600" w:lineRule="auto"/>
        <w:ind w:firstLine="720"/>
        <w:jc w:val="both"/>
        <w:rPr>
          <w:rFonts w:eastAsia="UB-Helvetica" w:cs="Times New Roman"/>
          <w:szCs w:val="24"/>
        </w:rPr>
      </w:pPr>
      <w:r>
        <w:rPr>
          <w:rFonts w:eastAsia="UB-Helvetica" w:cs="Times New Roman"/>
          <w:szCs w:val="24"/>
        </w:rPr>
        <w:t xml:space="preserve">Πολιτικά </w:t>
      </w:r>
      <w:proofErr w:type="spellStart"/>
      <w:r>
        <w:rPr>
          <w:rFonts w:eastAsia="UB-Helvetica" w:cs="Times New Roman"/>
          <w:szCs w:val="24"/>
        </w:rPr>
        <w:t>απεμπλακείτε</w:t>
      </w:r>
      <w:proofErr w:type="spellEnd"/>
      <w:r>
        <w:rPr>
          <w:rFonts w:eastAsia="UB-Helvetica" w:cs="Times New Roman"/>
          <w:szCs w:val="24"/>
        </w:rPr>
        <w:t xml:space="preserve"> απ’ αυτά τα βαρίδια, συγκρουστείτε μ’ αυτά τα κακά συμφέροντα και θα βρεθούμε δίπλα σας να στηρίξουμε ένα</w:t>
      </w:r>
      <w:r>
        <w:rPr>
          <w:rFonts w:eastAsia="UB-Helvetica" w:cs="Times New Roman"/>
          <w:szCs w:val="24"/>
        </w:rPr>
        <w:t xml:space="preserve">ν </w:t>
      </w:r>
      <w:proofErr w:type="spellStart"/>
      <w:r>
        <w:rPr>
          <w:rFonts w:eastAsia="UB-Helvetica" w:cs="Times New Roman"/>
          <w:szCs w:val="24"/>
        </w:rPr>
        <w:t>εξορθολογισμό</w:t>
      </w:r>
      <w:proofErr w:type="spellEnd"/>
      <w:r>
        <w:rPr>
          <w:rFonts w:eastAsia="UB-Helvetica" w:cs="Times New Roman"/>
          <w:szCs w:val="24"/>
        </w:rPr>
        <w:t xml:space="preserve"> της κατάστασης.</w:t>
      </w:r>
    </w:p>
    <w:p w14:paraId="7E758038" w14:textId="77777777" w:rsidR="00947FCE" w:rsidRDefault="00541CFC">
      <w:pPr>
        <w:spacing w:line="600" w:lineRule="auto"/>
        <w:ind w:firstLine="720"/>
        <w:jc w:val="both"/>
        <w:rPr>
          <w:rFonts w:eastAsia="UB-Helvetica" w:cs="Times New Roman"/>
          <w:szCs w:val="24"/>
        </w:rPr>
      </w:pPr>
      <w:r>
        <w:rPr>
          <w:rFonts w:eastAsia="UB-Helvetica" w:cs="Times New Roman"/>
          <w:szCs w:val="24"/>
        </w:rPr>
        <w:t xml:space="preserve">Έχουμε πιο σκληρή γλώσσα και θα έχουμε πιο σκληρή γλώσσα, γιατί θεωρούμε ότι οι ευθύνες σας είναι πολύ μεγάλες και θεωρούμε ότι δεν μπορεί να διαιωνίζονται συνθήκες όπως της </w:t>
      </w:r>
      <w:proofErr w:type="spellStart"/>
      <w:r>
        <w:rPr>
          <w:rFonts w:eastAsia="UB-Helvetica" w:cs="Times New Roman"/>
          <w:szCs w:val="24"/>
        </w:rPr>
        <w:t>Ειδομένης</w:t>
      </w:r>
      <w:proofErr w:type="spellEnd"/>
      <w:r>
        <w:rPr>
          <w:rFonts w:eastAsia="UB-Helvetica" w:cs="Times New Roman"/>
          <w:szCs w:val="24"/>
        </w:rPr>
        <w:t xml:space="preserve"> ή του Πειραιά.</w:t>
      </w:r>
    </w:p>
    <w:p w14:paraId="7E758039" w14:textId="77777777" w:rsidR="00947FCE" w:rsidRDefault="00541CFC">
      <w:pPr>
        <w:spacing w:line="600" w:lineRule="auto"/>
        <w:ind w:firstLine="720"/>
        <w:jc w:val="both"/>
        <w:rPr>
          <w:rFonts w:eastAsia="UB-Helvetica" w:cs="Times New Roman"/>
          <w:szCs w:val="24"/>
        </w:rPr>
      </w:pPr>
      <w:r>
        <w:rPr>
          <w:rFonts w:eastAsia="UB-Helvetica" w:cs="Times New Roman"/>
          <w:szCs w:val="24"/>
        </w:rPr>
        <w:t>Μια λέξη θέλω να πω ακόμη</w:t>
      </w:r>
      <w:r>
        <w:rPr>
          <w:rFonts w:eastAsia="UB-Helvetica" w:cs="Times New Roman"/>
          <w:szCs w:val="24"/>
        </w:rPr>
        <w:t xml:space="preserve">, γιατί μου αφήσατε ένα ερωτηματικό. Με αυτά που είπατε, εννοείτε ότι στην </w:t>
      </w:r>
      <w:proofErr w:type="spellStart"/>
      <w:r>
        <w:rPr>
          <w:rFonts w:eastAsia="UB-Helvetica" w:cs="Times New Roman"/>
          <w:szCs w:val="24"/>
        </w:rPr>
        <w:t>Ειδομένη</w:t>
      </w:r>
      <w:proofErr w:type="spellEnd"/>
      <w:r>
        <w:rPr>
          <w:rFonts w:eastAsia="UB-Helvetica" w:cs="Times New Roman"/>
          <w:szCs w:val="24"/>
        </w:rPr>
        <w:t xml:space="preserve"> θα δημιουργηθεί καινούριο </w:t>
      </w:r>
      <w:r>
        <w:rPr>
          <w:rFonts w:eastAsia="UB-Helvetica" w:cs="Times New Roman"/>
          <w:szCs w:val="24"/>
          <w:lang w:val="en-US"/>
        </w:rPr>
        <w:t>hot</w:t>
      </w:r>
      <w:r>
        <w:rPr>
          <w:rFonts w:eastAsia="UB-Helvetica" w:cs="Times New Roman"/>
          <w:szCs w:val="24"/>
        </w:rPr>
        <w:t>-</w:t>
      </w:r>
      <w:r>
        <w:rPr>
          <w:rFonts w:eastAsia="UB-Helvetica" w:cs="Times New Roman"/>
          <w:szCs w:val="24"/>
          <w:lang w:val="en-US"/>
        </w:rPr>
        <w:t>spot</w:t>
      </w:r>
      <w:r>
        <w:rPr>
          <w:rFonts w:eastAsia="UB-Helvetica" w:cs="Times New Roman"/>
          <w:szCs w:val="24"/>
        </w:rPr>
        <w:t xml:space="preserve">; Γιατί μας είπατε ότι βάζετε τάξη. Μέχρι προχθές λέγατε ότι θα την αδειάσετε. Σήμερα λέτε ότι βάζετε τάξη. Ποιος θα αναλάβει την ευθύνη; </w:t>
      </w:r>
      <w:r>
        <w:rPr>
          <w:rFonts w:eastAsia="UB-Helvetica" w:cs="Times New Roman"/>
          <w:szCs w:val="24"/>
        </w:rPr>
        <w:t xml:space="preserve">Μέχρι προχθές λέγατε ότι δεν αναλαμβάνουμε την ευθύνη, γιατί δεν θέλουμε να γίνει </w:t>
      </w:r>
      <w:r>
        <w:rPr>
          <w:rFonts w:eastAsia="UB-Helvetica" w:cs="Times New Roman"/>
          <w:szCs w:val="24"/>
          <w:lang w:val="en-US"/>
        </w:rPr>
        <w:t>hot</w:t>
      </w:r>
      <w:r>
        <w:rPr>
          <w:rFonts w:eastAsia="UB-Helvetica" w:cs="Times New Roman"/>
          <w:szCs w:val="24"/>
        </w:rPr>
        <w:t xml:space="preserve"> </w:t>
      </w:r>
      <w:r>
        <w:rPr>
          <w:rFonts w:eastAsia="UB-Helvetica" w:cs="Times New Roman"/>
          <w:szCs w:val="24"/>
          <w:lang w:val="en-US"/>
        </w:rPr>
        <w:t>spot</w:t>
      </w:r>
      <w:r>
        <w:rPr>
          <w:rFonts w:eastAsia="UB-Helvetica" w:cs="Times New Roman"/>
          <w:szCs w:val="24"/>
        </w:rPr>
        <w:t xml:space="preserve"> . Άλλαξε η πολιτική σ’ αυτό;</w:t>
      </w:r>
    </w:p>
    <w:p w14:paraId="7E75803A" w14:textId="77777777" w:rsidR="00947FCE" w:rsidRDefault="00541CFC">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Ευχαριστώ.</w:t>
      </w:r>
    </w:p>
    <w:p w14:paraId="7E75803B" w14:textId="77777777" w:rsidR="00947FCE" w:rsidRDefault="00541CFC">
      <w:pPr>
        <w:spacing w:line="600" w:lineRule="auto"/>
        <w:ind w:firstLine="720"/>
        <w:jc w:val="both"/>
        <w:rPr>
          <w:rFonts w:eastAsia="UB-Helvetica" w:cs="Times New Roman"/>
          <w:szCs w:val="24"/>
        </w:rPr>
      </w:pPr>
      <w:r>
        <w:rPr>
          <w:rFonts w:eastAsia="UB-Helvetica" w:cs="Times New Roman"/>
          <w:szCs w:val="24"/>
        </w:rPr>
        <w:t>Κύριε Υπουργέ, έχετε τον λόγο και πάλι.</w:t>
      </w:r>
    </w:p>
    <w:p w14:paraId="7E75803C" w14:textId="77777777" w:rsidR="00947FCE" w:rsidRDefault="00541CFC">
      <w:pPr>
        <w:spacing w:line="600" w:lineRule="auto"/>
        <w:ind w:firstLine="720"/>
        <w:jc w:val="both"/>
        <w:rPr>
          <w:rFonts w:eastAsia="UB-Helvetica" w:cs="Times New Roman"/>
          <w:szCs w:val="24"/>
        </w:rPr>
      </w:pPr>
      <w:r>
        <w:rPr>
          <w:rFonts w:eastAsia="UB-Helvetica" w:cs="Times New Roman"/>
          <w:b/>
          <w:szCs w:val="24"/>
        </w:rPr>
        <w:t xml:space="preserve">ΙΩΑΝΝΗΣ ΜΟΥΖΑΛΑΣ (Αναπληρωτής Υπουργός Εσωτερικών και Διοικητικής Ανασυγκρότησης): </w:t>
      </w:r>
      <w:r>
        <w:rPr>
          <w:rFonts w:eastAsia="UB-Helvetica" w:cs="Times New Roman"/>
          <w:szCs w:val="24"/>
        </w:rPr>
        <w:t>Συγχωρείστε με. Πολλά πράγματα σκόρπια ειπώθηκαν. Το καθένα θέλει πολύ ώρα.</w:t>
      </w:r>
    </w:p>
    <w:p w14:paraId="7E75803D" w14:textId="77777777" w:rsidR="00947FCE" w:rsidRDefault="00541CFC">
      <w:pPr>
        <w:spacing w:line="600" w:lineRule="auto"/>
        <w:ind w:firstLine="720"/>
        <w:jc w:val="both"/>
        <w:rPr>
          <w:rFonts w:eastAsia="UB-Helvetica" w:cs="Times New Roman"/>
          <w:szCs w:val="24"/>
        </w:rPr>
      </w:pPr>
      <w:r>
        <w:rPr>
          <w:rFonts w:eastAsia="UB-Helvetica" w:cs="Times New Roman"/>
          <w:szCs w:val="24"/>
        </w:rPr>
        <w:t>Είστε κακά ενημερωμένος και θέλω να πω ότι αυτό μπορεί να στηρίζει εμμονές. Για παράδειγμα, αναφέ</w:t>
      </w:r>
      <w:r>
        <w:rPr>
          <w:rFonts w:eastAsia="UB-Helvetica" w:cs="Times New Roman"/>
          <w:szCs w:val="24"/>
        </w:rPr>
        <w:t xml:space="preserve">ρεστε στο πρώην ΠΙΚΠΑ σαν τόπο που έφταναν. Το πρώην ΠΙΚΠΑ είναι στην ενδοχώρα. Δεν έχει </w:t>
      </w:r>
      <w:proofErr w:type="spellStart"/>
      <w:r>
        <w:rPr>
          <w:rFonts w:eastAsia="UB-Helvetica" w:cs="Times New Roman"/>
          <w:szCs w:val="24"/>
        </w:rPr>
        <w:t>καμμία</w:t>
      </w:r>
      <w:proofErr w:type="spellEnd"/>
      <w:r>
        <w:rPr>
          <w:rFonts w:eastAsia="UB-Helvetica" w:cs="Times New Roman"/>
          <w:szCs w:val="24"/>
        </w:rPr>
        <w:t xml:space="preserve"> πρόσβαση στη θάλασσα. Το πρώην ΠΙΚΠΑ στη Μυτιλήνη -ακριβώς επειδή παρακολουθούμε από κοντά τα πράγματα- κατηγορείται ότι ενώ πέρασαν πεντακόσιες χιλιάδες, περιέ</w:t>
      </w:r>
      <w:r>
        <w:rPr>
          <w:rFonts w:eastAsia="UB-Helvetica" w:cs="Times New Roman"/>
          <w:szCs w:val="24"/>
        </w:rPr>
        <w:t>θαλψε τριακόσιους εβδομήντα πέντε ανθρώπους μόνο. Δεν έχει σχέση με αυτό που λέτε.</w:t>
      </w:r>
    </w:p>
    <w:p w14:paraId="7E75803E" w14:textId="77777777" w:rsidR="00947FCE" w:rsidRDefault="00541CFC">
      <w:pPr>
        <w:spacing w:line="600" w:lineRule="auto"/>
        <w:ind w:firstLine="720"/>
        <w:jc w:val="both"/>
        <w:rPr>
          <w:rFonts w:eastAsia="UB-Helvetica" w:cs="Times New Roman"/>
          <w:szCs w:val="24"/>
        </w:rPr>
      </w:pPr>
      <w:r>
        <w:rPr>
          <w:rFonts w:eastAsia="UB-Helvetica" w:cs="Times New Roman"/>
          <w:b/>
          <w:szCs w:val="24"/>
        </w:rPr>
        <w:t>ΜΙΛΤΙΑΔΗΣ ΒΑΡΒΙΤΣΙΩΤΗΣ:</w:t>
      </w:r>
      <w:r>
        <w:rPr>
          <w:rFonts w:eastAsia="UB-Helvetica" w:cs="Times New Roman"/>
          <w:szCs w:val="24"/>
        </w:rPr>
        <w:t xml:space="preserve"> Μα, είναι δίπλα στο αεροδρόμιο. Το έχω επισκεφθεί πολλές φορές, κύριε Υπουργέ.</w:t>
      </w:r>
    </w:p>
    <w:p w14:paraId="7E75803F" w14:textId="77777777" w:rsidR="00947FCE" w:rsidRDefault="00541CFC">
      <w:pPr>
        <w:spacing w:line="600" w:lineRule="auto"/>
        <w:ind w:firstLine="720"/>
        <w:jc w:val="both"/>
        <w:rPr>
          <w:rFonts w:eastAsia="UB-Helvetica" w:cs="Times New Roman"/>
          <w:szCs w:val="24"/>
        </w:rPr>
      </w:pPr>
      <w:r>
        <w:rPr>
          <w:rFonts w:eastAsia="UB-Helvetica" w:cs="Times New Roman"/>
          <w:b/>
          <w:szCs w:val="24"/>
        </w:rPr>
        <w:t>ΙΩΑΝΝΗΣ ΜΟΥΖΑΛΑΣ (Αναπληρωτής Υπουργός Εσωτερικών και Διοικητικής Ανασ</w:t>
      </w:r>
      <w:r>
        <w:rPr>
          <w:rFonts w:eastAsia="UB-Helvetica" w:cs="Times New Roman"/>
          <w:b/>
          <w:szCs w:val="24"/>
        </w:rPr>
        <w:t xml:space="preserve">υγκρότησης): </w:t>
      </w:r>
      <w:r>
        <w:rPr>
          <w:rFonts w:eastAsia="UB-Helvetica" w:cs="Times New Roman"/>
          <w:szCs w:val="24"/>
        </w:rPr>
        <w:t xml:space="preserve">Έχουμε πάει επανειλημμένως. Έχω πάει με τον </w:t>
      </w:r>
      <w:proofErr w:type="spellStart"/>
      <w:r>
        <w:rPr>
          <w:rFonts w:eastAsia="UB-Helvetica" w:cs="Times New Roman"/>
          <w:szCs w:val="24"/>
        </w:rPr>
        <w:t>Σουλτς</w:t>
      </w:r>
      <w:proofErr w:type="spellEnd"/>
      <w:r>
        <w:rPr>
          <w:rFonts w:eastAsia="UB-Helvetica" w:cs="Times New Roman"/>
          <w:szCs w:val="24"/>
        </w:rPr>
        <w:t xml:space="preserve">. Έχω πάει με όλους. </w:t>
      </w:r>
    </w:p>
    <w:p w14:paraId="7E758040" w14:textId="77777777" w:rsidR="00947FCE" w:rsidRDefault="00541CFC">
      <w:pPr>
        <w:spacing w:line="600" w:lineRule="auto"/>
        <w:ind w:firstLine="720"/>
        <w:jc w:val="both"/>
        <w:rPr>
          <w:rFonts w:eastAsia="UB-Helvetica" w:cs="Times New Roman"/>
          <w:szCs w:val="24"/>
        </w:rPr>
      </w:pPr>
      <w:r>
        <w:rPr>
          <w:rFonts w:eastAsia="UB-Helvetica" w:cs="Times New Roman"/>
          <w:b/>
          <w:szCs w:val="24"/>
        </w:rPr>
        <w:t>ΜΙΛΤΙΑΔΗΣ ΒΑΡΒΙΤΣΙΩΤΗΣ:</w:t>
      </w:r>
      <w:r>
        <w:rPr>
          <w:rFonts w:eastAsia="UB-Helvetica" w:cs="Times New Roman"/>
          <w:szCs w:val="24"/>
        </w:rPr>
        <w:t xml:space="preserve"> Δίπλα στη θάλασσα είναι.</w:t>
      </w:r>
    </w:p>
    <w:p w14:paraId="7E758041" w14:textId="77777777" w:rsidR="00947FCE" w:rsidRDefault="00541CFC">
      <w:pPr>
        <w:spacing w:line="600" w:lineRule="auto"/>
        <w:ind w:firstLine="720"/>
        <w:jc w:val="both"/>
        <w:rPr>
          <w:rFonts w:eastAsia="UB-Helvetica" w:cs="Times New Roman"/>
          <w:szCs w:val="24"/>
        </w:rPr>
      </w:pPr>
      <w:r>
        <w:rPr>
          <w:rFonts w:eastAsia="UB-Helvetica" w:cs="Times New Roman"/>
          <w:b/>
          <w:szCs w:val="24"/>
        </w:rPr>
        <w:t>ΙΩΑΝΝΗΣ ΜΟΥΖΑΛΑΣ (Αναπληρωτής Υπουργός Εσωτερικών και Διοικητικής Ανασυγκρότησης):</w:t>
      </w:r>
      <w:r>
        <w:rPr>
          <w:rFonts w:eastAsia="UB-Helvetica" w:cs="Times New Roman"/>
          <w:szCs w:val="24"/>
        </w:rPr>
        <w:t xml:space="preserve"> Καλά, κύριε Βαρβιτσιώτη, δεν έχει νόημα</w:t>
      </w:r>
      <w:r>
        <w:rPr>
          <w:rFonts w:eastAsia="UB-Helvetica" w:cs="Times New Roman"/>
          <w:szCs w:val="24"/>
        </w:rPr>
        <w:t>. Εγώ σας λέω ότι κάνετε λάθος. Δεν σας λέω κάτι άλλο σ’ αυτό.</w:t>
      </w:r>
    </w:p>
    <w:p w14:paraId="7E758042" w14:textId="77777777" w:rsidR="00947FCE" w:rsidRDefault="00541CFC">
      <w:pPr>
        <w:spacing w:line="600" w:lineRule="auto"/>
        <w:ind w:firstLine="720"/>
        <w:jc w:val="both"/>
        <w:rPr>
          <w:rFonts w:eastAsia="UB-Helvetica" w:cs="Times New Roman"/>
          <w:szCs w:val="24"/>
        </w:rPr>
      </w:pPr>
      <w:r>
        <w:rPr>
          <w:rFonts w:eastAsia="UB-Helvetica" w:cs="Times New Roman"/>
          <w:szCs w:val="24"/>
        </w:rPr>
        <w:t xml:space="preserve">Στην </w:t>
      </w:r>
      <w:proofErr w:type="spellStart"/>
      <w:r>
        <w:rPr>
          <w:rFonts w:eastAsia="UB-Helvetica" w:cs="Times New Roman"/>
          <w:szCs w:val="24"/>
        </w:rPr>
        <w:t>Ειδομένη</w:t>
      </w:r>
      <w:proofErr w:type="spellEnd"/>
      <w:r>
        <w:rPr>
          <w:rFonts w:eastAsia="UB-Helvetica" w:cs="Times New Roman"/>
          <w:szCs w:val="24"/>
        </w:rPr>
        <w:t xml:space="preserve"> –για να μην υπάρξει παρεξήγηση- μπαίνει τάξη. Το «μπαίνει τάξη» δεν σημαίνει ότι θα γίνει οτιδήποτε στην </w:t>
      </w:r>
      <w:proofErr w:type="spellStart"/>
      <w:r>
        <w:rPr>
          <w:rFonts w:eastAsia="UB-Helvetica" w:cs="Times New Roman"/>
          <w:szCs w:val="24"/>
        </w:rPr>
        <w:t>Ειδομένη</w:t>
      </w:r>
      <w:proofErr w:type="spellEnd"/>
      <w:r>
        <w:rPr>
          <w:rFonts w:eastAsia="UB-Helvetica" w:cs="Times New Roman"/>
          <w:szCs w:val="24"/>
        </w:rPr>
        <w:t xml:space="preserve"> άλλο εκτός από το να διαλυθεί η </w:t>
      </w:r>
      <w:proofErr w:type="spellStart"/>
      <w:r>
        <w:rPr>
          <w:rFonts w:eastAsia="UB-Helvetica" w:cs="Times New Roman"/>
          <w:szCs w:val="24"/>
        </w:rPr>
        <w:t>Ειδομένη</w:t>
      </w:r>
      <w:proofErr w:type="spellEnd"/>
      <w:r>
        <w:rPr>
          <w:rFonts w:eastAsia="UB-Helvetica" w:cs="Times New Roman"/>
          <w:szCs w:val="24"/>
        </w:rPr>
        <w:t>. Λέμε απλώς ότι για να δ</w:t>
      </w:r>
      <w:r>
        <w:rPr>
          <w:rFonts w:eastAsia="UB-Helvetica" w:cs="Times New Roman"/>
          <w:szCs w:val="24"/>
        </w:rPr>
        <w:t xml:space="preserve">ιαλυθεί η </w:t>
      </w:r>
      <w:proofErr w:type="spellStart"/>
      <w:r>
        <w:rPr>
          <w:rFonts w:eastAsia="UB-Helvetica" w:cs="Times New Roman"/>
          <w:szCs w:val="24"/>
        </w:rPr>
        <w:t>Ειδομένη</w:t>
      </w:r>
      <w:proofErr w:type="spellEnd"/>
      <w:r>
        <w:rPr>
          <w:rFonts w:eastAsia="UB-Helvetica" w:cs="Times New Roman"/>
          <w:szCs w:val="24"/>
        </w:rPr>
        <w:t>, αυτό πρέπει να γίνει με τάξη. Πρέπει να γίνει με κλιμακωτούς ελέγχους, μ’ έναν κλιμακωτό τρόπο. Έχουμε συμβουλευθεί ξένους, που είχαν αντίστοιχα προβλήματα και τις αστυνομίες τους και τις διευθύνσεις μετανάστευσης. Υπάρχει σχέδιο.</w:t>
      </w:r>
    </w:p>
    <w:p w14:paraId="7E758043" w14:textId="77777777" w:rsidR="00947FCE" w:rsidRDefault="00541CFC">
      <w:pPr>
        <w:spacing w:line="600" w:lineRule="auto"/>
        <w:ind w:firstLine="720"/>
        <w:jc w:val="both"/>
        <w:rPr>
          <w:rFonts w:eastAsia="UB-Helvetica" w:cs="Times New Roman"/>
          <w:szCs w:val="24"/>
        </w:rPr>
      </w:pPr>
      <w:r>
        <w:rPr>
          <w:rFonts w:eastAsia="UB-Helvetica" w:cs="Times New Roman"/>
          <w:szCs w:val="24"/>
        </w:rPr>
        <w:t>Νομίζ</w:t>
      </w:r>
      <w:r>
        <w:rPr>
          <w:rFonts w:eastAsia="UB-Helvetica" w:cs="Times New Roman"/>
          <w:szCs w:val="24"/>
        </w:rPr>
        <w:t xml:space="preserve">ω ότι ο κ. Γεωργαντάς θα ομολογήσει ότι κάτι έχει αλλάξει το τελευταίο διάστημα στην </w:t>
      </w:r>
      <w:proofErr w:type="spellStart"/>
      <w:r>
        <w:rPr>
          <w:rFonts w:eastAsia="UB-Helvetica" w:cs="Times New Roman"/>
          <w:szCs w:val="24"/>
        </w:rPr>
        <w:t>Ειδομένη</w:t>
      </w:r>
      <w:proofErr w:type="spellEnd"/>
      <w:r>
        <w:rPr>
          <w:rFonts w:eastAsia="UB-Helvetica" w:cs="Times New Roman"/>
          <w:szCs w:val="24"/>
        </w:rPr>
        <w:t>. Μπορεί να πείτε: αργά. Εγώ θα πω ότι δεν γινόταν πριν, αλλά κάτι αλλάζει και θα δούμε αποτελέσματα.</w:t>
      </w:r>
    </w:p>
    <w:p w14:paraId="7E758044" w14:textId="77777777" w:rsidR="00947FCE" w:rsidRDefault="00541CFC">
      <w:pPr>
        <w:spacing w:line="600" w:lineRule="auto"/>
        <w:ind w:firstLine="720"/>
        <w:jc w:val="both"/>
        <w:rPr>
          <w:rFonts w:eastAsia="UB-Helvetica" w:cs="Times New Roman"/>
          <w:szCs w:val="24"/>
        </w:rPr>
      </w:pPr>
      <w:r>
        <w:rPr>
          <w:rFonts w:eastAsia="UB-Helvetica" w:cs="Times New Roman"/>
          <w:szCs w:val="24"/>
        </w:rPr>
        <w:t>Θα σας πω και κάτι άλλο, για να τελειώνουμε. Μην μπλέκετε τις</w:t>
      </w:r>
      <w:r>
        <w:rPr>
          <w:rFonts w:eastAsia="UB-Helvetica" w:cs="Times New Roman"/>
          <w:szCs w:val="24"/>
        </w:rPr>
        <w:t xml:space="preserve"> ΜΚΟ με τις ΜΚΟ που θα πάρουν λεφτά από την Ευρωπαϊκή Ένωση. Δεν εξαρτιόταν από εμάς. Εμείς παλέψαμε πάρα πολύ σκληρά στα </w:t>
      </w:r>
      <w:r>
        <w:rPr>
          <w:rFonts w:eastAsia="UB-Helvetica" w:cs="Times New Roman"/>
          <w:szCs w:val="24"/>
        </w:rPr>
        <w:t>τσάγια</w:t>
      </w:r>
      <w:r>
        <w:rPr>
          <w:rFonts w:eastAsia="UB-Helvetica" w:cs="Times New Roman"/>
          <w:szCs w:val="24"/>
        </w:rPr>
        <w:t xml:space="preserve"> τα δικά μου και στα </w:t>
      </w:r>
      <w:r>
        <w:rPr>
          <w:rFonts w:eastAsia="UB-Helvetica" w:cs="Times New Roman"/>
          <w:szCs w:val="24"/>
          <w:lang w:val="en-US"/>
        </w:rPr>
        <w:t>Summi</w:t>
      </w:r>
      <w:r>
        <w:rPr>
          <w:rFonts w:eastAsia="UB-Helvetica" w:cs="Times New Roman"/>
          <w:szCs w:val="24"/>
          <w:lang w:val="en-US"/>
        </w:rPr>
        <w:t>ts</w:t>
      </w:r>
      <w:r>
        <w:rPr>
          <w:rFonts w:eastAsia="UB-Helvetica" w:cs="Times New Roman"/>
          <w:szCs w:val="24"/>
        </w:rPr>
        <w:t xml:space="preserve"> του Πρωθυπουργού τα λεφτά να δοθούν στο ελληνικό κράτος.</w:t>
      </w:r>
    </w:p>
    <w:p w14:paraId="7E758045" w14:textId="77777777" w:rsidR="00947FCE" w:rsidRDefault="00541CFC">
      <w:pPr>
        <w:spacing w:line="600" w:lineRule="auto"/>
        <w:ind w:firstLine="720"/>
        <w:jc w:val="both"/>
        <w:rPr>
          <w:rFonts w:eastAsia="UB-Helvetica" w:cs="Times New Roman"/>
          <w:szCs w:val="24"/>
        </w:rPr>
      </w:pPr>
      <w:r>
        <w:rPr>
          <w:rFonts w:eastAsia="UB-Helvetica" w:cs="Times New Roman"/>
          <w:szCs w:val="24"/>
        </w:rPr>
        <w:t>Επειδή δεν είχαν λεφτά και είχαν λεφτά στη</w:t>
      </w:r>
      <w:r>
        <w:rPr>
          <w:rFonts w:eastAsia="UB-Helvetica" w:cs="Times New Roman"/>
          <w:szCs w:val="24"/>
        </w:rPr>
        <w:t xml:space="preserve">ν ΕΚΟ, η οποία τα δίνει σε ΜΚΟ, μας βοήθησαν δίνοντας τα λεφτά της ΕΚΟ, που μπορούν να πάνε μόνο σε ΜΚΟ. Είναι διεθνώς αναγνωρισμένες ΜΚΟ. Είναι οκτώ. Δεν έχουμε </w:t>
      </w:r>
      <w:proofErr w:type="spellStart"/>
      <w:r>
        <w:rPr>
          <w:rFonts w:eastAsia="UB-Helvetica" w:cs="Times New Roman"/>
          <w:szCs w:val="24"/>
        </w:rPr>
        <w:t>καμμία</w:t>
      </w:r>
      <w:proofErr w:type="spellEnd"/>
      <w:r>
        <w:rPr>
          <w:rFonts w:eastAsia="UB-Helvetica" w:cs="Times New Roman"/>
          <w:szCs w:val="24"/>
        </w:rPr>
        <w:t xml:space="preserve"> παρέμβαση σε αυτό. Δεν το θέλαμε. Αύριο έχουμε τη συνάντηση. Έχουμε βάλει τρία πράγματα</w:t>
      </w:r>
      <w:r>
        <w:rPr>
          <w:rFonts w:eastAsia="UB-Helvetica" w:cs="Times New Roman"/>
          <w:szCs w:val="24"/>
        </w:rPr>
        <w:t xml:space="preserve"> σαν κράτος, τα οποία έχουν γίνει δεκτά:</w:t>
      </w:r>
    </w:p>
    <w:p w14:paraId="7E758046" w14:textId="77777777" w:rsidR="00947FCE" w:rsidRDefault="00541CFC">
      <w:pPr>
        <w:spacing w:line="600" w:lineRule="auto"/>
        <w:ind w:firstLine="720"/>
        <w:jc w:val="both"/>
        <w:rPr>
          <w:rFonts w:eastAsia="UB-Helvetica" w:cs="Times New Roman"/>
          <w:szCs w:val="24"/>
        </w:rPr>
      </w:pPr>
      <w:r>
        <w:rPr>
          <w:rFonts w:eastAsia="UB-Helvetica" w:cs="Times New Roman"/>
          <w:szCs w:val="24"/>
        </w:rPr>
        <w:t>Πρώτον, ότι αυτές οι ΜΚΟ θα «κουμπώσουν» πάνω στον κρατικό σχεδιασμό. Δεν θα κάνουν, δηλαδή, ό,τι θέλουν.</w:t>
      </w:r>
    </w:p>
    <w:p w14:paraId="7E758047" w14:textId="77777777" w:rsidR="00947FCE" w:rsidRDefault="00541CFC">
      <w:pPr>
        <w:spacing w:line="600" w:lineRule="auto"/>
        <w:ind w:firstLine="720"/>
        <w:jc w:val="both"/>
        <w:rPr>
          <w:rFonts w:eastAsia="UB-Helvetica" w:cs="Times New Roman"/>
          <w:szCs w:val="24"/>
        </w:rPr>
      </w:pPr>
      <w:r>
        <w:rPr>
          <w:rFonts w:eastAsia="UB-Helvetica" w:cs="Times New Roman"/>
          <w:szCs w:val="24"/>
        </w:rPr>
        <w:t>Δεύτερον, ότι θέλουμε τουλάχιστον το 70% των προσλήψεων να είναι από την Ελλάδα και θέλουμε τουλάχιστον το 60</w:t>
      </w:r>
      <w:r>
        <w:rPr>
          <w:rFonts w:eastAsia="UB-Helvetica" w:cs="Times New Roman"/>
          <w:szCs w:val="24"/>
        </w:rPr>
        <w:t>% των αγορών τους να είναι από την Ελλάδα.</w:t>
      </w:r>
    </w:p>
    <w:p w14:paraId="7E758048" w14:textId="77777777" w:rsidR="00947FCE" w:rsidRDefault="00541CFC">
      <w:pPr>
        <w:spacing w:line="600" w:lineRule="auto"/>
        <w:ind w:firstLine="720"/>
        <w:jc w:val="both"/>
        <w:rPr>
          <w:rFonts w:eastAsia="UB-Helvetica" w:cs="Times New Roman"/>
          <w:szCs w:val="24"/>
        </w:rPr>
      </w:pPr>
      <w:r>
        <w:rPr>
          <w:rFonts w:eastAsia="UB-Helvetica" w:cs="Times New Roman"/>
          <w:szCs w:val="24"/>
        </w:rPr>
        <w:t xml:space="preserve">Αυτά έγιναν δεκτά από την Ευρωπαϊκή Επιτροπή. Δεν εξαρτιόταν από εμάς. Αυτό που εξαρτιόταν από εμάς ήταν αυτές οι τρεις παρατηρήσεις, που θα επιδιώξουμε. Είναι, όμως, διεθνώς γνωστές οργανώσεις. Δεν έχει </w:t>
      </w:r>
      <w:proofErr w:type="spellStart"/>
      <w:r>
        <w:rPr>
          <w:rFonts w:eastAsia="UB-Helvetica" w:cs="Times New Roman"/>
          <w:szCs w:val="24"/>
        </w:rPr>
        <w:t>καμμία</w:t>
      </w:r>
      <w:proofErr w:type="spellEnd"/>
      <w:r>
        <w:rPr>
          <w:rFonts w:eastAsia="UB-Helvetica" w:cs="Times New Roman"/>
          <w:szCs w:val="24"/>
        </w:rPr>
        <w:t xml:space="preserve"> σχ</w:t>
      </w:r>
      <w:r>
        <w:rPr>
          <w:rFonts w:eastAsia="UB-Helvetica" w:cs="Times New Roman"/>
          <w:szCs w:val="24"/>
        </w:rPr>
        <w:t>έση με τις άλλες, που δικαίως λέτε γι’ αυτές.</w:t>
      </w:r>
    </w:p>
    <w:p w14:paraId="7E758049" w14:textId="77777777" w:rsidR="00947FCE" w:rsidRDefault="00541CFC">
      <w:pPr>
        <w:spacing w:line="600" w:lineRule="auto"/>
        <w:ind w:firstLine="720"/>
        <w:jc w:val="both"/>
        <w:rPr>
          <w:rFonts w:eastAsia="UB-Helvetica" w:cs="Times New Roman"/>
          <w:szCs w:val="24"/>
        </w:rPr>
      </w:pPr>
      <w:r>
        <w:rPr>
          <w:rFonts w:eastAsia="UB-Helvetica" w:cs="Times New Roman"/>
          <w:szCs w:val="24"/>
        </w:rPr>
        <w:t xml:space="preserve">Δεν ξέρω τώρα τι αφήνω ακάλυπτο. Είναι πάρα πολλά τα θέματα. Θα τα πούμε πάλι. Θέλω μόνο να σας δείξω ότι στα νησιά πλέον αυτοί που δουλεύουν έχουν καρτελάκια εγκεκριμένα από το ελληνικό κράτος. Αυτό θα γίνει, </w:t>
      </w:r>
      <w:r>
        <w:rPr>
          <w:rFonts w:eastAsia="UB-Helvetica" w:cs="Times New Roman"/>
          <w:szCs w:val="24"/>
        </w:rPr>
        <w:t>κύριε Βαρβιτσιώτη, παντού.</w:t>
      </w:r>
    </w:p>
    <w:p w14:paraId="7E75804A" w14:textId="77777777" w:rsidR="00947FCE" w:rsidRDefault="00541CFC">
      <w:pPr>
        <w:spacing w:line="600" w:lineRule="auto"/>
        <w:ind w:firstLine="720"/>
        <w:jc w:val="both"/>
        <w:rPr>
          <w:rFonts w:eastAsia="UB-Helvetica" w:cs="Times New Roman"/>
          <w:szCs w:val="24"/>
        </w:rPr>
      </w:pPr>
      <w:r>
        <w:rPr>
          <w:rFonts w:eastAsia="UB-Helvetica" w:cs="Times New Roman"/>
          <w:b/>
          <w:szCs w:val="24"/>
        </w:rPr>
        <w:t>ΜΙΛΤΙΑΔΗΣ ΒΑΡΒΙΤΣΙΩΤΗΣ:</w:t>
      </w:r>
      <w:r>
        <w:rPr>
          <w:rFonts w:eastAsia="UB-Helvetica" w:cs="Times New Roman"/>
          <w:szCs w:val="24"/>
        </w:rPr>
        <w:t xml:space="preserve"> Μακάρι! Καθυστερήσατε λίγο, αλλά μακάρι.</w:t>
      </w:r>
    </w:p>
    <w:p w14:paraId="7E75804B" w14:textId="77777777" w:rsidR="00947FCE" w:rsidRDefault="00541CFC">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Ευχαριστώ.</w:t>
      </w:r>
    </w:p>
    <w:p w14:paraId="7E75804C" w14:textId="77777777" w:rsidR="00947FCE" w:rsidRDefault="00541CFC">
      <w:pPr>
        <w:spacing w:line="600" w:lineRule="auto"/>
        <w:ind w:firstLine="720"/>
        <w:jc w:val="both"/>
        <w:rPr>
          <w:rFonts w:eastAsia="Times New Roman" w:cs="Times New Roman"/>
          <w:szCs w:val="24"/>
        </w:rPr>
      </w:pPr>
      <w:r>
        <w:rPr>
          <w:rFonts w:eastAsia="UB-Helvetica" w:cs="Times New Roman"/>
          <w:szCs w:val="24"/>
        </w:rPr>
        <w:t xml:space="preserve">Ακολουθεί η έβδομη </w:t>
      </w:r>
      <w:r>
        <w:rPr>
          <w:rFonts w:eastAsia="Times New Roman" w:cs="Times New Roman"/>
          <w:szCs w:val="24"/>
        </w:rPr>
        <w:t>με αριθμό 707/28-3-2016 επίκαιρη ερώτηση δεύτερου κύκλου, του Βουλευτή Α΄ Πειραιά της Νέας Δημοκρα</w:t>
      </w:r>
      <w:r>
        <w:rPr>
          <w:rFonts w:eastAsia="Times New Roman" w:cs="Times New Roman"/>
          <w:szCs w:val="24"/>
        </w:rPr>
        <w:t xml:space="preserve">τίας κ. </w:t>
      </w:r>
      <w:r>
        <w:rPr>
          <w:rFonts w:eastAsia="Times New Roman" w:cs="Times New Roman"/>
          <w:bCs/>
          <w:szCs w:val="24"/>
        </w:rPr>
        <w:t>Κωνσταντίνου Κατσαφάδου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σχετικά με τον ρόλο των ΜΚΟ για την αντιμετώπιση του προσφυγικού και μεταναστευτικού προβλήματος.</w:t>
      </w:r>
    </w:p>
    <w:p w14:paraId="7E75804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Παρακαλώ, κύριε Κατσαφάδο, έχετε τον λόγο.</w:t>
      </w:r>
    </w:p>
    <w:p w14:paraId="7E75804E" w14:textId="77777777" w:rsidR="00947FCE" w:rsidRDefault="00541CFC">
      <w:pPr>
        <w:spacing w:after="0" w:line="600" w:lineRule="auto"/>
        <w:ind w:firstLine="709"/>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Ευχαριστώ, κύριε Πρόεδρε. </w:t>
      </w:r>
    </w:p>
    <w:p w14:paraId="7E75804F"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δική μου ερώτηση έχει κατατεθεί από τις 11 Μαρτίου. Δυστυχώς, όμως, βλέπετε ότι τίποτα δεν έχει αλλάξει. </w:t>
      </w:r>
    </w:p>
    <w:p w14:paraId="7E758050"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Θα ήθελα να μας δώσετε τον κατάλογο, να τον καταθέσετε στα Πρακτικά, όπως είχατε δεσμευτεί σε μια προηγούμενη ερώτηση του Αντιπροέδρου της Βουλής, του κ. Νικήτα Κακλαμάνη. Είχατε πει ότι μέχρι τις 15 Μαρτίου θα έχετε δημιουργήσει ένα ολοκληρωμένο σύστημα π</w:t>
      </w:r>
      <w:r>
        <w:rPr>
          <w:rFonts w:eastAsia="Times New Roman" w:cs="Times New Roman"/>
          <w:szCs w:val="24"/>
        </w:rPr>
        <w:t xml:space="preserve">ιστοποίησης των μη κυβερνητικών οργανώσεων. </w:t>
      </w:r>
    </w:p>
    <w:p w14:paraId="7E758051"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Εγώ δραστηριοποιούμαι, ζω και πολιτεύομαι στον Πειραιά. Κυρίως, όμως, ζω, κύριε Υπουργέ. Η κατάσταση που επικρατεί, ακόμα και σήμερα που μιλάμε, στον Πειραιά με τη δράση των μη κυβερνητικών οργανώσεων και των αλ</w:t>
      </w:r>
      <w:r>
        <w:rPr>
          <w:rFonts w:eastAsia="Times New Roman" w:cs="Times New Roman"/>
          <w:szCs w:val="24"/>
        </w:rPr>
        <w:t xml:space="preserve">ληλέγγυων,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αυτό το οποίο αναφέρατε στην απάντησή σας στην ερώτηση του κ. Βαρβιτσιώτη.</w:t>
      </w:r>
    </w:p>
    <w:p w14:paraId="7E758052"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 xml:space="preserve">Αυτό δεν το λέω εγώ, στηριζόμενος σε μια αντιπολιτευτική τακτική, εάν θέλετε. Το λένε οι ίδιοι οι λιμενικοί. Το είπε το </w:t>
      </w:r>
      <w:r>
        <w:rPr>
          <w:rFonts w:eastAsia="Times New Roman" w:cs="Times New Roman"/>
          <w:szCs w:val="24"/>
        </w:rPr>
        <w:t>π</w:t>
      </w:r>
      <w:r>
        <w:rPr>
          <w:rFonts w:eastAsia="Times New Roman" w:cs="Times New Roman"/>
          <w:szCs w:val="24"/>
        </w:rPr>
        <w:t>ροεδρείο των λιμενικών.</w:t>
      </w:r>
    </w:p>
    <w:p w14:paraId="7E758053"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Θα ήθελα να επιβεβαιώσω και θα ήθελα μια δική σας ξεκάθαρη απάντηση - που θα είναι, όμως δική σας- σε ό,τι έχει να κάνει με το απαράδεκτο γεγονός πριν από δύο μήνες στη Μυτιλήνη, όπου συνάδελφοι Βουλευτές πήγαν και υπερασπίστηκαν μια «μη κυβερνητική οργάνω</w:t>
      </w:r>
      <w:r>
        <w:rPr>
          <w:rFonts w:eastAsia="Times New Roman" w:cs="Times New Roman"/>
          <w:szCs w:val="24"/>
        </w:rPr>
        <w:t xml:space="preserve">ση», η οποία από ό,τι αποκαλύφθηκε μετέφερε παρανόμως μετανάστες στη χώρα μας. </w:t>
      </w:r>
    </w:p>
    <w:p w14:paraId="7E758054"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 xml:space="preserve">Θα ήθελα επιτέλους να μάθουμε ποιοι είναι αυτοί που απαρτίζουν τις μη κυβερνητικές οργανώσεις, πόσες και ποιες είναι, τι χρήματα έχετε αποφασίσει να τους δώσετε και τι έργο θα </w:t>
      </w:r>
      <w:r>
        <w:rPr>
          <w:rFonts w:eastAsia="Times New Roman" w:cs="Times New Roman"/>
          <w:szCs w:val="24"/>
        </w:rPr>
        <w:t>επιτελέσουν.</w:t>
      </w:r>
    </w:p>
    <w:p w14:paraId="7E758055"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Γιατί η απουσία του κράτους, τουλάχιστον για τον Πειραιά, είναι δεδομένη, κύριε Υπουργέ, και σε επίπεδο υγειονομικής περίθαλψης και οπουδήποτε αλλού.</w:t>
      </w:r>
    </w:p>
    <w:p w14:paraId="7E758056"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 xml:space="preserve">Θα ήθελα να σας ρωτήσω και κάτι άλλο, με αυτή την ευκαιρία. Γιατί δεν είναι μόνο τα ζητήματα </w:t>
      </w:r>
      <w:r>
        <w:rPr>
          <w:rFonts w:eastAsia="Times New Roman" w:cs="Times New Roman"/>
          <w:szCs w:val="24"/>
        </w:rPr>
        <w:t>εθνικής ασφαλείας τα οποία πιθανόν να προκύπτουν, γιατί βεβαίως σκοπός της ερώτησης και της δικής μου και του κ. Βαρβιτσιώτη είναι να ξεκαθαρίσουμε την ήρα από το στάρι. Σαφέστατα και πιστεύουμε στο έργο των μη κυβερνητικών οργανώσεων και στη μεγάλη συμβολ</w:t>
      </w:r>
      <w:r>
        <w:rPr>
          <w:rFonts w:eastAsia="Times New Roman" w:cs="Times New Roman"/>
          <w:szCs w:val="24"/>
        </w:rPr>
        <w:t>ή την οποία έχουν σε αυτή την κρίση. Όμως, εννοούμε τις πραγματικές μη κυβερνητικές οργανώσεις.</w:t>
      </w:r>
    </w:p>
    <w:p w14:paraId="7E758057"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Ξέρετε, δεν είναι τυχαίο ότι ακόμα και σήμερα, εκτός από ζητήματα εθνικής ασφαλείας, όπως είπε ο κ. Βαρβιτσιώτης, με τα απαράδεκτα φαινόμενα που έγιναν στα σύνο</w:t>
      </w:r>
      <w:r>
        <w:rPr>
          <w:rFonts w:eastAsia="Times New Roman" w:cs="Times New Roman"/>
          <w:szCs w:val="24"/>
        </w:rPr>
        <w:t>ρά μας με τα Σκόπια και με το ότι φωνάξαμε το ΝΑΤΟ να φυλάξει τα θαλάσσια σύνορά μας, έχουμε και ζητήματα οικονομικής σημασίας.</w:t>
      </w:r>
    </w:p>
    <w:p w14:paraId="7E758058"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Για πέμπτη εβδομάδα πλέον παραμένει κλειστή η σιδηροδρομική γραμμή. Κάποιοι βγήκαν και είπαν ότι άνοιξε.  Όμως και σήμερα, κύριε</w:t>
      </w:r>
      <w:r>
        <w:rPr>
          <w:rFonts w:eastAsia="Times New Roman" w:cs="Times New Roman"/>
          <w:szCs w:val="24"/>
        </w:rPr>
        <w:t xml:space="preserve"> Υπουργέ, αυτή τη στιγμή που μιλάμε, είναι κλειστή. </w:t>
      </w:r>
    </w:p>
    <w:p w14:paraId="7E758059"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Όλους αυτούς τους ανθρώπους τους προτρέπουν κάποιοι. Σε αυτούς τους «κάποιους» –επιτέλους- πρέπει να βάλουμε έναν φραγμό, κύριε Υπουργέ. Γιατί η χώρα πρέπει να επιβιώσει, πρέπει να συνεχίσει. Πρέπει να έ</w:t>
      </w:r>
      <w:r>
        <w:rPr>
          <w:rFonts w:eastAsia="Times New Roman" w:cs="Times New Roman"/>
          <w:szCs w:val="24"/>
        </w:rPr>
        <w:t xml:space="preserve">χει απλωμένο το χέρι της ανθρωπιστικά σε όλους αυτούς τους ανθρώπους που έχουν ταλαιπωρηθεί και έχουν έρθει από τις χώρες τους, αλλά πρέπει να διασφαλίσουμε και τα συμφέροντα της πατρίδας μας. </w:t>
      </w:r>
    </w:p>
    <w:p w14:paraId="7E75805A"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Οι αλληλέγγυοι και κάποιες μη κυβερνητικές οργανώσεις αυτό που</w:t>
      </w:r>
      <w:r>
        <w:rPr>
          <w:rFonts w:eastAsia="Times New Roman" w:cs="Times New Roman"/>
          <w:szCs w:val="24"/>
        </w:rPr>
        <w:t xml:space="preserve"> έχουν αποδείξει, κύριε Υπουργέ, είναι ότι το μόνο που τους ενδιαφέρει είναι να δημιουργούν ένα μπάχαλο, το οποίο είναι αρνητικό για την πατρίδα μας, σε σχέση με την εικόνα που παρουσιάζει προς τα έξω.</w:t>
      </w:r>
    </w:p>
    <w:p w14:paraId="7E75805B"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 xml:space="preserve">Θα ήθελα να σας θυμίσω και το περιστατικό στη Χίο, με </w:t>
      </w:r>
      <w:r>
        <w:rPr>
          <w:rFonts w:eastAsia="Times New Roman" w:cs="Times New Roman"/>
          <w:szCs w:val="24"/>
        </w:rPr>
        <w:t xml:space="preserve">αυτούς που βούτηξαν στη θάλασσα και πήγε το Λιμενικό να τους μαζέψει, όταν πηγαίναμε να εφαρμόσουμε τη συμφωνία, την οποία είχαμε κάνει. </w:t>
      </w:r>
    </w:p>
    <w:p w14:paraId="7E75805C"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Κάποια στιγμή νομίζω ότι πρέπει να τελειώσουν όλα αυτά. Και εκεί πρέπει να δείξετε ισχυρή πολιτική βούληση, άσχετα εάν</w:t>
      </w:r>
      <w:r>
        <w:rPr>
          <w:rFonts w:eastAsia="Times New Roman" w:cs="Times New Roman"/>
          <w:szCs w:val="24"/>
        </w:rPr>
        <w:t xml:space="preserve"> ήταν φίλοι σας κατά το παρελθόν ή θέλετε να διατηρήσετε μια σχέση μαζί τους. </w:t>
      </w:r>
    </w:p>
    <w:p w14:paraId="7E75805D" w14:textId="77777777" w:rsidR="00947FCE" w:rsidRDefault="00541CF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E75805E" w14:textId="77777777" w:rsidR="00947FCE" w:rsidRDefault="00541CFC">
      <w:pPr>
        <w:spacing w:after="0"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 xml:space="preserve">Κι εμείς ευχαριστούμε. </w:t>
      </w:r>
    </w:p>
    <w:p w14:paraId="7E75805F" w14:textId="77777777" w:rsidR="00947FCE" w:rsidRDefault="00541CFC">
      <w:pPr>
        <w:spacing w:after="0" w:line="600" w:lineRule="auto"/>
        <w:ind w:firstLine="720"/>
        <w:jc w:val="both"/>
        <w:rPr>
          <w:rFonts w:eastAsia="Times New Roman"/>
          <w:szCs w:val="24"/>
        </w:rPr>
      </w:pPr>
      <w:r>
        <w:rPr>
          <w:rFonts w:eastAsia="Times New Roman"/>
          <w:szCs w:val="24"/>
        </w:rPr>
        <w:t xml:space="preserve">Κύριε Υπουργέ, έχετε και πάλι τον λόγο. </w:t>
      </w:r>
    </w:p>
    <w:p w14:paraId="7E758060" w14:textId="77777777" w:rsidR="00947FCE" w:rsidRDefault="00541CFC">
      <w:pPr>
        <w:spacing w:after="0"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w:t>
      </w:r>
      <w:r>
        <w:rPr>
          <w:rFonts w:eastAsia="Times New Roman"/>
          <w:b/>
          <w:szCs w:val="24"/>
        </w:rPr>
        <w:t xml:space="preserve">ικής Ανασυγκρότησης): </w:t>
      </w:r>
      <w:r>
        <w:rPr>
          <w:rFonts w:eastAsia="Times New Roman"/>
          <w:szCs w:val="24"/>
        </w:rPr>
        <w:t xml:space="preserve">Κύριε Κατσαφάδο, ισχύουν αυτά που είπα πριν. </w:t>
      </w:r>
    </w:p>
    <w:p w14:paraId="7E758061" w14:textId="77777777" w:rsidR="00947FCE" w:rsidRDefault="00541CFC">
      <w:pPr>
        <w:spacing w:after="0" w:line="600" w:lineRule="auto"/>
        <w:ind w:firstLine="720"/>
        <w:jc w:val="both"/>
        <w:rPr>
          <w:rFonts w:eastAsia="Times New Roman"/>
          <w:szCs w:val="24"/>
        </w:rPr>
      </w:pPr>
      <w:r>
        <w:rPr>
          <w:rFonts w:eastAsia="Times New Roman"/>
          <w:szCs w:val="24"/>
        </w:rPr>
        <w:t xml:space="preserve">Θα ήθελα να προσθέσω ότι είναι λάθος να αναμιγνύετε διαφορετικά πράγματα. Ο Πειραιάς και η </w:t>
      </w:r>
      <w:proofErr w:type="spellStart"/>
      <w:r>
        <w:rPr>
          <w:rFonts w:eastAsia="Times New Roman"/>
          <w:szCs w:val="24"/>
        </w:rPr>
        <w:t>Ειδομένη</w:t>
      </w:r>
      <w:proofErr w:type="spellEnd"/>
      <w:r>
        <w:rPr>
          <w:rFonts w:eastAsia="Times New Roman"/>
          <w:szCs w:val="24"/>
        </w:rPr>
        <w:t xml:space="preserve"> δεν είναι το ίδιο με τα άλλα. Δεν είναι κρατικές δομές. Ομολογώ ότι εκεί –εκτός από μεγά</w:t>
      </w:r>
      <w:r>
        <w:rPr>
          <w:rFonts w:eastAsia="Times New Roman"/>
          <w:szCs w:val="24"/>
        </w:rPr>
        <w:t xml:space="preserve">λη βοήθεια- υπάρχει και χάος. Στον Πειραιά είναι πιο εύκολο να ελεγχθεί, ακριβώς γιατί ο Πειραιάς είναι κράτος. </w:t>
      </w:r>
    </w:p>
    <w:p w14:paraId="7E758062" w14:textId="77777777" w:rsidR="00947FCE" w:rsidRDefault="00541CFC">
      <w:pPr>
        <w:spacing w:after="0" w:line="600" w:lineRule="auto"/>
        <w:ind w:firstLine="720"/>
        <w:jc w:val="both"/>
        <w:rPr>
          <w:rFonts w:eastAsia="Times New Roman" w:cs="Times New Roman"/>
          <w:szCs w:val="24"/>
        </w:rPr>
      </w:pPr>
      <w:r>
        <w:rPr>
          <w:rFonts w:eastAsia="Times New Roman"/>
          <w:szCs w:val="24"/>
        </w:rPr>
        <w:t xml:space="preserve">Στην </w:t>
      </w:r>
      <w:proofErr w:type="spellStart"/>
      <w:r>
        <w:rPr>
          <w:rFonts w:eastAsia="Times New Roman"/>
          <w:szCs w:val="24"/>
        </w:rPr>
        <w:t>Ειδομένη</w:t>
      </w:r>
      <w:proofErr w:type="spellEnd"/>
      <w:r>
        <w:rPr>
          <w:rFonts w:eastAsia="Times New Roman"/>
          <w:szCs w:val="24"/>
        </w:rPr>
        <w:t xml:space="preserve"> ήταν πιο δύσκολο. Ξεκίνησε αυτό το πράγμα, η γραμμή άνοιξε και δεν θα ξανακλείσει, κύριε Κατσαφάδο.  </w:t>
      </w:r>
    </w:p>
    <w:p w14:paraId="7E758063" w14:textId="77777777" w:rsidR="00947FCE" w:rsidRDefault="00541CFC">
      <w:pPr>
        <w:spacing w:after="0" w:line="600" w:lineRule="auto"/>
        <w:ind w:firstLine="720"/>
        <w:jc w:val="both"/>
        <w:rPr>
          <w:rFonts w:eastAsia="Times New Roman" w:cs="Times New Roman"/>
          <w:szCs w:val="24"/>
        </w:rPr>
      </w:pPr>
      <w:r w:rsidRPr="0017547A">
        <w:rPr>
          <w:rFonts w:eastAsia="Times New Roman" w:cs="Times New Roman"/>
          <w:b/>
          <w:szCs w:val="24"/>
        </w:rPr>
        <w:t>ΚΩ</w:t>
      </w:r>
      <w:r>
        <w:rPr>
          <w:rFonts w:eastAsia="Times New Roman" w:cs="Times New Roman"/>
          <w:b/>
          <w:szCs w:val="24"/>
        </w:rPr>
        <w:t xml:space="preserve">ΝΣΤΑΝΤΙΝΟΣ ΚΑΤΣΑΦΑΔΟΣ: </w:t>
      </w:r>
      <w:r>
        <w:rPr>
          <w:rFonts w:eastAsia="Times New Roman" w:cs="Times New Roman"/>
          <w:szCs w:val="24"/>
        </w:rPr>
        <w:t>Τώ</w:t>
      </w:r>
      <w:r>
        <w:rPr>
          <w:rFonts w:eastAsia="Times New Roman" w:cs="Times New Roman"/>
          <w:szCs w:val="24"/>
        </w:rPr>
        <w:t>ρα που μιλάμε, είναι κλειστή!</w:t>
      </w:r>
    </w:p>
    <w:p w14:paraId="7E758064" w14:textId="77777777" w:rsidR="00947FCE" w:rsidRDefault="00541CFC">
      <w:pPr>
        <w:spacing w:after="0"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Ήταν κλειστή, ξανάνοιξε, θα ξανακλείσει και θα ξανανοίξει. </w:t>
      </w:r>
    </w:p>
    <w:p w14:paraId="7E758065" w14:textId="77777777" w:rsidR="00947FCE" w:rsidRDefault="00541CFC">
      <w:pPr>
        <w:spacing w:after="0" w:line="600" w:lineRule="auto"/>
        <w:ind w:firstLine="720"/>
        <w:jc w:val="both"/>
        <w:rPr>
          <w:rFonts w:eastAsia="Times New Roman"/>
          <w:szCs w:val="24"/>
        </w:rPr>
      </w:pPr>
      <w:r>
        <w:rPr>
          <w:rFonts w:eastAsia="Times New Roman"/>
          <w:szCs w:val="24"/>
        </w:rPr>
        <w:t>Μπορείτε να έρθετε, εάν θέλετε, και να δείτε τους σχεδιασμούς που σας λέω ότι έχουν</w:t>
      </w:r>
      <w:r>
        <w:rPr>
          <w:rFonts w:eastAsia="Times New Roman"/>
          <w:szCs w:val="24"/>
        </w:rPr>
        <w:t xml:space="preserve"> γίνει σε ένα διεθνές επίπεδο, ακριβώς για να μην έχουμε αιματοχυσίες, που δεν βολεύουν κανέναν.</w:t>
      </w:r>
    </w:p>
    <w:p w14:paraId="7E758066" w14:textId="77777777" w:rsidR="00947FCE" w:rsidRDefault="00541CFC">
      <w:pPr>
        <w:spacing w:after="0" w:line="600" w:lineRule="auto"/>
        <w:ind w:firstLine="720"/>
        <w:jc w:val="both"/>
        <w:rPr>
          <w:rFonts w:eastAsia="Times New Roman"/>
          <w:szCs w:val="24"/>
        </w:rPr>
      </w:pPr>
      <w:r>
        <w:rPr>
          <w:rFonts w:eastAsia="Times New Roman"/>
          <w:szCs w:val="24"/>
        </w:rPr>
        <w:t xml:space="preserve">Δεν θα πειστείτε, το καταλαβαίνω. Κι εγώ δεν έχω λόγο να σας πείσω, έχω λόγο να βοηθήσω μαζί σας να μείνει ανοιχτή η γραμμή. Επομένως, δεν έχει άλλο νόημα αυτό. </w:t>
      </w:r>
    </w:p>
    <w:p w14:paraId="7E758067" w14:textId="77777777" w:rsidR="00947FCE" w:rsidRDefault="00541CFC">
      <w:pPr>
        <w:spacing w:after="0" w:line="600" w:lineRule="auto"/>
        <w:ind w:firstLine="720"/>
        <w:jc w:val="both"/>
        <w:rPr>
          <w:rFonts w:eastAsia="Times New Roman" w:cs="Times New Roman"/>
          <w:szCs w:val="24"/>
        </w:rPr>
      </w:pPr>
      <w:r>
        <w:rPr>
          <w:rFonts w:eastAsia="Times New Roman"/>
          <w:szCs w:val="24"/>
        </w:rPr>
        <w:t>Επίσης, θέλω να σας πω ότι το περιστατικό που αναφέρετε είναι ένας τρόπος που παρουσιάζονται τ</w:t>
      </w:r>
      <w:r>
        <w:rPr>
          <w:rFonts w:eastAsia="Times New Roman"/>
          <w:szCs w:val="24"/>
        </w:rPr>
        <w:t xml:space="preserve">α πράγματα. Εγώ έβλεπα τηλεόραση και έλεγε: «Αλληλέγγυοι βουτήξανε…». Ήταν τρεις, κύριε Κατσαφάδο. Συνελήφθησαν σε ένα τέταρτο και έφυγε το καράβι. Μην πέφτουμε σε έναν πανικό, ο οποίος δεν θα μας οδηγήσει πουθενά. </w:t>
      </w:r>
    </w:p>
    <w:p w14:paraId="7E758068" w14:textId="77777777" w:rsidR="00947FCE" w:rsidRDefault="00541C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άλλη, μπορώ να δεχθώ χωρίς να συ</w:t>
      </w:r>
      <w:r>
        <w:rPr>
          <w:rFonts w:eastAsia="Times New Roman" w:cs="Times New Roman"/>
          <w:szCs w:val="24"/>
        </w:rPr>
        <w:t>μφωνώ, στο πλαίσιο μίας καλοπροαίρετης κριτικής ή μίας κριτικής που είναι αναγκαία για μία αντιπολίτευση, ότι αυτά που κάνουμε τώρα έπρεπε να τα έχουμε κάνει έναν μήνα πριν. Η άποψή μας είναι ότι δεν μπορούσαμε να τα κάνουμε πριν έναν μήνα. Είναι ελέγξιμο.</w:t>
      </w:r>
      <w:r>
        <w:rPr>
          <w:rFonts w:eastAsia="Times New Roman" w:cs="Times New Roman"/>
          <w:szCs w:val="24"/>
        </w:rPr>
        <w:t xml:space="preserve"> Κρινόμαστε εμείς πάνω σε αυτό. Κρίνεστε εσείς. </w:t>
      </w:r>
    </w:p>
    <w:p w14:paraId="7E758069" w14:textId="77777777" w:rsidR="00947FCE" w:rsidRDefault="00541C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σε αυτή τη φάση που γίνονται πολύ μεγάλες προσπάθειες θέλουμε να είμαστε μαζί. Κάντε όποια κριτική θέλετε. Θέλουμε να είμαστε μαζί. </w:t>
      </w:r>
    </w:p>
    <w:p w14:paraId="7E75806A" w14:textId="77777777" w:rsidR="00947FCE" w:rsidRDefault="00541C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για το επεισόδιο στη Μυτιλήνη με τους Βουλευτές του ΣΥΡΙΖΑ, </w:t>
      </w:r>
      <w:r>
        <w:rPr>
          <w:rFonts w:eastAsia="Times New Roman" w:cs="Times New Roman"/>
          <w:szCs w:val="24"/>
        </w:rPr>
        <w:t>προφανώς δεν θα θέλατε ένας Υπουργός να πάρει θέση για μία υπόθεση η οποία είναι στα δικαστήρια. Είναι δικαίωμα οποιουδήποτε να υπερασπίζεται κάτι. Εγώ δεν έχω λόγο να πάρω θέση σε αυτό το πράγμα. Όταν κάτι είναι στα δικαστήρια, εκεί θα κριθεί ποιος είχε δ</w:t>
      </w:r>
      <w:r>
        <w:rPr>
          <w:rFonts w:eastAsia="Times New Roman" w:cs="Times New Roman"/>
          <w:szCs w:val="24"/>
        </w:rPr>
        <w:t>ίκιο και ποιος δεν είχε. Επομένως, ούτε αυτό πρέπει να το φορτώνουμε κάπου. Θα δείξουν τα πράγματα και εκεί πέρα μπορεί να φανεί ότι είχε δίκιο το Υπουργείο Ναυτιλίας και το Υπουργείο Μετανάστευσης και είχαν άδικο οι πέντε Βουλευτές του ΣΥΡΙΖΑ. Ελπίζω -και</w:t>
      </w:r>
      <w:r>
        <w:rPr>
          <w:rFonts w:eastAsia="Times New Roman" w:cs="Times New Roman"/>
          <w:szCs w:val="24"/>
        </w:rPr>
        <w:t xml:space="preserve"> εγώ μέσα μου βαθιά είμαι σίγουρος- ότι δεν θα φανεί το αντίθετο. Όμως, είναι μία δίκη σε εξέλιξη. </w:t>
      </w:r>
    </w:p>
    <w:p w14:paraId="7E75806B" w14:textId="77777777" w:rsidR="00947FCE" w:rsidRDefault="00541C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Είσαστε Βουλευτής, είσαστε στο Κοινοβούλιο. Εγώ δεν τις ξέρω καλά τις διαδικασίες. Ο σεβασμός της ανεξαρτησίας των εξουσιών μάς καθορίζει και τους δύο.</w:t>
      </w:r>
    </w:p>
    <w:p w14:paraId="7E75806C" w14:textId="77777777" w:rsidR="00947FCE" w:rsidRDefault="00541C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ε</w:t>
      </w:r>
      <w:r>
        <w:rPr>
          <w:rFonts w:eastAsia="Times New Roman" w:cs="Times New Roman"/>
          <w:szCs w:val="24"/>
        </w:rPr>
        <w:t>λε</w:t>
      </w:r>
      <w:r>
        <w:rPr>
          <w:rFonts w:eastAsia="Times New Roman" w:cs="Times New Roman"/>
          <w:szCs w:val="24"/>
        </w:rPr>
        <w:t>ιώνοντας με αυτό, κάνουμε μία πολύ μεγάλη προσπάθεια. Αυτό που κάναμε στα νησιά, αυτό που έχουμε κάνει στα στρατόπεδα που φτιάχνουμε</w:t>
      </w:r>
      <w:r>
        <w:rPr>
          <w:rFonts w:eastAsia="Times New Roman" w:cs="Times New Roman"/>
          <w:szCs w:val="24"/>
        </w:rPr>
        <w:t>,</w:t>
      </w:r>
      <w:r>
        <w:rPr>
          <w:rFonts w:eastAsia="Times New Roman" w:cs="Times New Roman"/>
          <w:szCs w:val="24"/>
        </w:rPr>
        <w:t xml:space="preserve"> θα επιβληθεί. Θέλει χρόνο. Θέλει διεθνώς χρόνο. Δεν είναι εφευρέσεις δικές μου. Υπάρχουν επιστημονικές μελέτες, υπάρχουν τέτοια πράγματα. Θα γίνουν. Μπορεί να μας κατηγορήσετε ότι τα κάναμε αργά και εμείς να σας κατηγορήσουμε ότι</w:t>
      </w:r>
      <w:r>
        <w:rPr>
          <w:rFonts w:eastAsia="Times New Roman" w:cs="Times New Roman"/>
          <w:szCs w:val="24"/>
        </w:rPr>
        <w:t>,</w:t>
      </w:r>
      <w:r>
        <w:rPr>
          <w:rFonts w:eastAsia="Times New Roman" w:cs="Times New Roman"/>
          <w:szCs w:val="24"/>
        </w:rPr>
        <w:t xml:space="preserve"> αν τα κάνατε εσείς</w:t>
      </w:r>
      <w:r>
        <w:rPr>
          <w:rFonts w:eastAsia="Times New Roman" w:cs="Times New Roman"/>
          <w:szCs w:val="24"/>
        </w:rPr>
        <w:t>,</w:t>
      </w:r>
      <w:r>
        <w:rPr>
          <w:rFonts w:eastAsia="Times New Roman" w:cs="Times New Roman"/>
          <w:szCs w:val="24"/>
        </w:rPr>
        <w:t xml:space="preserve"> θα ε</w:t>
      </w:r>
      <w:r>
        <w:rPr>
          <w:rFonts w:eastAsia="Times New Roman" w:cs="Times New Roman"/>
          <w:szCs w:val="24"/>
        </w:rPr>
        <w:t xml:space="preserve">ίχαμε αίμα. Δεν βγαίνει τίποτα έτσι. Θέλουμε και οι δύο να καθαρίσει η κατάσταση, να βοηθήσουμε να καθαρίσει η κατάσταση. </w:t>
      </w:r>
    </w:p>
    <w:p w14:paraId="7E75806D" w14:textId="77777777" w:rsidR="00947FCE" w:rsidRDefault="00541C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αυτή την έννοια, θεωρώ πολύ θετικές τις παρεμβάσεις σας. Εσείς με κρίνετε και εγώ κρίνω κάποια σημεία. Όμως αυτό σημαίνει ότι Κυβέ</w:t>
      </w:r>
      <w:r>
        <w:rPr>
          <w:rFonts w:eastAsia="Times New Roman" w:cs="Times New Roman"/>
          <w:szCs w:val="24"/>
        </w:rPr>
        <w:t xml:space="preserve">ρνηση και Αξιωματική Αντιπολίτευση συμφωνούν –διαφωνώντας και ρίχνοντας ευθύνες ο ένας στον άλλο για το τι έχει γίνει- ότι η κατάσταση πρέπει να καθαρίσει. Θα καθαρίσει. </w:t>
      </w:r>
    </w:p>
    <w:p w14:paraId="7E75806E" w14:textId="77777777" w:rsidR="00947FCE" w:rsidRDefault="00541CF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Κατσαφάδο, έχετε και πάλι τον λόγο. </w:t>
      </w:r>
    </w:p>
    <w:p w14:paraId="7E75806F" w14:textId="77777777" w:rsidR="00947FCE" w:rsidRDefault="00541CFC">
      <w:pPr>
        <w:spacing w:line="600" w:lineRule="auto"/>
        <w:ind w:firstLine="720"/>
        <w:jc w:val="both"/>
        <w:rPr>
          <w:rFonts w:eastAsia="Times New Roman"/>
          <w:szCs w:val="24"/>
        </w:rPr>
      </w:pPr>
      <w:r>
        <w:rPr>
          <w:rFonts w:eastAsia="Times New Roman"/>
          <w:b/>
          <w:szCs w:val="24"/>
        </w:rPr>
        <w:t>ΚΩΝΣΤΑ</w:t>
      </w:r>
      <w:r>
        <w:rPr>
          <w:rFonts w:eastAsia="Times New Roman"/>
          <w:b/>
          <w:szCs w:val="24"/>
        </w:rPr>
        <w:t xml:space="preserve">ΝΤΙΝΟΣ ΚΑΤΣΑΦΑΔΟΣ: </w:t>
      </w:r>
      <w:r>
        <w:rPr>
          <w:rFonts w:eastAsia="Times New Roman"/>
          <w:szCs w:val="24"/>
        </w:rPr>
        <w:t xml:space="preserve">Ευχαριστώ και πάλι, κύριε Πρόεδρε. </w:t>
      </w:r>
    </w:p>
    <w:p w14:paraId="7E758070" w14:textId="77777777" w:rsidR="00947FCE" w:rsidRDefault="00541CFC">
      <w:pPr>
        <w:spacing w:line="600" w:lineRule="auto"/>
        <w:ind w:firstLine="720"/>
        <w:jc w:val="both"/>
        <w:rPr>
          <w:rFonts w:eastAsia="Times New Roman"/>
          <w:szCs w:val="24"/>
        </w:rPr>
      </w:pPr>
      <w:r>
        <w:rPr>
          <w:rFonts w:eastAsia="Times New Roman"/>
          <w:szCs w:val="24"/>
        </w:rPr>
        <w:t>Κοιτάξτε να δείτε, κύριε Υπουργέ, όσον αφορά το ότι υπάρχουν κάποιες καθυστερήσεις, όπως είπατε, για τις οποίες μπορούμε να σας κατηγορήσουμε και εσείς μπορείτε να μας πείτε ότι δυστυχώς ήταν μία κατάσ</w:t>
      </w:r>
      <w:r>
        <w:rPr>
          <w:rFonts w:eastAsia="Times New Roman"/>
          <w:szCs w:val="24"/>
        </w:rPr>
        <w:t>ταση απρόβλεπτη και ήταν τεράστιο το μέγεθος της ανθρωπιστικής κρίσης, δεν ήμασταν αυτοί οι οποίοι συμφωνήσαμε σε υποχρεώσεις πολύ μεγαλύτερες από το μπόι μας. Ο Πρωθυπουργός ήταν αυτός ο οποίος δεσμεύτηκε στην Ευρωπαϊκή Ένωση και έβαλε ένα χρονοδιάγραμμα,</w:t>
      </w:r>
      <w:r>
        <w:rPr>
          <w:rFonts w:eastAsia="Times New Roman"/>
          <w:szCs w:val="24"/>
        </w:rPr>
        <w:t xml:space="preserve"> μέσα στο οποίο είχε πει ότι θα τα υλοποιήσει. Την ίδια ώρα, όμως, Υπουργοί αυτής της Κυβέρνησης και Βουλευτές έβγαιναν εδώ και έλεγαν ότι δεν θα γίνουν αυτά. Οπότε, τρέχατε πίσω από την ουρά σας. Δεν ήμασταν, λοιπόν, εμείς αυτοί οι οποίοι δεσμευτήκαμε στη</w:t>
      </w:r>
      <w:r>
        <w:rPr>
          <w:rFonts w:eastAsia="Times New Roman"/>
          <w:szCs w:val="24"/>
        </w:rPr>
        <w:t>ν Ευρώπη για κάποια πράγματα</w:t>
      </w:r>
      <w:r>
        <w:rPr>
          <w:rFonts w:eastAsia="Times New Roman"/>
          <w:szCs w:val="24"/>
        </w:rPr>
        <w:t>,</w:t>
      </w:r>
      <w:r>
        <w:rPr>
          <w:rFonts w:eastAsia="Times New Roman"/>
          <w:szCs w:val="24"/>
        </w:rPr>
        <w:t xml:space="preserve"> τα οποία δεν έγιναν στους χρόνους που είχατε δεσμευτεί, αυτά τουλάχιστον που είχατε δεσμευτεί. </w:t>
      </w:r>
    </w:p>
    <w:p w14:paraId="7E758071" w14:textId="77777777" w:rsidR="00947FCE" w:rsidRDefault="00541CFC">
      <w:pPr>
        <w:spacing w:line="600" w:lineRule="auto"/>
        <w:ind w:firstLine="720"/>
        <w:jc w:val="both"/>
        <w:rPr>
          <w:rFonts w:eastAsia="Times New Roman"/>
          <w:szCs w:val="24"/>
        </w:rPr>
      </w:pPr>
      <w:r>
        <w:rPr>
          <w:rFonts w:eastAsia="Times New Roman"/>
          <w:szCs w:val="24"/>
        </w:rPr>
        <w:t>Από εκεί και πέρα, εσάς δεν σας κατηγορώ προσωπικά ότι φέρετε κάποιες ιδεοληψίες σε σχέση με ένα κομμάτι του ΣΥΡΙΖΑ. Όμως, προφανώ</w:t>
      </w:r>
      <w:r>
        <w:rPr>
          <w:rFonts w:eastAsia="Times New Roman"/>
          <w:szCs w:val="24"/>
        </w:rPr>
        <w:t>ς μπορείτε να καταλάβετε ότι</w:t>
      </w:r>
      <w:r>
        <w:rPr>
          <w:rFonts w:eastAsia="Times New Roman"/>
          <w:szCs w:val="24"/>
        </w:rPr>
        <w:t>,</w:t>
      </w:r>
      <w:r>
        <w:rPr>
          <w:rFonts w:eastAsia="Times New Roman"/>
          <w:szCs w:val="24"/>
        </w:rPr>
        <w:t xml:space="preserve"> όταν υπάρχει η άποψη και όταν η προηγούμενη Υπουργός στη θέση που βρίσκεστε εσείς καταψήφισε κομμάτι της </w:t>
      </w:r>
      <w:r>
        <w:rPr>
          <w:rFonts w:eastAsia="Times New Roman"/>
          <w:szCs w:val="24"/>
        </w:rPr>
        <w:t>σ</w:t>
      </w:r>
      <w:r>
        <w:rPr>
          <w:rFonts w:eastAsia="Times New Roman"/>
          <w:szCs w:val="24"/>
        </w:rPr>
        <w:t xml:space="preserve">υμφωνίας που μας παρουσιάσατε εσείς και που μας ζητήσατε να ψηφίσουμε σε σχέση με τις </w:t>
      </w:r>
      <w:proofErr w:type="spellStart"/>
      <w:r>
        <w:rPr>
          <w:rFonts w:eastAsia="Times New Roman"/>
          <w:szCs w:val="24"/>
        </w:rPr>
        <w:t>επαναπροωθήσεις</w:t>
      </w:r>
      <w:proofErr w:type="spellEnd"/>
      <w:r>
        <w:rPr>
          <w:rFonts w:eastAsia="Times New Roman"/>
          <w:szCs w:val="24"/>
        </w:rPr>
        <w:t>, είναι μία πολιτικ</w:t>
      </w:r>
      <w:r>
        <w:rPr>
          <w:rFonts w:eastAsia="Times New Roman"/>
          <w:szCs w:val="24"/>
        </w:rPr>
        <w:t xml:space="preserve">ή άποψη, κύριε Υπουργέ. Αυτήν καταδικάζουμε. Αυτή στηλιτεύουμε. Αυτή λέμε ότι είναι ανεδαφική. Αυτή δίνει το περιθώριο στις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σε αυτές οι οποίες δεν πράττουν αυτό το κοινωνικό έργο που πρέπει να πράξουν, και στους αλληλέγγυους. Αυ</w:t>
      </w:r>
      <w:r>
        <w:rPr>
          <w:rFonts w:eastAsia="Times New Roman"/>
          <w:szCs w:val="24"/>
        </w:rPr>
        <w:t>τή δίνει τις λαβές και τις αφορμές</w:t>
      </w:r>
      <w:r>
        <w:rPr>
          <w:rFonts w:eastAsia="Times New Roman"/>
          <w:szCs w:val="24"/>
        </w:rPr>
        <w:t>,</w:t>
      </w:r>
      <w:r>
        <w:rPr>
          <w:rFonts w:eastAsia="Times New Roman"/>
          <w:szCs w:val="24"/>
        </w:rPr>
        <w:t xml:space="preserve"> για να υπάρχουν αυτά τα προβλήματα. </w:t>
      </w:r>
    </w:p>
    <w:p w14:paraId="7E758072" w14:textId="77777777" w:rsidR="00947FCE" w:rsidRDefault="00541CFC">
      <w:pPr>
        <w:spacing w:line="600" w:lineRule="auto"/>
        <w:ind w:firstLine="720"/>
        <w:jc w:val="both"/>
        <w:rPr>
          <w:rFonts w:eastAsia="Times New Roman"/>
          <w:szCs w:val="24"/>
        </w:rPr>
      </w:pPr>
      <w:r>
        <w:rPr>
          <w:rFonts w:eastAsia="Times New Roman"/>
          <w:szCs w:val="24"/>
        </w:rPr>
        <w:t xml:space="preserve">Και είναι σοβαρά προβλήματα, κύριε Υπουργέ, γιατί, όπως άκουσα την περασμένη Παρασκευή στο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των Ιωαννίνων στον Κατσικά, οι πέντε φαντάροι που βρίσκονταν μέσα, εφόσον οι αλληλέ</w:t>
      </w:r>
      <w:r>
        <w:rPr>
          <w:rFonts w:eastAsia="Times New Roman"/>
          <w:szCs w:val="24"/>
        </w:rPr>
        <w:t>γγυοι εξήγειραν όλους αυτούς τους παράνομους μετανάστες και τους πρόσφυγες που βρίσκονταν εκεί, αναγκάστηκαν να φύγουν από το στρατόπεδο. Και φυσικά, εδώ δεν είναι ο Υπουργός Εθνικής Άμυνας</w:t>
      </w:r>
      <w:r>
        <w:rPr>
          <w:rFonts w:eastAsia="Times New Roman"/>
          <w:szCs w:val="24"/>
        </w:rPr>
        <w:t>,</w:t>
      </w:r>
      <w:r>
        <w:rPr>
          <w:rFonts w:eastAsia="Times New Roman"/>
          <w:szCs w:val="24"/>
        </w:rPr>
        <w:t xml:space="preserve"> για να μας πει τι εντολές είχαν αυτοί οι φαντάροι. Διότι, ξέρετε,</w:t>
      </w:r>
      <w:r>
        <w:rPr>
          <w:rFonts w:eastAsia="Times New Roman"/>
          <w:szCs w:val="24"/>
        </w:rPr>
        <w:t xml:space="preserve"> βάσει του Συντάγματος απαγορεύεται να εμπλέκεται ο Στρατός σε ό,τι έχει να κάνει με τους πολίτες. Όμως, εμείς τον εμπλέξαμε. </w:t>
      </w:r>
    </w:p>
    <w:p w14:paraId="7E758073" w14:textId="77777777" w:rsidR="00947FCE" w:rsidRDefault="00541CFC">
      <w:pPr>
        <w:spacing w:line="600" w:lineRule="auto"/>
        <w:ind w:firstLine="720"/>
        <w:jc w:val="both"/>
        <w:rPr>
          <w:rFonts w:eastAsia="Times New Roman"/>
          <w:szCs w:val="24"/>
        </w:rPr>
      </w:pPr>
      <w:r>
        <w:rPr>
          <w:rFonts w:eastAsia="Times New Roman"/>
          <w:szCs w:val="24"/>
        </w:rPr>
        <w:t xml:space="preserve">Εγώ, λοιπόν, αυτό το οποίο σας λέω, κύριε Υπουργέ, είναι ότι πρέπει να έχετε μία ξεκάθαρη πολιτική βούληση σε ό,τι έχει να κάνει </w:t>
      </w:r>
      <w:r>
        <w:rPr>
          <w:rFonts w:eastAsia="Times New Roman"/>
          <w:szCs w:val="24"/>
        </w:rPr>
        <w:t xml:space="preserve">με όλους αυτούς που φορούν τον μανδύα του ανθρωπισμού και εξυπηρετούν άλλα συμφέροντα. Και αυτά τα άλλα συμφέροντα που εξυπηρετούν πλήττουν όχι μόνο εθνικά τη χώρα μας, αλλά και οικονομικά. </w:t>
      </w:r>
    </w:p>
    <w:p w14:paraId="7E758074" w14:textId="77777777" w:rsidR="00947FCE" w:rsidRDefault="00541CF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Η σιδηροδρομική γραμμή της </w:t>
      </w:r>
      <w:proofErr w:type="spellStart"/>
      <w:r>
        <w:rPr>
          <w:rFonts w:eastAsia="Times New Roman" w:cs="Times New Roman"/>
          <w:szCs w:val="24"/>
        </w:rPr>
        <w:t>Ειδομένης</w:t>
      </w:r>
      <w:proofErr w:type="spellEnd"/>
      <w:r>
        <w:rPr>
          <w:rFonts w:eastAsia="Times New Roman" w:cs="Times New Roman"/>
          <w:szCs w:val="24"/>
        </w:rPr>
        <w:t xml:space="preserve"> -σας το ξαναλέω- αυτή τη στ</w:t>
      </w:r>
      <w:r>
        <w:rPr>
          <w:rFonts w:eastAsia="Times New Roman" w:cs="Times New Roman"/>
          <w:szCs w:val="24"/>
        </w:rPr>
        <w:t xml:space="preserve">ιγμή που μιλάμε είναι κλειστή. Δεν χωρά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αμφιβολία γι’ αυτό. Άνοιξε για ένα πάρα πολύ μικρό χρονικό διάστημα σήμερα. Και είναι πολύ ωραίο να συζητάμε για φοροδιαφυγή, για αναπτυξιακά μέτρα και όλα αυτά, αλλά να αναρωτηθούμε και να πούμε πώς διασφαλίζ</w:t>
      </w:r>
      <w:r>
        <w:rPr>
          <w:rFonts w:eastAsia="Times New Roman" w:cs="Times New Roman"/>
          <w:szCs w:val="24"/>
        </w:rPr>
        <w:t xml:space="preserve">ουμε τα συμφέροντα του Έλληνα φορολογουμένου για το αυτονόητο. </w:t>
      </w:r>
    </w:p>
    <w:p w14:paraId="7E75807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Δεν υπάρχει χώρα στον κόσμο, κύριε Πρόεδρε και κύριε Υπουργέ, που η βασική σιδηροδρομική της γραμμή, σε ό,τι έχει να κάνει με τα προϊόντα της, να είναι κλειστή. Δεν υπάρχει χώρα στον κόσμο</w:t>
      </w:r>
      <w:r w:rsidRPr="00397082">
        <w:rPr>
          <w:rFonts w:eastAsia="Times New Roman" w:cs="Times New Roman"/>
          <w:szCs w:val="24"/>
        </w:rPr>
        <w:t>,</w:t>
      </w:r>
      <w:r>
        <w:rPr>
          <w:rFonts w:eastAsia="Times New Roman" w:cs="Times New Roman"/>
          <w:szCs w:val="24"/>
        </w:rPr>
        <w:t xml:space="preserve"> πο</w:t>
      </w:r>
      <w:r>
        <w:rPr>
          <w:rFonts w:eastAsia="Times New Roman" w:cs="Times New Roman"/>
          <w:szCs w:val="24"/>
        </w:rPr>
        <w:t>υ το κεντρικό της λιμάνι να έχει γίνει καταυλισμός. Αυτή είναι η ευθύνη. Γι’ αυτό εμείς είμαστε δίπλα σας, για να βοηθήσουμε, απαλλαγμένοι, όμως, από ιδεοληψίες.</w:t>
      </w:r>
    </w:p>
    <w:p w14:paraId="7E75807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Σας ευχαριστώ.</w:t>
      </w:r>
    </w:p>
    <w:p w14:paraId="7E758077"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και εγώ.</w:t>
      </w:r>
    </w:p>
    <w:p w14:paraId="7E75807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έχετε και</w:t>
      </w:r>
      <w:r>
        <w:rPr>
          <w:rFonts w:eastAsia="Times New Roman" w:cs="Times New Roman"/>
          <w:szCs w:val="24"/>
        </w:rPr>
        <w:t xml:space="preserve"> πάλι τον λόγο.</w:t>
      </w:r>
    </w:p>
    <w:p w14:paraId="7E758079"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Είναι πολύ εύκολο να κατηγορεί ο ένας τον άλλο για ιδεοληψίες. </w:t>
      </w:r>
    </w:p>
    <w:p w14:paraId="7E75807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Θα ήθελα να πω ότι θα μπορούσα να βρω πολύ εύκολα ιδεοληψίες στον χώρο της Αξιωματικής </w:t>
      </w:r>
      <w:r>
        <w:rPr>
          <w:rFonts w:eastAsia="Times New Roman" w:cs="Times New Roman"/>
          <w:szCs w:val="24"/>
        </w:rPr>
        <w:t>Αντιπολίτευσης</w:t>
      </w:r>
      <w:r>
        <w:rPr>
          <w:rFonts w:eastAsia="Times New Roman" w:cs="Times New Roman"/>
          <w:szCs w:val="24"/>
        </w:rPr>
        <w:t>,</w:t>
      </w:r>
      <w:r>
        <w:rPr>
          <w:rFonts w:eastAsia="Times New Roman" w:cs="Times New Roman"/>
          <w:szCs w:val="24"/>
        </w:rPr>
        <w:t xml:space="preserve"> σε σχέση με κακές συνθήκες για τους πρόσφυγες και τους μετανάστες, σε σχέση με το ότι εξαιρεθήκαμε από τη Συνθήκη του Δουβλίνου, γιατί κατηγορηθήκαμε για βασανιστήρια στους μετανάστες. Δεν έχει νόημα πια αυτό. Δεν έχει νόημα. Είναι μια άλλη</w:t>
      </w:r>
      <w:r>
        <w:rPr>
          <w:rFonts w:eastAsia="Times New Roman" w:cs="Times New Roman"/>
          <w:szCs w:val="24"/>
        </w:rPr>
        <w:t xml:space="preserve"> φάση τώρα. Είναι πάρα πολύ εύκολο να βγάζω λόγους. </w:t>
      </w:r>
    </w:p>
    <w:p w14:paraId="7E75807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τη σιδηροδρομική γραμμή στην </w:t>
      </w:r>
      <w:proofErr w:type="spellStart"/>
      <w:r>
        <w:rPr>
          <w:rFonts w:eastAsia="Times New Roman" w:cs="Times New Roman"/>
          <w:szCs w:val="24"/>
        </w:rPr>
        <w:t>Ειδομένη</w:t>
      </w:r>
      <w:proofErr w:type="spellEnd"/>
      <w:r>
        <w:rPr>
          <w:rFonts w:eastAsia="Times New Roman" w:cs="Times New Roman"/>
          <w:szCs w:val="24"/>
        </w:rPr>
        <w:t xml:space="preserve">, να πω ότι το </w:t>
      </w:r>
      <w:proofErr w:type="spellStart"/>
      <w:r>
        <w:rPr>
          <w:rFonts w:eastAsia="Times New Roman" w:cs="Times New Roman"/>
          <w:szCs w:val="24"/>
        </w:rPr>
        <w:t>Καλαί</w:t>
      </w:r>
      <w:proofErr w:type="spellEnd"/>
      <w:r>
        <w:rPr>
          <w:rFonts w:eastAsia="Times New Roman" w:cs="Times New Roman"/>
          <w:szCs w:val="24"/>
        </w:rPr>
        <w:t xml:space="preserve">, κύριε Κατσαφάδο, άνοιγε και έκλεινε. Το </w:t>
      </w:r>
      <w:proofErr w:type="spellStart"/>
      <w:r>
        <w:rPr>
          <w:rFonts w:eastAsia="Times New Roman" w:cs="Times New Roman"/>
          <w:szCs w:val="24"/>
        </w:rPr>
        <w:t>Καλαί</w:t>
      </w:r>
      <w:proofErr w:type="spellEnd"/>
      <w:r>
        <w:rPr>
          <w:rFonts w:eastAsia="Times New Roman" w:cs="Times New Roman"/>
          <w:szCs w:val="24"/>
        </w:rPr>
        <w:t xml:space="preserve"> είναι η σύνδεση της Γαλλίας με την Αγγλία. Επί επτά χρόνια άνοιγε και έκλεινε. </w:t>
      </w:r>
      <w:r>
        <w:rPr>
          <w:rFonts w:eastAsia="Times New Roman" w:cs="Times New Roman"/>
          <w:szCs w:val="24"/>
        </w:rPr>
        <w:t xml:space="preserve">Η </w:t>
      </w:r>
      <w:proofErr w:type="spellStart"/>
      <w:r>
        <w:rPr>
          <w:rFonts w:eastAsia="Times New Roman" w:cs="Times New Roman"/>
          <w:szCs w:val="24"/>
        </w:rPr>
        <w:t>Ειδομένη</w:t>
      </w:r>
      <w:proofErr w:type="spellEnd"/>
      <w:r>
        <w:rPr>
          <w:rFonts w:eastAsia="Times New Roman" w:cs="Times New Roman"/>
          <w:szCs w:val="24"/>
        </w:rPr>
        <w:t xml:space="preserve"> θα ανοίξει και δεν θα ξανακλείσει, εκτός και αν ξανασυμβεί κάτι φοβερό και τρομερό όπως αυτό. Σήμερα η </w:t>
      </w:r>
      <w:proofErr w:type="spellStart"/>
      <w:r>
        <w:rPr>
          <w:rFonts w:eastAsia="Times New Roman" w:cs="Times New Roman"/>
          <w:szCs w:val="24"/>
        </w:rPr>
        <w:t>Ειδομένη</w:t>
      </w:r>
      <w:proofErr w:type="spellEnd"/>
      <w:r>
        <w:rPr>
          <w:rFonts w:eastAsia="Times New Roman" w:cs="Times New Roman"/>
          <w:szCs w:val="24"/>
        </w:rPr>
        <w:t xml:space="preserve"> άνοιξε. Μπορεί το απόγευμα να ξανακλείσει. Αύριο θα ξανανοίξει. Μπορεί το μεσημέρι να ξανακλείσει. Θα ξανανοίξει. Και θα μένει ανοιχτ</w:t>
      </w:r>
      <w:r>
        <w:rPr>
          <w:rFonts w:eastAsia="Times New Roman" w:cs="Times New Roman"/>
          <w:szCs w:val="24"/>
        </w:rPr>
        <w:t xml:space="preserve">ή πια. Μη λέτε, όμως, ότι αυτό δεν γίνεται πουθενά. Σας ανέφερα το </w:t>
      </w:r>
      <w:proofErr w:type="spellStart"/>
      <w:r>
        <w:rPr>
          <w:rFonts w:eastAsia="Times New Roman" w:cs="Times New Roman"/>
          <w:szCs w:val="24"/>
        </w:rPr>
        <w:t>Καλαί</w:t>
      </w:r>
      <w:proofErr w:type="spellEnd"/>
      <w:r>
        <w:rPr>
          <w:rFonts w:eastAsia="Times New Roman" w:cs="Times New Roman"/>
          <w:szCs w:val="24"/>
        </w:rPr>
        <w:t>, την κύρια εμπορική σύνδεση της Γαλλίας με την Αγγλία. Επί επτά χρόνια ανοίγει και κλείνει. Πέφτει ξύλο, δεν πέφτει ξύλο, δακρυγόνα.</w:t>
      </w:r>
    </w:p>
    <w:p w14:paraId="7E75807C"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Για πόσο έμεινε ανοιχτή;</w:t>
      </w:r>
    </w:p>
    <w:p w14:paraId="7E75807D"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 xml:space="preserve">ΩΑΝΝΗΣ ΜΟΥΖΑΛΑΣ (Αναπληρωτής Υπουργός Εσωτερικών και Διοικητικής Ανασυγκρότησης): </w:t>
      </w:r>
      <w:r>
        <w:rPr>
          <w:rFonts w:eastAsia="Times New Roman" w:cs="Times New Roman"/>
          <w:szCs w:val="24"/>
        </w:rPr>
        <w:t>Συγγνώμη, κύριε Βαρβιτσιώτη, δεν σας άκουσα.</w:t>
      </w:r>
    </w:p>
    <w:p w14:paraId="7E75807E"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Για πόση ώρα κλείνει;</w:t>
      </w:r>
    </w:p>
    <w:p w14:paraId="7E75807F"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Και για μέρες έχει κλείσει, κύριε Κατσαφάδο. Δεν είναι εύκολα πράγματα αυτά. Εν πάση </w:t>
      </w:r>
      <w:proofErr w:type="spellStart"/>
      <w:r>
        <w:rPr>
          <w:rFonts w:eastAsia="Times New Roman" w:cs="Times New Roman"/>
          <w:szCs w:val="24"/>
        </w:rPr>
        <w:t>περιπτώσει</w:t>
      </w:r>
      <w:proofErr w:type="spellEnd"/>
      <w:r>
        <w:rPr>
          <w:rFonts w:eastAsia="Times New Roman" w:cs="Times New Roman"/>
          <w:szCs w:val="24"/>
        </w:rPr>
        <w:t xml:space="preserve">, ο τρόπος αντιμετώπισης που έχει επιλεγεί είναι αυτός. Είναι ένας τρόπος που </w:t>
      </w:r>
      <w:r>
        <w:rPr>
          <w:rFonts w:eastAsia="Times New Roman" w:cs="Times New Roman"/>
          <w:szCs w:val="24"/>
        </w:rPr>
        <w:t>οδηγεί σε αποτέλεσμα. Θα κριθούμε όλοι πάνω σε αυτό.</w:t>
      </w:r>
    </w:p>
    <w:p w14:paraId="7E75808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Τελειώνοντας, να πω πως είναι γνωστό ότι δεν απαγορεύεται ο Στρατός να αναμειγνύεται με εντολή της πολιτικής ηγεσίας σε περιόδους κρίσης. Έτσι αναμειγνύεται και σε αυτή την περίπτωση. Είμαστε ευτυχείς γι</w:t>
      </w:r>
      <w:r>
        <w:rPr>
          <w:rFonts w:eastAsia="Times New Roman" w:cs="Times New Roman"/>
          <w:szCs w:val="24"/>
        </w:rPr>
        <w:t xml:space="preserve">α την ανάμειξη που έχει ο Στρατός και θέλουμε αυτό να συνεχιστεί. Είναι μια ειρηνική συμβολή του Στρατού στην επίλυση της κρίσης. Γίνεται σε όλες τις ευρωπαϊκές χώρες, σε όλες τις ευρωπαϊκές δημοκρατίες. Η ιστορία που υπάρχει στον τόπο μας σε σχέση με τις </w:t>
      </w:r>
      <w:r>
        <w:rPr>
          <w:rFonts w:eastAsia="Times New Roman" w:cs="Times New Roman"/>
          <w:szCs w:val="24"/>
        </w:rPr>
        <w:t>δικτατορίες και άλλα ζητήματα είναι πια πάρα πολύ πίσω. Είμαστε σε ένα άλλο πολίτευμα. Δεν το έφερε ο ΣΥΡΙΖΑ. Το βρήκε ο ΣΥΡΙΖΑ. Πιστεύω ότι δεν έχει νόημα να κάνουμε μία τέτοια συζήτηση.</w:t>
      </w:r>
    </w:p>
    <w:p w14:paraId="7E758081"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7E75808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Προτού προχωρήσουμε σ</w:t>
      </w:r>
      <w:r>
        <w:rPr>
          <w:rFonts w:eastAsia="Times New Roman" w:cs="Times New Roman"/>
          <w:szCs w:val="24"/>
        </w:rPr>
        <w:t>την επόμενη επίκαιρη ερώτηση, κυ</w:t>
      </w:r>
      <w:r>
        <w:rPr>
          <w:rFonts w:eastAsia="Times New Roman" w:cs="Times New Roman"/>
        </w:rPr>
        <w:t>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w:t>
      </w:r>
      <w:r>
        <w:rPr>
          <w:rFonts w:eastAsia="Times New Roman" w:cs="Times New Roman"/>
        </w:rPr>
        <w:t>ερώθηκαν για την ιστορία του κτηρίου και τον τρόπο οργάνωσης και λειτουργίας της Βουλής, τριάντα οκτώ μαθήτριες και μαθητές και τρεις εκπαιδευτικοί συνοδοί τους από το Γυμνάσιο Κρανέας Ελασσόνας.</w:t>
      </w:r>
    </w:p>
    <w:p w14:paraId="7E758083" w14:textId="77777777" w:rsidR="00947FCE" w:rsidRDefault="00541CF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E758084" w14:textId="77777777" w:rsidR="00947FCE" w:rsidRDefault="00541CFC">
      <w:pPr>
        <w:spacing w:line="600" w:lineRule="auto"/>
        <w:ind w:left="360"/>
        <w:jc w:val="center"/>
        <w:rPr>
          <w:rFonts w:eastAsia="Times New Roman" w:cs="Times New Roman"/>
        </w:rPr>
      </w:pPr>
      <w:r>
        <w:rPr>
          <w:rFonts w:eastAsia="Times New Roman" w:cs="Times New Roman"/>
        </w:rPr>
        <w:t>(Χειροκροτήματα απ’ όλες τις πτέρ</w:t>
      </w:r>
      <w:r>
        <w:rPr>
          <w:rFonts w:eastAsia="Times New Roman" w:cs="Times New Roman"/>
        </w:rPr>
        <w:t>υγες της Βουλής)</w:t>
      </w:r>
    </w:p>
    <w:p w14:paraId="7E758085" w14:textId="77777777" w:rsidR="00947FCE" w:rsidRDefault="00541CFC">
      <w:pPr>
        <w:spacing w:line="600" w:lineRule="auto"/>
        <w:ind w:left="360" w:firstLine="720"/>
        <w:jc w:val="both"/>
        <w:rPr>
          <w:rFonts w:eastAsia="Times New Roman" w:cs="Times New Roman"/>
        </w:rPr>
      </w:pPr>
      <w:r>
        <w:rPr>
          <w:rFonts w:eastAsia="Times New Roman" w:cs="Times New Roman"/>
        </w:rPr>
        <w:t>Πρέπει να σας πούμε ότι παρακολουθείτε την ειδική συνεδρίαση του κοινοβουλευτικού ελέγχου, κατά την οποία οι Βουλευτές –γι’ αυτό δεν υπάρχει και Ολομέλεια στη Βουλή- προσέρχονται με συγκεκριμένες ερωτήσεις</w:t>
      </w:r>
      <w:r>
        <w:rPr>
          <w:rFonts w:eastAsia="Times New Roman" w:cs="Times New Roman"/>
        </w:rPr>
        <w:t>,</w:t>
      </w:r>
      <w:r>
        <w:rPr>
          <w:rFonts w:eastAsia="Times New Roman" w:cs="Times New Roman"/>
        </w:rPr>
        <w:t xml:space="preserve"> στις οποίες απαντούν οι αρμόδιοι</w:t>
      </w:r>
      <w:r>
        <w:rPr>
          <w:rFonts w:eastAsia="Times New Roman" w:cs="Times New Roman"/>
        </w:rPr>
        <w:t xml:space="preserve"> Υπουργοί. Αυτή η συνεδρίαση ονομάζεται κοινοβουλευτικός έλεγχος.</w:t>
      </w:r>
    </w:p>
    <w:p w14:paraId="7E758086" w14:textId="77777777" w:rsidR="00947FCE" w:rsidRDefault="00541CFC">
      <w:pPr>
        <w:spacing w:line="600" w:lineRule="auto"/>
        <w:ind w:left="360" w:firstLine="720"/>
        <w:jc w:val="both"/>
        <w:rPr>
          <w:rFonts w:eastAsia="Times New Roman" w:cs="Times New Roman"/>
        </w:rPr>
      </w:pPr>
      <w:r>
        <w:rPr>
          <w:rFonts w:eastAsia="Times New Roman" w:cs="Times New Roman"/>
        </w:rPr>
        <w:t xml:space="preserve">Προχωρούμε στην ενδέκατη με </w:t>
      </w:r>
      <w:r>
        <w:rPr>
          <w:rFonts w:eastAsia="Times New Roman" w:cs="Times New Roman"/>
          <w:szCs w:val="24"/>
        </w:rPr>
        <w:t xml:space="preserve">αριθμό 763/8-4-2016 επίκαιρη ερώτηση δεύτερου κύκλου του Βουλευτή Κιλκίς της Νέας Δημοκρατίας κ. </w:t>
      </w:r>
      <w:r>
        <w:rPr>
          <w:rFonts w:eastAsia="Times New Roman" w:cs="Times New Roman"/>
          <w:bCs/>
          <w:szCs w:val="24"/>
        </w:rPr>
        <w:t>Γεωργίου Γεωργαντά</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w:t>
      </w:r>
      <w:r>
        <w:rPr>
          <w:rFonts w:eastAsia="Times New Roman" w:cs="Times New Roman"/>
          <w:bCs/>
          <w:szCs w:val="24"/>
        </w:rPr>
        <w:t>ασυγκρότησης,</w:t>
      </w:r>
      <w:r>
        <w:rPr>
          <w:rFonts w:eastAsia="Times New Roman" w:cs="Times New Roman"/>
          <w:szCs w:val="24"/>
        </w:rPr>
        <w:t xml:space="preserve"> σχετικά με το Κέντρο Ανοιχτής Δομής Φιλοξενίας Χέρσου.</w:t>
      </w:r>
    </w:p>
    <w:p w14:paraId="7E75808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Παρακαλώ, κύριε Γεωργαντά, έχετε τον λόγο.</w:t>
      </w:r>
    </w:p>
    <w:p w14:paraId="7E758088"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7E75808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μένουμε στο προσφυγικό. Σήμερα βλέπετε ότι έχετε την τιμητική σας. Εγώ θα αναφερθώ</w:t>
      </w:r>
      <w:r>
        <w:rPr>
          <w:rFonts w:eastAsia="Times New Roman" w:cs="Times New Roman"/>
          <w:szCs w:val="24"/>
        </w:rPr>
        <w:t xml:space="preserve"> σε μία άλλη διάστασή του και</w:t>
      </w:r>
      <w:r>
        <w:rPr>
          <w:rFonts w:eastAsia="Times New Roman" w:cs="Times New Roman"/>
          <w:szCs w:val="24"/>
        </w:rPr>
        <w:t>,</w:t>
      </w:r>
      <w:r>
        <w:rPr>
          <w:rFonts w:eastAsia="Times New Roman" w:cs="Times New Roman"/>
          <w:szCs w:val="24"/>
        </w:rPr>
        <w:t xml:space="preserve"> για να το κάνω αυτό, θα χρησιμοποιήσω μια έκφραση την οποία χρησιμοποίησε πρώτος ο Πρωθυπουργός και την ακούσαμε όλοι και μπήκε πλέον στο καθημερινό μας λεξιλόγιο, η λέξη «ισοκατανομή» των προσφύγων στις ευρωπαϊκές χώρες.</w:t>
      </w:r>
    </w:p>
    <w:p w14:paraId="7E75808A" w14:textId="77777777" w:rsidR="00947FCE" w:rsidRDefault="00541CFC">
      <w:pPr>
        <w:spacing w:line="600" w:lineRule="auto"/>
        <w:jc w:val="both"/>
        <w:rPr>
          <w:rFonts w:eastAsia="Times New Roman" w:cs="Times New Roman"/>
          <w:szCs w:val="24"/>
        </w:rPr>
      </w:pPr>
      <w:r>
        <w:rPr>
          <w:rFonts w:eastAsia="Times New Roman" w:cs="Times New Roman"/>
          <w:szCs w:val="24"/>
        </w:rPr>
        <w:t>Ακο</w:t>
      </w:r>
      <w:r>
        <w:rPr>
          <w:rFonts w:eastAsia="Times New Roman" w:cs="Times New Roman"/>
          <w:szCs w:val="24"/>
        </w:rPr>
        <w:t xml:space="preserve">ύσαμε αυτή τη λέξη πριν από τρεις -τέσσερις μήνες. Εγώ ως Βουλευτής του Κιλκίς έρχομαι σήμερα σε αυτή την Αίθουσα για μια ακόμη φορά να πω: Ισοκατανομή των προσφύγων και των μεταναστών και στον ελλαδικό χώρο. </w:t>
      </w:r>
    </w:p>
    <w:p w14:paraId="7E75808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Το Κιλκίς έγινε γνωστό για την </w:t>
      </w:r>
      <w:proofErr w:type="spellStart"/>
      <w:r>
        <w:rPr>
          <w:rFonts w:eastAsia="Times New Roman" w:cs="Times New Roman"/>
          <w:szCs w:val="24"/>
        </w:rPr>
        <w:t>Ειδομένη</w:t>
      </w:r>
      <w:proofErr w:type="spellEnd"/>
      <w:r>
        <w:rPr>
          <w:rFonts w:eastAsia="Times New Roman" w:cs="Times New Roman"/>
          <w:szCs w:val="24"/>
        </w:rPr>
        <w:t>, γι’ α</w:t>
      </w:r>
      <w:r>
        <w:rPr>
          <w:rFonts w:eastAsia="Times New Roman" w:cs="Times New Roman"/>
          <w:szCs w:val="24"/>
        </w:rPr>
        <w:t xml:space="preserve">υτόν τον ασύντακτο και άτυπο καταυλισμό προσφύγων και μεταναστών, περίπου δώδεκα χιλιάδων ανθρώπων σήμερα. Δεν έχει γίνει γνωστό, όμως, ότι στο Κιλκίς υπάρχουν οι δύο μεγαλύτεροι οργανωμένοι καταυλισμοί της χώρας, στο Χέρσο και στη Νέα Καβάλα </w:t>
      </w:r>
      <w:proofErr w:type="spellStart"/>
      <w:r>
        <w:rPr>
          <w:rFonts w:eastAsia="Times New Roman" w:cs="Times New Roman"/>
          <w:szCs w:val="24"/>
        </w:rPr>
        <w:t>Πολυκάστρου</w:t>
      </w:r>
      <w:proofErr w:type="spellEnd"/>
      <w:r>
        <w:rPr>
          <w:rFonts w:eastAsia="Times New Roman" w:cs="Times New Roman"/>
          <w:szCs w:val="24"/>
        </w:rPr>
        <w:t xml:space="preserve">, </w:t>
      </w:r>
      <w:r>
        <w:rPr>
          <w:rFonts w:eastAsia="Times New Roman" w:cs="Times New Roman"/>
          <w:szCs w:val="24"/>
        </w:rPr>
        <w:t xml:space="preserve">χωρητικότητας ο καθένας από αυτούς τριών χιλιάδων εννιακοσίων ανθρώπων αυτή τη στιγμή. </w:t>
      </w:r>
    </w:p>
    <w:p w14:paraId="7E75808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Έτσι, έχουμε άλλες οκτώ χιλιάδες σε έναν νομό. Μαζί με τις δώδεκα χιλιάδες μάς κάνουν είκοσι χιλιάδες. Και μαζί με τους χίλιους πεντακόσιους που βρίσκονται στο </w:t>
      </w:r>
      <w:r>
        <w:rPr>
          <w:rFonts w:eastAsia="Times New Roman" w:cs="Times New Roman"/>
          <w:szCs w:val="24"/>
        </w:rPr>
        <w:t>π</w:t>
      </w:r>
      <w:r>
        <w:rPr>
          <w:rFonts w:eastAsia="Times New Roman" w:cs="Times New Roman"/>
          <w:szCs w:val="24"/>
        </w:rPr>
        <w:t>ρατήριο</w:t>
      </w:r>
      <w:r>
        <w:rPr>
          <w:rFonts w:eastAsia="Times New Roman" w:cs="Times New Roman"/>
          <w:szCs w:val="24"/>
        </w:rPr>
        <w:t xml:space="preserve"> της </w:t>
      </w:r>
      <w:r>
        <w:rPr>
          <w:rFonts w:eastAsia="Times New Roman" w:cs="Times New Roman"/>
          <w:szCs w:val="24"/>
        </w:rPr>
        <w:t>«</w:t>
      </w:r>
      <w:r>
        <w:rPr>
          <w:rFonts w:eastAsia="Times New Roman" w:cs="Times New Roman"/>
          <w:szCs w:val="24"/>
        </w:rPr>
        <w:t>ΕΚΟ</w:t>
      </w:r>
      <w:r>
        <w:rPr>
          <w:rFonts w:eastAsia="Times New Roman" w:cs="Times New Roman"/>
          <w:szCs w:val="24"/>
        </w:rPr>
        <w:t>»</w:t>
      </w:r>
      <w:r>
        <w:rPr>
          <w:rFonts w:eastAsia="Times New Roman" w:cs="Times New Roman"/>
          <w:szCs w:val="24"/>
        </w:rPr>
        <w:t>, υπερβαίνουν τις είκοσι χιλιάδες οι πρόσφυγες και οι μετανάστες σε έναν νομό ογδόντα χιλιάδων μονίμων κατοίκων.</w:t>
      </w:r>
    </w:p>
    <w:p w14:paraId="7E75808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Η σημερινή μου ερώτηση, κύριε Υπουργέ, έχει να κάνει με τον καταυλισμό του Χέρσου για τον εξής λόγο. Δεν νομίζω να υπάρχει άλλη </w:t>
      </w:r>
      <w:r>
        <w:rPr>
          <w:rFonts w:eastAsia="Times New Roman" w:cs="Times New Roman"/>
          <w:szCs w:val="24"/>
        </w:rPr>
        <w:t>τέτοια περίπτωση στην Ελλάδα καταυλισμού με τρεισήμισι χιλιάδες περίπου πρόσφυγες δίπλα σε έναν οικισμό πεντακοσίων-εξακοσίων κατοίκων.</w:t>
      </w:r>
    </w:p>
    <w:p w14:paraId="7E75808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 Πρόκειται για έναν οικισμό του οποίου οι κάτοικοι έδειξαν περίσσευμα αλληλεγγύης στο ξεκίνημα αυτής της υπόθεσης, αλλά </w:t>
      </w:r>
      <w:r>
        <w:rPr>
          <w:rFonts w:eastAsia="Times New Roman" w:cs="Times New Roman"/>
          <w:szCs w:val="24"/>
        </w:rPr>
        <w:t>αυτή τη στιγμή υπάρχει αντικειμενική αδυναμία να εξακολουθήσουν να συμβιώνουν με αυτόν τον μεγάλο αριθμό προσφύγων που βρίσκεται δίπλα τους, ακριβώς εκατό μέτρα από την άκρη του χωριού. Έχουν τις ανάγκες τους και πρέπει να κάνουν τις μετακινήσεις τους.</w:t>
      </w:r>
    </w:p>
    <w:p w14:paraId="7E75808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ή τη στιγμή η τοπική κοινωνία είναι σε οριακό σημείο με αυτή την αφόρητη επιβάρυνση που υπάρχει και δεν μπορεί πλέον να </w:t>
      </w:r>
      <w:proofErr w:type="spellStart"/>
      <w:r>
        <w:rPr>
          <w:rFonts w:eastAsia="Times New Roman" w:cs="Times New Roman"/>
          <w:szCs w:val="24"/>
        </w:rPr>
        <w:t>αντεπεξέλθει</w:t>
      </w:r>
      <w:proofErr w:type="spellEnd"/>
      <w:r>
        <w:rPr>
          <w:rFonts w:eastAsia="Times New Roman" w:cs="Times New Roman"/>
          <w:szCs w:val="24"/>
        </w:rPr>
        <w:t xml:space="preserve">. Αναζητεί λύσεις και απαιτεί την αποφόρτιση του καταυλισμού αρχικά και στη συνέχεια, για το καλό, θεωρώ, και των προσφύγων </w:t>
      </w:r>
      <w:r>
        <w:rPr>
          <w:rFonts w:eastAsia="Times New Roman" w:cs="Times New Roman"/>
          <w:szCs w:val="24"/>
        </w:rPr>
        <w:t xml:space="preserve">αλλά και των κατοίκων - γιατί ήταν μια λύση που βρήκατε, θεωρώ, υπό εξαιρετικές συνθήκες, αλλά τώρα που ήρθε η ώρα του σχεδιασμού, θα πρέπει να την επανεξετάσετε- να μη συνεχίσει να λειτουργεί αυτός ο καταυλισμός στο Χέρσο. </w:t>
      </w:r>
    </w:p>
    <w:p w14:paraId="7E75809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Αυτά είχα να πω στην πρώτη μου </w:t>
      </w:r>
      <w:r>
        <w:rPr>
          <w:rFonts w:eastAsia="Times New Roman" w:cs="Times New Roman"/>
          <w:szCs w:val="24"/>
        </w:rPr>
        <w:t>τοποθέτηση. Έχω και άλλα ζητήματα</w:t>
      </w:r>
      <w:r w:rsidRPr="006E1EE5">
        <w:rPr>
          <w:rFonts w:eastAsia="Times New Roman" w:cs="Times New Roman"/>
          <w:szCs w:val="24"/>
        </w:rPr>
        <w:t>,</w:t>
      </w:r>
      <w:r>
        <w:rPr>
          <w:rFonts w:eastAsia="Times New Roman" w:cs="Times New Roman"/>
          <w:szCs w:val="24"/>
        </w:rPr>
        <w:t xml:space="preserve"> που θέλω να θέσω στη δεύτερη, κύριε Υπουργέ. Περιμένω με αγωνία την απάντησή σας.</w:t>
      </w:r>
    </w:p>
    <w:p w14:paraId="7E758091" w14:textId="77777777" w:rsidR="00947FCE" w:rsidRDefault="00541CF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7E75809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E758093"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w:t>
      </w:r>
      <w:r>
        <w:rPr>
          <w:rFonts w:eastAsia="Times New Roman" w:cs="Times New Roman"/>
          <w:b/>
          <w:szCs w:val="24"/>
        </w:rPr>
        <w:t>ικής Ανασυγκρότησης):</w:t>
      </w:r>
      <w:r>
        <w:rPr>
          <w:rFonts w:eastAsia="Times New Roman" w:cs="Times New Roman"/>
          <w:szCs w:val="24"/>
        </w:rPr>
        <w:t xml:space="preserve"> Δεν ξέρω πόσο σύνηθες είναι στον κοινοβουλευτικό έλεγχο, αλλά εγώ συμφωνώ απόλυτα με τον κ. Γεωργαντά. Δεν έχω να </w:t>
      </w:r>
      <w:proofErr w:type="spellStart"/>
      <w:r>
        <w:rPr>
          <w:rFonts w:eastAsia="Times New Roman" w:cs="Times New Roman"/>
          <w:szCs w:val="24"/>
        </w:rPr>
        <w:t>αντιλέξω</w:t>
      </w:r>
      <w:proofErr w:type="spellEnd"/>
      <w:r>
        <w:rPr>
          <w:rFonts w:eastAsia="Times New Roman" w:cs="Times New Roman"/>
          <w:szCs w:val="24"/>
        </w:rPr>
        <w:t xml:space="preserve"> κάτι σε αυτά που λέτε.</w:t>
      </w:r>
    </w:p>
    <w:p w14:paraId="7E75809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Θέλω να τονίσω με αυτή την ευκαιρία ότι ο λαός του Κιλκίς, οι δημοτικές αρχές, η τοπική </w:t>
      </w:r>
      <w:r>
        <w:rPr>
          <w:rFonts w:eastAsia="Times New Roman" w:cs="Times New Roman"/>
          <w:szCs w:val="24"/>
        </w:rPr>
        <w:t>αυτοδιοίκηση, οι εθελοντές, οι τοπικές ΜΚΟ</w:t>
      </w:r>
      <w:r>
        <w:rPr>
          <w:rFonts w:eastAsia="Times New Roman" w:cs="Times New Roman"/>
          <w:szCs w:val="24"/>
        </w:rPr>
        <w:t>,</w:t>
      </w:r>
      <w:r>
        <w:rPr>
          <w:rFonts w:eastAsia="Times New Roman" w:cs="Times New Roman"/>
          <w:szCs w:val="24"/>
        </w:rPr>
        <w:t xml:space="preserve"> που έχουν φτιαχτεί εκεί και είναι υπό έλεγχο, έχουν δώσει την ψυχή τους σε αυτό το πράγμα. </w:t>
      </w:r>
    </w:p>
    <w:p w14:paraId="7E75809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Επίσης, θέλω να σας πω ότι</w:t>
      </w:r>
      <w:r>
        <w:rPr>
          <w:rFonts w:eastAsia="Times New Roman" w:cs="Times New Roman"/>
          <w:szCs w:val="24"/>
        </w:rPr>
        <w:t>,</w:t>
      </w:r>
      <w:r>
        <w:rPr>
          <w:rFonts w:eastAsia="Times New Roman" w:cs="Times New Roman"/>
          <w:szCs w:val="24"/>
        </w:rPr>
        <w:t xml:space="preserve"> όταν όλοι πρότειναν τη νησιωτική Ελλάδα για Νόμπελ, εγώ πρότεινα την </w:t>
      </w:r>
      <w:proofErr w:type="spellStart"/>
      <w:r>
        <w:rPr>
          <w:rFonts w:eastAsia="Times New Roman" w:cs="Times New Roman"/>
          <w:szCs w:val="24"/>
        </w:rPr>
        <w:t>Ειδομένη</w:t>
      </w:r>
      <w:proofErr w:type="spellEnd"/>
      <w:r>
        <w:rPr>
          <w:rFonts w:eastAsia="Times New Roman" w:cs="Times New Roman"/>
          <w:szCs w:val="24"/>
        </w:rPr>
        <w:t xml:space="preserve">. Η </w:t>
      </w:r>
      <w:proofErr w:type="spellStart"/>
      <w:r>
        <w:rPr>
          <w:rFonts w:eastAsia="Times New Roman" w:cs="Times New Roman"/>
          <w:szCs w:val="24"/>
        </w:rPr>
        <w:t>Ειδομένη</w:t>
      </w:r>
      <w:proofErr w:type="spellEnd"/>
      <w:r>
        <w:rPr>
          <w:rFonts w:eastAsia="Times New Roman" w:cs="Times New Roman"/>
          <w:szCs w:val="24"/>
        </w:rPr>
        <w:t xml:space="preserve"> κα</w:t>
      </w:r>
      <w:r>
        <w:rPr>
          <w:rFonts w:eastAsia="Times New Roman" w:cs="Times New Roman"/>
          <w:szCs w:val="24"/>
        </w:rPr>
        <w:t>ι η γύρω περιοχή είχε όλο</w:t>
      </w:r>
      <w:r>
        <w:rPr>
          <w:rFonts w:eastAsia="Times New Roman" w:cs="Times New Roman"/>
          <w:szCs w:val="24"/>
        </w:rPr>
        <w:t>ν</w:t>
      </w:r>
      <w:r>
        <w:rPr>
          <w:rFonts w:eastAsia="Times New Roman" w:cs="Times New Roman"/>
          <w:szCs w:val="24"/>
        </w:rPr>
        <w:t xml:space="preserve"> τον φόρτο του μεταναστευτικού, χωρίς να πάρει τη δόξα, αυτό που λέγεται για τη νησιωτική ψυχή και όλα αυτά. </w:t>
      </w:r>
    </w:p>
    <w:p w14:paraId="7E75809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Οι Μακεδόνες εκεί δεν </w:t>
      </w:r>
      <w:proofErr w:type="spellStart"/>
      <w:r>
        <w:rPr>
          <w:rFonts w:eastAsia="Times New Roman" w:cs="Times New Roman"/>
          <w:szCs w:val="24"/>
        </w:rPr>
        <w:t>υπελείφθησαν</w:t>
      </w:r>
      <w:proofErr w:type="spellEnd"/>
      <w:r>
        <w:rPr>
          <w:rFonts w:eastAsia="Times New Roman" w:cs="Times New Roman"/>
          <w:szCs w:val="24"/>
        </w:rPr>
        <w:t xml:space="preserve"> των νησιωτών. Το δε στρες που πέρασαν στην </w:t>
      </w:r>
      <w:proofErr w:type="spellStart"/>
      <w:r>
        <w:rPr>
          <w:rFonts w:eastAsia="Times New Roman" w:cs="Times New Roman"/>
          <w:szCs w:val="24"/>
        </w:rPr>
        <w:t>Ειδομένη</w:t>
      </w:r>
      <w:proofErr w:type="spellEnd"/>
      <w:r>
        <w:rPr>
          <w:rFonts w:eastAsia="Times New Roman" w:cs="Times New Roman"/>
          <w:szCs w:val="24"/>
        </w:rPr>
        <w:t xml:space="preserve"> –κι εδώ να σας μιλήσω και για τον</w:t>
      </w:r>
      <w:r>
        <w:rPr>
          <w:rFonts w:eastAsia="Times New Roman" w:cs="Times New Roman"/>
          <w:szCs w:val="24"/>
        </w:rPr>
        <w:t xml:space="preserve"> Δήμαρχο της </w:t>
      </w:r>
      <w:proofErr w:type="spellStart"/>
      <w:r>
        <w:rPr>
          <w:rFonts w:eastAsia="Times New Roman" w:cs="Times New Roman"/>
          <w:szCs w:val="24"/>
        </w:rPr>
        <w:t>Παιονίας</w:t>
      </w:r>
      <w:proofErr w:type="spellEnd"/>
      <w:r>
        <w:rPr>
          <w:rFonts w:eastAsia="Times New Roman" w:cs="Times New Roman"/>
          <w:szCs w:val="24"/>
        </w:rPr>
        <w:t xml:space="preserve"> και για την </w:t>
      </w:r>
      <w:proofErr w:type="spellStart"/>
      <w:r>
        <w:rPr>
          <w:rFonts w:eastAsia="Times New Roman" w:cs="Times New Roman"/>
          <w:szCs w:val="24"/>
        </w:rPr>
        <w:t>Κοινοτάρχισσα</w:t>
      </w:r>
      <w:proofErr w:type="spellEnd"/>
      <w:r>
        <w:rPr>
          <w:rFonts w:eastAsia="Times New Roman" w:cs="Times New Roman"/>
          <w:szCs w:val="24"/>
        </w:rPr>
        <w:t xml:space="preserve"> της </w:t>
      </w:r>
      <w:proofErr w:type="spellStart"/>
      <w:r>
        <w:rPr>
          <w:rFonts w:eastAsia="Times New Roman" w:cs="Times New Roman"/>
          <w:szCs w:val="24"/>
        </w:rPr>
        <w:t>Ειδομένης</w:t>
      </w:r>
      <w:proofErr w:type="spellEnd"/>
      <w:r>
        <w:rPr>
          <w:rFonts w:eastAsia="Times New Roman" w:cs="Times New Roman"/>
          <w:szCs w:val="24"/>
        </w:rPr>
        <w:t xml:space="preserve"> και για το Χέρσο- ήταν επί τέσσερα, δηλαδή ήταν ο φόρτος της Μυτιλήνης, της Λέρου, της Κω και της Σάμου. Οφείλουμε να αναγνωρίσουμε σε αυτόν τον λαό ό,τι στον νησιωτικό συν κάτι. </w:t>
      </w:r>
    </w:p>
    <w:p w14:paraId="7E75809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Γεωργαντ</w:t>
      </w:r>
      <w:r>
        <w:rPr>
          <w:rFonts w:eastAsia="Times New Roman" w:cs="Times New Roman"/>
          <w:szCs w:val="24"/>
        </w:rPr>
        <w:t xml:space="preserve">ά, για να γίνω συγκεκριμένος, δεν μπορώ να σας υποσχεθώ αυτή τη στιγμή ότι θα ελαφρυνθεί το Χέρσο. Μπορώ να σας υποσχεθώ ότι μετά από δύο με δυόμισι μήνες αυτό θα αρχίσει να γίνεται, εκτός αν υπάρξουν έκτακτες καταστάσεις. </w:t>
      </w:r>
    </w:p>
    <w:p w14:paraId="7E75809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Μπορώ να παρακαλέσω τον λαό στο </w:t>
      </w:r>
      <w:r>
        <w:rPr>
          <w:rFonts w:eastAsia="Times New Roman" w:cs="Times New Roman"/>
          <w:szCs w:val="24"/>
        </w:rPr>
        <w:t xml:space="preserve">Χέρσο να κάνει υπομονή. Δεν είναι επιλογή για μόνιμο </w:t>
      </w:r>
      <w:r>
        <w:rPr>
          <w:rFonts w:eastAsia="Times New Roman" w:cs="Times New Roman"/>
          <w:szCs w:val="24"/>
          <w:lang w:val="en-US"/>
        </w:rPr>
        <w:t>camp</w:t>
      </w:r>
      <w:r>
        <w:rPr>
          <w:rFonts w:eastAsia="Times New Roman" w:cs="Times New Roman"/>
          <w:szCs w:val="24"/>
        </w:rPr>
        <w:t>. Θέλω να πιστεύω ότι</w:t>
      </w:r>
      <w:r w:rsidRPr="006E1EE5">
        <w:rPr>
          <w:rFonts w:eastAsia="Times New Roman" w:cs="Times New Roman"/>
          <w:szCs w:val="24"/>
        </w:rPr>
        <w:t>.</w:t>
      </w:r>
      <w:r>
        <w:rPr>
          <w:rFonts w:eastAsia="Times New Roman" w:cs="Times New Roman"/>
          <w:szCs w:val="24"/>
        </w:rPr>
        <w:t xml:space="preserve"> αν δεν συμβούν έκτακτες καταστάσεις -γιατί, ξέρετε, αυτό είναι </w:t>
      </w:r>
      <w:proofErr w:type="spellStart"/>
      <w:r>
        <w:rPr>
          <w:rFonts w:eastAsia="Times New Roman" w:cs="Times New Roman"/>
          <w:szCs w:val="24"/>
        </w:rPr>
        <w:t>πολυπαραγοντικό</w:t>
      </w:r>
      <w:proofErr w:type="spellEnd"/>
      <w:r>
        <w:rPr>
          <w:rFonts w:eastAsia="Times New Roman" w:cs="Times New Roman"/>
          <w:szCs w:val="24"/>
        </w:rPr>
        <w:t>-</w:t>
      </w:r>
      <w:r w:rsidRPr="006E1EE5">
        <w:rPr>
          <w:rFonts w:eastAsia="Times New Roman" w:cs="Times New Roman"/>
          <w:szCs w:val="24"/>
        </w:rPr>
        <w:t>,</w:t>
      </w:r>
      <w:r>
        <w:rPr>
          <w:rFonts w:eastAsia="Times New Roman" w:cs="Times New Roman"/>
          <w:szCs w:val="24"/>
        </w:rPr>
        <w:t xml:space="preserve"> μετά από έξι μήνες </w:t>
      </w:r>
      <w:r>
        <w:rPr>
          <w:rFonts w:eastAsia="Times New Roman" w:cs="Times New Roman"/>
          <w:szCs w:val="24"/>
        </w:rPr>
        <w:t>αυτή η κατάσταση</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 Χέρσο δεν θα υπάρχει. </w:t>
      </w:r>
    </w:p>
    <w:p w14:paraId="7E75809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Προσπαθώ, επειδή έχω και μια συν</w:t>
      </w:r>
      <w:r>
        <w:rPr>
          <w:rFonts w:eastAsia="Times New Roman" w:cs="Times New Roman"/>
          <w:szCs w:val="24"/>
        </w:rPr>
        <w:t>αισθηματική δέσμευση με αυτούς τους ανθρώπους εκεί. Και αναφέρομαι στους Μακεδόνες, στο Κιλκίς, αλλά κυρίως εκεί</w:t>
      </w:r>
      <w:r w:rsidRPr="00F34C6C">
        <w:rPr>
          <w:rFonts w:eastAsia="Times New Roman" w:cs="Times New Roman"/>
          <w:szCs w:val="24"/>
        </w:rPr>
        <w:t>,</w:t>
      </w:r>
      <w:r>
        <w:rPr>
          <w:rFonts w:eastAsia="Times New Roman" w:cs="Times New Roman"/>
          <w:szCs w:val="24"/>
        </w:rPr>
        <w:t xml:space="preserve"> γύρω από την </w:t>
      </w:r>
      <w:proofErr w:type="spellStart"/>
      <w:r>
        <w:rPr>
          <w:rFonts w:eastAsia="Times New Roman" w:cs="Times New Roman"/>
          <w:szCs w:val="24"/>
        </w:rPr>
        <w:t>Ειδομένη</w:t>
      </w:r>
      <w:proofErr w:type="spellEnd"/>
      <w:r>
        <w:rPr>
          <w:rFonts w:eastAsia="Times New Roman" w:cs="Times New Roman"/>
          <w:szCs w:val="24"/>
        </w:rPr>
        <w:t xml:space="preserve">, που έχω πάει τόσες φορές και έχω δει αυτό το πράγμα. Ξέρω τι τραβάνε. Έχουμε ένα μάτι στραμμένο επάνω τους περισσότερο </w:t>
      </w:r>
      <w:r>
        <w:rPr>
          <w:rFonts w:eastAsia="Times New Roman" w:cs="Times New Roman"/>
          <w:szCs w:val="24"/>
        </w:rPr>
        <w:t xml:space="preserve">από άλλα μέρη. </w:t>
      </w:r>
    </w:p>
    <w:p w14:paraId="7E75809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Κάντε μας προτάσεις βελτίωσης της κατάστασης. Θα ήθελα πολύ να μπορέσω να πω στον λαό του Χέρσου «αναγνωρίζω την προσπάθεια στον λαό του Κιλκίς, σε έναν μήνα θα σας πάρω χίλιους». Δεν θα το κάνω. Ελπίζω ότι μετά από ένα δίμηνο θα είμαι σε θ</w:t>
      </w:r>
      <w:r>
        <w:rPr>
          <w:rFonts w:eastAsia="Times New Roman" w:cs="Times New Roman"/>
          <w:szCs w:val="24"/>
        </w:rPr>
        <w:t>έση να αρχίσω να ελαφρύνω αυτές τις δομές.</w:t>
      </w:r>
    </w:p>
    <w:p w14:paraId="7E75809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Βάζετε και ένα ζήτημα για τον Στρατό. Και εκεί συμφωνώ μαζί σας. Θεωρώ ότι η ύπαρξη του Στρατού -το είπα και πριν- σαν παρουσία ειδικά για τον χώρο της Μακεδονίας είναι κάτι το οποίο είναι πάρα πολύ σημαντικό, δίν</w:t>
      </w:r>
      <w:r>
        <w:rPr>
          <w:rFonts w:eastAsia="Times New Roman" w:cs="Times New Roman"/>
          <w:szCs w:val="24"/>
        </w:rPr>
        <w:t>ει μια αίσθηση παραπάνω σιγουριάς και περηφάνιας στους κατοίκους και δίνει και μια αίσθηση παραπάνω τάξης και σεβασμού στους πρόσφυγες.</w:t>
      </w:r>
    </w:p>
    <w:p w14:paraId="7E75809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Επομένως η πρόθεση του Υπουργείου</w:t>
      </w:r>
      <w:r>
        <w:rPr>
          <w:rFonts w:eastAsia="Times New Roman" w:cs="Times New Roman"/>
          <w:szCs w:val="24"/>
        </w:rPr>
        <w:t>, με αρμοδιότητα στη</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ετανάστευση</w:t>
      </w:r>
      <w:r>
        <w:rPr>
          <w:rFonts w:eastAsia="Times New Roman" w:cs="Times New Roman"/>
          <w:szCs w:val="24"/>
        </w:rPr>
        <w:t>,</w:t>
      </w:r>
      <w:r>
        <w:rPr>
          <w:rFonts w:eastAsia="Times New Roman" w:cs="Times New Roman"/>
          <w:szCs w:val="24"/>
        </w:rPr>
        <w:t xml:space="preserve"> είναι να υποστηρίξει ότι μέχρι τέλους ο Στρατός θα πρέπει να έχει μια φυσική παρουσία στο Κιλκίς, στη Μακεδονία. Επομένως οι οχλήσεις γι’ αυτό και οι σκληρές ερωτήσεις σας θα βοηθήσουν στο να πετύχουμε αυτό το πράγμα, να βοηθήσουμε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καταδείξουμ</w:t>
      </w:r>
      <w:r>
        <w:rPr>
          <w:rFonts w:eastAsia="Times New Roman" w:cs="Times New Roman"/>
          <w:szCs w:val="24"/>
        </w:rPr>
        <w:t>ε την ανάγκη αυτή. Δεν μπορεί ο Στρατός, βέβαια, να ασχολείται συνέχεια με το προσφυγικό, αλλά σε αυτή την κρίσιμη φάση, σε αυτή την κρίσιμη περιοχή εγώ συμφωνώ απόλυτα μαζί σας.</w:t>
      </w:r>
    </w:p>
    <w:p w14:paraId="7E75809D"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Μετά τη συμφωνία του Υπουργού</w:t>
      </w:r>
      <w:r>
        <w:rPr>
          <w:rFonts w:eastAsia="Times New Roman" w:cs="Times New Roman"/>
          <w:szCs w:val="24"/>
        </w:rPr>
        <w:t>,</w:t>
      </w:r>
      <w:r>
        <w:rPr>
          <w:rFonts w:eastAsia="Times New Roman" w:cs="Times New Roman"/>
          <w:szCs w:val="24"/>
        </w:rPr>
        <w:t xml:space="preserve"> θέλετε ξαν</w:t>
      </w:r>
      <w:r>
        <w:rPr>
          <w:rFonts w:eastAsia="Times New Roman" w:cs="Times New Roman"/>
          <w:szCs w:val="24"/>
        </w:rPr>
        <w:t>ά τον λόγο, κύριε Γεωργαντά;</w:t>
      </w:r>
    </w:p>
    <w:p w14:paraId="7E75809E"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Βέβαια, κύριε Πρόεδρε.</w:t>
      </w:r>
    </w:p>
    <w:p w14:paraId="7E75809F"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 τον έχετε.</w:t>
      </w:r>
    </w:p>
    <w:p w14:paraId="7E7580A0"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Θέλουμε την επικύρωση της συμφωνίας!</w:t>
      </w:r>
    </w:p>
    <w:p w14:paraId="7E7580A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θέλω να ξεκινήσω με την ικανοποίησή μου που κατανοείτε</w:t>
      </w:r>
      <w:r>
        <w:rPr>
          <w:rFonts w:eastAsia="Times New Roman" w:cs="Times New Roman"/>
          <w:szCs w:val="24"/>
        </w:rPr>
        <w:t xml:space="preserve"> ότι πραγματικά το Χέρσο δεν μπορεί να παραμείνει. Έχει συγκεκριμένο χρονικό ορίζοντα. Εξυπηρέτησε έκτακτες συνθήκες.</w:t>
      </w:r>
    </w:p>
    <w:p w14:paraId="7E7580A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w:t>
      </w:r>
      <w:r>
        <w:rPr>
          <w:rFonts w:eastAsia="Times New Roman" w:cs="Times New Roman"/>
          <w:szCs w:val="24"/>
        </w:rPr>
        <w:t xml:space="preserve">πάνω </w:t>
      </w:r>
      <w:r>
        <w:rPr>
          <w:rFonts w:eastAsia="Times New Roman" w:cs="Times New Roman"/>
          <w:szCs w:val="24"/>
        </w:rPr>
        <w:t>σε αυτό το εξής. Είπατε ότι μετά από δύο-δυόμισι μήνες θα αρχίσει η αποφόρτιση, εκτός αν προκύψουν εξαιρετικέ</w:t>
      </w:r>
      <w:r>
        <w:rPr>
          <w:rFonts w:eastAsia="Times New Roman" w:cs="Times New Roman"/>
          <w:szCs w:val="24"/>
        </w:rPr>
        <w:t>ς συνθήκες.</w:t>
      </w:r>
    </w:p>
    <w:p w14:paraId="7E7580A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Ακόμη και να προκύψουν εξαιρετικές συνθήκες, κύριε Υπουργέ, υπάρχουν και άλλα μέρη της Ελλάδας -είμαι υποχρεωμένος να το πω- που θα πρέπει να βάλουν πλάτη σε όλη αυτή την προσπάθεια. Το Κιλκίς τη βάζει. Δεν λέμε να πάψει να έχει κάποιες δομές τ</w:t>
      </w:r>
      <w:r>
        <w:rPr>
          <w:rFonts w:eastAsia="Times New Roman" w:cs="Times New Roman"/>
          <w:szCs w:val="24"/>
        </w:rPr>
        <w:t xml:space="preserve">ο Κιλκίς. Θεωρώ ότι είναι εκ των ων ουκ άνευ, ως στοίχημα δικό σας και ως στοίχημα όλου του Κοινοβουλίου και ως στοίχημα της χώρας ότι η </w:t>
      </w:r>
      <w:proofErr w:type="spellStart"/>
      <w:r>
        <w:rPr>
          <w:rFonts w:eastAsia="Times New Roman" w:cs="Times New Roman"/>
          <w:szCs w:val="24"/>
        </w:rPr>
        <w:t>Ειδομένη</w:t>
      </w:r>
      <w:proofErr w:type="spellEnd"/>
      <w:r>
        <w:rPr>
          <w:rFonts w:eastAsia="Times New Roman" w:cs="Times New Roman"/>
          <w:szCs w:val="24"/>
        </w:rPr>
        <w:t xml:space="preserve"> μέσα στις επόμενες μέρες, στις λίγες εβδομάδες θα πρέπει να έχει τελειώσει. Αυτό είναι αναγκαίο να συμβεί για </w:t>
      </w:r>
      <w:r>
        <w:rPr>
          <w:rFonts w:eastAsia="Times New Roman" w:cs="Times New Roman"/>
          <w:szCs w:val="24"/>
        </w:rPr>
        <w:t>όλους μας, για την εικόνα της χώρας.</w:t>
      </w:r>
    </w:p>
    <w:p w14:paraId="7E7580A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Μετά από αυτό, στους υπόλοιπους οκτώ με δέκα χιλιάδες που παραμένουν στο Κιλκίς, για να υπάρχει το αίσθημα του δικαίου στους κατοίκους, για να μπορέσουν πράγματι να συνεχίσουν να αγκαλιάζουν αυτή την προσπάθεια, θα πρέπ</w:t>
      </w:r>
      <w:r>
        <w:rPr>
          <w:rFonts w:eastAsia="Times New Roman" w:cs="Times New Roman"/>
          <w:szCs w:val="24"/>
        </w:rPr>
        <w:t>ει το Χέρσο ειδικά, ακριβώς επειδή είναι κοντά σε έναν πολύ μικρό οικισμό, να αποφορτισθεί και στη συνέχεια να κλείσει οριστικά. Οι εξαιρετικές συνθήκες ήταν στην πρώτη φάση δικαιολογημένες σε μια Κυβέρνηση στην οποία δεν είχε τύχει κάτι παρόμοιο. Τώρα θεω</w:t>
      </w:r>
      <w:r>
        <w:rPr>
          <w:rFonts w:eastAsia="Times New Roman" w:cs="Times New Roman"/>
          <w:szCs w:val="24"/>
        </w:rPr>
        <w:t>ρώ ότι ο σχεδιασμός πρέπει να υπάρχει. Σε αυτόν τον σχεδιασμό δεν μπορεί να συνεχίσει να είναι το Κιλκίς μέσα.</w:t>
      </w:r>
    </w:p>
    <w:p w14:paraId="7E7580A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Θα συμφωνήσω, βεβαίως, σε αυτό που και εσείς συνομολογήσατε, ότι η παρουσία του Στρατού στα κέντρα του Κιλκίς αυτό το διάστημα, το όποιο μικρό δι</w:t>
      </w:r>
      <w:r>
        <w:rPr>
          <w:rFonts w:eastAsia="Times New Roman" w:cs="Times New Roman"/>
          <w:szCs w:val="24"/>
        </w:rPr>
        <w:t>άστημα παραμένουν αυτοί οι χώροι σε λειτουργία, είναι αναγκαία. Η ανησυχία μου σε αυτό το σκέλος της ερώτησής μου έχει να κάνει με τη ρύθμιση η οποία υπάρχει στο τελευταίο νομοθέτημα για την παροχή του ασύλου, όπου δίνεται η δυνατότητα διεύθυνσης των κέντρ</w:t>
      </w:r>
      <w:r>
        <w:rPr>
          <w:rFonts w:eastAsia="Times New Roman" w:cs="Times New Roman"/>
          <w:szCs w:val="24"/>
        </w:rPr>
        <w:t xml:space="preserve">ων φιλοξενίας και σε φορείς της </w:t>
      </w:r>
      <w:r>
        <w:rPr>
          <w:rFonts w:eastAsia="Times New Roman" w:cs="Times New Roman"/>
          <w:szCs w:val="24"/>
        </w:rPr>
        <w:t>«</w:t>
      </w:r>
      <w:r>
        <w:rPr>
          <w:rFonts w:eastAsia="Times New Roman" w:cs="Times New Roman"/>
          <w:szCs w:val="24"/>
        </w:rPr>
        <w:t>Κοινωνίας των Πολιτών</w:t>
      </w:r>
      <w:r>
        <w:rPr>
          <w:rFonts w:eastAsia="Times New Roman" w:cs="Times New Roman"/>
          <w:szCs w:val="24"/>
        </w:rPr>
        <w:t>»</w:t>
      </w:r>
      <w:r>
        <w:rPr>
          <w:rFonts w:eastAsia="Times New Roman" w:cs="Times New Roman"/>
          <w:szCs w:val="24"/>
        </w:rPr>
        <w:t>. Δεν ξέρω τι είχε στο μυαλό του ο νομοθέτης, δεν ξέρω τι ακριβώς σημαίνει αυτό.</w:t>
      </w:r>
    </w:p>
    <w:p w14:paraId="7E7580A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Εγώ με την ιδιαιτερότητα του Κιλκίς, που βρίσκεται κοντά στα σύνορα -το συγκεκριμένο </w:t>
      </w:r>
      <w:r>
        <w:rPr>
          <w:rFonts w:eastAsia="Times New Roman" w:cs="Times New Roman"/>
          <w:szCs w:val="24"/>
        </w:rPr>
        <w:t>κ</w:t>
      </w:r>
      <w:r>
        <w:rPr>
          <w:rFonts w:eastAsia="Times New Roman" w:cs="Times New Roman"/>
          <w:szCs w:val="24"/>
        </w:rPr>
        <w:t xml:space="preserve">έντρο σε ευθεία γραμμή είναι τρία </w:t>
      </w:r>
      <w:r>
        <w:rPr>
          <w:rFonts w:eastAsia="Times New Roman" w:cs="Times New Roman"/>
          <w:szCs w:val="24"/>
        </w:rPr>
        <w:t>χιλιόμετρα από τα σύνορα με τα Σκόπια- θέλω την παρουσία του Στρατού, η οποία με πάρα πολλούς τρόπους ενισχύει την ασφάλεια των πολιτών.</w:t>
      </w:r>
    </w:p>
    <w:p w14:paraId="7E7580A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νομίζω ότι το οφείλετε, το οφείλει η Κυβέρνηση στην κοινωνία του Κιλκίς, που αδιαμαρτύρητα -πρέπει να το</w:t>
      </w:r>
      <w:r>
        <w:rPr>
          <w:rFonts w:eastAsia="Times New Roman" w:cs="Times New Roman"/>
          <w:szCs w:val="24"/>
        </w:rPr>
        <w:t xml:space="preserve"> παραδεχθείτε και εσείς και να το παραδεχθούν και όλοι- για πολλούς μήνες σήκωσε ένα πολύ μεγάλο βάρος. Ήρθε η ώρα τώρα που τέλειωσαν οι παρατηρήσεις, τέλειωσαν οι διευκρινίσεις και ήρθε η ώρα των πρωτοβουλιών και των αποφασιστικών ενεργειών, να πάρει και </w:t>
      </w:r>
      <w:r>
        <w:rPr>
          <w:rFonts w:eastAsia="Times New Roman" w:cs="Times New Roman"/>
          <w:szCs w:val="24"/>
        </w:rPr>
        <w:t xml:space="preserve">το Κιλκίς αυτό που του αναλογεί σε σχέση με την αποσυμφόρηση από την παρουσία συνολικά των προσφύγων σε όλον τον </w:t>
      </w:r>
      <w:r>
        <w:rPr>
          <w:rFonts w:eastAsia="Times New Roman" w:cs="Times New Roman"/>
          <w:szCs w:val="24"/>
        </w:rPr>
        <w:t>ν</w:t>
      </w:r>
      <w:r>
        <w:rPr>
          <w:rFonts w:eastAsia="Times New Roman" w:cs="Times New Roman"/>
          <w:szCs w:val="24"/>
        </w:rPr>
        <w:t xml:space="preserve">ομό και στην </w:t>
      </w:r>
      <w:proofErr w:type="spellStart"/>
      <w:r>
        <w:rPr>
          <w:rFonts w:eastAsia="Times New Roman" w:cs="Times New Roman"/>
          <w:szCs w:val="24"/>
        </w:rPr>
        <w:t>Ειδομένη</w:t>
      </w:r>
      <w:proofErr w:type="spellEnd"/>
      <w:r>
        <w:rPr>
          <w:rFonts w:eastAsia="Times New Roman" w:cs="Times New Roman"/>
          <w:szCs w:val="24"/>
        </w:rPr>
        <w:t xml:space="preserve"> και στο Χέρσο και στη Νέα Καβάλα.</w:t>
      </w:r>
    </w:p>
    <w:p w14:paraId="7E7580A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E7580A9"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w:t>
      </w:r>
    </w:p>
    <w:p w14:paraId="7E7580A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Μουζάλα</w:t>
      </w:r>
      <w:proofErr w:type="spellEnd"/>
      <w:r>
        <w:rPr>
          <w:rFonts w:eastAsia="Times New Roman" w:cs="Times New Roman"/>
          <w:szCs w:val="24"/>
        </w:rPr>
        <w:t>, έχετε τον λόγο και πάλι.</w:t>
      </w:r>
    </w:p>
    <w:p w14:paraId="7E7580AB"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Δεν έχω </w:t>
      </w:r>
      <w:proofErr w:type="spellStart"/>
      <w:r>
        <w:rPr>
          <w:rFonts w:eastAsia="Times New Roman" w:cs="Times New Roman"/>
          <w:szCs w:val="24"/>
        </w:rPr>
        <w:t>καμμία</w:t>
      </w:r>
      <w:proofErr w:type="spellEnd"/>
      <w:r>
        <w:rPr>
          <w:rFonts w:eastAsia="Times New Roman" w:cs="Times New Roman"/>
          <w:szCs w:val="24"/>
        </w:rPr>
        <w:t xml:space="preserve"> διαφωνία μαζί σας.</w:t>
      </w:r>
    </w:p>
    <w:p w14:paraId="7E7580A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Επιτρέψτε μου, επειδή είναι </w:t>
      </w:r>
      <w:proofErr w:type="spellStart"/>
      <w:r>
        <w:rPr>
          <w:rFonts w:eastAsia="Times New Roman" w:cs="Times New Roman"/>
          <w:szCs w:val="24"/>
        </w:rPr>
        <w:t>πολυπαραγοντικό</w:t>
      </w:r>
      <w:proofErr w:type="spellEnd"/>
      <w:r>
        <w:rPr>
          <w:rFonts w:eastAsia="Times New Roman" w:cs="Times New Roman"/>
          <w:szCs w:val="24"/>
        </w:rPr>
        <w:t xml:space="preserve"> το θέμα, να προσπαθώ να προφυλάξω και την Κυβέρνηση, αλλά κα</w:t>
      </w:r>
      <w:r>
        <w:rPr>
          <w:rFonts w:eastAsia="Times New Roman" w:cs="Times New Roman"/>
          <w:szCs w:val="24"/>
        </w:rPr>
        <w:t>ι τον λαό του Κιλκίς και του Χέρσου και όλα αυτά από αστοχίες, γιατί πραγματικά δεν ξέρω να σας πω, αν δηλαδή πέσει -ας πούμε- μια τεράστια πόλη ή αν η συμφωνία τιναχθεί στον αέρα, ποια θα είναι η κατάσταση.</w:t>
      </w:r>
    </w:p>
    <w:p w14:paraId="7E7580A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Επομένως εγώ κρατάω μία πολιτική που σας είναι γ</w:t>
      </w:r>
      <w:r>
        <w:rPr>
          <w:rFonts w:eastAsia="Times New Roman" w:cs="Times New Roman"/>
          <w:szCs w:val="24"/>
        </w:rPr>
        <w:t>νωστή. Αυτό που λέω, δηλαδή, γίνεται και δεν λέω πράγματα που δεν είμαι βέβαιος ότι μπορεί να γίνουν. Λέω, λοιπόν, για το Χέρσο ότι για τους επόμενους δύο μήνες δεν μπορώ να εγγυηθώ μείωση. Μπορώ να εγγυηθώ τη μεγαλύτερη δυνατή φροντίδα. Βομβαρδίστε μας με</w:t>
      </w:r>
      <w:r>
        <w:rPr>
          <w:rFonts w:eastAsia="Times New Roman" w:cs="Times New Roman"/>
          <w:szCs w:val="24"/>
        </w:rPr>
        <w:t xml:space="preserve"> αιτήματα.</w:t>
      </w:r>
    </w:p>
    <w:p w14:paraId="7E7580A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Λέω, επίσης, ότι στον σχεδιασμό το Χέρσο θα εξαφανιστεί. Δεν υπάρχει μακροπρόθεσμα το Χέρσο. Λέω, επίσης, ότι ο λαός του Κιλκίς, της </w:t>
      </w:r>
      <w:proofErr w:type="spellStart"/>
      <w:r>
        <w:rPr>
          <w:rFonts w:eastAsia="Times New Roman" w:cs="Times New Roman"/>
          <w:szCs w:val="24"/>
        </w:rPr>
        <w:t>Ειδομένης</w:t>
      </w:r>
      <w:proofErr w:type="spellEnd"/>
      <w:r>
        <w:rPr>
          <w:rFonts w:eastAsia="Times New Roman" w:cs="Times New Roman"/>
          <w:szCs w:val="24"/>
        </w:rPr>
        <w:t xml:space="preserve">, αδικήθηκε, </w:t>
      </w:r>
      <w:r>
        <w:rPr>
          <w:rFonts w:eastAsia="Times New Roman" w:cs="Times New Roman"/>
          <w:szCs w:val="24"/>
        </w:rPr>
        <w:t xml:space="preserve">επωμίστηκε </w:t>
      </w:r>
      <w:r>
        <w:rPr>
          <w:rFonts w:eastAsia="Times New Roman" w:cs="Times New Roman"/>
          <w:szCs w:val="24"/>
        </w:rPr>
        <w:t>τον φόρτο χωρίς</w:t>
      </w:r>
      <w:r>
        <w:rPr>
          <w:rFonts w:eastAsia="Times New Roman" w:cs="Times New Roman"/>
          <w:szCs w:val="24"/>
        </w:rPr>
        <w:t xml:space="preserve">, όμως, </w:t>
      </w:r>
      <w:r>
        <w:rPr>
          <w:rFonts w:eastAsia="Times New Roman" w:cs="Times New Roman"/>
          <w:szCs w:val="24"/>
        </w:rPr>
        <w:t>τη δόξα. Καλό θα ήταν να μην είχε ούτε τον φόρτο ούτε τη</w:t>
      </w:r>
      <w:r>
        <w:rPr>
          <w:rFonts w:eastAsia="Times New Roman" w:cs="Times New Roman"/>
          <w:szCs w:val="24"/>
        </w:rPr>
        <w:t xml:space="preserve"> δόξα</w:t>
      </w:r>
      <w:r>
        <w:rPr>
          <w:rFonts w:eastAsia="Times New Roman" w:cs="Times New Roman"/>
          <w:szCs w:val="24"/>
        </w:rPr>
        <w:t xml:space="preserve"> κάποιος</w:t>
      </w:r>
      <w:r>
        <w:rPr>
          <w:rFonts w:eastAsia="Times New Roman" w:cs="Times New Roman"/>
          <w:szCs w:val="24"/>
        </w:rPr>
        <w:t>, αλλά είναι άχαρο να έχεις όλον αυτό</w:t>
      </w:r>
      <w:r>
        <w:rPr>
          <w:rFonts w:eastAsia="Times New Roman" w:cs="Times New Roman"/>
          <w:szCs w:val="24"/>
        </w:rPr>
        <w:t>ν</w:t>
      </w:r>
      <w:r>
        <w:rPr>
          <w:rFonts w:eastAsia="Times New Roman" w:cs="Times New Roman"/>
          <w:szCs w:val="24"/>
        </w:rPr>
        <w:t xml:space="preserve"> τον φόρτο και κανείς να μη λέει για τον μακεδονίτικο λαό, ας πούμε, ενώ λέει για τον νησιωτικό. Εγώ είμαι νησιώτης, αλλά είναι λάθος αυτό το πράγμα.</w:t>
      </w:r>
    </w:p>
    <w:p w14:paraId="7E7580A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Τελειώνοντας, για τον Στρατό θα ήθελα να πω </w:t>
      </w:r>
      <w:r>
        <w:rPr>
          <w:rFonts w:eastAsia="Times New Roman" w:cs="Times New Roman"/>
          <w:szCs w:val="24"/>
        </w:rPr>
        <w:t>ότι η</w:t>
      </w:r>
      <w:r>
        <w:rPr>
          <w:rFonts w:eastAsia="Times New Roman" w:cs="Times New Roman"/>
          <w:szCs w:val="24"/>
        </w:rPr>
        <w:t xml:space="preserve"> διοίκ</w:t>
      </w:r>
      <w:r>
        <w:rPr>
          <w:rFonts w:eastAsia="Times New Roman" w:cs="Times New Roman"/>
          <w:szCs w:val="24"/>
        </w:rPr>
        <w:t>ηση δεν θα πάει σε φορείς και τέτοια. Η διοίκηση μέχρι να μπορέσει να λειτουργήσει το νομοσχέδιο, να επανδρωθούν τα τμήματα και όλα αυτά τα πράγματα, θα είναι καθορισμένη, θα είναι τρεις μορφές. Για λίγο, έναν μήνα υπολογίζουμε. Στρατός ή Αστυνομία ή Υπουρ</w:t>
      </w:r>
      <w:r>
        <w:rPr>
          <w:rFonts w:eastAsia="Times New Roman" w:cs="Times New Roman"/>
          <w:szCs w:val="24"/>
        </w:rPr>
        <w:t>γείο Εσωτερικών, μέσω του Τμήματος Μεταναστευτικής Πολιτικής.</w:t>
      </w:r>
    </w:p>
    <w:p w14:paraId="7E7580B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Όποιος και να είναι, η παρουσία του Στρατού πρέπει να υπάρχει.</w:t>
      </w:r>
    </w:p>
    <w:p w14:paraId="7E7580B1"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7E7580B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Συνεχίζουμε </w:t>
      </w:r>
      <w:r>
        <w:rPr>
          <w:rFonts w:eastAsia="Times New Roman" w:cs="Times New Roman"/>
          <w:szCs w:val="24"/>
        </w:rPr>
        <w:t xml:space="preserve">με τη δωδέκατη με αριθμό 726/1-4-2016 επίκαιρη ερώτηση δεύτερου </w:t>
      </w:r>
      <w:r>
        <w:rPr>
          <w:rFonts w:eastAsia="Times New Roman" w:cs="Times New Roman"/>
          <w:szCs w:val="24"/>
        </w:rPr>
        <w:t>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Εσωτερικών και Διοικητικής Ανασυγκρότησης, σχετικά με την αφαίρεση ελληνικής ιθαγένειας από ομογενείς της πρώην ΕΣΣΔ. </w:t>
      </w:r>
    </w:p>
    <w:p w14:paraId="7E7580B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Ο κ. Καμμένος έχει το</w:t>
      </w:r>
      <w:r>
        <w:rPr>
          <w:rFonts w:eastAsia="Times New Roman" w:cs="Times New Roman"/>
          <w:szCs w:val="24"/>
        </w:rPr>
        <w:t>ν</w:t>
      </w:r>
      <w:r>
        <w:rPr>
          <w:rFonts w:eastAsia="Times New Roman" w:cs="Times New Roman"/>
          <w:szCs w:val="24"/>
        </w:rPr>
        <w:t xml:space="preserve"> λόγο.</w:t>
      </w:r>
    </w:p>
    <w:p w14:paraId="7E7580B4"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ΔΗΜΗΤΡΙΟΣ ΚΑΜ</w:t>
      </w:r>
      <w:r>
        <w:rPr>
          <w:rFonts w:eastAsia="Times New Roman" w:cs="Times New Roman"/>
          <w:b/>
          <w:szCs w:val="24"/>
        </w:rPr>
        <w:t xml:space="preserve">ΜΕΝΟΣ: </w:t>
      </w:r>
      <w:r>
        <w:rPr>
          <w:rFonts w:eastAsia="Times New Roman" w:cs="Times New Roman"/>
          <w:szCs w:val="24"/>
        </w:rPr>
        <w:t xml:space="preserve">Κύριε Υπουργέ, θέλω να θίξω ένα εξαιρετικά σημαντικό ζήτημα και ευχαριστώ πάρα πολύ και για την πλήρη ενημέρωση που είχαμε, γιατί παρακολούθησα και τις προηγούμενες ερωτήσεις των συναδέλφων της Νέας Δημοκρατίας, σε σχέση με τη διαδικασία των </w:t>
      </w:r>
      <w:r>
        <w:rPr>
          <w:rFonts w:eastAsia="Times New Roman" w:cs="Times New Roman"/>
          <w:szCs w:val="24"/>
        </w:rPr>
        <w:t>κ</w:t>
      </w:r>
      <w:r>
        <w:rPr>
          <w:rFonts w:eastAsia="Times New Roman" w:cs="Times New Roman"/>
          <w:szCs w:val="24"/>
        </w:rPr>
        <w:t>έντρων</w:t>
      </w:r>
      <w:r>
        <w:rPr>
          <w:rFonts w:eastAsia="Times New Roman" w:cs="Times New Roman"/>
          <w:szCs w:val="24"/>
        </w:rPr>
        <w:t xml:space="preserve"> και των μεταναστών που έχουμε να διαχειριστούμε ως </w:t>
      </w:r>
      <w:r>
        <w:rPr>
          <w:rFonts w:eastAsia="Times New Roman" w:cs="Times New Roman"/>
          <w:szCs w:val="24"/>
        </w:rPr>
        <w:t>κ</w:t>
      </w:r>
      <w:r>
        <w:rPr>
          <w:rFonts w:eastAsia="Times New Roman" w:cs="Times New Roman"/>
          <w:szCs w:val="24"/>
        </w:rPr>
        <w:t>υβέρνηση αυτή την εποχή.</w:t>
      </w:r>
    </w:p>
    <w:p w14:paraId="7E7580B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Πρέπει, όμως, να θίξουμε ένα πάρα πολύ σημαντικό ζήτημα</w:t>
      </w:r>
      <w:r>
        <w:rPr>
          <w:rFonts w:eastAsia="Times New Roman" w:cs="Times New Roman"/>
          <w:szCs w:val="24"/>
        </w:rPr>
        <w:t>,</w:t>
      </w:r>
      <w:r>
        <w:rPr>
          <w:rFonts w:eastAsia="Times New Roman" w:cs="Times New Roman"/>
          <w:szCs w:val="24"/>
        </w:rPr>
        <w:t xml:space="preserve"> που έχει πέσει στην αντίληψή μου και έχει προκύψει τον τελευταίο χρόνο. Έκρινα σκόπιμο, μετά από μελέτη και άλλων στοιχεί</w:t>
      </w:r>
      <w:r>
        <w:rPr>
          <w:rFonts w:eastAsia="Times New Roman" w:cs="Times New Roman"/>
          <w:szCs w:val="24"/>
        </w:rPr>
        <w:t xml:space="preserve">ων να το φέρω στη Βουλή σε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w:t>
      </w:r>
    </w:p>
    <w:p w14:paraId="7E7580B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Όπως γνωρίζουμε όλοι, κατά τα μέσα της δεκαετίας του ’90, κάνοντας χρήση των ευεργετικών διατάξεων του ν.2173, πολλοί ομογενείς από την πρώην Σοβιετική Ένωση απέκτησαν την ελληνική ιθαγένεια, Πόντο, Αρμενί</w:t>
      </w:r>
      <w:r>
        <w:rPr>
          <w:rFonts w:eastAsia="Times New Roman" w:cs="Times New Roman"/>
          <w:szCs w:val="24"/>
        </w:rPr>
        <w:t>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Βέβαια φαίνεται ότι την ιθαγένεια την απέκτησε και ένας αριθμός προσώπων χωρίς ελληνική ποντιακή καταγωγή, οι οποίοι προσκόμισαν πλαστά πιστοποιητικά. Έχει παρατηρηθεί μια σωρεία ανακλήσεων πράξεων χορήγησης της ελληνικής ιθαγένειας σε Έλληνες ομ</w:t>
      </w:r>
      <w:r>
        <w:rPr>
          <w:rFonts w:eastAsia="Times New Roman" w:cs="Times New Roman"/>
          <w:szCs w:val="24"/>
        </w:rPr>
        <w:t xml:space="preserve">ογενείς από τις χώρες της πρώην Σοβιετικής Ένωσης που διαμένουν στις περιοχές της Θράκης και ευρύτερα της </w:t>
      </w:r>
      <w:r>
        <w:rPr>
          <w:rFonts w:eastAsia="Times New Roman" w:cs="Times New Roman"/>
          <w:szCs w:val="24"/>
        </w:rPr>
        <w:t>β</w:t>
      </w:r>
      <w:r>
        <w:rPr>
          <w:rFonts w:eastAsia="Times New Roman" w:cs="Times New Roman"/>
          <w:szCs w:val="24"/>
        </w:rPr>
        <w:t xml:space="preserve">όρειας Ελλάδος. Έτσι, έχουν έρθει και καταγγελίες, αν θέλετε, στη Βουλή και σε εμένα. </w:t>
      </w:r>
    </w:p>
    <w:p w14:paraId="7E7580B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 πρόβλημα που δημιουργείται σήμερα έχει να κάνει με την αναδ</w:t>
      </w:r>
      <w:r>
        <w:rPr>
          <w:rFonts w:eastAsia="Times New Roman" w:cs="Times New Roman"/>
          <w:szCs w:val="24"/>
        </w:rPr>
        <w:t xml:space="preserve">ρομική </w:t>
      </w:r>
      <w:proofErr w:type="spellStart"/>
      <w:r>
        <w:rPr>
          <w:rFonts w:eastAsia="Times New Roman" w:cs="Times New Roman"/>
          <w:szCs w:val="24"/>
        </w:rPr>
        <w:t>τιμωρητική</w:t>
      </w:r>
      <w:proofErr w:type="spellEnd"/>
      <w:r>
        <w:rPr>
          <w:rFonts w:eastAsia="Times New Roman" w:cs="Times New Roman"/>
          <w:szCs w:val="24"/>
        </w:rPr>
        <w:t xml:space="preserve"> αυστηρότητα της ελληνικής διοίκησης που αφαιρεί την ιθαγένεια όχι μόνο από όσους προσκόμισαν πιθανόν πλαστά πιστοποιητικά για την εθνική τους καταγωγή αλλά και από κάποιους λόγω προβλημάτων που δημιουργήθηκαν στις διοικητικές υπηρεσίες τη</w:t>
      </w:r>
      <w:r>
        <w:rPr>
          <w:rFonts w:eastAsia="Times New Roman" w:cs="Times New Roman"/>
          <w:szCs w:val="24"/>
        </w:rPr>
        <w:t>ς πρώην Σοβιετικής Ένωσης, λάθος χαρτιά ή λάθος ημερομηνίες. Δεν ήταν δηλαδή δική τους ευθύνη.</w:t>
      </w:r>
    </w:p>
    <w:p w14:paraId="7E7580B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τη δευτερολογία μου </w:t>
      </w:r>
      <w:r>
        <w:rPr>
          <w:rFonts w:eastAsia="Times New Roman" w:cs="Times New Roman"/>
          <w:szCs w:val="24"/>
        </w:rPr>
        <w:t>θ</w:t>
      </w:r>
      <w:r>
        <w:rPr>
          <w:rFonts w:eastAsia="Times New Roman" w:cs="Times New Roman"/>
          <w:szCs w:val="24"/>
        </w:rPr>
        <w:t xml:space="preserve">α </w:t>
      </w:r>
      <w:r>
        <w:rPr>
          <w:rFonts w:eastAsia="Times New Roman" w:cs="Times New Roman"/>
          <w:szCs w:val="24"/>
        </w:rPr>
        <w:t xml:space="preserve">αναφέρω </w:t>
      </w:r>
      <w:r>
        <w:rPr>
          <w:rFonts w:eastAsia="Times New Roman" w:cs="Times New Roman"/>
          <w:szCs w:val="24"/>
        </w:rPr>
        <w:t>και άλλες λεπτομέρειες που έχω στα έγγραφά μου.</w:t>
      </w:r>
    </w:p>
    <w:p w14:paraId="7E7580B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ερωτάσθε: Για ποιον λόγο παρατηρείται τα τελευταία δύο χρόνια αύξη</w:t>
      </w:r>
      <w:r>
        <w:rPr>
          <w:rFonts w:eastAsia="Times New Roman" w:cs="Times New Roman"/>
          <w:szCs w:val="24"/>
        </w:rPr>
        <w:t>ση ανακλήσεων των ελληνικών ιθαγενειών προκαλώντας αναρίθμητα προβλήματα σε αρκετούς Έλληνες ιθαγενείς; Τι μέτρα προτίθεσθε να λάβετε προκειμένου να αρθούν τα γραφειοκρατικά προβλήματα που οδηγούν σε πιθανόν λανθασμένες ανακλήσεις ιθαγενειών;</w:t>
      </w:r>
    </w:p>
    <w:p w14:paraId="7E7580B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Προτίθεσθε να</w:t>
      </w:r>
      <w:r>
        <w:rPr>
          <w:rFonts w:eastAsia="Times New Roman" w:cs="Times New Roman"/>
          <w:szCs w:val="24"/>
        </w:rPr>
        <w:t xml:space="preserve"> περνάτε από ακρόαση όσους τα δικαιολογητικά τους παρουσιάζουν ελλείψεις, προκειμένου να έχουν τη δυνατότητα να αποδείξουν την εγκυρότητά τους;</w:t>
      </w:r>
    </w:p>
    <w:p w14:paraId="7E7580B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Τι θα γίνει με όσους λανθασμένα έχασαν ήδη την ιθαγένεια και πώς θα αποζημιωθούν;</w:t>
      </w:r>
    </w:p>
    <w:p w14:paraId="7E7580B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7580BD"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Ο κύριος Υπουργός έχει τον λόγο.</w:t>
      </w:r>
    </w:p>
    <w:p w14:paraId="7E7580BE"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η ερώτησή σας μας φέρνει σε θεογνωσία με την έννοια τού ότι, ξέρετε, απορροφημένοι όλοι από το άγχος</w:t>
      </w:r>
      <w:r>
        <w:rPr>
          <w:rFonts w:eastAsia="Times New Roman" w:cs="Times New Roman"/>
          <w:szCs w:val="24"/>
        </w:rPr>
        <w:t xml:space="preserve"> του προσφυγικού και όλα αυτά τα πράγματα, υπολειπόμαστε πολλές φορές στην προσπάθεια που πρέπει να κάνουμε</w:t>
      </w:r>
      <w:r>
        <w:rPr>
          <w:rFonts w:eastAsia="Times New Roman" w:cs="Times New Roman"/>
          <w:szCs w:val="24"/>
        </w:rPr>
        <w:t>,</w:t>
      </w:r>
      <w:r>
        <w:rPr>
          <w:rFonts w:eastAsia="Times New Roman" w:cs="Times New Roman"/>
          <w:szCs w:val="24"/>
        </w:rPr>
        <w:t xml:space="preserve"> ώστε να κρατήσουμε μία ισορροπία με τους ήδη υπάρχοντες εδώ μετανάστες που, όπως ξέρετε, είναι πάρα πολλοί.</w:t>
      </w:r>
    </w:p>
    <w:p w14:paraId="7E7580B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Εγώ ομολογώ ότι δεν το ήξερα αυτό καθόλ</w:t>
      </w:r>
      <w:r>
        <w:rPr>
          <w:rFonts w:eastAsia="Times New Roman" w:cs="Times New Roman"/>
          <w:szCs w:val="24"/>
        </w:rPr>
        <w:t xml:space="preserve">ου, έβαλα και το ψάξανε. Πρόκειται για πλαστά και η ανάκληση γίνεται αυτόματα. Έχουμε σε </w:t>
      </w:r>
      <w:r>
        <w:rPr>
          <w:rFonts w:eastAsia="Times New Roman" w:cs="Times New Roman"/>
          <w:szCs w:val="24"/>
        </w:rPr>
        <w:t xml:space="preserve">δύο χιλιάδες </w:t>
      </w:r>
      <w:r>
        <w:rPr>
          <w:rFonts w:eastAsia="Times New Roman" w:cs="Times New Roman"/>
          <w:szCs w:val="24"/>
        </w:rPr>
        <w:t xml:space="preserve">ιθαγένειες που έχουν δοθεί, </w:t>
      </w:r>
      <w:r>
        <w:rPr>
          <w:rFonts w:eastAsia="Times New Roman" w:cs="Times New Roman"/>
          <w:szCs w:val="24"/>
        </w:rPr>
        <w:t xml:space="preserve">πενήντα </w:t>
      </w:r>
      <w:r>
        <w:rPr>
          <w:rFonts w:eastAsia="Times New Roman" w:cs="Times New Roman"/>
          <w:szCs w:val="24"/>
        </w:rPr>
        <w:t xml:space="preserve">αποφάσεις περίπου. Έχουν δοθεί </w:t>
      </w:r>
      <w:r>
        <w:rPr>
          <w:rFonts w:eastAsia="Times New Roman" w:cs="Times New Roman"/>
          <w:szCs w:val="24"/>
        </w:rPr>
        <w:t xml:space="preserve">χίλιες εννιακόσιες ενενήντα δύο </w:t>
      </w:r>
      <w:r>
        <w:rPr>
          <w:rFonts w:eastAsia="Times New Roman" w:cs="Times New Roman"/>
          <w:szCs w:val="24"/>
        </w:rPr>
        <w:t>ιθαγένειες. Άρα το νούμερο είναι μικρό. Μπορεί να προκύ</w:t>
      </w:r>
      <w:r>
        <w:rPr>
          <w:rFonts w:eastAsia="Times New Roman" w:cs="Times New Roman"/>
          <w:szCs w:val="24"/>
        </w:rPr>
        <w:t>ψουν και άλλα.</w:t>
      </w:r>
    </w:p>
    <w:p w14:paraId="7E7580C0"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Τους δίνουμε δυνατότητα προσφυγής ή εάν προσκομίσουν καινούργια στοιχεία που αποδεικνύουν ότι δεν υπάρχει πλαστότητα, ανακαλείται. Αυτή τη στιγμή θα βγάλουμε εγκύκλιο του Υπουργείου Εσωτερικών, ώστε να υπάρξει μια ομοιόμορφη αντιμετώπιση όσω</w:t>
      </w:r>
      <w:r>
        <w:rPr>
          <w:rFonts w:eastAsia="Times New Roman" w:cs="Times New Roman"/>
          <w:szCs w:val="28"/>
        </w:rPr>
        <w:t>ν τέτοιων περιπτώσεων προκύψουν στο μέλλον.</w:t>
      </w:r>
    </w:p>
    <w:p w14:paraId="7E7580C1" w14:textId="77777777" w:rsidR="00947FCE" w:rsidRDefault="00541CFC">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Ευχαριστώ.</w:t>
      </w:r>
    </w:p>
    <w:p w14:paraId="7E7580C2"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Κύριε Καμμένο, ορίστε, έχετε το</w:t>
      </w:r>
      <w:r>
        <w:rPr>
          <w:rFonts w:eastAsia="Times New Roman" w:cs="Times New Roman"/>
          <w:szCs w:val="28"/>
        </w:rPr>
        <w:t>ν</w:t>
      </w:r>
      <w:r>
        <w:rPr>
          <w:rFonts w:eastAsia="Times New Roman" w:cs="Times New Roman"/>
          <w:szCs w:val="28"/>
        </w:rPr>
        <w:t xml:space="preserve"> λόγο.</w:t>
      </w:r>
    </w:p>
    <w:p w14:paraId="7E7580C3" w14:textId="77777777" w:rsidR="00947FCE" w:rsidRDefault="00541CFC">
      <w:pPr>
        <w:spacing w:line="600" w:lineRule="auto"/>
        <w:ind w:firstLine="720"/>
        <w:jc w:val="both"/>
        <w:rPr>
          <w:rFonts w:eastAsia="Times New Roman" w:cs="Times New Roman"/>
          <w:szCs w:val="28"/>
        </w:rPr>
      </w:pPr>
      <w:r>
        <w:rPr>
          <w:rFonts w:eastAsia="Times New Roman" w:cs="Times New Roman"/>
          <w:b/>
          <w:szCs w:val="28"/>
        </w:rPr>
        <w:t xml:space="preserve">ΔΗΜΗΤΡΙΟΣ ΚΑΜΜΕΝΟΣ: </w:t>
      </w:r>
      <w:r>
        <w:rPr>
          <w:rFonts w:eastAsia="Times New Roman" w:cs="Times New Roman"/>
          <w:szCs w:val="28"/>
        </w:rPr>
        <w:t>Ευχαριστώ πολύ, κύριε Πρόεδρε.</w:t>
      </w:r>
    </w:p>
    <w:p w14:paraId="7E7580C4"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 xml:space="preserve">Κύριε Υπουργέ, κατανοώ τις προτεραιότητες και γι’ αυτό άργησα λίγο να φέρω </w:t>
      </w:r>
      <w:r>
        <w:rPr>
          <w:rFonts w:eastAsia="Times New Roman" w:cs="Times New Roman"/>
          <w:szCs w:val="28"/>
        </w:rPr>
        <w:t>το θέμα. Όμως, τυγχάνει στις αγροτικές περιοχές στη Μακεδονία και τη Θράκη, όπου έχουν εγκατασταθεί οι ομογενείς που τους καλέσαμε εδώ πέρα, να υπάρχουν τεράστια προβλήματα και για τη ζωή αυτών των ανθρώπων. Πρέπει να γνωρίζει το Σώμα και ο αξιότιμος κύριο</w:t>
      </w:r>
      <w:r>
        <w:rPr>
          <w:rFonts w:eastAsia="Times New Roman" w:cs="Times New Roman"/>
          <w:szCs w:val="28"/>
        </w:rPr>
        <w:t>ς Πρόεδρος, που είναι και παλαιότερος ημών εδώ μέσα, ότι σ</w:t>
      </w:r>
      <w:r>
        <w:rPr>
          <w:rFonts w:eastAsia="Times New Roman" w:cs="Times New Roman"/>
          <w:szCs w:val="28"/>
        </w:rPr>
        <w:t>ε</w:t>
      </w:r>
      <w:r>
        <w:rPr>
          <w:rFonts w:eastAsia="Times New Roman" w:cs="Times New Roman"/>
          <w:szCs w:val="28"/>
        </w:rPr>
        <w:t xml:space="preserve"> αυτούς τους ανθρώπους έχουμε δώσει γη και σπίτι να χτίσουν και σήμερα είναι αιχμάλωτοι του ελληνικού </w:t>
      </w:r>
      <w:r>
        <w:rPr>
          <w:rFonts w:eastAsia="Times New Roman" w:cs="Times New Roman"/>
          <w:szCs w:val="28"/>
        </w:rPr>
        <w:t>δ</w:t>
      </w:r>
      <w:r>
        <w:rPr>
          <w:rFonts w:eastAsia="Times New Roman" w:cs="Times New Roman"/>
          <w:szCs w:val="28"/>
        </w:rPr>
        <w:t xml:space="preserve">ημοσίου. Δεν έχει νομιμοποιηθεί η γη τους. Ζουν παράνομα στα σπίτια. Πάμε να τους πάρουμε και </w:t>
      </w:r>
      <w:r>
        <w:rPr>
          <w:rFonts w:eastAsia="Times New Roman" w:cs="Times New Roman"/>
          <w:szCs w:val="28"/>
        </w:rPr>
        <w:t xml:space="preserve">τα σπίτια. Ζουν σε αυθαίρετα για είκοσι χρόνια, αλλά αυτό είναι ένα άλλο θέμα που θα το δω με τον Τρύφωνα. Όμως, φανταστείτε τους ιδίους ανθρώπους κατά λάθος το ελληνικό κράτος μέσα στην πίεση που έχει, με όλα μαζί, να τους έχει για δεύτερη και τρίτη φορά </w:t>
      </w:r>
      <w:r>
        <w:rPr>
          <w:rFonts w:eastAsia="Times New Roman" w:cs="Times New Roman"/>
          <w:szCs w:val="28"/>
        </w:rPr>
        <w:t>αιχμαλώτους ή να τους διώξει ξανά από την πατρίδα τους.</w:t>
      </w:r>
    </w:p>
    <w:p w14:paraId="7E7580C5"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Δεν μπορώ να κυνηγήσω το ελληνικό αίμα. Θα ήθελα να προσέξουμε κάποιους απ’ αυτούς –Έλληνες- που δεν έχουν κάνει κάποιο λάθος πλαστότητας εγγράφων ή οτιδήποτε άλλο, να μην τους αιχμαλωτίσουμε ξανά, να</w:t>
      </w:r>
      <w:r>
        <w:rPr>
          <w:rFonts w:eastAsia="Times New Roman" w:cs="Times New Roman"/>
          <w:szCs w:val="28"/>
        </w:rPr>
        <w:t xml:space="preserve"> μην τους διώξουμε από την πατρίδα μας, διότι έχουμε και μεγάλο δημογραφικό πρόβλημα. Πρέπει να στηρίξουμε τη Θράκη, τη Μακεδονία και τα νησιά. Στη Μακεδονία και στη Θράκη έχουν κατοικήσει άνθρωποι που ήρθαν κυρίως από τον Πόντο. Επίσης, στο</w:t>
      </w:r>
      <w:r>
        <w:rPr>
          <w:rFonts w:eastAsia="Times New Roman" w:cs="Times New Roman"/>
          <w:szCs w:val="28"/>
        </w:rPr>
        <w:t>ν</w:t>
      </w:r>
      <w:r>
        <w:rPr>
          <w:rFonts w:eastAsia="Times New Roman" w:cs="Times New Roman"/>
          <w:szCs w:val="28"/>
        </w:rPr>
        <w:t xml:space="preserve"> νότο της Αθήν</w:t>
      </w:r>
      <w:r>
        <w:rPr>
          <w:rFonts w:eastAsia="Times New Roman" w:cs="Times New Roman"/>
          <w:szCs w:val="28"/>
        </w:rPr>
        <w:t>ας, στο</w:t>
      </w:r>
      <w:r>
        <w:rPr>
          <w:rFonts w:eastAsia="Times New Roman" w:cs="Times New Roman"/>
          <w:szCs w:val="28"/>
        </w:rPr>
        <w:t>ν</w:t>
      </w:r>
      <w:r>
        <w:rPr>
          <w:rFonts w:eastAsia="Times New Roman" w:cs="Times New Roman"/>
          <w:szCs w:val="28"/>
        </w:rPr>
        <w:t xml:space="preserve"> Δήμο Ασπροπύργου, έχουμε τεράστια προβλήματα. Θα ήθελα το κράτος να είναι προσεκτικό ως προς τη διαχείρισή του. </w:t>
      </w:r>
    </w:p>
    <w:p w14:paraId="7E7580C6"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Με όλο το</w:t>
      </w:r>
      <w:r>
        <w:rPr>
          <w:rFonts w:eastAsia="Times New Roman" w:cs="Times New Roman"/>
          <w:szCs w:val="28"/>
        </w:rPr>
        <w:t>ν</w:t>
      </w:r>
      <w:r>
        <w:rPr>
          <w:rFonts w:eastAsia="Times New Roman" w:cs="Times New Roman"/>
          <w:szCs w:val="28"/>
        </w:rPr>
        <w:t xml:space="preserve"> σεβασμό, θα σας αφήσω να δείτε κάποιες προτάσεις –είναι περίπου μιάμιση σελίδα, απλά πράγματα, «</w:t>
      </w:r>
      <w:r>
        <w:rPr>
          <w:rFonts w:eastAsia="Times New Roman" w:cs="Times New Roman"/>
          <w:szCs w:val="28"/>
          <w:lang w:val="en-US"/>
        </w:rPr>
        <w:t>bullet</w:t>
      </w:r>
      <w:r>
        <w:rPr>
          <w:rFonts w:eastAsia="Times New Roman" w:cs="Times New Roman"/>
          <w:szCs w:val="28"/>
        </w:rPr>
        <w:t xml:space="preserve"> </w:t>
      </w:r>
      <w:r>
        <w:rPr>
          <w:rFonts w:eastAsia="Times New Roman" w:cs="Times New Roman"/>
          <w:szCs w:val="28"/>
          <w:lang w:val="en-US"/>
        </w:rPr>
        <w:t>points</w:t>
      </w:r>
      <w:r>
        <w:rPr>
          <w:rFonts w:eastAsia="Times New Roman" w:cs="Times New Roman"/>
          <w:szCs w:val="28"/>
        </w:rPr>
        <w:t>», όχι κάτι δύ</w:t>
      </w:r>
      <w:r>
        <w:rPr>
          <w:rFonts w:eastAsia="Times New Roman" w:cs="Times New Roman"/>
          <w:szCs w:val="28"/>
        </w:rPr>
        <w:t xml:space="preserve">σκολο- που τις είδα μαζί με κάποιους ανθρώπους, ώστε να ξεδιαλύνουμε την κατάσταση, διότι έχει </w:t>
      </w:r>
      <w:proofErr w:type="spellStart"/>
      <w:r>
        <w:rPr>
          <w:rFonts w:eastAsia="Times New Roman" w:cs="Times New Roman"/>
          <w:szCs w:val="28"/>
        </w:rPr>
        <w:t>περι</w:t>
      </w:r>
      <w:r>
        <w:rPr>
          <w:rFonts w:eastAsia="Times New Roman" w:cs="Times New Roman"/>
          <w:szCs w:val="28"/>
        </w:rPr>
        <w:t>έρθει</w:t>
      </w:r>
      <w:proofErr w:type="spellEnd"/>
      <w:r>
        <w:rPr>
          <w:rFonts w:eastAsia="Times New Roman" w:cs="Times New Roman"/>
          <w:szCs w:val="28"/>
        </w:rPr>
        <w:t xml:space="preserve"> στην αντίληψή μου και μια περίπτωση –δεν κρίνω αν είναι δίκαιη ή άδικη ούτε θέλω να λαϊκίσω, καθώς όλα αυτά είναι μακριά από εμένα- ενός ανθρώπου που κ</w:t>
      </w:r>
      <w:r>
        <w:rPr>
          <w:rFonts w:eastAsia="Times New Roman" w:cs="Times New Roman"/>
          <w:szCs w:val="28"/>
        </w:rPr>
        <w:t>άνει απεργία πείνας. Είναι Έλληνας και του αφαιρέθηκαν τα χαρτιά.</w:t>
      </w:r>
    </w:p>
    <w:p w14:paraId="7E7580C7"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Θα πρέπει να προσέξουμε, διότι θα σας πω ένα ακόμα παράδειγμα. Μία οικογένεια ζει στην Ελλάδα και τους αφαιρέθηκε για κάποιο λόγο η ιθαγένεια. Η κόρη είναι εκτός Ελλάδας και δεν μπορεί να επ</w:t>
      </w:r>
      <w:r>
        <w:rPr>
          <w:rFonts w:eastAsia="Times New Roman" w:cs="Times New Roman"/>
          <w:szCs w:val="28"/>
        </w:rPr>
        <w:t>ιστρέψει να δει τους γονείς της, διότι θα συλληφθεί.</w:t>
      </w:r>
    </w:p>
    <w:p w14:paraId="7E7580C8"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 xml:space="preserve">Πρόκειται για ευαίσθητα θέματα οικογενειών. Πρέπει να προστατεύσουμε την οικογένεια. Αυτοί οι άνθρωποι –επαναλαμβάνω- έχουν ταλαιπωρηθεί από το ελληνικό </w:t>
      </w:r>
      <w:r>
        <w:rPr>
          <w:rFonts w:eastAsia="Times New Roman" w:cs="Times New Roman"/>
          <w:szCs w:val="28"/>
        </w:rPr>
        <w:t>δ</w:t>
      </w:r>
      <w:r>
        <w:rPr>
          <w:rFonts w:eastAsia="Times New Roman" w:cs="Times New Roman"/>
          <w:szCs w:val="28"/>
        </w:rPr>
        <w:t>ημόσιο όσο κανένας άλλος. Τους φέραμε από τη Σοβιετική Ένωση, που περνούσαν πολύ δύσκολα, για μια καλύτερη ζωή στην Ελλάδα, γιατί είναι Έλληνες, και εδώ τους φερθήκαμε με το</w:t>
      </w:r>
      <w:r>
        <w:rPr>
          <w:rFonts w:eastAsia="Times New Roman" w:cs="Times New Roman"/>
          <w:szCs w:val="28"/>
        </w:rPr>
        <w:t>ν</w:t>
      </w:r>
      <w:r>
        <w:rPr>
          <w:rFonts w:eastAsia="Times New Roman" w:cs="Times New Roman"/>
          <w:szCs w:val="28"/>
        </w:rPr>
        <w:t xml:space="preserve"> χειρότερο τρόπο. Νομίζω ότι το κράτος, η Κυβέρνηση του ΣΥΡΙΖΑ και των Ανεξάρτητων</w:t>
      </w:r>
      <w:r>
        <w:rPr>
          <w:rFonts w:eastAsia="Times New Roman" w:cs="Times New Roman"/>
          <w:szCs w:val="28"/>
        </w:rPr>
        <w:t xml:space="preserve"> Ελλήνων –και</w:t>
      </w:r>
      <w:r>
        <w:rPr>
          <w:rFonts w:eastAsia="Times New Roman" w:cs="Times New Roman"/>
          <w:szCs w:val="28"/>
        </w:rPr>
        <w:t xml:space="preserve"> εσείς</w:t>
      </w:r>
      <w:r>
        <w:rPr>
          <w:rFonts w:eastAsia="Times New Roman" w:cs="Times New Roman"/>
          <w:szCs w:val="28"/>
        </w:rPr>
        <w:t xml:space="preserve">, κύριε Υπουργέ και </w:t>
      </w:r>
      <w:r>
        <w:rPr>
          <w:rFonts w:eastAsia="Times New Roman" w:cs="Times New Roman"/>
          <w:szCs w:val="28"/>
        </w:rPr>
        <w:t>εμείς</w:t>
      </w:r>
      <w:r>
        <w:rPr>
          <w:rFonts w:eastAsia="Times New Roman" w:cs="Times New Roman"/>
          <w:szCs w:val="28"/>
        </w:rPr>
        <w:t>- θα πρέπει να κάνουμε ό,τι χρειαστεί. Πρέπει να είμαστε σύννομοι. Όμως, σας παρακαλώ πάρα πολύ, πρέπει να προσέξουμε να μην τους καταστήσουμε ξανά κατατρεγμένους, δυστυχισμένους και χωρίς πατρίδα.</w:t>
      </w:r>
    </w:p>
    <w:p w14:paraId="7E7580C9"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Κύριε Πρόεδρε,</w:t>
      </w:r>
      <w:r>
        <w:rPr>
          <w:rFonts w:eastAsia="Times New Roman" w:cs="Times New Roman"/>
          <w:szCs w:val="28"/>
        </w:rPr>
        <w:t xml:space="preserve"> καταθέτω τα προαναφερθέντα έγγραφα.</w:t>
      </w:r>
    </w:p>
    <w:p w14:paraId="7E7580CA" w14:textId="77777777" w:rsidR="00947FCE" w:rsidRDefault="00541CFC">
      <w:pPr>
        <w:spacing w:line="600" w:lineRule="auto"/>
        <w:ind w:firstLine="720"/>
        <w:jc w:val="both"/>
        <w:rPr>
          <w:rFonts w:eastAsia="Times New Roman" w:cs="Times New Roman"/>
          <w:szCs w:val="28"/>
        </w:rPr>
      </w:pPr>
      <w:r>
        <w:rPr>
          <w:rFonts w:eastAsia="Times New Roman" w:cs="Times New Roman"/>
          <w:szCs w:val="24"/>
        </w:rPr>
        <w:t xml:space="preserve">(Στο σημείο αυτό ο Βουλευτής κ. Δημήτριος Καμμένος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E7580CB"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Ευχαριστ</w:t>
      </w:r>
      <w:r>
        <w:rPr>
          <w:rFonts w:eastAsia="Times New Roman" w:cs="Times New Roman"/>
          <w:szCs w:val="28"/>
        </w:rPr>
        <w:t>ώ πολύ.</w:t>
      </w:r>
    </w:p>
    <w:p w14:paraId="7E7580CC" w14:textId="77777777" w:rsidR="00947FCE" w:rsidRDefault="00541CFC">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Ευχαριστώ.</w:t>
      </w:r>
    </w:p>
    <w:p w14:paraId="7E7580CD"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 xml:space="preserve">Κύριε </w:t>
      </w:r>
      <w:proofErr w:type="spellStart"/>
      <w:r>
        <w:rPr>
          <w:rFonts w:eastAsia="Times New Roman" w:cs="Times New Roman"/>
          <w:szCs w:val="28"/>
        </w:rPr>
        <w:t>Μουζάλα</w:t>
      </w:r>
      <w:proofErr w:type="spellEnd"/>
      <w:r>
        <w:rPr>
          <w:rFonts w:eastAsia="Times New Roman" w:cs="Times New Roman"/>
          <w:szCs w:val="28"/>
        </w:rPr>
        <w:t>, ορίστε, έχετε το</w:t>
      </w:r>
      <w:r>
        <w:rPr>
          <w:rFonts w:eastAsia="Times New Roman" w:cs="Times New Roman"/>
          <w:szCs w:val="28"/>
        </w:rPr>
        <w:t>ν</w:t>
      </w:r>
      <w:r>
        <w:rPr>
          <w:rFonts w:eastAsia="Times New Roman" w:cs="Times New Roman"/>
          <w:szCs w:val="28"/>
        </w:rPr>
        <w:t xml:space="preserve"> λόγο για τη δευτερολογία σας.</w:t>
      </w:r>
    </w:p>
    <w:p w14:paraId="7E7580CE" w14:textId="77777777" w:rsidR="00947FCE" w:rsidRDefault="00541CFC">
      <w:pPr>
        <w:spacing w:line="600" w:lineRule="auto"/>
        <w:ind w:firstLine="720"/>
        <w:jc w:val="both"/>
        <w:rPr>
          <w:rFonts w:eastAsia="Times New Roman" w:cs="Times New Roman"/>
          <w:szCs w:val="28"/>
        </w:rPr>
      </w:pPr>
      <w:r>
        <w:rPr>
          <w:rFonts w:eastAsia="Times New Roman" w:cs="Times New Roman"/>
          <w:b/>
          <w:szCs w:val="28"/>
        </w:rPr>
        <w:t xml:space="preserve">ΙΩΑΝΝΗΣ ΜΟΥΖΑΛΑΣ (Αναπληρωτής Υπουργός Εσωτερικών και Διοικητικής Ανασυγκρότησης): </w:t>
      </w:r>
      <w:r>
        <w:rPr>
          <w:rFonts w:eastAsia="Times New Roman" w:cs="Times New Roman"/>
          <w:szCs w:val="28"/>
        </w:rPr>
        <w:t xml:space="preserve">Σας άκουσα πολύ προσεκτικά για ένα θέμα το οποίο δεν το ήξερα τόσο καλά, όσο θα όφειλα πιθανώς. Θα σας προσκαλούσα με πολλή χαρά να κανονίσουμε μια συνάντηση με τον </w:t>
      </w:r>
      <w:r>
        <w:rPr>
          <w:rFonts w:eastAsia="Times New Roman" w:cs="Times New Roman"/>
          <w:szCs w:val="28"/>
        </w:rPr>
        <w:t>Γ</w:t>
      </w:r>
      <w:r>
        <w:rPr>
          <w:rFonts w:eastAsia="Times New Roman" w:cs="Times New Roman"/>
          <w:szCs w:val="28"/>
        </w:rPr>
        <w:t xml:space="preserve">ενικό </w:t>
      </w:r>
      <w:r>
        <w:rPr>
          <w:rFonts w:eastAsia="Times New Roman" w:cs="Times New Roman"/>
          <w:szCs w:val="28"/>
        </w:rPr>
        <w:t>Γ</w:t>
      </w:r>
      <w:r>
        <w:rPr>
          <w:rFonts w:eastAsia="Times New Roman" w:cs="Times New Roman"/>
          <w:szCs w:val="28"/>
        </w:rPr>
        <w:t>ραμματέα του Υπουργείου κ. Παπαδόπουλο που ασχολείται μ</w:t>
      </w:r>
      <w:r>
        <w:rPr>
          <w:rFonts w:eastAsia="Times New Roman" w:cs="Times New Roman"/>
          <w:szCs w:val="28"/>
        </w:rPr>
        <w:t>ε</w:t>
      </w:r>
      <w:r>
        <w:rPr>
          <w:rFonts w:eastAsia="Times New Roman" w:cs="Times New Roman"/>
          <w:szCs w:val="28"/>
        </w:rPr>
        <w:t xml:space="preserve"> αυτά τα θέματα, ώστε να δο</w:t>
      </w:r>
      <w:r>
        <w:rPr>
          <w:rFonts w:eastAsia="Times New Roman" w:cs="Times New Roman"/>
          <w:szCs w:val="28"/>
        </w:rPr>
        <w:t xml:space="preserve">ύμε τις προτάσεις που μπορούμε να ενσωματώσουμε στην εγκύκλιο. </w:t>
      </w:r>
    </w:p>
    <w:p w14:paraId="7E7580CF" w14:textId="77777777" w:rsidR="00947FCE" w:rsidRDefault="00541CFC">
      <w:pPr>
        <w:spacing w:line="600" w:lineRule="auto"/>
        <w:ind w:firstLine="720"/>
        <w:jc w:val="both"/>
        <w:rPr>
          <w:rFonts w:eastAsia="Times New Roman" w:cs="Times New Roman"/>
          <w:szCs w:val="28"/>
        </w:rPr>
      </w:pPr>
      <w:r>
        <w:rPr>
          <w:rFonts w:eastAsia="Times New Roman" w:cs="Times New Roman"/>
          <w:szCs w:val="28"/>
        </w:rPr>
        <w:t>Θα ήθελα να σας ανακοινώσω ότι τώρα ο συνεργάτης μου με πληροφόρησε ότι το ζήτημα της οικογενείας που υπήρχε το θέμα της αυτοκτονίας, λύθηκε με εκχώρηση. Ωστόσο, παραμένει αυτό που λέτε. Πρέπε</w:t>
      </w:r>
      <w:r>
        <w:rPr>
          <w:rFonts w:eastAsia="Times New Roman" w:cs="Times New Roman"/>
          <w:szCs w:val="28"/>
        </w:rPr>
        <w:t xml:space="preserve">ι να το θεραπεύσουμε. Σας παρακαλώ, βοηθήστε μας. Ελάτε με τις προτάσεις σας να τα συζητήσετε με τον </w:t>
      </w:r>
      <w:r>
        <w:rPr>
          <w:rFonts w:eastAsia="Times New Roman" w:cs="Times New Roman"/>
          <w:szCs w:val="28"/>
        </w:rPr>
        <w:t>γ</w:t>
      </w:r>
      <w:r>
        <w:rPr>
          <w:rFonts w:eastAsia="Times New Roman" w:cs="Times New Roman"/>
          <w:szCs w:val="28"/>
        </w:rPr>
        <w:t xml:space="preserve">ενικό </w:t>
      </w:r>
      <w:r>
        <w:rPr>
          <w:rFonts w:eastAsia="Times New Roman" w:cs="Times New Roman"/>
          <w:szCs w:val="28"/>
        </w:rPr>
        <w:t>γ</w:t>
      </w:r>
      <w:r>
        <w:rPr>
          <w:rFonts w:eastAsia="Times New Roman" w:cs="Times New Roman"/>
          <w:szCs w:val="28"/>
        </w:rPr>
        <w:t>ραμματέα.</w:t>
      </w:r>
    </w:p>
    <w:p w14:paraId="7E7580D0" w14:textId="77777777" w:rsidR="00947FCE" w:rsidRDefault="00541CFC">
      <w:pPr>
        <w:spacing w:after="0" w:line="600" w:lineRule="auto"/>
        <w:ind w:firstLine="720"/>
        <w:jc w:val="both"/>
        <w:rPr>
          <w:rFonts w:ascii="Verdana" w:eastAsia="Times New Roman" w:hAnsi="Verdana" w:cs="Times New Roman"/>
          <w:color w:val="000000"/>
          <w:sz w:val="17"/>
          <w:szCs w:val="17"/>
        </w:rPr>
      </w:pPr>
      <w:r>
        <w:rPr>
          <w:rFonts w:eastAsia="Times New Roman"/>
          <w:b/>
          <w:szCs w:val="28"/>
        </w:rPr>
        <w:t xml:space="preserve">ΠΡΟΕΔΡΕΥΩΝ (Δημήτριος Κρεμαστινός): </w:t>
      </w:r>
      <w:r>
        <w:rPr>
          <w:rFonts w:eastAsia="Times New Roman"/>
          <w:color w:val="000000"/>
          <w:szCs w:val="24"/>
        </w:rPr>
        <w:t xml:space="preserve">Θα συζητηθεί η </w:t>
      </w:r>
      <w:r>
        <w:rPr>
          <w:rFonts w:eastAsia="Times New Roman"/>
          <w:color w:val="000000"/>
          <w:szCs w:val="24"/>
        </w:rPr>
        <w:t xml:space="preserve">δέκατη τρίτη </w:t>
      </w:r>
      <w:r>
        <w:rPr>
          <w:rFonts w:eastAsia="Times New Roman"/>
          <w:color w:val="000000"/>
          <w:szCs w:val="24"/>
        </w:rPr>
        <w:t>με αριθμό 724/31-3-2016 επίκαιρη ερώτηση δεύτερου κύκλου του Βουλευτή Αχα</w:t>
      </w:r>
      <w:r>
        <w:rPr>
          <w:rFonts w:eastAsia="Times New Roman"/>
          <w:color w:val="000000"/>
          <w:szCs w:val="24"/>
        </w:rPr>
        <w:t xml:space="preserve">ΐας της Δημοκρατικής Συμπαράταξης ΠΑΣΟΚ-ΔΗΜΑΡ κ. </w:t>
      </w:r>
      <w:r>
        <w:rPr>
          <w:rFonts w:eastAsia="Times New Roman"/>
          <w:bCs/>
          <w:color w:val="000000"/>
          <w:szCs w:val="24"/>
        </w:rPr>
        <w:t>Θεόδωρου Παπαθεοδώρου</w:t>
      </w:r>
      <w:r>
        <w:rPr>
          <w:rFonts w:eastAsia="Times New Roman"/>
          <w:color w:val="000000"/>
          <w:szCs w:val="24"/>
        </w:rPr>
        <w:t xml:space="preserve"> προς τον Υπουργό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σχετικά με την έλλειψη στρατηγικού σχεδιασμού για την αντιμετώπιση του προσφυγικού, τις καθυστερήσεις στην εκταμίευση </w:t>
      </w:r>
      <w:r>
        <w:rPr>
          <w:rFonts w:eastAsia="Times New Roman"/>
          <w:color w:val="000000"/>
          <w:szCs w:val="24"/>
        </w:rPr>
        <w:t>ευρωπαϊκών πόρων και τη μη εφαρμογή του νόμου για την χορήγηση ελληνικής ιθαγένειας.</w:t>
      </w:r>
    </w:p>
    <w:p w14:paraId="7E7580D1" w14:textId="77777777" w:rsidR="00947FCE" w:rsidRDefault="00541CFC">
      <w:pPr>
        <w:spacing w:after="0" w:line="600" w:lineRule="auto"/>
        <w:ind w:firstLine="720"/>
        <w:jc w:val="both"/>
        <w:rPr>
          <w:rFonts w:eastAsia="Times New Roman"/>
          <w:szCs w:val="28"/>
        </w:rPr>
      </w:pPr>
      <w:r>
        <w:rPr>
          <w:rFonts w:eastAsia="Times New Roman"/>
          <w:szCs w:val="28"/>
        </w:rPr>
        <w:t>Ορίστε, κύριε Παπαθεοδώρου, έχετε το</w:t>
      </w:r>
      <w:r>
        <w:rPr>
          <w:rFonts w:eastAsia="Times New Roman"/>
          <w:szCs w:val="28"/>
        </w:rPr>
        <w:t>ν</w:t>
      </w:r>
      <w:r>
        <w:rPr>
          <w:rFonts w:eastAsia="Times New Roman"/>
          <w:szCs w:val="28"/>
        </w:rPr>
        <w:t xml:space="preserve"> λόγο.</w:t>
      </w:r>
    </w:p>
    <w:p w14:paraId="7E7580D2" w14:textId="77777777" w:rsidR="00947FCE" w:rsidRDefault="00541CFC">
      <w:pPr>
        <w:spacing w:after="0" w:line="600" w:lineRule="auto"/>
        <w:ind w:firstLine="720"/>
        <w:jc w:val="both"/>
        <w:rPr>
          <w:rFonts w:eastAsia="Times New Roman"/>
          <w:szCs w:val="28"/>
        </w:rPr>
      </w:pPr>
      <w:r>
        <w:rPr>
          <w:rFonts w:eastAsia="Times New Roman"/>
          <w:b/>
          <w:szCs w:val="28"/>
        </w:rPr>
        <w:t xml:space="preserve">ΘΕΟΔΩΡΟΣ ΠΑΠΑΘΕΟΔΩΡΟΥ: </w:t>
      </w:r>
      <w:r>
        <w:rPr>
          <w:rFonts w:eastAsia="Times New Roman"/>
          <w:szCs w:val="28"/>
        </w:rPr>
        <w:t>Σας ευχαριστώ, κύριε Πρόεδρε.</w:t>
      </w:r>
    </w:p>
    <w:p w14:paraId="7E7580D3" w14:textId="77777777" w:rsidR="00947FCE" w:rsidRDefault="00541CFC">
      <w:pPr>
        <w:spacing w:after="0" w:line="600" w:lineRule="auto"/>
        <w:ind w:firstLine="720"/>
        <w:jc w:val="both"/>
        <w:rPr>
          <w:rFonts w:eastAsia="Times New Roman"/>
          <w:szCs w:val="28"/>
        </w:rPr>
      </w:pPr>
      <w:r>
        <w:rPr>
          <w:rFonts w:eastAsia="Times New Roman"/>
          <w:szCs w:val="28"/>
        </w:rPr>
        <w:t>Κύριε Υπουργέ, άκουσα και τις άλλες απαντήσεις σας. Πραγματικά, θα προσπαθ</w:t>
      </w:r>
      <w:r>
        <w:rPr>
          <w:rFonts w:eastAsia="Times New Roman"/>
          <w:szCs w:val="28"/>
        </w:rPr>
        <w:t xml:space="preserve">ήσω να μην υπάρχει </w:t>
      </w:r>
      <w:proofErr w:type="spellStart"/>
      <w:r>
        <w:rPr>
          <w:rFonts w:eastAsia="Times New Roman"/>
          <w:szCs w:val="28"/>
        </w:rPr>
        <w:t>κα</w:t>
      </w:r>
      <w:r>
        <w:rPr>
          <w:rFonts w:eastAsia="Times New Roman"/>
          <w:szCs w:val="28"/>
        </w:rPr>
        <w:t>μ</w:t>
      </w:r>
      <w:r>
        <w:rPr>
          <w:rFonts w:eastAsia="Times New Roman"/>
          <w:szCs w:val="28"/>
        </w:rPr>
        <w:t>μία</w:t>
      </w:r>
      <w:proofErr w:type="spellEnd"/>
      <w:r>
        <w:rPr>
          <w:rFonts w:eastAsia="Times New Roman"/>
          <w:szCs w:val="28"/>
        </w:rPr>
        <w:t xml:space="preserve"> επικάλυψη.</w:t>
      </w:r>
    </w:p>
    <w:p w14:paraId="7E7580D4" w14:textId="77777777" w:rsidR="00947FCE" w:rsidRDefault="00541CFC">
      <w:pPr>
        <w:spacing w:after="0" w:line="600" w:lineRule="auto"/>
        <w:ind w:firstLine="720"/>
        <w:jc w:val="both"/>
        <w:rPr>
          <w:rFonts w:eastAsia="Times New Roman"/>
          <w:szCs w:val="28"/>
        </w:rPr>
      </w:pPr>
      <w:r>
        <w:rPr>
          <w:rFonts w:eastAsia="Times New Roman"/>
          <w:szCs w:val="28"/>
        </w:rPr>
        <w:t>Από τότε που κατέθεσα την επίκαιρη ερώτηση μέχρι σήμερα, πολλά πράγματα έχουν αλλάξει. Έχει επέλθει η συμφωνία της 18</w:t>
      </w:r>
      <w:r>
        <w:rPr>
          <w:rFonts w:eastAsia="Times New Roman"/>
          <w:szCs w:val="28"/>
          <w:vertAlign w:val="superscript"/>
        </w:rPr>
        <w:t>ης</w:t>
      </w:r>
      <w:r>
        <w:rPr>
          <w:rFonts w:eastAsia="Times New Roman"/>
          <w:szCs w:val="28"/>
        </w:rPr>
        <w:t xml:space="preserve"> Μαρτίου. Επίσης, έχουμε τα τραγικά γεγονότα στις Βρυξέλλες, όπως και την εξέλιξη που έχει επισυμβεί</w:t>
      </w:r>
      <w:r>
        <w:rPr>
          <w:rFonts w:eastAsia="Times New Roman"/>
          <w:szCs w:val="28"/>
        </w:rPr>
        <w:t xml:space="preserve"> στην Ελλάδα.</w:t>
      </w:r>
    </w:p>
    <w:p w14:paraId="7E7580D5" w14:textId="77777777" w:rsidR="00947FCE" w:rsidRDefault="00541CFC">
      <w:pPr>
        <w:spacing w:line="600" w:lineRule="auto"/>
        <w:jc w:val="both"/>
        <w:rPr>
          <w:rFonts w:eastAsia="Times New Roman" w:cs="Times New Roman"/>
          <w:szCs w:val="24"/>
        </w:rPr>
      </w:pPr>
      <w:r>
        <w:rPr>
          <w:rFonts w:eastAsia="Times New Roman" w:cs="Times New Roman"/>
          <w:b/>
          <w:szCs w:val="28"/>
        </w:rPr>
        <w:tab/>
      </w:r>
      <w:r>
        <w:rPr>
          <w:rFonts w:eastAsia="Times New Roman" w:cs="Times New Roman"/>
          <w:szCs w:val="24"/>
        </w:rPr>
        <w:t>Επειδή σας άκουσα, λοιπόν, θα πάμε σε κρίσιμα ερωτήματα τα οποία θα αφορούν και τη ιθαγένεια, αλλά και τη μεταναστευτική πολιτική.</w:t>
      </w:r>
    </w:p>
    <w:p w14:paraId="7E7580D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δεν ασκούμε κριτική ή τουλάχιστον η Δημοκρατική Συμπαράταξη αυτή τη στιγμή δεν ασκεί κριτική μό</w:t>
      </w:r>
      <w:r>
        <w:rPr>
          <w:rFonts w:eastAsia="Times New Roman" w:cs="Times New Roman"/>
          <w:szCs w:val="24"/>
        </w:rPr>
        <w:t xml:space="preserve">νο για τις καθυστερήσεις, αλλά περισσότερο για τις πολιτικές επιλογές. Ήταν πολιτική επιλογή, κατά τα δικά σας λεγόμενα, να υπάρξει η </w:t>
      </w:r>
      <w:proofErr w:type="spellStart"/>
      <w:r>
        <w:rPr>
          <w:rFonts w:eastAsia="Times New Roman" w:cs="Times New Roman"/>
          <w:szCs w:val="24"/>
        </w:rPr>
        <w:t>Ειδομένη</w:t>
      </w:r>
      <w:proofErr w:type="spellEnd"/>
      <w:r>
        <w:rPr>
          <w:rFonts w:eastAsia="Times New Roman" w:cs="Times New Roman"/>
          <w:szCs w:val="24"/>
        </w:rPr>
        <w:t xml:space="preserve"> ή ο Πειραιάς. Είναι πολιτική επιλογή. Επίσης, είναι μια επιλογή σας να έχουμε σήμερα το Ελληνικό, για το οποίο δε</w:t>
      </w:r>
      <w:r>
        <w:rPr>
          <w:rFonts w:eastAsia="Times New Roman" w:cs="Times New Roman"/>
          <w:szCs w:val="24"/>
        </w:rPr>
        <w:t>ν μιλήσαμε, αλλά δράττομαι της ευκαιρίας γιατί έχει πολύ μεγάλη σημασία, με έξι χιλιάδες ανθρώπους.</w:t>
      </w:r>
    </w:p>
    <w:p w14:paraId="7E7580D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Αυτό, λοιπόν, το οποίο θα σας έλεγα είναι το εξής: Είχαμε την ευκαιρία –και δεν έχω εκτιμήσεις- και επισκεφθήκαμε με την κ. Γεννηματά την προηγούμενη εβδομά</w:t>
      </w:r>
      <w:r>
        <w:rPr>
          <w:rFonts w:eastAsia="Times New Roman" w:cs="Times New Roman"/>
          <w:szCs w:val="24"/>
        </w:rPr>
        <w:t>δα τον Πειραιά και είδαμε μια κατάσταση</w:t>
      </w:r>
      <w:r>
        <w:rPr>
          <w:rFonts w:eastAsia="Times New Roman" w:cs="Times New Roman"/>
          <w:szCs w:val="24"/>
        </w:rPr>
        <w:t>,</w:t>
      </w:r>
      <w:r>
        <w:rPr>
          <w:rFonts w:eastAsia="Times New Roman" w:cs="Times New Roman"/>
          <w:szCs w:val="24"/>
        </w:rPr>
        <w:t xml:space="preserve"> η οποία είναι στα όρια της ανθρωπιστικής και της υγειονομικής κρίσης. </w:t>
      </w:r>
    </w:p>
    <w:p w14:paraId="7E7580D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Επισκεφτήκαμε το Ελληνικό, και μάλιστα μιλήσαμε και με τους τέσσερις </w:t>
      </w:r>
      <w:r>
        <w:rPr>
          <w:rFonts w:eastAsia="Times New Roman" w:cs="Times New Roman"/>
          <w:szCs w:val="24"/>
        </w:rPr>
        <w:t>δ</w:t>
      </w:r>
      <w:r>
        <w:rPr>
          <w:rFonts w:eastAsia="Times New Roman" w:cs="Times New Roman"/>
          <w:szCs w:val="24"/>
        </w:rPr>
        <w:t xml:space="preserve">ημάρχους της περιοχής, </w:t>
      </w:r>
      <w:r>
        <w:rPr>
          <w:rFonts w:eastAsia="Times New Roman"/>
          <w:szCs w:val="24"/>
        </w:rPr>
        <w:t>οι οποίοι</w:t>
      </w:r>
      <w:r>
        <w:rPr>
          <w:rFonts w:eastAsia="Times New Roman" w:cs="Times New Roman"/>
          <w:szCs w:val="24"/>
        </w:rPr>
        <w:t xml:space="preserve"> ακούν την τοποθέτησή μας σήμερα, για να μ</w:t>
      </w:r>
      <w:r>
        <w:rPr>
          <w:rFonts w:eastAsia="Times New Roman" w:cs="Times New Roman"/>
          <w:szCs w:val="24"/>
        </w:rPr>
        <w:t xml:space="preserve">πορέσουμε να έχουμε μια εικόνα, μια εικόνα ανθρώπων </w:t>
      </w:r>
      <w:r>
        <w:rPr>
          <w:rFonts w:eastAsia="Times New Roman"/>
          <w:szCs w:val="24"/>
        </w:rPr>
        <w:t>οι οποίοι</w:t>
      </w:r>
      <w:r>
        <w:rPr>
          <w:rFonts w:eastAsia="Times New Roman" w:cs="Times New Roman"/>
          <w:szCs w:val="24"/>
        </w:rPr>
        <w:t xml:space="preserve"> ζουν, κύριε Υπουργέ, χωρίς ρεύμα, χωρίς νερό, με τα παιδιά να πλένονται στη θάλασσα και να διασχίζουν την </w:t>
      </w:r>
      <w:proofErr w:type="spellStart"/>
      <w:r>
        <w:rPr>
          <w:rFonts w:eastAsia="Times New Roman" w:cs="Times New Roman"/>
          <w:szCs w:val="24"/>
        </w:rPr>
        <w:t>Ποσειδώνος</w:t>
      </w:r>
      <w:proofErr w:type="spellEnd"/>
      <w:r>
        <w:rPr>
          <w:rFonts w:eastAsia="Times New Roman" w:cs="Times New Roman"/>
          <w:szCs w:val="24"/>
        </w:rPr>
        <w:t>, στον Πειραιά χωρίς να υπάρχουν οι κρατικές δομές. Το ίδιο συμβαίνει και με τ</w:t>
      </w:r>
      <w:r>
        <w:rPr>
          <w:rFonts w:eastAsia="Times New Roman" w:cs="Times New Roman"/>
          <w:szCs w:val="24"/>
        </w:rPr>
        <w:t xml:space="preserve">ην </w:t>
      </w:r>
      <w:proofErr w:type="spellStart"/>
      <w:r>
        <w:rPr>
          <w:rFonts w:eastAsia="Times New Roman" w:cs="Times New Roman"/>
          <w:szCs w:val="24"/>
        </w:rPr>
        <w:t>Ειδομένη</w:t>
      </w:r>
      <w:proofErr w:type="spellEnd"/>
      <w:r>
        <w:rPr>
          <w:rFonts w:eastAsia="Times New Roman" w:cs="Times New Roman"/>
          <w:szCs w:val="24"/>
        </w:rPr>
        <w:t>.</w:t>
      </w:r>
    </w:p>
    <w:p w14:paraId="7E7580D9" w14:textId="77777777" w:rsidR="00947FCE" w:rsidRDefault="00541CFC">
      <w:pPr>
        <w:spacing w:line="600" w:lineRule="auto"/>
        <w:ind w:firstLine="720"/>
        <w:jc w:val="both"/>
        <w:rPr>
          <w:rFonts w:eastAsia="Times New Roman" w:cs="Times New Roman"/>
          <w:szCs w:val="24"/>
        </w:rPr>
      </w:pPr>
      <w:r w:rsidRPr="00CA6DD7">
        <w:rPr>
          <w:rFonts w:eastAsia="Times New Roman" w:cs="Times New Roman"/>
          <w:color w:val="000000" w:themeColor="text1"/>
          <w:szCs w:val="24"/>
        </w:rPr>
        <w:t xml:space="preserve">Παράλληλα, κύριε Υπουργέ, ήθελα να σας πω κάτι ακόμα. Έγινε πολλή </w:t>
      </w:r>
      <w:r>
        <w:rPr>
          <w:rFonts w:eastAsia="Times New Roman" w:cs="Times New Roman"/>
          <w:szCs w:val="24"/>
        </w:rPr>
        <w:t>συζήτηση προηγουμένως για τις μη κυβερνητικές οργανώσεις και τους αλληλέγγυους. Νομίζω ότι η ξεκάθαρη πολιτική θέση θα ήταν από την πλευρά σας σήμερα να θεωρηθεί ότι, επειδή πολ</w:t>
      </w:r>
      <w:r>
        <w:rPr>
          <w:rFonts w:eastAsia="Times New Roman" w:cs="Times New Roman"/>
          <w:szCs w:val="24"/>
        </w:rPr>
        <w:t xml:space="preserve">λές από τις ομάδες των αλληλέγγυων παρεμβαίνουν με πολιτική σκοπιμότητα και στόχευση με </w:t>
      </w:r>
      <w:proofErr w:type="spellStart"/>
      <w:r>
        <w:rPr>
          <w:rFonts w:eastAsia="Times New Roman" w:cs="Times New Roman"/>
          <w:szCs w:val="24"/>
        </w:rPr>
        <w:t>ακτιβιστικό</w:t>
      </w:r>
      <w:proofErr w:type="spellEnd"/>
      <w:r>
        <w:rPr>
          <w:rFonts w:eastAsia="Times New Roman" w:cs="Times New Roman"/>
          <w:szCs w:val="24"/>
        </w:rPr>
        <w:t xml:space="preserve"> τρόπο, εκεί το ζήτημα το λύνει ο νόμος. Δεν μπορούμε όλους να τους βάζουμε στο ίδιο τσουβάλι και να θεωρούμε ότι οι μη κυβερνητικές οργανώσεις και οι αλληλέ</w:t>
      </w:r>
      <w:r>
        <w:rPr>
          <w:rFonts w:eastAsia="Times New Roman" w:cs="Times New Roman"/>
          <w:szCs w:val="24"/>
        </w:rPr>
        <w:t xml:space="preserve">γγυοι είναι το ίδιο πράγμα. </w:t>
      </w:r>
    </w:p>
    <w:p w14:paraId="7E7580D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δεν έχουμε ακόμη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πληροφορία για το ποιοι ήταν αυτοί</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οδήγησαν τους ανθρώπους από το παράπλευρο πέρασμα στην </w:t>
      </w:r>
      <w:proofErr w:type="spellStart"/>
      <w:r>
        <w:rPr>
          <w:rFonts w:eastAsia="Times New Roman" w:cs="Times New Roman"/>
          <w:szCs w:val="24"/>
        </w:rPr>
        <w:t>Ειδομένη</w:t>
      </w:r>
      <w:proofErr w:type="spellEnd"/>
      <w:r>
        <w:rPr>
          <w:rFonts w:eastAsia="Times New Roman" w:cs="Times New Roman"/>
          <w:szCs w:val="24"/>
        </w:rPr>
        <w:t xml:space="preserve">, για να δημιουργηθεί το πρόβλημα με την </w:t>
      </w:r>
      <w:r>
        <w:rPr>
          <w:rFonts w:eastAsia="Times New Roman" w:cs="Times New Roman"/>
          <w:szCs w:val="24"/>
        </w:rPr>
        <w:t>Π</w:t>
      </w:r>
      <w:r>
        <w:rPr>
          <w:rFonts w:eastAsia="Times New Roman" w:cs="Times New Roman"/>
          <w:szCs w:val="24"/>
        </w:rPr>
        <w:t xml:space="preserve">ρώην Γιουγκοσλαβική Δημοκρατία </w:t>
      </w:r>
      <w:r>
        <w:rPr>
          <w:rFonts w:eastAsia="Times New Roman" w:cs="Times New Roman"/>
          <w:szCs w:val="24"/>
        </w:rPr>
        <w:t>της Μακεδονίας ούτε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επίσης, </w:t>
      </w:r>
      <w:r>
        <w:rPr>
          <w:rFonts w:eastAsia="Times New Roman" w:cs="Times New Roman"/>
          <w:szCs w:val="24"/>
        </w:rPr>
        <w:t>τι έγινε με όλα αυτά τα περιστατικά</w:t>
      </w:r>
      <w:r>
        <w:rPr>
          <w:rFonts w:eastAsia="Times New Roman" w:cs="Times New Roman"/>
          <w:szCs w:val="24"/>
        </w:rPr>
        <w:t>,</w:t>
      </w:r>
      <w:r>
        <w:rPr>
          <w:rFonts w:eastAsia="Times New Roman" w:cs="Times New Roman"/>
          <w:szCs w:val="24"/>
        </w:rPr>
        <w:t xml:space="preserve"> τα οποία αναφέρθηκαν μέχρι σήμερα. </w:t>
      </w:r>
    </w:p>
    <w:p w14:paraId="7E7580D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Κλείνω με αυτό και θα αναφερθώ και στη δευτερολογία μου. Υπάρχει πέραν αυτών -κατανοώ το Υπουργείο, αλλά δεν μπορεί να συνεχιστεί αυτό- και το ότι το Υπουργείο έχει μια πολύ ισχνή νομοθετική παραγωγή. Θα πρέπει να δούμε τι γίνεται με τα ζητήματα της ιθαγέν</w:t>
      </w:r>
      <w:r>
        <w:rPr>
          <w:rFonts w:eastAsia="Times New Roman" w:cs="Times New Roman"/>
          <w:szCs w:val="24"/>
        </w:rPr>
        <w:t>ειας, για τα οποία θα επανέλθω στη δευτερολογία μου.</w:t>
      </w:r>
    </w:p>
    <w:p w14:paraId="7E7580D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κύριε Υπουργέ.</w:t>
      </w:r>
    </w:p>
    <w:p w14:paraId="7E7580DD"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7E7580D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E7580DF"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w:t>
      </w:r>
      <w:r>
        <w:rPr>
          <w:rFonts w:eastAsia="Times New Roman" w:cs="Times New Roman"/>
          <w:b/>
          <w:szCs w:val="24"/>
        </w:rPr>
        <w:t xml:space="preserve">νασυγκρότησης): </w:t>
      </w:r>
      <w:r>
        <w:rPr>
          <w:rFonts w:eastAsia="Times New Roman" w:cs="Times New Roman"/>
          <w:szCs w:val="24"/>
        </w:rPr>
        <w:t xml:space="preserve">Κύριε Παπαθεοδώρου, αυτό το οποίο έχω πει επανειλημμένα δεν είναι ότι η </w:t>
      </w:r>
      <w:proofErr w:type="spellStart"/>
      <w:r>
        <w:rPr>
          <w:rFonts w:eastAsia="Times New Roman" w:cs="Times New Roman"/>
          <w:szCs w:val="24"/>
        </w:rPr>
        <w:t>Ειδομένη</w:t>
      </w:r>
      <w:proofErr w:type="spellEnd"/>
      <w:r>
        <w:rPr>
          <w:rFonts w:eastAsia="Times New Roman" w:cs="Times New Roman"/>
          <w:szCs w:val="24"/>
        </w:rPr>
        <w:t xml:space="preserve">, ο Πειραιάς και το Ελληνικό ήταν επιλογή μας. Έχω πει ότι στην </w:t>
      </w:r>
      <w:proofErr w:type="spellStart"/>
      <w:r>
        <w:rPr>
          <w:rFonts w:eastAsia="Times New Roman" w:cs="Times New Roman"/>
          <w:szCs w:val="24"/>
        </w:rPr>
        <w:t>Ειδομένη</w:t>
      </w:r>
      <w:proofErr w:type="spellEnd"/>
      <w:r>
        <w:rPr>
          <w:rFonts w:eastAsia="Times New Roman" w:cs="Times New Roman"/>
          <w:szCs w:val="24"/>
        </w:rPr>
        <w:t>, στον Πειραιά, στο Ελληνικό, σε δεύτερο σκοπό, ήταν επιλογή μας να μην εγκαταστήσουμε κ</w:t>
      </w:r>
      <w:r>
        <w:rPr>
          <w:rFonts w:eastAsia="Times New Roman" w:cs="Times New Roman"/>
          <w:szCs w:val="24"/>
        </w:rPr>
        <w:t xml:space="preserve">ρατικές δομές, να έχει το κράτος τη μικρότερη δυνατή παρέμβαση, ώστε να μη δημιουργηθούν μόνιμοι καταυλισμοί σε μέρη που δεν θέλαμε. </w:t>
      </w:r>
    </w:p>
    <w:p w14:paraId="7E7580E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Στον Πειραιά, ακριβώς λόγω της σπουδαιότητας του λιμανιού -είναι υψηλής ασφάλειας στόχος- έχουμε πολύ περισσότερη Αστυνομί</w:t>
      </w:r>
      <w:r>
        <w:rPr>
          <w:rFonts w:eastAsia="Times New Roman" w:cs="Times New Roman"/>
          <w:szCs w:val="24"/>
        </w:rPr>
        <w:t xml:space="preserve">α και Λιμενικό από την Αστυνομία που θα δικαιούτο να υπάρχει και στην </w:t>
      </w:r>
      <w:proofErr w:type="spellStart"/>
      <w:r>
        <w:rPr>
          <w:rFonts w:eastAsia="Times New Roman" w:cs="Times New Roman"/>
          <w:szCs w:val="24"/>
        </w:rPr>
        <w:t>Ειδομένη</w:t>
      </w:r>
      <w:proofErr w:type="spellEnd"/>
      <w:r>
        <w:rPr>
          <w:rFonts w:eastAsia="Times New Roman" w:cs="Times New Roman"/>
          <w:szCs w:val="24"/>
        </w:rPr>
        <w:t xml:space="preserve">. Αναγκαστήκαμε να το κάνουμε αυτό. Μπορεί </w:t>
      </w:r>
      <w:r>
        <w:rPr>
          <w:rFonts w:eastAsia="Times New Roman" w:cs="Times New Roman"/>
          <w:szCs w:val="24"/>
        </w:rPr>
        <w:t>κάποιος</w:t>
      </w:r>
      <w:r>
        <w:rPr>
          <w:rFonts w:eastAsia="Times New Roman" w:cs="Times New Roman"/>
          <w:szCs w:val="24"/>
        </w:rPr>
        <w:t xml:space="preserve"> να μας κατηγορήσει. </w:t>
      </w:r>
    </w:p>
    <w:p w14:paraId="7E7580E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Θα πρέπει να πάρετε -και σας το ζητώ-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ότι μέσα σε σαράντα δύο μέρες έχουμε κτίσει τριάντα πέν</w:t>
      </w:r>
      <w:r>
        <w:rPr>
          <w:rFonts w:eastAsia="Times New Roman" w:cs="Times New Roman"/>
          <w:szCs w:val="24"/>
        </w:rPr>
        <w:t xml:space="preserve">τε χιλιάδες θέσεις φιλοξενίας και τις επόμενες δεκαπέντε με είκοσι ημέρες θα έχουμε άλλες είκοσι χιλιάδες θέσεις φιλοξενίας. </w:t>
      </w:r>
    </w:p>
    <w:p w14:paraId="7E7580E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Δεν προσπαθώ να δικαιολογήσω προβλήματα. Προσπαθώ να σας πω ότι θα λυθούν αυτά τα προβλήματα. Ήδη από το Ελληνικό αρχίζουμε μεταφο</w:t>
      </w:r>
      <w:r>
        <w:rPr>
          <w:rFonts w:eastAsia="Times New Roman" w:cs="Times New Roman"/>
          <w:szCs w:val="24"/>
        </w:rPr>
        <w:t>ρά. Δεν ξέρω να σας πω πότε θα αδειάσει. Ο στόχος μας είναι να αδειάσει γρήγορα και να μην ξαναγεμίσει το κέντρο αφίξεων, που είναι αυτό το πιο δυσάρεστο κομμάτι, αυτό που πιθανώς είδατε. Ενέχει μέσα του μια μεγάλη ασχήμια. Ο Πειραιάς, επίσης, πιστεύουμε ό</w:t>
      </w:r>
      <w:r>
        <w:rPr>
          <w:rFonts w:eastAsia="Times New Roman" w:cs="Times New Roman"/>
          <w:szCs w:val="24"/>
        </w:rPr>
        <w:t xml:space="preserve">τι μέσα στις ερχόμενες μέρες θα έχει αδειάσει, αν όχι ολοκληρωτικά, θα έχουν μείνει λίγοι, και θα έχει ξεκινήσει και η </w:t>
      </w:r>
      <w:proofErr w:type="spellStart"/>
      <w:r>
        <w:rPr>
          <w:rFonts w:eastAsia="Times New Roman" w:cs="Times New Roman"/>
          <w:szCs w:val="24"/>
        </w:rPr>
        <w:t>Ειδομένη</w:t>
      </w:r>
      <w:proofErr w:type="spellEnd"/>
      <w:r>
        <w:rPr>
          <w:rFonts w:eastAsia="Times New Roman" w:cs="Times New Roman"/>
          <w:szCs w:val="24"/>
        </w:rPr>
        <w:t xml:space="preserve">. Θα είμαστε εδώ μετά το Πάσχα, θα </w:t>
      </w:r>
      <w:proofErr w:type="spellStart"/>
      <w:r>
        <w:rPr>
          <w:rFonts w:eastAsia="Times New Roman" w:cs="Times New Roman"/>
          <w:szCs w:val="24"/>
        </w:rPr>
        <w:t>ξανακριθούμε</w:t>
      </w:r>
      <w:proofErr w:type="spellEnd"/>
      <w:r>
        <w:rPr>
          <w:rFonts w:eastAsia="Times New Roman" w:cs="Times New Roman"/>
          <w:szCs w:val="24"/>
        </w:rPr>
        <w:t xml:space="preserve">. </w:t>
      </w:r>
    </w:p>
    <w:p w14:paraId="7E7580E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Θέλω, όμως, να </w:t>
      </w:r>
      <w:r>
        <w:rPr>
          <w:rFonts w:eastAsia="Times New Roman" w:cs="Times New Roman"/>
          <w:szCs w:val="24"/>
        </w:rPr>
        <w:t>λάβετε</w:t>
      </w:r>
      <w:r>
        <w:rPr>
          <w:rFonts w:eastAsia="Times New Roman" w:cs="Times New Roman"/>
          <w:szCs w:val="24"/>
        </w:rPr>
        <w:t xml:space="preserve">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ότι το ελληνικό κράτος από τη Μικρασιατική Ε</w:t>
      </w:r>
      <w:r>
        <w:rPr>
          <w:rFonts w:eastAsia="Times New Roman" w:cs="Times New Roman"/>
          <w:szCs w:val="24"/>
        </w:rPr>
        <w:t xml:space="preserve">κστρατεία και μετά δεν είχε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θεσμική μνήμη «φτιάχνω φιλοξενία». Φτιάξαμε τριάντα πέντε, τριάντα επτά χιλιάδες θέσεις και φτιάχνουμε άλλες είκοσι. </w:t>
      </w:r>
    </w:p>
    <w:p w14:paraId="7E7580E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Τέλος, ο σχεδιασμός αυτός, τριάντα επτά χιλιάδες θέσεις, πρόχειρα</w:t>
      </w:r>
      <w:r>
        <w:rPr>
          <w:rFonts w:eastAsia="Times New Roman" w:cs="Times New Roman"/>
          <w:szCs w:val="24"/>
        </w:rPr>
        <w:t>,</w:t>
      </w:r>
      <w:r>
        <w:rPr>
          <w:rFonts w:eastAsia="Times New Roman" w:cs="Times New Roman"/>
          <w:szCs w:val="24"/>
        </w:rPr>
        <w:t xml:space="preserve"> όπως του Χέρσου, πιο πρόχειρα</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t>ο Κατσικάς, αφορά το πρώτο μέρος, την αντιμετώπιση της κρίσης. Στο δεύτερο μέρος</w:t>
      </w:r>
      <w:r>
        <w:rPr>
          <w:rFonts w:eastAsia="Times New Roman" w:cs="Times New Roman"/>
          <w:szCs w:val="24"/>
        </w:rPr>
        <w:t>,</w:t>
      </w:r>
      <w:r>
        <w:rPr>
          <w:rFonts w:eastAsia="Times New Roman" w:cs="Times New Roman"/>
          <w:szCs w:val="24"/>
        </w:rPr>
        <w:t xml:space="preserve"> μέσα σε αυτά, που θα έχει πάρει μορφή το χάος, θα καταγραφούν όλοι, ο καθένας θα πάρει το νομικό καθεστώς του. </w:t>
      </w:r>
    </w:p>
    <w:p w14:paraId="7E7580E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camp</w:t>
      </w:r>
      <w:r>
        <w:rPr>
          <w:rFonts w:eastAsia="Times New Roman" w:cs="Times New Roman"/>
          <w:szCs w:val="24"/>
          <w:lang w:val="en-US"/>
        </w:rPr>
        <w:t>s</w:t>
      </w:r>
      <w:r>
        <w:rPr>
          <w:rFonts w:eastAsia="Times New Roman" w:cs="Times New Roman"/>
          <w:szCs w:val="24"/>
        </w:rPr>
        <w:t xml:space="preserve"> από τριάντα πέντε, σαράντα θα γίνουν δεκαπέντε, είκοσι, μοιρασμένα με ισοκατανομή στις περιοχές, στους χώρους κοντά στις υπηρεσίες ασύλου, κοντά στην Αστυνομία</w:t>
      </w:r>
      <w:r>
        <w:rPr>
          <w:rFonts w:eastAsia="Times New Roman" w:cs="Times New Roman"/>
          <w:szCs w:val="24"/>
        </w:rPr>
        <w:t>,</w:t>
      </w:r>
      <w:r>
        <w:rPr>
          <w:rFonts w:eastAsia="Times New Roman" w:cs="Times New Roman"/>
          <w:szCs w:val="24"/>
        </w:rPr>
        <w:t xml:space="preserve"> με πιο ανθρώπινες συνθήκες και γι’ αυτούς αλλά και για την αξιοπρέπεια και την ασφάλεια του λα</w:t>
      </w:r>
      <w:r>
        <w:rPr>
          <w:rFonts w:eastAsia="Times New Roman" w:cs="Times New Roman"/>
          <w:szCs w:val="24"/>
        </w:rPr>
        <w:t xml:space="preserve">ού μας. </w:t>
      </w:r>
    </w:p>
    <w:p w14:paraId="7E7580E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Επομένως, έχετε δίκιο. Όμως, υπάρχει σχέδιο. Προσπαθούμε πάρα πολύ και αλλού τα καταφέρνουμε καλύτερα και αλλού χειρότερα. Δεν αρν</w:t>
      </w:r>
      <w:r>
        <w:rPr>
          <w:rFonts w:eastAsia="Times New Roman" w:cs="Times New Roman"/>
          <w:szCs w:val="24"/>
        </w:rPr>
        <w:t>ού</w:t>
      </w:r>
      <w:r>
        <w:rPr>
          <w:rFonts w:eastAsia="Times New Roman" w:cs="Times New Roman"/>
          <w:szCs w:val="24"/>
        </w:rPr>
        <w:t xml:space="preserve">μαστε την εικόνα που μας δίνετε. Αυτή η εικόνα μας κατατρύχει και προσπαθούμε να τη βελτιώσουμε. </w:t>
      </w:r>
    </w:p>
    <w:p w14:paraId="7E7580E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Σας ευχαριστώ.</w:t>
      </w:r>
    </w:p>
    <w:p w14:paraId="7E7580E8" w14:textId="77777777" w:rsidR="00947FCE" w:rsidRDefault="00541CFC">
      <w:pPr>
        <w:spacing w:line="600" w:lineRule="auto"/>
        <w:ind w:firstLine="720"/>
        <w:jc w:val="both"/>
        <w:rPr>
          <w:rFonts w:eastAsia="Times New Roman" w:cs="Times New Roman"/>
          <w:szCs w:val="24"/>
        </w:rPr>
      </w:pPr>
      <w:r>
        <w:rPr>
          <w:rFonts w:eastAsia="Times New Roman"/>
          <w:b/>
          <w:szCs w:val="24"/>
        </w:rPr>
        <w:t>ΠΡ</w:t>
      </w:r>
      <w:r>
        <w:rPr>
          <w:rFonts w:eastAsia="Times New Roman"/>
          <w:b/>
          <w:szCs w:val="24"/>
        </w:rPr>
        <w:t>ΟΕΔΡΕΥΩΝ (Δημήτριος Κρεμαστινός):</w:t>
      </w:r>
      <w:r>
        <w:rPr>
          <w:rFonts w:eastAsia="Times New Roman"/>
          <w:szCs w:val="24"/>
        </w:rPr>
        <w:t xml:space="preserve"> </w:t>
      </w:r>
      <w:r>
        <w:rPr>
          <w:rFonts w:eastAsia="Times New Roman" w:cs="Times New Roman"/>
          <w:szCs w:val="24"/>
        </w:rPr>
        <w:t xml:space="preserve">Ορίστε, κύριε Παπαθεοδώρου, έχετε τον λόγο. </w:t>
      </w:r>
    </w:p>
    <w:p w14:paraId="7E7580E9"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 </w:t>
      </w:r>
    </w:p>
    <w:p w14:paraId="7E7580E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Υπουργέ, ξέρετε πού διαφωνούμε; Πάντως, δεν διαφωνούμε στη διαπίστωση της κατάστασης, γιατί το πρόβλημα</w:t>
      </w:r>
      <w:r>
        <w:rPr>
          <w:rFonts w:eastAsia="Times New Roman" w:cs="Times New Roman"/>
          <w:szCs w:val="24"/>
        </w:rPr>
        <w:t>,</w:t>
      </w:r>
      <w:r>
        <w:rPr>
          <w:rFonts w:eastAsia="Times New Roman" w:cs="Times New Roman"/>
          <w:szCs w:val="24"/>
        </w:rPr>
        <w:t xml:space="preserve"> το οποίο έχουμε αυτή τη στιγμή</w:t>
      </w:r>
      <w:r>
        <w:rPr>
          <w:rFonts w:eastAsia="Times New Roman" w:cs="Times New Roman"/>
          <w:szCs w:val="24"/>
        </w:rPr>
        <w:t>,</w:t>
      </w:r>
      <w:r>
        <w:rPr>
          <w:rFonts w:eastAsia="Times New Roman" w:cs="Times New Roman"/>
          <w:szCs w:val="24"/>
        </w:rPr>
        <w:t xml:space="preserve"> είναι ότι αυτό που λείπει από τον Πειραιά και την </w:t>
      </w:r>
      <w:proofErr w:type="spellStart"/>
      <w:r>
        <w:rPr>
          <w:rFonts w:eastAsia="Times New Roman" w:cs="Times New Roman"/>
          <w:szCs w:val="24"/>
        </w:rPr>
        <w:t>Ειδομένη</w:t>
      </w:r>
      <w:proofErr w:type="spellEnd"/>
      <w:r>
        <w:rPr>
          <w:rFonts w:eastAsia="Times New Roman" w:cs="Times New Roman"/>
          <w:szCs w:val="24"/>
        </w:rPr>
        <w:t xml:space="preserve"> δεν είναι μόνο η κρατική δομή. Όταν από την πλευρά μας λέμε ότι ήταν επιλογή, εννοούμε ότι κάποιος υπέδειξε το</w:t>
      </w:r>
      <w:r>
        <w:rPr>
          <w:rFonts w:eastAsia="Times New Roman" w:cs="Times New Roman"/>
          <w:szCs w:val="24"/>
        </w:rPr>
        <w:t>ν</w:t>
      </w:r>
      <w:r>
        <w:rPr>
          <w:rFonts w:eastAsia="Times New Roman" w:cs="Times New Roman"/>
          <w:szCs w:val="24"/>
        </w:rPr>
        <w:t xml:space="preserve"> χώρο του </w:t>
      </w:r>
      <w:r>
        <w:rPr>
          <w:rFonts w:eastAsia="Times New Roman" w:cs="Times New Roman"/>
          <w:szCs w:val="24"/>
        </w:rPr>
        <w:t>πρώην α</w:t>
      </w:r>
      <w:r>
        <w:rPr>
          <w:rFonts w:eastAsia="Times New Roman" w:cs="Times New Roman"/>
          <w:szCs w:val="24"/>
        </w:rPr>
        <w:t xml:space="preserve">εροδρομίου για να πάνε οι άνθρωποι. </w:t>
      </w:r>
      <w:r>
        <w:rPr>
          <w:rFonts w:eastAsia="Times New Roman" w:cs="Times New Roman"/>
          <w:szCs w:val="24"/>
        </w:rPr>
        <w:t xml:space="preserve">Δεν πήγαν μόνοι τους. </w:t>
      </w:r>
    </w:p>
    <w:p w14:paraId="7E7580E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Επίσης, θέλω να σας πω ότι όταν μιλάμε για παρουσία του κράτους</w:t>
      </w:r>
      <w:r>
        <w:rPr>
          <w:rFonts w:eastAsia="Times New Roman" w:cs="Times New Roman"/>
          <w:szCs w:val="24"/>
        </w:rPr>
        <w:t>,</w:t>
      </w:r>
      <w:r>
        <w:rPr>
          <w:rFonts w:eastAsia="Times New Roman" w:cs="Times New Roman"/>
          <w:szCs w:val="24"/>
        </w:rPr>
        <w:t xml:space="preserve"> όσον αφορά το Ελληνικό, πρέπει να εννοούμε το ένα περιπολικό το οποίο σταθμεύει έξω από την </w:t>
      </w:r>
      <w:r>
        <w:rPr>
          <w:rFonts w:eastAsia="Times New Roman" w:cs="Times New Roman"/>
          <w:szCs w:val="24"/>
        </w:rPr>
        <w:t>π</w:t>
      </w:r>
      <w:r>
        <w:rPr>
          <w:rFonts w:eastAsia="Times New Roman" w:cs="Times New Roman"/>
          <w:szCs w:val="24"/>
        </w:rPr>
        <w:t xml:space="preserve">ύλη επί της </w:t>
      </w:r>
      <w:proofErr w:type="spellStart"/>
      <w:r>
        <w:rPr>
          <w:rFonts w:eastAsia="Times New Roman" w:cs="Times New Roman"/>
          <w:szCs w:val="24"/>
        </w:rPr>
        <w:t>Ποσειδώνος</w:t>
      </w:r>
      <w:proofErr w:type="spellEnd"/>
      <w:r>
        <w:rPr>
          <w:rFonts w:eastAsia="Times New Roman" w:cs="Times New Roman"/>
          <w:szCs w:val="24"/>
        </w:rPr>
        <w:t xml:space="preserve">. </w:t>
      </w:r>
    </w:p>
    <w:p w14:paraId="7E7580E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Εάν μιλάμε δε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για την παρουσία κράτους </w:t>
      </w:r>
      <w:r>
        <w:rPr>
          <w:rFonts w:eastAsia="Times New Roman" w:cs="Times New Roman"/>
          <w:szCs w:val="24"/>
        </w:rPr>
        <w:t>πέραν του Λιμενικού στον Πειραιά -που ούτως ή άλλως όμως θα υπήρχε το Λιμενικό στον Πειραιά- θα σας έλεγα ότι έχουμε μια κατάσταση</w:t>
      </w:r>
      <w:r>
        <w:rPr>
          <w:rFonts w:eastAsia="Times New Roman" w:cs="Times New Roman"/>
          <w:szCs w:val="24"/>
        </w:rPr>
        <w:t>,</w:t>
      </w:r>
      <w:r>
        <w:rPr>
          <w:rFonts w:eastAsia="Times New Roman" w:cs="Times New Roman"/>
          <w:szCs w:val="24"/>
        </w:rPr>
        <w:t xml:space="preserve"> όπου είδαμε παιδιά να κοιμούνται στο</w:t>
      </w:r>
      <w:r>
        <w:rPr>
          <w:rFonts w:eastAsia="Times New Roman" w:cs="Times New Roman"/>
          <w:szCs w:val="24"/>
        </w:rPr>
        <w:t>ν</w:t>
      </w:r>
      <w:r>
        <w:rPr>
          <w:rFonts w:eastAsia="Times New Roman" w:cs="Times New Roman"/>
          <w:szCs w:val="24"/>
        </w:rPr>
        <w:t xml:space="preserve"> δρόμο. Διότι όταν κάποιοι φεύγουν από την Καβάλα, κύριε Υπουργέ –και αυτό είναι κάτι π</w:t>
      </w:r>
      <w:r>
        <w:rPr>
          <w:rFonts w:eastAsia="Times New Roman" w:cs="Times New Roman"/>
          <w:szCs w:val="24"/>
        </w:rPr>
        <w:t xml:space="preserve">ου είδα με τα ίδια μου τα μάτια- και έρχονται το βράδυ στον Πειραιά, καταλαβαίνετε ότι αυτό είναι κάτι που ανακυκλώνει συνεχώς το πρόβλημα. Γιατί; Διότι η ερώτηση ήταν για τον σχεδιασμό. </w:t>
      </w:r>
    </w:p>
    <w:p w14:paraId="7E7580E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Ξέρουμε ότι στις περιοχές</w:t>
      </w:r>
      <w:r>
        <w:rPr>
          <w:rFonts w:eastAsia="Times New Roman" w:cs="Times New Roman"/>
          <w:szCs w:val="24"/>
        </w:rPr>
        <w:t>,</w:t>
      </w:r>
      <w:r>
        <w:rPr>
          <w:rFonts w:eastAsia="Times New Roman" w:cs="Times New Roman"/>
          <w:szCs w:val="24"/>
        </w:rPr>
        <w:t xml:space="preserve"> όπου είχε υπάρξει στην αρχή μια ερώτηση σ</w:t>
      </w:r>
      <w:r>
        <w:rPr>
          <w:rFonts w:eastAsia="Times New Roman" w:cs="Times New Roman"/>
          <w:szCs w:val="24"/>
        </w:rPr>
        <w:t xml:space="preserve">χετικά με το αν και εφόσον θα </w:t>
      </w:r>
      <w:r>
        <w:rPr>
          <w:rFonts w:eastAsia="Times New Roman" w:cs="Times New Roman"/>
          <w:szCs w:val="24"/>
        </w:rPr>
        <w:t xml:space="preserve">δημιουργηθεί </w:t>
      </w:r>
      <w:r>
        <w:rPr>
          <w:rFonts w:eastAsia="Times New Roman" w:cs="Times New Roman"/>
          <w:szCs w:val="24"/>
        </w:rPr>
        <w:t xml:space="preserve">κάποιος καταυλισμός, έχει παγώσει το σχέδιο, γιατί δεν ξέρουμε αυτή τη στιγμή πού και με ποιους όρους θα δημιουργηθούν οι νέοι καταυλισμοί. </w:t>
      </w:r>
    </w:p>
    <w:p w14:paraId="7E7580E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Και όταν μιλάμε για καταυλισμούς, κύριε Υπουργέ, θέλουμε να λύσουμε το π</w:t>
      </w:r>
      <w:r>
        <w:rPr>
          <w:rFonts w:eastAsia="Times New Roman" w:cs="Times New Roman"/>
          <w:szCs w:val="24"/>
        </w:rPr>
        <w:t>ρόβλημα μόνο για την περίοδο του καλοκαιριού</w:t>
      </w:r>
      <w:r>
        <w:rPr>
          <w:rFonts w:eastAsia="Times New Roman" w:cs="Times New Roman"/>
          <w:szCs w:val="24"/>
        </w:rPr>
        <w:t>,</w:t>
      </w:r>
      <w:r>
        <w:rPr>
          <w:rFonts w:eastAsia="Times New Roman" w:cs="Times New Roman"/>
          <w:szCs w:val="24"/>
        </w:rPr>
        <w:t xml:space="preserve"> που έχουμε μπροστά </w:t>
      </w:r>
      <w:r>
        <w:rPr>
          <w:rFonts w:eastAsia="Times New Roman" w:cs="Times New Roman"/>
          <w:szCs w:val="24"/>
        </w:rPr>
        <w:t>μας,</w:t>
      </w:r>
      <w:r>
        <w:rPr>
          <w:rFonts w:eastAsia="Times New Roman" w:cs="Times New Roman"/>
          <w:szCs w:val="24"/>
        </w:rPr>
        <w:t xml:space="preserve"> για να έχουμε σκηνές; Διότι καταλαβαίνετε ότι επειδή μιλάμε για τα ίδια πράγματα, δεν θα φτιάξετε παντού χώρους φιλοξενίας, όπως στη Μυρσίνη, που ήταν έτοιμο</w:t>
      </w:r>
      <w:r>
        <w:rPr>
          <w:rFonts w:eastAsia="Times New Roman" w:cs="Times New Roman"/>
          <w:szCs w:val="24"/>
        </w:rPr>
        <w:t>ς</w:t>
      </w:r>
      <w:r>
        <w:rPr>
          <w:rFonts w:eastAsia="Times New Roman" w:cs="Times New Roman"/>
          <w:szCs w:val="24"/>
        </w:rPr>
        <w:t xml:space="preserve">. Οι υπόλοιποι χώροι, αυτοί </w:t>
      </w:r>
      <w:r>
        <w:rPr>
          <w:rFonts w:eastAsia="Times New Roman" w:cs="Times New Roman"/>
          <w:szCs w:val="24"/>
        </w:rPr>
        <w:t xml:space="preserve">τουλάχιστον οι οποίοι φτιάχνονται -αν εξαιρέσετε το Σκαραμαγκά- είναι με σκηνές και χωρίς να υπάρχουν ακόμα οι βασικές προϋποθέσεις υγειονομικής περίθαλψης ή ακόμα και προστασίας της δημόσιας υγείας. </w:t>
      </w:r>
    </w:p>
    <w:p w14:paraId="7E7580E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Στο Ελληνικό πολλοί μιλούν για περιστατικά ψώρας και ελ</w:t>
      </w:r>
      <w:r>
        <w:rPr>
          <w:rFonts w:eastAsia="Times New Roman" w:cs="Times New Roman"/>
          <w:szCs w:val="24"/>
        </w:rPr>
        <w:t xml:space="preserve">ονοσίας, όπως και στον Πειραιά. Και αυτοί που μιλούν γι’ αυτά δεν είναι ούτε άσχετοι ούτε πολιτικοί, αλλά γιατροί. </w:t>
      </w:r>
    </w:p>
    <w:p w14:paraId="7E7580F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Επομένως καταλαβαίνετε ότι αυτό το οποίο έχουμε και μάλιστα σε μια περιοχή</w:t>
      </w:r>
      <w:r>
        <w:rPr>
          <w:rFonts w:eastAsia="Times New Roman" w:cs="Times New Roman"/>
          <w:szCs w:val="24"/>
        </w:rPr>
        <w:t>,</w:t>
      </w:r>
      <w:r>
        <w:rPr>
          <w:rFonts w:eastAsia="Times New Roman" w:cs="Times New Roman"/>
          <w:szCs w:val="24"/>
        </w:rPr>
        <w:t xml:space="preserve"> όπου τα πράγματα συνεχώς επιδεινώνονται, νομίζω ότι δεν είναι ζή</w:t>
      </w:r>
      <w:r>
        <w:rPr>
          <w:rFonts w:eastAsia="Times New Roman" w:cs="Times New Roman"/>
          <w:szCs w:val="24"/>
        </w:rPr>
        <w:t xml:space="preserve">τημα καθυστέρησης και ζήτημα μόνο κακής πολιτικής. Κύριε Υπουργέ, νομίζω ότι η κατάσταση έχει ξεπεράσει τις δυνατότητες και τις ικανότητες αυτής της Κυβέρνησης. </w:t>
      </w:r>
    </w:p>
    <w:p w14:paraId="7E7580F1" w14:textId="77777777" w:rsidR="00947FCE" w:rsidRDefault="00541CFC">
      <w:pPr>
        <w:spacing w:line="600" w:lineRule="auto"/>
        <w:ind w:firstLine="720"/>
        <w:jc w:val="both"/>
        <w:rPr>
          <w:rFonts w:eastAsia="Times New Roman"/>
          <w:szCs w:val="24"/>
        </w:rPr>
      </w:pPr>
      <w:r>
        <w:rPr>
          <w:rFonts w:eastAsia="Times New Roman" w:cs="Times New Roman"/>
          <w:szCs w:val="24"/>
        </w:rPr>
        <w:t>Θα κλείσω με ένα ερώτημα</w:t>
      </w:r>
      <w:r>
        <w:rPr>
          <w:rFonts w:eastAsia="Times New Roman" w:cs="Times New Roman"/>
          <w:szCs w:val="24"/>
        </w:rPr>
        <w:t>,</w:t>
      </w:r>
      <w:r>
        <w:rPr>
          <w:rFonts w:eastAsia="Times New Roman" w:cs="Times New Roman"/>
          <w:szCs w:val="24"/>
        </w:rPr>
        <w:t xml:space="preserve"> το οποίο νομίζω ότι θα πρέπει να δείτε. Από την ψήφιση του ν.4332/20</w:t>
      </w:r>
      <w:r>
        <w:rPr>
          <w:rFonts w:eastAsia="Times New Roman" w:cs="Times New Roman"/>
          <w:szCs w:val="24"/>
        </w:rPr>
        <w:t xml:space="preserve">15 έχουμε μια σειρά από ρυθμίσεις για την ιθαγένεια που πρέπει να αποδοθεί στους αλλοδαπούς δεύτερης γενιάς. Μέχρι σήμερα αυτό το οποίο παρατηρούμε -και έχουμε ζητήσει τα σχετικά στοιχεία από το Υπουργείο- είναι η απογοητευτική εξέλιξη της </w:t>
      </w:r>
      <w:r>
        <w:rPr>
          <w:rFonts w:eastAsia="Times New Roman"/>
          <w:szCs w:val="24"/>
        </w:rPr>
        <w:t>διαδικασίας. Πέρ</w:t>
      </w:r>
      <w:r>
        <w:rPr>
          <w:rFonts w:eastAsia="Times New Roman"/>
          <w:szCs w:val="24"/>
        </w:rPr>
        <w:t>α από το γεγονός ότι το παράβολο μπορεί να είναι 100 ευρώ, το κόστος της πρόσβασης</w:t>
      </w:r>
      <w:r>
        <w:rPr>
          <w:rFonts w:eastAsia="Times New Roman"/>
          <w:szCs w:val="24"/>
        </w:rPr>
        <w:t>,</w:t>
      </w:r>
      <w:r>
        <w:rPr>
          <w:rFonts w:eastAsia="Times New Roman"/>
          <w:szCs w:val="24"/>
        </w:rPr>
        <w:t xml:space="preserve"> που μπορεί να έχει ένας υπήκοος τρίτης χώρας</w:t>
      </w:r>
      <w:r>
        <w:rPr>
          <w:rFonts w:eastAsia="Times New Roman"/>
          <w:szCs w:val="24"/>
        </w:rPr>
        <w:t>,</w:t>
      </w:r>
      <w:r>
        <w:rPr>
          <w:rFonts w:eastAsia="Times New Roman"/>
          <w:szCs w:val="24"/>
        </w:rPr>
        <w:t xml:space="preserve"> για να έχει την ελληνική ιθαγένεια</w:t>
      </w:r>
      <w:r>
        <w:rPr>
          <w:rFonts w:eastAsia="Times New Roman"/>
          <w:szCs w:val="24"/>
        </w:rPr>
        <w:t>,</w:t>
      </w:r>
      <w:r>
        <w:rPr>
          <w:rFonts w:eastAsia="Times New Roman"/>
          <w:szCs w:val="24"/>
        </w:rPr>
        <w:t xml:space="preserve"> μπορεί να ξεπεράσει σήμερα τα 2.000 ευρώ, όταν του ζητάτε να πάει πίσω στην πατρίδα του και να φέρει τα δικαιολογητικά. Ανάλογη είναι και η ακολουθούμενη διαδικασία για την προσκόμιση των πάσης φύσεως αποδεικτικών, η οποία βρίσκεται σε τελείως άλλη εποχή.</w:t>
      </w:r>
      <w:r>
        <w:rPr>
          <w:rFonts w:eastAsia="Times New Roman"/>
          <w:szCs w:val="24"/>
        </w:rPr>
        <w:t xml:space="preserve"> Είναι διοικητικά παγωμένη στο Υπουργείο. </w:t>
      </w:r>
    </w:p>
    <w:p w14:paraId="7E7580F2" w14:textId="77777777" w:rsidR="00947FCE" w:rsidRDefault="00541CF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E7580F3" w14:textId="77777777" w:rsidR="00947FCE" w:rsidRDefault="00541CFC">
      <w:pPr>
        <w:spacing w:line="600" w:lineRule="auto"/>
        <w:ind w:firstLine="720"/>
        <w:jc w:val="both"/>
        <w:rPr>
          <w:rFonts w:eastAsia="Times New Roman"/>
          <w:szCs w:val="24"/>
        </w:rPr>
      </w:pPr>
      <w:r>
        <w:rPr>
          <w:rFonts w:eastAsia="Times New Roman"/>
          <w:szCs w:val="24"/>
        </w:rPr>
        <w:t xml:space="preserve">Κύριε Πρόεδρε, τελειώνω σε μερικά δευτερόλεπτα. </w:t>
      </w:r>
    </w:p>
    <w:p w14:paraId="7E7580F4" w14:textId="77777777" w:rsidR="00947FCE" w:rsidRDefault="00541CFC">
      <w:pPr>
        <w:spacing w:line="600" w:lineRule="auto"/>
        <w:ind w:firstLine="720"/>
        <w:jc w:val="both"/>
        <w:rPr>
          <w:rFonts w:eastAsia="Times New Roman"/>
          <w:szCs w:val="24"/>
        </w:rPr>
      </w:pPr>
      <w:r>
        <w:rPr>
          <w:rFonts w:eastAsia="Times New Roman"/>
          <w:szCs w:val="24"/>
        </w:rPr>
        <w:t>Η ερώτησή μου</w:t>
      </w:r>
      <w:r>
        <w:rPr>
          <w:rFonts w:eastAsia="Times New Roman"/>
          <w:szCs w:val="24"/>
        </w:rPr>
        <w:t>,</w:t>
      </w:r>
      <w:r>
        <w:rPr>
          <w:rFonts w:eastAsia="Times New Roman"/>
          <w:szCs w:val="24"/>
        </w:rPr>
        <w:t xml:space="preserve"> όσον αφορά αυτό</w:t>
      </w:r>
      <w:r>
        <w:rPr>
          <w:rFonts w:eastAsia="Times New Roman"/>
          <w:szCs w:val="24"/>
        </w:rPr>
        <w:t>,</w:t>
      </w:r>
      <w:r>
        <w:rPr>
          <w:rFonts w:eastAsia="Times New Roman"/>
          <w:szCs w:val="24"/>
        </w:rPr>
        <w:t xml:space="preserve"> ήταν ότι από την αρχή έχουμε αυξανόμενες διαμαρτ</w:t>
      </w:r>
      <w:r>
        <w:rPr>
          <w:rFonts w:eastAsia="Times New Roman"/>
          <w:szCs w:val="24"/>
        </w:rPr>
        <w:t xml:space="preserve">υρίες των ενδιαφερομένων, ενώ μέχρι σήμερα δεν υπάρχει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ανακοίνωση για τη διοικητική διευθέτηση αυτού του ζητήματος. </w:t>
      </w:r>
    </w:p>
    <w:p w14:paraId="7E7580F5" w14:textId="77777777" w:rsidR="00947FCE" w:rsidRDefault="00541CFC">
      <w:pPr>
        <w:spacing w:line="600" w:lineRule="auto"/>
        <w:ind w:firstLine="720"/>
        <w:jc w:val="both"/>
        <w:rPr>
          <w:rFonts w:eastAsia="Times New Roman"/>
          <w:szCs w:val="24"/>
        </w:rPr>
      </w:pPr>
      <w:r>
        <w:rPr>
          <w:rFonts w:eastAsia="Times New Roman"/>
          <w:szCs w:val="24"/>
        </w:rPr>
        <w:t>Νομίζω ότι πάνω στο προσφυγικό πάμε να δημιουργήσουμε και ένα ζήτημα κορεσμού του αριθμού των ανθρώπων</w:t>
      </w:r>
      <w:r>
        <w:rPr>
          <w:rFonts w:eastAsia="Times New Roman"/>
          <w:szCs w:val="24"/>
        </w:rPr>
        <w:t>,</w:t>
      </w:r>
      <w:r>
        <w:rPr>
          <w:rFonts w:eastAsia="Times New Roman"/>
          <w:szCs w:val="24"/>
        </w:rPr>
        <w:t xml:space="preserve"> οι οποίοι θέλουν και μπορούν</w:t>
      </w:r>
      <w:r>
        <w:rPr>
          <w:rFonts w:eastAsia="Times New Roman"/>
          <w:szCs w:val="24"/>
        </w:rPr>
        <w:t xml:space="preserve"> να πάρουν την ελληνική ιθαγένεια. Υπάρχει η διαδικασία, υπάρχει η νομοθετική ρύθμιση, η νομοθετική πρόβλεψη και δεν υπάρχουν οι υπηρεσίες για να υποδεχθούν και να διαχειριστούν αυτά τα αιτήματα. </w:t>
      </w:r>
    </w:p>
    <w:p w14:paraId="7E7580F6" w14:textId="77777777" w:rsidR="00947FCE" w:rsidRDefault="00541CFC">
      <w:pPr>
        <w:spacing w:line="600" w:lineRule="auto"/>
        <w:ind w:firstLine="720"/>
        <w:jc w:val="both"/>
        <w:rPr>
          <w:rFonts w:eastAsia="Times New Roman"/>
          <w:szCs w:val="24"/>
        </w:rPr>
      </w:pPr>
      <w:r>
        <w:rPr>
          <w:rFonts w:eastAsia="Times New Roman"/>
          <w:szCs w:val="24"/>
        </w:rPr>
        <w:t xml:space="preserve">Σας ευχαριστώ πολύ. </w:t>
      </w:r>
    </w:p>
    <w:p w14:paraId="7E7580F7" w14:textId="77777777" w:rsidR="00947FCE" w:rsidRDefault="00541CF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w:t>
      </w:r>
      <w:r>
        <w:rPr>
          <w:rFonts w:eastAsia="Times New Roman"/>
          <w:szCs w:val="24"/>
        </w:rPr>
        <w:t xml:space="preserve">χαριστούμε, κύριε συνάδελφε. </w:t>
      </w:r>
    </w:p>
    <w:p w14:paraId="7E7580F8" w14:textId="77777777" w:rsidR="00947FCE" w:rsidRDefault="00541CFC">
      <w:pPr>
        <w:spacing w:line="600" w:lineRule="auto"/>
        <w:ind w:firstLine="720"/>
        <w:jc w:val="both"/>
        <w:rPr>
          <w:rFonts w:eastAsia="Times New Roman"/>
          <w:szCs w:val="24"/>
        </w:rPr>
      </w:pPr>
      <w:r>
        <w:rPr>
          <w:rFonts w:eastAsia="Times New Roman"/>
          <w:szCs w:val="24"/>
        </w:rPr>
        <w:t xml:space="preserve">Ορίστε, κύριε Υπουργέ, έχετε τον λόγο για να δευτερολογήσετε. </w:t>
      </w:r>
    </w:p>
    <w:p w14:paraId="7E7580F9" w14:textId="77777777" w:rsidR="00947FCE" w:rsidRDefault="00541CFC">
      <w:pPr>
        <w:spacing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Κύριε Παπαθεοδώρου, όσον αφορά στο τελευταίο ζήτημα και για να μη φύγει έτσι πάν</w:t>
      </w:r>
      <w:r>
        <w:rPr>
          <w:rFonts w:eastAsia="Times New Roman"/>
          <w:szCs w:val="24"/>
        </w:rPr>
        <w:t>ω στα άλλα, αποδεχόμενος ελλείψεις που έχω ακόμα σε ζητήματα</w:t>
      </w:r>
      <w:r>
        <w:rPr>
          <w:rFonts w:eastAsia="Times New Roman"/>
          <w:szCs w:val="24"/>
        </w:rPr>
        <w:t>,,</w:t>
      </w:r>
      <w:r>
        <w:rPr>
          <w:rFonts w:eastAsia="Times New Roman"/>
          <w:szCs w:val="24"/>
        </w:rPr>
        <w:t xml:space="preserve"> που αφορούν την πολιτική για όλα αυτά τα πράγματα που γίνονται σε ήρεμες συνθήκες, θα ήθελα να σας πω ότι έχουμε χίλιες εννιακόσιες είκοσι δύο αποφάσεις για την κτήση της ελληνικής ιθαγένειας. </w:t>
      </w:r>
    </w:p>
    <w:p w14:paraId="7E7580F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Δεν υπάρχει ζήτημα περαιτέρω απλοποίησης των διαδικασιών και προσπαθούμε να γίνει έτσι ώστε να υλοποιηθεί αυτό που ζητάτε, μάλλον να γίνονται αποκεντρωμένα</w:t>
      </w:r>
      <w:r>
        <w:rPr>
          <w:rFonts w:eastAsia="Times New Roman" w:cs="Times New Roman"/>
          <w:szCs w:val="24"/>
        </w:rPr>
        <w:t>,</w:t>
      </w:r>
      <w:r>
        <w:rPr>
          <w:rFonts w:eastAsia="Times New Roman" w:cs="Times New Roman"/>
          <w:szCs w:val="24"/>
        </w:rPr>
        <w:t xml:space="preserve"> ώστε να μειώνονται τα έξοδα. Δεν ξέρω πόσο σας καλύπτει αυτό το πράγμα, αυτό είναι όμως που εγώ μπ</w:t>
      </w:r>
      <w:r>
        <w:rPr>
          <w:rFonts w:eastAsia="Times New Roman" w:cs="Times New Roman"/>
          <w:szCs w:val="24"/>
        </w:rPr>
        <w:t xml:space="preserve">ορώ να σας πω αυτή τη στιγμή. </w:t>
      </w:r>
    </w:p>
    <w:p w14:paraId="7E7580F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Θέλω πάλι να έρθω στο προσφυγικό. Μας αδικείτε. Δεν περιγράφουμε την κατάσταση, παρεμβαίνουμε στην κατάσταση. Δεν είναι παραγραφή. Σαράντα πέντε μέρες, κύριε Παπαθεοδώρου, τριάντα πέντε </w:t>
      </w:r>
      <w:r>
        <w:rPr>
          <w:rFonts w:eastAsia="Times New Roman" w:cs="Times New Roman"/>
          <w:szCs w:val="24"/>
          <w:lang w:val="en-US"/>
        </w:rPr>
        <w:t>plus</w:t>
      </w:r>
      <w:r>
        <w:rPr>
          <w:rFonts w:eastAsia="Times New Roman" w:cs="Times New Roman"/>
          <w:szCs w:val="24"/>
        </w:rPr>
        <w:t xml:space="preserve"> χιλιάδες θέσεις. Στις επόμενες είκ</w:t>
      </w:r>
      <w:r>
        <w:rPr>
          <w:rFonts w:eastAsia="Times New Roman" w:cs="Times New Roman"/>
          <w:szCs w:val="24"/>
        </w:rPr>
        <w:t>οσι μέρες άλλες είκοσι χιλιάδες θέσεις. Δύο χιλιάδες, δυόμισι χιλιάδες είναι τα σπιτάκια. Οι σκηνές είναι σκηνές πολικού ψύχους, που τις έχουμε πάρει από το εξωτερικό, και έχουμε συγχρόνως και άλλες πεντακόσιες σκηνές</w:t>
      </w:r>
      <w:r>
        <w:rPr>
          <w:rFonts w:eastAsia="Times New Roman" w:cs="Times New Roman"/>
          <w:szCs w:val="24"/>
        </w:rPr>
        <w:t>,</w:t>
      </w:r>
      <w:r>
        <w:rPr>
          <w:rFonts w:eastAsia="Times New Roman" w:cs="Times New Roman"/>
          <w:szCs w:val="24"/>
        </w:rPr>
        <w:t xml:space="preserve"> οι οποίες είναι άθλιες και που ετοιμα</w:t>
      </w:r>
      <w:r>
        <w:rPr>
          <w:rFonts w:eastAsia="Times New Roman" w:cs="Times New Roman"/>
          <w:szCs w:val="24"/>
        </w:rPr>
        <w:t xml:space="preserve">ζόμαστε να τις αλλάξουμε. Είναι μεγάλος πόλεμος, κύριε Παπαθεοδώρου. Είναι πολύ μεγάλος πόλεμος. Κινητοποιείται ο </w:t>
      </w:r>
      <w:r>
        <w:rPr>
          <w:rFonts w:eastAsia="Times New Roman" w:cs="Times New Roman"/>
          <w:szCs w:val="24"/>
        </w:rPr>
        <w:t>Σ</w:t>
      </w:r>
      <w:r>
        <w:rPr>
          <w:rFonts w:eastAsia="Times New Roman" w:cs="Times New Roman"/>
          <w:szCs w:val="24"/>
        </w:rPr>
        <w:t xml:space="preserve">τρατός, κινητοποιούνται μηχανικοί, κινητοποιείται η </w:t>
      </w:r>
      <w:r>
        <w:rPr>
          <w:rFonts w:eastAsia="Times New Roman" w:cs="Times New Roman"/>
          <w:szCs w:val="24"/>
        </w:rPr>
        <w:t>Α</w:t>
      </w:r>
      <w:r>
        <w:rPr>
          <w:rFonts w:eastAsia="Times New Roman" w:cs="Times New Roman"/>
          <w:szCs w:val="24"/>
        </w:rPr>
        <w:t xml:space="preserve">στυνομία. Είναι πάρα πολύ δύσκολο. </w:t>
      </w:r>
    </w:p>
    <w:p w14:paraId="7E7580F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Εγώ είμαι από </w:t>
      </w:r>
      <w:r>
        <w:rPr>
          <w:rFonts w:eastAsia="Times New Roman" w:cs="Times New Roman"/>
          <w:szCs w:val="24"/>
        </w:rPr>
        <w:t>αυτούς που</w:t>
      </w:r>
      <w:r>
        <w:rPr>
          <w:rFonts w:eastAsia="Times New Roman" w:cs="Times New Roman"/>
          <w:szCs w:val="24"/>
        </w:rPr>
        <w:t xml:space="preserve"> αναλαμβάν</w:t>
      </w:r>
      <w:r>
        <w:rPr>
          <w:rFonts w:eastAsia="Times New Roman" w:cs="Times New Roman"/>
          <w:szCs w:val="24"/>
        </w:rPr>
        <w:t>ουν</w:t>
      </w:r>
      <w:r>
        <w:rPr>
          <w:rFonts w:eastAsia="Times New Roman" w:cs="Times New Roman"/>
          <w:szCs w:val="24"/>
        </w:rPr>
        <w:t xml:space="preserve"> ευθύνη και πρέ</w:t>
      </w:r>
      <w:r>
        <w:rPr>
          <w:rFonts w:eastAsia="Times New Roman" w:cs="Times New Roman"/>
          <w:szCs w:val="24"/>
        </w:rPr>
        <w:t>πει να λέω στη Βουλή ότι έπρεπε να είναι από πιο πριν έτοιμα. Αλλά θέλω να το καταλάβετε, έχετε υπάρξει σε κυβερνήσεις, έχετε υπάρξει στον κρατικό μηχανισμό πολύ πριν από εμένα: Σαράντα πέντε μέρες ή σαράντα δύο -δεν θυμάμαι ακριβώς- τριάντα πέντε χιλιάδες</w:t>
      </w:r>
      <w:r>
        <w:rPr>
          <w:rFonts w:eastAsia="Times New Roman" w:cs="Times New Roman"/>
          <w:szCs w:val="24"/>
        </w:rPr>
        <w:t xml:space="preserve"> θέσεις, οι οποίες βελτιώνονται συνέχεια. Τις επόμενες είκοσι μέρες</w:t>
      </w:r>
      <w:r>
        <w:rPr>
          <w:rFonts w:eastAsia="Times New Roman" w:cs="Times New Roman"/>
          <w:szCs w:val="24"/>
        </w:rPr>
        <w:t>,</w:t>
      </w:r>
      <w:r>
        <w:rPr>
          <w:rFonts w:eastAsia="Times New Roman" w:cs="Times New Roman"/>
          <w:szCs w:val="24"/>
        </w:rPr>
        <w:t xml:space="preserve"> άλλες είκοσι χιλιάδες θέσεις. Γίνεται μια τεράστια προσπάθεια. Θα τα καταφέρουμε. </w:t>
      </w:r>
    </w:p>
    <w:p w14:paraId="7E7580F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Ένα μεγάλο μέρος της κριτικής σας μπορεί να έχει σωστές αιχμές μέσα, συνολικά όμως νομίζω ότι υπάρχει αυ</w:t>
      </w:r>
      <w:r>
        <w:rPr>
          <w:rFonts w:eastAsia="Times New Roman" w:cs="Times New Roman"/>
          <w:szCs w:val="24"/>
        </w:rPr>
        <w:t xml:space="preserve">τή η αδικία. Δεν περιγράφουμε μια κατάσταση, παρεμβαίνουμε. Προσπαθούμε πολύ σκληρά να την αλλάξουμε, θα τα καταφέρουμε και ξέρω ότι και εσείς τότε –όχι τότε μόνο, αλλά και τώρα βοηθάτε- θα βοηθήσετε. </w:t>
      </w:r>
    </w:p>
    <w:p w14:paraId="7E7580FE"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ευχαριστώ. </w:t>
      </w:r>
    </w:p>
    <w:p w14:paraId="7E7580F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Και μετά από αυτή την ερώτηση, προχωρούμε στην πρώτη με αριθμό 773/11-4-2016 επίκαιρη ερώτηση 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σχετι</w:t>
      </w:r>
      <w:r>
        <w:rPr>
          <w:rFonts w:eastAsia="Times New Roman" w:cs="Times New Roman"/>
          <w:szCs w:val="24"/>
        </w:rPr>
        <w:t>κά με την εξαίρεση του Δήμου Βόλου από το Πρόγραμμα Κοινωφελούς Εργασίας.</w:t>
      </w:r>
    </w:p>
    <w:p w14:paraId="7E75810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η Αναπληρώτρια Υπουργός κ. Αντωνοπούλου. </w:t>
      </w:r>
    </w:p>
    <w:p w14:paraId="7E75810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Μπουκώρ</w:t>
      </w:r>
      <w:r>
        <w:rPr>
          <w:rFonts w:eastAsia="Times New Roman" w:cs="Times New Roman"/>
          <w:szCs w:val="24"/>
        </w:rPr>
        <w:t>ο</w:t>
      </w:r>
      <w:proofErr w:type="spellEnd"/>
      <w:r>
        <w:rPr>
          <w:rFonts w:eastAsia="Times New Roman" w:cs="Times New Roman"/>
          <w:szCs w:val="24"/>
        </w:rPr>
        <w:t xml:space="preserve">, έχετε τον λόγο. </w:t>
      </w:r>
    </w:p>
    <w:p w14:paraId="7E758102"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κύριε Πρόεδρε. </w:t>
      </w:r>
    </w:p>
    <w:p w14:paraId="7E75810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Κύρια Υπουργέ, </w:t>
      </w:r>
      <w:r>
        <w:rPr>
          <w:rFonts w:eastAsia="Times New Roman" w:cs="Times New Roman"/>
          <w:szCs w:val="24"/>
        </w:rPr>
        <w:t>αρχικά θα ήθελα να σας μεταφέρω το κλίμα έντονης αντίδρασης και το αίσθημα αδικίας</w:t>
      </w:r>
      <w:r>
        <w:rPr>
          <w:rFonts w:eastAsia="Times New Roman" w:cs="Times New Roman"/>
          <w:szCs w:val="24"/>
        </w:rPr>
        <w:t xml:space="preserve">, το οποίο </w:t>
      </w:r>
      <w:r>
        <w:rPr>
          <w:rFonts w:eastAsia="Times New Roman" w:cs="Times New Roman"/>
          <w:szCs w:val="24"/>
        </w:rPr>
        <w:t xml:space="preserve">καταγράφεται στην κοινωνία του Βόλου μετά την απόφασή σας να εξαιρέσετε τον Δήμο Βόλου από το πρόγραμμα κοινωφελούς εργασίας. </w:t>
      </w:r>
    </w:p>
    <w:p w14:paraId="7E75810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Αντιληφθήκαμε όλοι από δημοσιεύματα </w:t>
      </w:r>
      <w:r>
        <w:rPr>
          <w:rFonts w:eastAsia="Times New Roman" w:cs="Times New Roman"/>
          <w:szCs w:val="24"/>
        </w:rPr>
        <w:t xml:space="preserve">στον Τύπο και από τις αντιδράσεις, όχι μόνο Βουλευτών της Αντιπολίτευσης αλλά και κυβερνητικών Βουλευτών ότι η επιλογή των πενήντα </w:t>
      </w:r>
      <w:r>
        <w:rPr>
          <w:rFonts w:eastAsia="Times New Roman" w:cs="Times New Roman"/>
          <w:szCs w:val="24"/>
        </w:rPr>
        <w:t xml:space="preserve">ενός </w:t>
      </w:r>
      <w:r>
        <w:rPr>
          <w:rFonts w:eastAsia="Times New Roman" w:cs="Times New Roman"/>
          <w:szCs w:val="24"/>
        </w:rPr>
        <w:t>ΟΤΑ</w:t>
      </w:r>
      <w:r>
        <w:rPr>
          <w:rFonts w:eastAsia="Times New Roman" w:cs="Times New Roman"/>
          <w:szCs w:val="24"/>
        </w:rPr>
        <w:t>,</w:t>
      </w:r>
      <w:r>
        <w:rPr>
          <w:rFonts w:eastAsia="Times New Roman" w:cs="Times New Roman"/>
          <w:szCs w:val="24"/>
        </w:rPr>
        <w:t xml:space="preserve"> που εντάσσονται στο πρόγραμμα κοινωφελούς εργασίας</w:t>
      </w:r>
      <w:r>
        <w:rPr>
          <w:rFonts w:eastAsia="Times New Roman" w:cs="Times New Roman"/>
          <w:szCs w:val="24"/>
        </w:rPr>
        <w:t>,</w:t>
      </w:r>
      <w:r>
        <w:rPr>
          <w:rFonts w:eastAsia="Times New Roman" w:cs="Times New Roman"/>
          <w:szCs w:val="24"/>
        </w:rPr>
        <w:t xml:space="preserve"> βασίστηκε τελικά σε στοιχεία του 2011, χρονιά γενικής απογραφής</w:t>
      </w:r>
      <w:r>
        <w:rPr>
          <w:rFonts w:eastAsia="Times New Roman" w:cs="Times New Roman"/>
          <w:szCs w:val="24"/>
        </w:rPr>
        <w:t xml:space="preserve">, η οποία πράγματι προσφέρει πληθώρα στοιχείων. </w:t>
      </w:r>
    </w:p>
    <w:p w14:paraId="7E75810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Δεν έχω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πρόθεση, κυρία Υπουργέ, να αμφισβητήσω τη μεθοδολογία με την οποία οδηγηθήκατε στην επιλογή των πενήντα </w:t>
      </w:r>
      <w:r>
        <w:rPr>
          <w:rFonts w:eastAsia="Times New Roman" w:cs="Times New Roman"/>
          <w:szCs w:val="24"/>
        </w:rPr>
        <w:t>ενός</w:t>
      </w:r>
      <w:r>
        <w:rPr>
          <w:rFonts w:eastAsia="Times New Roman" w:cs="Times New Roman"/>
          <w:szCs w:val="24"/>
        </w:rPr>
        <w:t xml:space="preserve"> δήμων. Εκείνο για το οποίο σας ασκούμε κριτική και με το οποίο διαφωνούμε είναι ότι</w:t>
      </w:r>
      <w:r>
        <w:rPr>
          <w:rFonts w:eastAsia="Times New Roman" w:cs="Times New Roman"/>
          <w:szCs w:val="24"/>
        </w:rPr>
        <w:t xml:space="preserve"> πιθανότατα δεν </w:t>
      </w:r>
      <w:proofErr w:type="spellStart"/>
      <w:r>
        <w:rPr>
          <w:rFonts w:eastAsia="Times New Roman" w:cs="Times New Roman"/>
          <w:szCs w:val="24"/>
        </w:rPr>
        <w:t>επικαιροποιήσατε</w:t>
      </w:r>
      <w:proofErr w:type="spellEnd"/>
      <w:r>
        <w:rPr>
          <w:rFonts w:eastAsia="Times New Roman" w:cs="Times New Roman"/>
          <w:szCs w:val="24"/>
        </w:rPr>
        <w:t xml:space="preserve"> αυτά τα στοιχεία, γιατί ο Βόλος τον τελευταίο χρόνο έχει βρεθεί σε μια πολύ δύσκολη κατάσταση με δραματική αύξηση της ανεργίας. Αυτό το αποδεικνύουν και τα στοιχεία του ΟΑΕΔ. Οι εγγεγραμμένοι άνεργοι του Δήμου Βόλου στον ΟΑ</w:t>
      </w:r>
      <w:r>
        <w:rPr>
          <w:rFonts w:eastAsia="Times New Roman" w:cs="Times New Roman"/>
          <w:szCs w:val="24"/>
        </w:rPr>
        <w:t xml:space="preserve">ΕΔ στα τέλη του 2014 ήταν </w:t>
      </w:r>
      <w:r>
        <w:rPr>
          <w:rFonts w:eastAsia="Times New Roman" w:cs="Times New Roman"/>
          <w:szCs w:val="24"/>
        </w:rPr>
        <w:t>έντεκα χιλιάδες τετρακόσιοι οκτώ</w:t>
      </w:r>
      <w:r>
        <w:rPr>
          <w:rFonts w:eastAsia="Times New Roman" w:cs="Times New Roman"/>
          <w:szCs w:val="24"/>
        </w:rPr>
        <w:t xml:space="preserve">. Στα τέλη του 2015 οι εγγεγραμμένοι άνεργοι του Δήμου Βόλου ήταν γύρω </w:t>
      </w:r>
      <w:r>
        <w:rPr>
          <w:rFonts w:eastAsia="Times New Roman" w:cs="Times New Roman"/>
          <w:szCs w:val="24"/>
        </w:rPr>
        <w:t>στις δεκαέξι χιλιάδες.</w:t>
      </w:r>
      <w:r>
        <w:rPr>
          <w:rFonts w:eastAsia="Times New Roman" w:cs="Times New Roman"/>
          <w:szCs w:val="24"/>
        </w:rPr>
        <w:t xml:space="preserve"> Μιλάμε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 μια </w:t>
      </w:r>
      <w:proofErr w:type="spellStart"/>
      <w:r>
        <w:rPr>
          <w:rFonts w:eastAsia="Times New Roman" w:cs="Times New Roman"/>
          <w:szCs w:val="24"/>
        </w:rPr>
        <w:t>μεσοσταθμική</w:t>
      </w:r>
      <w:proofErr w:type="spellEnd"/>
      <w:r>
        <w:rPr>
          <w:rFonts w:eastAsia="Times New Roman" w:cs="Times New Roman"/>
          <w:szCs w:val="24"/>
        </w:rPr>
        <w:t xml:space="preserve"> αύξηση, για την ακρίβεια </w:t>
      </w:r>
      <w:r>
        <w:rPr>
          <w:rFonts w:eastAsia="Times New Roman" w:cs="Times New Roman"/>
          <w:szCs w:val="24"/>
        </w:rPr>
        <w:t>δεκαέξι χιλιάδες τετ</w:t>
      </w:r>
      <w:r>
        <w:rPr>
          <w:rFonts w:eastAsia="Times New Roman" w:cs="Times New Roman"/>
          <w:szCs w:val="24"/>
        </w:rPr>
        <w:t>ρακόσιοι οκτώ</w:t>
      </w:r>
      <w:r>
        <w:rPr>
          <w:rFonts w:eastAsia="Times New Roman" w:cs="Times New Roman"/>
          <w:szCs w:val="24"/>
        </w:rPr>
        <w:t>, για μια</w:t>
      </w:r>
      <w:r>
        <w:rPr>
          <w:rFonts w:eastAsia="Times New Roman" w:cs="Times New Roman"/>
          <w:szCs w:val="24"/>
        </w:rPr>
        <w:t xml:space="preserve"> αύξηση της τάξης του 40% σε μία και μόνη χρονιά. </w:t>
      </w:r>
    </w:p>
    <w:p w14:paraId="7E75810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Δεν μπορούμε να κατανοήσουμε πώς όταν η Κυβέρνηση ΣΥΡΙΖΑ λέει ότι αυτή τη χρονιά η ανεργία πανελλαδικά μειώθηκε μια ποσοστιαία μονάδα και </w:t>
      </w:r>
      <w:r>
        <w:rPr>
          <w:rFonts w:eastAsia="Times New Roman" w:cs="Times New Roman"/>
          <w:szCs w:val="24"/>
        </w:rPr>
        <w:t>σημαντικό.</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Βόλο, σύμφωνα με τα στοιχεία του ΟΑΕΔ, έχουμε αύξησ</w:t>
      </w:r>
      <w:r>
        <w:rPr>
          <w:rFonts w:eastAsia="Times New Roman" w:cs="Times New Roman"/>
          <w:szCs w:val="24"/>
        </w:rPr>
        <w:t xml:space="preserve">η των εγγεγραμμένων ανέργων της τάξεως του 40% και από αυτούς έξι με επτά χιλιάδες </w:t>
      </w:r>
      <w:r>
        <w:rPr>
          <w:rFonts w:eastAsia="Times New Roman" w:cs="Times New Roman"/>
          <w:szCs w:val="24"/>
        </w:rPr>
        <w:t>τα έτη</w:t>
      </w:r>
      <w:r>
        <w:rPr>
          <w:rFonts w:eastAsia="Times New Roman" w:cs="Times New Roman"/>
          <w:szCs w:val="24"/>
        </w:rPr>
        <w:t xml:space="preserve"> 2014 και 2015 είναι μακροχρόνια άνεργοι, δηλαδή άνεργοι πάνω από δώδεκα μήνες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ξαιρείται</w:t>
      </w:r>
      <w:r>
        <w:rPr>
          <w:rFonts w:eastAsia="Times New Roman" w:cs="Times New Roman"/>
          <w:szCs w:val="24"/>
        </w:rPr>
        <w:t>, λοιπόν,</w:t>
      </w:r>
      <w:r>
        <w:rPr>
          <w:rFonts w:eastAsia="Times New Roman" w:cs="Times New Roman"/>
          <w:szCs w:val="24"/>
        </w:rPr>
        <w:t xml:space="preserve"> μια τέτοια περιοχή και εντάσσονται πενήντα ένας άλλοι δήμοι. </w:t>
      </w:r>
    </w:p>
    <w:p w14:paraId="7E75810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Επίσης, κυρία Υπουργέ, πράγμα το οποίο είμαι σίγουρος ότι γνωρίζετε, θέλω να σας </w:t>
      </w:r>
      <w:r>
        <w:rPr>
          <w:rFonts w:eastAsia="Times New Roman" w:cs="Times New Roman"/>
          <w:szCs w:val="24"/>
        </w:rPr>
        <w:t xml:space="preserve">επισημάνω </w:t>
      </w:r>
      <w:r>
        <w:rPr>
          <w:rFonts w:eastAsia="Times New Roman" w:cs="Times New Roman"/>
          <w:szCs w:val="24"/>
        </w:rPr>
        <w:t>ότι τα χρόνια της κρίσης</w:t>
      </w:r>
      <w:r>
        <w:rPr>
          <w:rFonts w:eastAsia="Times New Roman" w:cs="Times New Roman"/>
          <w:szCs w:val="24"/>
        </w:rPr>
        <w:t>,</w:t>
      </w:r>
      <w:r>
        <w:rPr>
          <w:rFonts w:eastAsia="Times New Roman" w:cs="Times New Roman"/>
          <w:szCs w:val="24"/>
        </w:rPr>
        <w:t xml:space="preserve"> από το 2010 μέχρι το 2014, ενώ η ανεργία σε ολόκληρη τη χώρα αυξήθηκε </w:t>
      </w:r>
      <w:proofErr w:type="spellStart"/>
      <w:r>
        <w:rPr>
          <w:rFonts w:eastAsia="Times New Roman" w:cs="Times New Roman"/>
          <w:szCs w:val="24"/>
        </w:rPr>
        <w:t>μεσοσταθμικά</w:t>
      </w:r>
      <w:proofErr w:type="spellEnd"/>
      <w:r>
        <w:rPr>
          <w:rFonts w:eastAsia="Times New Roman" w:cs="Times New Roman"/>
          <w:szCs w:val="24"/>
        </w:rPr>
        <w:t xml:space="preserve"> 17,8%, στον Δήμο Βόλου η αύξηση της ανεργίας όλα αυτά τα</w:t>
      </w:r>
      <w:r>
        <w:rPr>
          <w:rFonts w:eastAsia="Times New Roman" w:cs="Times New Roman"/>
          <w:szCs w:val="24"/>
        </w:rPr>
        <w:t xml:space="preserve"> χρόνια ήταν 27,8%, δηλαδή δέκα ποσοστιαίες μονάδες παραπάνω. </w:t>
      </w:r>
    </w:p>
    <w:p w14:paraId="7E75810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Με ποια, λοιπόν, στοιχεία </w:t>
      </w:r>
      <w:r>
        <w:rPr>
          <w:rFonts w:eastAsia="Times New Roman" w:cs="Times New Roman"/>
          <w:szCs w:val="24"/>
        </w:rPr>
        <w:t>-</w:t>
      </w:r>
      <w:r>
        <w:rPr>
          <w:rFonts w:eastAsia="Times New Roman" w:cs="Times New Roman"/>
          <w:szCs w:val="24"/>
        </w:rPr>
        <w:t>και εφόσον αυτά αμφισβητήθηκαν ακόμα και από κυβερνητικούς Βουλευτές</w:t>
      </w:r>
      <w:r>
        <w:rPr>
          <w:rFonts w:eastAsia="Times New Roman" w:cs="Times New Roman"/>
          <w:szCs w:val="24"/>
        </w:rPr>
        <w:t>-</w:t>
      </w:r>
      <w:r>
        <w:rPr>
          <w:rFonts w:eastAsia="Times New Roman" w:cs="Times New Roman"/>
          <w:szCs w:val="24"/>
        </w:rPr>
        <w:t xml:space="preserve"> και για ποιους λόγους </w:t>
      </w:r>
      <w:r>
        <w:rPr>
          <w:rFonts w:eastAsia="Times New Roman" w:cs="Times New Roman"/>
          <w:szCs w:val="24"/>
        </w:rPr>
        <w:t>δεν δημοσιοποιήσατε τις παραμέτρους εκείνες</w:t>
      </w:r>
      <w:r>
        <w:rPr>
          <w:rFonts w:eastAsia="Times New Roman" w:cs="Times New Roman"/>
          <w:szCs w:val="24"/>
        </w:rPr>
        <w:t>,</w:t>
      </w:r>
      <w:r>
        <w:rPr>
          <w:rFonts w:eastAsia="Times New Roman" w:cs="Times New Roman"/>
          <w:szCs w:val="24"/>
        </w:rPr>
        <w:t xml:space="preserve"> οι οποίες σας οδήγησαν στην ε</w:t>
      </w:r>
      <w:r>
        <w:rPr>
          <w:rFonts w:eastAsia="Times New Roman" w:cs="Times New Roman"/>
          <w:szCs w:val="24"/>
        </w:rPr>
        <w:t>πιλογή των δήμων;</w:t>
      </w:r>
    </w:p>
    <w:p w14:paraId="7E75810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κυρία Αντωνοπούλου, δεν υποστηρίζουμε εμείς ότι αυτά τα προγράμματα πρέπει να έρχονται για να καλύψουν τις ανάγκες των δήμων. Όταν μιλάμε, όμως, για μια πόλη</w:t>
      </w:r>
      <w:r>
        <w:rPr>
          <w:rFonts w:eastAsia="Times New Roman" w:cs="Times New Roman"/>
          <w:szCs w:val="24"/>
        </w:rPr>
        <w:t xml:space="preserve"> </w:t>
      </w:r>
      <w:r>
        <w:rPr>
          <w:rFonts w:eastAsia="Times New Roman" w:cs="Times New Roman"/>
          <w:szCs w:val="24"/>
        </w:rPr>
        <w:t>δεκαέξι χιλιάδ</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 xml:space="preserve">εγγεγραμμένων </w:t>
      </w:r>
      <w:r>
        <w:rPr>
          <w:rFonts w:eastAsia="Times New Roman" w:cs="Times New Roman"/>
          <w:szCs w:val="24"/>
        </w:rPr>
        <w:t>ανέργ</w:t>
      </w:r>
      <w:r>
        <w:rPr>
          <w:rFonts w:eastAsia="Times New Roman" w:cs="Times New Roman"/>
          <w:szCs w:val="24"/>
        </w:rPr>
        <w:t>ων</w:t>
      </w:r>
      <w:r>
        <w:rPr>
          <w:rFonts w:eastAsia="Times New Roman" w:cs="Times New Roman"/>
          <w:szCs w:val="24"/>
        </w:rPr>
        <w:t>, από τους οποίους οι</w:t>
      </w:r>
      <w:r>
        <w:rPr>
          <w:rFonts w:eastAsia="Times New Roman" w:cs="Times New Roman"/>
          <w:szCs w:val="24"/>
        </w:rPr>
        <w:t xml:space="preserve"> επτά χιλιάδες</w:t>
      </w:r>
      <w:r>
        <w:rPr>
          <w:rFonts w:eastAsia="Times New Roman" w:cs="Times New Roman"/>
          <w:szCs w:val="24"/>
        </w:rPr>
        <w:t>,</w:t>
      </w:r>
      <w:r>
        <w:rPr>
          <w:rFonts w:eastAsia="Times New Roman" w:cs="Times New Roman"/>
          <w:szCs w:val="24"/>
        </w:rPr>
        <w:t xml:space="preserve"> περίπου</w:t>
      </w:r>
      <w:r>
        <w:rPr>
          <w:rFonts w:eastAsia="Times New Roman" w:cs="Times New Roman"/>
          <w:szCs w:val="24"/>
        </w:rPr>
        <w:t>,</w:t>
      </w:r>
      <w:r>
        <w:rPr>
          <w:rFonts w:eastAsia="Times New Roman" w:cs="Times New Roman"/>
          <w:szCs w:val="24"/>
        </w:rPr>
        <w:t xml:space="preserve"> είναι μακροχρόνιοι άνεργοι, πιστεύουμε ότι έπρεπε να </w:t>
      </w:r>
      <w:r>
        <w:rPr>
          <w:rFonts w:eastAsia="Times New Roman" w:cs="Times New Roman"/>
          <w:szCs w:val="24"/>
        </w:rPr>
        <w:t xml:space="preserve">συμπεριληφθεί </w:t>
      </w:r>
      <w:r>
        <w:rPr>
          <w:rFonts w:eastAsia="Times New Roman" w:cs="Times New Roman"/>
          <w:szCs w:val="24"/>
        </w:rPr>
        <w:t>τη θέση του σε αυτό το πρόγραμμα ο συγκεκριμένος δήμος.</w:t>
      </w:r>
    </w:p>
    <w:p w14:paraId="7E75810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Στη δευτερολογία μου θα παραθέσω κι άλλα στοιχεία.</w:t>
      </w:r>
    </w:p>
    <w:p w14:paraId="7E75810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Ευχαριστώ.</w:t>
      </w:r>
    </w:p>
    <w:p w14:paraId="7E75810C"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w:t>
      </w:r>
      <w:r>
        <w:rPr>
          <w:rFonts w:eastAsia="Times New Roman" w:cs="Times New Roman"/>
          <w:szCs w:val="24"/>
        </w:rPr>
        <w:t>με κι εμείς.</w:t>
      </w:r>
    </w:p>
    <w:p w14:paraId="7E75810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7E75810E"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7E75810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Να ξεκινήσω λέγοντας ότι δεν έχουμε αποκλείσει κανέναν δήμο. Όλοι οι δήμοι -όπως έ</w:t>
      </w:r>
      <w:r>
        <w:rPr>
          <w:rFonts w:eastAsia="Times New Roman" w:cs="Times New Roman"/>
          <w:szCs w:val="24"/>
        </w:rPr>
        <w:t>χω επανειλημμένα πει και δημιουργείται η απορία γιατί εμμένουμε να χρησιμοποιούμε τα ίδια επιχειρήματα</w:t>
      </w:r>
      <w:r>
        <w:rPr>
          <w:rFonts w:eastAsia="Times New Roman" w:cs="Times New Roman"/>
          <w:szCs w:val="24"/>
        </w:rPr>
        <w:t>,</w:t>
      </w:r>
      <w:r>
        <w:rPr>
          <w:rFonts w:eastAsia="Times New Roman" w:cs="Times New Roman"/>
          <w:szCs w:val="24"/>
        </w:rPr>
        <w:t xml:space="preserve"> τα οποία δεν ισχύουν- θα ενταχθούν εντός του 2016.</w:t>
      </w:r>
    </w:p>
    <w:p w14:paraId="7E75811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Ένα πρόγραμμα είναι πιλοτικό</w:t>
      </w:r>
      <w:r>
        <w:rPr>
          <w:rFonts w:eastAsia="Times New Roman" w:cs="Times New Roman"/>
          <w:szCs w:val="24"/>
        </w:rPr>
        <w:t>,</w:t>
      </w:r>
      <w:r>
        <w:rPr>
          <w:rFonts w:eastAsia="Times New Roman" w:cs="Times New Roman"/>
          <w:szCs w:val="24"/>
        </w:rPr>
        <w:t xml:space="preserve"> ακριβώς γιατί βάζουμε κάποια κριτήρια, τα οποία θα σας καταθέσω. Αρνούμαι να αποδεχτώ ότι δεν υπάρχουν κριτήρια</w:t>
      </w:r>
      <w:r>
        <w:rPr>
          <w:rFonts w:eastAsia="Times New Roman" w:cs="Times New Roman"/>
          <w:szCs w:val="24"/>
        </w:rPr>
        <w:t>,</w:t>
      </w:r>
      <w:r>
        <w:rPr>
          <w:rFonts w:eastAsia="Times New Roman" w:cs="Times New Roman"/>
          <w:szCs w:val="24"/>
        </w:rPr>
        <w:t xml:space="preserve"> τα οποία επιλέξανε. Είναι ενιαία τα κριτήρια, δεν έχει μπει ανθρώπινο χέρι στα κριτήρια. Είναι οριζόντια και ενιαία για όλους τους δήμους. Να </w:t>
      </w:r>
      <w:r>
        <w:rPr>
          <w:rFonts w:eastAsia="Times New Roman" w:cs="Times New Roman"/>
          <w:szCs w:val="24"/>
        </w:rPr>
        <w:t>πω, λοιπόν, δύο πράγματα για να τα ξεκαθαρίσουμε.</w:t>
      </w:r>
    </w:p>
    <w:p w14:paraId="7E75811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 πρώτο είναι ότι οι όλοι δήμοι εντάσσονται. Την πρόσκληση για τους δεκαεπτά πρώτους δήμους την ξεκινάμε τον Μάιο. Στη συνέχεια θα ενταχθούν οι τριάντα τέσσερις αμέσως μετά, δηλαδή μέχρι τον Σεπτέμβριο, θα</w:t>
      </w:r>
      <w:r>
        <w:rPr>
          <w:rFonts w:eastAsia="Times New Roman" w:cs="Times New Roman"/>
          <w:szCs w:val="24"/>
        </w:rPr>
        <w:t xml:space="preserve"> έχουν ενταχθεί όλοι οι δήμοι.</w:t>
      </w:r>
    </w:p>
    <w:p w14:paraId="7E75811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Προς τι όλη αυτή η σκόνη που έχει σηκωθεί, δεν έχει γίνει κατανοητό από εμένα,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να συνεχίσω με το δεύτερο σημείο που θέλω να αναπτύξω. Το δεύτερο σημείο έχει να κάνει με τα κριτήρια. Τα κριτήρια </w:t>
      </w:r>
      <w:r w:rsidRPr="006B685D">
        <w:rPr>
          <w:rFonts w:eastAsia="Times New Roman" w:cs="Times New Roman"/>
          <w:color w:val="000000" w:themeColor="text1"/>
          <w:szCs w:val="24"/>
        </w:rPr>
        <w:t>είναι</w:t>
      </w:r>
      <w:r w:rsidRPr="006B685D">
        <w:rPr>
          <w:rFonts w:eastAsia="Times New Roman" w:cs="Times New Roman"/>
          <w:color w:val="000000" w:themeColor="text1"/>
          <w:szCs w:val="24"/>
        </w:rPr>
        <w:t xml:space="preserve"> τρία, να το ξεκαθαρίσουμε.</w:t>
      </w:r>
    </w:p>
    <w:p w14:paraId="7E758113" w14:textId="77777777" w:rsidR="00947FCE" w:rsidRDefault="00541CFC">
      <w:pPr>
        <w:spacing w:line="600" w:lineRule="auto"/>
        <w:ind w:firstLine="720"/>
        <w:jc w:val="both"/>
        <w:rPr>
          <w:rFonts w:eastAsia="Times New Roman" w:cs="Times New Roman"/>
          <w:szCs w:val="24"/>
        </w:rPr>
      </w:pPr>
      <w:r w:rsidRPr="0006343E">
        <w:rPr>
          <w:rFonts w:eastAsia="Times New Roman" w:cs="Times New Roman"/>
          <w:color w:val="000000" w:themeColor="text1"/>
          <w:szCs w:val="24"/>
        </w:rPr>
        <w:t xml:space="preserve">Το πρώτο κριτήριο είναι </w:t>
      </w:r>
      <w:r>
        <w:rPr>
          <w:rFonts w:eastAsia="Times New Roman" w:cs="Times New Roman"/>
          <w:szCs w:val="24"/>
        </w:rPr>
        <w:t>τι ίσχυε το 2011, γιατί βρισκόμαστε όχι μόνο στον χρόνο απογραφής αλλά έναν χρόνο μετά το πρώτο μνημόνιο και τρία χρόνια μετά από την κρίση του 2008 που έπιασε όλο τον κόσμο και την Ευρώπη. Βλέπουμε, λοιπ</w:t>
      </w:r>
      <w:r>
        <w:rPr>
          <w:rFonts w:eastAsia="Times New Roman" w:cs="Times New Roman"/>
          <w:szCs w:val="24"/>
        </w:rPr>
        <w:t>όν, ότι έχει τοπικό αποτύπωμα αυτή η διαφοροποίηση το 2011. Το 2011</w:t>
      </w:r>
      <w:r>
        <w:rPr>
          <w:rFonts w:eastAsia="Times New Roman" w:cs="Times New Roman"/>
          <w:szCs w:val="24"/>
        </w:rPr>
        <w:t>,</w:t>
      </w:r>
      <w:r>
        <w:rPr>
          <w:rFonts w:eastAsia="Times New Roman" w:cs="Times New Roman"/>
          <w:szCs w:val="24"/>
        </w:rPr>
        <w:t xml:space="preserve"> είναι ο μόνος χρόνος που μπορούμε να πούμε ότι έχουμε τα πλέον έγκυρα στοιχεία όσον αφορά το ποσοστό ανεργίας. Τα υπόλοιπα στοιχεία που έχουμε αφορούν πόσοι εγγράφονται αλλά δεν ξέρουμε π</w:t>
      </w:r>
      <w:r>
        <w:rPr>
          <w:rFonts w:eastAsia="Times New Roman" w:cs="Times New Roman"/>
          <w:szCs w:val="24"/>
        </w:rPr>
        <w:t>οτέ το ποσοστό ανεργίας στον δήμο, διότι δεν υπάρχουν τα στοιχεία από εκεί και πέρα, δηλαδή δεν υπάρχουν οι εργαζόμενοι και οι άνεργοι, στοιχεία που χρησιμοποιούνται στον παρονομαστή</w:t>
      </w:r>
      <w:r>
        <w:rPr>
          <w:rFonts w:eastAsia="Times New Roman" w:cs="Times New Roman"/>
          <w:szCs w:val="24"/>
        </w:rPr>
        <w:t>,</w:t>
      </w:r>
      <w:r>
        <w:rPr>
          <w:rFonts w:eastAsia="Times New Roman" w:cs="Times New Roman"/>
          <w:szCs w:val="24"/>
        </w:rPr>
        <w:t xml:space="preserve"> όταν βγάζουμε το ποσοστό ανεργίας. </w:t>
      </w:r>
    </w:p>
    <w:p w14:paraId="7E75811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Όμως τι έχουμε από τον ΟΑΕΔ; Έχουμε </w:t>
      </w:r>
      <w:r>
        <w:rPr>
          <w:rFonts w:eastAsia="Times New Roman" w:cs="Times New Roman"/>
          <w:szCs w:val="24"/>
        </w:rPr>
        <w:t>αυτό ακριβώς που είπατε κι εσείς πριν, την καταγραφή όλων των ανέργων, τον απόλυτο αριθμό, και την συμμετοχή σε αυτούς τους ανέργους των μακροχρόνια ανέργων. Άρα μπορούμε να βγάζουμε αυτό το ποσοστό. Ερχόμαστε, λοιπόν, και κοιτάμε και το 2011 και το 2015 τ</w:t>
      </w:r>
      <w:r>
        <w:rPr>
          <w:rFonts w:eastAsia="Times New Roman" w:cs="Times New Roman"/>
          <w:szCs w:val="24"/>
        </w:rPr>
        <w:t>ο ποσοστό των μακροχρόνια ανέργων, το δεύτερο κριτήριο μας δηλαδή, και το τρίτο κριτήριο</w:t>
      </w:r>
      <w:r>
        <w:rPr>
          <w:rFonts w:eastAsia="Times New Roman" w:cs="Times New Roman"/>
          <w:szCs w:val="24"/>
        </w:rPr>
        <w:t>,</w:t>
      </w:r>
      <w:r>
        <w:rPr>
          <w:rFonts w:eastAsia="Times New Roman" w:cs="Times New Roman"/>
          <w:szCs w:val="24"/>
        </w:rPr>
        <w:t xml:space="preserve"> είναι η αυξητική τάση των μακροχρόνια ανέργων από το 2011 έως το 2013. Κοιτάζοντας αυτά τα στοιχεία για τη χώρα, λέμε ποιοι είναι οι πιο ευάλωτοι δήμοι και παίρνουμε </w:t>
      </w:r>
      <w:r>
        <w:rPr>
          <w:rFonts w:eastAsia="Times New Roman" w:cs="Times New Roman"/>
          <w:szCs w:val="24"/>
        </w:rPr>
        <w:t>τον μέσο όρο στη χώρα για αυτά τα τρία που ανέφερα, λέμε συν 3% και πιάνουμε μετά τους δήμους οι οποίοι βρίσκονται πάνω από αυτό το όριο.</w:t>
      </w:r>
    </w:p>
    <w:p w14:paraId="7E75811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Για τον δικό σας </w:t>
      </w:r>
      <w:r>
        <w:rPr>
          <w:rFonts w:eastAsia="Times New Roman" w:cs="Times New Roman"/>
          <w:szCs w:val="24"/>
        </w:rPr>
        <w:t>δ</w:t>
      </w:r>
      <w:r>
        <w:rPr>
          <w:rFonts w:eastAsia="Times New Roman" w:cs="Times New Roman"/>
          <w:szCs w:val="24"/>
        </w:rPr>
        <w:t>ήμο στον οποίο αναφερθήκατε και ο οποίος επαναλαμβάνω εντάσσεται τον Σεπτέμβριο, αυτά τα στοιχεία πο</w:t>
      </w:r>
      <w:r>
        <w:rPr>
          <w:rFonts w:eastAsia="Times New Roman" w:cs="Times New Roman"/>
          <w:szCs w:val="24"/>
        </w:rPr>
        <w:t>υ έχουμε μας αποδεικνύουν ότι δεν μπορούσε να ενταχθεί. Η βαθμολογία δεν του επέτρεπε να ενταχθεί.</w:t>
      </w:r>
    </w:p>
    <w:p w14:paraId="7E758116" w14:textId="77777777" w:rsidR="00947FCE" w:rsidRDefault="00541CFC">
      <w:pPr>
        <w:spacing w:line="600" w:lineRule="auto"/>
        <w:ind w:firstLine="720"/>
        <w:jc w:val="both"/>
        <w:rPr>
          <w:rFonts w:eastAsia="Times New Roman"/>
          <w:szCs w:val="24"/>
        </w:rPr>
      </w:pPr>
      <w:r>
        <w:rPr>
          <w:rFonts w:eastAsia="Times New Roman"/>
          <w:szCs w:val="24"/>
        </w:rPr>
        <w:t xml:space="preserve">Το στατιστικό πρόγραμμα μας είπε ότι αυτός ο Δήμος δεν πληροί το συν τρία και πάνω σε αυτά τα τρία κριτήρια, στα δύο πρώτα και μετά στο τρίτο που βάζουμε. </w:t>
      </w:r>
    </w:p>
    <w:p w14:paraId="7E758117" w14:textId="77777777" w:rsidR="00947FCE" w:rsidRDefault="00541CFC">
      <w:pPr>
        <w:spacing w:line="600" w:lineRule="auto"/>
        <w:ind w:firstLine="720"/>
        <w:jc w:val="both"/>
        <w:rPr>
          <w:rFonts w:eastAsia="Times New Roman"/>
          <w:szCs w:val="24"/>
        </w:rPr>
      </w:pPr>
      <w:r>
        <w:rPr>
          <w:rFonts w:eastAsia="Times New Roman"/>
          <w:szCs w:val="24"/>
        </w:rPr>
        <w:t>Έ</w:t>
      </w:r>
      <w:r>
        <w:rPr>
          <w:rFonts w:eastAsia="Times New Roman"/>
          <w:szCs w:val="24"/>
        </w:rPr>
        <w:t>τσι, λοιπόν, θέλω να σας πω και να σας διαβεβαιώσω ότι δεδομένου ότι όλοι οι δήμοι εντάσσονται, ο λόγος που κάναμε ένα πιλοτικό πρόγραμμα είναι ο εξής. Το πρόγραμμα αυτό αλλάζει. Δεν είναι πεντάμηνο αλλά είναι οκτάμηνο. Το κερδίσαμε με μεγάλο κόπο. Το δεύτ</w:t>
      </w:r>
      <w:r>
        <w:rPr>
          <w:rFonts w:eastAsia="Times New Roman"/>
          <w:szCs w:val="24"/>
        </w:rPr>
        <w:t>ερο που αλλάζει</w:t>
      </w:r>
      <w:r>
        <w:rPr>
          <w:rFonts w:eastAsia="Times New Roman"/>
          <w:szCs w:val="24"/>
        </w:rPr>
        <w:t>,</w:t>
      </w:r>
      <w:r>
        <w:rPr>
          <w:rFonts w:eastAsia="Times New Roman"/>
          <w:szCs w:val="24"/>
        </w:rPr>
        <w:t xml:space="preserve"> είναι ότι την πέμπτη μέρα έχουμε αναβάθμιση προσόντων, ψηφιακών δεξιοτήτων συγκεκριμένα, και σεμινάρια που θα παρακολουθούν οι άνεργοι που έχουν ενταχθεί πάνω στην επιχειρηματικότητα, στο </w:t>
      </w:r>
      <w:proofErr w:type="spellStart"/>
      <w:r>
        <w:rPr>
          <w:rFonts w:eastAsia="Times New Roman"/>
          <w:szCs w:val="24"/>
        </w:rPr>
        <w:t>επιχειρείν</w:t>
      </w:r>
      <w:proofErr w:type="spellEnd"/>
      <w:r>
        <w:rPr>
          <w:rFonts w:eastAsia="Times New Roman"/>
          <w:szCs w:val="24"/>
        </w:rPr>
        <w:t xml:space="preserve"> δηλαδή, και στην κοινωνική επιχειρηματικ</w:t>
      </w:r>
      <w:r>
        <w:rPr>
          <w:rFonts w:eastAsia="Times New Roman"/>
          <w:szCs w:val="24"/>
        </w:rPr>
        <w:t xml:space="preserve">ότητα. </w:t>
      </w:r>
    </w:p>
    <w:p w14:paraId="7E758118" w14:textId="77777777" w:rsidR="00947FCE" w:rsidRDefault="00541CFC">
      <w:pPr>
        <w:spacing w:line="600" w:lineRule="auto"/>
        <w:ind w:firstLine="720"/>
        <w:jc w:val="both"/>
        <w:rPr>
          <w:rFonts w:eastAsia="Times New Roman"/>
          <w:szCs w:val="24"/>
        </w:rPr>
      </w:pPr>
      <w:r>
        <w:rPr>
          <w:rFonts w:eastAsia="Times New Roman"/>
          <w:szCs w:val="24"/>
        </w:rPr>
        <w:t>Για να δούμε, λοιπόν, πώς ο ΟΑΕΔ και οι δήμοι θα μπορέσουν να συνεργαστούν, πώς ηλεκτρονικά θα μαζεύουμε τα απαραίτητα στοιχεία, έπρεπε αυτό να το δοκιμάσουμε πειραματικά σε κάποιους δήμους. Βγάζοντας τα συμπεράσματα από αυτούς τους πιλοτικούς δήμο</w:t>
      </w:r>
      <w:r>
        <w:rPr>
          <w:rFonts w:eastAsia="Times New Roman"/>
          <w:szCs w:val="24"/>
        </w:rPr>
        <w:t xml:space="preserve">υς, στη συνέχεια ερχόμαστε και εφαρμόζουμε αυτή τη νέα γενιά προγραμμάτων σε όλους τους δήμους.  </w:t>
      </w:r>
    </w:p>
    <w:p w14:paraId="7E758119" w14:textId="77777777" w:rsidR="00947FCE" w:rsidRDefault="00541CFC">
      <w:pPr>
        <w:spacing w:line="600" w:lineRule="auto"/>
        <w:ind w:firstLine="720"/>
        <w:jc w:val="both"/>
        <w:rPr>
          <w:rFonts w:eastAsia="Times New Roman"/>
          <w:szCs w:val="24"/>
        </w:rPr>
      </w:pPr>
      <w:r>
        <w:rPr>
          <w:rFonts w:eastAsia="Times New Roman"/>
          <w:szCs w:val="24"/>
        </w:rPr>
        <w:t>Άρα ό,τι στοιχεία και να μου καταθέσετε, θα σας πω ότι υπάρχουν αντίστοιχα στοιχεία σε άλλους δήμους και ότι οριζόντια και ενιαία χρησιμοποιήθηκαν αυτές οι τρ</w:t>
      </w:r>
      <w:r>
        <w:rPr>
          <w:rFonts w:eastAsia="Times New Roman"/>
          <w:szCs w:val="24"/>
        </w:rPr>
        <w:t xml:space="preserve">εις παράμετροι που χρησιμοποιήσαμε και βάσει αυτών βαδίζουμε. </w:t>
      </w:r>
    </w:p>
    <w:p w14:paraId="7E75811A" w14:textId="77777777" w:rsidR="00947FCE" w:rsidRDefault="00541CFC">
      <w:pPr>
        <w:spacing w:line="600" w:lineRule="auto"/>
        <w:ind w:firstLine="720"/>
        <w:jc w:val="both"/>
        <w:rPr>
          <w:rFonts w:eastAsia="Times New Roman"/>
          <w:szCs w:val="24"/>
        </w:rPr>
      </w:pPr>
      <w:r>
        <w:rPr>
          <w:rFonts w:eastAsia="Times New Roman"/>
          <w:szCs w:val="24"/>
        </w:rPr>
        <w:t xml:space="preserve">Ευχαριστώ. </w:t>
      </w:r>
    </w:p>
    <w:p w14:paraId="7E75811B" w14:textId="77777777" w:rsidR="00947FCE" w:rsidRDefault="00541CFC">
      <w:pPr>
        <w:spacing w:line="600" w:lineRule="auto"/>
        <w:ind w:firstLine="720"/>
        <w:jc w:val="both"/>
        <w:rPr>
          <w:rFonts w:eastAsia="Times New Roman"/>
          <w:szCs w:val="24"/>
        </w:rPr>
      </w:pPr>
      <w:r>
        <w:rPr>
          <w:rFonts w:eastAsia="Times New Roman"/>
          <w:b/>
          <w:szCs w:val="24"/>
        </w:rPr>
        <w:t xml:space="preserve">ΠΡΟΔΡΕΥΩΝ (Δημήτριος Κρεμαστινός): </w:t>
      </w:r>
      <w:r>
        <w:rPr>
          <w:rFonts w:eastAsia="Times New Roman"/>
          <w:szCs w:val="24"/>
        </w:rPr>
        <w:t xml:space="preserve">Κι εγώ σας ευχαριστώ. </w:t>
      </w:r>
    </w:p>
    <w:p w14:paraId="7E75811C" w14:textId="77777777" w:rsidR="00947FCE" w:rsidRDefault="00541CF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Μπουκώρο</w:t>
      </w:r>
      <w:proofErr w:type="spellEnd"/>
      <w:r>
        <w:rPr>
          <w:rFonts w:eastAsia="Times New Roman"/>
          <w:szCs w:val="24"/>
        </w:rPr>
        <w:t xml:space="preserve">, έχετε και πάλι τον λόγο. </w:t>
      </w:r>
    </w:p>
    <w:p w14:paraId="7E75811D" w14:textId="77777777" w:rsidR="00947FCE" w:rsidRDefault="00541CFC">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Κυρία Υπουργέ, περιμένω τα στοιχεία που υποσχεθήκατε ότι θα μου </w:t>
      </w:r>
      <w:r>
        <w:rPr>
          <w:rFonts w:eastAsia="Times New Roman"/>
          <w:szCs w:val="24"/>
        </w:rPr>
        <w:t>γνωστοποιήσετε</w:t>
      </w:r>
      <w:r>
        <w:rPr>
          <w:rFonts w:eastAsia="Times New Roman"/>
          <w:szCs w:val="24"/>
        </w:rPr>
        <w:t>. Επισημαίνω, όμως, ότι από τη στιγμή που η επιλογή σας δέχθηκε τέτοιου είδους αμφισβήτηση ακόμα και από κυβερνητικούς Βουλευτές, θα έπρεπε να έχετε δημοσιοποιήσει αυτά τα στοιχε</w:t>
      </w:r>
      <w:r>
        <w:rPr>
          <w:rFonts w:eastAsia="Times New Roman"/>
          <w:szCs w:val="24"/>
        </w:rPr>
        <w:t xml:space="preserve">ία, για να κατακαθίσει και ο θόρυβος. </w:t>
      </w:r>
    </w:p>
    <w:p w14:paraId="7E75811E" w14:textId="77777777" w:rsidR="00947FCE" w:rsidRDefault="00541CFC">
      <w:pPr>
        <w:spacing w:line="600" w:lineRule="auto"/>
        <w:ind w:firstLine="720"/>
        <w:jc w:val="both"/>
        <w:rPr>
          <w:rFonts w:eastAsia="Times New Roman"/>
          <w:szCs w:val="24"/>
        </w:rPr>
      </w:pPr>
      <w:r>
        <w:rPr>
          <w:rFonts w:eastAsia="Times New Roman"/>
          <w:szCs w:val="24"/>
        </w:rPr>
        <w:t>Από εκεί και πέρα, ξέρετε, η ερώτηση που σας έκανα</w:t>
      </w:r>
      <w:r>
        <w:rPr>
          <w:rFonts w:eastAsia="Times New Roman"/>
          <w:szCs w:val="24"/>
        </w:rPr>
        <w:t>,</w:t>
      </w:r>
      <w:r>
        <w:rPr>
          <w:rFonts w:eastAsia="Times New Roman"/>
          <w:szCs w:val="24"/>
        </w:rPr>
        <w:t xml:space="preserve"> δεν είναι γι’ αυτά που θα κάνετε αλλά γι’ αυτά που μέχρι σήμερα κάνετε, για το γεγονός </w:t>
      </w:r>
      <w:r>
        <w:rPr>
          <w:rFonts w:eastAsia="Times New Roman"/>
          <w:szCs w:val="24"/>
        </w:rPr>
        <w:t>δηλαδή</w:t>
      </w:r>
      <w:r>
        <w:rPr>
          <w:rFonts w:eastAsia="Times New Roman"/>
          <w:szCs w:val="24"/>
        </w:rPr>
        <w:t xml:space="preserve"> </w:t>
      </w:r>
      <w:r>
        <w:rPr>
          <w:rFonts w:eastAsia="Times New Roman"/>
          <w:szCs w:val="24"/>
        </w:rPr>
        <w:t xml:space="preserve">ότι </w:t>
      </w:r>
      <w:r>
        <w:rPr>
          <w:rFonts w:eastAsia="Times New Roman"/>
          <w:szCs w:val="24"/>
        </w:rPr>
        <w:t>εξαιρέθηκε ο Δήμος Βόλου και γι’ αυτό θέλω μια απάντηση. Μου είπατε</w:t>
      </w:r>
      <w:r>
        <w:rPr>
          <w:rFonts w:eastAsia="Times New Roman"/>
          <w:szCs w:val="24"/>
        </w:rPr>
        <w:t xml:space="preserve"> ότι τα στοιχεία συνηγορούν στην απόφασή σας αυτή. Θα θέλαμε κι εμείς, λοιπόν, να πεισθούμε, μέσω των στοιχείων, 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έτσι είναι. </w:t>
      </w:r>
    </w:p>
    <w:p w14:paraId="7E75811F" w14:textId="77777777" w:rsidR="00947FCE" w:rsidRDefault="00541CFC">
      <w:pPr>
        <w:spacing w:line="600" w:lineRule="auto"/>
        <w:ind w:firstLine="720"/>
        <w:jc w:val="both"/>
        <w:rPr>
          <w:rFonts w:eastAsia="Times New Roman"/>
          <w:szCs w:val="24"/>
        </w:rPr>
      </w:pPr>
      <w:r>
        <w:rPr>
          <w:rFonts w:eastAsia="Times New Roman"/>
          <w:szCs w:val="24"/>
        </w:rPr>
        <w:t xml:space="preserve">Αποδεχθήκατε ότι τον κυρίαρχο ρόλο έπαιξαν τα στοιχεία του 2011. Δεν θεωρείτε, όμως, κυρία Υπουργέ, ότι είναι πολύ </w:t>
      </w:r>
      <w:r>
        <w:rPr>
          <w:rFonts w:eastAsia="Times New Roman"/>
          <w:szCs w:val="24"/>
        </w:rPr>
        <w:t xml:space="preserve">μακρινά πλέον </w:t>
      </w:r>
      <w:r>
        <w:rPr>
          <w:rFonts w:eastAsia="Times New Roman"/>
          <w:szCs w:val="24"/>
        </w:rPr>
        <w:t xml:space="preserve">αυτά </w:t>
      </w:r>
      <w:r>
        <w:rPr>
          <w:rFonts w:eastAsia="Times New Roman"/>
          <w:szCs w:val="24"/>
        </w:rPr>
        <w:t xml:space="preserve">τα στοιχεία; Βρισκόμαστε στο 2016, λόγω της κρίσης διανύουμε εποχές εξαιρετικά πυκνού χρόνου και η επόμενη γενική απογραφή δεν απέχει περισσότερο. Δηλαδή, η απογραφή του 2021 απέχει από το 2016 όσο και η απογραφή του 2011. </w:t>
      </w:r>
    </w:p>
    <w:p w14:paraId="7E758120" w14:textId="77777777" w:rsidR="00947FCE" w:rsidRDefault="00541CFC">
      <w:pPr>
        <w:spacing w:line="600" w:lineRule="auto"/>
        <w:ind w:firstLine="720"/>
        <w:jc w:val="both"/>
        <w:rPr>
          <w:rFonts w:eastAsia="Times New Roman"/>
          <w:szCs w:val="24"/>
        </w:rPr>
      </w:pPr>
      <w:r>
        <w:rPr>
          <w:rFonts w:eastAsia="Times New Roman"/>
          <w:szCs w:val="24"/>
        </w:rPr>
        <w:t>Βεβαίως αναφε</w:t>
      </w:r>
      <w:r>
        <w:rPr>
          <w:rFonts w:eastAsia="Times New Roman"/>
          <w:szCs w:val="24"/>
        </w:rPr>
        <w:t>ρθήκατε και σε δύο ακόμη στοιχεία. Πολύ φοβάμαι, κυρία Υπουργέ, ότι δεν λάβατε υπ</w:t>
      </w:r>
      <w:r>
        <w:rPr>
          <w:rFonts w:eastAsia="Times New Roman"/>
          <w:szCs w:val="24"/>
        </w:rPr>
        <w:t>’</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κάποιες τελευταίες εξελίξεις στο Δήμο Βόλου και</w:t>
      </w:r>
      <w:r>
        <w:rPr>
          <w:rFonts w:eastAsia="Times New Roman"/>
          <w:szCs w:val="24"/>
        </w:rPr>
        <w:t>,</w:t>
      </w:r>
      <w:r>
        <w:rPr>
          <w:rFonts w:eastAsia="Times New Roman"/>
          <w:szCs w:val="24"/>
        </w:rPr>
        <w:t xml:space="preserve"> πραγματικά, το κύμα αποβιομηχάνισης που έζησε την τελευταία χρονιά. Το 2015 και τους πρώτους μήνες του 2016 -ήταν π</w:t>
      </w:r>
      <w:r>
        <w:rPr>
          <w:rFonts w:eastAsia="Times New Roman"/>
          <w:szCs w:val="24"/>
        </w:rPr>
        <w:t>ρωτοφανές στην περιοχή μας- δύο μεγάλες βιομηχανίες ανέστειλαν τη λειτουργία τους. Η «</w:t>
      </w:r>
      <w:r>
        <w:rPr>
          <w:rFonts w:eastAsia="Times New Roman"/>
          <w:szCs w:val="24"/>
          <w:lang w:val="en-US"/>
        </w:rPr>
        <w:t>COCA</w:t>
      </w:r>
      <w:r>
        <w:rPr>
          <w:rFonts w:eastAsia="Times New Roman"/>
          <w:szCs w:val="24"/>
        </w:rPr>
        <w:t xml:space="preserve"> </w:t>
      </w:r>
      <w:r>
        <w:rPr>
          <w:rFonts w:eastAsia="Times New Roman"/>
          <w:szCs w:val="24"/>
          <w:lang w:val="en-US"/>
        </w:rPr>
        <w:t>COLA</w:t>
      </w:r>
      <w:r>
        <w:rPr>
          <w:rFonts w:eastAsia="Times New Roman"/>
          <w:szCs w:val="24"/>
        </w:rPr>
        <w:t xml:space="preserve">» μεταφέρθηκε στο </w:t>
      </w:r>
      <w:proofErr w:type="spellStart"/>
      <w:r>
        <w:rPr>
          <w:rFonts w:eastAsia="Times New Roman"/>
          <w:szCs w:val="24"/>
        </w:rPr>
        <w:t>Σχηματάρι</w:t>
      </w:r>
      <w:proofErr w:type="spellEnd"/>
      <w:r>
        <w:rPr>
          <w:rFonts w:eastAsia="Times New Roman"/>
          <w:szCs w:val="24"/>
        </w:rPr>
        <w:t xml:space="preserve"> </w:t>
      </w:r>
      <w:r>
        <w:rPr>
          <w:rFonts w:eastAsia="Times New Roman"/>
          <w:szCs w:val="24"/>
        </w:rPr>
        <w:t>-</w:t>
      </w:r>
      <w:r>
        <w:rPr>
          <w:rFonts w:eastAsia="Times New Roman"/>
          <w:szCs w:val="24"/>
        </w:rPr>
        <w:t xml:space="preserve">βιομηχανία που απασχολούσε </w:t>
      </w:r>
      <w:r>
        <w:rPr>
          <w:rFonts w:eastAsia="Times New Roman"/>
          <w:szCs w:val="24"/>
        </w:rPr>
        <w:t>εκατοντάδες εργαζόμενο</w:t>
      </w:r>
      <w:r>
        <w:rPr>
          <w:rFonts w:eastAsia="Times New Roman"/>
          <w:szCs w:val="24"/>
        </w:rPr>
        <w:t>υς</w:t>
      </w:r>
      <w:r>
        <w:rPr>
          <w:rFonts w:eastAsia="Times New Roman"/>
          <w:szCs w:val="24"/>
        </w:rPr>
        <w:t>-</w:t>
      </w:r>
      <w:r>
        <w:rPr>
          <w:rFonts w:eastAsia="Times New Roman"/>
          <w:szCs w:val="24"/>
        </w:rPr>
        <w:t xml:space="preserve"> ο «ΙΜΑΝΤΑΣ» έπαυσε τη λειτουργία του -άλλες τρεις εκατοντάδες εργαζόμενοι- η «Β</w:t>
      </w:r>
      <w:r>
        <w:rPr>
          <w:rFonts w:eastAsia="Times New Roman"/>
          <w:szCs w:val="24"/>
        </w:rPr>
        <w:t>ΙΣ» περιέκοψε την παραγωγή της στη μία πτέρυγα, το αεροδρόμιο της Αγχιάλου που έδινε πολλές εποχικές θέσεις εργασίας στον τοπικό τουρισμό σταμάτησε το 2015 τις γραμμές εξωτερικού</w:t>
      </w:r>
      <w:r>
        <w:rPr>
          <w:rFonts w:eastAsia="Times New Roman"/>
          <w:szCs w:val="24"/>
        </w:rPr>
        <w:t>,</w:t>
      </w:r>
      <w:r>
        <w:rPr>
          <w:rFonts w:eastAsia="Times New Roman"/>
          <w:szCs w:val="24"/>
        </w:rPr>
        <w:t xml:space="preserve"> που έφερναν δεκάδες χιλιάδες τουρίστες.</w:t>
      </w:r>
    </w:p>
    <w:p w14:paraId="7E758121" w14:textId="77777777" w:rsidR="00947FCE" w:rsidRDefault="00541CFC">
      <w:pPr>
        <w:spacing w:line="600" w:lineRule="auto"/>
        <w:ind w:firstLine="720"/>
        <w:jc w:val="both"/>
        <w:rPr>
          <w:rFonts w:eastAsia="Times New Roman"/>
          <w:szCs w:val="24"/>
        </w:rPr>
      </w:pPr>
      <w:r>
        <w:rPr>
          <w:rFonts w:eastAsia="Times New Roman"/>
          <w:szCs w:val="24"/>
        </w:rPr>
        <w:t xml:space="preserve">Δεν ξέρω κατά πόσο οι υπηρεσίες του </w:t>
      </w:r>
      <w:r>
        <w:rPr>
          <w:rFonts w:eastAsia="Times New Roman"/>
          <w:szCs w:val="24"/>
        </w:rPr>
        <w:t xml:space="preserve">Υπουργείου σας έχουν συμπεριλάβει όλα αυτά τα στοιχεία. Είπαμε ότι με ανυπομονησία περιμένουμε να μας δώσετε τα στοιχεία για το πώς έγινε η επιλογή. </w:t>
      </w:r>
    </w:p>
    <w:p w14:paraId="7E758122" w14:textId="77777777" w:rsidR="00947FCE" w:rsidRDefault="00541CFC">
      <w:pPr>
        <w:spacing w:line="600" w:lineRule="auto"/>
        <w:ind w:firstLine="720"/>
        <w:jc w:val="both"/>
        <w:rPr>
          <w:rFonts w:eastAsia="Times New Roman"/>
          <w:szCs w:val="24"/>
        </w:rPr>
      </w:pPr>
      <w:r>
        <w:rPr>
          <w:rFonts w:eastAsia="Times New Roman"/>
          <w:szCs w:val="24"/>
        </w:rPr>
        <w:t>Κάτι που έχει μια πολιτική διάσταση, κυρία Υπουργέ. Στις 12:00 το μεσημέρι της 8</w:t>
      </w:r>
      <w:r>
        <w:rPr>
          <w:rFonts w:eastAsia="Times New Roman"/>
          <w:szCs w:val="24"/>
          <w:vertAlign w:val="superscript"/>
        </w:rPr>
        <w:t>ης</w:t>
      </w:r>
      <w:r>
        <w:rPr>
          <w:rFonts w:eastAsia="Times New Roman"/>
          <w:szCs w:val="24"/>
        </w:rPr>
        <w:t xml:space="preserve"> Απριλίου, είχε προγραμμ</w:t>
      </w:r>
      <w:r>
        <w:rPr>
          <w:rFonts w:eastAsia="Times New Roman"/>
          <w:szCs w:val="24"/>
        </w:rPr>
        <w:t xml:space="preserve">ατιστεί μια σύσκεψη υπό την προεδρεία του Υπουργού Συντονισμού Κυβερνητικού Έργου, του κ. </w:t>
      </w:r>
      <w:proofErr w:type="spellStart"/>
      <w:r>
        <w:rPr>
          <w:rFonts w:eastAsia="Times New Roman"/>
          <w:szCs w:val="24"/>
        </w:rPr>
        <w:t>Φλαμπουράρη</w:t>
      </w:r>
      <w:proofErr w:type="spellEnd"/>
      <w:r>
        <w:rPr>
          <w:rFonts w:eastAsia="Times New Roman"/>
          <w:szCs w:val="24"/>
        </w:rPr>
        <w:t xml:space="preserve">, και με τη συμμετοχή των τριών κυβερνητικών Βουλευτών Μαγνησίας του ΣΥΡΙΖΑ, προκειμένου να συζητηθεί το θέμα και να αναζητηθεί η πιθανότητα μιας λύσης. </w:t>
      </w:r>
    </w:p>
    <w:p w14:paraId="7E758123" w14:textId="77777777" w:rsidR="00947FCE" w:rsidRDefault="00541CFC">
      <w:pPr>
        <w:spacing w:line="600" w:lineRule="auto"/>
        <w:ind w:firstLine="720"/>
        <w:jc w:val="both"/>
        <w:rPr>
          <w:rFonts w:eastAsia="Times New Roman"/>
          <w:szCs w:val="24"/>
        </w:rPr>
      </w:pPr>
      <w:r>
        <w:rPr>
          <w:rFonts w:eastAsia="Times New Roman"/>
          <w:szCs w:val="24"/>
        </w:rPr>
        <w:t>Μ</w:t>
      </w:r>
      <w:r>
        <w:rPr>
          <w:rFonts w:eastAsia="Times New Roman"/>
          <w:szCs w:val="24"/>
        </w:rPr>
        <w:t xml:space="preserve">ία ώρα νωρίτερα, το </w:t>
      </w:r>
      <w:r>
        <w:rPr>
          <w:rFonts w:eastAsia="Times New Roman"/>
          <w:szCs w:val="24"/>
        </w:rPr>
        <w:t>γ</w:t>
      </w:r>
      <w:r>
        <w:rPr>
          <w:rFonts w:eastAsia="Times New Roman"/>
          <w:szCs w:val="24"/>
        </w:rPr>
        <w:t xml:space="preserve">ραφείο σας εξέδωσε ένα δελτίο </w:t>
      </w:r>
      <w:r>
        <w:rPr>
          <w:rFonts w:eastAsia="Times New Roman"/>
          <w:szCs w:val="24"/>
        </w:rPr>
        <w:t>Τ</w:t>
      </w:r>
      <w:r>
        <w:rPr>
          <w:rFonts w:eastAsia="Times New Roman"/>
          <w:szCs w:val="24"/>
        </w:rPr>
        <w:t xml:space="preserve">ύπου, το οποίο μιλούσε για «πιέσεις» κι ότι «τίποτα δεν πρόκειται να αλλάξει» κι εκθέσατε κατ’ αυτόν τον τρόπο τόσο τους συναδέλφους μου Βουλευτές όσο και τον Υπουργό που είχε προκαλέσει τη σύσκεψη. </w:t>
      </w:r>
    </w:p>
    <w:p w14:paraId="7E758124" w14:textId="77777777" w:rsidR="00947FCE" w:rsidRDefault="00541CFC">
      <w:pPr>
        <w:spacing w:line="600" w:lineRule="auto"/>
        <w:ind w:firstLine="720"/>
        <w:jc w:val="both"/>
        <w:rPr>
          <w:rFonts w:eastAsia="Times New Roman"/>
          <w:b/>
          <w:szCs w:val="24"/>
        </w:rPr>
      </w:pPr>
      <w:r>
        <w:rPr>
          <w:rFonts w:eastAsia="Times New Roman"/>
          <w:szCs w:val="24"/>
        </w:rPr>
        <w:t>Θέλω</w:t>
      </w:r>
      <w:r>
        <w:rPr>
          <w:rFonts w:eastAsia="Times New Roman"/>
          <w:szCs w:val="24"/>
        </w:rPr>
        <w:t xml:space="preserve"> να σας θυμίσω, επίσης, ότι ο </w:t>
      </w:r>
      <w:r>
        <w:rPr>
          <w:rFonts w:eastAsia="Times New Roman"/>
          <w:szCs w:val="24"/>
        </w:rPr>
        <w:t>π</w:t>
      </w:r>
      <w:r>
        <w:rPr>
          <w:rFonts w:eastAsia="Times New Roman"/>
          <w:szCs w:val="24"/>
        </w:rPr>
        <w:t xml:space="preserve">ροϊστάμενος Υπουργός σας, ο κ. </w:t>
      </w:r>
      <w:proofErr w:type="spellStart"/>
      <w:r>
        <w:rPr>
          <w:rFonts w:eastAsia="Times New Roman"/>
          <w:szCs w:val="24"/>
        </w:rPr>
        <w:t>Κατρούγκαλος</w:t>
      </w:r>
      <w:proofErr w:type="spellEnd"/>
      <w:r>
        <w:rPr>
          <w:rFonts w:eastAsia="Times New Roman"/>
          <w:szCs w:val="24"/>
        </w:rPr>
        <w:t xml:space="preserve">, αμέσως μετά την ανακοίνωση της πρώτης ομάδας των ΟΤΑ που θα συμμετείχαν στο πρόγραμμα, είχε πει ότι πρέπει να ξαναδούμε το θέμα και εν πάση </w:t>
      </w:r>
      <w:proofErr w:type="spellStart"/>
      <w:r>
        <w:rPr>
          <w:rFonts w:eastAsia="Times New Roman"/>
          <w:szCs w:val="24"/>
        </w:rPr>
        <w:t>περιπτώσει</w:t>
      </w:r>
      <w:proofErr w:type="spellEnd"/>
      <w:r>
        <w:rPr>
          <w:rFonts w:eastAsia="Times New Roman"/>
          <w:szCs w:val="24"/>
        </w:rPr>
        <w:t xml:space="preserve"> είχε αφήσει να εννοηθεί </w:t>
      </w:r>
      <w:r>
        <w:rPr>
          <w:rFonts w:eastAsia="Times New Roman"/>
          <w:szCs w:val="24"/>
        </w:rPr>
        <w:t>-</w:t>
      </w:r>
      <w:r>
        <w:rPr>
          <w:rFonts w:eastAsia="Times New Roman"/>
          <w:szCs w:val="24"/>
        </w:rPr>
        <w:t>απευθυνόμενος μέσω των Βουλευτών Μαγνησίας προς την κοινωνία της Μαγνησίας</w:t>
      </w:r>
      <w:r>
        <w:rPr>
          <w:rFonts w:eastAsia="Times New Roman"/>
          <w:szCs w:val="24"/>
        </w:rPr>
        <w:t>-</w:t>
      </w:r>
      <w:r>
        <w:rPr>
          <w:rFonts w:eastAsia="Times New Roman"/>
          <w:szCs w:val="24"/>
        </w:rPr>
        <w:t xml:space="preserve"> ότι υπάρχει κάποια πιθανότητα επανόρθωσης. </w:t>
      </w:r>
    </w:p>
    <w:p w14:paraId="7E758125" w14:textId="77777777" w:rsidR="00947FCE" w:rsidRDefault="00541CFC">
      <w:pPr>
        <w:spacing w:line="600" w:lineRule="auto"/>
        <w:ind w:firstLine="720"/>
        <w:jc w:val="both"/>
        <w:rPr>
          <w:rFonts w:eastAsia="Times New Roman"/>
          <w:szCs w:val="24"/>
        </w:rPr>
      </w:pPr>
      <w:r>
        <w:rPr>
          <w:rFonts w:eastAsia="Times New Roman"/>
          <w:szCs w:val="24"/>
        </w:rPr>
        <w:t>Εγώ δεν έχω λόγο να αμφισβητήσω ότι θα ενταχθεί ο Βόλος τον Σεπτέμβριο. Για εσάς μπορεί να είναι ένα μικρό χρονικό διάστημα αλλά για του</w:t>
      </w:r>
      <w:r>
        <w:rPr>
          <w:rFonts w:eastAsia="Times New Roman"/>
          <w:szCs w:val="24"/>
        </w:rPr>
        <w:t>ς μακροχρόνια ανέργους του Βόλου –που δεν ζητούν χάρη, ούτε ελεημοσύνη- είναι ένα μεγάλο διάστημα</w:t>
      </w:r>
      <w:r>
        <w:rPr>
          <w:rFonts w:eastAsia="Times New Roman"/>
          <w:szCs w:val="24"/>
        </w:rPr>
        <w:t>,</w:t>
      </w:r>
      <w:r>
        <w:rPr>
          <w:rFonts w:eastAsia="Times New Roman"/>
          <w:szCs w:val="24"/>
        </w:rPr>
        <w:t xml:space="preserve"> να περιμένουν ακόμα ένα εξάμηνο και να χάνουν την ευκαιρία μιας έστω ο</w:t>
      </w:r>
      <w:r>
        <w:rPr>
          <w:rFonts w:eastAsia="Times New Roman"/>
          <w:szCs w:val="24"/>
        </w:rPr>
        <w:t>κ</w:t>
      </w:r>
      <w:r>
        <w:rPr>
          <w:rFonts w:eastAsia="Times New Roman"/>
          <w:szCs w:val="24"/>
        </w:rPr>
        <w:t>τάμηνης απασχόλησης.</w:t>
      </w:r>
    </w:p>
    <w:p w14:paraId="7E758126" w14:textId="77777777" w:rsidR="00947FCE" w:rsidRDefault="00541CFC">
      <w:pPr>
        <w:spacing w:line="600" w:lineRule="auto"/>
        <w:ind w:firstLine="720"/>
        <w:jc w:val="both"/>
        <w:rPr>
          <w:rFonts w:eastAsia="Times New Roman"/>
          <w:szCs w:val="24"/>
        </w:rPr>
      </w:pPr>
      <w:r>
        <w:rPr>
          <w:rFonts w:eastAsia="Times New Roman"/>
          <w:szCs w:val="24"/>
        </w:rPr>
        <w:t>Σας ευχαριστώ.</w:t>
      </w:r>
    </w:p>
    <w:p w14:paraId="7E758127"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7E75812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η κ. Αντωνοπούλου και πάλι.</w:t>
      </w:r>
    </w:p>
    <w:p w14:paraId="7E758129"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Ακούστε με. Τους μακροχρόνια ανέργους ξέρετε ποιοι τους δημιούργησαν. Εσείς τους δημιουργήσατε.</w:t>
      </w:r>
    </w:p>
    <w:p w14:paraId="7E75812A"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b/>
          <w:szCs w:val="24"/>
        </w:rPr>
        <w:t>:</w:t>
      </w:r>
      <w:r>
        <w:rPr>
          <w:rFonts w:eastAsia="Times New Roman" w:cs="Times New Roman"/>
          <w:szCs w:val="24"/>
        </w:rPr>
        <w:t xml:space="preserve"> Ήταν 40% στο Βόλο το 2015.</w:t>
      </w:r>
    </w:p>
    <w:p w14:paraId="7E75812B"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Ακούστε με σας παρακαλώ και μη διακόπτετε. Ακούστε μας.</w:t>
      </w:r>
    </w:p>
    <w:p w14:paraId="7E75812C"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Ερχόσαστε για άλλη μία φορά να δημαγωγήσετε, να παραπλανήσετε και ν</w:t>
      </w:r>
      <w:r>
        <w:rPr>
          <w:rFonts w:eastAsia="Times New Roman" w:cs="Times New Roman"/>
          <w:szCs w:val="24"/>
        </w:rPr>
        <w:t xml:space="preserve">α πείτε στον κόσμο τελικά τι; Ότι εσείς ενδιαφερόσαστε για τους ανέργους, ενώ εμείς δεν ενδιαφερόμαστε και μπορούμε πολύ εύκολα να βγάζουμε αποφάσεις που αποκλείουν κάποιους, που επιτρέπουν σε κάποιους άλλους να μπαίνουν σε αυτό το </w:t>
      </w:r>
      <w:r>
        <w:rPr>
          <w:rFonts w:eastAsia="Times New Roman" w:cs="Times New Roman"/>
          <w:szCs w:val="24"/>
        </w:rPr>
        <w:t>π</w:t>
      </w:r>
      <w:r>
        <w:rPr>
          <w:rFonts w:eastAsia="Times New Roman" w:cs="Times New Roman"/>
          <w:szCs w:val="24"/>
        </w:rPr>
        <w:t xml:space="preserve">ρόγραμμα. </w:t>
      </w:r>
    </w:p>
    <w:p w14:paraId="7E75812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Οι πολιτικές</w:t>
      </w:r>
      <w:r>
        <w:rPr>
          <w:rFonts w:eastAsia="Times New Roman" w:cs="Times New Roman"/>
          <w:szCs w:val="24"/>
        </w:rPr>
        <w:t xml:space="preserve"> πιέσεις που δεχόσαστε είναι κατανοητές. Εμείς</w:t>
      </w:r>
      <w:r>
        <w:rPr>
          <w:rFonts w:eastAsia="Times New Roman" w:cs="Times New Roman"/>
          <w:szCs w:val="24"/>
        </w:rPr>
        <w:t>,</w:t>
      </w:r>
      <w:r>
        <w:rPr>
          <w:rFonts w:eastAsia="Times New Roman" w:cs="Times New Roman"/>
          <w:szCs w:val="24"/>
        </w:rPr>
        <w:t xml:space="preserve"> όμως, και σε τοπικό και σε οποιοδήποτε άλλο επίπεδο, λέμε το εξής: Ενιαία κριτήρια για όλους! Δεν έχει κανένας το δικαίωμα να κάνει εξαιρέσεις</w:t>
      </w:r>
      <w:r>
        <w:rPr>
          <w:rFonts w:eastAsia="Times New Roman" w:cs="Times New Roman"/>
          <w:szCs w:val="24"/>
        </w:rPr>
        <w:t>,</w:t>
      </w:r>
      <w:r>
        <w:rPr>
          <w:rFonts w:eastAsia="Times New Roman" w:cs="Times New Roman"/>
          <w:szCs w:val="24"/>
        </w:rPr>
        <w:t xml:space="preserve"> διότι ασκούνται πιέσεις </w:t>
      </w:r>
      <w:r>
        <w:rPr>
          <w:rFonts w:eastAsia="Times New Roman" w:cs="Times New Roman"/>
          <w:szCs w:val="24"/>
        </w:rPr>
        <w:t>κ</w:t>
      </w:r>
      <w:r>
        <w:rPr>
          <w:rFonts w:eastAsia="Times New Roman" w:cs="Times New Roman"/>
          <w:szCs w:val="24"/>
        </w:rPr>
        <w:t>αι να πω το εξής. Όπως ο Βόλος, έτσι κα</w:t>
      </w:r>
      <w:r>
        <w:rPr>
          <w:rFonts w:eastAsia="Times New Roman" w:cs="Times New Roman"/>
          <w:szCs w:val="24"/>
        </w:rPr>
        <w:t>ι άλλοι δήμοι, έτσι και άλλοι Βουλευτές ήθελαν να δουν τους δικούς τους δήμους να εντάσσονται. Η απάντηση είναι ότι θα υπάρχει ο προγραμματισμός. Πιστέψτε μας, εμπιστευθείτε μας. Εμείς δουλεύουμε εντατικά. Εμείς είμαστε αυτοί</w:t>
      </w:r>
      <w:r>
        <w:rPr>
          <w:rFonts w:eastAsia="Times New Roman" w:cs="Times New Roman"/>
          <w:szCs w:val="24"/>
        </w:rPr>
        <w:t>,</w:t>
      </w:r>
      <w:r>
        <w:rPr>
          <w:rFonts w:eastAsia="Times New Roman" w:cs="Times New Roman"/>
          <w:szCs w:val="24"/>
        </w:rPr>
        <w:t xml:space="preserve"> που κοιτάμε πώς θα σώσουμε το</w:t>
      </w:r>
      <w:r>
        <w:rPr>
          <w:rFonts w:eastAsia="Times New Roman" w:cs="Times New Roman"/>
          <w:szCs w:val="24"/>
        </w:rPr>
        <w:t xml:space="preserve"> </w:t>
      </w:r>
      <w:r>
        <w:rPr>
          <w:rFonts w:eastAsia="Times New Roman" w:cs="Times New Roman"/>
          <w:szCs w:val="24"/>
        </w:rPr>
        <w:t>1</w:t>
      </w:r>
      <w:r>
        <w:rPr>
          <w:rFonts w:eastAsia="Times New Roman" w:cs="Times New Roman"/>
          <w:szCs w:val="24"/>
        </w:rPr>
        <w:t xml:space="preserve"> ευρώ για να υπερασπιστούμε τους ανέργους και να μην ξοδεύονται άδικα αυτά τα χρήματα </w:t>
      </w:r>
      <w:r>
        <w:rPr>
          <w:rFonts w:eastAsia="Times New Roman" w:cs="Times New Roman"/>
          <w:szCs w:val="24"/>
        </w:rPr>
        <w:t>κ</w:t>
      </w:r>
      <w:r>
        <w:rPr>
          <w:rFonts w:eastAsia="Times New Roman" w:cs="Times New Roman"/>
          <w:szCs w:val="24"/>
        </w:rPr>
        <w:t>αι το έχουμε ήδη αποδείξει αυτό.</w:t>
      </w:r>
    </w:p>
    <w:p w14:paraId="7E75812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Άρα έχω να σας πω το εξής κλείνοντας. Πέρα από τα στοιχεία που θα τα καταθέσω για άλλη μία φορά, υπάρχει </w:t>
      </w:r>
      <w:r>
        <w:rPr>
          <w:rFonts w:eastAsia="Times New Roman" w:cs="Times New Roman"/>
          <w:szCs w:val="24"/>
        </w:rPr>
        <w:t>δ</w:t>
      </w:r>
      <w:r>
        <w:rPr>
          <w:rFonts w:eastAsia="Times New Roman" w:cs="Times New Roman"/>
          <w:szCs w:val="24"/>
        </w:rPr>
        <w:t>ελτίο Τύπου</w:t>
      </w:r>
      <w:r>
        <w:rPr>
          <w:rFonts w:eastAsia="Times New Roman" w:cs="Times New Roman"/>
          <w:szCs w:val="24"/>
        </w:rPr>
        <w:t>,</w:t>
      </w:r>
      <w:r>
        <w:rPr>
          <w:rFonts w:eastAsia="Times New Roman" w:cs="Times New Roman"/>
          <w:szCs w:val="24"/>
        </w:rPr>
        <w:t xml:space="preserve"> όπου τα στοιχεί</w:t>
      </w:r>
      <w:r>
        <w:rPr>
          <w:rFonts w:eastAsia="Times New Roman" w:cs="Times New Roman"/>
          <w:szCs w:val="24"/>
        </w:rPr>
        <w:t>α έχουν ανακοινωθεί. Εάν δεν είστε ενήμερος, μπορούμε να σας τα ξαναστείλουμε.</w:t>
      </w:r>
    </w:p>
    <w:p w14:paraId="7E75812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Από εκεί και πέρα να πω για να ολοκληρώσω ότι όσο και να πιεζόμαστε, εμείς θα προχωρήσουμε σταθερά με τα βήματα αυτά που κάνουμε</w:t>
      </w:r>
      <w:r>
        <w:rPr>
          <w:rFonts w:eastAsia="Times New Roman" w:cs="Times New Roman"/>
          <w:szCs w:val="24"/>
        </w:rPr>
        <w:t>,</w:t>
      </w:r>
      <w:r>
        <w:rPr>
          <w:rFonts w:eastAsia="Times New Roman" w:cs="Times New Roman"/>
          <w:szCs w:val="24"/>
        </w:rPr>
        <w:t xml:space="preserve"> ώστε να μην υπάρχουν οι αδικίες που υπήρχαν στο</w:t>
      </w:r>
      <w:r>
        <w:rPr>
          <w:rFonts w:eastAsia="Times New Roman" w:cs="Times New Roman"/>
          <w:szCs w:val="24"/>
        </w:rPr>
        <w:t xml:space="preserve"> παρελθόν σε όλους αυτούς τους προγραμματισμούς για την υπεράσπιση και την υποστήριξη των ανέργων. </w:t>
      </w:r>
      <w:r>
        <w:rPr>
          <w:rFonts w:eastAsia="Times New Roman" w:cs="Times New Roman"/>
          <w:szCs w:val="24"/>
        </w:rPr>
        <w:t>Ε</w:t>
      </w:r>
      <w:r>
        <w:rPr>
          <w:rFonts w:eastAsia="Times New Roman" w:cs="Times New Roman"/>
          <w:szCs w:val="24"/>
        </w:rPr>
        <w:t>δώ είμαστε και σε ένα εύλογο χρονικό διάστημα θα κριθεί το τι έχουμε κάνει.</w:t>
      </w:r>
    </w:p>
    <w:p w14:paraId="7E75813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Κερδίσαμε το να έχουμε ακόμα κοινωφελή εργασία. Από την πρώτη μέρα που </w:t>
      </w:r>
      <w:r>
        <w:rPr>
          <w:rFonts w:eastAsia="Times New Roman" w:cs="Times New Roman"/>
          <w:szCs w:val="24"/>
        </w:rPr>
        <w:t xml:space="preserve">παραλάβαμε, η Ευρωπαϊκή Επιτροπή και οι υπηρεσίες μας είπαν ότι με τον προγραμματισμό που υπήρχε πάνω σε αυτό το </w:t>
      </w:r>
      <w:r>
        <w:rPr>
          <w:rFonts w:eastAsia="Times New Roman" w:cs="Times New Roman"/>
          <w:szCs w:val="24"/>
        </w:rPr>
        <w:t>π</w:t>
      </w:r>
      <w:r>
        <w:rPr>
          <w:rFonts w:eastAsia="Times New Roman" w:cs="Times New Roman"/>
          <w:szCs w:val="24"/>
        </w:rPr>
        <w:t xml:space="preserve">ρόγραμμα από την προηγούμενη κυβέρνηση, θα ήταν η τελευταία φορά που θα ίσχυε. Εμείς πετύχαμε όχι μόνο να διατηρήσουμε αυτό σαν </w:t>
      </w:r>
      <w:r>
        <w:rPr>
          <w:rFonts w:eastAsia="Times New Roman" w:cs="Times New Roman"/>
          <w:szCs w:val="24"/>
        </w:rPr>
        <w:t>π</w:t>
      </w:r>
      <w:r>
        <w:rPr>
          <w:rFonts w:eastAsia="Times New Roman" w:cs="Times New Roman"/>
          <w:szCs w:val="24"/>
        </w:rPr>
        <w:t xml:space="preserve">ρόγραμμα και </w:t>
      </w:r>
      <w:r>
        <w:rPr>
          <w:rFonts w:eastAsia="Times New Roman" w:cs="Times New Roman"/>
          <w:szCs w:val="24"/>
        </w:rPr>
        <w:t>σαν παρέμβαση για την υποστήριξη των ανέργω</w:t>
      </w:r>
      <w:r>
        <w:rPr>
          <w:rFonts w:eastAsia="Times New Roman" w:cs="Times New Roman"/>
          <w:szCs w:val="24"/>
        </w:rPr>
        <w:t>ν</w:t>
      </w:r>
      <w:r>
        <w:rPr>
          <w:rFonts w:eastAsia="Times New Roman" w:cs="Times New Roman"/>
          <w:szCs w:val="24"/>
        </w:rPr>
        <w:t xml:space="preserve"> αλλά να περάσουμε από τους πέντε μήνες, στους οχτώ μήνες.</w:t>
      </w:r>
    </w:p>
    <w:p w14:paraId="7E75813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Επιπλέον μπορέσαμε να εντάξουμε εκείνες τις δράσεις που είναι συνολικά υποστηρικτικές, όπως συμβουλευτική, αναβάθμιση προσόντων. </w:t>
      </w:r>
      <w:r>
        <w:rPr>
          <w:rFonts w:eastAsia="Times New Roman" w:cs="Times New Roman"/>
          <w:szCs w:val="24"/>
        </w:rPr>
        <w:t>Α</w:t>
      </w:r>
      <w:r>
        <w:rPr>
          <w:rFonts w:eastAsia="Times New Roman" w:cs="Times New Roman"/>
          <w:szCs w:val="24"/>
        </w:rPr>
        <w:t xml:space="preserve">υτή τη στιγμή υπάρχουν </w:t>
      </w:r>
      <w:r>
        <w:rPr>
          <w:rFonts w:eastAsia="Times New Roman" w:cs="Times New Roman"/>
          <w:szCs w:val="24"/>
        </w:rPr>
        <w:t>πάρα πολλοί δήμοι</w:t>
      </w:r>
      <w:r>
        <w:rPr>
          <w:rFonts w:eastAsia="Times New Roman" w:cs="Times New Roman"/>
          <w:szCs w:val="24"/>
        </w:rPr>
        <w:t>,</w:t>
      </w:r>
      <w:r>
        <w:rPr>
          <w:rFonts w:eastAsia="Times New Roman" w:cs="Times New Roman"/>
          <w:szCs w:val="24"/>
        </w:rPr>
        <w:t xml:space="preserve"> οι οποίοι λένε ότι έπρεπε να γίνει ότι έπρεπε να σταματήσει αυτό το πανηγύρι</w:t>
      </w:r>
      <w:r>
        <w:rPr>
          <w:rFonts w:eastAsia="Times New Roman" w:cs="Times New Roman"/>
          <w:szCs w:val="24"/>
        </w:rPr>
        <w:t>,</w:t>
      </w:r>
      <w:r>
        <w:rPr>
          <w:rFonts w:eastAsia="Times New Roman" w:cs="Times New Roman"/>
          <w:szCs w:val="24"/>
        </w:rPr>
        <w:t xml:space="preserve"> το ότι καλύπταμε πάγιες και μόνιμες θέσεις. Οι προηγούμενοι δεν ήθελαν να το αγγίξουν, γιατί θα υπήρχαν αντιδράσεις σε τοπικό επίπεδο. </w:t>
      </w:r>
    </w:p>
    <w:p w14:paraId="7E75813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Κατανοούμε και το εξής.</w:t>
      </w:r>
      <w:r>
        <w:rPr>
          <w:rFonts w:eastAsia="Times New Roman" w:cs="Times New Roman"/>
          <w:szCs w:val="24"/>
        </w:rPr>
        <w:t xml:space="preserve"> Όταν εμείς φέρνουμε ισονομία και ενιαία κριτήρια, κάποιοι θα θιχτούν. Θα μάθουμε, όμως, να βαδίζουμε μαζί</w:t>
      </w:r>
      <w:r>
        <w:rPr>
          <w:rFonts w:eastAsia="Times New Roman" w:cs="Times New Roman"/>
          <w:szCs w:val="24"/>
        </w:rPr>
        <w:t>,</w:t>
      </w:r>
      <w:r>
        <w:rPr>
          <w:rFonts w:eastAsia="Times New Roman" w:cs="Times New Roman"/>
          <w:szCs w:val="24"/>
        </w:rPr>
        <w:t xml:space="preserve"> για να μπορέσουμε να βοηθήσουμε τη χώρα μας, την πατρίδα μας να βγει από αυτό το αδιέξοδο, που έκανε την ανεργία από το 7% να πάει στο 27%. Εδώ, λοι</w:t>
      </w:r>
      <w:r>
        <w:rPr>
          <w:rFonts w:eastAsia="Times New Roman" w:cs="Times New Roman"/>
          <w:szCs w:val="24"/>
        </w:rPr>
        <w:t>πόν, είμαστε και θα τα ξαναπούμε.</w:t>
      </w:r>
    </w:p>
    <w:p w14:paraId="7E75813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Εργασίας, Κοινωνικής Ασφάλισης και Κοινωνικής Αλληλεγγύης, κ. Ουρανία Αντωνοπούλου καταθέτει για τα Πρακτικά τα προαναφερθέντα έγγραφα, τα οποία βρίσκονται στο αρχείο του Τμήματος Γ</w:t>
      </w:r>
      <w:r>
        <w:rPr>
          <w:rFonts w:eastAsia="Times New Roman" w:cs="Times New Roman"/>
          <w:szCs w:val="24"/>
        </w:rPr>
        <w:t>ραμματείας της Διεύθυνσης Στενογραφίας και Πρακτικών της Βουλής)</w:t>
      </w:r>
    </w:p>
    <w:p w14:paraId="7E758134"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Πάντως στον Βόλο δεν μειώθηκε. Αυξήθηκε.</w:t>
      </w:r>
    </w:p>
    <w:p w14:paraId="7E758135"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7E75813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Θα έχουμε μία μικρή διακοπή</w:t>
      </w:r>
      <w:r>
        <w:rPr>
          <w:rFonts w:eastAsia="Times New Roman" w:cs="Times New Roman"/>
          <w:szCs w:val="24"/>
        </w:rPr>
        <w:t>,</w:t>
      </w:r>
      <w:r>
        <w:rPr>
          <w:rFonts w:eastAsia="Times New Roman" w:cs="Times New Roman"/>
          <w:szCs w:val="24"/>
        </w:rPr>
        <w:t xml:space="preserve"> γιατί λόγω κυκλοφοριακής συμφόρησης η Υπουργός βρίσκετα</w:t>
      </w:r>
      <w:r>
        <w:rPr>
          <w:rFonts w:eastAsia="Times New Roman" w:cs="Times New Roman"/>
          <w:szCs w:val="24"/>
        </w:rPr>
        <w:t xml:space="preserve">ι εκτός Βουλής. Σε λίγα λεπτά θα είναι εδώ. </w:t>
      </w:r>
    </w:p>
    <w:p w14:paraId="7E758137" w14:textId="77777777" w:rsidR="00947FCE" w:rsidRDefault="00541CFC">
      <w:pPr>
        <w:spacing w:line="600" w:lineRule="auto"/>
        <w:ind w:firstLine="720"/>
        <w:jc w:val="center"/>
        <w:rPr>
          <w:rFonts w:eastAsia="Times New Roman" w:cs="Times New Roman"/>
          <w:szCs w:val="24"/>
        </w:rPr>
      </w:pPr>
      <w:r>
        <w:rPr>
          <w:rFonts w:eastAsia="Times New Roman" w:cs="Times New Roman"/>
          <w:szCs w:val="24"/>
        </w:rPr>
        <w:t>(ΔΙΑΚΟΠΗ)</w:t>
      </w:r>
    </w:p>
    <w:p w14:paraId="7E758138" w14:textId="77777777" w:rsidR="00947FCE" w:rsidRDefault="00541CFC">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7E758139"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Συνεχίζε</w:t>
      </w:r>
      <w:r>
        <w:rPr>
          <w:rFonts w:eastAsia="Times New Roman" w:cs="Times New Roman"/>
          <w:szCs w:val="24"/>
        </w:rPr>
        <w:t>ται η συνεδρίαση.</w:t>
      </w:r>
    </w:p>
    <w:p w14:paraId="7E75813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Θα συζητηθεί</w:t>
      </w:r>
      <w:r>
        <w:rPr>
          <w:rFonts w:eastAsia="Times New Roman" w:cs="Times New Roman"/>
          <w:szCs w:val="24"/>
        </w:rPr>
        <w:t xml:space="preserve"> η</w:t>
      </w:r>
      <w:r>
        <w:rPr>
          <w:rFonts w:eastAsia="Times New Roman" w:cs="Times New Roman"/>
          <w:szCs w:val="24"/>
        </w:rPr>
        <w:t xml:space="preserve"> </w:t>
      </w:r>
      <w:r>
        <w:rPr>
          <w:rFonts w:eastAsia="Times New Roman" w:cs="Times New Roman"/>
          <w:szCs w:val="24"/>
        </w:rPr>
        <w:t>δεύτερη</w:t>
      </w:r>
      <w:r>
        <w:rPr>
          <w:rFonts w:eastAsia="Times New Roman" w:cs="Times New Roman"/>
          <w:szCs w:val="24"/>
        </w:rPr>
        <w:t xml:space="preserve"> με αριθμό 783/12-4-2016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Παιδείας, Έρευνας</w:t>
      </w:r>
      <w:r>
        <w:rPr>
          <w:rFonts w:eastAsia="Times New Roman" w:cs="Times New Roman"/>
          <w:b/>
          <w:szCs w:val="24"/>
        </w:rPr>
        <w:t xml:space="preserve"> </w:t>
      </w:r>
      <w:r>
        <w:rPr>
          <w:rFonts w:eastAsia="Times New Roman" w:cs="Times New Roman"/>
          <w:bCs/>
          <w:szCs w:val="24"/>
        </w:rPr>
        <w:t>και Θρησκευμάτων,</w:t>
      </w:r>
      <w:r>
        <w:rPr>
          <w:rFonts w:eastAsia="Times New Roman" w:cs="Times New Roman"/>
          <w:szCs w:val="24"/>
        </w:rPr>
        <w:t xml:space="preserve"> σχετικά με τη λήψη μέτρων εξασφάλισης δωρεάν και ποιοτικής σίτισης και στέγασης των φοιτητών που σπουδάζουν στα πα</w:t>
      </w:r>
      <w:r>
        <w:rPr>
          <w:rFonts w:eastAsia="Times New Roman" w:cs="Times New Roman"/>
          <w:szCs w:val="24"/>
        </w:rPr>
        <w:t>ραρτήματα του Πανεπιστημίου Πατρών στο Αγρίνιο. Θα απαντήσει η Αναπληρώτρια Υπουργός, κ. Αθανασία Αναγνωστοπούλου.</w:t>
      </w:r>
    </w:p>
    <w:p w14:paraId="7E75813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Κύριε Μωραΐτη, έχετε τον λόγο.</w:t>
      </w:r>
    </w:p>
    <w:p w14:paraId="7E75813C"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7E75813D"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Κυρία Υπουργέ, και οι φοιτητές στην πόλη του Αγρινίου, όπως και σ</w:t>
      </w:r>
      <w:r>
        <w:rPr>
          <w:rFonts w:eastAsia="Times New Roman" w:cs="Times New Roman"/>
          <w:szCs w:val="24"/>
        </w:rPr>
        <w:t>την υπόλοιπη χώρα, αντιμετωπίζουν τεράστια προβλήματα σε ό,τι αφορά τη σίτιση και τη στέγαση τους, που είναι αποτέλεσμα των περικοπών, του στραγγαλισμού των προϋπολογισμών στα πανεπιστήμια και στα ΤΕΙ της χώρας. Αυτή η κατάσταση δυσκολεύει παιδιά των λαϊκώ</w:t>
      </w:r>
      <w:r>
        <w:rPr>
          <w:rFonts w:eastAsia="Times New Roman" w:cs="Times New Roman"/>
          <w:szCs w:val="24"/>
        </w:rPr>
        <w:t>ν στρωμάτων</w:t>
      </w:r>
      <w:r>
        <w:rPr>
          <w:rFonts w:eastAsia="Times New Roman" w:cs="Times New Roman"/>
          <w:szCs w:val="24"/>
        </w:rPr>
        <w:t>,</w:t>
      </w:r>
      <w:r>
        <w:rPr>
          <w:rFonts w:eastAsia="Times New Roman" w:cs="Times New Roman"/>
          <w:szCs w:val="24"/>
        </w:rPr>
        <w:t xml:space="preserve"> να ολοκληρώσουν τις σπουδές τους. Είναι δυσβάσταχτο το κόστος για τις εργατικές οικογένειες. Δεν μπορούν να ανταποκριθούν στα ενοίκια των 200, των 300 ευρώ και ιδιαίτερα στην πόλη του Αγρινίου όπου το σύνολο των φοιτητών διαμένουν σε ενοικιαζό</w:t>
      </w:r>
      <w:r>
        <w:rPr>
          <w:rFonts w:eastAsia="Times New Roman" w:cs="Times New Roman"/>
          <w:szCs w:val="24"/>
        </w:rPr>
        <w:t>μενα δωμάτια</w:t>
      </w:r>
      <w:r>
        <w:rPr>
          <w:rFonts w:eastAsia="Times New Roman" w:cs="Times New Roman"/>
          <w:szCs w:val="24"/>
        </w:rPr>
        <w:t>,</w:t>
      </w:r>
      <w:r>
        <w:rPr>
          <w:rFonts w:eastAsia="Times New Roman" w:cs="Times New Roman"/>
          <w:szCs w:val="24"/>
        </w:rPr>
        <w:t xml:space="preserve"> γιατί δεν υπάρχει ούτε ένα δωμάτιο φοιτητικής εστίας. Όλα αυτά τα έξοδα έρχονται να προστεθούν στην πληρωμή συγγραμμάτων, υλικών εξοπλισμού για την παρακολούθηση μαθημάτων και εργαστηρίων. </w:t>
      </w:r>
    </w:p>
    <w:p w14:paraId="7E75813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Βέβαια στο παράρτημα των Πατρών στο Αγρίνιο υπάρχει </w:t>
      </w:r>
      <w:r>
        <w:rPr>
          <w:rFonts w:eastAsia="Times New Roman" w:cs="Times New Roman"/>
          <w:szCs w:val="24"/>
        </w:rPr>
        <w:t>τεράστιο πρόβλημα σε ό,τι αφορά και τη σίτιση. Δίνεται κάρτα σίτισης -προφανώς το ίδιο συμβαίνει και στην υπόλοιπη χώρα- με εισοδηματικά κριτήρια και την ευθύνη αυτή την έχει παραχωρήσει το πανεπιστήμιο σε ιδιώτη. Βέβαια έχουμε τεράστια προβλήματα γιατί έχ</w:t>
      </w:r>
      <w:r>
        <w:rPr>
          <w:rFonts w:eastAsia="Times New Roman" w:cs="Times New Roman"/>
          <w:szCs w:val="24"/>
        </w:rPr>
        <w:t>ουμε φαγητά</w:t>
      </w:r>
      <w:r>
        <w:rPr>
          <w:rFonts w:eastAsia="Times New Roman" w:cs="Times New Roman"/>
          <w:szCs w:val="24"/>
        </w:rPr>
        <w:t>-</w:t>
      </w:r>
      <w:r>
        <w:rPr>
          <w:rFonts w:eastAsia="Times New Roman" w:cs="Times New Roman"/>
          <w:szCs w:val="24"/>
        </w:rPr>
        <w:t xml:space="preserve"> από μαρτυρία των ίδιων των φοιτητών</w:t>
      </w:r>
      <w:r>
        <w:rPr>
          <w:rFonts w:eastAsia="Times New Roman" w:cs="Times New Roman"/>
          <w:szCs w:val="24"/>
        </w:rPr>
        <w:t>-</w:t>
      </w:r>
      <w:r>
        <w:rPr>
          <w:rFonts w:eastAsia="Times New Roman" w:cs="Times New Roman"/>
          <w:szCs w:val="24"/>
        </w:rPr>
        <w:t xml:space="preserve"> κακής ποιότητας και μικρές μερίδες. Το αίτημα του φοιτητικού κινήματος είναι επίκαιρο όσο ποτέ. Το αίτημά τους είναι ότι πρέπει να υπάρχει σίτιση δωρεάν σε όλους ανεξαρτήτως, χωρίς οικονομικά κριτήρια και, </w:t>
      </w:r>
      <w:r>
        <w:rPr>
          <w:rFonts w:eastAsia="Times New Roman" w:cs="Times New Roman"/>
          <w:szCs w:val="24"/>
        </w:rPr>
        <w:t>επίσης, να υπάρχει επαρκής χρηματοδότηση</w:t>
      </w:r>
      <w:r>
        <w:rPr>
          <w:rFonts w:eastAsia="Times New Roman" w:cs="Times New Roman"/>
          <w:szCs w:val="24"/>
        </w:rPr>
        <w:t>,</w:t>
      </w:r>
      <w:r>
        <w:rPr>
          <w:rFonts w:eastAsia="Times New Roman" w:cs="Times New Roman"/>
          <w:szCs w:val="24"/>
        </w:rPr>
        <w:t xml:space="preserve"> ώστε να εξασφαλιστεί αυτή η καλή ποιότητα του φαγητού.</w:t>
      </w:r>
    </w:p>
    <w:p w14:paraId="7E75813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 ερώτημά μας -και των ίδιων των σπουδαστών, των φοιτητών- είναι</w:t>
      </w:r>
      <w:r>
        <w:rPr>
          <w:rFonts w:eastAsia="Times New Roman" w:cs="Times New Roman"/>
          <w:szCs w:val="24"/>
        </w:rPr>
        <w:t>.</w:t>
      </w:r>
      <w:r>
        <w:rPr>
          <w:rFonts w:eastAsia="Times New Roman" w:cs="Times New Roman"/>
          <w:szCs w:val="24"/>
        </w:rPr>
        <w:t xml:space="preserve"> Θα υπάρξουν άμεσα κονδύλια από τον κρατικό προϋπολογισμό, για να λυθεί αυτό το τεράστιο πρόβ</w:t>
      </w:r>
      <w:r>
        <w:rPr>
          <w:rFonts w:eastAsia="Times New Roman" w:cs="Times New Roman"/>
          <w:szCs w:val="24"/>
        </w:rPr>
        <w:t xml:space="preserve">λημα της σίτισης και της στέγασης; </w:t>
      </w:r>
    </w:p>
    <w:p w14:paraId="7E75814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Στη δευτερολογία μου θα αναφερθώ σε ό,τι αφορά τη στέγαση. Πρέπει να βρεθούν και στην πόλη του Αγρινίου αλλά και σε άλλες πόλεις της χώρας χώροι φοιτητικών εστιών</w:t>
      </w:r>
      <w:r>
        <w:rPr>
          <w:rFonts w:eastAsia="Times New Roman" w:cs="Times New Roman"/>
          <w:szCs w:val="24"/>
        </w:rPr>
        <w:t>,</w:t>
      </w:r>
      <w:r>
        <w:rPr>
          <w:rFonts w:eastAsia="Times New Roman" w:cs="Times New Roman"/>
          <w:szCs w:val="24"/>
        </w:rPr>
        <w:t xml:space="preserve"> όπου εκεί θα στεγάζονται τα παιδιά των λαϊκών οικογενειώ</w:t>
      </w:r>
      <w:r>
        <w:rPr>
          <w:rFonts w:eastAsia="Times New Roman" w:cs="Times New Roman"/>
          <w:szCs w:val="24"/>
        </w:rPr>
        <w:t>ν. Γιατί, δυστυχώς, κυρία Υπουργέ, και πρέπει να το γνωρίζετε, παιδιά λαϊκών οικογενειών αντιμετωπίζουν τεράστια προβλήματα, μέχρι ακόμα-ακόμα επιστρέφουν ξανά στα σπίτια τους και δεν μπορούν να σπουδάσουν κάτω απ’ αυτό το δυσβάσταχτο κόστος. Περιμένουμε α</w:t>
      </w:r>
      <w:r>
        <w:rPr>
          <w:rFonts w:eastAsia="Times New Roman" w:cs="Times New Roman"/>
          <w:szCs w:val="24"/>
        </w:rPr>
        <w:t>πάντηση συγκεκριμένη σε ό,τι αφορά αυτά τα δύο συγκεκριμένα αιτήματα.</w:t>
      </w:r>
    </w:p>
    <w:p w14:paraId="7E758141"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E75814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7E758143"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Συγγνώμη, κατ</w:t>
      </w:r>
      <w:r>
        <w:rPr>
          <w:rFonts w:eastAsia="Times New Roman" w:cs="Times New Roman"/>
          <w:szCs w:val="24"/>
        </w:rPr>
        <w:t xml:space="preserve">’ </w:t>
      </w:r>
      <w:r>
        <w:rPr>
          <w:rFonts w:eastAsia="Times New Roman" w:cs="Times New Roman"/>
          <w:szCs w:val="24"/>
        </w:rPr>
        <w:t>αρχάς γ</w:t>
      </w:r>
      <w:r>
        <w:rPr>
          <w:rFonts w:eastAsia="Times New Roman" w:cs="Times New Roman"/>
          <w:szCs w:val="24"/>
        </w:rPr>
        <w:t>ια την καθυστέρηση. Ξέρετε ότι είμαι συνεπής στον κοινοβουλευτικό έλεγχο αλλά η κίνηση δεν επιτρέπει πάντα να υπολογίζει κ</w:t>
      </w:r>
      <w:r>
        <w:rPr>
          <w:rFonts w:eastAsia="Times New Roman" w:cs="Times New Roman"/>
          <w:szCs w:val="24"/>
        </w:rPr>
        <w:t>άποιος</w:t>
      </w:r>
      <w:r>
        <w:rPr>
          <w:rFonts w:eastAsia="Times New Roman" w:cs="Times New Roman"/>
          <w:szCs w:val="24"/>
        </w:rPr>
        <w:t xml:space="preserve"> σωστά. </w:t>
      </w:r>
    </w:p>
    <w:p w14:paraId="7E75814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Θέλω να ξεκινήσω, λέγοντας στον αγαπητό συνάδελφο ότι με τα </w:t>
      </w:r>
      <w:r>
        <w:rPr>
          <w:rFonts w:eastAsia="Times New Roman" w:cs="Times New Roman"/>
          <w:szCs w:val="24"/>
        </w:rPr>
        <w:t>τ</w:t>
      </w:r>
      <w:r>
        <w:rPr>
          <w:rFonts w:eastAsia="Times New Roman" w:cs="Times New Roman"/>
          <w:szCs w:val="24"/>
        </w:rPr>
        <w:t>μήματα Αγρινίου υπάρχει ένα χρονίζον πρόβλημα. Από αλλαγές</w:t>
      </w:r>
      <w:r>
        <w:rPr>
          <w:rFonts w:eastAsia="Times New Roman" w:cs="Times New Roman"/>
          <w:szCs w:val="24"/>
        </w:rPr>
        <w:t xml:space="preserve"> που έγιναν, τα συγκεκριμένα </w:t>
      </w:r>
      <w:r>
        <w:rPr>
          <w:rFonts w:eastAsia="Times New Roman" w:cs="Times New Roman"/>
          <w:szCs w:val="24"/>
        </w:rPr>
        <w:t xml:space="preserve">τμήματα </w:t>
      </w:r>
      <w:r>
        <w:rPr>
          <w:rFonts w:eastAsia="Times New Roman" w:cs="Times New Roman"/>
          <w:szCs w:val="24"/>
        </w:rPr>
        <w:t>ανήκαν κατ</w:t>
      </w:r>
      <w:r>
        <w:rPr>
          <w:rFonts w:eastAsia="Times New Roman" w:cs="Times New Roman"/>
          <w:szCs w:val="24"/>
        </w:rPr>
        <w:t xml:space="preserve">’ </w:t>
      </w:r>
      <w:r>
        <w:rPr>
          <w:rFonts w:eastAsia="Times New Roman" w:cs="Times New Roman"/>
          <w:szCs w:val="24"/>
        </w:rPr>
        <w:t xml:space="preserve">αρχάς στο Πανεπιστήμιο Ιωαννίνων, στη συνέχεια έγινε ένα Πανεπιστήμιο Δυτικής Ελλάδας, το οποίο με το σχέδιο «ΑΘΗΝΑ» καταργήθηκε και τα τρία </w:t>
      </w:r>
      <w:r>
        <w:rPr>
          <w:rFonts w:eastAsia="Times New Roman" w:cs="Times New Roman"/>
          <w:szCs w:val="24"/>
        </w:rPr>
        <w:t xml:space="preserve">τμήματα </w:t>
      </w:r>
      <w:r>
        <w:rPr>
          <w:rFonts w:eastAsia="Times New Roman" w:cs="Times New Roman"/>
          <w:szCs w:val="24"/>
        </w:rPr>
        <w:t xml:space="preserve">έμειναν στο Αγρίνιο, ενταγμένα βέβαια στο Πανεπιστήμιο Πατρών. Αυτό το λέω, γιατί δημιουργήθηκαν πολλά προβλήματα, προβλήματα που μας κληρονομήθηκαν σε σχέση και με τη σίτιση και με τη στέγαση. Δεν υπήρχε ένα πλαίσιο σταθερό σε σχέση με αυτά τα τρία </w:t>
      </w:r>
      <w:r>
        <w:rPr>
          <w:rFonts w:eastAsia="Times New Roman" w:cs="Times New Roman"/>
          <w:szCs w:val="24"/>
        </w:rPr>
        <w:t>τμήματ</w:t>
      </w:r>
      <w:r>
        <w:rPr>
          <w:rFonts w:eastAsia="Times New Roman" w:cs="Times New Roman"/>
          <w:szCs w:val="24"/>
        </w:rPr>
        <w:t>α</w:t>
      </w:r>
      <w:r>
        <w:rPr>
          <w:rFonts w:eastAsia="Times New Roman" w:cs="Times New Roman"/>
          <w:szCs w:val="24"/>
        </w:rPr>
        <w:t xml:space="preserve">. </w:t>
      </w:r>
    </w:p>
    <w:p w14:paraId="7E75814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Θέλω να πω γενικώς, για να μη δημιουργείται και εικόνα κινδυνολογίας ότι δεν έχουν </w:t>
      </w:r>
      <w:proofErr w:type="spellStart"/>
      <w:r>
        <w:rPr>
          <w:rFonts w:eastAsia="Times New Roman" w:cs="Times New Roman"/>
          <w:szCs w:val="24"/>
        </w:rPr>
        <w:t>περικοπεί</w:t>
      </w:r>
      <w:proofErr w:type="spellEnd"/>
      <w:r>
        <w:rPr>
          <w:rFonts w:eastAsia="Times New Roman" w:cs="Times New Roman"/>
          <w:szCs w:val="24"/>
        </w:rPr>
        <w:t xml:space="preserve"> καθόλου τα χρήματα στον προϋπολογισμό. Δηλαδή, ενώ έχουμε περικοπές για τα λειτουργικά έξοδα των Ιδρυμάτων, δεν έχουμε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περικοπή στη σίτιση και στη στέγα</w:t>
      </w:r>
      <w:r>
        <w:rPr>
          <w:rFonts w:eastAsia="Times New Roman" w:cs="Times New Roman"/>
          <w:szCs w:val="24"/>
        </w:rPr>
        <w:t xml:space="preserve">ση. </w:t>
      </w:r>
    </w:p>
    <w:p w14:paraId="7E75814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Σε ό,τι αφορά τη σίτιση, σε όλους τους φοιτητές υπάρχει εισοδηματικό κριτήριο, το οποίο θεωρώ -και πιστεύω ότι συμφωνείτε και εσείς- είναι πάρα πολύ υψηλό. Είναι 45.000 ευρώ, προσαυξ</w:t>
      </w:r>
      <w:r>
        <w:rPr>
          <w:rFonts w:eastAsia="Times New Roman" w:cs="Times New Roman"/>
          <w:szCs w:val="24"/>
        </w:rPr>
        <w:t>ανόμενο</w:t>
      </w:r>
      <w:r>
        <w:rPr>
          <w:rFonts w:eastAsia="Times New Roman" w:cs="Times New Roman"/>
          <w:szCs w:val="24"/>
        </w:rPr>
        <w:t xml:space="preserve"> κατά 5.000 ευρώ μετά από το πρώτο παιδί. Σχεδόν, λοιπόν, όλοι</w:t>
      </w:r>
      <w:r>
        <w:rPr>
          <w:rFonts w:eastAsia="Times New Roman" w:cs="Times New Roman"/>
          <w:szCs w:val="24"/>
        </w:rPr>
        <w:t xml:space="preserve"> οι φοιτητές σιτίζονται σε μια Ελλάδα που το ετήσιο εισόδημα </w:t>
      </w:r>
      <w:r>
        <w:rPr>
          <w:rFonts w:eastAsia="Times New Roman" w:cs="Times New Roman"/>
          <w:szCs w:val="24"/>
        </w:rPr>
        <w:t xml:space="preserve">στις </w:t>
      </w:r>
      <w:r>
        <w:rPr>
          <w:rFonts w:eastAsia="Times New Roman" w:cs="Times New Roman"/>
          <w:szCs w:val="24"/>
        </w:rPr>
        <w:t xml:space="preserve">45.000 ευρώ δεν είναι και πάρα πολύ συνηθισμένο. </w:t>
      </w:r>
    </w:p>
    <w:p w14:paraId="7E75814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Άρα, λοιπόν, υπάρχει ένα εστιατόριο και εκεί είναι θέμα του Πανεπιστημίου Πατρών, όπως καταλαβαίνετε αλλά αυτό είναι μια άλλη συζήτηση. Εμεί</w:t>
      </w:r>
      <w:r>
        <w:rPr>
          <w:rFonts w:eastAsia="Times New Roman" w:cs="Times New Roman"/>
          <w:szCs w:val="24"/>
        </w:rPr>
        <w:t xml:space="preserve">ς ήδη από τη στιγμή που αναλάβαμε μελετούμε θέμα λειτουργίας όλων των φοιτητικών εστιατορίων στο πλαίσιο της κοινωνικής οικονομίας αλλά γι’ αυτό πρέπει να κάνουμε ένα συγκεκριμένο πλαίσιο για να μπορέσουμε να το εφαρμόσουμε. </w:t>
      </w:r>
    </w:p>
    <w:p w14:paraId="7E75814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Σε ό,τι αφορά τη στέγαση, γι’ </w:t>
      </w:r>
      <w:r>
        <w:rPr>
          <w:rFonts w:eastAsia="Times New Roman" w:cs="Times New Roman"/>
          <w:szCs w:val="24"/>
        </w:rPr>
        <w:t xml:space="preserve">αυτό αναφέρθηκα πριν στα προβλήματα αυτών των τριών </w:t>
      </w:r>
      <w:r>
        <w:rPr>
          <w:rFonts w:eastAsia="Times New Roman" w:cs="Times New Roman"/>
          <w:szCs w:val="24"/>
        </w:rPr>
        <w:t xml:space="preserve">τμημάτων </w:t>
      </w:r>
      <w:r>
        <w:rPr>
          <w:rFonts w:eastAsia="Times New Roman" w:cs="Times New Roman"/>
          <w:szCs w:val="24"/>
        </w:rPr>
        <w:t xml:space="preserve">λόγω του ότι πότε ήταν στο ένα </w:t>
      </w:r>
      <w:r>
        <w:rPr>
          <w:rFonts w:eastAsia="Times New Roman" w:cs="Times New Roman"/>
          <w:szCs w:val="24"/>
        </w:rPr>
        <w:t xml:space="preserve">πανεπιστήμιο </w:t>
      </w:r>
      <w:r>
        <w:rPr>
          <w:rFonts w:eastAsia="Times New Roman" w:cs="Times New Roman"/>
          <w:szCs w:val="24"/>
        </w:rPr>
        <w:t xml:space="preserve">και πότε στο άλλο και έτσι δεν έχουν δημιουργηθεί οι υποδομές για φοιτητική εστία. </w:t>
      </w:r>
    </w:p>
    <w:p w14:paraId="7E758149"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Αυτό που συζητάμε τώρα είναι η ενοικίαση ενός ξενοδοχείου. Παρ’ όλα</w:t>
      </w:r>
      <w:r>
        <w:rPr>
          <w:rFonts w:eastAsia="Times New Roman" w:cs="Times New Roman"/>
          <w:szCs w:val="24"/>
        </w:rPr>
        <w:t xml:space="preserve"> αυτά, επίσης, το επίδομα, το οποίο φτάνει σε προϋπολογισμό για τους φοιτητές ανά τη χώρα σε 47 εκατομμύρια, που επίσης δεν μειώθηκε, είναι για επίδομα ενοικίασης δωματίου ή σπιτιού για τους φοιτητές. Δεν είναι πολλά αλλά είναι ένα βοήθημα 1.000 ευρώ και π</w:t>
      </w:r>
      <w:r>
        <w:rPr>
          <w:rFonts w:eastAsia="Times New Roman" w:cs="Times New Roman"/>
          <w:szCs w:val="24"/>
        </w:rPr>
        <w:t>ρος αυτή</w:t>
      </w:r>
      <w:r>
        <w:rPr>
          <w:rFonts w:eastAsia="Times New Roman" w:cs="Times New Roman"/>
          <w:szCs w:val="24"/>
        </w:rPr>
        <w:t>ν</w:t>
      </w:r>
      <w:r>
        <w:rPr>
          <w:rFonts w:eastAsia="Times New Roman" w:cs="Times New Roman"/>
          <w:szCs w:val="24"/>
        </w:rPr>
        <w:t xml:space="preserve"> την κατεύθυνση είμαστε. </w:t>
      </w:r>
    </w:p>
    <w:p w14:paraId="7E75814A"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Αυτό που θέλω να τονίσω –και θα το πω και στη δευτερολογία μου- είναι ότι έχουμε πάρει μέριμνα για φοιτητικές εστίες, για να δημιουργηθούν εκεί που πρέπει να δημιουργηθούν, όπου έχουμε ανάγκες αλλά χρειάζονται μελέτες και</w:t>
      </w:r>
      <w:r>
        <w:rPr>
          <w:rFonts w:eastAsia="Times New Roman" w:cs="Times New Roman"/>
          <w:szCs w:val="24"/>
        </w:rPr>
        <w:t xml:space="preserve"> από τα ίδια τα πανεπιστήμια γι’ αυτό το θέμα. </w:t>
      </w:r>
    </w:p>
    <w:p w14:paraId="7E75814B"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E75814C"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Μωραΐτη έχετε τον λόγο. </w:t>
      </w:r>
    </w:p>
    <w:p w14:paraId="7E75814D" w14:textId="77777777" w:rsidR="00947FCE" w:rsidRDefault="00541CFC">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Κυρία Υπουργέ, σας διαψεύδουν οι ίδιοι οι φοιτητές. Μιλούν συγκεκριμένα. Λένε για το συγκεκριμένο εστιατόριο ό</w:t>
      </w:r>
      <w:r>
        <w:rPr>
          <w:rFonts w:eastAsia="Times New Roman" w:cs="Times New Roman"/>
          <w:szCs w:val="24"/>
        </w:rPr>
        <w:t>τι το φαγητό που παρέχει είναι λίγο σε ποσότητα και πολύ κακό σε ποιότητα. Αυτή είναι η μαρτυρία των φοιτητών. Όμως, θα τα πούμε στη συνέχεια.</w:t>
      </w:r>
    </w:p>
    <w:p w14:paraId="7E75814E"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Αναφέρατε την περιπλάνηση που έχουν οι σχολές του Αγρινίου, από το Πανεπιστήμιο Ιωαννίνων στο Πανεπιστήμιο Πατρών</w:t>
      </w:r>
      <w:r>
        <w:rPr>
          <w:rFonts w:eastAsia="Times New Roman" w:cs="Times New Roman"/>
          <w:szCs w:val="24"/>
        </w:rPr>
        <w:t xml:space="preserve"> και πάει λέγοντας. </w:t>
      </w:r>
    </w:p>
    <w:p w14:paraId="7E75814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Εδώ υπάρχει και ένα άλλο δίκαιο αίτημα των φοιτητών. Στο Τμήμα Διαχείριση</w:t>
      </w:r>
      <w:r>
        <w:rPr>
          <w:rFonts w:eastAsia="Times New Roman" w:cs="Times New Roman"/>
          <w:szCs w:val="24"/>
        </w:rPr>
        <w:t>ς</w:t>
      </w:r>
      <w:r>
        <w:rPr>
          <w:rFonts w:eastAsia="Times New Roman" w:cs="Times New Roman"/>
          <w:szCs w:val="24"/>
        </w:rPr>
        <w:t xml:space="preserve"> Περιβάλλοντος και Φυσικών Πόρων ξέρετε πολύ καλά ότι αυτή</w:t>
      </w:r>
      <w:r>
        <w:rPr>
          <w:rFonts w:eastAsia="Times New Roman" w:cs="Times New Roman"/>
          <w:szCs w:val="24"/>
        </w:rPr>
        <w:t>ν</w:t>
      </w:r>
      <w:r>
        <w:rPr>
          <w:rFonts w:eastAsia="Times New Roman" w:cs="Times New Roman"/>
          <w:szCs w:val="24"/>
        </w:rPr>
        <w:t xml:space="preserve"> τη στιγμή είναι σε κινητοποιήσεις -χθες ήταν σε κινητοποίηση στην Πάτρα- διότι υπάρχει υποβάθμιση των</w:t>
      </w:r>
      <w:r>
        <w:rPr>
          <w:rFonts w:eastAsia="Times New Roman" w:cs="Times New Roman"/>
          <w:szCs w:val="24"/>
        </w:rPr>
        <w:t xml:space="preserve"> σπουδών. Υπάρχει μείωση κατά ένα χρόνο των σπουδών και τους οδηγεί στην ουσία να μην έχουν επαγγελματικά δικαιώματα. </w:t>
      </w:r>
    </w:p>
    <w:p w14:paraId="7E75815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Βεβαίως, εμείς λέμε καθαρά ότι αυτή είναι η πολιτική της Ευρωπαϊκής Ένωσης, που υπηρετούν όλες οι κυβερνήσεις και η δική σας Κυβέρνηση. Α</w:t>
      </w:r>
      <w:r>
        <w:rPr>
          <w:rFonts w:eastAsia="Times New Roman" w:cs="Times New Roman"/>
          <w:szCs w:val="24"/>
        </w:rPr>
        <w:t>ντί για δουλειά με δικαιώματα στο αντικείμενο που σπουδάζουν, οι απόφοιτοι συναντούν στη ζωή τους την ανεργία, τη διαρκή περιπλάνηση, την ανασφάλεια. Αντί να ολοκληρώνεται η επιστημονική μόρφωση, αυτή μετατρέπεται σε εφήμερη κατάρτιση, σε άθροισμα δεξιοτήτ</w:t>
      </w:r>
      <w:r>
        <w:rPr>
          <w:rFonts w:eastAsia="Times New Roman" w:cs="Times New Roman"/>
          <w:szCs w:val="24"/>
        </w:rPr>
        <w:t>ων, με πτυχία που γίνονται κουρελόχαρτα στην κυριολεξία, γιατί αυτό συμβαίνει. Αντί για αποκλειστικά δωρεάν σπουδές, δυστυχώς αυτές γίνονται εμπόρευμα και φοιτητές και σπουδαστές γίνονται πελάτες, γιατί όλα αυτά τα μετράτε και εσείς, όπως και οι προηγούμεν</w:t>
      </w:r>
      <w:r>
        <w:rPr>
          <w:rFonts w:eastAsia="Times New Roman" w:cs="Times New Roman"/>
          <w:szCs w:val="24"/>
        </w:rPr>
        <w:t xml:space="preserve">οι αλλά και η ίδια η Ευρωπαϊκή Ένωση σε κόστος. </w:t>
      </w:r>
    </w:p>
    <w:p w14:paraId="7E75815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Όλα αυτά γίνονται, γιατί υπάρχει μια συνειδητή </w:t>
      </w:r>
      <w:proofErr w:type="spellStart"/>
      <w:r>
        <w:rPr>
          <w:rFonts w:eastAsia="Times New Roman" w:cs="Times New Roman"/>
          <w:szCs w:val="24"/>
        </w:rPr>
        <w:t>υποχρηματοδότηση</w:t>
      </w:r>
      <w:proofErr w:type="spellEnd"/>
      <w:r>
        <w:rPr>
          <w:rFonts w:eastAsia="Times New Roman" w:cs="Times New Roman"/>
          <w:szCs w:val="24"/>
        </w:rPr>
        <w:t xml:space="preserve">, ανεξάρτητα από το ότι είπατε ότι δεν υπάρχει μείωση των προϋπολογισμών. Υπάρχει ιδιαίτερα σε ό,τι αφορά τη λειτουργία αυτών των Ιδρυμάτων σοβαρή </w:t>
      </w:r>
      <w:proofErr w:type="spellStart"/>
      <w:r>
        <w:rPr>
          <w:rFonts w:eastAsia="Times New Roman" w:cs="Times New Roman"/>
          <w:szCs w:val="24"/>
        </w:rPr>
        <w:t>υποχρηματοδότηση</w:t>
      </w:r>
      <w:proofErr w:type="spellEnd"/>
      <w:r>
        <w:rPr>
          <w:rFonts w:eastAsia="Times New Roman" w:cs="Times New Roman"/>
          <w:szCs w:val="24"/>
        </w:rPr>
        <w:t xml:space="preserve">. </w:t>
      </w:r>
    </w:p>
    <w:p w14:paraId="7E75815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 Και αυτό ανοίγει διάπλατα </w:t>
      </w:r>
      <w:r>
        <w:rPr>
          <w:rFonts w:eastAsia="Times New Roman" w:cs="Times New Roman"/>
          <w:szCs w:val="24"/>
        </w:rPr>
        <w:t>το δρόμο να εισχωρήσουν ιδιωτικές επιχειρήσεις στον χώρο των σπουδών της έρευνας. Αυτή η κατεύθυνση,  όπως το αναφέρατε και εσείς, υπάρχει και με το σχέδιο «ΑΘΗΝΑ». Αυτή η κατάσταση, όπως αναφέρουμε, ιδιαίτερα για το ζήτημα της στέγασης έχει επιπτώσεις στι</w:t>
      </w:r>
      <w:r>
        <w:rPr>
          <w:rFonts w:eastAsia="Times New Roman" w:cs="Times New Roman"/>
          <w:szCs w:val="24"/>
        </w:rPr>
        <w:t xml:space="preserve">ς λαϊκές οικογένειες. Και μην λέτε, κυρία Υπουργέ, ότι υπάρχει επίδομα ενοικίου, γιατί αυτό δεν φτάνει ούτε για το 1/5 των ενοικίων που πληρώνουν οι φοιτητές. </w:t>
      </w:r>
    </w:p>
    <w:p w14:paraId="7E75815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Θέλω εδώ να πω ότι ιδιαίτερα στην πόλη του Αγρινίου, υπάρχει μια συγκεκριμένη πρόταση από φορείς</w:t>
      </w:r>
      <w:r>
        <w:rPr>
          <w:rFonts w:eastAsia="Times New Roman" w:cs="Times New Roman"/>
          <w:szCs w:val="24"/>
        </w:rPr>
        <w:t xml:space="preserve"> του νομού και φορείς της πόλης του Αγρινίου, για το παλαιό νοσοκομείο του Αγρινίου. Είναι πάρα πολύ καλές οι εγκαταστάσεις και θα μπορούσε με έναν καλό σχεδιασμό να παραχωρηθεί αυτό το κτήριο στο Υπουργείο Παιδείας και με λίγα λεφτά –αυτή είναι η γνώμη μα</w:t>
      </w:r>
      <w:r>
        <w:rPr>
          <w:rFonts w:eastAsia="Times New Roman" w:cs="Times New Roman"/>
          <w:szCs w:val="24"/>
        </w:rPr>
        <w:t>ς, βέβαια υπάρχουν και θέματα τεχνικά- να στεγάσει εκατοντάδες φοιτητές, εκτός αν έχετε το μυαλό σας να πάρετε τις σχολές από την πόλη του Αγρινίου.</w:t>
      </w:r>
    </w:p>
    <w:p w14:paraId="7E758154"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Εμείς λέμε καθαρά -και το ξέρουμε πολύ καλά, γιατί έχουμε καθημερινή επαφή με τους φοιτητές- ότι αναγκάζοντ</w:t>
      </w:r>
      <w:r>
        <w:rPr>
          <w:rFonts w:eastAsia="Times New Roman" w:cs="Times New Roman"/>
          <w:szCs w:val="24"/>
        </w:rPr>
        <w:t xml:space="preserve">αι και δουλεύουν ταυτόχρονα για να τα βγάλουν πέρα, γιατί η μεγάλη πλειοψηφία, 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παιδιά των λαϊκών εργατικών οικογενειών, τα οποία δουλεύουν σε μια κατάσταση εργασιακής ζούγκλας, μεσαίωνα. Ξέρετε πολύ καλά πώς είνα</w:t>
      </w:r>
      <w:r>
        <w:rPr>
          <w:rFonts w:eastAsia="Times New Roman" w:cs="Times New Roman"/>
          <w:szCs w:val="24"/>
        </w:rPr>
        <w:t>ι όταν νέοι άνθρωποι αναγκάζονται να δουλεύουν και να σπουδάζουν.</w:t>
      </w:r>
    </w:p>
    <w:p w14:paraId="7E758155"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Εμείς λέμε ότι πρέπει σήμερα οι φοιτητές, οι σπουδαστές να έχουν στο επίκεντρο της διεκδίκησης του κινήματός τους να παλέψουν για δωρεάν παιδεία που θα υπηρετεί τις λαϊκές ανάγκες και όχι παιδεία η οποία θα παραδίδεται συστηματικά στο μεγάλο κεφάλαιο. Αυτό</w:t>
      </w:r>
      <w:r>
        <w:rPr>
          <w:rFonts w:eastAsia="Times New Roman" w:cs="Times New Roman"/>
          <w:szCs w:val="24"/>
        </w:rPr>
        <w:t xml:space="preserve">ς είναι ο στόχος των φοιτητών, αλλά θα σας παρακαλούσαμε στη δευτερολογία σας να απαντήσετε συγκεκριμένα.  Σκέφτεστε να μετατρέψετε σε φοιτητική εστία το παλιό νοσοκομείο του Αγρινίου, που σήμερα είναι ανενεργό και το οποίο είναι ένα πολύ καλό κτήριο; </w:t>
      </w:r>
    </w:p>
    <w:p w14:paraId="7E758156"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σης, σκέφτεστε να υπάρχει παρέμβαση σε ό,τι αφορά τη σίτιση των φοιτητών; Γιατί σας ξαναλέω ότι και το φαγητό είναι λίγο και η ποιότητα δεν είναι καλή. </w:t>
      </w:r>
    </w:p>
    <w:p w14:paraId="7E758157" w14:textId="77777777" w:rsidR="00947FCE" w:rsidRDefault="00541CFC">
      <w:pPr>
        <w:spacing w:line="600" w:lineRule="auto"/>
        <w:ind w:firstLine="720"/>
        <w:jc w:val="both"/>
        <w:rPr>
          <w:rFonts w:eastAsia="Times New Roman" w:cs="Times New Roman"/>
        </w:rPr>
      </w:pPr>
      <w:r>
        <w:rPr>
          <w:rFonts w:eastAsia="Times New Roman" w:cs="Times New Roman"/>
          <w:b/>
          <w:szCs w:val="24"/>
        </w:rPr>
        <w:t>ΠΡΟΕΔΡΕΥΩΝ (Δημήτριος Κρεμαστινός):</w:t>
      </w:r>
      <w:r>
        <w:rPr>
          <w:rFonts w:eastAsia="Times New Roman" w:cs="Times New Roman"/>
          <w:szCs w:val="24"/>
        </w:rPr>
        <w:t xml:space="preserve"> Προτού δώσουμε τον λόγο στην κύρια Υπουργό για να απαντήσει, </w:t>
      </w:r>
      <w:r>
        <w:rPr>
          <w:rFonts w:eastAsia="Times New Roman" w:cs="Times New Roman"/>
        </w:rPr>
        <w:t>έχω τη</w:t>
      </w:r>
      <w:r>
        <w:rPr>
          <w:rFonts w:eastAsia="Times New Roman" w:cs="Times New Roman"/>
        </w:rPr>
        <w:t>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w:t>
      </w:r>
      <w:r>
        <w:rPr>
          <w:rFonts w:eastAsia="Times New Roman" w:cs="Times New Roman"/>
        </w:rPr>
        <w:t xml:space="preserve">ειτουργίας της Βουλής, τριάντα τρεις μαθητές και μαθήτριες και τέσσερις εκπαιδευτικοί συνοδοί τους από το 4ο Γενικό Λύκειο Ηρακλείου. </w:t>
      </w:r>
    </w:p>
    <w:p w14:paraId="7E758158" w14:textId="77777777" w:rsidR="00947FCE" w:rsidRDefault="00541CFC">
      <w:pPr>
        <w:spacing w:line="600" w:lineRule="auto"/>
        <w:ind w:firstLine="720"/>
        <w:jc w:val="both"/>
        <w:rPr>
          <w:rFonts w:eastAsia="Times New Roman" w:cs="Times New Roman"/>
        </w:rPr>
      </w:pPr>
      <w:r>
        <w:rPr>
          <w:rFonts w:eastAsia="Times New Roman" w:cs="Times New Roman"/>
        </w:rPr>
        <w:t>Παιδιά, παρακολουθείτε τη συνεδρίαση κοινοβουλευτικού ελέγχου και συγκεκριμένα την τελευταία ερώτηση που υποβάλλει ο Βουλ</w:t>
      </w:r>
      <w:r>
        <w:rPr>
          <w:rFonts w:eastAsia="Times New Roman" w:cs="Times New Roman"/>
        </w:rPr>
        <w:t>ευτής κ. Μωραΐτης στην Υπουργό κ. Αναγνωστοπούλου. Δεδομένου ότι έχει ολοκληρωθεί η συνεδρίαση, είστε τυχεροί και άτυχοι. Τυχεροί διότι βλέπετε την ερώτηση αλλά άτυχοι γιατί είναι άδεια η Βουλή, διότι οι Βουλευτές που ερώτησαν έχουν ήδη αποχωρήσει και έχου</w:t>
      </w:r>
      <w:r>
        <w:rPr>
          <w:rFonts w:eastAsia="Times New Roman" w:cs="Times New Roman"/>
        </w:rPr>
        <w:t>ν πάρει απαντήσεις από άλλους Υπουργούς.</w:t>
      </w:r>
    </w:p>
    <w:p w14:paraId="7E758159" w14:textId="77777777" w:rsidR="00947FCE" w:rsidRDefault="00541CFC">
      <w:pPr>
        <w:spacing w:line="600" w:lineRule="auto"/>
        <w:ind w:firstLine="720"/>
        <w:jc w:val="both"/>
        <w:rPr>
          <w:rFonts w:eastAsia="Times New Roman" w:cs="Times New Roman"/>
        </w:rPr>
      </w:pPr>
      <w:r>
        <w:rPr>
          <w:rFonts w:eastAsia="Times New Roman" w:cs="Times New Roman"/>
        </w:rPr>
        <w:t>Κατά συνέπεια, η Βουλή σάς καλωσορίζει στην τελευταία της ερώτηση, που παρακολουθείτε αυτή</w:t>
      </w:r>
      <w:r>
        <w:rPr>
          <w:rFonts w:eastAsia="Times New Roman" w:cs="Times New Roman"/>
        </w:rPr>
        <w:t>ν</w:t>
      </w:r>
      <w:r>
        <w:rPr>
          <w:rFonts w:eastAsia="Times New Roman" w:cs="Times New Roman"/>
        </w:rPr>
        <w:t xml:space="preserve"> τη στιγμή. </w:t>
      </w:r>
    </w:p>
    <w:p w14:paraId="7E75815A" w14:textId="77777777" w:rsidR="00947FCE" w:rsidRDefault="00541CFC">
      <w:pPr>
        <w:spacing w:line="600" w:lineRule="auto"/>
        <w:ind w:firstLine="720"/>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7E75815B" w14:textId="77777777" w:rsidR="00947FCE" w:rsidRDefault="00541CFC">
      <w:pPr>
        <w:spacing w:line="600" w:lineRule="auto"/>
        <w:ind w:firstLine="720"/>
        <w:jc w:val="both"/>
        <w:rPr>
          <w:rFonts w:eastAsia="Times New Roman" w:cs="Times New Roman"/>
        </w:rPr>
      </w:pPr>
      <w:r>
        <w:rPr>
          <w:rFonts w:eastAsia="Times New Roman" w:cs="Times New Roman"/>
        </w:rPr>
        <w:t xml:space="preserve"> Η κυρία Υπουργός έχει τον λόγο.</w:t>
      </w:r>
    </w:p>
    <w:p w14:paraId="7E75815C" w14:textId="77777777" w:rsidR="00947FCE" w:rsidRDefault="00541CFC">
      <w:pPr>
        <w:spacing w:line="600" w:lineRule="auto"/>
        <w:ind w:firstLine="720"/>
        <w:jc w:val="both"/>
        <w:rPr>
          <w:rFonts w:eastAsia="Times New Roman" w:cs="Times New Roman"/>
        </w:rPr>
      </w:pPr>
      <w:r>
        <w:rPr>
          <w:rFonts w:eastAsia="Times New Roman" w:cs="Times New Roman"/>
          <w:b/>
        </w:rPr>
        <w:t>ΑΘΑΝΑΣΙΑ ΑΝΑΓΝΩΣΤΟΠΟΥΛΟΥ (Αν</w:t>
      </w:r>
      <w:r>
        <w:rPr>
          <w:rFonts w:eastAsia="Times New Roman" w:cs="Times New Roman"/>
          <w:b/>
        </w:rPr>
        <w:t>απληρώτρια Υπουργός Παιδείας, Έρευνας και Θρησκευμάτων):</w:t>
      </w:r>
      <w:r>
        <w:rPr>
          <w:rFonts w:eastAsia="Times New Roman" w:cs="Times New Roman"/>
        </w:rPr>
        <w:t xml:space="preserve"> Κύριε συνάδελφε, κατ</w:t>
      </w:r>
      <w:r>
        <w:rPr>
          <w:rFonts w:eastAsia="Times New Roman" w:cs="Times New Roman"/>
        </w:rPr>
        <w:t xml:space="preserve">’ </w:t>
      </w:r>
      <w:r>
        <w:rPr>
          <w:rFonts w:eastAsia="Times New Roman" w:cs="Times New Roman"/>
        </w:rPr>
        <w:t>αρχάς ο προϋπολογισμός που έχει δοθεί στο Πανεπιστήμιο Πατρών για τη σίτιση είναι 2.110.000 ευρώ, αυτός που ήταν και πέρυσι, ακριβώς ο ίδιος. Το θέμα της σίτισης το διαχειρίζετα</w:t>
      </w:r>
      <w:r>
        <w:rPr>
          <w:rFonts w:eastAsia="Times New Roman" w:cs="Times New Roman"/>
        </w:rPr>
        <w:t xml:space="preserve">ι το κάθε πανεπιστήμιο. Από τη στιγμή, όμως, που υπάρχουν καταγγελίες για κακό φαγητό και λίγο φαγητό, στη συνάντηση που έχω με τους φοιτητές, με την Πρύτανη του Πανεπιστημίου, με τον Κοσμήτορα ενός από τα </w:t>
      </w:r>
      <w:r>
        <w:rPr>
          <w:rFonts w:eastAsia="Times New Roman" w:cs="Times New Roman"/>
        </w:rPr>
        <w:t xml:space="preserve">τμήματα </w:t>
      </w:r>
      <w:r>
        <w:rPr>
          <w:rFonts w:eastAsia="Times New Roman" w:cs="Times New Roman"/>
        </w:rPr>
        <w:t xml:space="preserve">την Παρασκευή στο Υπουργείο, θα δούμε και </w:t>
      </w:r>
      <w:r>
        <w:rPr>
          <w:rFonts w:eastAsia="Times New Roman" w:cs="Times New Roman"/>
        </w:rPr>
        <w:t xml:space="preserve">αυτό το θέμα. </w:t>
      </w:r>
    </w:p>
    <w:p w14:paraId="7E75815D" w14:textId="77777777" w:rsidR="00947FCE" w:rsidRDefault="00541CFC">
      <w:pPr>
        <w:spacing w:line="600" w:lineRule="auto"/>
        <w:ind w:firstLine="720"/>
        <w:jc w:val="both"/>
        <w:rPr>
          <w:rFonts w:eastAsia="Times New Roman" w:cs="Times New Roman"/>
        </w:rPr>
      </w:pPr>
      <w:r>
        <w:rPr>
          <w:rFonts w:eastAsia="Times New Roman" w:cs="Times New Roman"/>
        </w:rPr>
        <w:t xml:space="preserve">Σε ό,τι αφορά το </w:t>
      </w:r>
      <w:r>
        <w:rPr>
          <w:rFonts w:eastAsia="Times New Roman" w:cs="Times New Roman"/>
        </w:rPr>
        <w:t>Ν</w:t>
      </w:r>
      <w:r>
        <w:rPr>
          <w:rFonts w:eastAsia="Times New Roman" w:cs="Times New Roman"/>
        </w:rPr>
        <w:t>οσοκομείο του Αγρινίου, ποτέ δεν μου ήρθε οτιδήποτε τέτοιο από το Δήμο του Αγρινίου. Ξέρω πάρα πολύ καλά, γιατί είμαι και εγώ σε επαφή με φοιτητές, ότι οι φοιτητές οι ίδιοι το έχουν προτείνει εδώ και καιρό αλλά δεν έχει γίν</w:t>
      </w:r>
      <w:r>
        <w:rPr>
          <w:rFonts w:eastAsia="Times New Roman" w:cs="Times New Roman"/>
        </w:rPr>
        <w:t xml:space="preserve">ει </w:t>
      </w:r>
      <w:proofErr w:type="spellStart"/>
      <w:r>
        <w:rPr>
          <w:rFonts w:eastAsia="Times New Roman" w:cs="Times New Roman"/>
        </w:rPr>
        <w:t>καμμία</w:t>
      </w:r>
      <w:proofErr w:type="spellEnd"/>
      <w:r>
        <w:rPr>
          <w:rFonts w:eastAsia="Times New Roman" w:cs="Times New Roman"/>
        </w:rPr>
        <w:t xml:space="preserve"> τέτοια κρούση σε εμάς. Εάν υπάρξει, ευχαρίστως -και όχι μόνο ευχαρίστως- να το δούμε και να δούμε πώς γίνεται τεχνικά να λυθεί αυτό το θέμα, πολύ περισσότερο από τη στιγμή που δεν υπάρχει στη σκέψη του Υπουργείου μεταφορά των </w:t>
      </w:r>
      <w:r>
        <w:rPr>
          <w:rFonts w:eastAsia="Times New Roman" w:cs="Times New Roman"/>
        </w:rPr>
        <w:t>τ</w:t>
      </w:r>
      <w:r>
        <w:rPr>
          <w:rFonts w:eastAsia="Times New Roman" w:cs="Times New Roman"/>
        </w:rPr>
        <w:t>μημάτων σε άλλη πόλ</w:t>
      </w:r>
      <w:r>
        <w:rPr>
          <w:rFonts w:eastAsia="Times New Roman" w:cs="Times New Roman"/>
        </w:rPr>
        <w:t xml:space="preserve">η -και εννοώ στην Πάτρα. </w:t>
      </w:r>
    </w:p>
    <w:p w14:paraId="7E75815E" w14:textId="77777777" w:rsidR="00947FCE" w:rsidRDefault="00541CFC">
      <w:pPr>
        <w:spacing w:line="600" w:lineRule="auto"/>
        <w:jc w:val="both"/>
        <w:rPr>
          <w:rFonts w:eastAsia="Times New Roman" w:cs="Times New Roman"/>
          <w:szCs w:val="24"/>
        </w:rPr>
      </w:pPr>
      <w:r>
        <w:rPr>
          <w:rFonts w:eastAsia="Times New Roman" w:cs="Times New Roman"/>
        </w:rPr>
        <w:tab/>
      </w:r>
      <w:r>
        <w:rPr>
          <w:rFonts w:eastAsia="Times New Roman" w:cs="Times New Roman"/>
          <w:szCs w:val="24"/>
        </w:rPr>
        <w:t>Για το τρίτο θέμα που θίξατε, ότι θέλουμε να ιδιωτικοποιήσουμε τα πανεπιστήμια και όλα αυτά, νομίζω ότι όχι μόνο κάνετε λάθος αλλά είναι και μια απολύτως εσφαλμένη εντύπωση, η οποία δημιουργείται γιατί είμαστε από αυτούς που αμέσ</w:t>
      </w:r>
      <w:r>
        <w:rPr>
          <w:rFonts w:eastAsia="Times New Roman" w:cs="Times New Roman"/>
          <w:szCs w:val="24"/>
        </w:rPr>
        <w:t xml:space="preserve">ως προσπαθήσαμε να συγκρατήσουμε και την </w:t>
      </w:r>
      <w:proofErr w:type="spellStart"/>
      <w:r>
        <w:rPr>
          <w:rFonts w:eastAsia="Times New Roman" w:cs="Times New Roman"/>
          <w:szCs w:val="24"/>
        </w:rPr>
        <w:t>υποστελέχωση</w:t>
      </w:r>
      <w:proofErr w:type="spellEnd"/>
      <w:r>
        <w:rPr>
          <w:rFonts w:eastAsia="Times New Roman" w:cs="Times New Roman"/>
          <w:szCs w:val="24"/>
        </w:rPr>
        <w:t xml:space="preserve"> των πανεπιστημίων και των ΤΕΙ. </w:t>
      </w:r>
    </w:p>
    <w:p w14:paraId="7E75815F"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Ξέρετε πολύ καλά ότι μετά από έξι χρόνια προκηρύσσονται επιτέλους για πρώτη φορά πεντακόσιες θέσεις μελών ΔΕΠ –δεν είναι πολλές αλλά είναι κάτι- και έχουμε ήδη κατοχυρώσε</w:t>
      </w:r>
      <w:r>
        <w:rPr>
          <w:rFonts w:eastAsia="Times New Roman" w:cs="Times New Roman"/>
          <w:szCs w:val="24"/>
        </w:rPr>
        <w:t xml:space="preserve">ι και περιμένουμε την έγκριση του Γενικού Λογιστηρίου του Κράτους για άλλες πεντακόσιες θέσεις μελών ΔΕΠ, όπως και το ότι προσλάβαμε μετά από πάρα πολύ καιρό, από το 2008,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μέλη ερευνητικού, ειδικού ερευνητικού προσωπικού, των οποίων ε</w:t>
      </w:r>
      <w:r>
        <w:rPr>
          <w:rFonts w:eastAsia="Times New Roman" w:cs="Times New Roman"/>
          <w:szCs w:val="24"/>
        </w:rPr>
        <w:t xml:space="preserve">κκρεμούσε ο διορισμός τους, καθώς και πολλά άλλα. </w:t>
      </w:r>
    </w:p>
    <w:p w14:paraId="7E758160"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Και με τη σίτιση και τη στέγαση ασχολούμαστε επισταμένως και είπα και εγώ ότι τα χίλια ευρώ επίδομα δεν είναι πολλά αλλά είναι κάτι, κύριε Μωραΐτη. Όλοι από λαϊκές οικογένειες είμαστε -ή κάποιοι από εμάς- </w:t>
      </w:r>
      <w:r>
        <w:rPr>
          <w:rFonts w:eastAsia="Times New Roman" w:cs="Times New Roman"/>
          <w:szCs w:val="24"/>
        </w:rPr>
        <w:t xml:space="preserve">και ξέρουμε ότι έστω αυτό το επίδομα ειδικά για λαϊκή οικογένεια κάτι είναι. Δεν λέω ότι είναι το άπαν. </w:t>
      </w:r>
    </w:p>
    <w:p w14:paraId="7E758161"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Όμως, αυτό που μπορώ να σας διαβεβαιώσω είναι ότι την Παρασκευή υπάρχει συνάντηση στο Υπουργείο και με τους φοιτητές και με τις πρυτανικές αρχές και το</w:t>
      </w:r>
      <w:r>
        <w:rPr>
          <w:rFonts w:eastAsia="Times New Roman" w:cs="Times New Roman"/>
          <w:szCs w:val="24"/>
        </w:rPr>
        <w:t xml:space="preserve">ν Κοσμήτορα για να δούμε πώς μπορούν να επιλυθούν τα ζητήματα, που δεν δημιουργήσαμε εμείς, κύριε Μωραΐτη. </w:t>
      </w:r>
    </w:p>
    <w:p w14:paraId="7E758162"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 xml:space="preserve">Τρία τμήματα, τα οποία πηγαινοέρχονται από πανεπιστήμιο σε πανεπιστήμιο, που δημιουργήθηκε το Πανεπιστήμιο Δυτικής Ελλάδας από ΕΠΕΑΕΚ χωρίς κανέναν </w:t>
      </w:r>
      <w:r>
        <w:rPr>
          <w:rFonts w:eastAsia="Times New Roman" w:cs="Times New Roman"/>
          <w:szCs w:val="24"/>
        </w:rPr>
        <w:t xml:space="preserve">προγραμματισμό,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σύνδεση με τον τόπο, χωρίς να υπάρξει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μέριμνα ούτε για φοιτητική εστία ούτε για τίποτα –και δεν το χρησιμοποιώ σαν δικαιολογία-, πιστεύω ότι καταλαβαίνετε ότι από τον Οκτώβριο μέχρι σήμερα δεν μπορούσα να τα λύσω με μαγι</w:t>
      </w:r>
      <w:r>
        <w:rPr>
          <w:rFonts w:eastAsia="Times New Roman" w:cs="Times New Roman"/>
          <w:szCs w:val="24"/>
        </w:rPr>
        <w:t xml:space="preserve">κό ραβδί. </w:t>
      </w:r>
    </w:p>
    <w:p w14:paraId="7E758163"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Ευχαριστώ.</w:t>
      </w:r>
    </w:p>
    <w:p w14:paraId="7E758164" w14:textId="77777777" w:rsidR="00947FCE" w:rsidRDefault="00541CFC">
      <w:pPr>
        <w:spacing w:line="600" w:lineRule="auto"/>
        <w:ind w:firstLine="720"/>
        <w:jc w:val="both"/>
        <w:rPr>
          <w:rFonts w:eastAsia="Times New Roman" w:cs="Times New Roman"/>
          <w:szCs w:val="24"/>
        </w:rPr>
      </w:pPr>
      <w:r>
        <w:rPr>
          <w:rFonts w:eastAsia="Times New Roman"/>
          <w:b/>
          <w:bCs/>
          <w:szCs w:val="24"/>
        </w:rPr>
        <w:t>ΠΡΟΕΔΡΕΥΩΝ (Δημήτριος Κρεμαστινός):</w:t>
      </w:r>
      <w:r>
        <w:rPr>
          <w:rFonts w:eastAsia="Times New Roman" w:cs="Times New Roman"/>
          <w:b/>
          <w:bCs/>
          <w:szCs w:val="24"/>
        </w:rPr>
        <w:t xml:space="preserve"> </w:t>
      </w:r>
      <w:r>
        <w:rPr>
          <w:rFonts w:eastAsia="Times New Roman" w:cs="Times New Roman"/>
          <w:szCs w:val="24"/>
        </w:rPr>
        <w:t xml:space="preserve">Κύριοι συνάδελφοι, έχουν διανεμηθεί τα Πρακτικά της Δευτέρας 1ης Φεβρουαρίου 2016, της Πέμπτης 18 Φεβρουαρίου 2016 και της Δευτέρας 22 Φεβρουαρίου 2016 και ερωτάται το Σώμα αν τα επικυρώνει. </w:t>
      </w:r>
    </w:p>
    <w:p w14:paraId="7E758165" w14:textId="77777777" w:rsidR="00947FCE" w:rsidRDefault="00541CFC">
      <w:pPr>
        <w:spacing w:line="600" w:lineRule="auto"/>
        <w:ind w:firstLine="720"/>
        <w:jc w:val="both"/>
        <w:rPr>
          <w:rFonts w:eastAsia="Times New Roman" w:cs="Times New Roman"/>
          <w:szCs w:val="24"/>
        </w:rPr>
      </w:pPr>
      <w:r>
        <w:rPr>
          <w:rFonts w:eastAsia="Times New Roman" w:cs="Times New Roman"/>
          <w:b/>
          <w:bCs/>
          <w:szCs w:val="24"/>
        </w:rPr>
        <w:t xml:space="preserve">ΟΛΟΙ </w:t>
      </w:r>
      <w:r>
        <w:rPr>
          <w:rFonts w:eastAsia="Times New Roman" w:cs="Times New Roman"/>
          <w:b/>
          <w:bCs/>
          <w:szCs w:val="24"/>
        </w:rPr>
        <w:t>ΟΙ ΒΟΥΛΕΥΤΕΣ:</w:t>
      </w:r>
      <w:r>
        <w:rPr>
          <w:rFonts w:eastAsia="Times New Roman" w:cs="Times New Roman"/>
          <w:szCs w:val="24"/>
        </w:rPr>
        <w:t xml:space="preserve"> Μάλιστα, μάλιστα.</w:t>
      </w:r>
    </w:p>
    <w:p w14:paraId="7E758166" w14:textId="77777777" w:rsidR="00947FCE" w:rsidRDefault="00541CFC">
      <w:pPr>
        <w:spacing w:line="600" w:lineRule="auto"/>
        <w:ind w:firstLine="720"/>
        <w:jc w:val="both"/>
        <w:rPr>
          <w:rFonts w:eastAsia="Times New Roman" w:cs="Times New Roman"/>
          <w:szCs w:val="24"/>
        </w:rPr>
      </w:pPr>
      <w:r>
        <w:rPr>
          <w:rFonts w:eastAsia="Times New Roman"/>
          <w:b/>
          <w:bCs/>
          <w:szCs w:val="24"/>
        </w:rPr>
        <w:t>ΠΡΟΕΔΡΕΥΩΝ (Δημήτριος Κρεμαστινός):</w:t>
      </w:r>
      <w:r>
        <w:rPr>
          <w:rFonts w:eastAsia="Times New Roman" w:cs="Times New Roman"/>
          <w:b/>
          <w:bCs/>
          <w:szCs w:val="24"/>
        </w:rPr>
        <w:t xml:space="preserve"> </w:t>
      </w:r>
      <w:r>
        <w:rPr>
          <w:rFonts w:eastAsia="Times New Roman" w:cs="Times New Roman"/>
          <w:szCs w:val="24"/>
        </w:rPr>
        <w:t xml:space="preserve">Συνεπώς τα Πρακτικά της Δευτέρας 1ης Φεβρουαρίου 2016, της Πέμπτης 18 Φεβρουαρίου 2016 και </w:t>
      </w:r>
      <w:r>
        <w:rPr>
          <w:rFonts w:eastAsia="Times New Roman" w:cs="Times New Roman"/>
          <w:szCs w:val="24"/>
        </w:rPr>
        <w:t xml:space="preserve">της </w:t>
      </w:r>
      <w:r>
        <w:rPr>
          <w:rFonts w:eastAsia="Times New Roman" w:cs="Times New Roman"/>
          <w:szCs w:val="24"/>
        </w:rPr>
        <w:t>Δευτέρας 22 Φεβρουαρίου 2016 επικυρώθηκαν.</w:t>
      </w:r>
    </w:p>
    <w:p w14:paraId="7E758167"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7E758168" w14:textId="77777777" w:rsidR="00947FCE" w:rsidRDefault="00541CF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δ</w:t>
      </w:r>
      <w:r>
        <w:rPr>
          <w:rFonts w:eastAsia="Times New Roman" w:cs="Times New Roman"/>
          <w:szCs w:val="24"/>
        </w:rPr>
        <w:t>έχεστε στο σημείο αυτό να λύσουμε τη συνεδρίαση;</w:t>
      </w:r>
    </w:p>
    <w:p w14:paraId="7E758169" w14:textId="77777777" w:rsidR="00947FCE" w:rsidRDefault="00541CF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E75816A" w14:textId="77777777" w:rsidR="00947FCE" w:rsidRDefault="00541CFC">
      <w:pPr>
        <w:spacing w:line="600" w:lineRule="auto"/>
        <w:ind w:firstLine="720"/>
        <w:jc w:val="both"/>
        <w:rPr>
          <w:rFonts w:eastAsia="Times New Roman" w:cs="Times New Roman"/>
          <w:szCs w:val="24"/>
        </w:rPr>
      </w:pPr>
      <w:r>
        <w:rPr>
          <w:rFonts w:eastAsia="Times New Roman"/>
          <w:b/>
          <w:bCs/>
          <w:szCs w:val="24"/>
        </w:rPr>
        <w:t>ΠΡΟΕΔΡΕΥΩΝ (Δημήτριος Κρεμαστινός):</w:t>
      </w:r>
      <w:r>
        <w:rPr>
          <w:rFonts w:eastAsia="Times New Roman" w:cs="Times New Roman"/>
          <w:b/>
          <w:bCs/>
          <w:szCs w:val="24"/>
        </w:rPr>
        <w:t xml:space="preserve"> </w:t>
      </w:r>
      <w:r>
        <w:rPr>
          <w:rFonts w:eastAsia="Times New Roman" w:cs="Times New Roman"/>
          <w:szCs w:val="24"/>
        </w:rPr>
        <w:t xml:space="preserve">Με τη συναίνεση του Σώματος και ώρα 20.03΄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b/>
          <w:szCs w:val="24"/>
        </w:rPr>
        <w:t xml:space="preserve"> </w:t>
      </w:r>
      <w:r>
        <w:rPr>
          <w:rFonts w:eastAsia="Times New Roman" w:cs="Times New Roman"/>
          <w:szCs w:val="24"/>
        </w:rPr>
        <w:t>ημέρα Τρίτη 19 Απριλίου 2016 κα</w:t>
      </w:r>
      <w:r>
        <w:rPr>
          <w:rFonts w:eastAsia="Times New Roman" w:cs="Times New Roman"/>
          <w:szCs w:val="24"/>
        </w:rPr>
        <w:t>ι ώρα 18.00΄, με αντικείμενο εργασιών του Σώματος</w:t>
      </w:r>
      <w:r>
        <w:rPr>
          <w:rFonts w:eastAsia="Times New Roman" w:cs="Times New Roman"/>
          <w:szCs w:val="24"/>
        </w:rPr>
        <w:t>,</w:t>
      </w:r>
      <w:r>
        <w:rPr>
          <w:rFonts w:eastAsia="Times New Roman" w:cs="Times New Roman"/>
          <w:szCs w:val="24"/>
        </w:rPr>
        <w:t xml:space="preserve"> αιτήσεις άρσης ασυλίας </w:t>
      </w:r>
      <w:r>
        <w:rPr>
          <w:rFonts w:eastAsia="Times New Roman" w:cs="Times New Roman"/>
          <w:szCs w:val="24"/>
        </w:rPr>
        <w:t>Βουλευτών,</w:t>
      </w:r>
      <w:r>
        <w:rPr>
          <w:rFonts w:eastAsia="Times New Roman" w:cs="Times New Roman"/>
          <w:szCs w:val="24"/>
        </w:rPr>
        <w:t xml:space="preserve"> σύμφωνα με την ειδική ημερήσια διάταξη που έχει διανεμηθεί. </w:t>
      </w:r>
    </w:p>
    <w:p w14:paraId="7E75816B" w14:textId="77777777" w:rsidR="00947FCE" w:rsidRDefault="00947FCE">
      <w:pPr>
        <w:spacing w:line="600" w:lineRule="auto"/>
        <w:ind w:firstLine="720"/>
        <w:jc w:val="both"/>
        <w:rPr>
          <w:rFonts w:eastAsia="Times New Roman" w:cs="Times New Roman"/>
          <w:szCs w:val="24"/>
        </w:rPr>
      </w:pPr>
    </w:p>
    <w:p w14:paraId="7E75816C" w14:textId="77777777" w:rsidR="00947FCE" w:rsidRDefault="00541CFC">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7E75816D" w14:textId="77777777" w:rsidR="00947FCE" w:rsidRDefault="00947FCE">
      <w:pPr>
        <w:spacing w:line="600" w:lineRule="auto"/>
        <w:ind w:firstLine="720"/>
        <w:jc w:val="both"/>
        <w:rPr>
          <w:rFonts w:eastAsia="Times New Roman" w:cs="Times New Roman"/>
          <w:szCs w:val="24"/>
        </w:rPr>
      </w:pPr>
    </w:p>
    <w:sectPr w:rsidR="00947F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R7WoDx4Z1ZL7dcUNZPa8JzkYFH8=" w:salt="Ei1NUZ0yskNkPruWD0Z9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CE"/>
    <w:rsid w:val="00291E7B"/>
    <w:rsid w:val="00541CFC"/>
    <w:rsid w:val="00947F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7EF9"/>
  <w15:docId w15:val="{92AA0E5F-08CA-446C-9E58-2B6CF978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547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7547A"/>
    <w:rPr>
      <w:rFonts w:ascii="Segoe UI" w:hAnsi="Segoe UI" w:cs="Segoe UI"/>
      <w:sz w:val="18"/>
      <w:szCs w:val="18"/>
    </w:rPr>
  </w:style>
  <w:style w:type="paragraph" w:styleId="a4">
    <w:name w:val="Revision"/>
    <w:hidden/>
    <w:uiPriority w:val="99"/>
    <w:semiHidden/>
    <w:rsid w:val="00C976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220</MetadataID>
    <Session xmlns="641f345b-441b-4b81-9152-adc2e73ba5e1">Α´</Session>
    <Date xmlns="641f345b-441b-4b81-9152-adc2e73ba5e1">2016-04-17T21:00:00+00:00</Date>
    <Status xmlns="641f345b-441b-4b81-9152-adc2e73ba5e1">
      <Url>http://srv-sp1/praktika/Lists/Incoming_Metadata/EditForm.aspx?ID=220&amp;Source=/praktika/Recordings_Library/Forms/AllItems.aspx</Url>
      <Description>Δημοσιεύτηκε</Description>
    </Status>
    <Meeting xmlns="641f345b-441b-4b81-9152-adc2e73ba5e1">ΡΙ´</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3AD312-7518-4741-8274-73DC47C1146A}">
  <ds:schemaRefs>
    <ds:schemaRef ds:uri="http://purl.org/dc/elements/1.1/"/>
    <ds:schemaRef ds:uri="http://www.w3.org/XML/1998/namespace"/>
    <ds:schemaRef ds:uri="http://purl.org/dc/dcmitype/"/>
    <ds:schemaRef ds:uri="http://schemas.microsoft.com/office/2006/documentManagement/types"/>
    <ds:schemaRef ds:uri="641f345b-441b-4b81-9152-adc2e73ba5e1"/>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8FFC1745-FEC8-4BAF-AA04-5A507FAB9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AA0062-C949-44C8-91BD-E6610FEEDE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139</Pages>
  <Words>25439</Words>
  <Characters>137375</Characters>
  <Application>Microsoft Office Word</Application>
  <DocSecurity>0</DocSecurity>
  <Lines>1144</Lines>
  <Paragraphs>324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162490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2016-04-22T09:43:00Z</dcterms:created>
  <dcterms:modified xsi:type="dcterms:W3CDTF">2016-04-22T09:43:00Z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