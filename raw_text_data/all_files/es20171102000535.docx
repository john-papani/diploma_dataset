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97BC37" w14:textId="77777777" w:rsidR="00C00446" w:rsidRPr="00C00446" w:rsidRDefault="00C00446" w:rsidP="00C00446">
      <w:pPr>
        <w:spacing w:after="200" w:line="360" w:lineRule="auto"/>
        <w:rPr>
          <w:ins w:id="0" w:author="Φλούδα Χριστίνα" w:date="2017-11-09T09:38:00Z"/>
          <w:rFonts w:eastAsia="Times New Roman"/>
          <w:szCs w:val="24"/>
          <w:lang w:eastAsia="en-US"/>
        </w:rPr>
      </w:pPr>
      <w:ins w:id="1" w:author="Φλούδα Χριστίνα" w:date="2017-11-09T09:38:00Z">
        <w:r w:rsidRPr="00C0044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41C66F7" w14:textId="77777777" w:rsidR="00C00446" w:rsidRPr="00C00446" w:rsidRDefault="00C00446" w:rsidP="00C00446">
      <w:pPr>
        <w:spacing w:after="200" w:line="360" w:lineRule="auto"/>
        <w:rPr>
          <w:ins w:id="2" w:author="Φλούδα Χριστίνα" w:date="2017-11-09T09:38:00Z"/>
          <w:rFonts w:eastAsia="Times New Roman"/>
          <w:szCs w:val="24"/>
          <w:lang w:eastAsia="en-US"/>
        </w:rPr>
      </w:pPr>
    </w:p>
    <w:p w14:paraId="00A6FB89" w14:textId="77777777" w:rsidR="00C00446" w:rsidRPr="00C00446" w:rsidRDefault="00C00446" w:rsidP="00C00446">
      <w:pPr>
        <w:spacing w:after="200" w:line="360" w:lineRule="auto"/>
        <w:rPr>
          <w:ins w:id="3" w:author="Φλούδα Χριστίνα" w:date="2017-11-09T09:38:00Z"/>
          <w:rFonts w:eastAsia="Times New Roman"/>
          <w:szCs w:val="24"/>
          <w:lang w:eastAsia="en-US"/>
        </w:rPr>
      </w:pPr>
      <w:ins w:id="4" w:author="Φλούδα Χριστίνα" w:date="2017-11-09T09:38:00Z">
        <w:r w:rsidRPr="00C00446">
          <w:rPr>
            <w:rFonts w:eastAsia="Times New Roman"/>
            <w:szCs w:val="24"/>
            <w:lang w:eastAsia="en-US"/>
          </w:rPr>
          <w:t>ΠΙΝΑΚΑΣ ΠΕΡΙΕΧΟΜΕΝΩΝ</w:t>
        </w:r>
      </w:ins>
    </w:p>
    <w:p w14:paraId="210C562B" w14:textId="57051CC0" w:rsidR="00C00446" w:rsidRPr="00C00446" w:rsidRDefault="00C00446" w:rsidP="00C00446">
      <w:pPr>
        <w:spacing w:after="200" w:line="360" w:lineRule="auto"/>
        <w:rPr>
          <w:ins w:id="5" w:author="Φλούδα Χριστίνα" w:date="2017-11-09T09:38:00Z"/>
          <w:rFonts w:eastAsia="Times New Roman"/>
          <w:szCs w:val="24"/>
          <w:lang w:eastAsia="en-US"/>
        </w:rPr>
      </w:pPr>
      <w:ins w:id="6" w:author="Φλούδα Χριστίνα" w:date="2017-11-09T09:38:00Z">
        <w:r w:rsidRPr="00C00446">
          <w:rPr>
            <w:rFonts w:eastAsia="Times New Roman"/>
            <w:szCs w:val="24"/>
            <w:lang w:eastAsia="en-US"/>
          </w:rPr>
          <w:t>ΙΖ</w:t>
        </w:r>
      </w:ins>
      <w:ins w:id="7" w:author="Φλούδα Χριστίνα" w:date="2017-11-09T09:39:00Z">
        <w:r>
          <w:rPr>
            <w:rFonts w:eastAsia="Times New Roman"/>
            <w:szCs w:val="24"/>
            <w:lang w:eastAsia="en-US"/>
          </w:rPr>
          <w:t>΄</w:t>
        </w:r>
      </w:ins>
      <w:bookmarkStart w:id="8" w:name="_GoBack"/>
      <w:bookmarkEnd w:id="8"/>
      <w:ins w:id="9" w:author="Φλούδα Χριστίνα" w:date="2017-11-09T09:38:00Z">
        <w:r w:rsidRPr="00C00446">
          <w:rPr>
            <w:rFonts w:eastAsia="Times New Roman"/>
            <w:szCs w:val="24"/>
            <w:lang w:eastAsia="en-US"/>
          </w:rPr>
          <w:t xml:space="preserve"> ΠΕΡΙΟΔΟΣ </w:t>
        </w:r>
      </w:ins>
    </w:p>
    <w:p w14:paraId="71526737" w14:textId="77777777" w:rsidR="00C00446" w:rsidRPr="00C00446" w:rsidRDefault="00C00446" w:rsidP="00C00446">
      <w:pPr>
        <w:spacing w:after="200" w:line="360" w:lineRule="auto"/>
        <w:rPr>
          <w:ins w:id="10" w:author="Φλούδα Χριστίνα" w:date="2017-11-09T09:38:00Z"/>
          <w:rFonts w:eastAsia="Times New Roman"/>
          <w:szCs w:val="24"/>
          <w:lang w:eastAsia="en-US"/>
        </w:rPr>
      </w:pPr>
      <w:ins w:id="11" w:author="Φλούδα Χριστίνα" w:date="2017-11-09T09:38:00Z">
        <w:r w:rsidRPr="00C00446">
          <w:rPr>
            <w:rFonts w:eastAsia="Times New Roman"/>
            <w:szCs w:val="24"/>
            <w:lang w:eastAsia="en-US"/>
          </w:rPr>
          <w:t>ΠΡΟΕΔΡΕΥΟΜΕΝΗΣ ΚΟΙΝΟΒΟΥΛΕΥΤΙΚΗΣ ΔΗΜΟΚΡΑΤΙΑΣ</w:t>
        </w:r>
      </w:ins>
    </w:p>
    <w:p w14:paraId="014EAC26" w14:textId="77777777" w:rsidR="00C00446" w:rsidRPr="00C00446" w:rsidRDefault="00C00446" w:rsidP="00C00446">
      <w:pPr>
        <w:spacing w:after="200" w:line="360" w:lineRule="auto"/>
        <w:rPr>
          <w:ins w:id="12" w:author="Φλούδα Χριστίνα" w:date="2017-11-09T09:38:00Z"/>
          <w:rFonts w:eastAsia="Times New Roman"/>
          <w:szCs w:val="24"/>
          <w:lang w:eastAsia="en-US"/>
        </w:rPr>
      </w:pPr>
      <w:ins w:id="13" w:author="Φλούδα Χριστίνα" w:date="2017-11-09T09:38:00Z">
        <w:r w:rsidRPr="00C00446">
          <w:rPr>
            <w:rFonts w:eastAsia="Times New Roman"/>
            <w:szCs w:val="24"/>
            <w:lang w:eastAsia="en-US"/>
          </w:rPr>
          <w:t>ΣΥΝΟΔΟΣ Γ΄</w:t>
        </w:r>
      </w:ins>
    </w:p>
    <w:p w14:paraId="422ECCC0" w14:textId="77777777" w:rsidR="00C00446" w:rsidRPr="00C00446" w:rsidRDefault="00C00446" w:rsidP="00C00446">
      <w:pPr>
        <w:spacing w:after="200" w:line="360" w:lineRule="auto"/>
        <w:rPr>
          <w:ins w:id="14" w:author="Φλούδα Χριστίνα" w:date="2017-11-09T09:38:00Z"/>
          <w:rFonts w:eastAsia="Times New Roman"/>
          <w:szCs w:val="24"/>
          <w:lang w:eastAsia="en-US"/>
        </w:rPr>
      </w:pPr>
    </w:p>
    <w:p w14:paraId="1871BC44" w14:textId="77777777" w:rsidR="00C00446" w:rsidRPr="00C00446" w:rsidRDefault="00C00446" w:rsidP="00C00446">
      <w:pPr>
        <w:spacing w:after="200" w:line="360" w:lineRule="auto"/>
        <w:rPr>
          <w:ins w:id="15" w:author="Φλούδα Χριστίνα" w:date="2017-11-09T09:38:00Z"/>
          <w:rFonts w:eastAsia="Times New Roman"/>
          <w:szCs w:val="24"/>
          <w:lang w:eastAsia="en-US"/>
        </w:rPr>
      </w:pPr>
      <w:ins w:id="16" w:author="Φλούδα Χριστίνα" w:date="2017-11-09T09:38:00Z">
        <w:r w:rsidRPr="00C00446">
          <w:rPr>
            <w:rFonts w:eastAsia="Times New Roman"/>
            <w:szCs w:val="24"/>
            <w:lang w:eastAsia="en-US"/>
          </w:rPr>
          <w:t>ΣΥΝΕΔΡΙΑΣΗ ΚΑ΄</w:t>
        </w:r>
      </w:ins>
    </w:p>
    <w:p w14:paraId="5E504BD3" w14:textId="77777777" w:rsidR="00C00446" w:rsidRPr="00C00446" w:rsidRDefault="00C00446" w:rsidP="00C00446">
      <w:pPr>
        <w:spacing w:after="200" w:line="360" w:lineRule="auto"/>
        <w:rPr>
          <w:ins w:id="17" w:author="Φλούδα Χριστίνα" w:date="2017-11-09T09:38:00Z"/>
          <w:rFonts w:eastAsia="Times New Roman"/>
          <w:szCs w:val="24"/>
          <w:lang w:eastAsia="en-US"/>
        </w:rPr>
      </w:pPr>
      <w:ins w:id="18" w:author="Φλούδα Χριστίνα" w:date="2017-11-09T09:38:00Z">
        <w:r w:rsidRPr="00C00446">
          <w:rPr>
            <w:rFonts w:eastAsia="Times New Roman"/>
            <w:szCs w:val="24"/>
            <w:lang w:eastAsia="en-US"/>
          </w:rPr>
          <w:t>Πέμπτη  2 Νοεμβρίου 2017</w:t>
        </w:r>
      </w:ins>
    </w:p>
    <w:p w14:paraId="4979D6A9" w14:textId="77777777" w:rsidR="00C00446" w:rsidRPr="00C00446" w:rsidRDefault="00C00446" w:rsidP="00C00446">
      <w:pPr>
        <w:spacing w:after="200" w:line="360" w:lineRule="auto"/>
        <w:rPr>
          <w:ins w:id="19" w:author="Φλούδα Χριστίνα" w:date="2017-11-09T09:38:00Z"/>
          <w:rFonts w:eastAsia="Times New Roman"/>
          <w:szCs w:val="24"/>
          <w:lang w:eastAsia="en-US"/>
        </w:rPr>
      </w:pPr>
    </w:p>
    <w:p w14:paraId="622CF8A5" w14:textId="77777777" w:rsidR="00C00446" w:rsidRPr="00C00446" w:rsidRDefault="00C00446" w:rsidP="00C00446">
      <w:pPr>
        <w:spacing w:after="200" w:line="360" w:lineRule="auto"/>
        <w:rPr>
          <w:ins w:id="20" w:author="Φλούδα Χριστίνα" w:date="2017-11-09T09:38:00Z"/>
          <w:rFonts w:eastAsia="Times New Roman"/>
          <w:szCs w:val="24"/>
          <w:lang w:eastAsia="en-US"/>
        </w:rPr>
      </w:pPr>
      <w:ins w:id="21" w:author="Φλούδα Χριστίνα" w:date="2017-11-09T09:38:00Z">
        <w:r w:rsidRPr="00C00446">
          <w:rPr>
            <w:rFonts w:eastAsia="Times New Roman"/>
            <w:szCs w:val="24"/>
            <w:lang w:eastAsia="en-US"/>
          </w:rPr>
          <w:t>ΘΕΜΑΤΑ</w:t>
        </w:r>
      </w:ins>
    </w:p>
    <w:p w14:paraId="724BB751" w14:textId="77777777" w:rsidR="00C00446" w:rsidRPr="00C00446" w:rsidRDefault="00C00446" w:rsidP="00C00446">
      <w:pPr>
        <w:spacing w:after="200" w:line="360" w:lineRule="auto"/>
        <w:rPr>
          <w:ins w:id="22" w:author="Φλούδα Χριστίνα" w:date="2017-11-09T09:38:00Z"/>
          <w:rFonts w:eastAsia="Times New Roman"/>
          <w:szCs w:val="24"/>
          <w:lang w:eastAsia="en-US"/>
        </w:rPr>
      </w:pPr>
      <w:ins w:id="23" w:author="Φλούδα Χριστίνα" w:date="2017-11-09T09:38:00Z">
        <w:r w:rsidRPr="00C00446">
          <w:rPr>
            <w:rFonts w:eastAsia="Times New Roman"/>
            <w:szCs w:val="24"/>
            <w:lang w:eastAsia="en-US"/>
          </w:rPr>
          <w:t xml:space="preserve"> </w:t>
        </w:r>
        <w:r w:rsidRPr="00C00446">
          <w:rPr>
            <w:rFonts w:eastAsia="Times New Roman"/>
            <w:szCs w:val="24"/>
            <w:lang w:eastAsia="en-US"/>
          </w:rPr>
          <w:br/>
          <w:t xml:space="preserve">Α. ΕΙΔΙΚΑ ΘΕΜΑΤΑ </w:t>
        </w:r>
        <w:r w:rsidRPr="00C00446">
          <w:rPr>
            <w:rFonts w:eastAsia="Times New Roman"/>
            <w:szCs w:val="24"/>
            <w:lang w:eastAsia="en-US"/>
          </w:rPr>
          <w:br/>
          <w:t xml:space="preserve">1. Επικύρωση Πρακτικών, σελ. </w:t>
        </w:r>
        <w:r w:rsidRPr="00C00446">
          <w:rPr>
            <w:rFonts w:eastAsia="Times New Roman"/>
            <w:szCs w:val="24"/>
            <w:lang w:eastAsia="en-US"/>
          </w:rPr>
          <w:br/>
          <w:t xml:space="preserve">2. Ανακοινώνεται ότι τη συνεδρίαση παρακολουθούν μαθητές από το 2ο Δημοτικό Σχολείο Ελληνικού και το 23ο Δημοτικό Σχολείο Κερατσινίου, σελ. </w:t>
        </w:r>
        <w:r w:rsidRPr="00C00446">
          <w:rPr>
            <w:rFonts w:eastAsia="Times New Roman"/>
            <w:szCs w:val="24"/>
            <w:lang w:eastAsia="en-US"/>
          </w:rPr>
          <w:br/>
          <w:t xml:space="preserve">3. Επί διαδικαστικού θέματος, σελ. </w:t>
        </w:r>
        <w:r w:rsidRPr="00C00446">
          <w:rPr>
            <w:rFonts w:eastAsia="Times New Roman"/>
            <w:szCs w:val="24"/>
            <w:lang w:eastAsia="en-US"/>
          </w:rPr>
          <w:br/>
          <w:t xml:space="preserve"> </w:t>
        </w:r>
        <w:r w:rsidRPr="00C00446">
          <w:rPr>
            <w:rFonts w:eastAsia="Times New Roman"/>
            <w:szCs w:val="24"/>
            <w:lang w:eastAsia="en-US"/>
          </w:rPr>
          <w:br/>
          <w:t xml:space="preserve">Β. ΚΟΙΝΟΒΟΥΛΕΥΤΙΚΟΣ ΕΛΕΓΧΟΣ </w:t>
        </w:r>
        <w:r w:rsidRPr="00C00446">
          <w:rPr>
            <w:rFonts w:eastAsia="Times New Roman"/>
            <w:szCs w:val="24"/>
            <w:lang w:eastAsia="en-US"/>
          </w:rPr>
          <w:br/>
          <w:t xml:space="preserve">1. Ανακοίνωση αναφορών, σελ. </w:t>
        </w:r>
        <w:r w:rsidRPr="00C00446">
          <w:rPr>
            <w:rFonts w:eastAsia="Times New Roman"/>
            <w:szCs w:val="24"/>
            <w:lang w:eastAsia="en-US"/>
          </w:rPr>
          <w:br/>
          <w:t xml:space="preserve">2. Ανακοίνωση του δελτίου επικαίρων ερωτήσεων της Παρασκευής 3 Νοεμβρίου 2017, σελ. </w:t>
        </w:r>
        <w:r w:rsidRPr="00C00446">
          <w:rPr>
            <w:rFonts w:eastAsia="Times New Roman"/>
            <w:szCs w:val="24"/>
            <w:lang w:eastAsia="en-US"/>
          </w:rPr>
          <w:br/>
          <w:t xml:space="preserve">3. Συζήτηση επικαίρων ερωτήσεων: </w:t>
        </w:r>
        <w:r w:rsidRPr="00C00446">
          <w:rPr>
            <w:rFonts w:eastAsia="Times New Roman"/>
            <w:szCs w:val="24"/>
            <w:lang w:eastAsia="en-US"/>
          </w:rPr>
          <w:br/>
          <w:t xml:space="preserve"> α) Προς τον Υπουργό Εσωτερικών:</w:t>
        </w:r>
        <w:r w:rsidRPr="00C00446">
          <w:rPr>
            <w:rFonts w:eastAsia="Times New Roman"/>
            <w:szCs w:val="24"/>
            <w:lang w:eastAsia="en-US"/>
          </w:rPr>
          <w:br/>
          <w:t xml:space="preserve"> i. με θέμα "Συμμετοχικός Προϋπολογισμός", σελ. </w:t>
        </w:r>
        <w:r w:rsidRPr="00C00446">
          <w:rPr>
            <w:rFonts w:eastAsia="Times New Roman"/>
            <w:szCs w:val="24"/>
            <w:lang w:eastAsia="en-US"/>
          </w:rPr>
          <w:br/>
          <w:t xml:space="preserve"> </w:t>
        </w:r>
        <w:proofErr w:type="spellStart"/>
        <w:r w:rsidRPr="00C00446">
          <w:rPr>
            <w:rFonts w:eastAsia="Times New Roman"/>
            <w:szCs w:val="24"/>
            <w:lang w:eastAsia="en-US"/>
          </w:rPr>
          <w:t>ii</w:t>
        </w:r>
        <w:proofErr w:type="spellEnd"/>
        <w:r w:rsidRPr="00C00446">
          <w:rPr>
            <w:rFonts w:eastAsia="Times New Roman"/>
            <w:szCs w:val="24"/>
            <w:lang w:eastAsia="en-US"/>
          </w:rPr>
          <w:t xml:space="preserve">. σχετικά με το Πρόγραμμα "Βοήθεια στο Σπίτι" και τη μετατροπή των συμβάσεων των εργαζομένων σε αορίστου χρόνου, σελ. </w:t>
        </w:r>
        <w:r w:rsidRPr="00C00446">
          <w:rPr>
            <w:rFonts w:eastAsia="Times New Roman"/>
            <w:szCs w:val="24"/>
            <w:lang w:eastAsia="en-US"/>
          </w:rPr>
          <w:br/>
          <w:t xml:space="preserve">  β) Προς τον Υπουργό Οικονομίας και Ανάπτυξης, με θέμα "Απειλή λουκέτου για χιλιάδες αρτοποιεία", σελ. </w:t>
        </w:r>
        <w:r w:rsidRPr="00C00446">
          <w:rPr>
            <w:rFonts w:eastAsia="Times New Roman"/>
            <w:szCs w:val="24"/>
            <w:lang w:eastAsia="en-US"/>
          </w:rPr>
          <w:br/>
          <w:t xml:space="preserve">  γ) Προς τον Υπουργό Αγροτικής Ανάπτυξης και Τροφίμων: </w:t>
        </w:r>
        <w:r w:rsidRPr="00C00446">
          <w:rPr>
            <w:rFonts w:eastAsia="Times New Roman"/>
            <w:szCs w:val="24"/>
            <w:lang w:eastAsia="en-US"/>
          </w:rPr>
          <w:br/>
          <w:t xml:space="preserve">  i. με θέμα: "Συνεχίζεται η αδικία σε βάρος των επιλαχόντων νέων αγροτών", σελ. </w:t>
        </w:r>
        <w:r w:rsidRPr="00C00446">
          <w:rPr>
            <w:rFonts w:eastAsia="Times New Roman"/>
            <w:szCs w:val="24"/>
            <w:lang w:eastAsia="en-US"/>
          </w:rPr>
          <w:br/>
          <w:t xml:space="preserve"> </w:t>
        </w:r>
        <w:proofErr w:type="spellStart"/>
        <w:r w:rsidRPr="00C00446">
          <w:rPr>
            <w:rFonts w:eastAsia="Times New Roman"/>
            <w:szCs w:val="24"/>
            <w:lang w:eastAsia="en-US"/>
          </w:rPr>
          <w:t>ii</w:t>
        </w:r>
        <w:proofErr w:type="spellEnd"/>
        <w:r w:rsidRPr="00C00446">
          <w:rPr>
            <w:rFonts w:eastAsia="Times New Roman"/>
            <w:szCs w:val="24"/>
            <w:lang w:eastAsia="en-US"/>
          </w:rPr>
          <w:t xml:space="preserve">. με θέμα: "Η αγωνία των επιλαχόντων Νέων Αγροτών συνεχίζεται", σελ. </w:t>
        </w:r>
        <w:r w:rsidRPr="00C00446">
          <w:rPr>
            <w:rFonts w:eastAsia="Times New Roman"/>
            <w:szCs w:val="24"/>
            <w:lang w:eastAsia="en-US"/>
          </w:rPr>
          <w:br/>
          <w:t xml:space="preserve"> </w:t>
        </w:r>
        <w:proofErr w:type="spellStart"/>
        <w:r w:rsidRPr="00C00446">
          <w:rPr>
            <w:rFonts w:eastAsia="Times New Roman"/>
            <w:szCs w:val="24"/>
            <w:lang w:eastAsia="en-US"/>
          </w:rPr>
          <w:t>iii</w:t>
        </w:r>
        <w:proofErr w:type="spellEnd"/>
        <w:r w:rsidRPr="00C00446">
          <w:rPr>
            <w:rFonts w:eastAsia="Times New Roman"/>
            <w:szCs w:val="24"/>
            <w:lang w:eastAsia="en-US"/>
          </w:rPr>
          <w:t xml:space="preserve">. με θέμα: "Κατασκευή φράγματος στο πλατύ Νομού </w:t>
        </w:r>
        <w:proofErr w:type="spellStart"/>
        <w:r w:rsidRPr="00C00446">
          <w:rPr>
            <w:rFonts w:eastAsia="Times New Roman"/>
            <w:szCs w:val="24"/>
            <w:lang w:eastAsia="en-US"/>
          </w:rPr>
          <w:t>Ρεθύμνης</w:t>
        </w:r>
        <w:proofErr w:type="spellEnd"/>
        <w:r w:rsidRPr="00C00446">
          <w:rPr>
            <w:rFonts w:eastAsia="Times New Roman"/>
            <w:szCs w:val="24"/>
            <w:lang w:eastAsia="en-US"/>
          </w:rPr>
          <w:t xml:space="preserve">, αγωγού μεταφοράς νερού στη </w:t>
        </w:r>
        <w:proofErr w:type="spellStart"/>
        <w:r w:rsidRPr="00C00446">
          <w:rPr>
            <w:rFonts w:eastAsia="Times New Roman"/>
            <w:szCs w:val="24"/>
            <w:lang w:eastAsia="en-US"/>
          </w:rPr>
          <w:t>Μεσσαρά</w:t>
        </w:r>
        <w:proofErr w:type="spellEnd"/>
        <w:r w:rsidRPr="00C00446">
          <w:rPr>
            <w:rFonts w:eastAsia="Times New Roman"/>
            <w:szCs w:val="24"/>
            <w:lang w:eastAsia="en-US"/>
          </w:rPr>
          <w:t xml:space="preserve"> και αρδευτικού δικτύου στο Πλατύ Δήμου </w:t>
        </w:r>
        <w:proofErr w:type="spellStart"/>
        <w:r w:rsidRPr="00C00446">
          <w:rPr>
            <w:rFonts w:eastAsia="Times New Roman"/>
            <w:szCs w:val="24"/>
            <w:lang w:eastAsia="en-US"/>
          </w:rPr>
          <w:t>Αμαρίου</w:t>
        </w:r>
        <w:proofErr w:type="spellEnd"/>
        <w:r w:rsidRPr="00C00446">
          <w:rPr>
            <w:rFonts w:eastAsia="Times New Roman"/>
            <w:szCs w:val="24"/>
            <w:lang w:eastAsia="en-US"/>
          </w:rPr>
          <w:t xml:space="preserve"> Νομού </w:t>
        </w:r>
        <w:proofErr w:type="spellStart"/>
        <w:r w:rsidRPr="00C00446">
          <w:rPr>
            <w:rFonts w:eastAsia="Times New Roman"/>
            <w:szCs w:val="24"/>
            <w:lang w:eastAsia="en-US"/>
          </w:rPr>
          <w:t>Ρεθύμνης</w:t>
        </w:r>
        <w:proofErr w:type="spellEnd"/>
        <w:r w:rsidRPr="00C00446">
          <w:rPr>
            <w:rFonts w:eastAsia="Times New Roman"/>
            <w:szCs w:val="24"/>
            <w:lang w:eastAsia="en-US"/>
          </w:rPr>
          <w:t xml:space="preserve">, σελ. </w:t>
        </w:r>
        <w:r w:rsidRPr="00C00446">
          <w:rPr>
            <w:rFonts w:eastAsia="Times New Roman"/>
            <w:szCs w:val="24"/>
            <w:lang w:eastAsia="en-US"/>
          </w:rPr>
          <w:br/>
        </w:r>
        <w:proofErr w:type="spellStart"/>
        <w:r w:rsidRPr="00C00446">
          <w:rPr>
            <w:rFonts w:eastAsia="Times New Roman"/>
            <w:szCs w:val="24"/>
            <w:lang w:eastAsia="en-US"/>
          </w:rPr>
          <w:t>iv</w:t>
        </w:r>
        <w:proofErr w:type="spellEnd"/>
        <w:r w:rsidRPr="00C00446">
          <w:rPr>
            <w:rFonts w:eastAsia="Times New Roman"/>
            <w:szCs w:val="24"/>
            <w:lang w:eastAsia="en-US"/>
          </w:rPr>
          <w:t xml:space="preserve">. με θέμα: "Μέτρα για τα κρούσματα ευλογίας σε κοπάδια αιγοπροβάτων στη Λέσβο", σελ. </w:t>
        </w:r>
        <w:r w:rsidRPr="00C00446">
          <w:rPr>
            <w:rFonts w:eastAsia="Times New Roman"/>
            <w:szCs w:val="24"/>
            <w:lang w:eastAsia="en-US"/>
          </w:rPr>
          <w:br/>
        </w:r>
        <w:r w:rsidRPr="00C00446">
          <w:rPr>
            <w:rFonts w:eastAsia="Times New Roman"/>
            <w:szCs w:val="24"/>
            <w:lang w:eastAsia="en-US"/>
          </w:rPr>
          <w:br/>
          <w:t>ΠΡΟΕΔΡΕΥΩΝ                                                                                           ΚΑΜΜΕΝΟΣ Δ. , σελ.</w:t>
        </w:r>
        <w:r w:rsidRPr="00C00446">
          <w:rPr>
            <w:rFonts w:eastAsia="Times New Roman"/>
            <w:szCs w:val="24"/>
            <w:lang w:eastAsia="en-US"/>
          </w:rPr>
          <w:br/>
        </w:r>
      </w:ins>
    </w:p>
    <w:p w14:paraId="5DC49569" w14:textId="77777777" w:rsidR="00C00446" w:rsidRPr="00C00446" w:rsidRDefault="00C00446" w:rsidP="00C00446">
      <w:pPr>
        <w:spacing w:after="200" w:line="360" w:lineRule="auto"/>
        <w:rPr>
          <w:ins w:id="24" w:author="Φλούδα Χριστίνα" w:date="2017-11-09T09:38:00Z"/>
          <w:rFonts w:eastAsia="Times New Roman"/>
          <w:szCs w:val="24"/>
          <w:lang w:eastAsia="en-US"/>
        </w:rPr>
      </w:pPr>
      <w:ins w:id="25" w:author="Φλούδα Χριστίνα" w:date="2017-11-09T09:38:00Z">
        <w:r w:rsidRPr="00C00446">
          <w:rPr>
            <w:rFonts w:eastAsia="Times New Roman"/>
            <w:szCs w:val="24"/>
            <w:lang w:eastAsia="en-US"/>
          </w:rPr>
          <w:t>ΟΜΙΛΗΤΕΣ</w:t>
        </w:r>
      </w:ins>
    </w:p>
    <w:p w14:paraId="59A4C811" w14:textId="77777777" w:rsidR="00C00446" w:rsidRPr="00C00446" w:rsidRDefault="00C00446" w:rsidP="00C00446">
      <w:pPr>
        <w:spacing w:after="200" w:line="360" w:lineRule="auto"/>
        <w:rPr>
          <w:ins w:id="26" w:author="Φλούδα Χριστίνα" w:date="2017-11-09T09:38:00Z"/>
          <w:rFonts w:eastAsia="Times New Roman"/>
          <w:szCs w:val="24"/>
          <w:lang w:eastAsia="en-US"/>
        </w:rPr>
      </w:pPr>
      <w:ins w:id="27" w:author="Φλούδα Χριστίνα" w:date="2017-11-09T09:38:00Z">
        <w:r w:rsidRPr="00C00446">
          <w:rPr>
            <w:rFonts w:eastAsia="Times New Roman"/>
            <w:szCs w:val="24"/>
            <w:lang w:eastAsia="en-US"/>
          </w:rPr>
          <w:br/>
          <w:t>Α. Επί διαδικαστικού θέματος:</w:t>
        </w:r>
        <w:r w:rsidRPr="00C00446">
          <w:rPr>
            <w:rFonts w:eastAsia="Times New Roman"/>
            <w:szCs w:val="24"/>
            <w:lang w:eastAsia="en-US"/>
          </w:rPr>
          <w:br/>
          <w:t>ΚΑΜΜΕΝΟΣ Δ. , σελ.</w:t>
        </w:r>
        <w:r w:rsidRPr="00C00446">
          <w:rPr>
            <w:rFonts w:eastAsia="Times New Roman"/>
            <w:szCs w:val="24"/>
            <w:lang w:eastAsia="en-US"/>
          </w:rPr>
          <w:br/>
        </w:r>
        <w:r w:rsidRPr="00C00446">
          <w:rPr>
            <w:rFonts w:eastAsia="Times New Roman"/>
            <w:szCs w:val="24"/>
            <w:lang w:eastAsia="en-US"/>
          </w:rPr>
          <w:br/>
          <w:t>Β. Επί των επικαίρων ερωτήσεων:</w:t>
        </w:r>
        <w:r w:rsidRPr="00C00446">
          <w:rPr>
            <w:rFonts w:eastAsia="Times New Roman"/>
            <w:szCs w:val="24"/>
            <w:lang w:eastAsia="en-US"/>
          </w:rPr>
          <w:br/>
          <w:t>ΑΠΟΣΤΟΛΟΥ Ε. , σελ.</w:t>
        </w:r>
        <w:r w:rsidRPr="00C00446">
          <w:rPr>
            <w:rFonts w:eastAsia="Times New Roman"/>
            <w:szCs w:val="24"/>
            <w:lang w:eastAsia="en-US"/>
          </w:rPr>
          <w:br/>
          <w:t>ΑΡΑΜΠΑΤΖΗ Φ. , σελ.</w:t>
        </w:r>
        <w:r w:rsidRPr="00C00446">
          <w:rPr>
            <w:rFonts w:eastAsia="Times New Roman"/>
            <w:szCs w:val="24"/>
            <w:lang w:eastAsia="en-US"/>
          </w:rPr>
          <w:br/>
          <w:t>ΓΕΩΡΓΑΝΤΑΣ Γ. , σελ.</w:t>
        </w:r>
        <w:r w:rsidRPr="00C00446">
          <w:rPr>
            <w:rFonts w:eastAsia="Times New Roman"/>
            <w:szCs w:val="24"/>
            <w:lang w:eastAsia="en-US"/>
          </w:rPr>
          <w:br/>
          <w:t>ΚΑΒΒΑΔΙΑ Ι. , σελ.</w:t>
        </w:r>
        <w:r w:rsidRPr="00C00446">
          <w:rPr>
            <w:rFonts w:eastAsia="Times New Roman"/>
            <w:szCs w:val="24"/>
            <w:lang w:eastAsia="en-US"/>
          </w:rPr>
          <w:br/>
          <w:t>ΚΑΤΣΩΤΗΣ Χ. , σελ.</w:t>
        </w:r>
        <w:r w:rsidRPr="00C00446">
          <w:rPr>
            <w:rFonts w:eastAsia="Times New Roman"/>
            <w:szCs w:val="24"/>
            <w:lang w:eastAsia="en-US"/>
          </w:rPr>
          <w:br/>
          <w:t>ΛΥΚΟΥΔΗΣ Σ. , σελ.</w:t>
        </w:r>
        <w:r w:rsidRPr="00C00446">
          <w:rPr>
            <w:rFonts w:eastAsia="Times New Roman"/>
            <w:szCs w:val="24"/>
            <w:lang w:eastAsia="en-US"/>
          </w:rPr>
          <w:br/>
          <w:t>ΜΑΥΡΑΓΑΝΗΣ Ν. , σελ.</w:t>
        </w:r>
        <w:r w:rsidRPr="00C00446">
          <w:rPr>
            <w:rFonts w:eastAsia="Times New Roman"/>
            <w:szCs w:val="24"/>
            <w:lang w:eastAsia="en-US"/>
          </w:rPr>
          <w:br/>
          <w:t>ΣΚΟΥΡΛΕΤΗΣ Π. , σελ.</w:t>
        </w:r>
        <w:r w:rsidRPr="00C00446">
          <w:rPr>
            <w:rFonts w:eastAsia="Times New Roman"/>
            <w:szCs w:val="24"/>
            <w:lang w:eastAsia="en-US"/>
          </w:rPr>
          <w:br/>
          <w:t>ΣΥΝΤΥΧΑΚΗΣ Ε. , σελ.</w:t>
        </w:r>
        <w:r w:rsidRPr="00C00446">
          <w:rPr>
            <w:rFonts w:eastAsia="Times New Roman"/>
            <w:szCs w:val="24"/>
            <w:lang w:eastAsia="en-US"/>
          </w:rPr>
          <w:br/>
          <w:t>ΤΑΣΣΟΣ Σ. , σελ.</w:t>
        </w:r>
        <w:r w:rsidRPr="00C00446">
          <w:rPr>
            <w:rFonts w:eastAsia="Times New Roman"/>
            <w:szCs w:val="24"/>
            <w:lang w:eastAsia="en-US"/>
          </w:rPr>
          <w:br/>
        </w:r>
      </w:ins>
    </w:p>
    <w:p w14:paraId="7265CC31" w14:textId="219C15BC" w:rsidR="00C00446" w:rsidRDefault="00C00446" w:rsidP="00C00446">
      <w:pPr>
        <w:spacing w:after="0" w:line="600" w:lineRule="auto"/>
        <w:ind w:firstLine="720"/>
        <w:jc w:val="center"/>
        <w:rPr>
          <w:ins w:id="28" w:author="Φλούδα Χριστίνα" w:date="2017-11-09T09:38:00Z"/>
          <w:rFonts w:eastAsia="Times New Roman"/>
          <w:szCs w:val="24"/>
        </w:rPr>
      </w:pPr>
      <w:ins w:id="29" w:author="Φλούδα Χριστίνα" w:date="2017-11-09T09:38:00Z">
        <w:r w:rsidRPr="00C00446">
          <w:rPr>
            <w:rFonts w:eastAsia="Times New Roman"/>
            <w:szCs w:val="24"/>
            <w:lang w:eastAsia="en-US"/>
          </w:rPr>
          <w:br/>
          <w:t>Γ. ΠΑΡΕΜΒΑΣΕΙΣ:</w:t>
        </w:r>
        <w:r w:rsidRPr="00C00446">
          <w:rPr>
            <w:rFonts w:eastAsia="Times New Roman"/>
            <w:szCs w:val="24"/>
            <w:lang w:eastAsia="en-US"/>
          </w:rPr>
          <w:br/>
          <w:t>ΚΑΜΜΕΝΟΣ Δ. , σελ.</w:t>
        </w:r>
        <w:r w:rsidRPr="00C00446">
          <w:rPr>
            <w:rFonts w:eastAsia="Times New Roman"/>
            <w:szCs w:val="24"/>
            <w:lang w:eastAsia="en-US"/>
          </w:rPr>
          <w:br/>
        </w:r>
      </w:ins>
    </w:p>
    <w:p w14:paraId="5BB712C2" w14:textId="77777777" w:rsidR="00574E84" w:rsidRDefault="00404540">
      <w:pPr>
        <w:spacing w:after="0" w:line="600" w:lineRule="auto"/>
        <w:ind w:firstLine="720"/>
        <w:jc w:val="center"/>
        <w:rPr>
          <w:rFonts w:eastAsia="Times New Roman"/>
          <w:szCs w:val="24"/>
        </w:rPr>
      </w:pPr>
      <w:r>
        <w:rPr>
          <w:rFonts w:eastAsia="Times New Roman"/>
          <w:szCs w:val="24"/>
        </w:rPr>
        <w:t>ΠΡΑΚΤΙΚΑ ΒΟΥΛΗΣ</w:t>
      </w:r>
    </w:p>
    <w:p w14:paraId="5BB712C3" w14:textId="77777777" w:rsidR="00574E84" w:rsidRDefault="00404540">
      <w:pPr>
        <w:spacing w:after="0" w:line="600" w:lineRule="auto"/>
        <w:ind w:firstLine="720"/>
        <w:jc w:val="center"/>
        <w:rPr>
          <w:rFonts w:eastAsia="Times New Roman"/>
          <w:szCs w:val="24"/>
        </w:rPr>
      </w:pPr>
      <w:r>
        <w:rPr>
          <w:rFonts w:eastAsia="Times New Roman"/>
          <w:szCs w:val="24"/>
        </w:rPr>
        <w:t xml:space="preserve">ΙΖ΄ ΠΕΡΙΟΔΟΣ </w:t>
      </w:r>
    </w:p>
    <w:p w14:paraId="5BB712C4" w14:textId="77777777" w:rsidR="00574E84" w:rsidRDefault="00404540">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BB712C5" w14:textId="77777777" w:rsidR="00574E84" w:rsidRDefault="00404540">
      <w:pPr>
        <w:spacing w:after="0" w:line="600" w:lineRule="auto"/>
        <w:ind w:firstLine="720"/>
        <w:jc w:val="center"/>
        <w:rPr>
          <w:rFonts w:eastAsia="Times New Roman"/>
          <w:szCs w:val="24"/>
        </w:rPr>
      </w:pPr>
      <w:r>
        <w:rPr>
          <w:rFonts w:eastAsia="Times New Roman"/>
          <w:szCs w:val="24"/>
        </w:rPr>
        <w:t>ΣΥΝΟΔΟΣ Γ΄</w:t>
      </w:r>
    </w:p>
    <w:p w14:paraId="5BB712C6" w14:textId="77777777" w:rsidR="00574E84" w:rsidRDefault="00404540">
      <w:pPr>
        <w:spacing w:after="0" w:line="600" w:lineRule="auto"/>
        <w:ind w:firstLine="720"/>
        <w:jc w:val="center"/>
        <w:rPr>
          <w:rFonts w:eastAsia="Times New Roman"/>
          <w:szCs w:val="24"/>
        </w:rPr>
      </w:pPr>
      <w:r>
        <w:rPr>
          <w:rFonts w:eastAsia="Times New Roman"/>
          <w:szCs w:val="24"/>
        </w:rPr>
        <w:t>ΣΥΝΕΔΡΙΑΣΗ ΚΑ΄</w:t>
      </w:r>
    </w:p>
    <w:p w14:paraId="5BB712C7" w14:textId="77777777" w:rsidR="00574E84" w:rsidRDefault="00404540">
      <w:pPr>
        <w:spacing w:after="0" w:line="600" w:lineRule="auto"/>
        <w:ind w:firstLine="720"/>
        <w:jc w:val="center"/>
        <w:rPr>
          <w:rFonts w:eastAsia="Times New Roman"/>
          <w:szCs w:val="24"/>
        </w:rPr>
      </w:pPr>
      <w:r>
        <w:rPr>
          <w:rFonts w:eastAsia="Times New Roman"/>
          <w:szCs w:val="24"/>
        </w:rPr>
        <w:t>Πέμπτη 2 Νοεμβρίου 2017</w:t>
      </w:r>
    </w:p>
    <w:p w14:paraId="5BB712C8" w14:textId="77777777" w:rsidR="00574E84" w:rsidRDefault="00404540">
      <w:pPr>
        <w:spacing w:after="0" w:line="600" w:lineRule="auto"/>
        <w:ind w:firstLine="720"/>
        <w:jc w:val="both"/>
        <w:rPr>
          <w:rFonts w:eastAsia="Times New Roman"/>
          <w:szCs w:val="24"/>
        </w:rPr>
      </w:pPr>
      <w:r>
        <w:rPr>
          <w:rFonts w:eastAsia="Times New Roman"/>
          <w:szCs w:val="24"/>
        </w:rPr>
        <w:t xml:space="preserve">Αθήνα, σήμερα στις 2 Νοεμβρίου 2017, ημέρα Πέμπτη και ώρα 9.34΄, συνήλθε στην Αίθουσα των συνεδριάσεων του Βουλευτηρίου η Βουλή σε ολομέλεια για να συνεδριάσει υπό την προεδρία του Η΄ Αντιπροέδρου αυτής κ. </w:t>
      </w:r>
      <w:r w:rsidRPr="0070030D">
        <w:rPr>
          <w:rFonts w:eastAsia="Times New Roman"/>
          <w:b/>
          <w:szCs w:val="24"/>
        </w:rPr>
        <w:t>ΔΗΜΗΤΡΙΟΥ ΚΑΜΜΕΝΟΥ</w:t>
      </w:r>
      <w:r>
        <w:rPr>
          <w:rFonts w:eastAsia="Times New Roman"/>
          <w:szCs w:val="24"/>
        </w:rPr>
        <w:t>.</w:t>
      </w:r>
    </w:p>
    <w:p w14:paraId="5BB712C9" w14:textId="77777777" w:rsidR="00574E84" w:rsidRDefault="00404540">
      <w:pPr>
        <w:spacing w:after="0" w:line="600" w:lineRule="auto"/>
        <w:ind w:firstLine="720"/>
        <w:jc w:val="both"/>
        <w:rPr>
          <w:rFonts w:eastAsia="Times New Roman"/>
          <w:szCs w:val="24"/>
        </w:rPr>
      </w:pPr>
      <w:r>
        <w:rPr>
          <w:rFonts w:eastAsia="Times New Roman"/>
          <w:b/>
          <w:bCs/>
          <w:szCs w:val="24"/>
        </w:rPr>
        <w:t xml:space="preserve">ΠΡΟΕΔΡΕΥΩΝ (Δημήτριος Καμμένος): </w:t>
      </w:r>
      <w:r>
        <w:rPr>
          <w:rFonts w:eastAsia="Times New Roman"/>
          <w:szCs w:val="24"/>
        </w:rPr>
        <w:t>Κυρίες και κύριοι συνάδελφοι, αρχίζει η συνεδρίαση.</w:t>
      </w:r>
    </w:p>
    <w:p w14:paraId="5BB712CA" w14:textId="77777777" w:rsidR="00574E84" w:rsidRDefault="00404540">
      <w:pPr>
        <w:spacing w:after="0" w:line="600" w:lineRule="auto"/>
        <w:ind w:firstLine="720"/>
        <w:jc w:val="both"/>
        <w:rPr>
          <w:rFonts w:eastAsia="Times New Roman"/>
          <w:szCs w:val="24"/>
        </w:rPr>
      </w:pPr>
      <w:r>
        <w:rPr>
          <w:rFonts w:eastAsia="Times New Roman"/>
          <w:szCs w:val="24"/>
        </w:rPr>
        <w:t>(ΕΠΙΚΥΡΩΣΗ ΠΡΑΚΤΙΚΩΝ: Σύμφωνα με την από 1-11-2017 εξουσιοδότηση του Σώματος επικυρώθηκαν με ευθύνη του Προεδρείου τα Πρακτικά της Κ΄ συνεδριάσεώς του, της Τετάρτης 1 Νοεμβρίου 2017, σε ό,τι αφορά την ψήφιση στο σύνολο του σχεδίου νόμου «Τροποποίηση του ν.2939/2001 για την εναλλακτική διαχείριση των συσκευασιών και άλλων προϊόντων, προσαρμογή στην Οδηγία 2015/720/ΕΕ, ρύθμιση θεμάτων του Ελληνικού Οργανισμού Ανακύκλωσης και άλλες διατάξεις».</w:t>
      </w:r>
    </w:p>
    <w:p w14:paraId="5BB712CB"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Παρακαλείται ο κύριος Γραμματέας να ανακοινώσει τις αναφορές προς το Σώμα. </w:t>
      </w:r>
    </w:p>
    <w:p w14:paraId="5BB712CC"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(Ανακοινώνονται προς το Σώμα από τον Γραμματέα της Βουλής κ. Μάριο </w:t>
      </w:r>
      <w:proofErr w:type="spellStart"/>
      <w:r>
        <w:rPr>
          <w:rFonts w:eastAsia="Times New Roman" w:cs="Times New Roman"/>
          <w:szCs w:val="24"/>
        </w:rPr>
        <w:t>Κάτση</w:t>
      </w:r>
      <w:proofErr w:type="spellEnd"/>
      <w:r>
        <w:rPr>
          <w:rFonts w:eastAsia="Times New Roman" w:cs="Times New Roman"/>
          <w:szCs w:val="24"/>
        </w:rPr>
        <w:t>, Βουλευτή Νομού Θεσπρωτίας, τα ακόλουθα:</w:t>
      </w:r>
    </w:p>
    <w:p w14:paraId="5BB712CD" w14:textId="77777777" w:rsidR="00574E84" w:rsidRDefault="00404540">
      <w:pPr>
        <w:spacing w:line="600" w:lineRule="auto"/>
        <w:ind w:firstLine="720"/>
        <w:jc w:val="both"/>
        <w:rPr>
          <w:rFonts w:eastAsia="Times New Roman"/>
          <w:szCs w:val="24"/>
        </w:rPr>
      </w:pPr>
      <w:r w:rsidRPr="005E4304">
        <w:rPr>
          <w:rFonts w:eastAsia="Times New Roman"/>
          <w:szCs w:val="24"/>
        </w:rPr>
        <w:t>Α. ΚΑΤΑΘΕΣΗ ΑΝΑΦΟΡΩΝ</w:t>
      </w:r>
    </w:p>
    <w:p w14:paraId="5BB712CE" w14:textId="77777777" w:rsidR="00574E84" w:rsidRDefault="00404540">
      <w:pPr>
        <w:spacing w:line="600" w:lineRule="auto"/>
        <w:ind w:firstLine="720"/>
        <w:jc w:val="center"/>
        <w:rPr>
          <w:rFonts w:eastAsia="Times New Roman"/>
          <w:color w:val="C00000"/>
          <w:szCs w:val="24"/>
        </w:rPr>
      </w:pPr>
      <w:r w:rsidRPr="0037620B">
        <w:rPr>
          <w:rFonts w:eastAsia="Times New Roman"/>
          <w:color w:val="C00000"/>
          <w:szCs w:val="24"/>
        </w:rPr>
        <w:t xml:space="preserve">(Να μπει η σελίδα </w:t>
      </w:r>
      <w:r>
        <w:rPr>
          <w:rFonts w:eastAsia="Times New Roman"/>
          <w:color w:val="C00000"/>
          <w:szCs w:val="24"/>
        </w:rPr>
        <w:t>2</w:t>
      </w:r>
      <w:r w:rsidRPr="0037620B">
        <w:rPr>
          <w:rFonts w:eastAsia="Times New Roman"/>
          <w:color w:val="C00000"/>
          <w:szCs w:val="24"/>
        </w:rPr>
        <w:t>α)</w:t>
      </w:r>
    </w:p>
    <w:p w14:paraId="5BB712CF" w14:textId="77777777" w:rsidR="00574E84" w:rsidRDefault="00404540">
      <w:pPr>
        <w:spacing w:line="600" w:lineRule="auto"/>
        <w:ind w:firstLine="720"/>
        <w:jc w:val="both"/>
        <w:rPr>
          <w:rFonts w:eastAsia="Times New Roman"/>
          <w:szCs w:val="24"/>
        </w:rPr>
      </w:pPr>
      <w:r w:rsidRPr="005E4304">
        <w:rPr>
          <w:rFonts w:eastAsia="Times New Roman"/>
          <w:szCs w:val="24"/>
        </w:rPr>
        <w:t>Β. ΑΠΑΝΤΗΣΕΙΣ ΥΠΟΥΡΓΩΝ ΣΕ ΕΡΩΤΗΣΕΙΣ ΒΟΥΛΕΥΤΩΝ</w:t>
      </w:r>
    </w:p>
    <w:p w14:paraId="5BB712D0" w14:textId="77777777" w:rsidR="00574E84" w:rsidRDefault="00404540">
      <w:pPr>
        <w:spacing w:line="600" w:lineRule="auto"/>
        <w:ind w:firstLine="720"/>
        <w:jc w:val="center"/>
        <w:rPr>
          <w:rFonts w:eastAsia="Times New Roman"/>
          <w:color w:val="C00000"/>
          <w:szCs w:val="24"/>
        </w:rPr>
      </w:pPr>
      <w:r w:rsidRPr="0037620B">
        <w:rPr>
          <w:rFonts w:eastAsia="Times New Roman"/>
          <w:color w:val="C00000"/>
          <w:szCs w:val="24"/>
        </w:rPr>
        <w:t xml:space="preserve">(Να μπει η σελίδα </w:t>
      </w:r>
      <w:r>
        <w:rPr>
          <w:rFonts w:eastAsia="Times New Roman"/>
          <w:color w:val="C00000"/>
          <w:szCs w:val="24"/>
        </w:rPr>
        <w:t>2</w:t>
      </w:r>
      <w:r w:rsidRPr="0037620B">
        <w:rPr>
          <w:rFonts w:eastAsia="Times New Roman"/>
          <w:color w:val="C00000"/>
          <w:szCs w:val="24"/>
        </w:rPr>
        <w:t>β)</w:t>
      </w:r>
    </w:p>
    <w:p w14:paraId="5BB712D1" w14:textId="77777777" w:rsidR="00574E84" w:rsidRDefault="00404540">
      <w:pPr>
        <w:tabs>
          <w:tab w:val="left" w:pos="6000"/>
        </w:tabs>
        <w:spacing w:line="600" w:lineRule="auto"/>
        <w:ind w:firstLine="720"/>
        <w:jc w:val="center"/>
        <w:rPr>
          <w:rFonts w:eastAsia="Times New Roman" w:cs="Times New Roman"/>
          <w:color w:val="FF0000"/>
          <w:szCs w:val="24"/>
        </w:rPr>
      </w:pPr>
      <w:r w:rsidRPr="002631FE">
        <w:rPr>
          <w:rFonts w:eastAsia="Times New Roman" w:cs="Times New Roman"/>
          <w:color w:val="FF0000"/>
          <w:szCs w:val="24"/>
        </w:rPr>
        <w:t>(ΑΛΛΑΓΗ ΣΕΛΙΔΑΣ)</w:t>
      </w:r>
    </w:p>
    <w:p w14:paraId="5BB712D2" w14:textId="77777777" w:rsidR="00574E84" w:rsidRDefault="0040454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Κυρίες και κύριοι συνάδελφοι, εισερχόμαστε στη συζήτηση των </w:t>
      </w:r>
    </w:p>
    <w:p w14:paraId="5BB712D3" w14:textId="77777777" w:rsidR="00574E84" w:rsidRDefault="00404540">
      <w:pPr>
        <w:keepNext/>
        <w:spacing w:after="0" w:line="600" w:lineRule="auto"/>
        <w:ind w:firstLine="720"/>
        <w:jc w:val="center"/>
        <w:outlineLvl w:val="0"/>
        <w:rPr>
          <w:rFonts w:eastAsia="Times New Roman" w:cs="Times New Roman"/>
          <w:b/>
          <w:bCs/>
          <w:szCs w:val="24"/>
        </w:rPr>
      </w:pPr>
      <w:r>
        <w:rPr>
          <w:rFonts w:eastAsia="Times New Roman" w:cs="Times New Roman"/>
          <w:b/>
          <w:bCs/>
          <w:szCs w:val="24"/>
        </w:rPr>
        <w:t>ΕΠΙΚΑΙΡΩΝ ΕΡΩΤΗΣΕΩΝ</w:t>
      </w:r>
    </w:p>
    <w:p w14:paraId="5BB712D4"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Αρχίζουμε με την πρώτη με αριθμό 161/30-10-2017 επίκαιρη ερώτηση πρώτου κύκλου της Βουλευτού Β΄ Αθηνών του Συνασπισμού Ριζοσπαστικής Αριστεράς κ. </w:t>
      </w:r>
      <w:proofErr w:type="spellStart"/>
      <w:r>
        <w:rPr>
          <w:rFonts w:eastAsia="Times New Roman" w:cs="Times New Roman"/>
          <w:bCs/>
          <w:szCs w:val="24"/>
        </w:rPr>
        <w:t>Ιωαννέτας</w:t>
      </w:r>
      <w:proofErr w:type="spellEnd"/>
      <w:r>
        <w:rPr>
          <w:rFonts w:eastAsia="Times New Roman" w:cs="Times New Roman"/>
          <w:bCs/>
          <w:szCs w:val="24"/>
        </w:rPr>
        <w:t xml:space="preserve"> (Αννέτας) Καββαδία</w:t>
      </w:r>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szCs w:val="24"/>
        </w:rPr>
        <w:t xml:space="preserve"> με θέμα: «Συμμετοχικός προϋπολογισμός».</w:t>
      </w:r>
    </w:p>
    <w:p w14:paraId="5BB712D5" w14:textId="77777777" w:rsidR="00574E84" w:rsidRDefault="00404540">
      <w:pPr>
        <w:spacing w:after="0" w:line="600" w:lineRule="auto"/>
        <w:ind w:firstLine="720"/>
        <w:jc w:val="both"/>
        <w:rPr>
          <w:rFonts w:eastAsia="Times New Roman"/>
          <w:szCs w:val="24"/>
        </w:rPr>
      </w:pPr>
      <w:r>
        <w:rPr>
          <w:rFonts w:eastAsia="Times New Roman" w:cs="Times New Roman"/>
          <w:szCs w:val="24"/>
        </w:rPr>
        <w:t>Παρακαλώ, κυρία Καββαδία, έχετε τον λόγο για δύο λεπτά.</w:t>
      </w:r>
    </w:p>
    <w:p w14:paraId="5BB712D6" w14:textId="77777777" w:rsidR="00574E84" w:rsidRDefault="00404540">
      <w:pPr>
        <w:spacing w:after="0" w:line="600" w:lineRule="auto"/>
        <w:ind w:firstLine="720"/>
        <w:jc w:val="both"/>
        <w:rPr>
          <w:rFonts w:eastAsia="Times New Roman"/>
          <w:szCs w:val="24"/>
        </w:rPr>
      </w:pPr>
      <w:r>
        <w:rPr>
          <w:rFonts w:eastAsia="Times New Roman"/>
          <w:b/>
          <w:szCs w:val="24"/>
        </w:rPr>
        <w:t>ΙΩΑΝΝΕΤΑ (ΑΝΝΕΤΑ) ΚΑΒΒΑΔΙΑ:</w:t>
      </w:r>
      <w:r>
        <w:rPr>
          <w:rFonts w:eastAsia="Times New Roman"/>
          <w:szCs w:val="24"/>
        </w:rPr>
        <w:t xml:space="preserve"> Σας ευχαριστώ, κύριε Πρόεδρε.</w:t>
      </w:r>
    </w:p>
    <w:p w14:paraId="5BB712D7" w14:textId="77777777" w:rsidR="00574E84" w:rsidRDefault="00404540">
      <w:pPr>
        <w:spacing w:after="0" w:line="600" w:lineRule="auto"/>
        <w:ind w:firstLine="720"/>
        <w:jc w:val="both"/>
        <w:rPr>
          <w:rFonts w:eastAsia="Times New Roman"/>
          <w:szCs w:val="24"/>
        </w:rPr>
      </w:pPr>
      <w:r>
        <w:rPr>
          <w:rFonts w:eastAsia="Times New Roman"/>
          <w:szCs w:val="24"/>
        </w:rPr>
        <w:lastRenderedPageBreak/>
        <w:t xml:space="preserve">Κύριε Υπουργέ, ο ΣΥΡΙΖΑ ήδη στις προγραμματικές του θέσεις, αλλά και δια στόματος του Πρωθυπουργού στις πρώτες του δηλώσεις αμέσως μετά τον σχηματισμό Κυβέρνησης, συμπεριέλαβε στις άμεσες προτεραιότητές του την αναθεώρηση του θεσμικού πλαισίου που διέπει την τοπική αυτοδιοίκηση, καθώς και τη σχέση αυτής με την κεντρική διοίκηση. Με τον τρόπο αυτό η Κυβέρνηση και το κόμμα μας θέλησαν να καταδείξουν τη σημασία που έχει για την Αριστερά ο </w:t>
      </w:r>
      <w:proofErr w:type="spellStart"/>
      <w:r>
        <w:rPr>
          <w:rFonts w:eastAsia="Times New Roman"/>
          <w:szCs w:val="24"/>
        </w:rPr>
        <w:t>αυτοδιοικητικός</w:t>
      </w:r>
      <w:proofErr w:type="spellEnd"/>
      <w:r>
        <w:rPr>
          <w:rFonts w:eastAsia="Times New Roman"/>
          <w:szCs w:val="24"/>
        </w:rPr>
        <w:t xml:space="preserve"> θεσμός.</w:t>
      </w:r>
    </w:p>
    <w:p w14:paraId="5BB712D8" w14:textId="77777777" w:rsidR="00574E84" w:rsidRDefault="00404540">
      <w:pPr>
        <w:spacing w:after="0" w:line="600" w:lineRule="auto"/>
        <w:ind w:firstLine="720"/>
        <w:jc w:val="both"/>
        <w:rPr>
          <w:rFonts w:eastAsia="Times New Roman"/>
          <w:szCs w:val="24"/>
        </w:rPr>
      </w:pPr>
      <w:r>
        <w:rPr>
          <w:rFonts w:eastAsia="Times New Roman"/>
          <w:szCs w:val="24"/>
        </w:rPr>
        <w:t>Στο πλαίσιο ακριβώς αυτών των προτεραιοτήτων με το άρθρο 5 του ν.4368/2016 συστάθηκε επιτροπή για την αναθεώρηση του θεσμικού πλαισίου της τοπικής αυτοδιοίκησης, τα πορίσματα της οποίας έχουν πλέον δοθεί σε δημόσια διαβούλευση.</w:t>
      </w:r>
    </w:p>
    <w:p w14:paraId="5BB712D9" w14:textId="77777777" w:rsidR="00574E84" w:rsidRDefault="00404540">
      <w:pPr>
        <w:spacing w:after="0" w:line="600" w:lineRule="auto"/>
        <w:ind w:firstLine="720"/>
        <w:jc w:val="both"/>
        <w:rPr>
          <w:rFonts w:eastAsia="Times New Roman"/>
          <w:szCs w:val="24"/>
        </w:rPr>
      </w:pPr>
      <w:r>
        <w:rPr>
          <w:rFonts w:eastAsia="Times New Roman"/>
          <w:szCs w:val="24"/>
        </w:rPr>
        <w:t xml:space="preserve">Ακριβώς στο πλαίσιο αυτής της διαβούλευσης και εν όψει των τελικών αποφάσεων, τις οποίες επεξεργάζεται η ηγεσία του Υπουργείου, θεώρησα χρήσιμο να επαναφερθεί στο προσκήνιο η πρόταση περί θεσμοθέτησης διαδικασιών συμμετοχικού προϋπολογισμού στη λειτουργία των </w:t>
      </w:r>
      <w:proofErr w:type="spellStart"/>
      <w:r>
        <w:rPr>
          <w:rFonts w:eastAsia="Times New Roman"/>
          <w:szCs w:val="24"/>
        </w:rPr>
        <w:t>αυτοδιοικητικών</w:t>
      </w:r>
      <w:proofErr w:type="spellEnd"/>
      <w:r>
        <w:rPr>
          <w:rFonts w:eastAsia="Times New Roman"/>
          <w:szCs w:val="24"/>
        </w:rPr>
        <w:t xml:space="preserve"> οργάνων, μια πρόταση που ήδη από τη δεκαετία του 1990 συμπεριλαμβάνεται στις προτάσεις και την ατζέντα της ανανεωτικής και ριζοσπαστικής Αριστεράς.</w:t>
      </w:r>
    </w:p>
    <w:p w14:paraId="5BB712DA" w14:textId="77777777" w:rsidR="00574E84" w:rsidRDefault="00404540">
      <w:pPr>
        <w:spacing w:after="0" w:line="600" w:lineRule="auto"/>
        <w:ind w:firstLine="720"/>
        <w:jc w:val="both"/>
        <w:rPr>
          <w:rFonts w:eastAsia="Times New Roman"/>
          <w:szCs w:val="24"/>
        </w:rPr>
      </w:pPr>
      <w:r>
        <w:rPr>
          <w:rFonts w:eastAsia="Times New Roman"/>
          <w:szCs w:val="24"/>
        </w:rPr>
        <w:t xml:space="preserve">Ενδεικτικά να πούμε ότι εφαρμόζεται σήμερα σε έναν διαρκώς αυξανόμενο αριθμό ευρωπαϊκών πόλεων, όπως η Κόρδοβα, η Σεβίλλη, σε δήμους </w:t>
      </w:r>
      <w:r>
        <w:rPr>
          <w:rFonts w:eastAsia="Times New Roman"/>
          <w:szCs w:val="24"/>
        </w:rPr>
        <w:lastRenderedPageBreak/>
        <w:t xml:space="preserve">γύρω από τη Βαρκελώνη, τη Ρώμη, τη Νάπολη, τη Βενετία, σε δήμους του Μιλάνου, στην ευρύτερη περιοχή του Μάντσεστερ, το Βερολίνο, το </w:t>
      </w:r>
      <w:proofErr w:type="spellStart"/>
      <w:r>
        <w:rPr>
          <w:rFonts w:eastAsia="Times New Roman"/>
          <w:szCs w:val="24"/>
        </w:rPr>
        <w:t>Πουατιέ</w:t>
      </w:r>
      <w:proofErr w:type="spellEnd"/>
      <w:r>
        <w:rPr>
          <w:rFonts w:eastAsia="Times New Roman"/>
          <w:szCs w:val="24"/>
        </w:rPr>
        <w:t>, σε δήμους του Παρισιού. Αν δεν κάνω λάθος, περίπου χίλιες πόλεις παγκοσμίως -ογδόντα εξ αυτών στην Ευρώπη- έχουν υιοθετήσει ως σήμερα -σε παραλλαγές, βεβαίως- διαδικασίες κατάρτισης συμμετοχικών προϋπολογισμών».</w:t>
      </w:r>
    </w:p>
    <w:p w14:paraId="5BB712DB" w14:textId="77777777" w:rsidR="00574E84" w:rsidRDefault="00404540">
      <w:pPr>
        <w:spacing w:after="0" w:line="600" w:lineRule="auto"/>
        <w:ind w:firstLine="720"/>
        <w:jc w:val="both"/>
        <w:rPr>
          <w:rFonts w:eastAsia="Times New Roman" w:cs="Times New Roman"/>
          <w:szCs w:val="24"/>
        </w:rPr>
      </w:pPr>
      <w:r>
        <w:rPr>
          <w:rFonts w:eastAsia="Times New Roman"/>
          <w:szCs w:val="24"/>
        </w:rPr>
        <w:t xml:space="preserve">Σε όλες αυτές τις πόλεις, όπου υλοποιήθηκε ο </w:t>
      </w:r>
      <w:r>
        <w:rPr>
          <w:rFonts w:eastAsia="Times New Roman" w:cs="Times New Roman"/>
          <w:szCs w:val="24"/>
        </w:rPr>
        <w:t xml:space="preserve">συμμετοχικός προϋπολογισμός, δόθηκε στους δημότες η δυνατότητα να παρεμβαίνουν πριν τη λήψη αποφάσεων, καταθέτοντας τη γνώμη τους, η οποία δεν είχε μόνο συμβουλευτικό χαρακτήρα, αλλά είχε και αποφασιστικό ρόλο, πάντα, βεβαίως, υπό συγκεκριμένες προϋποθέσεις. Έτσι, μέσω αυτής της διαδικασίας, διευρύνθηκε η λαϊκή συμμετοχή στα ζητήματα που αφορούν την καθημερινότητα και έγιναν βήματα προς την κατεύθυνση μιας πιο </w:t>
      </w:r>
      <w:proofErr w:type="spellStart"/>
      <w:r>
        <w:rPr>
          <w:rFonts w:eastAsia="Times New Roman" w:cs="Times New Roman"/>
          <w:szCs w:val="24"/>
        </w:rPr>
        <w:t>αμεσοδημοκρατικής</w:t>
      </w:r>
      <w:proofErr w:type="spellEnd"/>
      <w:r>
        <w:rPr>
          <w:rFonts w:eastAsia="Times New Roman" w:cs="Times New Roman"/>
          <w:szCs w:val="24"/>
        </w:rPr>
        <w:t xml:space="preserve"> σχέσης πολιτών και εξουσίας.</w:t>
      </w:r>
    </w:p>
    <w:p w14:paraId="5BB712DC"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Είναι σαφές ότι η σχεδιαζόμενη νομοθέτηση της απλής αναλογικής στις δημοτικές και περιφερειακές εκλογές θα αποτελέσει ένα γενναίο βήμα στην καταπολέμηση κακοδαιμονιών που εμφανίζονται στον θεσμό της </w:t>
      </w:r>
      <w:r>
        <w:rPr>
          <w:rFonts w:eastAsia="Times New Roman"/>
          <w:szCs w:val="24"/>
        </w:rPr>
        <w:t xml:space="preserve">τοπικής αυτοδιοίκησης. Πιστεύω, όμως, ότι και η υιοθέτηση, με συγκεκριμένες, βεβαίως, δικλείδες ασφαλείας, του </w:t>
      </w:r>
      <w:r>
        <w:rPr>
          <w:rFonts w:eastAsia="Times New Roman" w:cs="Times New Roman"/>
          <w:szCs w:val="24"/>
        </w:rPr>
        <w:t xml:space="preserve">συμμετοχικού προϋπολογισμού» στους δήμους και τις περιφέρειες της χώρας, είναι δυνατόν να παίξει έναν πολύ σημαντικό ρόλο </w:t>
      </w:r>
      <w:r>
        <w:rPr>
          <w:rFonts w:eastAsia="Times New Roman" w:cs="Times New Roman"/>
          <w:szCs w:val="24"/>
        </w:rPr>
        <w:lastRenderedPageBreak/>
        <w:t>στην επανάκτηση της εμπιστοσύνης και της συμμετοχής των πολιτών σ’ αυτό που ονομάζουμε «δημόσια σφαίρα».</w:t>
      </w:r>
    </w:p>
    <w:p w14:paraId="5BB712DD" w14:textId="77777777" w:rsidR="00574E84" w:rsidRDefault="00404540">
      <w:pPr>
        <w:spacing w:after="0" w:line="600" w:lineRule="auto"/>
        <w:ind w:firstLine="720"/>
        <w:jc w:val="both"/>
        <w:rPr>
          <w:rFonts w:eastAsia="Times New Roman"/>
          <w:szCs w:val="24"/>
        </w:rPr>
      </w:pPr>
      <w:r>
        <w:rPr>
          <w:rFonts w:eastAsia="Times New Roman" w:cs="Times New Roman"/>
          <w:szCs w:val="24"/>
        </w:rPr>
        <w:t xml:space="preserve">Περιμένω, λοιπόν, με πολύ ενδιαφέρον την απάντησή σας στην ερώτηση μου περί του αν σκέπτεστε να συμπεριλάβετε διαδικασίες συμμετοχικού προϋπολογισμού και σε ποιο βαθμό στις άμεσες νομοθετικές σας πρωτοβουλίες.                </w:t>
      </w:r>
    </w:p>
    <w:p w14:paraId="5BB712DE" w14:textId="77777777" w:rsidR="00574E84" w:rsidRDefault="00404540">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κύρια Καββαδία. </w:t>
      </w:r>
    </w:p>
    <w:p w14:paraId="5BB712DF"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για τρία λεπτά. </w:t>
      </w:r>
    </w:p>
    <w:p w14:paraId="5BB712E0" w14:textId="77777777" w:rsidR="00574E84" w:rsidRDefault="00404540">
      <w:pPr>
        <w:spacing w:after="0"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Εσωτερικών):</w:t>
      </w:r>
      <w:r>
        <w:rPr>
          <w:rFonts w:eastAsia="Times New Roman" w:cs="Times New Roman"/>
          <w:szCs w:val="24"/>
        </w:rPr>
        <w:t xml:space="preserve"> Ευχαριστώ, κύριε Πρόεδρε. </w:t>
      </w:r>
    </w:p>
    <w:p w14:paraId="5BB712E1"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Κυρία Καββαδία, είναι αλήθεια πως με πρωτοβουλία της Κυβέρνησής μας και ύστερα από μία πρωτόγνωρη για τα ελληνικά δεδομένα διαδικασία ανοιχτού διαλόγου και διαβούλευσης, βρισκόμαστε στην τελική φάση της διαμόρφωσης ενός σχεδίου βαθιών αλλαγών στο σημερινό θεσμικό πλαίσιο της τοπικής αυτοδιοίκησης. </w:t>
      </w:r>
    </w:p>
    <w:p w14:paraId="5BB712E2"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Πρόκειται για μία συζήτηση που δεν βασίζεται στο πόρισμα αυτής της επιτροπής που αναφέρατε, η οποία έχει ολοκληρώσει τις εργασίες της από τον προηγούμενο Φεβρουάριο, αλλά για μία συζήτηση που έχει ξεφύγει πολύ πιο πέρα από τα όρια αυτής της επιτροπής, η οποία συνεχίζεται και γίνεται </w:t>
      </w:r>
      <w:r>
        <w:rPr>
          <w:rFonts w:eastAsia="Times New Roman" w:cs="Times New Roman"/>
          <w:szCs w:val="24"/>
        </w:rPr>
        <w:lastRenderedPageBreak/>
        <w:t xml:space="preserve">καθημερινά με διάφορους τρόπους είτε με απ’ ευθείας επικοινωνίες με τους εκλεγμένους στην αυτοδιοίκηση δημάρχους και περιφερειάρχες, είτε με τα συλλογικά τους όργανα, είτε με τους ίδιους τους πολίτες. </w:t>
      </w:r>
    </w:p>
    <w:p w14:paraId="5BB712E3"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Θεωρώ ότι παρά τα αντικειμενικά δύσκολα εμπόδια μέσα στο σημερινό δύσκολο πλαίσιο της σφιχτής δημοσιονομικής πολιτικής, υπάρχουν αλλαγές που είναι ώριμες να γίνουν στο πεδίο της τοπικής αυτοδιοίκησης. </w:t>
      </w:r>
    </w:p>
    <w:p w14:paraId="5BB712E4"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Εμείς εκκινούμε, όπως γνωρίζετε, από μία αντίληψη ενίσχυσης της συμμετοχής των πολιτών στα της τοπικής αυτοδιοίκησης. Δεν μπορούμε να αντιληφθούμε την υπόθεση της τοπικής αυτοδιοίκησης χωρίς έναν πρωταγωνιστικό ρόλο των ίδιων των πολιτών. </w:t>
      </w:r>
    </w:p>
    <w:p w14:paraId="5BB712E5"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Γι’ αυτό ακριβώς προτάσεις τέτοιες, όπως αυτή του συμμετοχικού προϋπολογισμού είναι, θα έλεγε κανείς, μέσα στη δική μας αντίληψη. Είναι από αυτά τα οποία μελετούμε και επεξεργαζόμαστε, βασισμένοι και στη διεθνή εμπειρία. Διότι τέτοιου είδους διαδικασίες δίνουν τον λόγο στους πολίτες, οδηγούν σε έναν ορθό προγραμματισμό στο επίπεδο των δήμων και τελικά στην καλύτερη δυνατή αξιοποίηση των όποιων πόρων διαθέτουν οι δήμοι για έργα και παρεμβάσεις στην περιοχή τους. </w:t>
      </w:r>
    </w:p>
    <w:p w14:paraId="5BB712E6"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Είμαστε, λοιπόν, ανοιχτοί στη συγκεκριμένη πρόταση, διότι θέλουμε μέσα από τον διάλογο και τη συμμετοχή να καταλήξουμε τελικά σε αυτές τις επιλογές, οι οποίες θα είναι αποτέλεσμα ευρύτερων συναινέσεων. Βοηθάει η </w:t>
      </w:r>
      <w:r>
        <w:rPr>
          <w:rFonts w:eastAsia="Times New Roman" w:cs="Times New Roman"/>
          <w:szCs w:val="24"/>
        </w:rPr>
        <w:lastRenderedPageBreak/>
        <w:t xml:space="preserve">ίδια η υφή των προβλημάτων της τοπικής αυτοδιοίκησης σε μία τέτοια διαδικασία. </w:t>
      </w:r>
    </w:p>
    <w:p w14:paraId="5BB712E7"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Με αυτή την έννοια, εμείς υποστηρίζουμε ένα τέτοιο εκλογικό σύστημα, το οποίο ακριβώς θα δώσει μία νέα ώθηση στην υπόθεση του διαλόγου, της συμμετοχής, των συνθέσεων και των συναινέσεων στον τομέα της τοπικής αυτοδιοίκησης, που είναι το εκλογικό σύστημα της απλής αναλογικής, κάτι το οποίο φοβούνται κάθε είδους κατεστημένα στην τοπική αυτοδιοίκηση, αλλά δεν φοβάται η ίδια η κοινωνία των πολιτών. </w:t>
      </w:r>
    </w:p>
    <w:p w14:paraId="5BB712E8"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Με αυτή την έννοια, μέσα στο πλέγμα και το φάσμα των αλλαγών που προωθούμε, είναι και αυτό της αλλαγής του εκλογικού συστήματος με την υιοθέτηση της απλής αναλογικής, που θα δημιουργήσει και θα εμπεδώσει μία διαφορετική κουλτούρα συνθέσεων και συνεργασιών, αλλά και τέτοιες προτάσεις, όπως αυτή που αναφέρατε, της καθιέρωσης συμμετοχικών διαδικασιών και ιδιαίτερα στα θέματα του συμμετοχικού προϋπολογισμού». </w:t>
      </w:r>
    </w:p>
    <w:p w14:paraId="5BB712E9"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BB712EA" w14:textId="77777777" w:rsidR="00574E84" w:rsidRDefault="00404540">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κύριε Υπουργέ. </w:t>
      </w:r>
    </w:p>
    <w:p w14:paraId="5BB712EB"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Κύρια Καββαδία, έχετε τον λόγο για τη δευτερολογία σας, για τρία λεπτά. </w:t>
      </w:r>
    </w:p>
    <w:p w14:paraId="5BB712EC" w14:textId="77777777" w:rsidR="00574E84" w:rsidRDefault="00404540">
      <w:pPr>
        <w:spacing w:after="0" w:line="600" w:lineRule="auto"/>
        <w:ind w:firstLine="720"/>
        <w:jc w:val="both"/>
        <w:rPr>
          <w:rFonts w:eastAsia="Times New Roman" w:cs="Times New Roman"/>
          <w:szCs w:val="24"/>
        </w:rPr>
      </w:pPr>
      <w:r>
        <w:rPr>
          <w:rFonts w:eastAsia="Times New Roman" w:cs="Times New Roman"/>
          <w:b/>
          <w:szCs w:val="24"/>
        </w:rPr>
        <w:lastRenderedPageBreak/>
        <w:t>ΙΩΑΝΝΕΤΑ (ΑΝΝΕΤΑ) ΚΑΒΒΑΔΙΑ:</w:t>
      </w:r>
      <w:r>
        <w:rPr>
          <w:rFonts w:eastAsia="Times New Roman" w:cs="Times New Roman"/>
          <w:szCs w:val="24"/>
        </w:rPr>
        <w:t xml:space="preserve"> Χαίρομαι, κύριε Υπουργέ, για τη θετική σας στάση απέναντι σε προτάσεις σαν και αυτή. </w:t>
      </w:r>
    </w:p>
    <w:p w14:paraId="5BB712ED"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Είναι γεγονός ότι το σημαντικότερο ίσως πρόβλημα της αντιπροσωπευτικής δημοκρατίας είναι αυτή η αίσθηση της αποξένωσης, που άτομα αλλά και κοινωνικές ομάδες αισθάνονται απέναντι στις πολιτικές διεργασίες. </w:t>
      </w:r>
    </w:p>
    <w:p w14:paraId="5BB712EE"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Αναμφίβολα η ανά τέσσερα ή ανά πέντε χρόνια εκλογική διαδικασία δεν αρκεί ώστε οι πολίτες να νιώσουν συμμέτοχοι σε αυτό που ονομάζουμε «λήψη αποφάσεων», μολονότι αυτές τους αφορούν όχι απλώς σε μεγάλο, αλλά σε απόλυτο βαθμό. </w:t>
      </w:r>
    </w:p>
    <w:p w14:paraId="5BB712EF"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Η παγκοσμιοποίηση ή η γιγάντωση εξαιτίας του νεοφιλελευθερισμού υπερεθνικών επιχειρησιακών δομών με οικονομική δύναμη πολλαπλάσια του ΑΕΠ χωρών όπως η Ελλάδα, αυτό το πανθομολογούμενο έλλειμμα δημοκρατικής λειτουργίας της Ευρωπαϊκής Ένωσης, κάτι που ο ΣΥΡΙΖΑ έχει υπογραμμίσει πολλές φορές στα ευρωπαϊκά όργανα, όλα αυτά, σε συνδυασμό με ισοπεδωτικές -θα μου επιτρέψετε τον όρο- πολιτικές αντιλήψεις που εσκεμμένα διακινούνται από πολλά μέσα μαζικής ενημέρωσης, οδηγούν αναμφίβολα σε μία </w:t>
      </w:r>
      <w:proofErr w:type="spellStart"/>
      <w:r>
        <w:rPr>
          <w:rFonts w:eastAsia="Times New Roman" w:cs="Times New Roman"/>
          <w:szCs w:val="24"/>
        </w:rPr>
        <w:t>απαξιωτική</w:t>
      </w:r>
      <w:proofErr w:type="spellEnd"/>
      <w:r>
        <w:rPr>
          <w:rFonts w:eastAsia="Times New Roman" w:cs="Times New Roman"/>
          <w:szCs w:val="24"/>
        </w:rPr>
        <w:t xml:space="preserve"> στάση απέναντι στην ενασχόληση με την πολιτική, ιδίως ατόμων νεαρής ηλικίας.</w:t>
      </w:r>
    </w:p>
    <w:p w14:paraId="5BB712F0"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Η δημοκρατία σαφέστατα δεν μπορεί να υπάρξει και να </w:t>
      </w:r>
      <w:r>
        <w:rPr>
          <w:rFonts w:eastAsia="Times New Roman"/>
          <w:bCs/>
        </w:rPr>
        <w:t>είναι</w:t>
      </w:r>
      <w:r>
        <w:rPr>
          <w:rFonts w:eastAsia="Times New Roman" w:cs="Times New Roman"/>
          <w:szCs w:val="24"/>
        </w:rPr>
        <w:t xml:space="preserve"> χρήσιμη για τους ανθρώπους </w:t>
      </w:r>
      <w:r>
        <w:rPr>
          <w:rFonts w:eastAsia="Times New Roman" w:cs="Times New Roman"/>
        </w:rPr>
        <w:t>χωρίς</w:t>
      </w:r>
      <w:r>
        <w:rPr>
          <w:rFonts w:eastAsia="Times New Roman" w:cs="Times New Roman"/>
          <w:szCs w:val="24"/>
        </w:rPr>
        <w:t xml:space="preserve"> το οξυγόνο της ενασχόλησης των πολιτών με τα </w:t>
      </w:r>
      <w:r>
        <w:rPr>
          <w:rFonts w:eastAsia="Times New Roman" w:cs="Times New Roman"/>
          <w:szCs w:val="24"/>
        </w:rPr>
        <w:lastRenderedPageBreak/>
        <w:t xml:space="preserve">κοινά. Αυτό που ονομάζουμε ιδιώτευση ή η αδιαφορία για τα </w:t>
      </w:r>
      <w:proofErr w:type="spellStart"/>
      <w:r>
        <w:rPr>
          <w:rFonts w:eastAsia="Times New Roman" w:cs="Times New Roman"/>
          <w:szCs w:val="24"/>
        </w:rPr>
        <w:t>τεκτενόμενα</w:t>
      </w:r>
      <w:proofErr w:type="spellEnd"/>
      <w:r>
        <w:rPr>
          <w:rFonts w:eastAsia="Times New Roman" w:cs="Times New Roman"/>
          <w:szCs w:val="24"/>
        </w:rPr>
        <w:t xml:space="preserve"> στη δημόσια σφαίρα, η στροφή προς το ατομικό διά της περιφρόνησης του συλλογικού, η εγκόλπωση της ιδεολογίας της αγοράς ως αποτέλεσμα μιας αδιάπτωτης και καλοσχεδιασμένης επίθεσης χρόνων κατά του κοινωνικού, όλα αυτά αναμφίβολα χρειάζονται ένα νέο θεσμικό οπλοστάσιο, προκειμένου να αντιμετωπιστούν στο όνομα όχι μιας ουδέτερης υπεράσπισης μιας κάποιας δημοκρατίας, αλλά στο όνομα της υπεράσπισης εκείνου του δημοκρατικού πολιτεύματος που εγγυάται την κοινωνική δικαιοσύνη και την κοινωνική αλληλεγγύη. </w:t>
      </w:r>
    </w:p>
    <w:p w14:paraId="5BB712F1"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Ως Αριστερά, και μάλιστα ως κυβερνώσα Αριστερά, έχουμε χρέος να προωθήσουμε τη λαϊκή συμμετοχή, τον λαϊκό έλεγχο -το αναφέρατε και εσείς- και τη λαϊκή χειραφέτηση, σε αντιστοιχία με τα </w:t>
      </w:r>
      <w:proofErr w:type="spellStart"/>
      <w:r>
        <w:rPr>
          <w:rFonts w:eastAsia="Times New Roman" w:cs="Times New Roman"/>
          <w:szCs w:val="24"/>
        </w:rPr>
        <w:t>αξιακά</w:t>
      </w:r>
      <w:proofErr w:type="spellEnd"/>
      <w:r>
        <w:rPr>
          <w:rFonts w:eastAsia="Times New Roman" w:cs="Times New Roman"/>
          <w:szCs w:val="24"/>
        </w:rPr>
        <w:t xml:space="preserve"> μας </w:t>
      </w:r>
      <w:proofErr w:type="spellStart"/>
      <w:r>
        <w:rPr>
          <w:rFonts w:eastAsia="Times New Roman" w:cs="Times New Roman"/>
          <w:szCs w:val="24"/>
        </w:rPr>
        <w:t>προτάγματα</w:t>
      </w:r>
      <w:proofErr w:type="spellEnd"/>
      <w:r>
        <w:rPr>
          <w:rFonts w:eastAsia="Times New Roman" w:cs="Times New Roman"/>
          <w:szCs w:val="24"/>
        </w:rPr>
        <w:t xml:space="preserve"> και το πολιτικό μας σχέδιο. </w:t>
      </w:r>
    </w:p>
    <w:p w14:paraId="5BB712F2" w14:textId="77777777" w:rsidR="00574E84" w:rsidRDefault="00404540">
      <w:pPr>
        <w:spacing w:after="0" w:line="600" w:lineRule="auto"/>
        <w:ind w:firstLine="720"/>
        <w:jc w:val="both"/>
        <w:rPr>
          <w:rFonts w:eastAsia="Times New Roman" w:cs="Times New Roman"/>
          <w:bCs/>
          <w:shd w:val="clear" w:color="auto" w:fill="FFFFFF"/>
        </w:rPr>
      </w:pPr>
      <w:r>
        <w:rPr>
          <w:rFonts w:eastAsia="Times New Roman" w:cs="Times New Roman"/>
          <w:szCs w:val="24"/>
        </w:rPr>
        <w:t xml:space="preserve">Εστιάζοντας τώρα στο θέμα μας αυτό καθαυτό, υπογραμμίζω ότι η θεσμοθέτηση </w:t>
      </w:r>
      <w:r>
        <w:rPr>
          <w:rFonts w:eastAsia="Times New Roman"/>
          <w:bCs/>
        </w:rPr>
        <w:t>διαδικασιών,</w:t>
      </w:r>
      <w:r>
        <w:rPr>
          <w:rFonts w:eastAsia="Times New Roman" w:cs="Times New Roman"/>
          <w:szCs w:val="24"/>
        </w:rPr>
        <w:t xml:space="preserve"> όπως ο συμμετοχικός π</w:t>
      </w:r>
      <w:r>
        <w:rPr>
          <w:rFonts w:eastAsia="Times New Roman" w:cs="Times New Roman"/>
          <w:bCs/>
          <w:shd w:val="clear" w:color="auto" w:fill="FFFFFF"/>
        </w:rPr>
        <w:t>ροϋπολογισμός,</w:t>
      </w:r>
      <w:r>
        <w:rPr>
          <w:rFonts w:eastAsia="Times New Roman" w:cs="Times New Roman"/>
          <w:szCs w:val="24"/>
        </w:rPr>
        <w:t xml:space="preserve"> απαντά -σε έναν πρώτο βαθμό, </w:t>
      </w:r>
      <w:r>
        <w:rPr>
          <w:rFonts w:eastAsia="Times New Roman"/>
          <w:bCs/>
        </w:rPr>
        <w:t>είναι</w:t>
      </w:r>
      <w:r>
        <w:rPr>
          <w:rFonts w:eastAsia="Times New Roman" w:cs="Times New Roman"/>
          <w:szCs w:val="24"/>
        </w:rPr>
        <w:t xml:space="preserve"> αλήθεια- στο αίτημα για διαφάνεια και για λογοδοσία στη </w:t>
      </w:r>
      <w:r>
        <w:rPr>
          <w:rFonts w:eastAsia="Times New Roman" w:cs="Times New Roman"/>
          <w:bCs/>
          <w:shd w:val="clear" w:color="auto" w:fill="FFFFFF"/>
        </w:rPr>
        <w:t xml:space="preserve">λειτουργία της δημοκρατίας, με σκοπό ακριβώς την εμβάθυνση της ίδιας της δημοκρατίας. </w:t>
      </w:r>
    </w:p>
    <w:p w14:paraId="5BB712F3" w14:textId="77777777" w:rsidR="00574E84" w:rsidRDefault="0040454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Για να υπάρχει, όμως, κύριε Υπουργέ, ουσιαστικό αποτέλεσμα, όπως ανέφερα και στην </w:t>
      </w:r>
      <w:proofErr w:type="spellStart"/>
      <w:r>
        <w:rPr>
          <w:rFonts w:eastAsia="Times New Roman" w:cs="Times New Roman"/>
          <w:bCs/>
          <w:shd w:val="clear" w:color="auto" w:fill="FFFFFF"/>
        </w:rPr>
        <w:t>πρωτομιλία</w:t>
      </w:r>
      <w:proofErr w:type="spellEnd"/>
      <w:r>
        <w:rPr>
          <w:rFonts w:eastAsia="Times New Roman" w:cs="Times New Roman"/>
          <w:bCs/>
          <w:shd w:val="clear" w:color="auto" w:fill="FFFFFF"/>
        </w:rPr>
        <w:t xml:space="preserve"> μου, απαιτούνται κάποιες δικλίδες ασφαλείας. </w:t>
      </w:r>
      <w:r>
        <w:rPr>
          <w:rFonts w:eastAsia="Times New Roman" w:cs="Times New Roman"/>
          <w:bCs/>
          <w:shd w:val="clear" w:color="auto" w:fill="FFFFFF"/>
        </w:rPr>
        <w:lastRenderedPageBreak/>
        <w:t xml:space="preserve">Απαιτούνται, για παράδειγμα, συνελεύσεις πολιτών, στις οποίες να διευκολύνεται η πρόσβαση και η ισότιμη συμμετοχή όλων των πολιτών στις </w:t>
      </w:r>
      <w:r>
        <w:rPr>
          <w:rFonts w:eastAsia="Times New Roman"/>
          <w:bCs/>
          <w:shd w:val="clear" w:color="auto" w:fill="FFFFFF"/>
        </w:rPr>
        <w:t>διαδικασίες</w:t>
      </w:r>
      <w:r>
        <w:rPr>
          <w:rFonts w:eastAsia="Times New Roman" w:cs="Times New Roman"/>
          <w:bCs/>
          <w:shd w:val="clear" w:color="auto" w:fill="FFFFFF"/>
        </w:rPr>
        <w:t xml:space="preserve">, ενώ πρέπει να παρεμποδίζεται η ανάπτυξη </w:t>
      </w:r>
      <w:r>
        <w:rPr>
          <w:rFonts w:eastAsia="Times New Roman"/>
          <w:bCs/>
          <w:shd w:val="clear" w:color="auto" w:fill="FFFFFF"/>
        </w:rPr>
        <w:t>διαδικασιών</w:t>
      </w:r>
      <w:r>
        <w:rPr>
          <w:rFonts w:eastAsia="Times New Roman" w:cs="Times New Roman"/>
          <w:bCs/>
          <w:shd w:val="clear" w:color="auto" w:fill="FFFFFF"/>
        </w:rPr>
        <w:t xml:space="preserve"> που θα εξαιρούν, για παράδειγμα, τους πιο αδύναμους, τους λιγότερο μορφωμένους ή τους έχοντες μικρή πολιτική εμπειρία. </w:t>
      </w:r>
    </w:p>
    <w:p w14:paraId="5BB712F4" w14:textId="77777777" w:rsidR="00574E84" w:rsidRDefault="0040454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Σε αυτή την κατεύθυνση, βέβαια -θα το ξαναπώ-, ο συμμετοχικός προϋπολογισμός δεν </w:t>
      </w:r>
      <w:r>
        <w:rPr>
          <w:rFonts w:eastAsia="Times New Roman"/>
          <w:bCs/>
          <w:shd w:val="clear" w:color="auto" w:fill="FFFFFF"/>
        </w:rPr>
        <w:t>είναι</w:t>
      </w:r>
      <w:r>
        <w:rPr>
          <w:rFonts w:eastAsia="Times New Roman" w:cs="Times New Roman"/>
          <w:bCs/>
          <w:shd w:val="clear" w:color="auto" w:fill="FFFFFF"/>
        </w:rPr>
        <w:t xml:space="preserve"> η μοναδική πρωτοβουλία προώθησης της συμμετοχής και υπεράσπισης της κοινωνικής διαχείρισης. </w:t>
      </w:r>
      <w:r>
        <w:rPr>
          <w:rFonts w:eastAsia="Times New Roman"/>
          <w:bCs/>
          <w:shd w:val="clear" w:color="auto" w:fill="FFFFFF"/>
        </w:rPr>
        <w:t>Είναι,</w:t>
      </w:r>
      <w:r>
        <w:rPr>
          <w:rFonts w:eastAsia="Times New Roman" w:cs="Times New Roman"/>
          <w:bCs/>
          <w:shd w:val="clear" w:color="auto" w:fill="FFFFFF"/>
        </w:rPr>
        <w:t xml:space="preserve"> όμως, ασφαλώς -και με αυτό κλείνω- μια κίνηση στρατηγικής σημασίας, καθώς η αλλαγή στάσης των θεσμικών οργάνων σε ένα τέτοιο θέμα εκλαμβάνεται από τους πολίτες ως ένα ισχυρό μήνυμα, που καταδεικνύει μια πραγματική βούληση για αλλαγή. </w:t>
      </w:r>
    </w:p>
    <w:p w14:paraId="5BB712F5" w14:textId="77777777" w:rsidR="00574E84" w:rsidRDefault="0040454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Έτσι, ο ρόλος του αναμφίβολα </w:t>
      </w:r>
      <w:r>
        <w:rPr>
          <w:rFonts w:eastAsia="Times New Roman"/>
          <w:bCs/>
          <w:shd w:val="clear" w:color="auto" w:fill="FFFFFF"/>
        </w:rPr>
        <w:t>είναι</w:t>
      </w:r>
      <w:r>
        <w:rPr>
          <w:rFonts w:eastAsia="Times New Roman" w:cs="Times New Roman"/>
          <w:bCs/>
          <w:shd w:val="clear" w:color="auto" w:fill="FFFFFF"/>
        </w:rPr>
        <w:t xml:space="preserve"> δυνατόν να </w:t>
      </w:r>
      <w:r>
        <w:rPr>
          <w:rFonts w:eastAsia="Times New Roman"/>
          <w:bCs/>
          <w:shd w:val="clear" w:color="auto" w:fill="FFFFFF"/>
        </w:rPr>
        <w:t>είναι</w:t>
      </w:r>
      <w:r>
        <w:rPr>
          <w:rFonts w:eastAsia="Times New Roman" w:cs="Times New Roman"/>
          <w:bCs/>
          <w:shd w:val="clear" w:color="auto" w:fill="FFFFFF"/>
        </w:rPr>
        <w:t xml:space="preserve"> σημαντικός για την αποκατάσταση της σχέσης πολιτών - εξουσίας, ενώ ταυτόχρονα συνιστά έναν κόμβο μεταρρύθμισης της γενικότερης πολιτικής πρακτικής. </w:t>
      </w:r>
    </w:p>
    <w:p w14:paraId="5BB712F6" w14:textId="77777777" w:rsidR="00574E84" w:rsidRDefault="0040454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Σας ευχαριστώ. </w:t>
      </w:r>
    </w:p>
    <w:p w14:paraId="5BB712F7" w14:textId="77777777" w:rsidR="00574E84" w:rsidRDefault="00404540">
      <w:pPr>
        <w:spacing w:after="0" w:line="600" w:lineRule="auto"/>
        <w:ind w:firstLine="720"/>
        <w:jc w:val="both"/>
        <w:rPr>
          <w:rFonts w:eastAsia="Times New Roman" w:cs="Times New Roman"/>
          <w:bCs/>
          <w:shd w:val="clear" w:color="auto" w:fill="FFFFFF"/>
        </w:rPr>
      </w:pPr>
      <w:r>
        <w:rPr>
          <w:rFonts w:eastAsia="Times New Roman"/>
          <w:b/>
          <w:bCs/>
          <w:shd w:val="clear" w:color="auto" w:fill="FFFFFF"/>
        </w:rPr>
        <w:t xml:space="preserve">ΠΡΟΕΔΡΕΥΩΝ (Δημήτριος Καμμένος): </w:t>
      </w:r>
      <w:r>
        <w:rPr>
          <w:rFonts w:eastAsia="Times New Roman" w:cs="Times New Roman"/>
          <w:bCs/>
          <w:shd w:val="clear" w:color="auto" w:fill="FFFFFF"/>
        </w:rPr>
        <w:t xml:space="preserve">Ευχαριστούμε πολύ, κυρία Καββαδία. </w:t>
      </w:r>
    </w:p>
    <w:p w14:paraId="5BB712F8" w14:textId="77777777" w:rsidR="00574E84" w:rsidRDefault="0040454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Παρακαλώ, κύριε Υπουργέ, έχετε τον λόγο για τη δευτερολογία σας. </w:t>
      </w:r>
    </w:p>
    <w:p w14:paraId="5BB712F9" w14:textId="77777777" w:rsidR="00574E84" w:rsidRDefault="00404540">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ΠΑΝΑΓΙΩΤΗΣ (ΠΑΝΟΣ) ΣΚΟΥΡΛΕΤΗΣ (Υπουργός Εσωτερικών):</w:t>
      </w:r>
      <w:r>
        <w:rPr>
          <w:rFonts w:eastAsia="Times New Roman" w:cs="Times New Roman"/>
          <w:bCs/>
          <w:shd w:val="clear" w:color="auto" w:fill="FFFFFF"/>
        </w:rPr>
        <w:t xml:space="preserve"> Υιοθετώντας το σκεπτικό της παρέμβασής σας, μου δίνεται η ευκαιρία να αναφερθώ λίγο στο τι συμβαίνει σήμερα στον χώρο της αυτοδιοίκησης. </w:t>
      </w:r>
    </w:p>
    <w:p w14:paraId="5BB712FA" w14:textId="77777777" w:rsidR="00574E84" w:rsidRDefault="0040454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Θεωρητικά, με βάση το θεσμικό πλαίσιο του «ΚΑΛΛΙΚΡΑΤΗ», υπάρχει θεσμοθετημένη η Επιτροπή Διαβούλευσης. Η Επιτροπή Διαβούλευσης θα μπορούσε κανείς να πει ότι </w:t>
      </w:r>
      <w:r>
        <w:rPr>
          <w:rFonts w:eastAsia="Times New Roman"/>
          <w:bCs/>
          <w:shd w:val="clear" w:color="auto" w:fill="FFFFFF"/>
        </w:rPr>
        <w:t>έχει</w:t>
      </w:r>
      <w:r>
        <w:rPr>
          <w:rFonts w:eastAsia="Times New Roman" w:cs="Times New Roman"/>
          <w:bCs/>
          <w:shd w:val="clear" w:color="auto" w:fill="FFFFFF"/>
        </w:rPr>
        <w:t xml:space="preserve"> κάποια ψήγματα συμμετοχής. </w:t>
      </w:r>
      <w:r>
        <w:rPr>
          <w:rFonts w:eastAsia="Times New Roman"/>
          <w:bCs/>
          <w:shd w:val="clear" w:color="auto" w:fill="FFFFFF"/>
        </w:rPr>
        <w:t>Είναι</w:t>
      </w:r>
      <w:r>
        <w:rPr>
          <w:rFonts w:eastAsia="Times New Roman" w:cs="Times New Roman"/>
          <w:bCs/>
          <w:shd w:val="clear" w:color="auto" w:fill="FFFFFF"/>
        </w:rPr>
        <w:t xml:space="preserve"> ένα πρόπλασμα ενός θεσμού λαϊκής συμμετοχής, στον οποίο μπορούν να συμμετέχουν εκπρόσωποι τοπικών οργανώσεων, επαγγελματικών φορέων, εργαζομένων, κινημάτων, πολίτες, και λοιπά. </w:t>
      </w:r>
    </w:p>
    <w:p w14:paraId="5BB712FB" w14:textId="77777777" w:rsidR="00574E84" w:rsidRDefault="0040454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Υπάρχει ένα ερώτημα: Αυτή τη δυνατότητα πόσο την αξιοποιήσαμε στους δήμους σήμερα; Πόσο, τελικά, η βούληση των αιρετών, των εκλεγμένων εκπροσώπων των τοπικών κοινωνιών και η πρακτική τους ήταν αυτή που έστω αυτό το μικρό ψήγμα συμμετοχικής </w:t>
      </w:r>
      <w:r>
        <w:rPr>
          <w:rFonts w:eastAsia="Times New Roman"/>
          <w:bCs/>
          <w:shd w:val="clear" w:color="auto" w:fill="FFFFFF"/>
        </w:rPr>
        <w:t>διαδικασία</w:t>
      </w:r>
      <w:r>
        <w:rPr>
          <w:rFonts w:eastAsia="Times New Roman" w:cs="Times New Roman"/>
          <w:bCs/>
          <w:shd w:val="clear" w:color="auto" w:fill="FFFFFF"/>
        </w:rPr>
        <w:t xml:space="preserve">ς, το οποίο προέβλεπε και προβλέπει το σημερινό θεσμικό πλαίσιο, έγινε πραγματικότητα; Η ενημέρωση, τουλάχιστον, που έχω -και μακάρι να μην </w:t>
      </w:r>
      <w:r>
        <w:rPr>
          <w:rFonts w:eastAsia="Times New Roman"/>
          <w:bCs/>
          <w:shd w:val="clear" w:color="auto" w:fill="FFFFFF"/>
        </w:rPr>
        <w:t>είναι</w:t>
      </w:r>
      <w:r>
        <w:rPr>
          <w:rFonts w:eastAsia="Times New Roman" w:cs="Times New Roman"/>
          <w:bCs/>
          <w:shd w:val="clear" w:color="auto" w:fill="FFFFFF"/>
        </w:rPr>
        <w:t xml:space="preserve"> η ακριβής- </w:t>
      </w:r>
      <w:r>
        <w:rPr>
          <w:rFonts w:eastAsia="Times New Roman"/>
          <w:bCs/>
          <w:shd w:val="clear" w:color="auto" w:fill="FFFFFF"/>
        </w:rPr>
        <w:t>είναι</w:t>
      </w:r>
      <w:r>
        <w:rPr>
          <w:rFonts w:eastAsia="Times New Roman" w:cs="Times New Roman"/>
          <w:bCs/>
          <w:shd w:val="clear" w:color="auto" w:fill="FFFFFF"/>
        </w:rPr>
        <w:t xml:space="preserve"> ότι αξιοποιήθηκε σε πολύ λίγες περιπτώσεις. </w:t>
      </w:r>
    </w:p>
    <w:p w14:paraId="5BB712FC" w14:textId="77777777" w:rsidR="00574E84" w:rsidRDefault="0040454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Παρά, λοιπόν, τον γνωμοδοτικό χαρακτήρα, ο οποίος </w:t>
      </w:r>
      <w:r>
        <w:rPr>
          <w:rFonts w:eastAsia="Times New Roman"/>
          <w:bCs/>
          <w:shd w:val="clear" w:color="auto" w:fill="FFFFFF"/>
        </w:rPr>
        <w:t>έχει</w:t>
      </w:r>
      <w:r>
        <w:rPr>
          <w:rFonts w:eastAsia="Times New Roman" w:cs="Times New Roman"/>
          <w:bCs/>
          <w:shd w:val="clear" w:color="auto" w:fill="FFFFFF"/>
        </w:rPr>
        <w:t xml:space="preserve"> τη δικιά του αξία και αυτός -έστω και σε αυτό το επίπεδο-, αυτές οι Επιτροπές Διαβούλευσης λειτούργησαν σε πολύ λίγες περιπτώσεις. </w:t>
      </w:r>
    </w:p>
    <w:p w14:paraId="5BB712FD" w14:textId="77777777" w:rsidR="00574E84" w:rsidRDefault="0040454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Θα σας έλεγα δε, προεκτείνοντας τον συλλογισμό σας, ότι δεν αρκούν οι θεσμικές αλλαγές. </w:t>
      </w:r>
      <w:r>
        <w:rPr>
          <w:rFonts w:eastAsia="Times New Roman"/>
          <w:bCs/>
          <w:shd w:val="clear" w:color="auto" w:fill="FFFFFF"/>
        </w:rPr>
        <w:t xml:space="preserve">Χρειάζονται και τα κατάλληλα πρόσωπα, τα οποία υιοθετούν μία τέτοια αντίληψη λειτουργίας, ενθαρρύνουν τη λαϊκή συμμετοχή και πιστεύουν πραγματικά ότι η υπόθεση της τοπικής αυτοδιοίκησης είναι υπόθεση πρώτα από όλα </w:t>
      </w:r>
      <w:r>
        <w:rPr>
          <w:rFonts w:eastAsia="Times New Roman" w:cs="Times New Roman"/>
          <w:bCs/>
          <w:shd w:val="clear" w:color="auto" w:fill="FFFFFF"/>
        </w:rPr>
        <w:t xml:space="preserve">των πολιτών. </w:t>
      </w:r>
    </w:p>
    <w:p w14:paraId="5BB712FE" w14:textId="77777777" w:rsidR="00574E84" w:rsidRDefault="00404540">
      <w:pPr>
        <w:spacing w:after="0" w:line="600" w:lineRule="auto"/>
        <w:ind w:firstLine="720"/>
        <w:jc w:val="both"/>
        <w:rPr>
          <w:rFonts w:eastAsia="Times New Roman" w:cs="Times New Roman"/>
          <w:szCs w:val="24"/>
        </w:rPr>
      </w:pPr>
      <w:r>
        <w:rPr>
          <w:rFonts w:eastAsia="Times New Roman" w:cs="Times New Roman"/>
          <w:bCs/>
          <w:shd w:val="clear" w:color="auto" w:fill="FFFFFF"/>
        </w:rPr>
        <w:t xml:space="preserve">Νομίζω, λοιπόν, ότι μέσα από όλο αυτό το πλέγμα των προωθούμενων αλλαγών, θα δοθεί η δυνατότητα σε νέες δυνάμεις, </w:t>
      </w:r>
      <w:proofErr w:type="spellStart"/>
      <w:r>
        <w:rPr>
          <w:rFonts w:eastAsia="Times New Roman" w:cs="Times New Roman"/>
          <w:bCs/>
          <w:shd w:val="clear" w:color="auto" w:fill="FFFFFF"/>
        </w:rPr>
        <w:t>αυτοδιοικητικές</w:t>
      </w:r>
      <w:proofErr w:type="spellEnd"/>
      <w:r>
        <w:rPr>
          <w:rFonts w:eastAsia="Times New Roman" w:cs="Times New Roman"/>
          <w:bCs/>
          <w:shd w:val="clear" w:color="auto" w:fill="FFFFFF"/>
        </w:rPr>
        <w:t xml:space="preserve"> και τοπικές, να εκδηλώσουν έμπρακτα το ενδιαφέρον τους στη διαμόρφωση των επιλογών που αφορούν τις ίδιες τις πόλεις τους και την οργάνωση της καθημερινότητας και της ζωής. Δεν μπορεί η τοπική αυτοδιοίκηση να </w:t>
      </w:r>
      <w:r>
        <w:rPr>
          <w:rFonts w:eastAsia="Times New Roman"/>
          <w:bCs/>
          <w:shd w:val="clear" w:color="auto" w:fill="FFFFFF"/>
        </w:rPr>
        <w:t>είναι</w:t>
      </w:r>
      <w:r>
        <w:rPr>
          <w:rFonts w:eastAsia="Times New Roman" w:cs="Times New Roman"/>
          <w:bCs/>
          <w:shd w:val="clear" w:color="auto" w:fill="FFFFFF"/>
        </w:rPr>
        <w:t xml:space="preserve"> ένα κακέκτυπο της κεντρικής πολιτικής σκηνής, όπως συμβαίνει σε πάρα πολλές περιπτώσεις. </w:t>
      </w:r>
      <w:r>
        <w:rPr>
          <w:rFonts w:eastAsia="Times New Roman"/>
          <w:bCs/>
          <w:shd w:val="clear" w:color="auto" w:fill="FFFFFF"/>
        </w:rPr>
        <w:t>Είναι</w:t>
      </w:r>
      <w:r>
        <w:rPr>
          <w:rFonts w:eastAsia="Times New Roman" w:cs="Times New Roman"/>
          <w:bCs/>
          <w:shd w:val="clear" w:color="auto" w:fill="FFFFFF"/>
        </w:rPr>
        <w:t xml:space="preserve"> κάτι που διώχνει τους πολίτες από τη συμμετοχική καθημερινή </w:t>
      </w:r>
      <w:r>
        <w:rPr>
          <w:rFonts w:eastAsia="Times New Roman"/>
          <w:bCs/>
          <w:shd w:val="clear" w:color="auto" w:fill="FFFFFF"/>
        </w:rPr>
        <w:t>διαδικασία</w:t>
      </w:r>
      <w:r>
        <w:rPr>
          <w:rFonts w:eastAsia="Times New Roman" w:cs="Times New Roman"/>
          <w:bCs/>
          <w:shd w:val="clear" w:color="auto" w:fill="FFFFFF"/>
        </w:rPr>
        <w:t xml:space="preserve">. </w:t>
      </w:r>
    </w:p>
    <w:p w14:paraId="5BB712FF" w14:textId="77777777" w:rsidR="00574E84" w:rsidRDefault="00404540">
      <w:pPr>
        <w:tabs>
          <w:tab w:val="left" w:pos="2820"/>
        </w:tabs>
        <w:spacing w:after="0" w:line="600" w:lineRule="auto"/>
        <w:ind w:firstLine="720"/>
        <w:jc w:val="both"/>
        <w:rPr>
          <w:rFonts w:eastAsia="Times New Roman"/>
          <w:szCs w:val="24"/>
        </w:rPr>
      </w:pPr>
      <w:r>
        <w:rPr>
          <w:rFonts w:eastAsia="Times New Roman"/>
          <w:szCs w:val="24"/>
        </w:rPr>
        <w:t xml:space="preserve">Είναι λάθος να αντιλαμβανόμαστε ότι η υπόθεση των αιρετών της τοπικής αυτοδιοίκησης λειτουργεί τελικά ως προθάλαμος για να μεταπηδήσουν στην κεντρική πολιτική σκηνή. Είναι κάτι το οποίο δεν το έχει ανάγκη ούτε η κεντρική πολιτική σκηνή και, κυρίως, δεν το έχει ανάγκη η τοπική αυτοδιοίκηση. </w:t>
      </w:r>
    </w:p>
    <w:p w14:paraId="5BB71300" w14:textId="77777777" w:rsidR="00574E84" w:rsidRDefault="00404540">
      <w:pPr>
        <w:tabs>
          <w:tab w:val="left" w:pos="2820"/>
        </w:tabs>
        <w:spacing w:after="0" w:line="600" w:lineRule="auto"/>
        <w:ind w:firstLine="720"/>
        <w:jc w:val="both"/>
        <w:rPr>
          <w:rFonts w:eastAsia="Times New Roman"/>
          <w:szCs w:val="24"/>
        </w:rPr>
      </w:pPr>
      <w:r>
        <w:rPr>
          <w:rFonts w:eastAsia="Times New Roman"/>
          <w:szCs w:val="24"/>
        </w:rPr>
        <w:t xml:space="preserve">Όλα αυτά νομίζω ότι θα έχουμε τη δυνατότητα τους αμέσως επόμενους μήνες, μιας και βρισκόμαστε στη φάση της ολοκλήρωσης των προτάσεών μας, </w:t>
      </w:r>
      <w:r>
        <w:rPr>
          <w:rFonts w:eastAsia="Times New Roman"/>
          <w:szCs w:val="24"/>
        </w:rPr>
        <w:lastRenderedPageBreak/>
        <w:t xml:space="preserve">να τα συζητήσουμε εξαντλητικά και μέσα στην Αίθουσα και έξω από την Αίθουσα. Εγώ προσωπικά, σε μια σειρά απευθείας επισκέψεις στην περιφέρεια, έχω τη δυνατότητα να τα συζητάω με τους εκλεγμένους εκπροσώπους των τοπικών κοινωνιών και σας διαβεβαιώ ότι έχουν αρχίσει και σπάνε στεγανά, σπάνε κατεστημένες αντιλήψεις. </w:t>
      </w:r>
    </w:p>
    <w:p w14:paraId="5BB71301" w14:textId="77777777" w:rsidR="00574E84" w:rsidRDefault="00404540">
      <w:pPr>
        <w:tabs>
          <w:tab w:val="left" w:pos="2820"/>
        </w:tabs>
        <w:spacing w:after="0" w:line="600" w:lineRule="auto"/>
        <w:ind w:firstLine="720"/>
        <w:jc w:val="both"/>
        <w:rPr>
          <w:rFonts w:eastAsia="Times New Roman"/>
          <w:szCs w:val="24"/>
        </w:rPr>
      </w:pPr>
      <w:r>
        <w:rPr>
          <w:rFonts w:eastAsia="Times New Roman"/>
          <w:szCs w:val="24"/>
        </w:rPr>
        <w:t xml:space="preserve">Αυτό το οποίο φόβιζε πριν από έναν, πριν από δύο χρόνια, το ενδεχόμενο της καθιέρωσης της απλής αναλογικής είναι κάτι που συζητιέται σήμερα από ένα πολύ μεγάλο πολιτικό φάσμα των </w:t>
      </w:r>
      <w:proofErr w:type="spellStart"/>
      <w:r>
        <w:rPr>
          <w:rFonts w:eastAsia="Times New Roman"/>
          <w:szCs w:val="24"/>
        </w:rPr>
        <w:t>αυτοδιοικητικών</w:t>
      </w:r>
      <w:proofErr w:type="spellEnd"/>
      <w:r>
        <w:rPr>
          <w:rFonts w:eastAsia="Times New Roman"/>
          <w:szCs w:val="24"/>
        </w:rPr>
        <w:t xml:space="preserve"> παραγόντων. Άνθρωποι οι οποίοι δεν ακουμπάνε, δεν αναφέρονται, στον δικό μας πολιτικό χώρο σήμερα διαπιστώνουν τη νέα δυναμική που κρύβει η καθιέρωση της απλής αναλογικής, τη νέα δυναμική προς όφελος τοπικών κοινωνιών που κρύβουν τέτοιοι θεσμοί, σαν τον συμμετοχικό </w:t>
      </w:r>
      <w:r>
        <w:rPr>
          <w:rFonts w:eastAsia="Times New Roman" w:cs="Times New Roman"/>
          <w:szCs w:val="24"/>
        </w:rPr>
        <w:t>π</w:t>
      </w:r>
      <w:r>
        <w:rPr>
          <w:rFonts w:eastAsia="Times New Roman"/>
          <w:szCs w:val="24"/>
        </w:rPr>
        <w:t xml:space="preserve">ροϋπολογισμό, οι οποίοι θα έρθουν να δώσουν πραγματικά μια νέα διάσταση στην υπόθεση της συμμετοχής των πολιτών και να λειτουργήσουν αναζωογονητικά για τις τοπικές κοινωνίες. </w:t>
      </w:r>
    </w:p>
    <w:p w14:paraId="5BB71302" w14:textId="77777777" w:rsidR="00574E84" w:rsidRDefault="00404540">
      <w:pPr>
        <w:tabs>
          <w:tab w:val="left" w:pos="2820"/>
        </w:tabs>
        <w:spacing w:after="0" w:line="600" w:lineRule="auto"/>
        <w:ind w:firstLine="720"/>
        <w:jc w:val="both"/>
        <w:rPr>
          <w:rFonts w:eastAsia="Times New Roman"/>
          <w:szCs w:val="24"/>
        </w:rPr>
      </w:pPr>
      <w:r>
        <w:rPr>
          <w:rFonts w:eastAsia="Times New Roman"/>
          <w:szCs w:val="24"/>
        </w:rPr>
        <w:t>Σας ευχαριστώ.</w:t>
      </w:r>
    </w:p>
    <w:p w14:paraId="5BB71303" w14:textId="77777777" w:rsidR="00574E84" w:rsidRDefault="00404540">
      <w:pPr>
        <w:tabs>
          <w:tab w:val="left" w:pos="2820"/>
        </w:tabs>
        <w:spacing w:after="0"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κύριε Υπουργέ.</w:t>
      </w:r>
    </w:p>
    <w:p w14:paraId="5BB71304" w14:textId="77777777" w:rsidR="00574E84" w:rsidRDefault="00404540">
      <w:pPr>
        <w:tabs>
          <w:tab w:val="left" w:pos="2820"/>
        </w:tabs>
        <w:spacing w:after="0" w:line="600" w:lineRule="auto"/>
        <w:ind w:firstLine="720"/>
        <w:jc w:val="both"/>
        <w:rPr>
          <w:rFonts w:eastAsia="Times New Roman" w:cs="Times New Roman"/>
          <w:szCs w:val="24"/>
        </w:rPr>
      </w:pPr>
      <w:r>
        <w:rPr>
          <w:rFonts w:eastAsia="Times New Roman"/>
          <w:szCs w:val="24"/>
        </w:rPr>
        <w:t xml:space="preserve">Προχωράμε στην τρίτη με </w:t>
      </w:r>
      <w:r>
        <w:rPr>
          <w:rFonts w:eastAsia="Times New Roman" w:cs="Times New Roman"/>
          <w:szCs w:val="24"/>
        </w:rPr>
        <w:t xml:space="preserve">αριθμό 207/31-10-2017 </w:t>
      </w:r>
      <w:r>
        <w:rPr>
          <w:rFonts w:eastAsia="Times New Roman"/>
          <w:szCs w:val="24"/>
        </w:rPr>
        <w:t xml:space="preserve">επίκαιρη ερώτηση δευτέρου κύκλου </w:t>
      </w:r>
      <w:r>
        <w:rPr>
          <w:rFonts w:eastAsia="Times New Roman" w:cs="Times New Roman"/>
          <w:szCs w:val="24"/>
        </w:rPr>
        <w:t xml:space="preserve">του Βουλευτή Β΄ Αθηνών του Κομμουνιστικού Κόμματος Ελλάδας κ.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Εσωτερικών, </w:t>
      </w:r>
      <w:r>
        <w:rPr>
          <w:rFonts w:eastAsia="Times New Roman" w:cs="Times New Roman"/>
          <w:szCs w:val="24"/>
        </w:rPr>
        <w:t xml:space="preserve">σχετικά με το </w:t>
      </w:r>
      <w:r>
        <w:rPr>
          <w:rFonts w:eastAsia="Times New Roman" w:cs="Times New Roman"/>
          <w:szCs w:val="24"/>
        </w:rPr>
        <w:lastRenderedPageBreak/>
        <w:t>πρόγραμμα «Βοήθεια στο Σπίτι» και τη μετατροπή των συμβάσεων των εργαζομένων σε αορίστου χρόνου.</w:t>
      </w:r>
    </w:p>
    <w:p w14:paraId="5BB71305" w14:textId="77777777" w:rsidR="00574E84" w:rsidRDefault="00404540">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xml:space="preserve">,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5BB71306" w14:textId="77777777" w:rsidR="00574E84" w:rsidRDefault="00404540">
      <w:pPr>
        <w:tabs>
          <w:tab w:val="left" w:pos="2820"/>
        </w:tabs>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Ευχαριστώ, κύριε Πρόεδρε. </w:t>
      </w:r>
    </w:p>
    <w:p w14:paraId="5BB71307" w14:textId="77777777" w:rsidR="00574E84" w:rsidRDefault="00404540">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Επανερχόμαστε, κύριε Υπουργέ, και αρχίζουμε με το ερώτημα αν προτίθεται η Κυβέρνηση να διασφαλίσει την απρόσκοπτη συνέχεια του προγράμματος «Βοήθεια στο Σπίτι» -είναι γνωστό ότι λήγει η παράταση στο τέλος Δεκέμβρη- και αν, επιτέλους, αυτές τις συμβάσεις αυτών των εργαζομένων, που έχουν προσληφθεί με τον ΑΣΕΠ και εργάζονται πάνω από δεκαπέντε χρόνια, έχει πρόθεση η Κυβέρνηση να τις μετατρέψει σε αορίστου χρόνου. </w:t>
      </w:r>
    </w:p>
    <w:p w14:paraId="5BB71308" w14:textId="77777777" w:rsidR="00574E84" w:rsidRDefault="00404540">
      <w:pPr>
        <w:tabs>
          <w:tab w:val="left" w:pos="2820"/>
        </w:tabs>
        <w:spacing w:after="0" w:line="600" w:lineRule="auto"/>
        <w:ind w:firstLine="720"/>
        <w:jc w:val="both"/>
        <w:rPr>
          <w:rFonts w:eastAsia="Times New Roman" w:cs="Times New Roman"/>
          <w:szCs w:val="24"/>
        </w:rPr>
      </w:pPr>
      <w:r>
        <w:rPr>
          <w:rFonts w:eastAsia="Times New Roman" w:cs="Times New Roman"/>
          <w:szCs w:val="24"/>
        </w:rPr>
        <w:t>Είναι γνωστό, κύριε Υπουργέ, και το έχουμε ξανασυζητήσει εδώ το θέμα αυτό, ότι ένα εκατομμύριο συνάνθρωποί μας έχουν ανάγκη από παροχές και υπηρεσίες σαν αυτές του προγράμματος «Βοήθεια στο Σπίτι». Για να ικανοποιηθούν αυτές οι ανάγκες όλου αυτού του κόσμου, απαιτείται, πέραν της μετατροπής των συμβάσεων των εργαζομένων σε αορίστου χρόνου, η πανελλαδική ανάπτυξη του «Βοήθεια στο Σπίτι» με μαζικές, μόνιμες προσλήψεις, ώστε οι όποιες υπηρεσίες να παρέχονται δωρεάν, χωρίς πλαφόν και περικοπές, ενταγμένες σε ένα αποκλειστικά κρατικό σύστημα υγείας, απολύτως δωρεάν, που να ανταποκρίνεται στις σύγχρονες ανάγκες της πρόληψης, θεραπείας και αποκατάστασης της υγείας.</w:t>
      </w:r>
    </w:p>
    <w:p w14:paraId="5BB71309" w14:textId="77777777" w:rsidR="00574E84" w:rsidRDefault="00404540">
      <w:pPr>
        <w:tabs>
          <w:tab w:val="left" w:pos="2820"/>
        </w:tabs>
        <w:spacing w:after="0" w:line="600" w:lineRule="auto"/>
        <w:ind w:firstLine="720"/>
        <w:jc w:val="both"/>
        <w:rPr>
          <w:rFonts w:eastAsia="Times New Roman"/>
          <w:szCs w:val="24"/>
        </w:rPr>
      </w:pPr>
      <w:r>
        <w:rPr>
          <w:rFonts w:eastAsia="Times New Roman"/>
          <w:szCs w:val="24"/>
        </w:rPr>
        <w:lastRenderedPageBreak/>
        <w:t xml:space="preserve">Είναι γνωστό ότι σήμερα υπάρχουν οκτακόσιες εβδομήντα πέντε δομές με τρεισήμισι χιλιάδες εργαζόμενους. Δεκαπέντε χρόνια, κύριε Υπουργέ, είναι αυτοί οι εργαζόμενοι με αυτές τις εργασιακές σχέσεις. Δεν μπορεί αυτό το πρόγραμμα να έχει εφήμερο χαρακτήρα. Εσείς έχετε πει εδώ ότι ως Κυβέρνηση του ΣΥΡΙΖΑ θεωρείτε ότι αυτό το πρόγραμμα πρέπει να είναι μόνιμο. </w:t>
      </w:r>
    </w:p>
    <w:p w14:paraId="5BB7130A" w14:textId="77777777" w:rsidR="00574E84" w:rsidRDefault="00404540">
      <w:pPr>
        <w:tabs>
          <w:tab w:val="left" w:pos="2820"/>
        </w:tabs>
        <w:spacing w:after="0" w:line="600" w:lineRule="auto"/>
        <w:ind w:firstLine="720"/>
        <w:jc w:val="both"/>
        <w:rPr>
          <w:rFonts w:eastAsia="Times New Roman"/>
          <w:szCs w:val="24"/>
        </w:rPr>
      </w:pPr>
      <w:r>
        <w:rPr>
          <w:rFonts w:eastAsia="Times New Roman"/>
          <w:szCs w:val="24"/>
        </w:rPr>
        <w:t>Άρα, λοιπόν, δεν μπορεί να είναι με προγράμματα ούτε με αυτές τις παρατάσεις ούτε, βέβαια, αυτό το πρόγραμμα ή αυτές οι υπηρεσίες θα πρέπει να δοθούν βορά στα αρπακτικά των επιχειρηματικών ομίλων.</w:t>
      </w:r>
    </w:p>
    <w:p w14:paraId="5BB7130B" w14:textId="77777777" w:rsidR="00574E84" w:rsidRDefault="00404540">
      <w:pPr>
        <w:tabs>
          <w:tab w:val="left" w:pos="2820"/>
        </w:tabs>
        <w:spacing w:after="0" w:line="600" w:lineRule="auto"/>
        <w:ind w:firstLine="720"/>
        <w:jc w:val="both"/>
        <w:rPr>
          <w:rFonts w:eastAsia="Times New Roman" w:cs="Times New Roman"/>
          <w:szCs w:val="24"/>
        </w:rPr>
      </w:pPr>
      <w:r>
        <w:rPr>
          <w:rFonts w:eastAsia="Times New Roman"/>
          <w:szCs w:val="24"/>
        </w:rPr>
        <w:t xml:space="preserve">Οι εργαζόμενοι στο </w:t>
      </w:r>
      <w:r>
        <w:rPr>
          <w:rFonts w:eastAsia="Times New Roman" w:cs="Times New Roman"/>
          <w:szCs w:val="24"/>
        </w:rPr>
        <w:t xml:space="preserve">«Βοήθεια στο Σπίτι» έχουν ενοχλήσει αρκετές φορές την Κυβέρνησή σας, ακριβώς γιατί είχατε δεσμευτεί απέναντί τους να προχωρήσετε στη μετατροπή των </w:t>
      </w:r>
      <w:proofErr w:type="spellStart"/>
      <w:r>
        <w:rPr>
          <w:rFonts w:eastAsia="Times New Roman" w:cs="Times New Roman"/>
          <w:szCs w:val="24"/>
        </w:rPr>
        <w:t>συμβάσεών</w:t>
      </w:r>
      <w:proofErr w:type="spellEnd"/>
      <w:r>
        <w:rPr>
          <w:rFonts w:eastAsia="Times New Roman" w:cs="Times New Roman"/>
          <w:szCs w:val="24"/>
        </w:rPr>
        <w:t xml:space="preserve"> τους σε αορίστου χρόνου. Ωστόσο, μέχρι τώρα δεν έχει υπάρξει καμμία τέτοια πρωτοβουλία από τη μεριά σας. </w:t>
      </w:r>
    </w:p>
    <w:p w14:paraId="5BB7130C" w14:textId="77777777" w:rsidR="00574E84" w:rsidRDefault="00404540">
      <w:pPr>
        <w:tabs>
          <w:tab w:val="left" w:pos="2820"/>
        </w:tabs>
        <w:spacing w:after="0" w:line="600" w:lineRule="auto"/>
        <w:ind w:firstLine="720"/>
        <w:jc w:val="both"/>
        <w:rPr>
          <w:rFonts w:eastAsia="Times New Roman" w:cs="Times New Roman"/>
          <w:szCs w:val="24"/>
        </w:rPr>
      </w:pPr>
      <w:r>
        <w:rPr>
          <w:rFonts w:eastAsia="Times New Roman" w:cs="Times New Roman"/>
          <w:szCs w:val="24"/>
        </w:rPr>
        <w:t>Σας παρακαλούμε να απαντήσετε στα ερωτήματα. Οι εργαζόμενοι περιμένουν αυτές τις απαντήσεις από εσάς σ’ αυτά τα ερωτήματα που έχουμε θέσει από την αρχή.</w:t>
      </w:r>
    </w:p>
    <w:p w14:paraId="5BB7130D" w14:textId="77777777" w:rsidR="00574E84" w:rsidRDefault="00404540">
      <w:pPr>
        <w:tabs>
          <w:tab w:val="left" w:pos="2820"/>
        </w:tabs>
        <w:spacing w:after="0"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κύριε </w:t>
      </w:r>
      <w:proofErr w:type="spellStart"/>
      <w:r>
        <w:rPr>
          <w:rFonts w:eastAsia="Times New Roman"/>
          <w:szCs w:val="24"/>
        </w:rPr>
        <w:t>Κατσώτη</w:t>
      </w:r>
      <w:proofErr w:type="spellEnd"/>
      <w:r>
        <w:rPr>
          <w:rFonts w:eastAsia="Times New Roman"/>
          <w:szCs w:val="24"/>
        </w:rPr>
        <w:t>.</w:t>
      </w:r>
    </w:p>
    <w:p w14:paraId="5BB7130E" w14:textId="77777777" w:rsidR="00574E84" w:rsidRDefault="00404540">
      <w:pPr>
        <w:tabs>
          <w:tab w:val="left" w:pos="2820"/>
        </w:tabs>
        <w:spacing w:after="0" w:line="600" w:lineRule="auto"/>
        <w:ind w:firstLine="720"/>
        <w:jc w:val="both"/>
        <w:rPr>
          <w:rFonts w:eastAsia="Times New Roman"/>
          <w:szCs w:val="24"/>
        </w:rPr>
      </w:pPr>
      <w:r>
        <w:rPr>
          <w:rFonts w:eastAsia="Times New Roman"/>
          <w:szCs w:val="24"/>
        </w:rPr>
        <w:t xml:space="preserve">Κύριε Υπουργέ, έχετε τον λόγο για την </w:t>
      </w:r>
      <w:proofErr w:type="spellStart"/>
      <w:r>
        <w:rPr>
          <w:rFonts w:eastAsia="Times New Roman"/>
          <w:szCs w:val="24"/>
        </w:rPr>
        <w:t>πρωτολογία</w:t>
      </w:r>
      <w:proofErr w:type="spellEnd"/>
      <w:r>
        <w:rPr>
          <w:rFonts w:eastAsia="Times New Roman"/>
          <w:szCs w:val="24"/>
        </w:rPr>
        <w:t xml:space="preserve"> σας.</w:t>
      </w:r>
    </w:p>
    <w:p w14:paraId="5BB7130F" w14:textId="77777777" w:rsidR="00574E84" w:rsidRDefault="00404540">
      <w:pPr>
        <w:tabs>
          <w:tab w:val="left" w:pos="2820"/>
        </w:tabs>
        <w:spacing w:after="0" w:line="600" w:lineRule="auto"/>
        <w:ind w:firstLine="720"/>
        <w:jc w:val="both"/>
        <w:rPr>
          <w:rFonts w:eastAsia="Times New Roman"/>
          <w:szCs w:val="24"/>
        </w:rPr>
      </w:pPr>
      <w:r>
        <w:rPr>
          <w:rFonts w:eastAsia="Times New Roman"/>
          <w:b/>
          <w:szCs w:val="24"/>
        </w:rPr>
        <w:t>ΠΑΝΑΓΙΩΤΗΣ (ΠΑΝΟΣ) ΣΚΟΥΡΛΕΤΗΣ (Υπουργός Εσωτερικών):</w:t>
      </w:r>
      <w:r>
        <w:rPr>
          <w:rFonts w:eastAsia="Times New Roman"/>
          <w:szCs w:val="24"/>
        </w:rPr>
        <w:t xml:space="preserve"> Κύριε </w:t>
      </w:r>
      <w:proofErr w:type="spellStart"/>
      <w:r>
        <w:rPr>
          <w:rFonts w:eastAsia="Times New Roman"/>
          <w:szCs w:val="24"/>
        </w:rPr>
        <w:t>Κατσώτη</w:t>
      </w:r>
      <w:proofErr w:type="spellEnd"/>
      <w:r>
        <w:rPr>
          <w:rFonts w:eastAsia="Times New Roman"/>
          <w:szCs w:val="24"/>
        </w:rPr>
        <w:t xml:space="preserve">, δεν πάει πράγματι πολύς καιρός, μόλις κάποιοι μήνες, αν δεν </w:t>
      </w:r>
      <w:r>
        <w:rPr>
          <w:rFonts w:eastAsia="Times New Roman"/>
          <w:szCs w:val="24"/>
        </w:rPr>
        <w:lastRenderedPageBreak/>
        <w:t>κάνω λάθος, που είχατε καταθέσει την ίδια επίκαιρη ερώτηση και σας είχα απαντήσει.</w:t>
      </w:r>
    </w:p>
    <w:p w14:paraId="5BB71310"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Θα σας απαντήσω ακριβώς με τον ίδιο τρόπο, με το ίδιο σκεπτικό και τα ίδια επιχειρήματα, γιατί παραμένουμε αταλάντευτοι στη θέση μας ότι το καθεστώς εργασιακής ομηρίας και ανασφάλειας για τους πάνω από τρεις χιλιάδες εργαζόμενους στο «Βοήθεια στο Σπίτι» πρέπει κάποτε να τερματιστεί. Αυτό δεν το λέμε μόνο μέσα εδώ, αλλά το λέμε και στους εργαζόμενους, που σας πληροφορώ ότι δεν μας ενοχλούν καθόλου, όταν συναντιόμαστε. Διότι χρησιμοποιήσατε τη φράση «πολλές φορές σας έχουν ενοχλήσει». Δεν ενοχλείται η Κυβέρνηση, όταν κάνει διάλογο με τους εργαζόμενους, με τους φορείς. Είναι μέσα στη δική της δημοκρατική αντίληψη κουλτούρας και λειτουργίας.</w:t>
      </w:r>
    </w:p>
    <w:p w14:paraId="5BB71311"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όμως, εκείνο στο οποίο σας πιάνω ανενημέρωτο είναι ότι το πρόγραμμα αυτό, με βάση το άρθρο 153 του ν.4483/2017 παράγραφος 1, έχει παραταθεί μέχρι τις 31-12-2019, και το καθεστώς εργασίας των συγκεκριμένων εργαζομένων αλλά και η εξασφάλιση των πόρων, έτσι ώστε να συνεχιστεί αυτό το πρόγραμμα. Μου κάνει εντύπωση, γιατί πάντοτε είστε ενημερωμένος, πώς αυτό σας έχει διαφύγει της προσοχής.</w:t>
      </w:r>
    </w:p>
    <w:p w14:paraId="5BB71312"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Είχα τη δυνατότητα με τους εκπροσώπους των εργαζομένων να συναντηθώ την προηγούμενη εβδομάδα στο Υπουργείο -παρουσία και της κ. </w:t>
      </w:r>
      <w:proofErr w:type="spellStart"/>
      <w:r>
        <w:rPr>
          <w:rFonts w:eastAsia="Times New Roman" w:cs="Times New Roman"/>
          <w:szCs w:val="24"/>
        </w:rPr>
        <w:t>Γεροβασίλη</w:t>
      </w:r>
      <w:proofErr w:type="spellEnd"/>
      <w:r>
        <w:rPr>
          <w:rFonts w:eastAsia="Times New Roman" w:cs="Times New Roman"/>
          <w:szCs w:val="24"/>
        </w:rPr>
        <w:t xml:space="preserve">- και να συζητήσουμε το κρίσιμο θέμα του εργασιακού καθεστώτος τους. Διότι εμείς ήμασταν πρώτοι και δεν θα πάψουμε να το λέμε -και μάλιστα, πολλές φορές, κατηγορούμαστε, διότι λέμε την αλήθεια, διότι λέμε φωναχτά, δυνατά- ότι εδώ υπάρχει πράγματι, με ευθύνη των προηγούμενων κυβερνήσεων, ένα καθεστώς εργασιακής ομηρίας, ένα καθεστώς εργασιακής </w:t>
      </w:r>
      <w:proofErr w:type="spellStart"/>
      <w:r>
        <w:rPr>
          <w:rFonts w:eastAsia="Times New Roman" w:cs="Times New Roman"/>
          <w:szCs w:val="24"/>
        </w:rPr>
        <w:t>ελαστικοποίησης</w:t>
      </w:r>
      <w:proofErr w:type="spellEnd"/>
      <w:r>
        <w:rPr>
          <w:rFonts w:eastAsia="Times New Roman" w:cs="Times New Roman"/>
          <w:szCs w:val="24"/>
        </w:rPr>
        <w:t xml:space="preserve"> των σχέσεων και στο δημόσιο για διαρκείς και πάγιες ανάγκες. Τα δεκαπέντε έτη που αναφέρετε είναι ένας πραγματικός χρόνος.</w:t>
      </w:r>
    </w:p>
    <w:p w14:paraId="5BB71313"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Ναι, λοιπόν, αυτοί οι εργαζόμενοι πρέπει να τύχουν μιας διαφορετικής αντιμετώπισης με βάση τον χαρακτήρα της παρεχόμενης υπηρεσίας τους, με βάση την πραγματική σχέση εργασίας τους, αλλά αυτή η λύση δεν μπορεί να είναι μια λύση η οποία την επομένη θα καταρρεύσει.</w:t>
      </w:r>
    </w:p>
    <w:p w14:paraId="5BB71314"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Άρα θα σας παρακαλέσω για άλλη μια φορά, απευθυνόμενος σε εσάς προσωπικά και προς το Κομμουνιστικό Κόμμα, προτάσεις οι οποίες λένε «μετατρέψτε αυτόματα τις σημερινές συμβάσεις εργασίας χρόνου ή έργου σε μόνιμες και αορίστου», αντιλαμβάνεστε ότι με βάση το ισχύον θεσμικό πλαίσιο, καταπίπτουν την επόμενη. Είναι απλώς για να λέγονται, είναι απλώς για να δημιουργούνται εντυπώσεις.</w:t>
      </w:r>
    </w:p>
    <w:p w14:paraId="5BB71315"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lastRenderedPageBreak/>
        <w:t>Εμάς μας ενδιαφέρει, λοιπόν, στον σωστό χρόνο, με τον κατάλληλο τρόπο, μέσα στο πλαίσιο που επιβάλλει αφ’ ενός το Σύνταγμα και αφ’ ετέρου η ευρωπαϊκή νομοθεσία, να δοθεί μια τέτοια λύση. Πάνω σε αυτή την κατεύθυνση εργαζόμαστε και αυτό είπαμε και στους εργαζόμενους που συναντήσαμε την προηγούμενη εβδομάδα.</w:t>
      </w:r>
    </w:p>
    <w:p w14:paraId="5BB71316"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BB71317" w14:textId="77777777" w:rsidR="00574E84" w:rsidRDefault="00404540">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κύριε Υπουργέ.</w:t>
      </w:r>
    </w:p>
    <w:p w14:paraId="5BB71318"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Παρακαλώ, κύριε </w:t>
      </w:r>
      <w:proofErr w:type="spellStart"/>
      <w:r>
        <w:rPr>
          <w:rFonts w:eastAsia="Times New Roman" w:cs="Times New Roman"/>
          <w:szCs w:val="24"/>
        </w:rPr>
        <w:t>Κατσώτη</w:t>
      </w:r>
      <w:proofErr w:type="spellEnd"/>
      <w:r>
        <w:rPr>
          <w:rFonts w:eastAsia="Times New Roman" w:cs="Times New Roman"/>
          <w:szCs w:val="24"/>
        </w:rPr>
        <w:t>, για τη δευτερολογία σας.</w:t>
      </w:r>
    </w:p>
    <w:p w14:paraId="5BB71319" w14:textId="77777777" w:rsidR="00574E84" w:rsidRDefault="00404540">
      <w:pPr>
        <w:spacing w:after="0"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Κύριε Υπουργέ, δεν μας έχει διαφύγει τίποτα. Είπαμε ότι είναι με παρατάσεις το πρόγραμμα και δεν μπορεί να είναι με παρατάσεις. Παράταση σημαίνει εφήμερο. Εμείς θέλουμε μια μόνιμη υπηρεσία σε αυτούς που την έχουν ανάγκη, με εργαζόμενους που θα έχουν σύμβαση αορίστου χρόνου, μόνιμη, σταθερή δουλειά.</w:t>
      </w:r>
    </w:p>
    <w:p w14:paraId="5BB7131A"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Είχατε πει στις 15 Ιουνίου που είχε γίνει η προηγούμενη ερώτηση -ακριβώς διαβάζω τα Πρακτικά- τα εξής: «Είμαστε σε εκείνη τη φάση που μορφοποιούμε, επαναλαμβάνω -και δεν είναι εύκολο αυτό- τη νομοθετική ρύθμιση που θα προσπαθήσει να απαντήσει σε αυτό το ζήτημα».</w:t>
      </w:r>
    </w:p>
    <w:p w14:paraId="5BB7131B"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Πόσο καιρό θα είστε σε αυτή τη φάση της μορφοποίησης; Διότι, εντάξει η συζήτηση, αλλά το να συζητούμε για να συζητούμε ή να συζητάτε με τους </w:t>
      </w:r>
      <w:r>
        <w:rPr>
          <w:rFonts w:eastAsia="Times New Roman" w:cs="Times New Roman"/>
          <w:szCs w:val="24"/>
        </w:rPr>
        <w:lastRenderedPageBreak/>
        <w:t>εργαζόμενους και να υπόσχεστε λαγούς με πετραχήλια, όταν θα το επιτρέψει ο Πάπας, αυτό δεν μπορώ να το χαρακτηρίσω.</w:t>
      </w:r>
    </w:p>
    <w:p w14:paraId="5BB7131C"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Τους κοροϊδεύετε, κύριε Υπουργέ. Καμμία άλλη έκφραση δεν μπορώ να βρω. Το είχα πει στους εργαζόμενους ακριβώς μετά τις 15 Ιούνη, όταν έκαναν συλλαλητήριο στο Σύνταγμα, ότι η Κυβέρνηση -και αυτή η Κυβέρνηση- σας κοροϊδεύει.</w:t>
      </w:r>
    </w:p>
    <w:p w14:paraId="5BB7131D"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Επικαλείστε την Ευρωπαϊκή Ένωση, το Σύνταγμα και μια σειρά άλλες τέτοιες ρυθμίσεις που εσείς κάνετε, που εσείς νομοθετείτε, για να έχετε όμηρους τους εργαζόμενους, για να διασφαλίζετε φθηνό εργατικό δυναμικό στο μεγάλο κεφάλαιο και στους επιχειρηματικούς ομίλους και αυτό κάνετε.</w:t>
      </w:r>
    </w:p>
    <w:p w14:paraId="5BB7131E"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Τώρα, με την τρίτη αξιολόγηση θέλετε να βάλετε στον γύψο και το εργατικό κίνημα με τις ανατροπές στο συνδικαλιστικό κίνημα, με τα εμπόδια που βάζετε στην οργάνωση της πάλης των εργαζομένων και του λαού.</w:t>
      </w:r>
    </w:p>
    <w:p w14:paraId="5BB7131F"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Όμως, οι απαντήσεις θα δοθούν από την εργατική τάξη, όπως γίνεται και σήμερα –και χαιρετίζουμε τις πρωτοβουλίες των συνδικάτων- με τη συμβολική κατάληψη του Υπουργείου Εργασίας, απαντώντας σε αυτή την αντιλαϊκή πολιτική, στα νέα μέτρα φωτιά που έρχεστε να πάρετε ενάντια στους εργαζόμενους.</w:t>
      </w:r>
    </w:p>
    <w:p w14:paraId="5BB71320"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εσείς εδώ έχετε υποσχεθεί πολλές φορές –αλλά διαψεύσατε τους εργαζόμενους- και μισθό 751 ευρώ και ότι θα επανέλθουν οι </w:t>
      </w:r>
      <w:r>
        <w:rPr>
          <w:rFonts w:eastAsia="Times New Roman" w:cs="Times New Roman"/>
          <w:szCs w:val="24"/>
        </w:rPr>
        <w:lastRenderedPageBreak/>
        <w:t>συλλογικές συμβάσεις και ότι θα ικανοποιήσετε άλλα αιτήματα των εργαζομένων, τα οποία είναι σήμερα διεκδικήσεις του εργατικού κινήματος, οι οποίες βεβαίως δεν θα σταματήσουν.</w:t>
      </w:r>
    </w:p>
    <w:p w14:paraId="5BB71321"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Οι εργαζόμενοι στο πρόγραμμα «Βοήθεια στο Σπίτι», επίσης, δεν σταματούν να διεκδικούν τη μόνιμη και σταθερή δουλειά. Δεν θα σταματήσουν να διεκδικούν αυτή η υπηρεσία να προσφέρεται δωρεάν, δημόσια, σε όλους όσοι την έχουν ανάγκη. Οι ίδιοι οι εργαζόμενοι δεν θα σταματήσουν να διεκδικούν αυτή την υπηρεσία, γιατί την έχουν ανάγκη, είναι δικαίωμά τους και δεν μπορεί να τους τη στερήσει κανείς ούτε καμμία μεταρρύθμιση, η οποία μπορεί να τη δώσει στο μεγάλο κεφάλαιο.</w:t>
      </w:r>
    </w:p>
    <w:p w14:paraId="5BB71322"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Σε αυτή την κατεύθυνση εμείς σας καλούμε να μορφοποιήσετε, επιτέλους, τη ρύθμιση που έχετε υποσχεθεί στους εργαζόμενους για τη μετατροπή αυτής της εργασιακής ομηρίας της σύμβασής τους σε αορίστου χρόνου. Έχετε δεσμευτεί. Εσείς είστε εκτεθειμένοι. Επειδή, μάλιστα, μας ακούν οι εργαζόμενοι, πρέπει να βγάζουν και συμπεράσματα απ’ αυτές τις συζητήσεις οι οποίες κάποτε πρέπει να καταλήγουν. Δεν μπορεί να είναι αέναες οι συζητήσεις, να υπάρχουν τα «θα», «θα», «θα» και τα «μορφοποιούμε τη ρύθμισή μας».</w:t>
      </w:r>
    </w:p>
    <w:p w14:paraId="5BB71323" w14:textId="77777777" w:rsidR="00574E84" w:rsidRDefault="0040454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τον κ. </w:t>
      </w:r>
      <w:proofErr w:type="spellStart"/>
      <w:r>
        <w:rPr>
          <w:rFonts w:eastAsia="Times New Roman" w:cs="Times New Roman"/>
          <w:szCs w:val="24"/>
        </w:rPr>
        <w:t>Κατσώτη</w:t>
      </w:r>
      <w:proofErr w:type="spellEnd"/>
      <w:r>
        <w:rPr>
          <w:rFonts w:eastAsia="Times New Roman" w:cs="Times New Roman"/>
          <w:szCs w:val="24"/>
        </w:rPr>
        <w:t>.</w:t>
      </w:r>
    </w:p>
    <w:p w14:paraId="5BB71324"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Παρακαλώ, κύριε Υπουργέ, έχετε τον λόγο για τη δευτερολογία σας.</w:t>
      </w:r>
    </w:p>
    <w:p w14:paraId="5BB71325" w14:textId="77777777" w:rsidR="00574E84" w:rsidRDefault="0040454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(ΠΑΝΟΣ) ΣΚΟΥΡΛΕΤΗΣ (Υπουργός Εσωτερικών): </w:t>
      </w:r>
      <w:r>
        <w:rPr>
          <w:rFonts w:eastAsia="Times New Roman" w:cs="Times New Roman"/>
          <w:szCs w:val="24"/>
        </w:rPr>
        <w:t>Ευχαριστώ, κύριε Πρόεδρε.</w:t>
      </w:r>
    </w:p>
    <w:p w14:paraId="5BB71326"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Εμείς δεν αισθανόμαστε καμμία αντιπαλότητα με τους εργαζόμενους, κύριε </w:t>
      </w:r>
      <w:proofErr w:type="spellStart"/>
      <w:r>
        <w:rPr>
          <w:rFonts w:eastAsia="Times New Roman" w:cs="Times New Roman"/>
          <w:szCs w:val="24"/>
        </w:rPr>
        <w:t>Κατσώτη</w:t>
      </w:r>
      <w:proofErr w:type="spellEnd"/>
      <w:r>
        <w:rPr>
          <w:rFonts w:eastAsia="Times New Roman" w:cs="Times New Roman"/>
          <w:szCs w:val="24"/>
        </w:rPr>
        <w:t>. Ίσα-ίσα, θεωρούμε ότι οι κινητοποιήσεις τους είναι απ’ αυτές οι οποίες ενδυναμώνουν τις δικές μας προσπάθειες, προκειμένου να μπορέσουμε να λύσουμε ένα ζήτημα το οποίο δεν το δημιουργήσαμε εμείς. Απορώ πώς εσείς έρχεστε εδώ πέρα και βγάζετε λάδι τις κυβερνήσεις του ΠΑΣΟΚ και της Νέας Δημοκρατίας, καθώς επί δεκαπέντε χρόνια –το είπατε κι εσείς μόνος σας- υπάρχει αυτό το καθεστώς σε κάποιες περιπτώσεις!</w:t>
      </w:r>
    </w:p>
    <w:p w14:paraId="5BB71327" w14:textId="77777777" w:rsidR="00574E84" w:rsidRDefault="00404540">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Εσείς τους ξεπλένετε!</w:t>
      </w:r>
    </w:p>
    <w:p w14:paraId="5BB71328" w14:textId="77777777" w:rsidR="00574E84" w:rsidRDefault="00404540">
      <w:pPr>
        <w:spacing w:after="0"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Έρχεστε, λοιπόν, τώρα και κατηγορείτε την Κυβέρνηση, η οποία πράγματι προσπαθεί, με όποια δυνατότητα έχει υπάρξει, μέσα από τις όποιες μικρές ρωγμές αυτού του περιοριστικού πλαισίου που υπάρχει σήμερα, να κερδίζει πράγματα υπέρ των εργαζομένων. Έρχεστε και την εγκαλείτε. Ειλικρινά δεν μπορώ να καταλάβω με τι είδους παραμορφωτικούς φακούς βλέπετε την πραγματικότητα.</w:t>
      </w:r>
    </w:p>
    <w:p w14:paraId="5BB71329"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Ποιος κοροϊδεύει, λοιπόν, τους εργαζόμενους; Αυτός που υπόσχεται ότι μπορεί πέρα από το Σύνταγμα, την επομένη, να κάνει μία διάταξη που θα </w:t>
      </w:r>
      <w:r>
        <w:rPr>
          <w:rFonts w:eastAsia="Times New Roman" w:cs="Times New Roman"/>
          <w:szCs w:val="24"/>
        </w:rPr>
        <w:lastRenderedPageBreak/>
        <w:t>καταπέσει; Δεν το είδατε αυτό, όταν οι ίδιες οι δικές σας δυνάμεις στον συνδικαλιστικό χώρο, με το ίδιο αίτημα στην περίπτωση των εργαζομένων στην καθαριότητα, μας έλεγαν, «Μετατρέψτε αυτομάτως τις συμβάσεις σε αορίστου χρόνου»; Ήρθε το Ελεγκτικό Συνέδριο και έβγαλε μία απόφαση που όχι μόνο δεν άφησε τη μετατροπή, αλλά σταμάτησε και αυτές τις εν εξελίξει συμβάσεις. Ευτυχώς, μάλιστα, που υπήρξε η ορθότατη και νομικά στέρεη πρωτοβουλία της Κυβέρνησης να λύσει τον γόρδιο δεσμό των συμβασιούχων στην καθαριότητα. Γι’ αυτό πηγαίνουμε σε έναν διαγωνισμό που είναι πάνω από έξι χιλιάδες πεντακόσιους για πρώτη φορά μέσα στα χρόνια του μνημονίου από το 2010 για μόνιμες θέσεις εργασίας.</w:t>
      </w:r>
    </w:p>
    <w:p w14:paraId="5BB7132A"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Αντί, λοιπόν, να τα χειροκροτείτε αυτά, έρχεστε και τα βάζετε στην άκρη και συλλήβδην μιλάτε για </w:t>
      </w:r>
      <w:proofErr w:type="spellStart"/>
      <w:r>
        <w:rPr>
          <w:rFonts w:eastAsia="Times New Roman" w:cs="Times New Roman"/>
          <w:szCs w:val="24"/>
        </w:rPr>
        <w:t>μνημονιακές</w:t>
      </w:r>
      <w:proofErr w:type="spellEnd"/>
      <w:r>
        <w:rPr>
          <w:rFonts w:eastAsia="Times New Roman" w:cs="Times New Roman"/>
          <w:szCs w:val="24"/>
        </w:rPr>
        <w:t xml:space="preserve"> κυβερνήσεις του ΣΥΡΙΖΑ, του ΠΑΣΟΚ και της Νέας Δημοκρατίας. Αν νομίζετε ότι με αυτόν τον τρόπο αποκτάτε αξιοπιστία απέναντι στους εργαζόμενους, η πραγματικότητα σας διαψεύδει.</w:t>
      </w:r>
    </w:p>
    <w:p w14:paraId="5BB7132B"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Τα βάλατε δε όλα σε έναν κουβά και μιλήσατε για βορά στις πολιτικές και στα μονοπώλια. Τι σχέση έχει μία δημόσια κοινωνική υπηρεσία, της οποίας –επαναλαμβάνω- εξασφαλίσαμε την παράταση για άλλα δύο χρόνια από εθνικούς πόρους, με όλα αυτά που λέτε; Προχωρήσαμε σε αυτό, ακριβώς </w:t>
      </w:r>
      <w:r>
        <w:rPr>
          <w:rFonts w:eastAsia="Times New Roman" w:cs="Times New Roman"/>
          <w:szCs w:val="24"/>
        </w:rPr>
        <w:lastRenderedPageBreak/>
        <w:t>γιατί δεν θέλουμε να κάνουμε αυτό το οποίο καταγγέλλετε, ακριβώς διότι πιστεύουμε ότι αυτές οι υπηρεσίες πρέπει να παρέχονται από την πολιτεία ή από την τοπική αυτοδιοίκηση.</w:t>
      </w:r>
    </w:p>
    <w:p w14:paraId="5BB7132C"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Υπάρχει το εμπόδιο αυτή τη στιγμή στον κανόνα προσλήψεων- αποχωρήσεων από το δημόσιο; Υπάρχει. Το γνωρίζετε. Άρα αφήστε μας με έναν στέρεο και αποτελεσματικό τρόπο να δώσουμε μια οριστική λύση σε αυτό το θέμα και μην εξαντλείστε εσείς σε ανέξοδες υποσχέσεις, </w:t>
      </w:r>
      <w:r>
        <w:rPr>
          <w:rFonts w:eastAsia="Times New Roman"/>
          <w:szCs w:val="24"/>
        </w:rPr>
        <w:t>οι οποίες</w:t>
      </w:r>
      <w:r>
        <w:rPr>
          <w:rFonts w:eastAsia="Times New Roman" w:cs="Times New Roman"/>
          <w:szCs w:val="24"/>
        </w:rPr>
        <w:t xml:space="preserve"> είναι αυτές τελικά που υποτιμούν τη νοημοσύνη των ίδιων των εργαζομένων.</w:t>
      </w:r>
    </w:p>
    <w:p w14:paraId="5BB7132D"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Επαναλαμβάνω ότι εμάς δεν μας τρομάζουν οι κινητοποιήσεις. </w:t>
      </w:r>
      <w:proofErr w:type="spellStart"/>
      <w:r>
        <w:rPr>
          <w:rFonts w:eastAsia="Times New Roman" w:cs="Times New Roman"/>
          <w:szCs w:val="24"/>
        </w:rPr>
        <w:t>Σύμμαχες</w:t>
      </w:r>
      <w:proofErr w:type="spellEnd"/>
      <w:r>
        <w:rPr>
          <w:rFonts w:eastAsia="Times New Roman" w:cs="Times New Roman"/>
          <w:szCs w:val="24"/>
        </w:rPr>
        <w:t xml:space="preserve"> κινήσεις είναι αυτές. Φίλιες κινήσεις είναι αυτές. Αυτές δημιουργούν την καλώς εννοούμενη κοινωνική και πολιτική πίεση για να ωριμάσουν οι αλλαγές. Όμως, έχουμε και απόλυτη συνείδηση των εμποδίων και των καταστάσεων που ζούμε.</w:t>
      </w:r>
    </w:p>
    <w:p w14:paraId="5BB7132E"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Σας επαναλαμβάνω, λοιπόν, ότι η πρόθεσή μας είναι σαφής. Εκεί θα κινηθούμε. Αυτά λέμε στους εργαζόμενους. Και στο τέλος αυτοί είναι που θα μας αξιολογήσουν, με βάση το τελικό αποτέλεσμα.</w:t>
      </w:r>
    </w:p>
    <w:p w14:paraId="5BB7132F" w14:textId="77777777" w:rsidR="00574E84" w:rsidRDefault="00404540">
      <w:pPr>
        <w:spacing w:after="0" w:line="600" w:lineRule="auto"/>
        <w:ind w:firstLine="720"/>
        <w:jc w:val="both"/>
        <w:rPr>
          <w:rFonts w:eastAsia="Times New Roman" w:cs="Times New Roman"/>
          <w:szCs w:val="24"/>
        </w:rPr>
      </w:pPr>
      <w:r>
        <w:rPr>
          <w:rFonts w:eastAsia="Times New Roman"/>
          <w:szCs w:val="24"/>
        </w:rPr>
        <w:t>Σας ευχαριστώ.</w:t>
      </w:r>
      <w:r>
        <w:rPr>
          <w:rFonts w:eastAsia="Times New Roman" w:cs="Times New Roman"/>
          <w:szCs w:val="24"/>
        </w:rPr>
        <w:t xml:space="preserve"> </w:t>
      </w:r>
    </w:p>
    <w:p w14:paraId="5BB71330" w14:textId="77777777" w:rsidR="00574E84" w:rsidRDefault="00404540">
      <w:pPr>
        <w:spacing w:after="0" w:line="600" w:lineRule="auto"/>
        <w:ind w:firstLine="720"/>
        <w:jc w:val="both"/>
        <w:rPr>
          <w:rFonts w:eastAsia="Times New Roman" w:cs="Times New Roman"/>
          <w:szCs w:val="24"/>
        </w:rPr>
      </w:pPr>
      <w:r>
        <w:rPr>
          <w:rFonts w:eastAsia="Times New Roman" w:cs="Times New Roman"/>
          <w:b/>
          <w:bCs/>
          <w:szCs w:val="24"/>
        </w:rPr>
        <w:t>ΠΡΟΕΔΡΕΥΩΝ (Δημήτριος Καμμένος):</w:t>
      </w:r>
      <w:r>
        <w:rPr>
          <w:rFonts w:eastAsia="Times New Roman" w:cs="Times New Roman"/>
          <w:szCs w:val="24"/>
        </w:rPr>
        <w:t xml:space="preserve"> Ευχαριστούμε πολύ, κύριε Υπουργέ.</w:t>
      </w:r>
    </w:p>
    <w:p w14:paraId="5BB71331"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έχω την τιμή να ανακοινώσω στο Σώμα το δελτίο επικαίρων ερωτήσεων της Παρασκευής 3 Νοεμβρίου 2017.</w:t>
      </w:r>
    </w:p>
    <w:p w14:paraId="5BB71332" w14:textId="77777777" w:rsidR="00574E84" w:rsidRDefault="00404540">
      <w:pPr>
        <w:spacing w:after="0" w:line="600" w:lineRule="auto"/>
        <w:ind w:firstLine="720"/>
        <w:jc w:val="center"/>
        <w:rPr>
          <w:rFonts w:eastAsia="Times New Roman" w:cs="Times New Roman"/>
          <w:szCs w:val="24"/>
        </w:rPr>
      </w:pPr>
      <w:r>
        <w:rPr>
          <w:rFonts w:eastAsia="Times New Roman" w:cs="Times New Roman"/>
          <w:szCs w:val="24"/>
        </w:rPr>
        <w:t>Α΄</w:t>
      </w:r>
    </w:p>
    <w:p w14:paraId="5BB71333"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ΕΠΙΚΑΙΡΗ ΕΡΩΤΗΣΗ προς τον Πρωθυπουργό (Άρθρο 129 παράγραφοι 2 και 3 και άρθρο 132 παράγραφος 1 του Κανονισμού της Βουλής)</w:t>
      </w:r>
    </w:p>
    <w:p w14:paraId="5BB71334" w14:textId="77777777" w:rsidR="00574E84" w:rsidRDefault="00404540">
      <w:pPr>
        <w:spacing w:after="0" w:line="600" w:lineRule="auto"/>
        <w:ind w:firstLine="720"/>
        <w:jc w:val="both"/>
        <w:rPr>
          <w:rFonts w:eastAsia="Times New Roman" w:cs="Times New Roman"/>
          <w:color w:val="000000" w:themeColor="text1"/>
          <w:szCs w:val="24"/>
        </w:rPr>
      </w:pPr>
      <w:r w:rsidRPr="00B016DE">
        <w:rPr>
          <w:rFonts w:eastAsia="Times New Roman" w:cs="Times New Roman"/>
          <w:color w:val="000000" w:themeColor="text1"/>
          <w:szCs w:val="24"/>
        </w:rPr>
        <w:t>1. Η με αριθμό 158/9/26-10-2017 επίκαιρη ερώτηση του Προέδρου της Κοινοβουλευτικής Ομάδας της Νέας Δημοκρατίας κ. Κυριάκου Μητσοτάκη προς τον Πρωθυπουργό με θέμα: «Έξαρση της εγκληματικότητας και αύξηση των φαινομένων βίας».</w:t>
      </w:r>
    </w:p>
    <w:p w14:paraId="5BB71335" w14:textId="77777777" w:rsidR="00574E84" w:rsidRDefault="00404540">
      <w:pPr>
        <w:spacing w:after="0" w:line="600" w:lineRule="auto"/>
        <w:ind w:firstLine="720"/>
        <w:jc w:val="center"/>
        <w:rPr>
          <w:rFonts w:eastAsia="Times New Roman" w:cs="Times New Roman"/>
          <w:szCs w:val="24"/>
        </w:rPr>
      </w:pPr>
      <w:r>
        <w:rPr>
          <w:rFonts w:eastAsia="Times New Roman" w:cs="Times New Roman"/>
          <w:szCs w:val="24"/>
        </w:rPr>
        <w:t>Β΄</w:t>
      </w:r>
    </w:p>
    <w:p w14:paraId="5BB71336"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Α. ΕΠΙΚΑΙΡΕΣ ΕΡΩΤΗΣΕΙΣ Πρώτου Κύκλου (Άρθρο 130 παράγραφοι 2 και 3 του Κανονισμού της Βουλής)</w:t>
      </w:r>
    </w:p>
    <w:p w14:paraId="5BB71337"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1. Η με αριθμό 210/31-10-2017 επίκαιρη ερώτηση του Βουλευτή Αχαΐας του Κομμουνιστικού Κόμματος Ελλάδας κ. Νικολάου </w:t>
      </w:r>
      <w:proofErr w:type="spellStart"/>
      <w:r>
        <w:rPr>
          <w:rFonts w:eastAsia="Times New Roman" w:cs="Times New Roman"/>
          <w:szCs w:val="24"/>
        </w:rPr>
        <w:t>Καραθανασόπουλου</w:t>
      </w:r>
      <w:proofErr w:type="spellEnd"/>
      <w:r>
        <w:rPr>
          <w:rFonts w:eastAsia="Times New Roman" w:cs="Times New Roman"/>
          <w:szCs w:val="24"/>
        </w:rPr>
        <w:t xml:space="preserve"> προς τον Υπουργό Περιβάλλοντος και Ενέργειας, σχετικά με τις μαζικές διακοπές ρεύματος σε λαϊκά νοικοκυριά και μικρές επιχειρήσεις στον Δήμο Καρύστου.</w:t>
      </w:r>
    </w:p>
    <w:p w14:paraId="5BB71338"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2. Η με αριθμό 159/27-10-2017 επίκαιρη ερώτηση του Βουλευτή Β΄ Αθηνών των Ανεξαρτήτων Ελλήνων κ. Αθανασίου </w:t>
      </w:r>
      <w:proofErr w:type="spellStart"/>
      <w:r>
        <w:rPr>
          <w:rFonts w:eastAsia="Times New Roman" w:cs="Times New Roman"/>
          <w:szCs w:val="24"/>
        </w:rPr>
        <w:t>Παπαχριστόπουλου</w:t>
      </w:r>
      <w:proofErr w:type="spellEnd"/>
      <w:r>
        <w:rPr>
          <w:rFonts w:eastAsia="Times New Roman" w:cs="Times New Roman"/>
          <w:szCs w:val="24"/>
        </w:rPr>
        <w:t xml:space="preserve"> προς </w:t>
      </w:r>
      <w:r>
        <w:rPr>
          <w:rFonts w:eastAsia="Times New Roman" w:cs="Times New Roman"/>
          <w:szCs w:val="24"/>
        </w:rPr>
        <w:lastRenderedPageBreak/>
        <w:t>τον Υπουργό Περιβάλλοντος και Ενέργειας, σχετικά με την «Ηλιακή Ενέργεια».</w:t>
      </w:r>
    </w:p>
    <w:p w14:paraId="5BB71339"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Β. ΕΠΙΚΑΙΡΕΣ ΕΡΩΤΗΣΕΙΣ Δεύτερου Κύκλου (Άρθρο 130 παράγραφοι 2 και 3 του Κανονισμού της Βουλής) </w:t>
      </w:r>
    </w:p>
    <w:p w14:paraId="5BB7133A"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1. Η με αριθμό 167/30-10-2017 επίκαιρη ερώτηση του Βουλευτή Β΄ Αθηνών της Νέας Δημοκρατίας κ. Μιλτιάδη Βαρβιτσιώτη προς τον Υπουργό Μεταναστευτικής Πολιτικής με θέμα: «Πλημμελής η προετοιμασία των δομών φιλοξενίας για τη χειμερινή περίοδο».</w:t>
      </w:r>
    </w:p>
    <w:p w14:paraId="5BB7133B"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2. Η με αριθμό 192/30-10-2017 επίκαιρη ερώτηση της Ανεξάρτητης Βουλευτού Β΄ Πειραιώς κ. Θεοδώρας </w:t>
      </w:r>
      <w:proofErr w:type="spellStart"/>
      <w:r>
        <w:rPr>
          <w:rFonts w:eastAsia="Times New Roman" w:cs="Times New Roman"/>
          <w:szCs w:val="24"/>
        </w:rPr>
        <w:t>Μεγαλοοικονόμου</w:t>
      </w:r>
      <w:proofErr w:type="spellEnd"/>
      <w:r>
        <w:rPr>
          <w:rFonts w:eastAsia="Times New Roman" w:cs="Times New Roman"/>
          <w:szCs w:val="24"/>
        </w:rPr>
        <w:t xml:space="preserve"> προς τον Υπουργό Ναυτιλίας και Νησιωτικής Πολιτικής με θέμα: «Στο </w:t>
      </w:r>
      <w:r>
        <w:rPr>
          <w:rFonts w:eastAsia="Times New Roman"/>
          <w:szCs w:val="24"/>
        </w:rPr>
        <w:t>"</w:t>
      </w:r>
      <w:r>
        <w:rPr>
          <w:rFonts w:eastAsia="Times New Roman" w:cs="Times New Roman"/>
          <w:szCs w:val="24"/>
        </w:rPr>
        <w:t>κόκκινο</w:t>
      </w:r>
      <w:r>
        <w:rPr>
          <w:rFonts w:eastAsia="Times New Roman"/>
          <w:szCs w:val="24"/>
        </w:rPr>
        <w:t>"</w:t>
      </w:r>
      <w:r>
        <w:rPr>
          <w:rFonts w:eastAsia="Times New Roman" w:cs="Times New Roman"/>
          <w:szCs w:val="24"/>
        </w:rPr>
        <w:t xml:space="preserve"> παραμένει η ρύπανση από την πετρελαιοκηλίδα στον Σαρωνικό παρά τις διαβεβαιώσεις του Υπουργού Ναυτιλίας».</w:t>
      </w:r>
    </w:p>
    <w:p w14:paraId="5BB7133C" w14:textId="77777777" w:rsidR="00574E84" w:rsidRDefault="00404540">
      <w:pPr>
        <w:spacing w:after="0" w:line="600" w:lineRule="auto"/>
        <w:ind w:firstLine="720"/>
        <w:jc w:val="center"/>
        <w:rPr>
          <w:rFonts w:eastAsia="Times New Roman" w:cs="Times New Roman"/>
          <w:szCs w:val="24"/>
        </w:rPr>
      </w:pPr>
      <w:r>
        <w:rPr>
          <w:rFonts w:eastAsia="Times New Roman" w:cs="Times New Roman"/>
          <w:szCs w:val="24"/>
        </w:rPr>
        <w:t>Γ΄</w:t>
      </w:r>
    </w:p>
    <w:p w14:paraId="5BB7133D"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Α. ΕΠΙΚΑΙΡΕΣ ΕΡΩΤΗΣΕΙΣ Πρώτου Κύκλου (Άρθρο 130 παράγραφοι 2 και 3 του Κανονισμού της Βουλής)</w:t>
      </w:r>
    </w:p>
    <w:p w14:paraId="5BB7133E"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1. Η με αριθμό 112/23-10-2017 επίκαιρη ερώτηση του Βουλευτή Αχαΐας της Νέας Δημοκρατίας κ. </w:t>
      </w:r>
      <w:proofErr w:type="spellStart"/>
      <w:r>
        <w:rPr>
          <w:rFonts w:eastAsia="Times New Roman" w:cs="Times New Roman"/>
          <w:szCs w:val="24"/>
        </w:rPr>
        <w:t>Ιάσονα</w:t>
      </w:r>
      <w:proofErr w:type="spellEnd"/>
      <w:r>
        <w:rPr>
          <w:rFonts w:eastAsia="Times New Roman" w:cs="Times New Roman"/>
          <w:szCs w:val="24"/>
        </w:rPr>
        <w:t xml:space="preserve"> Φωτήλα προς τον Υπουργό Περιβάλλοντος και Ενέργειας με θέμα: «Θα δοθεί επιτέλους λύση στο θέμα της </w:t>
      </w:r>
      <w:r>
        <w:rPr>
          <w:rFonts w:eastAsia="Times New Roman"/>
          <w:szCs w:val="24"/>
        </w:rPr>
        <w:t>"</w:t>
      </w:r>
      <w:r>
        <w:rPr>
          <w:rFonts w:eastAsia="Times New Roman" w:cs="Times New Roman"/>
          <w:szCs w:val="24"/>
        </w:rPr>
        <w:t>ΑΜΙΑΝΤΙΤ</w:t>
      </w:r>
      <w:r>
        <w:rPr>
          <w:rFonts w:eastAsia="Times New Roman"/>
          <w:szCs w:val="24"/>
        </w:rPr>
        <w:t>"</w:t>
      </w:r>
      <w:r>
        <w:rPr>
          <w:rFonts w:eastAsia="Times New Roman" w:cs="Times New Roman"/>
          <w:szCs w:val="24"/>
        </w:rPr>
        <w:t>;».</w:t>
      </w:r>
    </w:p>
    <w:p w14:paraId="5BB7133F"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lastRenderedPageBreak/>
        <w:t>2. Η με αριθμό 103/20-10-2017 επίκαιρη ερώτηση του Η΄ Αντιπροέδρου της Βουλής και Βουλευτή Β΄ Πειραιώς των Ανεξαρτήτων Ελλήνων κ. Δημητρίου Καμμένου προς τον Υπουργό Περιβάλλοντος και Ενέργειας, σχετικά με την έλλειψη επιθεωρητών περιβάλλοντος στη βόρειο Ελλάδα.</w:t>
      </w:r>
    </w:p>
    <w:p w14:paraId="5BB71340"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3. Η με αριθμό 149/24-10-2017 επίκαιρη ερώτηση του Ζ΄ Αντιπροέδρου της Βουλής και Βουλευτή Α΄ Αθηνών του Ποταμιού κ. Σπυρίδωνος Λυκούδη προς τον Υπουργό Μεταναστευτικής Πολιτικής με θέμα: «Αυξανόμενες προσφυγικές ροές».</w:t>
      </w:r>
    </w:p>
    <w:p w14:paraId="5BB71341"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Β. ΕΠΙΚΑΙΡΕΣ ΕΡΩΤΗΣΕΙΣ Δεύτερου Κύκλου (Άρθρο 130 παράγραφοι 2 και 3 του Κανονισμού της Βουλής)</w:t>
      </w:r>
    </w:p>
    <w:p w14:paraId="5BB71342"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1. Η με αριθμό 9/2-10-2017 επίκαιρη ερώτηση του Βουλευτή Χαλκιδικής της Νέας Δημοκρατίας κ. Γεωργίου </w:t>
      </w:r>
      <w:proofErr w:type="spellStart"/>
      <w:r>
        <w:rPr>
          <w:rFonts w:eastAsia="Times New Roman" w:cs="Times New Roman"/>
          <w:szCs w:val="24"/>
        </w:rPr>
        <w:t>Βαγιωνά</w:t>
      </w:r>
      <w:proofErr w:type="spellEnd"/>
      <w:r>
        <w:rPr>
          <w:rFonts w:eastAsia="Times New Roman" w:cs="Times New Roman"/>
          <w:szCs w:val="24"/>
        </w:rPr>
        <w:t xml:space="preserve"> προς τον Υπουργό Οικονομίας και Ανάπτυξης με θέμα: «Απειλή λουκέτου για χιλιάδες αρτοποιεία».</w:t>
      </w:r>
    </w:p>
    <w:p w14:paraId="5BB71343"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Συνεχίζουμε επί του δελτίου των σημερινών επίκαιρων ερωτήσεων.</w:t>
      </w:r>
    </w:p>
    <w:p w14:paraId="5BB71344"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Ο κ. Μαυραγάνης, επικαλούμενος φόρτο εργασίας, έχει ζητήσει να προηγηθεί του κ. Αποστόλου. Ευχαριστούμε τον κ. Αποστόλου που παραχωρεί τη σειρά του. </w:t>
      </w:r>
    </w:p>
    <w:p w14:paraId="5BB71345"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Οπότε θα προχωρήσουμε στην πέμπτη με αριθμό 202/31-10-2017 επίκαιρη ερώτηση πρώτου κύκλου του Ζ΄ Αντιπροέδρου της Βουλής και Βουλευτή Α΄ Αθηνών του Ποταμιού κ. Σπυρίδωνος Λυκούδη προς τον Υπουργό </w:t>
      </w:r>
      <w:r>
        <w:rPr>
          <w:rFonts w:eastAsia="Times New Roman" w:cs="Times New Roman"/>
          <w:szCs w:val="24"/>
        </w:rPr>
        <w:lastRenderedPageBreak/>
        <w:t>Υποδομών και Μεταφορών με θέμα: «Η παλαιότητα των αυτοκινήτων ταξί επιβαρύνει την ατμόσφαιρα».</w:t>
      </w:r>
    </w:p>
    <w:p w14:paraId="5BB71346"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Κύριε Αντιπρόεδρε,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5BB71347" w14:textId="77777777" w:rsidR="00574E84" w:rsidRDefault="00404540">
      <w:pPr>
        <w:spacing w:after="0"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szCs w:val="24"/>
        </w:rPr>
        <w:t xml:space="preserve"> </w:t>
      </w:r>
      <w:r>
        <w:rPr>
          <w:rFonts w:eastAsia="Times New Roman"/>
          <w:color w:val="000000"/>
          <w:szCs w:val="24"/>
        </w:rPr>
        <w:t>Ευχαριστώ, κύριε Πρόεδρε.</w:t>
      </w:r>
      <w:r>
        <w:rPr>
          <w:rFonts w:eastAsia="Times New Roman" w:cs="Times New Roman"/>
          <w:szCs w:val="24"/>
        </w:rPr>
        <w:t xml:space="preserve"> </w:t>
      </w:r>
    </w:p>
    <w:p w14:paraId="5BB71348"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το ζήτημα της ατμοσφαιρικής ρύπανσης στις μεγαλουπόλεις είναι ένα θέμα πάρα πολύ γνωστό. Είναι ένα θέμα διεθνές, θα έλεγα. Δεν είναι ελληνικό το φαινόμενο ούτε αφορά μόνο την πρωτεύουσα. Σημασία έχει κάθε φορά, όμως, αν προσπαθήσουμε να προσεγγίσουμε αυτό το ζήτημα για να δώσουμε κάποιες λύσεις, να μη μένουμε στις αόριστες, οργισμένες αοριστολογίες του τύπου «τι κακό είναι το νέφος», «δεν αντέχουμε άλλο να ζούμε με αυτό» κ.λπ. και να προσπαθήσουμε να απομονώσουμε ζητήματα που συντελούν στην ατμοσφαιρική ρύπανση, για να δούμε πώς μπορούμε να τα επιλύσουμε. Τέτοιο θέμα φέρνω εγώ σήμερα με την ερώτησή μου και αφορά την ηλικία των ταξί, την παλαιότητα των ταξί στην πρωτεύουσα. </w:t>
      </w:r>
    </w:p>
    <w:p w14:paraId="5BB71349"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Τρεις παρατηρήσεις θέλω να κάνω για να σας διατυπώσω και την ερώτησή μου. Ένας από τους βασικότερους παράγοντες της ρύπανσης στην Αθήνα είναι και η παλαιότητα των ταξί που κυκλοφορούν. </w:t>
      </w:r>
    </w:p>
    <w:p w14:paraId="5BB7134A"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lastRenderedPageBreak/>
        <w:t>Σύμφωνα με όσα ισχύουν μέχρι σήμερα στην Ελλάδα, για αυτοκίνητα μέχρι 1.950 κυβικά εκατοστά, η αλλαγή πρέπει να γίνεται στα δεκαπέντε χρόνια, ενώ για τα αντίστοιχα πάνω από 1.950 κυβικά εκατοστά η αλλαγή πρέπει να γίνεται στα δεκαοκτώ χρόνια, τη στιγμή που σε όλη την Ευρώπη ο μέσος όρος είναι τα δέκα χρόνια.</w:t>
      </w:r>
    </w:p>
    <w:p w14:paraId="5BB7134B"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Δεύτερη παρατήρηση. Ξέρετε πολύ καλά ότι τα ταξί συμμετέχουν κατά 50% στην ατμοσφαιρική ρύπανση, κατά πολύ περισσότερο από οποιαδήποτε άλλη αιτία ρύπανσης, διότι οι εκπομπές των ρύπων των οχημάτων αυτών είναι πολύ μεγαλύτερες από τα άλλα αντίστοιχα επιβατικά αυτοκίνητα, καθώς αυξομειώνουν συνεχώς ταχύτητες, έχουν συνεχείς στάσεις και εκπέμπουν πολύ μεγαλύτερους ρύπους.</w:t>
      </w:r>
    </w:p>
    <w:p w14:paraId="5BB7134C"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Και, τρίτον, ξέρετε πάρα πολύ καλά ότι στην Ευρωπαϊκή Ένωση υπάρχει μια ρύθμιση, ένα, δύο, τρία, τέσσερα, πέντε, έξι σε σχέση με την παλαιότητα των αυτοκινήτων, όπου τα δικά μας ταξί είναι στις χαμηλές κατηγορίες, άρα επιβαρύνουν πολύ περισσότερο από τα αντίστοιχα ευρωπαϊκά σε σχέση με το αθηναϊκό περιβάλλον και την ατμόσφαιρα. </w:t>
      </w:r>
    </w:p>
    <w:p w14:paraId="5BB7134D"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Έχει σημασία να απομονώσουμε το ζήτημα, για να δούμε εάν μπορούμε να το λύσουμε. Σας ρωτώ, λοιπόν, τι σκέπτεται το Υπουργείο να κάνει, για να αντιμετωπίσει αυτό το ζήτημα εν όψει και της συζήτησης που θα κάνουμε τώρα με το νομοσχέδιο που θα φέρετε. Τι μέτρα προτίθεται να πάρει -το </w:t>
      </w:r>
      <w:r>
        <w:rPr>
          <w:rFonts w:eastAsia="Times New Roman" w:cs="Times New Roman"/>
          <w:szCs w:val="24"/>
        </w:rPr>
        <w:lastRenderedPageBreak/>
        <w:t xml:space="preserve">αναγνωρίζω, είναι και δικό σας θέμα ως Κυβέρνηση και δικό μας ως Αντιπολίτευση- και με δεδομένο ότι στην κρίσιμη οικονομική περίοδο που περνάει σήμερα η χώρα και στην κρίση της, προφανώς συμπάσχουμε με τους συμπαθείς φίλους μας, εργαζόμενους στα ταξί και ιδιοκτήτες των ταξί για τις οικονομικές δυσκολίες που έχουν, αλλά παρά ταύτα δεν μπορεί παρά να πάρουμε κάποιες πρωτοβουλίες για να ρυθμίσουμε και λίγο τα ζητήματα που έχουν σχέση και με την ατμοσφαιρική ρύπανση. Σας ρωτώ, λοιπόν, τι έχετε σκεφθεί και τι μπορείτε να κάνετε. </w:t>
      </w:r>
    </w:p>
    <w:p w14:paraId="5BB7134E"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BB7134F" w14:textId="77777777" w:rsidR="00574E84" w:rsidRDefault="00404540">
      <w:pPr>
        <w:spacing w:after="0" w:line="600" w:lineRule="auto"/>
        <w:ind w:firstLine="720"/>
        <w:jc w:val="both"/>
        <w:rPr>
          <w:rFonts w:eastAsia="Times New Roman" w:cs="Times New Roman"/>
          <w:szCs w:val="24"/>
        </w:rPr>
      </w:pPr>
      <w:r>
        <w:rPr>
          <w:rFonts w:eastAsia="Times New Roman"/>
          <w:b/>
          <w:bCs/>
        </w:rPr>
        <w:t>ΠΡΟΕΔΡΕΥΩΝ (Δημήτριος Καμμένος):</w:t>
      </w:r>
      <w:r>
        <w:rPr>
          <w:rFonts w:eastAsia="Times New Roman" w:cs="Times New Roman"/>
          <w:szCs w:val="24"/>
        </w:rPr>
        <w:t xml:space="preserve"> Σας ευχαριστούμε πολύ, κύριε Αντιπρόεδρε. </w:t>
      </w:r>
    </w:p>
    <w:p w14:paraId="5BB71350"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Παρακαλώ, κύριε Υπουργέ,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5BB71351" w14:textId="77777777" w:rsidR="00574E84" w:rsidRDefault="00404540">
      <w:pPr>
        <w:spacing w:after="0" w:line="600" w:lineRule="auto"/>
        <w:ind w:firstLine="720"/>
        <w:jc w:val="both"/>
        <w:rPr>
          <w:rFonts w:eastAsia="Times New Roman" w:cs="Times New Roman"/>
          <w:szCs w:val="24"/>
        </w:rPr>
      </w:pPr>
      <w:r>
        <w:rPr>
          <w:rFonts w:eastAsia="Times New Roman" w:cs="Times New Roman"/>
          <w:b/>
          <w:szCs w:val="24"/>
        </w:rPr>
        <w:t xml:space="preserve">ΝΙΚΟΛΑΟΣ ΜΑΥΡΑΓΑΝΗΣ (Υφυπουργός Υποδομών και Μεταφορών): </w:t>
      </w:r>
      <w:r>
        <w:rPr>
          <w:rFonts w:eastAsia="Times New Roman" w:cs="Times New Roman"/>
          <w:szCs w:val="24"/>
        </w:rPr>
        <w:t xml:space="preserve">Κύριε Βουλευτά, κύριε Αντιπρόεδρε, σας ευχαριστώ πάρα πολύ για την ερώτηση. Είναι πολύ κρίσιμη η ερώτηση, όχι μόνο γιατί είναι επίκαιρη στον βαθμό που έρχεται ένα νομοσχέδιο που θα τέμνει και αυτό το πεδίο, αλλά γιατί θέτετε ουσιαστικά έναν προβληματισμό συγκερασμού και στάθμισης δύο διαφορετικών εννόμων αγαθών: από τη μια πλευρά το περιβάλλον και η αρχή της </w:t>
      </w:r>
      <w:proofErr w:type="spellStart"/>
      <w:r>
        <w:rPr>
          <w:rFonts w:eastAsia="Times New Roman" w:cs="Times New Roman"/>
          <w:szCs w:val="24"/>
        </w:rPr>
        <w:t>αειφορίας</w:t>
      </w:r>
      <w:proofErr w:type="spellEnd"/>
      <w:r>
        <w:rPr>
          <w:rFonts w:eastAsia="Times New Roman" w:cs="Times New Roman"/>
          <w:szCs w:val="24"/>
        </w:rPr>
        <w:t xml:space="preserve">, από την άλλη πλευρά η επιβίωση των συνανθρώπων μας μέσα στην </w:t>
      </w:r>
      <w:proofErr w:type="spellStart"/>
      <w:r>
        <w:rPr>
          <w:rFonts w:eastAsia="Times New Roman" w:cs="Times New Roman"/>
          <w:szCs w:val="24"/>
        </w:rPr>
        <w:t>σκαιότατη</w:t>
      </w:r>
      <w:proofErr w:type="spellEnd"/>
      <w:r>
        <w:rPr>
          <w:rFonts w:eastAsia="Times New Roman" w:cs="Times New Roman"/>
          <w:szCs w:val="24"/>
        </w:rPr>
        <w:t xml:space="preserve"> οικονομική κρίση που βιώνουμε εδώ και αρκετά χρόνια και το </w:t>
      </w:r>
      <w:r>
        <w:rPr>
          <w:rFonts w:eastAsia="Times New Roman" w:cs="Times New Roman"/>
          <w:szCs w:val="24"/>
        </w:rPr>
        <w:lastRenderedPageBreak/>
        <w:t>άρθρο 5 του Συντάγματος, ακριβώς για την ανάπτυξη της προσωπικότητας και επίσης, το άρθρο 21 του Συντάγματος για τη θεμελίωση της οικογένειας και από την άλλη μεριά το άρθρο 24 για το περιβάλλον.</w:t>
      </w:r>
    </w:p>
    <w:p w14:paraId="5BB71352"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Εκεί, λοιπόν, θα πρέπει να σταθμίσουμε τους παράγοντες. Από τη μια πρέπει να δούμε πράγματι το περιβαλλοντικό πρόβλημα, το οποίο πάρα πολύ σωστά περιγράψατε, και από την άλλη πρέπει να δούμε και τη δική τους επιβίωση και εάν μπορούν αυτή τη στιγμή όλοι σωρευτικά να αλλάξουν αυτοκίνητα με νεότερης τεχνολογίας. </w:t>
      </w:r>
    </w:p>
    <w:p w14:paraId="5BB71353"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Εγώ θα σας πω ότι ο μέσος όρος των οχημάτων αυτή τη στιγμή στην Ελλάδα από κάποια στοιχεία τα οποία έχουμε είναι περίπου στο </w:t>
      </w:r>
      <w:r>
        <w:rPr>
          <w:rFonts w:eastAsia="Times New Roman" w:cs="Times New Roman"/>
          <w:szCs w:val="24"/>
          <w:lang w:val="en-US"/>
        </w:rPr>
        <w:t>Euro</w:t>
      </w:r>
      <w:r>
        <w:rPr>
          <w:rFonts w:eastAsia="Times New Roman" w:cs="Times New Roman"/>
          <w:szCs w:val="24"/>
        </w:rPr>
        <w:t xml:space="preserve"> 5, δεν είναι όμως στο </w:t>
      </w:r>
      <w:r>
        <w:rPr>
          <w:rFonts w:eastAsia="Times New Roman" w:cs="Times New Roman"/>
          <w:szCs w:val="24"/>
          <w:lang w:val="en-US"/>
        </w:rPr>
        <w:t>Euro</w:t>
      </w:r>
      <w:r>
        <w:rPr>
          <w:rFonts w:eastAsia="Times New Roman" w:cs="Times New Roman"/>
          <w:szCs w:val="24"/>
        </w:rPr>
        <w:t xml:space="preserve"> 6, είναι αληθές αυτό. </w:t>
      </w:r>
      <w:r>
        <w:rPr>
          <w:rFonts w:eastAsia="Times New Roman" w:cs="Times New Roman"/>
          <w:szCs w:val="24"/>
          <w:lang w:val="en-US"/>
        </w:rPr>
        <w:t>Euro</w:t>
      </w:r>
      <w:r>
        <w:rPr>
          <w:rFonts w:eastAsia="Times New Roman" w:cs="Times New Roman"/>
          <w:szCs w:val="24"/>
        </w:rPr>
        <w:t xml:space="preserve"> 5 και </w:t>
      </w:r>
      <w:r>
        <w:rPr>
          <w:rFonts w:eastAsia="Times New Roman" w:cs="Times New Roman"/>
          <w:szCs w:val="24"/>
          <w:lang w:val="en-US"/>
        </w:rPr>
        <w:t>Euro</w:t>
      </w:r>
      <w:r>
        <w:rPr>
          <w:rFonts w:eastAsia="Times New Roman" w:cs="Times New Roman"/>
          <w:szCs w:val="24"/>
        </w:rPr>
        <w:t xml:space="preserve"> 4 είναι τα περισσότερα. Και από την άλλη πλευρά θα πρέπει να δούμε εάν μπορούμε να βάλουμε κανόνες προστασίας του περιβάλλοντος χωρίς να τους υποχρεώσουμε, τουλάχιστον μέχρι το 2020, να πάνε σε αλλαγές οχημάτων. </w:t>
      </w:r>
    </w:p>
    <w:p w14:paraId="5BB71354"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Αυτή τη στάθμιση, λοιπόν, προβληματιζόμαστε κι εμείς πώς θα την αντιμετωπίσουμε. Η ιδέα μας είναι ότι θα πρέπει να </w:t>
      </w:r>
      <w:proofErr w:type="spellStart"/>
      <w:r>
        <w:rPr>
          <w:rFonts w:eastAsia="Times New Roman" w:cs="Times New Roman"/>
          <w:szCs w:val="24"/>
        </w:rPr>
        <w:t>αυστηροποιήσουμε</w:t>
      </w:r>
      <w:proofErr w:type="spellEnd"/>
      <w:r>
        <w:rPr>
          <w:rFonts w:eastAsia="Times New Roman" w:cs="Times New Roman"/>
          <w:szCs w:val="24"/>
        </w:rPr>
        <w:t xml:space="preserve"> τους ελέγχους στα ΚΤΕΟ. Πράγματι, από την τελευταία σχετική υπουργική απόφαση 37565/2010, αλλά και αυτή που νομοθετήσαμε πριν από δυο μήνες το 2017, που θα έχει ισχύ, όμως, αργότερα, προκύπτει ότι ένας από τους βασι</w:t>
      </w:r>
      <w:r>
        <w:rPr>
          <w:rFonts w:eastAsia="Times New Roman" w:cs="Times New Roman"/>
          <w:szCs w:val="24"/>
        </w:rPr>
        <w:lastRenderedPageBreak/>
        <w:t xml:space="preserve">κούς άξονες, στους οποίους κινείται ο έλεγχος στα ΚΤΕΟ, είναι ακριβώς η καθαρότητα των εκπομπών, δηλαδή τα όρια των εκπομπών και πόσο καθαρός είναι ο κινητήρας. Αυτό προκύπτει και από το άρθρο 8 της σχετικής υπουργικής απόφασης που ισχύει σήμερα και στην παραπομπή πίσω, στο όγδοο κεφάλαιο που λέει ακριβώς εκπομπές καυσαερίων και τα όριά τους σε βενζινοκινητήρες και πετρελαιοκινητήρες. </w:t>
      </w:r>
    </w:p>
    <w:p w14:paraId="5BB71355"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Εκεί, λοιπόν, επειδή πράγματι -έχετε δίκιο- πολλές φορές είτε τα Ι.Χ. αυτοκίνητα είτε τα Δ.Χ. αυτοκίνητα, όπως είναι τα ταξί, αποφεύγουν ίσως τον έλεγχο των ΚΤΕΟ, πρέπει να </w:t>
      </w:r>
      <w:proofErr w:type="spellStart"/>
      <w:r>
        <w:rPr>
          <w:rFonts w:eastAsia="Times New Roman" w:cs="Times New Roman"/>
          <w:szCs w:val="24"/>
        </w:rPr>
        <w:t>αυστηροποιήσουμε</w:t>
      </w:r>
      <w:proofErr w:type="spellEnd"/>
      <w:r>
        <w:rPr>
          <w:rFonts w:eastAsia="Times New Roman" w:cs="Times New Roman"/>
          <w:szCs w:val="24"/>
        </w:rPr>
        <w:t xml:space="preserve"> το πεδίο με κάποιους κανόνες, που ίσως πρέπει να είναι προς την κατεύθυνση τού να μην μπορεί να ασφαλισθεί ένα όχημα εάν δεν έχει ΚΤΕΟ ή στην επίταση του προστίμου και στους ελέγχους που πρέπει να γίνονται, ούτως ώστε να περιοριστεί ακριβώς η όποια ρύπανση μπορεί να υπάρχει από αρρύθμιστους κινητήρες. </w:t>
      </w:r>
    </w:p>
    <w:p w14:paraId="5BB71356"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Θα ήταν πολύ σκληρό, όμως, και θα </w:t>
      </w:r>
      <w:proofErr w:type="spellStart"/>
      <w:r>
        <w:rPr>
          <w:rFonts w:eastAsia="Times New Roman" w:cs="Times New Roman"/>
          <w:szCs w:val="24"/>
        </w:rPr>
        <w:t>προσέβαλε</w:t>
      </w:r>
      <w:proofErr w:type="spellEnd"/>
      <w:r>
        <w:rPr>
          <w:rFonts w:eastAsia="Times New Roman" w:cs="Times New Roman"/>
          <w:szCs w:val="24"/>
        </w:rPr>
        <w:t xml:space="preserve"> ουσιαστικά το άρθρο 5 του Συντάγματος, εάν πηγαίναμε από σήμερα μέσα στην οικονομική κρίση και λέγαμε σωρευτικά, λοιπόν, όλοι αλλάζετε οχήματα όσοι έχετε περάσει τα όρια ηλικίας και μέχρι το 2020 θα πρέπει να τα έχετε αλλάξει όλοι. Η ιδέα, λοιπόν, είναι ότι μέχρι το 2020 θα πρέπει να είμαστε ανεκτικοί ως προς αυτό και ως προς το άλλο, το περιβάλλον, θα πρέπει να είμαστε αυστηροί στον έλεγχό τους από τεχνικά κλιμάκια του ΚΤΕΟ. </w:t>
      </w:r>
    </w:p>
    <w:p w14:paraId="5BB71357"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14:paraId="5BB71358" w14:textId="77777777" w:rsidR="00574E84" w:rsidRDefault="00404540">
      <w:pPr>
        <w:spacing w:after="0" w:line="600" w:lineRule="auto"/>
        <w:ind w:firstLine="720"/>
        <w:jc w:val="both"/>
        <w:rPr>
          <w:rFonts w:eastAsia="Times New Roman" w:cs="Times New Roman"/>
          <w:szCs w:val="24"/>
        </w:rPr>
      </w:pPr>
      <w:r>
        <w:rPr>
          <w:rFonts w:eastAsia="Times New Roman"/>
          <w:b/>
          <w:bCs/>
        </w:rPr>
        <w:t>ΠΡΟΕΔΡΕΥΩΝ (Δημήτριος Καμμένος):</w:t>
      </w:r>
      <w:r>
        <w:rPr>
          <w:rFonts w:eastAsia="Times New Roman" w:cs="Times New Roman"/>
          <w:szCs w:val="24"/>
        </w:rPr>
        <w:t xml:space="preserve"> Ευχαριστούμε πολύ, κύριε Υπουργέ. </w:t>
      </w:r>
    </w:p>
    <w:p w14:paraId="5BB71359"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Κύριε Αντιπρόεδρε, κύριε Λυκούδη, έχετε τον λόγο για τη δευτερολογία σας. </w:t>
      </w:r>
    </w:p>
    <w:p w14:paraId="5BB7135A" w14:textId="77777777" w:rsidR="00574E84" w:rsidRDefault="00404540">
      <w:pPr>
        <w:spacing w:after="0" w:line="600" w:lineRule="auto"/>
        <w:ind w:firstLine="720"/>
        <w:jc w:val="both"/>
        <w:rPr>
          <w:rFonts w:eastAsia="Times New Roman"/>
          <w:bCs/>
        </w:rPr>
      </w:pPr>
      <w:r>
        <w:rPr>
          <w:rFonts w:eastAsia="Times New Roman"/>
          <w:b/>
          <w:bCs/>
        </w:rPr>
        <w:t xml:space="preserve">ΣΠΥΡΙΔΩΝ ΛΥΚΟΥΔΗΣ (Ζ΄ Αντιπρόεδρος της Βουλής): </w:t>
      </w:r>
      <w:r>
        <w:rPr>
          <w:rFonts w:eastAsia="Times New Roman"/>
          <w:bCs/>
        </w:rPr>
        <w:t xml:space="preserve">Κύριε Υπουργέ, κατ’ αρχάς κι εγώ θέλω να σας ευχαριστήσω για το γεγονός ότι αποδεχθήκατε τη σοβαρότητα του ζητήματος και φαίνεται ότι έχετε διάθεση να το αντιμετωπίσετε. Αυτό δεν είναι λίγο. Εγώ προσπαθώ κάθε φορά να μην ασκώ τον κοινοβουλευτικό έλεγχο μέσα σε ένα πλαίσιο αντιπολιτευτικής κριτικής, αλλά να δω πώς μπορώ να συμβάλω για να λυθούν τα ζητήματα. </w:t>
      </w:r>
    </w:p>
    <w:p w14:paraId="5BB7135B" w14:textId="77777777" w:rsidR="00574E84" w:rsidRDefault="00404540">
      <w:pPr>
        <w:spacing w:after="0" w:line="600" w:lineRule="auto"/>
        <w:ind w:firstLine="720"/>
        <w:jc w:val="both"/>
        <w:rPr>
          <w:rFonts w:eastAsia="Times New Roman" w:cs="Times New Roman"/>
          <w:szCs w:val="24"/>
        </w:rPr>
      </w:pPr>
      <w:r>
        <w:rPr>
          <w:rFonts w:eastAsia="Times New Roman"/>
          <w:bCs/>
        </w:rPr>
        <w:t>Πρέπει, όμως, να σας πω ότι με έκπληξη άκουσα αυτό που είπατε. Δεν αποκλείεται να έχετε δίκιο, θα το ψάξω.</w:t>
      </w:r>
      <w:r>
        <w:rPr>
          <w:rFonts w:eastAsia="Times New Roman" w:cs="Times New Roman"/>
          <w:szCs w:val="24"/>
        </w:rPr>
        <w:t xml:space="preserve"> Νομίζω, όμως, ότι εγώ έχω δίκιο όταν λέω ότι στην αρίθμηση </w:t>
      </w:r>
      <w:r>
        <w:rPr>
          <w:rFonts w:eastAsia="Times New Roman" w:cs="Times New Roman"/>
          <w:szCs w:val="24"/>
          <w:lang w:val="en-US"/>
        </w:rPr>
        <w:t>Euro</w:t>
      </w:r>
      <w:r>
        <w:rPr>
          <w:rFonts w:eastAsia="Times New Roman" w:cs="Times New Roman"/>
          <w:szCs w:val="24"/>
        </w:rPr>
        <w:t xml:space="preserve"> τα ταξί στην Ελλάδα είναι γύρω στο 3 και όχι γύρω στο 5, όπως είπατε. Είναι, δηλαδή, σε πολύ χαμηλότερη κατηγορία. Θα το ψάξω, όμως, γιατί δεν θέλω να αμφισβητήσω αυτό που λέτε ως υπεύθυνος Υπουργός. </w:t>
      </w:r>
    </w:p>
    <w:p w14:paraId="5BB7135C"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Δεύτερη παρατήρηση. Θέλω να πω το εξής: Εάν με δεδομένη την οικονομική κρίση και την ευαισθησία που έχετε απέναντι στους συμπολίτες μας, που είναι επαγγελματίες στον χώρο του ταξί -εγώ το είπα από την αρχή στην </w:t>
      </w:r>
      <w:r>
        <w:rPr>
          <w:rFonts w:eastAsia="Times New Roman" w:cs="Times New Roman"/>
          <w:szCs w:val="24"/>
        </w:rPr>
        <w:lastRenderedPageBreak/>
        <w:t>ερώτησή μου- θεωρήσουμε ότι πρέπει να παρατείνουμε την υπάρχουσα κατάσταση για ακόμη επτά χρόνια, νομίζω ότι δεν έχουμε επιλέξει…</w:t>
      </w:r>
    </w:p>
    <w:p w14:paraId="5BB7135D" w14:textId="77777777" w:rsidR="00574E84" w:rsidRDefault="00404540">
      <w:pPr>
        <w:spacing w:after="0" w:line="600" w:lineRule="auto"/>
        <w:ind w:firstLine="720"/>
        <w:jc w:val="both"/>
        <w:rPr>
          <w:rFonts w:eastAsia="Times New Roman" w:cs="Times New Roman"/>
          <w:szCs w:val="24"/>
        </w:rPr>
      </w:pPr>
      <w:r>
        <w:rPr>
          <w:rFonts w:eastAsia="Times New Roman" w:cs="Times New Roman"/>
          <w:b/>
          <w:szCs w:val="24"/>
        </w:rPr>
        <w:t xml:space="preserve">ΝΙΚΟΛΑΟΣ ΜΑΥΡΑΓΑΝΗΣ (Υφυπουργός Υποδομών και Μεταφορών): </w:t>
      </w:r>
      <w:r>
        <w:rPr>
          <w:rFonts w:eastAsia="Times New Roman" w:cs="Times New Roman"/>
          <w:szCs w:val="24"/>
        </w:rPr>
        <w:t>Δύο χρόνια.</w:t>
      </w:r>
    </w:p>
    <w:p w14:paraId="5BB7135E" w14:textId="77777777" w:rsidR="00574E84" w:rsidRDefault="00404540">
      <w:pPr>
        <w:spacing w:after="0" w:line="600" w:lineRule="auto"/>
        <w:ind w:firstLine="720"/>
        <w:jc w:val="both"/>
        <w:rPr>
          <w:rFonts w:eastAsia="Times New Roman" w:cs="Times New Roman"/>
          <w:szCs w:val="24"/>
        </w:rPr>
      </w:pPr>
      <w:r>
        <w:rPr>
          <w:rFonts w:eastAsia="Times New Roman" w:cs="Times New Roman"/>
          <w:b/>
          <w:szCs w:val="24"/>
        </w:rPr>
        <w:t xml:space="preserve">ΣΠΥΡΙΔΩΝ ΛΥΚΟΥΔΗΣ (Ζ΄ Αντιπρόεδρος της Βουλής): </w:t>
      </w:r>
      <w:r>
        <w:rPr>
          <w:rFonts w:eastAsia="Times New Roman" w:cs="Times New Roman"/>
          <w:szCs w:val="24"/>
        </w:rPr>
        <w:t>Δεν είναι δύο.</w:t>
      </w:r>
    </w:p>
    <w:p w14:paraId="5BB7135F" w14:textId="77777777" w:rsidR="00574E84" w:rsidRDefault="00404540">
      <w:pPr>
        <w:spacing w:after="0" w:line="600" w:lineRule="auto"/>
        <w:ind w:firstLine="720"/>
        <w:jc w:val="both"/>
        <w:rPr>
          <w:rFonts w:eastAsia="Times New Roman" w:cs="Times New Roman"/>
          <w:szCs w:val="24"/>
        </w:rPr>
      </w:pPr>
      <w:r>
        <w:rPr>
          <w:rFonts w:eastAsia="Times New Roman" w:cs="Times New Roman"/>
          <w:b/>
          <w:szCs w:val="24"/>
        </w:rPr>
        <w:t xml:space="preserve">ΝΙΚΟΛΑΟΣ ΜΑΥΡΑΓΑΝΗΣ (Υφυπουργός Υποδομών και Μεταφορών): </w:t>
      </w:r>
      <w:r>
        <w:rPr>
          <w:rFonts w:eastAsia="Times New Roman" w:cs="Times New Roman"/>
          <w:szCs w:val="24"/>
        </w:rPr>
        <w:t xml:space="preserve">Μέχρι το 2020. </w:t>
      </w:r>
    </w:p>
    <w:p w14:paraId="5BB71360" w14:textId="77777777" w:rsidR="00574E84" w:rsidRDefault="00404540">
      <w:pPr>
        <w:spacing w:after="0" w:line="600" w:lineRule="auto"/>
        <w:ind w:firstLine="720"/>
        <w:jc w:val="both"/>
        <w:rPr>
          <w:rFonts w:eastAsia="Times New Roman" w:cs="Times New Roman"/>
          <w:color w:val="000000" w:themeColor="text1"/>
          <w:szCs w:val="24"/>
        </w:rPr>
      </w:pPr>
      <w:r w:rsidRPr="00B016DE">
        <w:rPr>
          <w:rFonts w:eastAsia="Times New Roman" w:cs="Times New Roman"/>
          <w:b/>
          <w:color w:val="000000" w:themeColor="text1"/>
          <w:szCs w:val="24"/>
        </w:rPr>
        <w:t xml:space="preserve">ΣΠΥΡΙΔΩΝ ΛΥΚΟΥΔΗΣ (Ζ΄ Αντιπρόεδρος της Βουλής): </w:t>
      </w:r>
      <w:r w:rsidRPr="00B016DE">
        <w:rPr>
          <w:rFonts w:eastAsia="Times New Roman" w:cs="Times New Roman"/>
          <w:color w:val="000000" w:themeColor="text1"/>
          <w:szCs w:val="24"/>
        </w:rPr>
        <w:t xml:space="preserve">Μέχρι το 2022 είναι. </w:t>
      </w:r>
    </w:p>
    <w:p w14:paraId="5BB71361" w14:textId="77777777" w:rsidR="00574E84" w:rsidRDefault="00404540">
      <w:pPr>
        <w:spacing w:after="0" w:line="600" w:lineRule="auto"/>
        <w:ind w:firstLine="720"/>
        <w:jc w:val="both"/>
        <w:rPr>
          <w:rFonts w:eastAsia="Times New Roman" w:cs="Times New Roman"/>
          <w:color w:val="000000" w:themeColor="text1"/>
          <w:szCs w:val="24"/>
        </w:rPr>
      </w:pPr>
      <w:r w:rsidRPr="00B016DE">
        <w:rPr>
          <w:rFonts w:eastAsia="Times New Roman" w:cs="Times New Roman"/>
          <w:b/>
          <w:color w:val="000000" w:themeColor="text1"/>
          <w:szCs w:val="24"/>
        </w:rPr>
        <w:t xml:space="preserve">ΝΙΚΟΛΑΟΣ ΜΑΥΡΑΓΑΝΗΣ (Υφυπουργός Υποδομών και Μεταφορών): </w:t>
      </w:r>
      <w:r w:rsidRPr="00B016DE">
        <w:rPr>
          <w:rFonts w:eastAsia="Times New Roman" w:cs="Times New Roman"/>
          <w:color w:val="000000" w:themeColor="text1"/>
          <w:szCs w:val="24"/>
        </w:rPr>
        <w:t>Είναι μέχρι το 2020.</w:t>
      </w:r>
    </w:p>
    <w:p w14:paraId="5BB71362" w14:textId="77777777" w:rsidR="00574E84" w:rsidRDefault="00404540">
      <w:pPr>
        <w:spacing w:after="0" w:line="600" w:lineRule="auto"/>
        <w:ind w:firstLine="720"/>
        <w:jc w:val="both"/>
        <w:rPr>
          <w:rFonts w:eastAsia="Times New Roman" w:cs="Times New Roman"/>
          <w:szCs w:val="24"/>
        </w:rPr>
      </w:pPr>
      <w:r w:rsidRPr="00427B95">
        <w:rPr>
          <w:rFonts w:eastAsia="Times New Roman" w:cs="Times New Roman"/>
          <w:b/>
          <w:szCs w:val="24"/>
        </w:rPr>
        <w:t xml:space="preserve">ΣΠΥΡΙΔΩΝ ΛΥΚΟΥΔΗΣ (Ζ΄ Αντιπρόεδρος της Βουλής): </w:t>
      </w:r>
      <w:r w:rsidRPr="00427B95">
        <w:rPr>
          <w:rFonts w:eastAsia="Times New Roman" w:cs="Times New Roman"/>
          <w:szCs w:val="24"/>
        </w:rPr>
        <w:t xml:space="preserve">Καλόπιστη κουβέντα κάνουμε, θα το δω και αυτό. Απλώς υποστηρίζω ότι κάθε παράταση, όπως ξέρετε πάρα πολύ καλά, της υπάρχουσας κατάστασης, έχει έναν πολλαπλασιαστικό χαρακτήρα σε σχέση με τη ρύπανση που εκπέμπει ένα ταξί. Δηλαδή, τα δύο, τρία ή τέσσερα χρόνια της κυκλοφορίας ενός παλαιού τύπου ταξί, παλαιάς ηλικίας, ισοδυναμεί με δέκα, με είκοσι, με τριάντα χρόνια ηλικίας ρύπανσης που εκπέμπει ένα επιβατικό αυτοκίνητο, σε σχέση πάντα με τους </w:t>
      </w:r>
      <w:r w:rsidRPr="00427B95">
        <w:rPr>
          <w:rFonts w:eastAsia="Times New Roman" w:cs="Times New Roman"/>
          <w:szCs w:val="24"/>
        </w:rPr>
        <w:lastRenderedPageBreak/>
        <w:t>ρύπους, τους οποίους αφήνει η συχνή του κίνηση και οι συνεχείς στάσεις. Αυτό από τη μια μεριά.</w:t>
      </w:r>
    </w:p>
    <w:p w14:paraId="5BB71363"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Από την άλλη μεριά θέλω να σας πω -ειλικρινά το πιστεύω και δεν είναι φιλοφρόνηση αυτό- ότι εγώ δεν πιστεύω ότι αν το κάνετε αυτό, το κάνετε εν είδος ρουσφετιού, επειδή υπάρχει κόσμος, στον οποίον χρειάζεται να υπάρχει ένας πολιτικός που να έχει επαφή μαζί του και να αντιμετωπίζεται με συμπάθεια, ενδεχομένως για να συλλέξει ψήφους αύριο, μεθαύριο. Πιστεύω, όμως, ότι είναι μέσα σε μια συνήθη ελαφρότητα που έχουμε και με την οποία αντιμετωπίζουμε τα ζητήματα, όταν είναι πάρα πολλά πράγματα για να λύσουμε στην καμπούρα μας και αυτό το καταλαβαίνω. Η Κυβέρνηση έχει μια σειρά ζητήματα να λύσει και πολύ μεγάλα. Είναι και αυτό. Πάρα πολύ εύκολα θα μπορούσε να πει «ας το αφήσουμε για δύο, τρία χρόνια ακόμη αυτό και θα δούμε τι θα γίνει». Όμως αυτή η παραίτηση και η παράταση, από την άλλη μεριά του ζητήματος, νομίζω ότι σε τίποτε δεν βοηθάει.</w:t>
      </w:r>
    </w:p>
    <w:p w14:paraId="5BB71364"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Αντιλαμβάνομαι ότι το πράγμα είναι σοβαρό και αντιλαμβάνομαι ότι δεν είναι εύκολο. Σας το λέω ειλικρινά. Όμως μια Κυβέρνηση η οποία ασκεί την εξουσία και η οποία διαχειρίζεται την κοινωνία και τα προβλήματά της, δεν είναι μόνο για τα εύκολα και στα δύσκολα πρέπει να παρεμβαίνει. Δηλαδή εάν θα δυσκολευτεί να βρει μια ισορροπία ανάμεσα στη ρύπανση και στη δυσπραγία την οικονομική με τους επαγγελματίες, να ψάξει να βρει λύση. </w:t>
      </w:r>
    </w:p>
    <w:p w14:paraId="5BB71365"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lastRenderedPageBreak/>
        <w:t>Εγώ δεν είμαι έξω από την αναζήτηση λύσης, αλλά αυτή την ώρα ασκώ έλεγχο σε εσάς, στον Υπουργό και απαιτώ δεν ζητώ, απαιτώ με δεδομένη τη δυσκολία του προβλήματος ρύπανση από τη μια μεριά, δυσκολία οικονομική στους επαγγελματίες των ταξί από την άλλη, να αναζητήσετε λύση, κύριε Υπουργέ.</w:t>
      </w:r>
    </w:p>
    <w:p w14:paraId="5BB71366"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Ευχαριστώ.</w:t>
      </w:r>
    </w:p>
    <w:p w14:paraId="5BB71367" w14:textId="77777777" w:rsidR="00574E84" w:rsidRDefault="00404540">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κύριε Λυκούδη.</w:t>
      </w:r>
    </w:p>
    <w:p w14:paraId="5BB71368"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14:paraId="5BB71369" w14:textId="77777777" w:rsidR="00574E84" w:rsidRDefault="00404540">
      <w:pPr>
        <w:spacing w:after="0" w:line="600" w:lineRule="auto"/>
        <w:ind w:firstLine="720"/>
        <w:jc w:val="both"/>
        <w:rPr>
          <w:rFonts w:eastAsia="Times New Roman" w:cs="Times New Roman"/>
          <w:szCs w:val="24"/>
        </w:rPr>
      </w:pPr>
      <w:r>
        <w:rPr>
          <w:rFonts w:eastAsia="Times New Roman" w:cs="Times New Roman"/>
          <w:b/>
          <w:szCs w:val="24"/>
        </w:rPr>
        <w:t xml:space="preserve">ΝΙΚΟΛΑΟΣ ΜΑΥΡΑΓΑΝΗΣ (Υφυπουργός Υποδομών και Μεταφορών): </w:t>
      </w:r>
      <w:r>
        <w:rPr>
          <w:rFonts w:eastAsia="Times New Roman" w:cs="Times New Roman"/>
          <w:szCs w:val="24"/>
        </w:rPr>
        <w:t xml:space="preserve">Κύριε Βουλευτά, κύριε Αντιπρόεδρε, καλά τα λέτε. Έτσι έπρεπε να κάνετε. Είναι ορθότατη η επίκαιρη ερώτηση και σας ευχαριστώ πάρα πολύ γι’ αυτή. Καλά κάνετε και ζητάτε ουσιαστικά στάθμιση των δύο εννόμων αγαθών. Της ιδιωτικής ανάπτυξης της προσωπικότητας προς την κατεύθυνση της οικονομίας στο άρθρο 5 του Συντάγματος παράλληλα με τη θεμελίωση της οικογένειας στο άρθρο 21 του Συντάγματος και το άρθρο 24 σχετικά με το περιβάλλον που μας ενδιαφέρει όλους. </w:t>
      </w:r>
    </w:p>
    <w:p w14:paraId="5BB7136A"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Λέω, λοιπόν, πάνω σε αυτόν τον προβληματισμό. Λόγω του κανονισμού de </w:t>
      </w:r>
      <w:proofErr w:type="spellStart"/>
      <w:r>
        <w:rPr>
          <w:rFonts w:eastAsia="Times New Roman" w:cs="Times New Roman"/>
          <w:szCs w:val="24"/>
        </w:rPr>
        <w:t>minimis</w:t>
      </w:r>
      <w:proofErr w:type="spellEnd"/>
      <w:r>
        <w:rPr>
          <w:rFonts w:eastAsia="Times New Roman" w:cs="Times New Roman"/>
          <w:szCs w:val="24"/>
        </w:rPr>
        <w:t xml:space="preserve"> από τη μια πλευρά και του ν.1370/2007, αν δεν κάνω λάθος, </w:t>
      </w:r>
      <w:r>
        <w:rPr>
          <w:rFonts w:eastAsia="Times New Roman" w:cs="Times New Roman"/>
          <w:szCs w:val="24"/>
        </w:rPr>
        <w:lastRenderedPageBreak/>
        <w:t xml:space="preserve">του Ευρωπαϊκού Κανονισμού από την άλλη, δεν μπορούμε να χρηματοδοτήσουμε ιδιωτικές μεταφορικές επιχειρήσεις. Όπως δεν μπορούμε για τα φορτηγά έτσι και για τα ταξί. </w:t>
      </w:r>
    </w:p>
    <w:p w14:paraId="5BB7136B"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Για να μπορέσουμε, λοιπόν, να βοηθήσουμε από τη μια πλευρά την κατάσταση μέχρι το 2020 -όχι για είκοσι χρόνια, μέχρι το 2020- και από την άλλη να μην προσβάλλουμε το περιβάλλον, δηλαδή να μην προσβάλλουμε ουσιαστικά ούτε τον σκληρό πυρήνα του άρθρου 5 του Συντάγματος αλλά ούτε και του άρθρου 24, ο μόνος τρόπος που, τουλάχιστον, εμείς έχουμε βρει, είναι από τη μία μέχρι το 2020 να δοθεί παράταση και από την άλλη </w:t>
      </w:r>
      <w:proofErr w:type="spellStart"/>
      <w:r>
        <w:rPr>
          <w:rFonts w:eastAsia="Times New Roman" w:cs="Times New Roman"/>
          <w:szCs w:val="24"/>
        </w:rPr>
        <w:t>αυστηροποίηση</w:t>
      </w:r>
      <w:proofErr w:type="spellEnd"/>
      <w:r>
        <w:rPr>
          <w:rFonts w:eastAsia="Times New Roman" w:cs="Times New Roman"/>
          <w:szCs w:val="24"/>
        </w:rPr>
        <w:t>, όπως σας είπα, με τις μεθόδους της μη ασφάλισης εφόσον δεν υπάρχει ΚΤΕΟ και της επιβολής αυστηρότερων ελέγχων από την Τροχαία, καθώς και προστίμων σε περίπτωση που δεν έχει περάσει τεχνικό έλεγχο από τα ΚΤΕΟ. Διότι πράγματι, αν όλα τα αυτοκίνητα ήταν ρυθμισμένα και είχαν περάσει ΚΤΕΟ, αυτοί οι τεχνικοί έλεγχοι είναι αρκούντως ασφυκτικοί ως προς την καθαρότητα του κινητήρα. Έτσι θα μπορούσαμε να απολαμβάνουμε όλοι ένα καθαρότερο περιβάλλον.</w:t>
      </w:r>
    </w:p>
    <w:p w14:paraId="5BB7136C"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Ο προβληματισμός είναι μεγάλος. Εγώ δεν θεωρώ ότι υπάρχει πανάκεια. Θεωρώ ότι αυτές οι δύο σφαίρες συγκρούονται καθημερινά και πάντοτε οι καλές ιδέες είναι ευπρόσδεκτες. </w:t>
      </w:r>
    </w:p>
    <w:p w14:paraId="5BB7136D" w14:textId="77777777" w:rsidR="00574E84" w:rsidRDefault="00404540">
      <w:pPr>
        <w:spacing w:after="0" w:line="600" w:lineRule="auto"/>
        <w:ind w:firstLine="720"/>
        <w:jc w:val="both"/>
        <w:rPr>
          <w:rFonts w:eastAsia="Times New Roman" w:cs="Times New Roman"/>
          <w:szCs w:val="24"/>
        </w:rPr>
      </w:pPr>
      <w:r w:rsidRPr="00A71949">
        <w:rPr>
          <w:rFonts w:eastAsia="Times New Roman" w:cs="Times New Roman"/>
          <w:szCs w:val="24"/>
        </w:rPr>
        <w:t xml:space="preserve">Σας ευχαριστώ για άλλη μια φορά για την επίκαιρη ερώτηση. </w:t>
      </w:r>
    </w:p>
    <w:p w14:paraId="5BB7136E" w14:textId="77777777" w:rsidR="00574E84" w:rsidRDefault="00404540">
      <w:pPr>
        <w:spacing w:after="0" w:line="600" w:lineRule="auto"/>
        <w:ind w:firstLine="720"/>
        <w:jc w:val="both"/>
        <w:rPr>
          <w:rFonts w:eastAsia="Times New Roman" w:cs="Times New Roman"/>
          <w:szCs w:val="24"/>
        </w:rPr>
      </w:pPr>
      <w:r w:rsidRPr="00F66CAE">
        <w:rPr>
          <w:rFonts w:eastAsia="Times New Roman" w:cs="Times New Roman"/>
          <w:b/>
          <w:szCs w:val="24"/>
        </w:rPr>
        <w:lastRenderedPageBreak/>
        <w:t xml:space="preserve">ΠΡΟΕΔΡΕΥΩΝ (Δημήτριος Καμμένος): </w:t>
      </w:r>
      <w:r w:rsidRPr="00F66CAE">
        <w:rPr>
          <w:rFonts w:eastAsia="Times New Roman" w:cs="Times New Roman"/>
          <w:szCs w:val="24"/>
        </w:rPr>
        <w:t xml:space="preserve">Ευχαριστούμε πολύ, κύριε Υπουργέ. </w:t>
      </w:r>
    </w:p>
    <w:p w14:paraId="5BB7136F"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προχωρήσουμε τώρα </w:t>
      </w:r>
      <w:r w:rsidRPr="00A71949">
        <w:rPr>
          <w:rFonts w:eastAsia="Times New Roman" w:cs="Times New Roman"/>
          <w:szCs w:val="24"/>
        </w:rPr>
        <w:t>σε δύο επίκαιρες ερωτήσεις προς τον Υπουργό Αγροτικής Ανάπτυξης και Τροφίμων κ. Ευάγγελο Αποστόλου</w:t>
      </w:r>
      <w:r>
        <w:rPr>
          <w:rFonts w:eastAsia="Times New Roman" w:cs="Times New Roman"/>
          <w:szCs w:val="24"/>
        </w:rPr>
        <w:t>,</w:t>
      </w:r>
      <w:r w:rsidRPr="003C5F85">
        <w:rPr>
          <w:rFonts w:eastAsia="Times New Roman" w:cs="Times New Roman"/>
          <w:szCs w:val="24"/>
        </w:rPr>
        <w:t xml:space="preserve"> οι οποίες θα συμπτυχθούν, χωρίς να παραβιάζεται κανένα δικαίωμα χρόνου, όπως προβλέπεται από τον Κανονισμό</w:t>
      </w:r>
      <w:r>
        <w:rPr>
          <w:rFonts w:eastAsia="Times New Roman" w:cs="Times New Roman"/>
          <w:szCs w:val="24"/>
        </w:rPr>
        <w:t>.</w:t>
      </w:r>
      <w:r w:rsidRPr="003C5F85">
        <w:rPr>
          <w:rFonts w:eastAsia="Times New Roman" w:cs="Times New Roman"/>
          <w:szCs w:val="24"/>
        </w:rPr>
        <w:t xml:space="preserve"> </w:t>
      </w:r>
      <w:r>
        <w:rPr>
          <w:rFonts w:eastAsia="Times New Roman" w:cs="Times New Roman"/>
          <w:szCs w:val="24"/>
        </w:rPr>
        <w:t>Αυτές ο</w:t>
      </w:r>
      <w:r w:rsidRPr="00A71949">
        <w:rPr>
          <w:rFonts w:eastAsia="Times New Roman" w:cs="Times New Roman"/>
          <w:szCs w:val="24"/>
        </w:rPr>
        <w:t xml:space="preserve">ι </w:t>
      </w:r>
      <w:r w:rsidRPr="003C5F85">
        <w:rPr>
          <w:rFonts w:eastAsia="Times New Roman" w:cs="Times New Roman"/>
          <w:szCs w:val="24"/>
        </w:rPr>
        <w:t xml:space="preserve">επίκαιρες </w:t>
      </w:r>
      <w:r w:rsidRPr="00A71949">
        <w:rPr>
          <w:rFonts w:eastAsia="Times New Roman" w:cs="Times New Roman"/>
          <w:szCs w:val="24"/>
        </w:rPr>
        <w:t xml:space="preserve">ερωτήσεις </w:t>
      </w:r>
      <w:r>
        <w:rPr>
          <w:rFonts w:eastAsia="Times New Roman" w:cs="Times New Roman"/>
          <w:szCs w:val="24"/>
        </w:rPr>
        <w:t xml:space="preserve">είναι οι </w:t>
      </w:r>
      <w:r w:rsidRPr="003C5F85">
        <w:rPr>
          <w:rFonts w:eastAsia="Times New Roman" w:cs="Times New Roman"/>
          <w:szCs w:val="24"/>
        </w:rPr>
        <w:t>εξής:</w:t>
      </w:r>
    </w:p>
    <w:p w14:paraId="5BB71370" w14:textId="77777777" w:rsidR="00574E84" w:rsidRDefault="00404540">
      <w:pPr>
        <w:spacing w:after="0" w:line="600" w:lineRule="auto"/>
        <w:ind w:firstLine="720"/>
        <w:jc w:val="both"/>
        <w:rPr>
          <w:rFonts w:eastAsia="Times New Roman" w:cs="Times New Roman"/>
          <w:szCs w:val="24"/>
        </w:rPr>
      </w:pPr>
      <w:r w:rsidRPr="003C5F85">
        <w:rPr>
          <w:rFonts w:eastAsia="Times New Roman" w:cs="Times New Roman"/>
          <w:szCs w:val="24"/>
        </w:rPr>
        <w:t xml:space="preserve">Η πρώτη με αριθμό 166/30-10-2017 επίκαιρη ερώτηση δεύτερου κύκλου της Βουλευτού Σερρών της Νέας Δημοκρατίας κ. Φωτεινής Αραμπατζή με θέμα: «Η αγωνία των επιλαχόντων νέων αγροτών συνεχίζεται» και </w:t>
      </w:r>
      <w:r>
        <w:rPr>
          <w:rFonts w:eastAsia="Times New Roman" w:cs="Times New Roman"/>
          <w:szCs w:val="24"/>
        </w:rPr>
        <w:t>η</w:t>
      </w:r>
      <w:r w:rsidRPr="003C5F85">
        <w:rPr>
          <w:rFonts w:eastAsia="Times New Roman" w:cs="Times New Roman"/>
          <w:szCs w:val="24"/>
        </w:rPr>
        <w:t xml:space="preserve"> δεύτερη με αριθμό 165/30-10-2017 επίκαιρη ερώτηση πρώτου κύκλου του Βουλευτ</w:t>
      </w:r>
      <w:r>
        <w:rPr>
          <w:rFonts w:eastAsia="Times New Roman" w:cs="Times New Roman"/>
          <w:szCs w:val="24"/>
        </w:rPr>
        <w:t>ή</w:t>
      </w:r>
      <w:r w:rsidRPr="003C5F85">
        <w:rPr>
          <w:rFonts w:eastAsia="Times New Roman" w:cs="Times New Roman"/>
          <w:szCs w:val="24"/>
        </w:rPr>
        <w:t xml:space="preserve"> Κιλκίς της Νέας Δημοκρατίας κ. Γεωργίου Γεωργαντά με θέμα: «Συνεχίζεται η αδικία σε βάρος των επιλαχόντων νέων αγροτών</w:t>
      </w:r>
      <w:r>
        <w:rPr>
          <w:rFonts w:eastAsia="Times New Roman" w:cs="Times New Roman"/>
          <w:szCs w:val="24"/>
        </w:rPr>
        <w:t>.</w:t>
      </w:r>
      <w:r w:rsidRPr="003C5F85">
        <w:rPr>
          <w:rFonts w:eastAsia="Times New Roman" w:cs="Times New Roman"/>
          <w:szCs w:val="24"/>
        </w:rPr>
        <w:t>»</w:t>
      </w:r>
    </w:p>
    <w:p w14:paraId="5BB71371"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Κυρία Αραμπατζή, έχετε τον λόγο για δύο λεπτά. </w:t>
      </w:r>
    </w:p>
    <w:p w14:paraId="5BB71372" w14:textId="77777777" w:rsidR="00574E84" w:rsidRDefault="00404540">
      <w:pPr>
        <w:spacing w:after="0"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Ευχαριστώ, κύριε Πρόεδρε. </w:t>
      </w:r>
    </w:p>
    <w:p w14:paraId="5BB71373"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το Πρόγραμμα Νέων Αγροτών έχει καταντήσει «γεφύρι της Άρτας», καθώς τέσσερις μήνες μετά από την ανακοίνωση των αποτελεσμάτων μετά από τρεις παρατάσεις και έναν ολόκληρο χρόνο μετά από την προκήρυξη του προγράμματος, τρεις χιλιάδες </w:t>
      </w:r>
      <w:proofErr w:type="spellStart"/>
      <w:r>
        <w:rPr>
          <w:rFonts w:eastAsia="Times New Roman" w:cs="Times New Roman"/>
          <w:szCs w:val="24"/>
        </w:rPr>
        <w:t>εκατόν</w:t>
      </w:r>
      <w:proofErr w:type="spellEnd"/>
      <w:r>
        <w:rPr>
          <w:rFonts w:eastAsia="Times New Roman" w:cs="Times New Roman"/>
          <w:szCs w:val="24"/>
        </w:rPr>
        <w:t xml:space="preserve"> είκοσι τρεις νέοι αγρότες </w:t>
      </w:r>
      <w:r>
        <w:rPr>
          <w:rFonts w:eastAsia="Times New Roman" w:cs="Times New Roman"/>
          <w:szCs w:val="24"/>
        </w:rPr>
        <w:lastRenderedPageBreak/>
        <w:t xml:space="preserve">επιλαχόντες βρίσκονται στον αέρα, παρά τις αντίθετες επανειλημμένες δεσμεύσεις τόσο τις δικές σας όσο, βεβαίως, και του ίδιου του Πρωθυπουργού. </w:t>
      </w:r>
    </w:p>
    <w:p w14:paraId="5BB71374"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Οι εν λόγω επιλαχόντες, κύριε Υπουργέ, που είναι χίλοι </w:t>
      </w:r>
      <w:proofErr w:type="spellStart"/>
      <w:r>
        <w:rPr>
          <w:rFonts w:eastAsia="Times New Roman" w:cs="Times New Roman"/>
          <w:szCs w:val="24"/>
        </w:rPr>
        <w:t>εκατόν</w:t>
      </w:r>
      <w:proofErr w:type="spellEnd"/>
      <w:r>
        <w:rPr>
          <w:rFonts w:eastAsia="Times New Roman" w:cs="Times New Roman"/>
          <w:szCs w:val="24"/>
        </w:rPr>
        <w:t xml:space="preserve"> τριάντα τέσσερις στην κεντρική Μακεδονία εκ των οποίων διακόσιοι είκοσι δύο στον Νομό Σερρών, τετρακόσιοι ογδόντα στη Θεσσαλία, τετρακόσιοι πενήντα δύο στην Κρήτη, τετρακόσιοι είκοσι οκτώ στη δυτική Ελλάδα, τριακόσιοι πενήντα εννέα στη δυτική Μακεδονία και διακόσιοι εβδομήντα στην ανατολική Μακεδονία και Θράκη, δεν αποκλείστηκαν επειδή δεν πληρούν τα κριτήρια ένταξής τους στο πρόγραμμα, αλλά λόγω της ανισόρροπης, της ανορθολογικής κατανομής των κονδυλίων που κάνατε στις περιφέρειες της χώρας, με αποτέλεσμα να υπάρχουν περιφέρειες με αδιάθετα ποσά και περιφέρειες με πλεονάζοντα. Μάλιστα κάνατε τόσο ανορθολογική κατανομή, που για παράδειγμα στην κεντρική Μακεδονία η οποία έχει και τους περισσότερους επιλαχόντες, από την πρώτη κατανομή δώσατε μόλις το 18% του συνολικού προϋπολογισμού του προγράμματος, όταν η κεντρική Μακεδονία συμβάλλει στο αγροτικό ΑΕΠ της χώρας με ποσοστό 26%. </w:t>
      </w:r>
    </w:p>
    <w:p w14:paraId="5BB71375"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Το λάθος μάλιστα συνεχίζεται, αφού μετά από την </w:t>
      </w:r>
      <w:proofErr w:type="spellStart"/>
      <w:r>
        <w:rPr>
          <w:rFonts w:eastAsia="Times New Roman" w:cs="Times New Roman"/>
          <w:szCs w:val="24"/>
        </w:rPr>
        <w:t>υπερδέσμευση</w:t>
      </w:r>
      <w:proofErr w:type="spellEnd"/>
      <w:r>
        <w:rPr>
          <w:rFonts w:eastAsia="Times New Roman" w:cs="Times New Roman"/>
          <w:szCs w:val="24"/>
        </w:rPr>
        <w:t xml:space="preserve"> του 10%, για την οποία δεσμευτήκατε, θα ξαναδοθούν χρήματα στις περιφέρειες, τα οποία έχουν πλεονάζοντα προϋπολογισμό και δεν έχουν αγρότες να τα δώσουν. </w:t>
      </w:r>
    </w:p>
    <w:p w14:paraId="5BB71376"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Θυμίζουμε, βεβαίως, ότι επί της προηγούμενης διακυβέρνησης της Νέας Δημοκρατίας, είχε ενταχθεί το σύνολο των αιτούντων νέων αγροτών, δώδεκα χιλιάδες νέοι αγρότες στο πρόγραμμα και, βεβαίως, τρεις χιλιάδες επιλαχόντες, ενώ επί Κυβέρνησης ΣΥΡΙΖΑ - ΑΝΕΛ τρεις χιλιάδες </w:t>
      </w:r>
      <w:proofErr w:type="spellStart"/>
      <w:r>
        <w:rPr>
          <w:rFonts w:eastAsia="Times New Roman" w:cs="Times New Roman"/>
          <w:szCs w:val="24"/>
        </w:rPr>
        <w:t>εκατόν</w:t>
      </w:r>
      <w:proofErr w:type="spellEnd"/>
      <w:r>
        <w:rPr>
          <w:rFonts w:eastAsia="Times New Roman" w:cs="Times New Roman"/>
          <w:szCs w:val="24"/>
        </w:rPr>
        <w:t xml:space="preserve"> είκοσι τρεις πετάγονται εκτός προγράμματος παρά τις δεσμεύσεις σας στη Λάρισα στις 12 Ιουλίου του 2017 για την αύξηση του ποσού στα 300 εκατομμύρια ευρώ, που εάν γίνει </w:t>
      </w:r>
      <w:proofErr w:type="spellStart"/>
      <w:r>
        <w:rPr>
          <w:rFonts w:eastAsia="Times New Roman" w:cs="Times New Roman"/>
          <w:szCs w:val="24"/>
        </w:rPr>
        <w:t>υπερδέσμευση</w:t>
      </w:r>
      <w:proofErr w:type="spellEnd"/>
      <w:r>
        <w:rPr>
          <w:rFonts w:eastAsia="Times New Roman" w:cs="Times New Roman"/>
          <w:szCs w:val="24"/>
        </w:rPr>
        <w:t xml:space="preserve">, από τα 241 θα φτάσουμε στα 260, όπως γνωρίζετε, και για ένταξη είκοσι τεσσάρων χιλιάδων νέων γεωργών –εσείς τα είπατε, κύριε Υπουργέ- όταν μετά βίας φτάσαμε σήμερα στους δέκα χιλιάδες. </w:t>
      </w:r>
    </w:p>
    <w:p w14:paraId="5BB71377"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Η αγωνία, κύριε Υπουργέ, των συγκεκριμένων δικαιούχων όπως αντιλαμβάνεστε, γιγαντώνεται, αφ’ ενός γιατί έχει παρέλθει μεγάλο χρονικό διάστημα –τέσσερις μήνες από την ανακοίνωση των αποτελεσμάτων- αφ’ ετέρου γιατί πολλοί από αυτούς είναι, πραγματικά, επί ξύλου κρεμάμενοι, αφού υποχρεώθηκαν να κάνουν έναρξη αγροτικής δραστηριότητας και γιατί υποχρεώθηκαν; Γιατί για πρώτη φορά στα χρονικά η αξιολόγηση των νέων αγροτών έγινε μετά την υποβολή των δηλώσεων ΟΣΔΕ, με αποτέλεσμα να ελλοχεύει ο κίνδυνος, αυτοί οι άνθρωποι να βρεθούν εκτός και επόμενου προγράμματος εγκατάστασης νέων αγροτών. </w:t>
      </w:r>
    </w:p>
    <w:p w14:paraId="5BB71378"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Επειδή, λοιπόν, έχουν παρέλθει τέσσερις μήνες και οι νέοι αγρότες έχουν χορτάσει υποσχέσεις, σας ερωτώ: Θα ενταχθούν στο πρόγραμμα οι επιλαχόντες; Πόσοι θα ενταχθούν, πότε και με πόσα χρήματα; Από άλλα χρήματα που θα φέρετε από το Πρόγραμμα Αγροτικής Ανάπτυξης από άλλους κωδικούς δηλαδή ή από ανακατανομή των κονδυλίων από τις περιφέρειας όπου πλεονάζουν; </w:t>
      </w:r>
    </w:p>
    <w:p w14:paraId="5BB71379"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5BB7137A" w14:textId="77777777" w:rsidR="00574E84" w:rsidRDefault="0040454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την κ. Αραμπατζή. </w:t>
      </w:r>
    </w:p>
    <w:p w14:paraId="5BB7137B"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Γεωργαντάς. </w:t>
      </w:r>
    </w:p>
    <w:p w14:paraId="5BB7137C" w14:textId="77777777" w:rsidR="00574E84" w:rsidRDefault="00404540">
      <w:pPr>
        <w:spacing w:after="0"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Ευχαριστώ, κύριε Πρόεδρε. </w:t>
      </w:r>
    </w:p>
    <w:p w14:paraId="5BB7137D"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Κύριε Υπουργέ, ήρθε η ώρα νομίζω των σαφών και ξεκάθαρων απαντήσεων. Το οφείλετε σε όλους τους νέους της χώρας, σε όλους τους νέους αγρότες οι οποίοι πίστεψαν ότι, πραγματικά, έχουν δυνατότητα για ενασχόληση με αγροτικές δραστηριότητες, οι οποίες όπως και εσείς ο ίδιος υποστηρίζετε στις απαντήσεις σας, θα βελτίωναν ηλικιακά τον πληθυσμό ο οποίος ασχολείται με τις αγροτικές ασχολίες αλλά ταυτόχρονα θα αύξαναν και τον ανταγωνισμό της χώρας μας.</w:t>
      </w:r>
    </w:p>
    <w:p w14:paraId="5BB7137E" w14:textId="77777777" w:rsidR="00574E84" w:rsidRDefault="00404540">
      <w:pPr>
        <w:spacing w:after="0" w:line="600" w:lineRule="auto"/>
        <w:ind w:firstLine="720"/>
        <w:jc w:val="both"/>
        <w:rPr>
          <w:rFonts w:eastAsia="Times New Roman"/>
          <w:szCs w:val="24"/>
        </w:rPr>
      </w:pPr>
      <w:r>
        <w:rPr>
          <w:rFonts w:eastAsia="Times New Roman"/>
          <w:szCs w:val="24"/>
        </w:rPr>
        <w:lastRenderedPageBreak/>
        <w:t xml:space="preserve">Ενώ, λοιπόν, υπήρξε αυτό το κίνητρο, ενώ υπήρξε αυτή η ευκαιρία, καταφέρατε και σε αυτό, να έχετε δημιουργήσει πολύ περισσότερα ζητήματα, από αυτά τα οποία θεωρητικά θα λύνατε. </w:t>
      </w:r>
    </w:p>
    <w:p w14:paraId="5BB7137F" w14:textId="77777777" w:rsidR="00574E84" w:rsidRDefault="00404540">
      <w:pPr>
        <w:spacing w:after="0" w:line="600" w:lineRule="auto"/>
        <w:ind w:firstLine="720"/>
        <w:jc w:val="both"/>
        <w:rPr>
          <w:rFonts w:eastAsia="Times New Roman"/>
          <w:szCs w:val="24"/>
        </w:rPr>
      </w:pPr>
      <w:r>
        <w:rPr>
          <w:rFonts w:eastAsia="Times New Roman"/>
          <w:szCs w:val="24"/>
        </w:rPr>
        <w:t xml:space="preserve">Θα μιλήσω πάρα πολύ απλά και παρακαλώ να έχω όσο πιο ξεκάθαρες απαντήσεις γίνεται. Από τις δεκατρείς περιφέρειες με βάση τα κριτήρια τα οποία εσείς θέσατε, με βάση τις αιτήσεις τις οποίες έγιναν, στις επτά εξ αυτών ικανοποιήθηκαν όλα τα αιτήματα τα οποία υπήρχαν και σε έξι υπάρχουν επιλαχόντες. </w:t>
      </w:r>
    </w:p>
    <w:p w14:paraId="5BB71380" w14:textId="77777777" w:rsidR="00574E84" w:rsidRDefault="00404540">
      <w:pPr>
        <w:spacing w:after="0" w:line="600" w:lineRule="auto"/>
        <w:ind w:firstLine="720"/>
        <w:jc w:val="both"/>
        <w:rPr>
          <w:rFonts w:eastAsia="Times New Roman"/>
          <w:szCs w:val="24"/>
        </w:rPr>
      </w:pPr>
      <w:r w:rsidRPr="00A71949">
        <w:rPr>
          <w:rFonts w:eastAsia="Times New Roman"/>
          <w:szCs w:val="24"/>
        </w:rPr>
        <w:t>Καλώς ή κακώς</w:t>
      </w:r>
      <w:r w:rsidRPr="00F66CAE">
        <w:rPr>
          <w:rFonts w:eastAsia="Times New Roman"/>
          <w:szCs w:val="24"/>
        </w:rPr>
        <w:t xml:space="preserve"> τα κριτήρια είναι αυτά και εγώ </w:t>
      </w:r>
      <w:r>
        <w:rPr>
          <w:rFonts w:eastAsia="Times New Roman"/>
          <w:szCs w:val="24"/>
        </w:rPr>
        <w:t xml:space="preserve">πρέπει </w:t>
      </w:r>
      <w:r w:rsidRPr="00F66CAE">
        <w:rPr>
          <w:rFonts w:eastAsia="Times New Roman"/>
          <w:szCs w:val="24"/>
        </w:rPr>
        <w:t>να ξεπεράσω τον τρόπο που τα</w:t>
      </w:r>
      <w:r>
        <w:rPr>
          <w:rFonts w:eastAsia="Times New Roman"/>
          <w:szCs w:val="24"/>
        </w:rPr>
        <w:t xml:space="preserve"> βάλατε, έχουμε όμως ένα δεδομένο μπροστά </w:t>
      </w:r>
      <w:r w:rsidRPr="00F66CAE">
        <w:rPr>
          <w:rFonts w:eastAsia="Times New Roman"/>
          <w:szCs w:val="24"/>
        </w:rPr>
        <w:t>μας.</w:t>
      </w:r>
      <w:r>
        <w:rPr>
          <w:rFonts w:eastAsia="Times New Roman"/>
          <w:szCs w:val="24"/>
        </w:rPr>
        <w:t xml:space="preserve"> Σε έξι από αυτές τις περιφέρειες -μέσα στις οποίες τον μεγαλύτερο αριθμό επιλαχόντων των νέων αγροτών έχει η Περιφέρεια Κεντρικής Μακεδονίας- υπάρχουν ανικανοποίητα αιτήματα νέων ανθρώπων, οι οποίοι πίστεψαν ότι θα μπορέσουν να βρουν μια διέξοδο επαγγελματικής δραστηριότητας και μάλιστα απασχολούμενοι στον πρωτογενή τομέα, που ξέρουμε όλοι πόσο σημαντικός είναι για την οικονομία της χώρας μας. </w:t>
      </w:r>
    </w:p>
    <w:p w14:paraId="5BB71381" w14:textId="77777777" w:rsidR="00574E84" w:rsidRDefault="00404540">
      <w:pPr>
        <w:spacing w:after="0" w:line="600" w:lineRule="auto"/>
        <w:ind w:firstLine="720"/>
        <w:jc w:val="both"/>
        <w:rPr>
          <w:rFonts w:eastAsia="Times New Roman"/>
          <w:szCs w:val="24"/>
        </w:rPr>
      </w:pPr>
      <w:r>
        <w:rPr>
          <w:rFonts w:eastAsia="Times New Roman"/>
          <w:szCs w:val="24"/>
        </w:rPr>
        <w:t xml:space="preserve">Αυτοί, λοιπόν, οι οποίοι πληρούσαν όλα τα κριτήρια τα οποία θέσατε, οι οποίοι έχουν μια </w:t>
      </w:r>
      <w:proofErr w:type="spellStart"/>
      <w:r>
        <w:rPr>
          <w:rFonts w:eastAsia="Times New Roman"/>
          <w:szCs w:val="24"/>
        </w:rPr>
        <w:t>μοριοδότηση</w:t>
      </w:r>
      <w:proofErr w:type="spellEnd"/>
      <w:r>
        <w:rPr>
          <w:rFonts w:eastAsia="Times New Roman"/>
          <w:szCs w:val="24"/>
        </w:rPr>
        <w:t xml:space="preserve">, η οποία είναι πάρα πολύ μεγαλύτερη από τη </w:t>
      </w:r>
      <w:proofErr w:type="spellStart"/>
      <w:r>
        <w:rPr>
          <w:rFonts w:eastAsia="Times New Roman"/>
          <w:szCs w:val="24"/>
        </w:rPr>
        <w:t>μοριοδότηση</w:t>
      </w:r>
      <w:proofErr w:type="spellEnd"/>
      <w:r>
        <w:rPr>
          <w:rFonts w:eastAsia="Times New Roman"/>
          <w:szCs w:val="24"/>
        </w:rPr>
        <w:t xml:space="preserve"> άλλων νέων αιτούντων αγροτών σε άλλες περιφέρεις της χώρας, αυτή τη στιγμή περιμένουν, κρέμονται από τα χείλη σας, για να δουν αν, </w:t>
      </w:r>
      <w:r>
        <w:rPr>
          <w:rFonts w:eastAsia="Times New Roman"/>
          <w:szCs w:val="24"/>
        </w:rPr>
        <w:lastRenderedPageBreak/>
        <w:t xml:space="preserve">πράγματι, θα έχουν τη δυνατότητα να συνεχίσουν ή όχι, πότε θα γίνει αυτό και από πού θα βρεθούν τα χρήματα. </w:t>
      </w:r>
    </w:p>
    <w:p w14:paraId="5BB71382" w14:textId="77777777" w:rsidR="00574E84" w:rsidRDefault="00404540">
      <w:pPr>
        <w:spacing w:after="0" w:line="600" w:lineRule="auto"/>
        <w:ind w:firstLine="720"/>
        <w:jc w:val="both"/>
        <w:rPr>
          <w:rFonts w:eastAsia="Times New Roman"/>
          <w:szCs w:val="24"/>
        </w:rPr>
      </w:pPr>
      <w:r>
        <w:rPr>
          <w:rFonts w:eastAsia="Times New Roman"/>
          <w:szCs w:val="24"/>
        </w:rPr>
        <w:t xml:space="preserve">Ακούω αμφίσημες δηλώσεις και κυβερνητικών στελεχών και του ίδιου του Πρωθυπουργού. Δεν μπορεί από τη μία να μιλάμε και να λέμε ότι θα προσπαθήσετε να κάνετε </w:t>
      </w:r>
      <w:proofErr w:type="spellStart"/>
      <w:r>
        <w:rPr>
          <w:rFonts w:eastAsia="Times New Roman"/>
          <w:szCs w:val="24"/>
        </w:rPr>
        <w:t>υπερδέσμευση</w:t>
      </w:r>
      <w:proofErr w:type="spellEnd"/>
      <w:r>
        <w:rPr>
          <w:rFonts w:eastAsia="Times New Roman"/>
          <w:szCs w:val="24"/>
        </w:rPr>
        <w:t xml:space="preserve"> και από την άλλη να μη μιλάτε για την ανάγκη νέας κατανομής. Πρέπει να γίνει μια ανακατανομή. Δεν μπορεί ο νέος αγρότης της κεντρικής Μακεδονίας με πενήντα τρία μόρια να είναι εκτός και να περιμένει και να προσπαθούμε να βρούμε σώνει και καλά αιτούντες νέους αγρότες στην Περιφέρεια Αττικής με σαράντα μόρια. Τι θα πω εγώ στον αγρότη της κεντρικής Μακεδονίας, που έχει συμπληρώσει πενήντα πέντε μόρια και περιμένει; Ότι ψάχνουμε μπας και κάνουν αιτήσεις στην Περιφέρεια Αττικής κάποιοι, τη στιγμή που δεν έγιναν αιτήσεις; Συνολικά έγιναν εξήντα εννιά αιτήσεις στην Περιφέρεια Αττικής. Με το ζόρι και οι άλλες περιφέρειες της χώρας να αποκτήσουν αγροτικό προσανατολισμό ή υποκρύπτονται πολιτικές σκοπιμότητες; </w:t>
      </w:r>
    </w:p>
    <w:p w14:paraId="5BB71383" w14:textId="77777777" w:rsidR="00574E84" w:rsidRDefault="00404540">
      <w:pPr>
        <w:spacing w:after="0" w:line="600" w:lineRule="auto"/>
        <w:ind w:firstLine="720"/>
        <w:jc w:val="both"/>
        <w:rPr>
          <w:rFonts w:eastAsia="Times New Roman"/>
          <w:szCs w:val="24"/>
        </w:rPr>
      </w:pPr>
      <w:r>
        <w:rPr>
          <w:rFonts w:eastAsia="Times New Roman"/>
          <w:szCs w:val="24"/>
        </w:rPr>
        <w:t>Οφείλω να το πω και παρακαλώ για τις απαντήσεις σας.</w:t>
      </w:r>
    </w:p>
    <w:p w14:paraId="5BB71384" w14:textId="77777777" w:rsidR="00574E84" w:rsidRDefault="00404540">
      <w:pPr>
        <w:spacing w:after="0"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τον κ. Γεωργαντά. </w:t>
      </w:r>
    </w:p>
    <w:p w14:paraId="5BB71385" w14:textId="77777777" w:rsidR="00574E84" w:rsidRDefault="00404540">
      <w:pPr>
        <w:spacing w:after="0"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rPr>
        <w:lastRenderedPageBreak/>
        <w:t>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πέντε μαθήτριες και μαθητές και δύο εκπαιδευτικοί-συνοδοί τους από το 2</w:t>
      </w:r>
      <w:r>
        <w:rPr>
          <w:rFonts w:eastAsia="Times New Roman" w:cs="Times New Roman"/>
          <w:vertAlign w:val="superscript"/>
        </w:rPr>
        <w:t>ο</w:t>
      </w:r>
      <w:r>
        <w:rPr>
          <w:rFonts w:eastAsia="Times New Roman" w:cs="Times New Roman"/>
        </w:rPr>
        <w:t xml:space="preserve"> Δημοτικό Σχολείο Ελληνικού.</w:t>
      </w:r>
    </w:p>
    <w:p w14:paraId="5BB71386" w14:textId="77777777" w:rsidR="00574E84" w:rsidRDefault="00404540">
      <w:pPr>
        <w:spacing w:after="0" w:line="600" w:lineRule="auto"/>
        <w:ind w:firstLine="360"/>
        <w:jc w:val="both"/>
        <w:rPr>
          <w:rFonts w:eastAsia="Times New Roman" w:cs="Times New Roman"/>
        </w:rPr>
      </w:pPr>
      <w:r>
        <w:rPr>
          <w:rFonts w:eastAsia="Times New Roman" w:cs="Times New Roman"/>
        </w:rPr>
        <w:t xml:space="preserve">Η Βουλή τούς καλωσορίζει. </w:t>
      </w:r>
    </w:p>
    <w:p w14:paraId="5BB71387" w14:textId="77777777" w:rsidR="00574E84" w:rsidRDefault="00404540">
      <w:pPr>
        <w:spacing w:after="0"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5BB71388" w14:textId="77777777" w:rsidR="00574E84" w:rsidRDefault="00404540">
      <w:pPr>
        <w:spacing w:after="0" w:line="600" w:lineRule="auto"/>
        <w:ind w:firstLine="720"/>
        <w:jc w:val="both"/>
        <w:rPr>
          <w:rFonts w:eastAsia="Times New Roman"/>
          <w:szCs w:val="24"/>
        </w:rPr>
      </w:pPr>
      <w:r>
        <w:rPr>
          <w:rFonts w:eastAsia="Times New Roman"/>
          <w:szCs w:val="24"/>
        </w:rPr>
        <w:t xml:space="preserve">Κύριε Υπουργέ, έχετε τον λόγο για έξι λεπτά, ώστε να απαντήσετε προς τους δύο συναδέλφους Βουλευτές. </w:t>
      </w:r>
    </w:p>
    <w:p w14:paraId="5BB71389" w14:textId="77777777" w:rsidR="00574E84" w:rsidRDefault="00404540">
      <w:pPr>
        <w:spacing w:after="0"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Κατ’ αρχάς, κύριοι συνάδελφοι, τις πολιτικές σκοπιμότητες -μακριά από μας- αναζητήστε τις στην Ένωση Περιφερειών Ελλάδας, διότι η συγκεκριμένη κατανομή έχει γίνει με την απόλυτη συνεννόηση και συναίνεση της Ένωσης Περιφερειών Ελλάδας. </w:t>
      </w:r>
    </w:p>
    <w:p w14:paraId="5BB7138A" w14:textId="77777777" w:rsidR="00574E84" w:rsidRDefault="00404540">
      <w:pPr>
        <w:spacing w:after="0" w:line="600" w:lineRule="auto"/>
        <w:ind w:firstLine="720"/>
        <w:jc w:val="both"/>
        <w:rPr>
          <w:rFonts w:eastAsia="Times New Roman"/>
          <w:szCs w:val="24"/>
        </w:rPr>
      </w:pPr>
      <w:r>
        <w:rPr>
          <w:rFonts w:eastAsia="Times New Roman"/>
          <w:szCs w:val="24"/>
        </w:rPr>
        <w:t xml:space="preserve">Άρα, για το συγκεκριμένο </w:t>
      </w:r>
      <w:proofErr w:type="spellStart"/>
      <w:r>
        <w:rPr>
          <w:rFonts w:eastAsia="Times New Roman"/>
          <w:szCs w:val="24"/>
        </w:rPr>
        <w:t>υπομέτρο</w:t>
      </w:r>
      <w:proofErr w:type="spellEnd"/>
      <w:r>
        <w:rPr>
          <w:rFonts w:eastAsia="Times New Roman"/>
          <w:szCs w:val="24"/>
        </w:rPr>
        <w:t xml:space="preserve"> έγινε από μας μια πραγματικά μεγάλη διαβούλευση με τις περιφερειακές αρχές, λάβαμε σοβαρά υπ’ </w:t>
      </w:r>
      <w:proofErr w:type="spellStart"/>
      <w:r>
        <w:rPr>
          <w:rFonts w:eastAsia="Times New Roman"/>
          <w:szCs w:val="24"/>
        </w:rPr>
        <w:t>όψιν</w:t>
      </w:r>
      <w:proofErr w:type="spellEnd"/>
      <w:r>
        <w:rPr>
          <w:rFonts w:eastAsia="Times New Roman"/>
          <w:szCs w:val="24"/>
        </w:rPr>
        <w:t xml:space="preserve"> τις προτάσεις τους και καταλήξαμε σε αυτήν την κατανομή. Χρησιμοποιήσαμε συγκεκριμένα κριτήρια, τα οποία ήταν πολλά και δεν περιορίζονταν μόνο στο μέγεθος της ακαθάριστης προστιθέμενης αξίας του πρωτογενούς τομέα, αλλά εκτιμούσαν παράλληλα τη συμβολή στην απασχόληση, τη σημασία της κτηνο</w:t>
      </w:r>
      <w:r>
        <w:rPr>
          <w:rFonts w:eastAsia="Times New Roman"/>
          <w:szCs w:val="24"/>
        </w:rPr>
        <w:lastRenderedPageBreak/>
        <w:t xml:space="preserve">τροφίας στην περιφέρεια εκφρασμένη ανάλογα με το μέγεθος του ζωικού κεφαλαίου, την ηλικιακή διάρθρωση ως ποσοστό των γεωργών κάτω των τριάντα πέντε ετών που είχαν τυπική απόδοση άνω των 8.000 ευρώ ανά εκτάριο, την παρατηρούμενη ζήτηση εκφρασμένη ως ποσοστό απορρόφησης για κάθε περιφέρεια, στο πλαίσιο του συγκεκριμένου μέτρου του προηγούμενου Προγράμματος Αγροτικής Ανάπτυξης 2007-2013. Δεν είδαμε μόνο το προηγούμενο, αλλά και τι γινόταν με τα προηγούμενα, όμως καλύτερα να τα πούμε αργότερα αυτά. Με βάση, λοιπόν, αυτά τα κριτήρια είχαμε 241 εκατομμύρια και τα προκηρύξαμε αναζητώντας δώδεκα χιλιάδες αγρότες. Αυτή ήταν η κατεύθυνση. </w:t>
      </w:r>
    </w:p>
    <w:p w14:paraId="5BB7138B" w14:textId="77777777" w:rsidR="00574E84" w:rsidRDefault="00404540">
      <w:pPr>
        <w:spacing w:after="0" w:line="600" w:lineRule="auto"/>
        <w:ind w:firstLine="720"/>
        <w:jc w:val="both"/>
        <w:rPr>
          <w:rFonts w:eastAsia="Times New Roman"/>
          <w:szCs w:val="24"/>
        </w:rPr>
      </w:pPr>
      <w:r>
        <w:rPr>
          <w:rFonts w:eastAsia="Times New Roman"/>
          <w:szCs w:val="24"/>
        </w:rPr>
        <w:t xml:space="preserve">Από κει και πέρα, ξέρετε ότι ολοκληρώθηκε η δεύτερη αξιολόγηση των αιτήσεων των υποψηφίων και ήδη το 70% των νέων αγροτών έχει πληρωθεί. Από τις δεκατρείς περιφέρειες, όπως κι εσείς είπατε, οι επτά δεν έχουν επιλαχόντες. </w:t>
      </w:r>
    </w:p>
    <w:p w14:paraId="5BB7138C"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Μάλιστα, οι πέντε περιφέρειες εξ αυτών είχαν περίσσευμα 25 εκατομμυρίων ευρώ περίπου. Η πρόσκληση για αυτά τα 25 εκατομμύρια ευρώ δημοσιοποιήθηκε. Το κάναμε γιατί συμφωνήσαμε με την Ένωση Περιφερειών Ελλάδας να δοθεί μια δεύτερη δυνατότητα στις συγκεκριμένες πέντε περιφέρειες. Οι πέντε αυτές περιφέρειες είναι η Περιφέρεια Αττικής, Ηπείρου. Βλέπετε ότι </w:t>
      </w:r>
      <w:r>
        <w:rPr>
          <w:rFonts w:eastAsia="Times New Roman" w:cs="Times New Roman"/>
          <w:szCs w:val="24"/>
        </w:rPr>
        <w:lastRenderedPageBreak/>
        <w:t xml:space="preserve">δεν υπήρξε καμμία πολιτική σκοπιμότητα, για τον απλούστατο λόγο ότι οι περιφέρειες αυτές για τον άλφα ή βήτα λόγο δεν μπόρεσαν να απορροφήσουν. Θεωρήσαμε σκόπιμο όμως να τους δοθεί η δυνατότητα, ιδιαίτερα τον πρώτο χρόνο εφαρμογής του προγράμματος. Έχουμε, λοιπόν, την Περιφέρεια Νοτίου Αιγαίου, την Περιφέρεια Στερεάς Ελλάδας. Μην μου πείτε τίποτα, γιατί καμμιά φορά πετάγεστε και λέτε «Περιφέρεια Στερεάς Ελλάδας, άρα η εκλογική του περιφέρεια». Είναι και η Περιφέρεια Ιονίων Νήσων. </w:t>
      </w:r>
    </w:p>
    <w:p w14:paraId="5BB7138D"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Για τις πέντε που σας είπα θα υπάρξει –ήδη έχει προδημοσιευτεί- νέα πρόσκληση, εντός των ημερών, μέχρι το τέλος του μήνα με μείωση της βάσης για τις υπόλοιπες πιστώσεις, γι’ αυτές που δεν έχουν πάρει. Προσπαθούμε όσον το δυνατόν να συμβάλουμε και σ’ αυτές τις περιφέρειες στην ηλικιακή ανανέωση του αγροτικού χώρου. </w:t>
      </w:r>
    </w:p>
    <w:p w14:paraId="5BB7138E"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Για τις έξι περιφέρειες, όπου πραγματικά ο συνολικός προϋπολογισμός των αιτημάτων υπερβαίνει το διαθέσιμο, τι είπαμε; Ξέρετε ποιες περιφέρειες είναι: Κεντρικής Μακεδονίας, Δυτικής Μακεδονίας, Ανατολικής Μακεδονίας και Θράκης, με έντονη αγροτική δραστηριότητα, Θεσσαλίας, Δυτικής Ελλάδας και Κρήτης. Περίπου στους τρεις χιλιάδες </w:t>
      </w:r>
      <w:proofErr w:type="spellStart"/>
      <w:r>
        <w:rPr>
          <w:rFonts w:eastAsia="Times New Roman" w:cs="Times New Roman"/>
          <w:szCs w:val="24"/>
        </w:rPr>
        <w:t>εκατόν</w:t>
      </w:r>
      <w:proofErr w:type="spellEnd"/>
      <w:r>
        <w:rPr>
          <w:rFonts w:eastAsia="Times New Roman" w:cs="Times New Roman"/>
          <w:szCs w:val="24"/>
        </w:rPr>
        <w:t xml:space="preserve"> πενήντα είναι οι επιλαχόντες. Γι’ αυτούς, λοιπόν, θα χρησιμοποιηθεί το ποσό που θα περισσέψει από την νέα προκήρυξη για τις πέντε προηγούμενες περιφέρειες. Θα πάρουμε ένα ποσό, αν περισσέψει. Απ' ό,τι δείχνουν τα πράγματα θα περισσέψει. </w:t>
      </w:r>
    </w:p>
    <w:p w14:paraId="5BB7138F"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ξέρετε ότι έχουμε την </w:t>
      </w:r>
      <w:proofErr w:type="spellStart"/>
      <w:r>
        <w:rPr>
          <w:rFonts w:eastAsia="Times New Roman" w:cs="Times New Roman"/>
          <w:szCs w:val="24"/>
        </w:rPr>
        <w:t>υπερδέσμευση</w:t>
      </w:r>
      <w:proofErr w:type="spellEnd"/>
      <w:r>
        <w:rPr>
          <w:rFonts w:eastAsia="Times New Roman" w:cs="Times New Roman"/>
          <w:szCs w:val="24"/>
        </w:rPr>
        <w:t xml:space="preserve"> του 10%, τα 24 εκατομμύρια ευρώ, γιατί έτσι προβλέπεται στο σύστημα διαχείρισης του Προγράμματος Αγροτικής Ανάπτυξης για το συγκεκριμένο μέτρο. Επίσης, αν χρειαστεί θα έχουμε </w:t>
      </w:r>
      <w:proofErr w:type="spellStart"/>
      <w:r>
        <w:rPr>
          <w:rFonts w:eastAsia="Times New Roman" w:cs="Times New Roman"/>
          <w:szCs w:val="24"/>
        </w:rPr>
        <w:t>υπερδεσμεύσεις</w:t>
      </w:r>
      <w:proofErr w:type="spellEnd"/>
      <w:r>
        <w:rPr>
          <w:rFonts w:eastAsia="Times New Roman" w:cs="Times New Roman"/>
          <w:szCs w:val="24"/>
        </w:rPr>
        <w:t xml:space="preserve"> και στη συνέχεια σε άλλα προγράμματα, ειδικά για τους νέους αγρότες, στα σχέδια βελτίωσης στα οποία βρισκόμαστε ήδη -έχουν προδημοσιευθεί και πάμε προς την προκήρυξη- και στα «</w:t>
      </w:r>
      <w:r>
        <w:rPr>
          <w:rFonts w:eastAsia="Times New Roman" w:cs="Times New Roman"/>
          <w:szCs w:val="24"/>
          <w:lang w:val="en-US"/>
        </w:rPr>
        <w:t>LEADER</w:t>
      </w:r>
      <w:r>
        <w:rPr>
          <w:rFonts w:eastAsia="Times New Roman" w:cs="Times New Roman"/>
          <w:szCs w:val="24"/>
        </w:rPr>
        <w:t xml:space="preserve">», ούτως ώστε να καταστεί δυνατόν μέσα από αυτές τις </w:t>
      </w:r>
      <w:proofErr w:type="spellStart"/>
      <w:r>
        <w:rPr>
          <w:rFonts w:eastAsia="Times New Roman" w:cs="Times New Roman"/>
          <w:szCs w:val="24"/>
        </w:rPr>
        <w:t>υπερδεσμεύσεις</w:t>
      </w:r>
      <w:proofErr w:type="spellEnd"/>
      <w:r>
        <w:rPr>
          <w:rFonts w:eastAsia="Times New Roman" w:cs="Times New Roman"/>
          <w:szCs w:val="24"/>
        </w:rPr>
        <w:t xml:space="preserve"> να καλύψουμε όσο γίνεται ένα μεγάλο μέρος αυτών που πραγματικά θέλουν να μπουν και να συνεχίσουν στον αγροτικό χώρο. Άρα, μην περιμένετε από μένα αυτή την ώρα να σας πω νούμερα, για τον απλούστατο λόγο ότι δεν έχει διαμορφωθεί το συγκεκριμένο ποσό. </w:t>
      </w:r>
    </w:p>
    <w:p w14:paraId="5BB71390"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Για μας, λοιπόν, στόχος είναι να καλύψουμε όσο γίνεται περισσότερο κόσμο. Και σας είπα προηγούμενα, αναφερόμενος ιδιαίτερα στα αποτελέσματα των προηγούμενων Προγραμμάτων Αγροτικής Ανάπτυξης, ότι αυτό που βλέπετε όλοι σας είναι αν εντάχθηκαν οι νέοι αγρότες, αν πήραν τα χρήματα. Τι γίνεται τον δεύτερο, τον τρίτο χρόνο, αν οι αγρότες έμειναν μόνιμα στον αγροτικό χώρο δεν σας ενδιαφέρει. Αυτό είναι κυρίως που ενδιαφέρει εμάς και προς αυτή την κατεύθυνση κινούμαστε. Γι’ αυτό επιμένω ότι θα προσπαθήσουμε μέσα και από πρόσθετα κριτήρια για τους νέους αγρότες στα μέτρα που </w:t>
      </w:r>
      <w:r>
        <w:rPr>
          <w:rFonts w:eastAsia="Times New Roman" w:cs="Times New Roman"/>
          <w:szCs w:val="24"/>
        </w:rPr>
        <w:lastRenderedPageBreak/>
        <w:t xml:space="preserve">θα προκηρυχθούν να μπορέσουμε να τους κρατήσουμε. Γιατί ξέρετε, ο ενθουσιασμός ένα-δυο χρόνια κρατάει. Τον τρίτο χρόνο αρχίζει να εμφανίζεται η αναγκαιότητα για ένα βιώσιμο εισόδημα. </w:t>
      </w:r>
    </w:p>
    <w:p w14:paraId="5BB71391"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Άρα, λοιπόν, έχουμε τις προϋποθέσεις να το εξασφαλίσουμε αυτό; Αυτό είναι το ζητούμενο και μέσα απ’ αυτή τη διαδικασία που συζητάμε της ένταξης των νέων αγροτών.</w:t>
      </w:r>
    </w:p>
    <w:p w14:paraId="5BB71392" w14:textId="77777777" w:rsidR="00574E84" w:rsidRDefault="0040454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κύριε Υπουργέ, για την απάντησή σας. </w:t>
      </w:r>
    </w:p>
    <w:p w14:paraId="5BB71393"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Κυρία Αραμπατζή, έχετε τον λόγο για τη δευτερολογία σας.</w:t>
      </w:r>
    </w:p>
    <w:p w14:paraId="5BB71394" w14:textId="77777777" w:rsidR="00574E84" w:rsidRDefault="00404540">
      <w:pPr>
        <w:spacing w:after="0"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Κύριε Υπουργέ, είπατε ότι είχατε την απόλυτη συνεννόηση της Ένωσης Περιφερειών και λάβατε σοβαρά υπ’ </w:t>
      </w:r>
      <w:proofErr w:type="spellStart"/>
      <w:r>
        <w:rPr>
          <w:rFonts w:eastAsia="Times New Roman" w:cs="Times New Roman"/>
          <w:szCs w:val="24"/>
        </w:rPr>
        <w:t>όψιν</w:t>
      </w:r>
      <w:proofErr w:type="spellEnd"/>
      <w:r>
        <w:rPr>
          <w:rFonts w:eastAsia="Times New Roman" w:cs="Times New Roman"/>
          <w:szCs w:val="24"/>
        </w:rPr>
        <w:t xml:space="preserve"> σας τις αποφάσεις τους για την κατανομή που κάνατε στις περιφέρειες.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πρώτη φορά έπρεπε να γίνει κατανομή των προγραμμάτων στις περιφέρειες με βάση τους ορισμούς της νέας ΚΑΠ και πρώτη φορά πήγατε να τα κάνετε εσείς και γι’ αυτό τα κάνατε θάλασσα. </w:t>
      </w:r>
    </w:p>
    <w:p w14:paraId="5BB71395"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Τότε, κύριε Υπουργέ, γιατί ο Περιφερειάρχης Κεντρικής Μακεδονίας, ο κ. Αγοραστός και ο Περιφερειάρχης Δυτικής Ελλάδας σάς ζητούν να άρετε τις αδικίες και τους αποκλεισμούς αγροτών οι οποίοι έχουν πολλά μόρια και αποκλείονται, ενώ μπαίνουν με πολύ λιγότερα μόρια σε άλλες περιφέρειες;</w:t>
      </w:r>
    </w:p>
    <w:p w14:paraId="5BB71396" w14:textId="77777777" w:rsidR="00574E84" w:rsidRDefault="00404540">
      <w:pPr>
        <w:spacing w:after="0" w:line="600" w:lineRule="auto"/>
        <w:jc w:val="both"/>
        <w:rPr>
          <w:rFonts w:eastAsia="Times New Roman"/>
          <w:szCs w:val="24"/>
        </w:rPr>
      </w:pPr>
      <w:r>
        <w:rPr>
          <w:rFonts w:eastAsia="Times New Roman"/>
          <w:szCs w:val="24"/>
        </w:rPr>
        <w:lastRenderedPageBreak/>
        <w:t>Γιατί σας κάνουν αυτές τις εκκλήσεις με αυτές τις επιστολές αν ήταν με την απόλυτη συνεννόησή τους, όπως μας λέτε;</w:t>
      </w:r>
    </w:p>
    <w:p w14:paraId="5BB71397" w14:textId="77777777" w:rsidR="00574E84" w:rsidRDefault="00404540">
      <w:pPr>
        <w:spacing w:after="0" w:line="600" w:lineRule="auto"/>
        <w:ind w:firstLine="720"/>
        <w:jc w:val="both"/>
        <w:rPr>
          <w:rFonts w:eastAsia="Times New Roman"/>
          <w:szCs w:val="24"/>
        </w:rPr>
      </w:pPr>
      <w:r>
        <w:rPr>
          <w:rFonts w:eastAsia="Times New Roman"/>
          <w:szCs w:val="24"/>
        </w:rPr>
        <w:t>Είπατε μετά ότι αναζητήσατε δώδεκα χιλιάδες αγρότες αρχικά για το πρόγραμμα. Τότε γιατί είπατε για είκοσι τέσσερις χιλιάδες νέους αγρότες από τη Λάρισα; Γιατί είπατε για είκοσι τέσσερις όταν ξεκινούσατε, λέτε, με δώδεκα;</w:t>
      </w:r>
    </w:p>
    <w:p w14:paraId="5BB71398" w14:textId="77777777" w:rsidR="00574E84" w:rsidRDefault="00404540">
      <w:pPr>
        <w:spacing w:after="0" w:line="600" w:lineRule="auto"/>
        <w:ind w:firstLine="720"/>
        <w:jc w:val="both"/>
        <w:rPr>
          <w:rFonts w:eastAsia="Times New Roman"/>
          <w:szCs w:val="24"/>
        </w:rPr>
      </w:pPr>
      <w:r>
        <w:rPr>
          <w:rFonts w:eastAsia="Times New Roman"/>
          <w:szCs w:val="24"/>
        </w:rPr>
        <w:t>Λέτε, επίσης, ότι θα μειώσετε τη βάση. Δηλαδή, κύριε Υπουργέ, λέτε αυτό που σας είπε και ο αγαπητός συνάδελφος ότι με το ζόρι, σώνει και καλά ανθρώπους με λιγότερα μόρια θα τους υποχρεώσετε να γίνουν αγρότες, επειδή κάνατε λάθος κατανομή κονδυλίων στις περιφέρειες. Συγχαρητήρια, κύριε Υπουργέ!</w:t>
      </w:r>
    </w:p>
    <w:p w14:paraId="5BB71399" w14:textId="77777777" w:rsidR="00574E84" w:rsidRDefault="00404540">
      <w:pPr>
        <w:spacing w:after="0" w:line="600" w:lineRule="auto"/>
        <w:ind w:firstLine="720"/>
        <w:jc w:val="both"/>
        <w:rPr>
          <w:rFonts w:eastAsia="Times New Roman"/>
          <w:szCs w:val="24"/>
        </w:rPr>
      </w:pPr>
      <w:r>
        <w:rPr>
          <w:rFonts w:eastAsia="Times New Roman"/>
          <w:szCs w:val="24"/>
        </w:rPr>
        <w:t xml:space="preserve">Λέτε, επίσης, ότι ο στόχος ο δικός σας είναι η παραμονή των αγροτών στο αγροτικό επάγγελμα, γιατί όπως ισχυριστήκατε στα προηγούμενα προγράμματα στα τρία χρόνια έφευγαν οι αγρότες από το επάγγελμα. Σοβαρά, κύριε Υπουργέ; Εσείς ένα αναπτυξιακό μέτρο καταφέρατε μετά από τρία χρόνια σχεδόν που κυβερνάτε μετά κόπων και βασάνων να προκηρύξετε και αντί να χτίζετε, γκρεμίζετε. </w:t>
      </w:r>
    </w:p>
    <w:p w14:paraId="5BB7139A" w14:textId="77777777" w:rsidR="00574E84" w:rsidRDefault="00404540">
      <w:pPr>
        <w:spacing w:after="0" w:line="600" w:lineRule="auto"/>
        <w:ind w:firstLine="720"/>
        <w:jc w:val="both"/>
        <w:rPr>
          <w:rFonts w:eastAsia="Times New Roman"/>
          <w:szCs w:val="24"/>
        </w:rPr>
      </w:pPr>
      <w:r>
        <w:rPr>
          <w:rFonts w:eastAsia="Times New Roman"/>
          <w:szCs w:val="24"/>
        </w:rPr>
        <w:t xml:space="preserve">Θα σας απαντήσω γιατί γκρεμίζετε, κύριε Υπουργέ. Γκρεμίζετε, γιατί το όριο παραμονής στο αγροτικό επάγγελμα για τους νέους αγρότες από δέκα χρόνια, που ήταν στο προηγούμενο πρόγραμμα, ήρθατε εσείς και με δική σας </w:t>
      </w:r>
      <w:r>
        <w:rPr>
          <w:rFonts w:eastAsia="Times New Roman"/>
          <w:szCs w:val="24"/>
        </w:rPr>
        <w:lastRenderedPageBreak/>
        <w:t xml:space="preserve">απόφαση το κατεβάσατε στα τρία χρόνια, υπονομεύοντας έτσι την ηλικιακή ανανέωση του αγροτικού πληθυσμού και τορπιλίζοντας, βεβαίως, τη συνειδητή παραμονή των αγροτών στο αγροτικό επάγγελμα. Εσείς το κάνατε αυτό το οποίο τώρα υποτίθεται ότι έρχεστε και καταγγέλλετε. </w:t>
      </w:r>
    </w:p>
    <w:p w14:paraId="5BB7139B" w14:textId="77777777" w:rsidR="00574E84" w:rsidRDefault="00404540">
      <w:pPr>
        <w:spacing w:after="0" w:line="600" w:lineRule="auto"/>
        <w:ind w:firstLine="720"/>
        <w:jc w:val="both"/>
        <w:rPr>
          <w:rFonts w:eastAsia="Times New Roman"/>
          <w:szCs w:val="24"/>
        </w:rPr>
      </w:pPr>
      <w:r>
        <w:rPr>
          <w:rFonts w:eastAsia="Times New Roman"/>
          <w:szCs w:val="24"/>
        </w:rPr>
        <w:t xml:space="preserve">Και γιατί το κάνατε αυτό; Γιατί διαπνέεστε από την γνωστή λαϊκίστικη, ψηφοθηρική και επιδοματική πολιτική. Την πολιτική των νέων γεωργών ως επίδομα προς όλους και άρπα κόλλα την είδατε ουσιαστικά, κύριε Υπουργέ, για αυτό βάλατε και τα τρία χρόνια αντί για τα δέκα και αποκλείετε ανθρώπους που θέλουν πραγματικά να ριζώσουν στο επάγγελμα και δίνετε οριζόντια επιδοματική πολιτική. </w:t>
      </w:r>
    </w:p>
    <w:p w14:paraId="5BB7139C" w14:textId="77777777" w:rsidR="00574E84" w:rsidRDefault="00404540">
      <w:pPr>
        <w:spacing w:after="0"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5BB7139D" w14:textId="77777777" w:rsidR="00574E84" w:rsidRDefault="00404540">
      <w:pPr>
        <w:spacing w:after="0" w:line="600" w:lineRule="auto"/>
        <w:ind w:firstLine="720"/>
        <w:jc w:val="both"/>
        <w:rPr>
          <w:rFonts w:eastAsia="Times New Roman"/>
          <w:szCs w:val="24"/>
        </w:rPr>
      </w:pPr>
      <w:r>
        <w:rPr>
          <w:rFonts w:eastAsia="Times New Roman"/>
          <w:szCs w:val="24"/>
        </w:rPr>
        <w:t>Θα χρειαστώ ένα ακόμα λεπτό, κύριε Υπουργέ, με την ανοχή σας.</w:t>
      </w:r>
    </w:p>
    <w:p w14:paraId="5BB7139E" w14:textId="77777777" w:rsidR="00574E84" w:rsidRDefault="00404540">
      <w:pPr>
        <w:spacing w:after="0" w:line="600" w:lineRule="auto"/>
        <w:ind w:firstLine="720"/>
        <w:jc w:val="both"/>
        <w:rPr>
          <w:rFonts w:eastAsia="Times New Roman"/>
          <w:szCs w:val="24"/>
        </w:rPr>
      </w:pPr>
      <w:r>
        <w:rPr>
          <w:rFonts w:eastAsia="Times New Roman"/>
          <w:szCs w:val="24"/>
        </w:rPr>
        <w:t xml:space="preserve">Και αφού κάνατε, βεβαίως, αυτές τις κατανομές έρχεστε τώρα και μας λέτε για την </w:t>
      </w:r>
      <w:proofErr w:type="spellStart"/>
      <w:r>
        <w:rPr>
          <w:rFonts w:eastAsia="Times New Roman"/>
          <w:szCs w:val="24"/>
        </w:rPr>
        <w:t>υπερδέσμευση</w:t>
      </w:r>
      <w:proofErr w:type="spellEnd"/>
      <w:r>
        <w:rPr>
          <w:rFonts w:eastAsia="Times New Roman"/>
          <w:szCs w:val="24"/>
        </w:rPr>
        <w:t xml:space="preserve">. Και γιατί δεν προχωράει η </w:t>
      </w:r>
      <w:proofErr w:type="spellStart"/>
      <w:r>
        <w:rPr>
          <w:rFonts w:eastAsia="Times New Roman"/>
          <w:szCs w:val="24"/>
        </w:rPr>
        <w:t>υπερδέσμευση</w:t>
      </w:r>
      <w:proofErr w:type="spellEnd"/>
      <w:r>
        <w:rPr>
          <w:rFonts w:eastAsia="Times New Roman"/>
          <w:szCs w:val="24"/>
        </w:rPr>
        <w:t xml:space="preserve">, κύριε Υπουργέ, του 10%, που δεν είναι λύση, αλλά είναι ότι προσπαθείτε να χρυσώσετε το χάπι με αυτά τα είκοσι και κάτι εκατομμύρια τα επιπλέον; Γιατί δεν προχωράει; </w:t>
      </w:r>
    </w:p>
    <w:p w14:paraId="5BB7139F" w14:textId="77777777" w:rsidR="00574E84" w:rsidRDefault="00404540">
      <w:pPr>
        <w:spacing w:after="0" w:line="600" w:lineRule="auto"/>
        <w:ind w:firstLine="720"/>
        <w:jc w:val="both"/>
        <w:rPr>
          <w:rFonts w:eastAsia="Times New Roman"/>
          <w:szCs w:val="24"/>
        </w:rPr>
      </w:pPr>
      <w:r>
        <w:rPr>
          <w:rFonts w:eastAsia="Times New Roman"/>
          <w:szCs w:val="24"/>
        </w:rPr>
        <w:t xml:space="preserve">Δεν προχωράει γιατί πολύ απλά το πληροφοριακό σύστημα κρατικών ενισχύσεων, δηλαδή η πλατφόρμα, δεν λειτουργεί αφού πρέπει να περαστούν </w:t>
      </w:r>
      <w:r>
        <w:rPr>
          <w:rFonts w:eastAsia="Times New Roman"/>
          <w:szCs w:val="24"/>
        </w:rPr>
        <w:lastRenderedPageBreak/>
        <w:t xml:space="preserve">οι αξιολογήσεις των ενστάσεων, οι οποίες τρεις μήνες τώρα δεν έχουν εκδικαστεί. Και όμηροι, όπως καταλαβαίνετε, παραμένουν και οι εν δυνάμει υποψήφιοι νέοι γεωργοί και οι απορριφθέντες οι οποίοι περιμένουν τα αποτελέσματα των ενστάσεων και φυσικά οι επιλαχόντες. </w:t>
      </w:r>
    </w:p>
    <w:p w14:paraId="5BB713A0" w14:textId="77777777" w:rsidR="00574E84" w:rsidRDefault="00404540">
      <w:pPr>
        <w:spacing w:after="0" w:line="600" w:lineRule="auto"/>
        <w:ind w:firstLine="720"/>
        <w:jc w:val="both"/>
        <w:rPr>
          <w:rFonts w:eastAsia="Times New Roman"/>
          <w:szCs w:val="24"/>
        </w:rPr>
      </w:pPr>
      <w:r>
        <w:rPr>
          <w:rFonts w:eastAsia="Times New Roman"/>
          <w:szCs w:val="24"/>
        </w:rPr>
        <w:t xml:space="preserve">Να μην αναφέρω όλα τα προγράμματα του δεύτερου πυλώνα, τα οποία λόγω της αδυναμίας λειτουργίας της ηλεκτρονικής πλατφόρμας εν </w:t>
      </w:r>
      <w:proofErr w:type="spellStart"/>
      <w:r>
        <w:rPr>
          <w:rFonts w:eastAsia="Times New Roman"/>
          <w:szCs w:val="24"/>
        </w:rPr>
        <w:t>έτει</w:t>
      </w:r>
      <w:proofErr w:type="spellEnd"/>
      <w:r>
        <w:rPr>
          <w:rFonts w:eastAsia="Times New Roman"/>
          <w:szCs w:val="24"/>
        </w:rPr>
        <w:t xml:space="preserve"> 2017 δεν προκηρύσσονται. </w:t>
      </w:r>
    </w:p>
    <w:p w14:paraId="5BB713A1" w14:textId="77777777" w:rsidR="00574E84" w:rsidRDefault="00404540">
      <w:pPr>
        <w:spacing w:after="0" w:line="600" w:lineRule="auto"/>
        <w:ind w:firstLine="720"/>
        <w:jc w:val="both"/>
        <w:rPr>
          <w:rFonts w:eastAsia="Times New Roman"/>
          <w:szCs w:val="24"/>
        </w:rPr>
      </w:pPr>
      <w:r>
        <w:rPr>
          <w:rFonts w:eastAsia="Times New Roman"/>
          <w:szCs w:val="24"/>
        </w:rPr>
        <w:t xml:space="preserve">Τι να πω; Για τα σχέδια βελτίωσης για τα οποία υπερηφανεύεστε, που ακόμη σήμερα είναι σε προδημοσίευση; Για τις ομάδες παραγωγών που είναι σε προδημοσίευση; Τη μεταποίηση που εσείς έχετε δώσει τέσσερις παρατάσεις, κύριε Υπουργέ, και καλείτε κόσμο και κόσμο να </w:t>
      </w:r>
      <w:proofErr w:type="spellStart"/>
      <w:r>
        <w:rPr>
          <w:rFonts w:eastAsia="Times New Roman"/>
          <w:szCs w:val="24"/>
        </w:rPr>
        <w:t>ξαναϋποβάλει</w:t>
      </w:r>
      <w:proofErr w:type="spellEnd"/>
      <w:r>
        <w:rPr>
          <w:rFonts w:eastAsia="Times New Roman"/>
          <w:szCs w:val="24"/>
        </w:rPr>
        <w:t xml:space="preserve"> όταν έχουν οι υποψήφιοι περάσει τον προϋπολογισμό τέσσερις φορές; Γιατί; Για να γίνει σαν το φιάσκο της βιολογικής γεωργίας;</w:t>
      </w:r>
    </w:p>
    <w:p w14:paraId="5BB713A2" w14:textId="77777777" w:rsidR="00574E84" w:rsidRDefault="00404540">
      <w:pPr>
        <w:spacing w:after="0" w:line="600" w:lineRule="auto"/>
        <w:ind w:firstLine="720"/>
        <w:jc w:val="both"/>
        <w:rPr>
          <w:rFonts w:eastAsia="Times New Roman"/>
          <w:b/>
          <w:bCs/>
          <w:szCs w:val="24"/>
        </w:rPr>
      </w:pPr>
      <w:r>
        <w:rPr>
          <w:rFonts w:eastAsia="Times New Roman"/>
          <w:b/>
          <w:bCs/>
          <w:szCs w:val="24"/>
        </w:rPr>
        <w:t xml:space="preserve">ΠΡΟΕΔΡΕΥΩΝ (Δημήτριος Καμμένος): </w:t>
      </w:r>
      <w:r>
        <w:rPr>
          <w:rFonts w:eastAsia="Times New Roman"/>
          <w:bCs/>
          <w:szCs w:val="24"/>
        </w:rPr>
        <w:t>Κυρία συνάδελφε, σας παρακαλώ να ολοκληρώσετε, θα συμπληρώσει και ο κ. Γεωργαντάς. Να μην καταχραστούμε τον χρόνο από τον κύριο συνάδελφο.</w:t>
      </w:r>
    </w:p>
    <w:p w14:paraId="5BB713A3" w14:textId="77777777" w:rsidR="00574E84" w:rsidRDefault="00404540">
      <w:pPr>
        <w:spacing w:after="0" w:line="600" w:lineRule="auto"/>
        <w:ind w:firstLine="720"/>
        <w:jc w:val="both"/>
        <w:rPr>
          <w:rFonts w:eastAsia="Times New Roman"/>
          <w:bCs/>
          <w:szCs w:val="24"/>
        </w:rPr>
      </w:pPr>
      <w:r>
        <w:rPr>
          <w:rFonts w:eastAsia="Times New Roman"/>
          <w:b/>
          <w:bCs/>
          <w:szCs w:val="24"/>
        </w:rPr>
        <w:t xml:space="preserve">ΦΩΤΕΙΝΗ ΑΡΑΜΠΑΤΖΗ: </w:t>
      </w:r>
      <w:r>
        <w:rPr>
          <w:rFonts w:eastAsia="Times New Roman"/>
          <w:bCs/>
          <w:szCs w:val="24"/>
        </w:rPr>
        <w:t>Ολοκληρώνω, κύριε Πρόεδρε.</w:t>
      </w:r>
    </w:p>
    <w:p w14:paraId="5BB713A4" w14:textId="77777777" w:rsidR="00574E84" w:rsidRDefault="00404540">
      <w:pPr>
        <w:spacing w:after="0" w:line="600" w:lineRule="auto"/>
        <w:ind w:firstLine="720"/>
        <w:jc w:val="both"/>
        <w:rPr>
          <w:rFonts w:eastAsia="Times New Roman"/>
          <w:bCs/>
          <w:szCs w:val="24"/>
        </w:rPr>
      </w:pPr>
      <w:r>
        <w:rPr>
          <w:rFonts w:eastAsia="Times New Roman"/>
          <w:bCs/>
          <w:szCs w:val="24"/>
        </w:rPr>
        <w:t>Βέβαια κι αν ακόμη λύσετε το πρόβλημα της ηλεκτρονικής πλατφόρμας, κύριε Υπουργέ, θέλω μια απάντηση. Είπατε ότι δεν μπορείτε να πείτε νούμερα. Πόσους τελικά θα εντάξετε;</w:t>
      </w:r>
    </w:p>
    <w:p w14:paraId="5BB713A5" w14:textId="77777777" w:rsidR="00574E84" w:rsidRDefault="00404540">
      <w:pPr>
        <w:spacing w:after="0" w:line="600" w:lineRule="auto"/>
        <w:ind w:firstLine="720"/>
        <w:jc w:val="both"/>
        <w:rPr>
          <w:rFonts w:eastAsia="Times New Roman"/>
          <w:bCs/>
          <w:szCs w:val="24"/>
        </w:rPr>
      </w:pPr>
      <w:r>
        <w:rPr>
          <w:rFonts w:eastAsia="Times New Roman"/>
          <w:bCs/>
          <w:szCs w:val="24"/>
        </w:rPr>
        <w:lastRenderedPageBreak/>
        <w:t>Εδώ στις 25-9 ουσιαστικά δεσμεύεστε με γραπτή απάντησή σας μόνο για τη δυτική Μακεδονία. Στη Βουλή προφορικά μιλήσατε για το 1/3 των επιλαχόντων. Στην Κρήτη στις 21 Σεπτεμβρίου μιλήσατε για δεκατρείς με δεκατέσσερις χιλιάδες συνολικά δικαιούχους ,την ίδια στιγμή που μας είπατε ότι από την Κρήτη θα μπουν οι μισοί.</w:t>
      </w:r>
    </w:p>
    <w:p w14:paraId="5BB713A6" w14:textId="77777777" w:rsidR="00574E84" w:rsidRDefault="00404540">
      <w:pPr>
        <w:spacing w:after="0" w:line="600" w:lineRule="auto"/>
        <w:ind w:firstLine="720"/>
        <w:jc w:val="both"/>
        <w:rPr>
          <w:rFonts w:eastAsia="Times New Roman"/>
          <w:bCs/>
          <w:szCs w:val="24"/>
        </w:rPr>
      </w:pPr>
      <w:r>
        <w:rPr>
          <w:rFonts w:eastAsia="Times New Roman"/>
          <w:bCs/>
          <w:szCs w:val="24"/>
        </w:rPr>
        <w:t>Τελικά ξαναρωτάμε: Πότε, πόσοι, και με ποια χρήματα, κύριε Υπουργέ;</w:t>
      </w:r>
    </w:p>
    <w:p w14:paraId="5BB713A7" w14:textId="77777777" w:rsidR="00574E84" w:rsidRDefault="00404540">
      <w:pPr>
        <w:spacing w:after="0" w:line="600" w:lineRule="auto"/>
        <w:ind w:firstLine="720"/>
        <w:jc w:val="both"/>
        <w:rPr>
          <w:rFonts w:eastAsia="Times New Roman"/>
          <w:b/>
          <w:bCs/>
          <w:szCs w:val="24"/>
        </w:rPr>
      </w:pPr>
      <w:r>
        <w:rPr>
          <w:rFonts w:eastAsia="Times New Roman"/>
          <w:bCs/>
          <w:szCs w:val="24"/>
        </w:rPr>
        <w:t>Σας ευχαριστώ.</w:t>
      </w:r>
    </w:p>
    <w:p w14:paraId="5BB713A8" w14:textId="77777777" w:rsidR="00574E84" w:rsidRDefault="00404540">
      <w:pPr>
        <w:spacing w:after="0"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Ευχαριστούμε πάρα πολύ.</w:t>
      </w:r>
    </w:p>
    <w:p w14:paraId="5BB713A9" w14:textId="77777777" w:rsidR="00574E84" w:rsidRDefault="00404540">
      <w:pPr>
        <w:spacing w:after="0" w:line="600" w:lineRule="auto"/>
        <w:ind w:firstLine="720"/>
        <w:jc w:val="both"/>
        <w:rPr>
          <w:rFonts w:eastAsia="Times New Roman"/>
          <w:bCs/>
          <w:szCs w:val="24"/>
        </w:rPr>
      </w:pPr>
      <w:r>
        <w:rPr>
          <w:rFonts w:eastAsia="Times New Roman"/>
          <w:bCs/>
          <w:szCs w:val="24"/>
        </w:rPr>
        <w:t>Αφήνω τον χρόνο και τρέχει, κύριε Γεωργαντά, για να σας κάνω και λίγο χιούμορ. Έχετε λιγότερο από ένα λεπτό.</w:t>
      </w:r>
    </w:p>
    <w:p w14:paraId="5BB713AA" w14:textId="77777777" w:rsidR="00574E84" w:rsidRDefault="00404540">
      <w:pPr>
        <w:spacing w:after="0" w:line="600" w:lineRule="auto"/>
        <w:ind w:firstLine="720"/>
        <w:jc w:val="both"/>
        <w:rPr>
          <w:rFonts w:eastAsia="Times New Roman"/>
          <w:bCs/>
          <w:szCs w:val="24"/>
        </w:rPr>
      </w:pPr>
      <w:r>
        <w:rPr>
          <w:rFonts w:eastAsia="Times New Roman"/>
          <w:b/>
          <w:bCs/>
          <w:szCs w:val="24"/>
        </w:rPr>
        <w:t xml:space="preserve">ΓΕΩΡΓΙΟΣ ΓΕΩΡΓΑΝΤΑΣ: </w:t>
      </w:r>
      <w:r>
        <w:rPr>
          <w:rFonts w:eastAsia="Times New Roman"/>
          <w:bCs/>
          <w:szCs w:val="24"/>
        </w:rPr>
        <w:t>Ευχαριστώ, κύριε Πρόεδρε.</w:t>
      </w:r>
    </w:p>
    <w:p w14:paraId="5BB713AB" w14:textId="77777777" w:rsidR="00574E84" w:rsidRDefault="00404540">
      <w:pPr>
        <w:spacing w:after="0" w:line="600" w:lineRule="auto"/>
        <w:ind w:firstLine="720"/>
        <w:jc w:val="both"/>
        <w:rPr>
          <w:rFonts w:eastAsia="Times New Roman"/>
          <w:bCs/>
          <w:szCs w:val="24"/>
        </w:rPr>
      </w:pPr>
      <w:r>
        <w:rPr>
          <w:rFonts w:eastAsia="Times New Roman"/>
          <w:bCs/>
          <w:szCs w:val="24"/>
        </w:rPr>
        <w:t xml:space="preserve">Κύριε Υπουργέ, τα πράγματα είναι τόσο απλά, που νομίζω ότι μπορεί να τα καταλάβει ο καθένας. Με έναν ανορθολογικό, κατ’ εμάς τρόπο, αποφασίσατε τα κριτήρια, με τα οποία θα γίνει η κατανομή των πιστώσεων ανά περιφέρεια για τους νέους αγρότες. </w:t>
      </w:r>
    </w:p>
    <w:p w14:paraId="5BB713AC"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Εσείς λέτε, με τη συναίνεση των περιφερειών. Εγώ βλέπω επιστολές του κ. </w:t>
      </w:r>
      <w:proofErr w:type="spellStart"/>
      <w:r>
        <w:rPr>
          <w:rFonts w:eastAsia="Times New Roman" w:cs="Times New Roman"/>
          <w:szCs w:val="24"/>
        </w:rPr>
        <w:t>Τζιτζικώστα</w:t>
      </w:r>
      <w:proofErr w:type="spellEnd"/>
      <w:r>
        <w:rPr>
          <w:rFonts w:eastAsia="Times New Roman" w:cs="Times New Roman"/>
          <w:szCs w:val="24"/>
        </w:rPr>
        <w:t xml:space="preserve"> και του κ. Φάνη Παππά, του αρμόδιου </w:t>
      </w:r>
      <w:proofErr w:type="spellStart"/>
      <w:r>
        <w:rPr>
          <w:rFonts w:eastAsia="Times New Roman" w:cs="Times New Roman"/>
          <w:szCs w:val="24"/>
        </w:rPr>
        <w:t>Αντιπεριφερειάρχη</w:t>
      </w:r>
      <w:proofErr w:type="spellEnd"/>
      <w:r>
        <w:rPr>
          <w:rFonts w:eastAsia="Times New Roman" w:cs="Times New Roman"/>
          <w:szCs w:val="24"/>
        </w:rPr>
        <w:t xml:space="preserve"> Κεντρικής Μακεδονίας, από τον Γενάρη του 2017, που σας έλεγαν ότι, με τον τρόπο με τον οποίο το επιδιώκετε αυτό και το προχωράτε, είναι σίγουρο ότι </w:t>
      </w:r>
      <w:r>
        <w:rPr>
          <w:rFonts w:eastAsia="Times New Roman" w:cs="Times New Roman"/>
          <w:szCs w:val="24"/>
        </w:rPr>
        <w:lastRenderedPageBreak/>
        <w:t>θα βρεθούν αγρότες της Κεντρικής Μακεδονίας εκτός αυτού του προγράμματος. Σε κάθε περίπτωση, αν και είναι ανορθολογικά τα κριτήρια κατ’ εμάς, το κάνετε.</w:t>
      </w:r>
    </w:p>
    <w:p w14:paraId="5BB713AD"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Τελειώνει η πρώτη φάση. Η Κεντρική Μακεδονία, η οποία συμμετέχει στο ακαθάριστο αγροτικό προϊόν με 26,8%, παίρνει το 18% τελικά των ποσών για νέους αγρότες. Τελειώνει η πρώτη φάση. Βλέπουμε ότι σε πέντε περιφέρειες δεν υπάρχει ενδιαφέρον, δεν υπάρχουν αιτήσεις, δεν υπάρχει αυτός ο προσανατολισμός, για πολλούς λόγους. Υπάρχουν άλλοι προσανατολισμοί, υπάρχουν άλλες δυνατότητες, υπάρχουν άλλες ευκαιρίες, υπάρχουν άλλες ενασχολήσεις.</w:t>
      </w:r>
    </w:p>
    <w:p w14:paraId="5BB713AE"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Σε αυτές τις περιφέρεις, λοιπόν, στις οποίες είχαμε και μειωμένη </w:t>
      </w:r>
      <w:proofErr w:type="spellStart"/>
      <w:r>
        <w:rPr>
          <w:rFonts w:eastAsia="Times New Roman" w:cs="Times New Roman"/>
          <w:szCs w:val="24"/>
        </w:rPr>
        <w:t>μοριοδότηση</w:t>
      </w:r>
      <w:proofErr w:type="spellEnd"/>
      <w:r>
        <w:rPr>
          <w:rFonts w:eastAsia="Times New Roman" w:cs="Times New Roman"/>
          <w:szCs w:val="24"/>
        </w:rPr>
        <w:t xml:space="preserve">, έρχεστε τώρα και τι μας λέτε; «Θα κάνω δεύτερη πρόσκληση, θα μειώσω τη βάση, θα περιμένω να δω αν θα μπορέσει να συντηρηθεί κάποιος να κάνει αίτηση και εσείς αγρότες της Κεντρικής Μακεδονίας, εσείς αγρότες της Θεσσαλίας, οι οποίοι είχατε ενδιαφερθεί, οι οποίοι έχετε όλα τα μόρια και πληροίτε όλες τις προϋποθέσεις, περιμένετε να δούμε τι θα γίνει, μπας και πείσουμε κανέναν να κάνει αίτηση στην Αττική. Αν δεν πειστεί κανένας, τότε θα μεταφέρουμε το υπόλοιπο αυτό στην Κεντρική Μακεδονία και κατά το 2019 μπορεί να ενταχθείτε. Μέχρι τότε, περιμένετε. Μείνετε, με βάση τις δεσμεύσεις σας και τις υποχρεώσεις σας, τυπικοί, για να μην </w:t>
      </w:r>
      <w:proofErr w:type="spellStart"/>
      <w:r>
        <w:rPr>
          <w:rFonts w:eastAsia="Times New Roman" w:cs="Times New Roman"/>
          <w:szCs w:val="24"/>
        </w:rPr>
        <w:t>απενταχθείτε</w:t>
      </w:r>
      <w:proofErr w:type="spellEnd"/>
      <w:r>
        <w:rPr>
          <w:rFonts w:eastAsia="Times New Roman" w:cs="Times New Roman"/>
          <w:szCs w:val="24"/>
        </w:rPr>
        <w:t xml:space="preserve">, και να έχετε </w:t>
      </w:r>
      <w:r>
        <w:rPr>
          <w:rFonts w:eastAsia="Times New Roman" w:cs="Times New Roman"/>
          <w:szCs w:val="24"/>
        </w:rPr>
        <w:lastRenderedPageBreak/>
        <w:t>τις δυνατότητες και τα κριτήρια, που πρέπει να πληρούνται και περιμένετε να δούμε πότε θα γίνει τι».</w:t>
      </w:r>
    </w:p>
    <w:p w14:paraId="5BB713AF"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Δεν νομίζω ότι είναι σοβαρή αντιμετώπιση αυτού του τόσο μεγάλου ζητήματος, το οποίο δεν είναι μόνο ζήτημα ανεργίας. Έχει να κάνει με νέους ανθρώπους, οι οποίοι θέλουν να γίνουν νέοι αγρότες. Θέλουν να πάνε στην περιφέρεια να μείνουν, να πάνε στα ερημωμένα, χωρία και να ασχοληθούν με αυτή τη δραστηριότητα.</w:t>
      </w:r>
    </w:p>
    <w:p w14:paraId="5BB713B0"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Νομίζω ότι οφείλετε σε αυτούς τους νέους ανθρώπους άμεσα, ξεκάθαρα, να τελειώσετε αυτό το ζήτημα. Δεν υπάρχει πρόβλημα με καμιά περιοχή της χώρας. Απλά τα ενδιαφέροντα είναι συγκεκριμένα, εκδηλώθηκαν. Είστε υποχρεωμένος στη δεύτερη φάση να κάνετε ένα συμμάζεμα και εκεί πραγματικά που υπάρχει ζήτηση, εκεί που υπάρχει ανάγκη, εκεί που υπάρχει αυτός ο προσανατολισμός, διαχρονικά να δώσετε την ευκαιρία σε περισσότερους ανθρώπους να ασχοληθούν.</w:t>
      </w:r>
    </w:p>
    <w:p w14:paraId="5BB713B1"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BB713B2" w14:textId="77777777" w:rsidR="00574E84" w:rsidRDefault="00404540">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κύριε Γεωργαντά και για την κατανόηση.</w:t>
      </w:r>
    </w:p>
    <w:p w14:paraId="5BB713B3"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14:paraId="5BB713B4" w14:textId="77777777" w:rsidR="00574E84" w:rsidRDefault="00404540">
      <w:pPr>
        <w:spacing w:after="0" w:line="600" w:lineRule="auto"/>
        <w:ind w:firstLine="720"/>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Σας ανέφερα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ένα χρονοδιάγραμμα. Ταυτόχρονα σας είπα πώς διαχειριζόμαστε το ΠΑΑ και θέλω να το επαναλάβω για μια ακόμη φορά. Το ξέρετε ότι το 37,4% των πόρων του Προγράμματος Αγροτικής Ανάπτυξης έχει εκχωρηθεί στις περιφέρειες. Αυτό αποφασίσαμε ως πολιτικοί, έχοντας ως βασική κατεύθυνση ότι θέλουμε αποκέντρωση με αυτοδιοίκηση. Ειδικά από την περιφερειακή αυτοδιοίκηση θέλουμε να έχει ουσιαστικό ρόλο σε αυτά τα ζητήματα, γιατί πιστεύουμε ότι, όπως εμείς γνωρίζουμε, έτσι και η περιφερειακή αυτοδιοίκηση γνωρίζει πολύ καλά τον αγροτικό χώρο. Είναι εξάλλου η επικράτειά της.</w:t>
      </w:r>
    </w:p>
    <w:p w14:paraId="5BB713B5"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Άρα, με βάση αυτήν την αρχική συνεννόηση, κάναμε μια κατανομή. Βάλαμε μερικά κριτήρια. Δεν άκουσα από εσάς αν αμφισβητείτε τα κριτήρια που βάλαμε ή όχι ούτε ότι λάβαμε σοβαρά υπ’ </w:t>
      </w:r>
      <w:proofErr w:type="spellStart"/>
      <w:r>
        <w:rPr>
          <w:rFonts w:eastAsia="Times New Roman" w:cs="Times New Roman"/>
          <w:szCs w:val="24"/>
        </w:rPr>
        <w:t>όψιν</w:t>
      </w:r>
      <w:proofErr w:type="spellEnd"/>
      <w:r>
        <w:rPr>
          <w:rFonts w:eastAsia="Times New Roman" w:cs="Times New Roman"/>
          <w:szCs w:val="24"/>
        </w:rPr>
        <w:t xml:space="preserve"> τι είχε γίνει στο προηγούμενο πρόγραμμα. </w:t>
      </w:r>
    </w:p>
    <w:p w14:paraId="5BB713B6"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Άρα, έχουμε καταλήξει και λέμε ότι σε αυτές τις πέντε περιφέρειες εσκεμμένα θέλετε να παραπλανήσετε. Υπάρχουν και περιφέρειες, οι οποίες έχουν πάρα πολύ μεγάλη ανάγκη για την είσοδο νέων αγροτών. Εννοώ, για παράδειγμα, την Περιφέρεια Ηπείρου. Μη μου πείτε ότι μετά την Περιφέρεια Δυτικής Μακεδονίας, που έχει το πρώτο ποσοστό ανεργίας, η Περιφέρεια Ηπείρου δεν είναι αυτή, η οποία έχει πάρα πολλά προβλήματα, ιδιαίτερα από </w:t>
      </w:r>
      <w:r>
        <w:rPr>
          <w:rFonts w:eastAsia="Times New Roman" w:cs="Times New Roman"/>
          <w:szCs w:val="24"/>
        </w:rPr>
        <w:lastRenderedPageBreak/>
        <w:t xml:space="preserve">την ώρα που υπάρχει ένα ενδιαφέρον για τον αγροτικό χώρο και μια συγκεκριμένη δραστηριότητα και ότι δεν πρέπει να τη λάβουμε σοβαρά υπ’ </w:t>
      </w:r>
      <w:proofErr w:type="spellStart"/>
      <w:r>
        <w:rPr>
          <w:rFonts w:eastAsia="Times New Roman" w:cs="Times New Roman"/>
          <w:szCs w:val="24"/>
        </w:rPr>
        <w:t>όψιν</w:t>
      </w:r>
      <w:proofErr w:type="spellEnd"/>
      <w:r>
        <w:rPr>
          <w:rFonts w:eastAsia="Times New Roman" w:cs="Times New Roman"/>
          <w:szCs w:val="24"/>
        </w:rPr>
        <w:t>.</w:t>
      </w:r>
    </w:p>
    <w:p w14:paraId="5BB713B7"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Άρα, δεν μπορούμε, βεβαίως, να κάνουμε επιλεκτικές. Άρα, για τις πέντε θα προκηρύξουμε. Το να σας πω από τώρα, να προδιαγράψω δηλαδή ποιο θα είναι το αποτέλεσμα, όχι. Μακριά από εμάς αυτό. Θα γίνουν οι διαδικασίες αυτές, που πρέπει. Απλά, η εικόνα που έχουμε, είναι ότι θα υπάρξει περίσσευμα από το συγκεκριμένο ποσό. Αυτό, λοιπόν, συν την </w:t>
      </w:r>
      <w:proofErr w:type="spellStart"/>
      <w:r>
        <w:rPr>
          <w:rFonts w:eastAsia="Times New Roman" w:cs="Times New Roman"/>
          <w:szCs w:val="24"/>
        </w:rPr>
        <w:t>υπερδέσμευση</w:t>
      </w:r>
      <w:proofErr w:type="spellEnd"/>
      <w:r>
        <w:rPr>
          <w:rFonts w:eastAsia="Times New Roman" w:cs="Times New Roman"/>
          <w:szCs w:val="24"/>
        </w:rPr>
        <w:t>, θα δούμε πόσους θα καλύψουν.</w:t>
      </w:r>
    </w:p>
    <w:p w14:paraId="5BB713B8"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Εμείς βεβαίως έχουμε ως στόχο να καλύψουμε ένα μεγάλο μέρος -δεν θέλω να λέω νούμερα- των επιλαχόντων. Δεν θέλετε να καταλάβετε αυτό που σας λέω. Και σε επόμενα μέτρα θα δούμε, θα υπάρξει μια </w:t>
      </w:r>
      <w:proofErr w:type="spellStart"/>
      <w:r>
        <w:rPr>
          <w:rFonts w:eastAsia="Times New Roman" w:cs="Times New Roman"/>
          <w:szCs w:val="24"/>
        </w:rPr>
        <w:t>υπερδέσμευση</w:t>
      </w:r>
      <w:proofErr w:type="spellEnd"/>
      <w:r>
        <w:rPr>
          <w:rFonts w:eastAsia="Times New Roman" w:cs="Times New Roman"/>
          <w:szCs w:val="24"/>
        </w:rPr>
        <w:t xml:space="preserve"> τέτοια, η οποία θα κατευθύνεται σε αυτούς τους νέους αγρότες, που θέλουν να μπουν.</w:t>
      </w:r>
    </w:p>
    <w:p w14:paraId="5BB713B9" w14:textId="77777777" w:rsidR="00574E84" w:rsidRDefault="00404540">
      <w:pPr>
        <w:spacing w:after="0" w:line="600" w:lineRule="auto"/>
        <w:ind w:firstLine="720"/>
        <w:jc w:val="both"/>
        <w:rPr>
          <w:rFonts w:eastAsia="Times New Roman"/>
          <w:szCs w:val="24"/>
        </w:rPr>
      </w:pPr>
      <w:r>
        <w:rPr>
          <w:rFonts w:eastAsia="Times New Roman"/>
          <w:szCs w:val="24"/>
        </w:rPr>
        <w:t>Άρα είτε ενταχθούν στο σύνολό τους όλοι αυτοί οι αγρότες είτε δεν ενταχθούν, στόχος δικός μας είναι να τους εντάξουμε μέσα από διαφορετικές προσεγγίσεις. Δεν μας μένει ο χρόνος για να κάνω περισσότερη ανάλυση.</w:t>
      </w:r>
    </w:p>
    <w:p w14:paraId="5BB713BA" w14:textId="77777777" w:rsidR="00574E84" w:rsidRDefault="00404540">
      <w:pPr>
        <w:spacing w:after="0" w:line="600" w:lineRule="auto"/>
        <w:ind w:firstLine="720"/>
        <w:jc w:val="both"/>
        <w:rPr>
          <w:rFonts w:eastAsia="Times New Roman"/>
          <w:szCs w:val="24"/>
        </w:rPr>
      </w:pPr>
      <w:r>
        <w:rPr>
          <w:rFonts w:eastAsia="Times New Roman"/>
          <w:szCs w:val="24"/>
        </w:rPr>
        <w:t xml:space="preserve">Και επειδή αναφερθήκατε ειδικά για το πληροφοριακό σύστημα, εγώ θα σας πω ότι έχετε εν μέρει δίκιο, διότι υπάρχει ένα πρόβλημα. Ξεκινώντας, ουσιαστικά, να εντάξουμε όλες τις διαδικασίες σε ένα πληροφοριακό σύστημα, </w:t>
      </w:r>
      <w:r>
        <w:rPr>
          <w:rFonts w:eastAsia="Times New Roman"/>
          <w:szCs w:val="24"/>
        </w:rPr>
        <w:lastRenderedPageBreak/>
        <w:t>που, όταν ολοκληρωθεί -πιστεύουμε είναι θέμα ημερών να μπει σε μια κανονικότητα- δεν θα μπορεί κανείς να το αμφισβητήσει ούτε στο ελάχιστο. Κι αυτός είναι ο στόχος μας.</w:t>
      </w:r>
    </w:p>
    <w:p w14:paraId="5BB713BB" w14:textId="77777777" w:rsidR="00574E84" w:rsidRDefault="00404540">
      <w:pPr>
        <w:spacing w:after="0" w:line="600" w:lineRule="auto"/>
        <w:ind w:firstLine="720"/>
        <w:jc w:val="both"/>
        <w:rPr>
          <w:rFonts w:eastAsia="Times New Roman"/>
          <w:szCs w:val="24"/>
        </w:rPr>
      </w:pPr>
      <w:r>
        <w:rPr>
          <w:rFonts w:eastAsia="Times New Roman"/>
          <w:szCs w:val="24"/>
        </w:rPr>
        <w:t xml:space="preserve">Όσον αφορά τώρα τα μέτρα και τι έχει προκηρυχθεί, επειδή διαρκώς το επαναλαμβάνετε, έχω να σας πω το εξής: Μέχρι σήμερα έχει προκηρυχθεί πάνω από το 31% του προγράμματος. Έχουμε, ταυτόχρονα, ανειλημμένες δεσμεύσεις, τις οποίες περπατάμε. Ουσιαστικά, αυτήν την ώρα, πάνω από το 55% του προγράμματος έχει ήδη δεσμευτεί και το 23% να έχει </w:t>
      </w:r>
      <w:proofErr w:type="spellStart"/>
      <w:r>
        <w:rPr>
          <w:rFonts w:eastAsia="Times New Roman"/>
          <w:szCs w:val="24"/>
        </w:rPr>
        <w:t>απορροφηθεί</w:t>
      </w:r>
      <w:proofErr w:type="spellEnd"/>
      <w:r>
        <w:rPr>
          <w:rFonts w:eastAsia="Times New Roman"/>
          <w:szCs w:val="24"/>
        </w:rPr>
        <w:t xml:space="preserve"> κι εσείς φωνάζετε διαρκώς «δεν περπατάει», «δεν γίνεται».</w:t>
      </w:r>
    </w:p>
    <w:p w14:paraId="5BB713BC" w14:textId="77777777" w:rsidR="00574E84" w:rsidRDefault="00404540">
      <w:pPr>
        <w:spacing w:after="0"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Προδημοσιεύτηκε.</w:t>
      </w:r>
    </w:p>
    <w:p w14:paraId="5BB713BD" w14:textId="77777777" w:rsidR="00574E84" w:rsidRDefault="00404540">
      <w:pPr>
        <w:spacing w:after="0"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Δεν μου επιτρέπει ο χρόνος να πω αναλυτικά. Αυτό που πρέπει να ξέρετε, είναι ότι οι αποδόσεις που έχουμε και σε προκηρύξεις και σε απορροφήσεις, δεν έχουν καμμία σχέση με αυτές των προηγούμενων τριών χρόνων.</w:t>
      </w:r>
    </w:p>
    <w:p w14:paraId="5BB713BE" w14:textId="77777777" w:rsidR="00574E84" w:rsidRDefault="00404540">
      <w:pPr>
        <w:spacing w:after="0" w:line="600" w:lineRule="auto"/>
        <w:ind w:firstLine="720"/>
        <w:jc w:val="both"/>
        <w:rPr>
          <w:rFonts w:eastAsia="Times New Roman"/>
          <w:szCs w:val="24"/>
        </w:rPr>
      </w:pPr>
      <w:r>
        <w:rPr>
          <w:rFonts w:eastAsia="Times New Roman"/>
          <w:szCs w:val="24"/>
        </w:rPr>
        <w:t xml:space="preserve">Εμείς θα υπηρετήσουμε τον αγροτικό χώρο και το ξέρετε, το ξέρει ιδιαίτερα η περιφέρεια, η οποία σήμερα βιώνει, ειδικά με τα περιφερειακά συνέδρια, μια κυβέρνηση, η οποία πάει κοντά στους αγρότες, συζητάει, ακούει τις προτάσεις τους και παίρνει αποφάσεις. Αυτό είναι το βασικό μας εργαλείο. Και να ξέρετε ότι ο αγροτικός χώρος θα αποτελέσει πραγματικά το εργαλείο για </w:t>
      </w:r>
      <w:r>
        <w:rPr>
          <w:rFonts w:eastAsia="Times New Roman"/>
          <w:szCs w:val="24"/>
        </w:rPr>
        <w:lastRenderedPageBreak/>
        <w:t>την παραγωγική ανασυγκρότηση της χώρας. Δεν είναι γιατί το λέμε εμείς. Είναι γιατί έχει τεράστιες δυνατότητες. Από κει και πέρα, όλοι οφείλουμε να τον στηρίξουμε.</w:t>
      </w:r>
    </w:p>
    <w:p w14:paraId="5BB713BF" w14:textId="77777777" w:rsidR="00574E84" w:rsidRDefault="00404540">
      <w:pPr>
        <w:spacing w:after="0"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κύριε Υπουργέ.</w:t>
      </w:r>
    </w:p>
    <w:p w14:paraId="5BB713C0" w14:textId="77777777" w:rsidR="00574E84" w:rsidRDefault="00404540">
      <w:pPr>
        <w:spacing w:after="0" w:line="600" w:lineRule="auto"/>
        <w:ind w:firstLine="720"/>
        <w:jc w:val="both"/>
        <w:rPr>
          <w:rFonts w:eastAsia="Times New Roman"/>
          <w:szCs w:val="24"/>
        </w:rPr>
      </w:pPr>
      <w:r>
        <w:rPr>
          <w:rFonts w:eastAsia="Times New Roman"/>
          <w:szCs w:val="24"/>
        </w:rPr>
        <w:t xml:space="preserve">Προχωράμε στη δεύτερη με αριθμό 208/31-10-2017 επίκαιρη ερώτηση δεύτερου κύκλου του Βουλευτή Ηρακλείου του Κομμουνιστικού Κόμματος Ελλάδας κ. </w:t>
      </w:r>
      <w:r>
        <w:rPr>
          <w:rFonts w:eastAsia="Times New Roman"/>
          <w:bCs/>
          <w:szCs w:val="24"/>
        </w:rPr>
        <w:t>Εμμανουήλ Συντυχάκη</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Αγροτικής Ανάπτυξης και Τροφίμων,</w:t>
      </w:r>
      <w:r>
        <w:rPr>
          <w:rFonts w:eastAsia="Times New Roman"/>
          <w:b/>
          <w:bCs/>
          <w:szCs w:val="24"/>
        </w:rPr>
        <w:t xml:space="preserve"> </w:t>
      </w:r>
      <w:r>
        <w:rPr>
          <w:rFonts w:eastAsia="Times New Roman"/>
          <w:szCs w:val="24"/>
        </w:rPr>
        <w:t xml:space="preserve">με θέμα: «Κατασκευή φράγματος στο πλατύ Νομού </w:t>
      </w:r>
      <w:proofErr w:type="spellStart"/>
      <w:r>
        <w:rPr>
          <w:rFonts w:eastAsia="Times New Roman"/>
          <w:szCs w:val="24"/>
        </w:rPr>
        <w:t>Ρεθύμνης</w:t>
      </w:r>
      <w:proofErr w:type="spellEnd"/>
      <w:r>
        <w:rPr>
          <w:rFonts w:eastAsia="Times New Roman"/>
          <w:szCs w:val="24"/>
        </w:rPr>
        <w:t xml:space="preserve">, αγωγού μεταφοράς νερού στη </w:t>
      </w:r>
      <w:proofErr w:type="spellStart"/>
      <w:r>
        <w:rPr>
          <w:rFonts w:eastAsia="Times New Roman"/>
          <w:szCs w:val="24"/>
        </w:rPr>
        <w:t>Μεσσαρά</w:t>
      </w:r>
      <w:proofErr w:type="spellEnd"/>
      <w:r>
        <w:rPr>
          <w:rFonts w:eastAsia="Times New Roman"/>
          <w:szCs w:val="24"/>
        </w:rPr>
        <w:t xml:space="preserve"> και αρδευτικού δικτύου στο Πλατύ Δήμου </w:t>
      </w:r>
      <w:proofErr w:type="spellStart"/>
      <w:r>
        <w:rPr>
          <w:rFonts w:eastAsia="Times New Roman"/>
          <w:szCs w:val="24"/>
        </w:rPr>
        <w:t>Αμαρίου</w:t>
      </w:r>
      <w:proofErr w:type="spellEnd"/>
      <w:r>
        <w:rPr>
          <w:rFonts w:eastAsia="Times New Roman"/>
          <w:szCs w:val="24"/>
        </w:rPr>
        <w:t xml:space="preserve"> Νομού </w:t>
      </w:r>
      <w:proofErr w:type="spellStart"/>
      <w:r>
        <w:rPr>
          <w:rFonts w:eastAsia="Times New Roman"/>
          <w:szCs w:val="24"/>
        </w:rPr>
        <w:t>Ρεθύμνης</w:t>
      </w:r>
      <w:proofErr w:type="spellEnd"/>
      <w:r>
        <w:rPr>
          <w:rFonts w:eastAsia="Times New Roman"/>
          <w:szCs w:val="24"/>
        </w:rPr>
        <w:t>».</w:t>
      </w:r>
    </w:p>
    <w:p w14:paraId="5BB713C1" w14:textId="77777777" w:rsidR="00574E84" w:rsidRDefault="00404540">
      <w:pPr>
        <w:spacing w:after="0" w:line="600" w:lineRule="auto"/>
        <w:ind w:firstLine="720"/>
        <w:jc w:val="both"/>
        <w:rPr>
          <w:rFonts w:eastAsia="Times New Roman"/>
          <w:color w:val="000000" w:themeColor="text1"/>
          <w:szCs w:val="24"/>
        </w:rPr>
      </w:pPr>
      <w:r>
        <w:rPr>
          <w:rFonts w:eastAsia="Times New Roman"/>
          <w:szCs w:val="24"/>
        </w:rPr>
        <w:t>Παρακαλώ, κύριε συνάδελφε, έχετε τον λόγο για δύο λεπτά.</w:t>
      </w:r>
    </w:p>
    <w:p w14:paraId="5BB713C2" w14:textId="77777777" w:rsidR="00574E84" w:rsidRDefault="00404540">
      <w:pPr>
        <w:spacing w:after="0" w:line="600" w:lineRule="auto"/>
        <w:ind w:firstLine="720"/>
        <w:jc w:val="both"/>
        <w:rPr>
          <w:rFonts w:eastAsia="Times New Roman"/>
          <w:color w:val="000000" w:themeColor="text1"/>
          <w:szCs w:val="24"/>
        </w:rPr>
      </w:pPr>
      <w:r>
        <w:rPr>
          <w:rFonts w:eastAsia="Times New Roman"/>
          <w:b/>
          <w:color w:val="000000" w:themeColor="text1"/>
          <w:szCs w:val="24"/>
        </w:rPr>
        <w:t xml:space="preserve">ΕΜΜΑΝΟΥΗΛ ΣΥΝΤΥΧΑΚΗΣ: </w:t>
      </w:r>
      <w:r>
        <w:rPr>
          <w:rFonts w:eastAsia="Times New Roman"/>
          <w:color w:val="000000" w:themeColor="text1"/>
          <w:szCs w:val="24"/>
        </w:rPr>
        <w:t>Ευχαριστώ, κύριε Πρόεδρε.</w:t>
      </w:r>
    </w:p>
    <w:p w14:paraId="5BB713C3" w14:textId="77777777" w:rsidR="00574E84" w:rsidRDefault="00404540">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Κύριε Υπουργέ, οι υδατικοί πόροι θεωρούνται απαραίτητη προϋπόθεση για την ανάπτυξη της αγροτικής παραγωγής, κάθε μορφής δραστηριότητας στην ύπαιθρο, όσο και για τη διατήρηση της οικολογικής ισορροπίας. Με την κατασκευή του φράγματος του Πλατύ Ποταμού ή αλλιώς </w:t>
      </w:r>
      <w:proofErr w:type="spellStart"/>
      <w:r>
        <w:rPr>
          <w:rFonts w:eastAsia="Times New Roman"/>
          <w:color w:val="000000" w:themeColor="text1"/>
          <w:szCs w:val="24"/>
        </w:rPr>
        <w:t>Λιγιώτη</w:t>
      </w:r>
      <w:proofErr w:type="spellEnd"/>
      <w:r>
        <w:rPr>
          <w:rFonts w:eastAsia="Times New Roman"/>
          <w:color w:val="000000" w:themeColor="text1"/>
          <w:szCs w:val="24"/>
        </w:rPr>
        <w:t xml:space="preserve">, όπως λέγεται, καθώς και του αγωγού μεταφοράς νερού στον κάμπο της </w:t>
      </w:r>
      <w:proofErr w:type="spellStart"/>
      <w:r>
        <w:rPr>
          <w:rFonts w:eastAsia="Times New Roman"/>
          <w:color w:val="000000" w:themeColor="text1"/>
          <w:szCs w:val="24"/>
        </w:rPr>
        <w:t>Μεσσαράς</w:t>
      </w:r>
      <w:proofErr w:type="spellEnd"/>
      <w:r>
        <w:rPr>
          <w:rFonts w:eastAsia="Times New Roman"/>
          <w:color w:val="000000" w:themeColor="text1"/>
          <w:szCs w:val="24"/>
        </w:rPr>
        <w:t xml:space="preserve"> και του αρδευτικού δικτύου στο Πλατύ Δήμου </w:t>
      </w:r>
      <w:proofErr w:type="spellStart"/>
      <w:r>
        <w:rPr>
          <w:rFonts w:eastAsia="Times New Roman"/>
          <w:color w:val="000000" w:themeColor="text1"/>
          <w:szCs w:val="24"/>
        </w:rPr>
        <w:t>Αμαρίου</w:t>
      </w:r>
      <w:proofErr w:type="spellEnd"/>
      <w:r>
        <w:rPr>
          <w:rFonts w:eastAsia="Times New Roman"/>
          <w:color w:val="000000" w:themeColor="text1"/>
          <w:szCs w:val="24"/>
        </w:rPr>
        <w:t xml:space="preserve">, γίνεται εφικτή η εξοικονόμηση, άρα και η αξιοποίηση πάνω από τριάντα εκατομμυρίων κυβικών </w:t>
      </w:r>
      <w:r>
        <w:rPr>
          <w:rFonts w:eastAsia="Times New Roman"/>
          <w:color w:val="000000" w:themeColor="text1"/>
          <w:szCs w:val="24"/>
        </w:rPr>
        <w:lastRenderedPageBreak/>
        <w:t xml:space="preserve">μέτρων νερού ετησίως και λύνονται πολλά προβλήματα στους κατοίκους του κάμπου της </w:t>
      </w:r>
      <w:proofErr w:type="spellStart"/>
      <w:r>
        <w:rPr>
          <w:rFonts w:eastAsia="Times New Roman"/>
          <w:color w:val="000000" w:themeColor="text1"/>
          <w:szCs w:val="24"/>
        </w:rPr>
        <w:t>Μεσσαράς</w:t>
      </w:r>
      <w:proofErr w:type="spellEnd"/>
      <w:r>
        <w:rPr>
          <w:rFonts w:eastAsia="Times New Roman"/>
          <w:color w:val="000000" w:themeColor="text1"/>
          <w:szCs w:val="24"/>
        </w:rPr>
        <w:t xml:space="preserve"> και του νότιου Ρεθύμνου, αντί να νερά, </w:t>
      </w:r>
      <w:proofErr w:type="spellStart"/>
      <w:r>
        <w:rPr>
          <w:rFonts w:eastAsia="Times New Roman"/>
          <w:color w:val="000000" w:themeColor="text1"/>
          <w:szCs w:val="24"/>
        </w:rPr>
        <w:t>πλημμυρικά</w:t>
      </w:r>
      <w:proofErr w:type="spellEnd"/>
      <w:r>
        <w:rPr>
          <w:rFonts w:eastAsia="Times New Roman"/>
          <w:color w:val="000000" w:themeColor="text1"/>
          <w:szCs w:val="24"/>
        </w:rPr>
        <w:t xml:space="preserve"> και χειμερινά, να οδηγούνται στη θάλασσα.</w:t>
      </w:r>
    </w:p>
    <w:p w14:paraId="5BB713C4" w14:textId="77777777" w:rsidR="00574E84" w:rsidRDefault="00404540">
      <w:pPr>
        <w:spacing w:after="0" w:line="600" w:lineRule="auto"/>
        <w:ind w:firstLine="720"/>
        <w:jc w:val="both"/>
        <w:rPr>
          <w:rFonts w:eastAsia="Times New Roman"/>
          <w:color w:val="000000" w:themeColor="text1"/>
          <w:szCs w:val="24"/>
        </w:rPr>
      </w:pPr>
      <w:r>
        <w:rPr>
          <w:rFonts w:eastAsia="Times New Roman"/>
          <w:color w:val="000000" w:themeColor="text1"/>
          <w:szCs w:val="24"/>
        </w:rPr>
        <w:t>Να σας πω μόνο για την Κρήτη συνολικά, βέβαια, για να δείτε το μέγεθος του προβλήματος. Τα ανανεώσιμα αποθέματα υπόγειων νερών της Κρήτης εκτιμώνται περίπου στα τρία δισεκατομμύρια κυβικά μέτρα τον χρόνο, ενώ το σύνολο των νερών, που χρησιμοποιούνται δεν ξεπερνά το 15% αυτών. Είναι ακόμα λιγότερα. Βέβαια</w:t>
      </w:r>
      <w:r w:rsidRPr="0085149D">
        <w:rPr>
          <w:rFonts w:eastAsia="Times New Roman"/>
          <w:color w:val="000000" w:themeColor="text1"/>
          <w:szCs w:val="24"/>
        </w:rPr>
        <w:t>,</w:t>
      </w:r>
      <w:r>
        <w:rPr>
          <w:rFonts w:eastAsia="Times New Roman"/>
          <w:color w:val="000000" w:themeColor="text1"/>
          <w:szCs w:val="24"/>
        </w:rPr>
        <w:t xml:space="preserve"> αν</w:t>
      </w:r>
      <w:r w:rsidRPr="0085149D">
        <w:rPr>
          <w:rFonts w:eastAsia="Times New Roman"/>
          <w:b/>
          <w:color w:val="000000" w:themeColor="text1"/>
          <w:szCs w:val="24"/>
        </w:rPr>
        <w:t xml:space="preserve"> </w:t>
      </w:r>
      <w:r>
        <w:rPr>
          <w:rFonts w:eastAsia="Times New Roman"/>
          <w:color w:val="000000" w:themeColor="text1"/>
          <w:szCs w:val="24"/>
        </w:rPr>
        <w:t>θέλετε, να το συζητήσουμε περισσότερο.</w:t>
      </w:r>
    </w:p>
    <w:p w14:paraId="5BB713C5" w14:textId="77777777" w:rsidR="00574E84" w:rsidRDefault="00404540">
      <w:pPr>
        <w:spacing w:after="0" w:line="600" w:lineRule="auto"/>
        <w:ind w:firstLine="720"/>
        <w:jc w:val="both"/>
        <w:rPr>
          <w:rFonts w:eastAsia="Times New Roman"/>
          <w:color w:val="000000" w:themeColor="text1"/>
          <w:szCs w:val="24"/>
        </w:rPr>
      </w:pPr>
      <w:r>
        <w:rPr>
          <w:rFonts w:eastAsia="Times New Roman"/>
          <w:color w:val="000000" w:themeColor="text1"/>
          <w:szCs w:val="24"/>
        </w:rPr>
        <w:t>Οι συζητήσεις για τον Πλατύ Ποταμό είχαν ξεκινήσει από τις αρχές της δεκαετίας του ’90, ίσως και παλιότερα. Η μελέτη του έργου ανατέθηκε στο Υπουργείο Αγροτικής Ανάπτυξης, μετά από συνεχείς προσπάθειες και αγώνες των κατοίκων της περιοχής, ενώ μέχρι και σήμερα, που είναι έτοιμο για δημοπράτηση και παρά τις υποσχέσεις για χρηματοδότηση, η υλοποίησή του βραδυπορεί. Μάλιστα, το έργο δεν περιλαμβάνεται στις προβλέψεις του εγκεκριμένου περιφερειακού πλαισίου χωροταξικού σχεδιασμού της Περιφέρειας Κρήτης και επιπλέον, νομίζω ότι αξίζει να σημειωθεί ότι η κοινοτική οδηγία -που εναρμονίστηκε η ελληνική νομοθεσία το 2003- σε σχέση με τα νερά, θέτει σε προτεραιότητα την εξοικονόμηση της ζήτησης νερού, σε αντιπαράθεση με τη μεγιστοποίηση της προσφοράς σε κάθε υδατικό διαμέρισμα, στο πλαίσιο όσων προβλέπονται και από την αντιλαϊκή Κοινή Αγροτική Πολιτική.</w:t>
      </w:r>
    </w:p>
    <w:p w14:paraId="5BB713C6" w14:textId="77777777" w:rsidR="00574E84" w:rsidRDefault="00404540">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Η αξιοποίηση, όμως, αυτού του σημαντικού υδάτινου πόρου θα λύσει προβλήματα άρδευσης στο νότιο Ρέθυμνο και θα επιλύσει μακροπρόθεσμα το υδατικό έλλειμμα της πεδιάδας της </w:t>
      </w:r>
      <w:proofErr w:type="spellStart"/>
      <w:r>
        <w:rPr>
          <w:rFonts w:eastAsia="Times New Roman"/>
          <w:color w:val="000000" w:themeColor="text1"/>
          <w:szCs w:val="24"/>
        </w:rPr>
        <w:t>Μεσσαράς</w:t>
      </w:r>
      <w:proofErr w:type="spellEnd"/>
      <w:r>
        <w:rPr>
          <w:rFonts w:eastAsia="Times New Roman"/>
          <w:color w:val="000000" w:themeColor="text1"/>
          <w:szCs w:val="24"/>
        </w:rPr>
        <w:t xml:space="preserve">, με συμπληρωματική πλήρωση τού εκεί ταμιευτήρα της Φανερωμένης –που, </w:t>
      </w:r>
      <w:proofErr w:type="spellStart"/>
      <w:r>
        <w:rPr>
          <w:rFonts w:eastAsia="Times New Roman"/>
          <w:color w:val="000000" w:themeColor="text1"/>
          <w:szCs w:val="24"/>
        </w:rPr>
        <w:t>σημειωτέoν</w:t>
      </w:r>
      <w:proofErr w:type="spellEnd"/>
      <w:r>
        <w:rPr>
          <w:rFonts w:eastAsia="Times New Roman"/>
          <w:color w:val="000000" w:themeColor="text1"/>
          <w:szCs w:val="24"/>
        </w:rPr>
        <w:t>, τώρα που μιλάμε είναι «Σαχάρα», δηλαδή δεν υπάρχει δράμι νερό μέσα στο φράγμα, λόγω της παρατεταμένης ξηρασίας και ανομβρίας- έτσι ώστε να παρθούν αυτά τα μέτρα, για να μπορεί να στηριχθεί η αγροτική παραγωγή.</w:t>
      </w:r>
    </w:p>
    <w:p w14:paraId="5BB713C7"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Σας ρωτάμε, λοιπόν, κύριε Υπουργέ: Τι μέτρα προτίθεστε να πάρετε, έτσι ώστε να χρηματοδοτηθεί τώρα η κατασκευή του έργου εκτροπής του Πλατύ Ποταμού, που θα αυξήσει τη διαθεσιμότητα των υδάτινων πόρων στο νότιο Ρέθυμνο και στην Πεδιάδα της </w:t>
      </w:r>
      <w:proofErr w:type="spellStart"/>
      <w:r>
        <w:rPr>
          <w:rFonts w:eastAsia="Times New Roman" w:cs="Times New Roman"/>
          <w:szCs w:val="24"/>
        </w:rPr>
        <w:t>Μεσσαράς</w:t>
      </w:r>
      <w:proofErr w:type="spellEnd"/>
      <w:r>
        <w:rPr>
          <w:rFonts w:eastAsia="Times New Roman" w:cs="Times New Roman"/>
          <w:szCs w:val="24"/>
        </w:rPr>
        <w:t xml:space="preserve"> και ποιο είναι το χρονοδιάγραμμα ολοκλήρωσης και λειτουργίας του Φράγματος στο Πλατύ νομού Ρεθύμνου; Όχι τίποτα άλλο, αλλά γιατί προηγουμένως είπατε ότι είσαστε κοντά στον αγρότη. Έγινε το περιφερειακό δικό σας συνέδριο στην Κρήτη, είχε κατέβει και στη </w:t>
      </w:r>
      <w:proofErr w:type="spellStart"/>
      <w:r>
        <w:rPr>
          <w:rFonts w:eastAsia="Times New Roman" w:cs="Times New Roman"/>
          <w:szCs w:val="24"/>
        </w:rPr>
        <w:t>Μεσσαρά</w:t>
      </w:r>
      <w:proofErr w:type="spellEnd"/>
      <w:r>
        <w:rPr>
          <w:rFonts w:eastAsia="Times New Roman" w:cs="Times New Roman"/>
          <w:szCs w:val="24"/>
        </w:rPr>
        <w:t xml:space="preserve"> ο Πρωθυπουργός. Είχε πει ότι με θετικό μάτι βλέπει η Κυβέρνηση αυτό το έργο. Δώστε, λοιπόν, σαφέστατες απαντήσεις εδώ και τώρα για το πότε θα γίνει αυτό το έργο. </w:t>
      </w:r>
    </w:p>
    <w:p w14:paraId="5BB713C8"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BB713C9" w14:textId="77777777" w:rsidR="00574E84" w:rsidRDefault="0040454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κύριε συνάδελφε. </w:t>
      </w:r>
    </w:p>
    <w:p w14:paraId="5BB713CA"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Υπουργός Αγροτικής Ανάπτυξης και Τροφίμων κ. Ευάγγελος Αποστόλου. </w:t>
      </w:r>
    </w:p>
    <w:p w14:paraId="5BB713CB" w14:textId="77777777" w:rsidR="00574E84" w:rsidRDefault="00404540">
      <w:pPr>
        <w:spacing w:after="0"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συνάδελφε, δεν μπορούμε να μιλάμε για εδώ και τώρα, όταν εξελίσσονται διαδικασίες. Όπως αντιλαμβάνεστε, δεν είναι ένα έργο και δύο. Πρέπει να δούμε το σύνολο όλων των εγγειοβελτιωτικών έργων, για να αποφανθούμε. </w:t>
      </w:r>
    </w:p>
    <w:p w14:paraId="5BB713CC"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Όμως θέλω να σας πω, σχετικά με το συγκεκριμένο Φράγμα στο Πλατύ Ρεθύμνου, ότι η μελέτη μετά του αγωγού μεταφοράς, καθώς και του αρδευτικού δικτύου ήταν ενταγμένες σε μέτρο του Προγράμματος Αγροτικής Ανάπτυξης 2007–2013. Η μελέτη δεν ολοκληρώθηκε και με απόφαση τον Ιούνιο του 2016 του Γενικού Γραμματέα Κοινοτικών Πόρων συνεχίζεται και εντάχθηκε στο σχετικό μέτρο του Προγράμματος Αγροτικής Ανάπτυξης 2014-2020, αυξάνοντας τον προϋπολογισμό -εννοώ για τη μελέτη- στις 850 χιλιάδες ευρώ. Μέχρι σήμερα έχουν </w:t>
      </w:r>
      <w:proofErr w:type="spellStart"/>
      <w:r>
        <w:rPr>
          <w:rFonts w:eastAsia="Times New Roman" w:cs="Times New Roman"/>
          <w:szCs w:val="24"/>
        </w:rPr>
        <w:t>απορροφηθεί</w:t>
      </w:r>
      <w:proofErr w:type="spellEnd"/>
      <w:r>
        <w:rPr>
          <w:rFonts w:eastAsia="Times New Roman" w:cs="Times New Roman"/>
          <w:szCs w:val="24"/>
        </w:rPr>
        <w:t xml:space="preserve"> οι 700 χιλιάδες. Οι μελέτες έχουν ολοκληρωθεί και απομένει η αποπληρωμή τους. </w:t>
      </w:r>
    </w:p>
    <w:p w14:paraId="5BB713CD"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τώρα την κατασκευή του συγκεκριμένου έργου, μπαίνουμε σε άλλη διαδικασία. Πρέπει να υποβληθεί η συγκεκριμένη μελέτη. Και </w:t>
      </w:r>
      <w:r>
        <w:rPr>
          <w:rFonts w:eastAsia="Times New Roman" w:cs="Times New Roman"/>
          <w:szCs w:val="24"/>
        </w:rPr>
        <w:lastRenderedPageBreak/>
        <w:t>βεβαίως, η μελέτη αυτή, με κριτήρια που υπάρχουν για την ένταξη των συγκεκριμένων έργων, όταν γίνει η σχετική προκήρυξη -θα σας πω παρακάτω- θα αξιολογηθεί αν ενταχθεί στην προγραμματική περίοδο 2014–2020.</w:t>
      </w:r>
    </w:p>
    <w:p w14:paraId="5BB713CE"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Θέλω να σας πω δύο πράγματα που πρέπει να τα έχετε υπ’ </w:t>
      </w:r>
      <w:proofErr w:type="spellStart"/>
      <w:r>
        <w:rPr>
          <w:rFonts w:eastAsia="Times New Roman" w:cs="Times New Roman"/>
          <w:szCs w:val="24"/>
        </w:rPr>
        <w:t>όψιν</w:t>
      </w:r>
      <w:proofErr w:type="spellEnd"/>
      <w:r>
        <w:rPr>
          <w:rFonts w:eastAsia="Times New Roman" w:cs="Times New Roman"/>
          <w:szCs w:val="24"/>
        </w:rPr>
        <w:t xml:space="preserve"> σας. Το ένα είναι ότι υπάρχει ένα κριτήριο συμπληρωματικότητας αυτών που έχουν ξεκινήσει την προηγούμενη προγραμματική περίοδο και υποβάλλονται στη νέα προγραμματική περίοδο. Θα ληφθεί υπ’ </w:t>
      </w:r>
      <w:proofErr w:type="spellStart"/>
      <w:r>
        <w:rPr>
          <w:rFonts w:eastAsia="Times New Roman" w:cs="Times New Roman"/>
          <w:szCs w:val="24"/>
        </w:rPr>
        <w:t>όψιν</w:t>
      </w:r>
      <w:proofErr w:type="spellEnd"/>
      <w:r>
        <w:rPr>
          <w:rFonts w:eastAsia="Times New Roman" w:cs="Times New Roman"/>
          <w:szCs w:val="24"/>
        </w:rPr>
        <w:t xml:space="preserve"> αυτό το κριτήριο συμπληρωματικότητας, που σημαίνει ότι στη σχετική βαθμολογία θα έχει κάτι παραπάνω σε σχέση με τα άλλα που υποβλήθηκαν τώρα, χωρίς να έχουν σχέση με τον προηγούμενο Πρόεδρο. Το ξέρω ότι διαφωνείτε, αλλά δεν γίνεται διαφορετικά. </w:t>
      </w:r>
    </w:p>
    <w:p w14:paraId="5BB713CF"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Για το κομμάτι των εγγειοβελτιωτικών έργων, υπάρχει μία </w:t>
      </w:r>
      <w:proofErr w:type="spellStart"/>
      <w:r>
        <w:rPr>
          <w:rFonts w:eastAsia="Times New Roman" w:cs="Times New Roman"/>
          <w:szCs w:val="24"/>
        </w:rPr>
        <w:t>αιρεσιμότητα</w:t>
      </w:r>
      <w:proofErr w:type="spellEnd"/>
      <w:r>
        <w:rPr>
          <w:rFonts w:eastAsia="Times New Roman" w:cs="Times New Roman"/>
          <w:szCs w:val="24"/>
        </w:rPr>
        <w:t xml:space="preserve"> από πλευράς του Προγράμματος Αγροτικής Ανάπτυξης, από πλευράς της Κοινής Αγροτικής Πολιτικής -πείτε το εσείς- η οποία λέει πάρα πολύ απλά ότι: «Δεν θα προκηρύξετε κανένα από αυτά τα μέτρα εάν πρώτα δεν υπηρετήσετε την εξής </w:t>
      </w:r>
      <w:proofErr w:type="spellStart"/>
      <w:r>
        <w:rPr>
          <w:rFonts w:eastAsia="Times New Roman" w:cs="Times New Roman"/>
          <w:szCs w:val="24"/>
        </w:rPr>
        <w:t>αιρεσιμότητα</w:t>
      </w:r>
      <w:proofErr w:type="spellEnd"/>
      <w:r>
        <w:rPr>
          <w:rFonts w:eastAsia="Times New Roman" w:cs="Times New Roman"/>
          <w:szCs w:val="24"/>
        </w:rPr>
        <w:t xml:space="preserve">, ότι πρέπει να υπάρξουν σε όλες τις λεκάνες απορροής σχετικές μελέτες που να δείχνουν ότι εκεί έχουμε εμείς μελετήσει πώς θα γίνει η διαχείριση και το δεύτερο είναι ότι πρέπει να προχωρήσετε στην τιμολόγηση του νερού». Έτσι τη λένε αυτήν τη διαδικασία. </w:t>
      </w:r>
    </w:p>
    <w:p w14:paraId="5BB713D0"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το θέμα της τιμολόγησης του νερού, ήδη έχει γίνει μια συνεννόηση όπου από τη δική μας πλευρά θα αναλάβουμε μέσα σε πέντε χρόνια να έχει κλείσει το θέμα της εγκατάστασης υδρομετρητών σε όλες τις γεωτρήσεις. Νομίζω πως είναι ένα ζήτημα που από την ώρα που θέλουμε να υπάρξει μια σωστή διαχείριση στα νερά αν δεν συνοδευτεί με την εγκατάσταση των συγκεκριμένων μετρητών δεν γίνεται, θα έχουμε πρόβλημα. Εκεί, λοιπόν, συμφωνήσαμε βεβαίως εφόσον εγκατασταθούν, τότε  -το επαναλαμβάνω για να μην γίνει κάποια παρεξήγηση- θα συζητηθεί το θέμα της τιμολόγησης του νερού, το αν επιβληθεί τέλος ή αν δεν επιβληθεί. Δεν υπάρχει σήμερα τέτοιο ζήτημα. </w:t>
      </w:r>
    </w:p>
    <w:p w14:paraId="5BB713D1"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Μέσα, λοιπόν, από αυτή τη διαδικασία, κάποια στιγμή, μετά από πέντε χρόνια, η ηγεσία που θα είναι τότε θα αποφασίσει με συγκεκριμένα κριτήρια αν ενισχύει ή δεν ενισχύει τον αγροτικό χώρο. </w:t>
      </w:r>
    </w:p>
    <w:p w14:paraId="5BB713D2"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Το άλλο κομμάτι που έχει σχέση με τη διαχείριση των λεκανών απορροής είναι υπό σύνταξη αυτή την ώρα και είναι μία υποχρέωση την οποία το Υπουργείο Περιβάλλοντος θα υποβάλλει στην Ευρωπαϊκή Επιτροπή. </w:t>
      </w:r>
    </w:p>
    <w:p w14:paraId="5BB713D3"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Αν ολοκληρωθεί αυτή η διαδικασία, τότε εμείς είμαστε ελεύθεροι να προκηρύξουμε τα συγκεκριμένα μέτρα και με τις διαδικασίες που σας είπα, εφόσον υποβληθεί το αίτημα. Εφόσον κριθεί μέσα από την αξιολόγηση ότι μπορεί να ενταχθεί, τότε, λοιπόν, ανοίγει ο δρόμος για το συγκεκριμένο έργο. </w:t>
      </w:r>
    </w:p>
    <w:p w14:paraId="5BB713D4" w14:textId="77777777" w:rsidR="00574E84" w:rsidRDefault="0040454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Καμμένος):</w:t>
      </w:r>
      <w:r>
        <w:rPr>
          <w:rFonts w:eastAsia="Times New Roman" w:cs="Times New Roman"/>
          <w:szCs w:val="24"/>
        </w:rPr>
        <w:t xml:space="preserve"> Ευχαριστούμε πολύ, κύριε Υπουργέ. </w:t>
      </w:r>
    </w:p>
    <w:p w14:paraId="5BB713D5"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Κύριε Συντυχάκη, έχετε το λόγο για τη δευτερολογία σας. </w:t>
      </w:r>
    </w:p>
    <w:p w14:paraId="5BB713D6" w14:textId="77777777" w:rsidR="00574E84" w:rsidRDefault="00404540">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Τι καταλάβατε εσείς; «Ζήσε Μάη μου να φας τριφύλλι»!</w:t>
      </w:r>
    </w:p>
    <w:p w14:paraId="5BB713D7"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Ήταν τόσο δαιδαλώδης, όχι απλώς η σκέψη, αλλά και ο προγραμματισμός σας, που πολύ φοβόμαστε ότι, όχι μόνο η προγραμματική περίοδος 2007-2013 ήταν τελικά λόγια του αέρα, αλλά και η νέα προγραμματική περίοδος 2014-2020, για το συγκεκριμένο φράγμα και για πολλά άλλα φράγματα, θα έχει την ίδια κατάληξη. </w:t>
      </w:r>
    </w:p>
    <w:p w14:paraId="5BB713D8"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Πόσα χρόνια απαιτούνται για να γίνει ένα φράγμα για να καλύψει βασικές, στοιχειώδεις ανάγκες μιας αγροτικής περιοχής, ενός κάμπου, με τα συνοδευτικά εγγειοβελτιωτικά έργα που πρέπει να γίνουν, ενώ την ίδια στιγμή εμφανίζονται κάτι άλλα «φαραωνικά» έργα, όπως για παράδειγμα, το φράγμα του </w:t>
      </w:r>
      <w:proofErr w:type="spellStart"/>
      <w:r>
        <w:rPr>
          <w:rFonts w:eastAsia="Times New Roman" w:cs="Times New Roman"/>
          <w:szCs w:val="24"/>
        </w:rPr>
        <w:t>Αποσελέμη</w:t>
      </w:r>
      <w:proofErr w:type="spellEnd"/>
      <w:r>
        <w:rPr>
          <w:rFonts w:eastAsia="Times New Roman" w:cs="Times New Roman"/>
          <w:szCs w:val="24"/>
        </w:rPr>
        <w:t xml:space="preserve">, ένα </w:t>
      </w:r>
      <w:proofErr w:type="spellStart"/>
      <w:r>
        <w:rPr>
          <w:rFonts w:eastAsia="Times New Roman" w:cs="Times New Roman"/>
          <w:szCs w:val="24"/>
        </w:rPr>
        <w:t>υπερκοστολογημένο</w:t>
      </w:r>
      <w:proofErr w:type="spellEnd"/>
      <w:r>
        <w:rPr>
          <w:rFonts w:eastAsia="Times New Roman" w:cs="Times New Roman"/>
          <w:szCs w:val="24"/>
        </w:rPr>
        <w:t xml:space="preserve"> έργο, που τελικά αποδείχθηκε ότι δεν έκανε; Και βλέπουμε ότι ένα φράγμα που είναι απαίτηση δεκαετιών μίας συγκεκριμένης περιοχής για να δώσει ανάσα περνάει μέσα από χίλια κύματα και σε τελική ανάλυση δεν πρόκειται να γίνει. </w:t>
      </w:r>
    </w:p>
    <w:p w14:paraId="5BB713D9"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Το εδώ και τώρα είναι πραγματικά εδώ και τώρα. Διότι, οι προηγούμενες κυβερνήσεις, όπως και η δική σας, έδιναν πολλά «θα». Έτσι δίνετε και </w:t>
      </w:r>
      <w:r>
        <w:rPr>
          <w:rFonts w:eastAsia="Times New Roman" w:cs="Times New Roman"/>
          <w:szCs w:val="24"/>
        </w:rPr>
        <w:lastRenderedPageBreak/>
        <w:t xml:space="preserve">εσείς πολλά «θα». Μεταθέτετε, λοιπόν, ένα πρόβλημα, που πρέπει να λυθεί τώρα, στο μέλλον. Και πολύ φοβόμαστε ότι και αυτό θα έχει την ίδια τύχη όπως και πολλά άλλα έργα. </w:t>
      </w:r>
    </w:p>
    <w:p w14:paraId="5BB713DA"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Θεωρούμε ότι δεν θα ωφεληθούν οι αγρότες της </w:t>
      </w:r>
      <w:proofErr w:type="spellStart"/>
      <w:r>
        <w:rPr>
          <w:rFonts w:eastAsia="Times New Roman" w:cs="Times New Roman"/>
          <w:szCs w:val="24"/>
        </w:rPr>
        <w:t>Μεσσαράς</w:t>
      </w:r>
      <w:proofErr w:type="spellEnd"/>
      <w:r>
        <w:rPr>
          <w:rFonts w:eastAsia="Times New Roman" w:cs="Times New Roman"/>
          <w:szCs w:val="24"/>
        </w:rPr>
        <w:t xml:space="preserve"> στο πλαίσιο αυτής της ασφυκτικής πολιτικής της Ευρωπαϊκής Ένωσης, της Κοινής Αγροτικής Πολιτικής, με τις </w:t>
      </w:r>
      <w:proofErr w:type="spellStart"/>
      <w:r>
        <w:rPr>
          <w:rFonts w:eastAsia="Times New Roman" w:cs="Times New Roman"/>
          <w:szCs w:val="24"/>
        </w:rPr>
        <w:t>αιρεσιμότητες</w:t>
      </w:r>
      <w:proofErr w:type="spellEnd"/>
      <w:r>
        <w:rPr>
          <w:rFonts w:eastAsia="Times New Roman" w:cs="Times New Roman"/>
          <w:szCs w:val="24"/>
        </w:rPr>
        <w:t xml:space="preserve"> που εσείς ο ίδιος δέχεστε, με τις δεσμεύσεις που έχετε απέναντι στην Ευρωπαϊκή Ένωση και γνωρίζοντας πάρα πολύ καλά ότι η Ευρωπαϊκή Ένωση δεν χρηματοδοτεί έργα, όπως φράγματα, αντιπλημμυρικά, αντισεισμικά έργα κ.λπ., που έχουν να κάνουν με την ίδια τη ζωή των ανθρώπων. </w:t>
      </w:r>
    </w:p>
    <w:p w14:paraId="5BB713DB"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Ενώ την ίδια στιγμή συμβαίνουν όλα αυτά και υπάρχει αναγκαιότητα για όλα αυτά τα έργα, παρατηρούμε να δίνετε απλόχερα 2,5 δισεκατομμύρια ευρώ για τα </w:t>
      </w:r>
      <w:r>
        <w:rPr>
          <w:rFonts w:eastAsia="Times New Roman" w:cs="Times New Roman"/>
          <w:szCs w:val="24"/>
          <w:lang w:val="en-US"/>
        </w:rPr>
        <w:t>F</w:t>
      </w:r>
      <w:r>
        <w:rPr>
          <w:rFonts w:eastAsia="Times New Roman" w:cs="Times New Roman"/>
          <w:szCs w:val="24"/>
        </w:rPr>
        <w:t xml:space="preserve">-16, να φτιάχνετε ένα ιδιωτικό αεροδρόμιο στο Καστέλι, στον κάμπο της </w:t>
      </w:r>
      <w:proofErr w:type="spellStart"/>
      <w:r>
        <w:rPr>
          <w:rFonts w:eastAsia="Times New Roman" w:cs="Times New Roman"/>
          <w:szCs w:val="24"/>
        </w:rPr>
        <w:t>Μεσσαράς</w:t>
      </w:r>
      <w:proofErr w:type="spellEnd"/>
      <w:r>
        <w:rPr>
          <w:rFonts w:eastAsia="Times New Roman" w:cs="Times New Roman"/>
          <w:szCs w:val="24"/>
        </w:rPr>
        <w:t xml:space="preserve">, ανατολικά, βέβαια, αλλά που θα επηρεάσει συνολικά τον κάμπο της </w:t>
      </w:r>
      <w:proofErr w:type="spellStart"/>
      <w:r>
        <w:rPr>
          <w:rFonts w:eastAsia="Times New Roman" w:cs="Times New Roman"/>
          <w:szCs w:val="24"/>
        </w:rPr>
        <w:t>Μεσσαράς</w:t>
      </w:r>
      <w:proofErr w:type="spellEnd"/>
      <w:r>
        <w:rPr>
          <w:rFonts w:eastAsia="Times New Roman" w:cs="Times New Roman"/>
          <w:szCs w:val="24"/>
        </w:rPr>
        <w:t xml:space="preserve"> και θα καταστρέψει τους ανθρώπους και να φτιάχνετε εργοστάσια καύσης βιομάζας, που θα απλώσουν στον κάμπο της </w:t>
      </w:r>
      <w:proofErr w:type="spellStart"/>
      <w:r>
        <w:rPr>
          <w:rFonts w:eastAsia="Times New Roman" w:cs="Times New Roman"/>
          <w:szCs w:val="24"/>
        </w:rPr>
        <w:t>Μεσσαράς</w:t>
      </w:r>
      <w:proofErr w:type="spellEnd"/>
      <w:r>
        <w:rPr>
          <w:rFonts w:eastAsia="Times New Roman" w:cs="Times New Roman"/>
          <w:szCs w:val="24"/>
        </w:rPr>
        <w:t xml:space="preserve"> και σε ολόκληρη την Ελλάδα και θα ανατρέψουν όλες τις χρήσεις γης και, φυσικά, θα καταστρέψουν το περιβάλλον και θα μολύνουν και τον υδάτινο πλούτο. </w:t>
      </w:r>
    </w:p>
    <w:p w14:paraId="5BB713DC"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κατασκευή του φράγματος είναι από τα έργα που θα μπορούσαν να συμβάλλουν στη συνολική ανάπτυξη της περιοχής, αλλά και στη χώρα και, μάλιστα, είναι και συμφέρουσα οικονομική λύση. </w:t>
      </w:r>
    </w:p>
    <w:p w14:paraId="5BB713DD"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Θα μπορούσε, για παράδειγμα, να επιλύσει το υδατικό έλλειμμα μίας τόσο σημαντικής πεδιάδας –προσέξτε- με παραγωγή </w:t>
      </w:r>
      <w:proofErr w:type="spellStart"/>
      <w:r>
        <w:rPr>
          <w:rFonts w:eastAsia="Times New Roman" w:cs="Times New Roman"/>
          <w:szCs w:val="24"/>
        </w:rPr>
        <w:t>υπερπρώιμων</w:t>
      </w:r>
      <w:proofErr w:type="spellEnd"/>
      <w:r>
        <w:rPr>
          <w:rFonts w:eastAsia="Times New Roman" w:cs="Times New Roman"/>
          <w:szCs w:val="24"/>
        </w:rPr>
        <w:t xml:space="preserve"> κηπευτικών προϊόντων, δηλαδή δυναμικών καλλιεργειών. Θα λύσει το πρόβλημα </w:t>
      </w:r>
      <w:proofErr w:type="spellStart"/>
      <w:r>
        <w:rPr>
          <w:rFonts w:eastAsia="Times New Roman" w:cs="Times New Roman"/>
          <w:szCs w:val="24"/>
        </w:rPr>
        <w:t>υπερεκμετάλλευσης</w:t>
      </w:r>
      <w:proofErr w:type="spellEnd"/>
      <w:r>
        <w:rPr>
          <w:rFonts w:eastAsia="Times New Roman" w:cs="Times New Roman"/>
          <w:szCs w:val="24"/>
        </w:rPr>
        <w:t xml:space="preserve"> της υπόγειας υδρολογικής λεκάνης του κάμπου της </w:t>
      </w:r>
      <w:proofErr w:type="spellStart"/>
      <w:r>
        <w:rPr>
          <w:rFonts w:eastAsia="Times New Roman" w:cs="Times New Roman"/>
          <w:szCs w:val="24"/>
        </w:rPr>
        <w:t>Μεσσαράς</w:t>
      </w:r>
      <w:proofErr w:type="spellEnd"/>
      <w:r>
        <w:rPr>
          <w:rFonts w:eastAsia="Times New Roman" w:cs="Times New Roman"/>
          <w:szCs w:val="24"/>
        </w:rPr>
        <w:t xml:space="preserve">. Θα συμβάλλει στην αξιοποίηση των εγχώριων παραγωγικών δυνατοτήτων της χώρας, στην αύξηση του αγροτικού εισοδήματος, στην κάλυψη διατροφικών αναγκών με φτηνά και ποιοτικά προϊόντα, στη μεταποίηση των αγροτικών προϊόντων, στον τουρισμό στις περιοχές νότια του Ηρακλείου, στη νότια θάλασσα: Αγία Γαλήνη, </w:t>
      </w:r>
      <w:proofErr w:type="spellStart"/>
      <w:r>
        <w:rPr>
          <w:rFonts w:eastAsia="Times New Roman" w:cs="Times New Roman"/>
          <w:szCs w:val="24"/>
        </w:rPr>
        <w:t>Μάταλα</w:t>
      </w:r>
      <w:proofErr w:type="spellEnd"/>
      <w:r>
        <w:rPr>
          <w:rFonts w:eastAsia="Times New Roman" w:cs="Times New Roman"/>
          <w:szCs w:val="24"/>
        </w:rPr>
        <w:t xml:space="preserve">, Καλαμάκι, Καλοί Λιμένες, </w:t>
      </w:r>
      <w:proofErr w:type="spellStart"/>
      <w:r>
        <w:rPr>
          <w:rFonts w:eastAsia="Times New Roman" w:cs="Times New Roman"/>
          <w:szCs w:val="24"/>
        </w:rPr>
        <w:t>Καλημάρι</w:t>
      </w:r>
      <w:proofErr w:type="spellEnd"/>
      <w:r>
        <w:rPr>
          <w:rFonts w:eastAsia="Times New Roman" w:cs="Times New Roman"/>
          <w:szCs w:val="24"/>
        </w:rPr>
        <w:t xml:space="preserve">, </w:t>
      </w:r>
      <w:proofErr w:type="spellStart"/>
      <w:r>
        <w:rPr>
          <w:rFonts w:eastAsia="Times New Roman" w:cs="Times New Roman"/>
          <w:szCs w:val="24"/>
        </w:rPr>
        <w:t>Πιτσίδια</w:t>
      </w:r>
      <w:proofErr w:type="spellEnd"/>
      <w:r>
        <w:rPr>
          <w:rFonts w:eastAsia="Times New Roman" w:cs="Times New Roman"/>
          <w:szCs w:val="24"/>
        </w:rPr>
        <w:t xml:space="preserve">. Δηλαδή, θα δώσει μία συνολική ανάταση στην περιοχή. </w:t>
      </w:r>
    </w:p>
    <w:p w14:paraId="5BB713DE" w14:textId="77777777" w:rsidR="00574E84" w:rsidRDefault="00404540">
      <w:pPr>
        <w:spacing w:after="0" w:line="600" w:lineRule="auto"/>
        <w:ind w:firstLine="720"/>
        <w:jc w:val="both"/>
        <w:rPr>
          <w:rFonts w:eastAsia="Times New Roman"/>
          <w:szCs w:val="24"/>
        </w:rPr>
      </w:pPr>
      <w:r>
        <w:rPr>
          <w:rFonts w:eastAsia="Times New Roman" w:cs="Times New Roman"/>
          <w:szCs w:val="24"/>
        </w:rPr>
        <w:t xml:space="preserve">Βέβαια, θα πει κάποιος: «Αρκεί ένα φράγμα για να λυθούν όλα αυτά;». Από μόνο του, όχι. </w:t>
      </w:r>
      <w:r>
        <w:rPr>
          <w:rFonts w:eastAsia="Times New Roman"/>
          <w:szCs w:val="24"/>
        </w:rPr>
        <w:t xml:space="preserve">Θα δώσει ανάσα και γι’ αυτό είμαστε εδώ και γι’ αυτό κάναμε την επίκαιρη ερώτηση. </w:t>
      </w:r>
    </w:p>
    <w:p w14:paraId="5BB713DF" w14:textId="77777777" w:rsidR="00574E84" w:rsidRDefault="00404540">
      <w:pPr>
        <w:spacing w:after="0" w:line="600" w:lineRule="auto"/>
        <w:ind w:firstLine="720"/>
        <w:jc w:val="both"/>
        <w:rPr>
          <w:rFonts w:eastAsia="Times New Roman"/>
          <w:szCs w:val="24"/>
        </w:rPr>
      </w:pPr>
      <w:r>
        <w:rPr>
          <w:rFonts w:eastAsia="Times New Roman"/>
          <w:szCs w:val="24"/>
        </w:rPr>
        <w:t>Εμείς, όμως, θέτουμε ένα άλλο θέμα, κύριε Υπουργέ, διότι ο καπιταλιστικός δρόμος ανάπτυξης, τον οποίο έχετε επιλέξει και τον έχετε χαρακτηρίσει και ως δίκαιη ανάπτυξη, οδηγεί στην πραγματικότητα στο ξεκλήρισμα της μι</w:t>
      </w:r>
      <w:r>
        <w:rPr>
          <w:rFonts w:eastAsia="Times New Roman"/>
          <w:szCs w:val="24"/>
        </w:rPr>
        <w:lastRenderedPageBreak/>
        <w:t xml:space="preserve">κρομεσαίας αγροτιάς και συμβάλλει κατά πολύ στο γεγονός ότι στην πραγματικότητα δεν είναι επιλέξιμα έργα αυτά, όπως τα φράγματα και τα εγγειοβελτιωτικά έργα, γιατί περί αυτού πρόκειται.  </w:t>
      </w:r>
    </w:p>
    <w:p w14:paraId="5BB713E0" w14:textId="77777777" w:rsidR="00574E84" w:rsidRDefault="00404540">
      <w:pPr>
        <w:spacing w:after="0" w:line="600" w:lineRule="auto"/>
        <w:ind w:firstLine="720"/>
        <w:jc w:val="both"/>
        <w:rPr>
          <w:rFonts w:eastAsia="Times New Roman"/>
          <w:szCs w:val="24"/>
        </w:rPr>
      </w:pPr>
      <w:r>
        <w:rPr>
          <w:rFonts w:eastAsia="Times New Roman"/>
          <w:szCs w:val="24"/>
        </w:rPr>
        <w:t xml:space="preserve">Εμείς προτείνουμε έναν διαφορετικό δρόμο και στην προκειμένη περίπτωση, η κατασκευή του φράγματος θα δώσει ανάσα στο εισόδημα, να μείνουν τα νοικοκυριά στον τόπο τους, να φτιαχτούν υποδομές. Απαιτείται, όμως, άλλη εξουσία. Απαιτείται, πραγματικά, τα μέσα παραγωγής και η γη να γίνουν κοινωνική ιδιοκτησία, με κεντρικό σχεδιασμό της οικονομίας, για να μπορούν να ικανοποιηθούν οι ανάγκες, να γίνουν και φράγματα και γιοφύρια, εγγειοβελτιωτικά έργα, ό,τι εν πάση </w:t>
      </w:r>
      <w:proofErr w:type="spellStart"/>
      <w:r>
        <w:rPr>
          <w:rFonts w:eastAsia="Times New Roman"/>
          <w:szCs w:val="24"/>
        </w:rPr>
        <w:t>περιπτώσει</w:t>
      </w:r>
      <w:proofErr w:type="spellEnd"/>
      <w:r>
        <w:rPr>
          <w:rFonts w:eastAsia="Times New Roman"/>
          <w:szCs w:val="24"/>
        </w:rPr>
        <w:t xml:space="preserve"> έχει ανάγκη ετούτος εδώ ο λαός. Αυτό, όμως, που απαιτείται είναι ο λαός να πάρει την υπόθεση στα χέρια του και να αμφισβητήσει αυτές τις πολιτικές που του κόβουν τη ζωή και του ίδιου και των παιδιών του, των οικογενειών του.  </w:t>
      </w:r>
    </w:p>
    <w:p w14:paraId="5BB713E1" w14:textId="77777777" w:rsidR="00574E84" w:rsidRDefault="00404540">
      <w:pPr>
        <w:spacing w:after="0" w:line="600" w:lineRule="auto"/>
        <w:ind w:firstLine="720"/>
        <w:jc w:val="both"/>
        <w:rPr>
          <w:rFonts w:eastAsia="Times New Roman"/>
          <w:szCs w:val="24"/>
        </w:rPr>
      </w:pPr>
      <w:r>
        <w:rPr>
          <w:rFonts w:eastAsia="Times New Roman"/>
          <w:szCs w:val="24"/>
        </w:rPr>
        <w:t xml:space="preserve">Σε κάθε περίπτωση, όμως, κύριε Υπουργέ, δεν είναι σχήμα λόγου το εδώ και τώρα. Εδώ και τώρα σημαίνει ότι πρέπει να δώσετε σαφή απάντηση στους κατοίκους της περιοχής, διότι πλέον τα όρια έχουν φτάσει σε ένα τέτοιο επίπεδο που δεν μπορούν να περιμένουν άλλο το πότε, εάν και εφόσον, το επιτρέψουν οι ευρωπαϊκές συνθήκες και η Κοινή Αγροτική Πολιτική. </w:t>
      </w:r>
    </w:p>
    <w:p w14:paraId="5BB713E2" w14:textId="77777777" w:rsidR="00574E84" w:rsidRDefault="00404540">
      <w:pPr>
        <w:spacing w:after="0" w:line="600" w:lineRule="auto"/>
        <w:ind w:firstLine="720"/>
        <w:jc w:val="both"/>
        <w:rPr>
          <w:rFonts w:eastAsia="Times New Roman"/>
          <w:szCs w:val="24"/>
        </w:rPr>
      </w:pPr>
      <w:r>
        <w:rPr>
          <w:rFonts w:eastAsia="Times New Roman"/>
          <w:szCs w:val="24"/>
        </w:rPr>
        <w:t xml:space="preserve">Ευχαριστώ, κύριε Πρόεδρε.  </w:t>
      </w:r>
    </w:p>
    <w:p w14:paraId="5BB713E3" w14:textId="77777777" w:rsidR="00574E84" w:rsidRDefault="00404540">
      <w:pPr>
        <w:spacing w:after="0" w:line="600" w:lineRule="auto"/>
        <w:ind w:firstLine="720"/>
        <w:jc w:val="both"/>
        <w:rPr>
          <w:rFonts w:eastAsia="Times New Roman"/>
          <w:szCs w:val="24"/>
        </w:rPr>
      </w:pPr>
      <w:r>
        <w:rPr>
          <w:rFonts w:eastAsia="Times New Roman"/>
          <w:b/>
          <w:szCs w:val="24"/>
        </w:rPr>
        <w:lastRenderedPageBreak/>
        <w:t xml:space="preserve">ΠΡΟΕΔΡΕΥΩΝ (Δημήτριος Καμμένος): </w:t>
      </w:r>
      <w:r>
        <w:rPr>
          <w:rFonts w:eastAsia="Times New Roman"/>
          <w:szCs w:val="24"/>
        </w:rPr>
        <w:t xml:space="preserve">Ευχαριστούμε, κύριε Συντυχάκη. </w:t>
      </w:r>
    </w:p>
    <w:p w14:paraId="5BB713E4" w14:textId="77777777" w:rsidR="00574E84" w:rsidRDefault="00404540">
      <w:pPr>
        <w:spacing w:after="0"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οργανώνει το Ίδρυμα της Βουλής, είκοσι τέσσερις  μαθητές και μαθήτριες και δύο εκπαιδευτικοί συνοδοί τους από το 23</w:t>
      </w:r>
      <w:r>
        <w:rPr>
          <w:rFonts w:eastAsia="Times New Roman"/>
          <w:szCs w:val="24"/>
          <w:vertAlign w:val="superscript"/>
        </w:rPr>
        <w:t>ο</w:t>
      </w:r>
      <w:r>
        <w:rPr>
          <w:rFonts w:eastAsia="Times New Roman"/>
          <w:szCs w:val="24"/>
        </w:rPr>
        <w:t xml:space="preserve"> Δημοτικό Σχολείο Κερατσινίου.</w:t>
      </w:r>
    </w:p>
    <w:p w14:paraId="5BB713E5" w14:textId="77777777" w:rsidR="00574E84" w:rsidRDefault="00404540">
      <w:pPr>
        <w:spacing w:after="0" w:line="600" w:lineRule="auto"/>
        <w:ind w:firstLine="720"/>
        <w:jc w:val="both"/>
        <w:rPr>
          <w:rFonts w:eastAsia="Times New Roman"/>
          <w:szCs w:val="24"/>
        </w:rPr>
      </w:pPr>
      <w:r>
        <w:rPr>
          <w:rFonts w:eastAsia="Times New Roman"/>
          <w:szCs w:val="24"/>
        </w:rPr>
        <w:t>Η Βουλή τούς καλωσορίζει.</w:t>
      </w:r>
    </w:p>
    <w:p w14:paraId="5BB713E6" w14:textId="77777777" w:rsidR="00574E84" w:rsidRDefault="00404540">
      <w:pPr>
        <w:spacing w:after="0"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5BB713E7" w14:textId="77777777" w:rsidR="00574E84" w:rsidRDefault="00404540">
      <w:pPr>
        <w:spacing w:after="0" w:line="600" w:lineRule="auto"/>
        <w:ind w:firstLine="720"/>
        <w:jc w:val="both"/>
        <w:rPr>
          <w:rFonts w:eastAsia="Times New Roman"/>
          <w:szCs w:val="24"/>
        </w:rPr>
      </w:pPr>
      <w:r>
        <w:rPr>
          <w:rFonts w:eastAsia="Times New Roman"/>
          <w:szCs w:val="24"/>
        </w:rPr>
        <w:t xml:space="preserve">Κύριε Υπουργέ, έχετε τον λόγο για τρία λεπτά. </w:t>
      </w:r>
    </w:p>
    <w:p w14:paraId="5BB713E8" w14:textId="77777777" w:rsidR="00574E84" w:rsidRDefault="00404540">
      <w:pPr>
        <w:spacing w:after="0"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Κύριε συνάδελφε, και την αναβάθμιση των </w:t>
      </w:r>
      <w:r>
        <w:rPr>
          <w:rFonts w:eastAsia="Times New Roman"/>
          <w:szCs w:val="24"/>
          <w:lang w:val="en-US"/>
        </w:rPr>
        <w:t>F</w:t>
      </w:r>
      <w:r>
        <w:rPr>
          <w:rFonts w:eastAsia="Times New Roman"/>
          <w:szCs w:val="24"/>
        </w:rPr>
        <w:t xml:space="preserve">-16 χρειαζόμαστε και τις μονάδες παραγωγής βιομάζας χρειαζόμαστε και τις χρήσεις γης χρειαζόμαστε. </w:t>
      </w:r>
    </w:p>
    <w:p w14:paraId="5BB713E9" w14:textId="77777777" w:rsidR="00574E84" w:rsidRDefault="00404540">
      <w:pPr>
        <w:spacing w:after="0" w:line="600" w:lineRule="auto"/>
        <w:ind w:firstLine="720"/>
        <w:jc w:val="both"/>
        <w:rPr>
          <w:rFonts w:eastAsia="Times New Roman"/>
          <w:szCs w:val="24"/>
        </w:rPr>
      </w:pPr>
      <w:r>
        <w:rPr>
          <w:rFonts w:eastAsia="Times New Roman"/>
          <w:szCs w:val="24"/>
        </w:rPr>
        <w:t xml:space="preserve">Το θέμα είναι ότι εδώ μιλάμε ότι είμαστε στον αγροτικό χώρο και αυτό το ποσό, περίπου 5,6 δισεκατομμύρια, που προβλέπεται να αναμοχλευθεί από το Πρόγραμμα Αγροτικής Ανάπτυξης, είναι ουσιαστικά το μόνο εργαλείο που έχουμε για να μπορέσουμε να υλοποιήσουμε αυτές τις πολιτικές που κι </w:t>
      </w:r>
      <w:r>
        <w:rPr>
          <w:rFonts w:eastAsia="Times New Roman"/>
          <w:szCs w:val="24"/>
        </w:rPr>
        <w:lastRenderedPageBreak/>
        <w:t>εσείς θέλετε κι εμείς θέλουμε. Το ζήτημα είναι: Τα χρησιμοποιούμε αυτά; Βεβαίως, τα χρησιμοποιούμε. Αν δεν θέλετε να τα χρησιμοποιήσουμε, είναι μια άλλη λογική να αναζητήσουμε το πώς κ.λπ..</w:t>
      </w:r>
    </w:p>
    <w:p w14:paraId="5BB713EA" w14:textId="77777777" w:rsidR="00574E84" w:rsidRDefault="00404540">
      <w:pPr>
        <w:spacing w:after="0" w:line="600" w:lineRule="auto"/>
        <w:ind w:firstLine="720"/>
        <w:jc w:val="both"/>
        <w:rPr>
          <w:rFonts w:eastAsia="Times New Roman"/>
          <w:szCs w:val="24"/>
        </w:rPr>
      </w:pPr>
      <w:r>
        <w:rPr>
          <w:rFonts w:eastAsia="Times New Roman"/>
          <w:szCs w:val="24"/>
        </w:rPr>
        <w:t xml:space="preserve">Εμείς, λοιπόν, έχουμε αυτά τα συγκεκριμένα χρήματα και λέμε πάρα πολύ απλά ότι από την ώρα που η διαχείρισή τους γίνεται με συγκεκριμένους κανονισμούς, -αντιδρούμε στους κανονισμούς, όπως για παράδειγμα, σας είπα εγώ τώρα για την </w:t>
      </w:r>
      <w:proofErr w:type="spellStart"/>
      <w:r>
        <w:rPr>
          <w:rFonts w:eastAsia="Times New Roman"/>
          <w:szCs w:val="24"/>
        </w:rPr>
        <w:t>αιρεσιμότητα</w:t>
      </w:r>
      <w:proofErr w:type="spellEnd"/>
      <w:r>
        <w:rPr>
          <w:rFonts w:eastAsia="Times New Roman"/>
          <w:szCs w:val="24"/>
        </w:rPr>
        <w:t xml:space="preserve"> που δημιούργησε μεγάλο πρόβλημα- αλλά αυτή είναι η απόφαση. Διαφορετικά, δεν μπορούμε να τα διαχειριστούμε.  </w:t>
      </w:r>
    </w:p>
    <w:p w14:paraId="5BB713EB" w14:textId="77777777" w:rsidR="00574E84" w:rsidRDefault="00404540">
      <w:pPr>
        <w:spacing w:after="0" w:line="600" w:lineRule="auto"/>
        <w:ind w:firstLine="720"/>
        <w:jc w:val="both"/>
        <w:rPr>
          <w:rFonts w:eastAsia="Times New Roman"/>
          <w:szCs w:val="24"/>
        </w:rPr>
      </w:pPr>
      <w:r>
        <w:rPr>
          <w:rFonts w:eastAsia="Times New Roman"/>
          <w:szCs w:val="24"/>
        </w:rPr>
        <w:t xml:space="preserve">Επειδή, όντως, είπατε ότι αυτό το συγκεκριμένο έργο θα δώσει ανάσα, γι’ αυτό, παρ’ ότι το έργο είχε ουσιαστικά εγκαταλειφθεί, όπως σας είπα, τον Ιούνιο του 2016, με απόφαση του Γραμματέα, εντάχθηκε στο πρόγραμμα Αγροτικής Ανάπτυξης 2014-2020. Προβλέπεται κι ένα κριτήριο συμπληρωματικότητας, όπως σας είπα ότι θα ληφθεί υπ’ </w:t>
      </w:r>
      <w:proofErr w:type="spellStart"/>
      <w:r>
        <w:rPr>
          <w:rFonts w:eastAsia="Times New Roman"/>
          <w:szCs w:val="24"/>
        </w:rPr>
        <w:t>όψιν</w:t>
      </w:r>
      <w:proofErr w:type="spellEnd"/>
      <w:r>
        <w:rPr>
          <w:rFonts w:eastAsia="Times New Roman"/>
          <w:szCs w:val="24"/>
        </w:rPr>
        <w:t xml:space="preserve">, εφόσον υποβληθεί. Δεν είμαι σίγουρος αν έχει προταθεί ή όχι από την περιφέρεια, είναι ένα θέμα κι αυτό. Το ζήτημα, όμως, είναι ότι εμείς, εφόσον ενταχθεί, -και με τα κριτήρια που είμαστε υποχρεωμένοι να βάλουμε, δεν γίνεται διαφορετικά- θα προσπαθήσουμε να προσχωρήσει. </w:t>
      </w:r>
    </w:p>
    <w:p w14:paraId="5BB713EC" w14:textId="77777777" w:rsidR="00574E84" w:rsidRDefault="00404540">
      <w:pPr>
        <w:spacing w:after="0" w:line="600" w:lineRule="auto"/>
        <w:ind w:firstLine="720"/>
        <w:jc w:val="both"/>
        <w:rPr>
          <w:rFonts w:eastAsia="Times New Roman"/>
          <w:szCs w:val="24"/>
        </w:rPr>
      </w:pPr>
      <w:r>
        <w:rPr>
          <w:rFonts w:eastAsia="Times New Roman"/>
          <w:szCs w:val="24"/>
        </w:rPr>
        <w:t xml:space="preserve">Τώρα, επειδή βάλατε ένα σωρό άλλα ζητήματα εγώ θέλω να ξεκαθαρίσω το εξής. Είδατε προηγούμενα ότι κάναμε μία συζήτηση και όλες οι συζητήσεις έχουν σημείο αναφοράς την ΚΑΠ, το πρόγραμμα, πότε θα πάρουμε τις </w:t>
      </w:r>
      <w:r>
        <w:rPr>
          <w:rFonts w:eastAsia="Times New Roman"/>
          <w:szCs w:val="24"/>
        </w:rPr>
        <w:lastRenderedPageBreak/>
        <w:t xml:space="preserve">ενισχύσεις, πότε θα πάρουμε τις συγκεκριμένες συνδεδεμένες. Άρα, λοιπόν, τι θα κάνουμε στην προκειμένη περίπτωση; Πορευόμαστε, προσπαθώντας να τα διαχειριστούμε όσο γίνεται καλύτερα. Για παράδειγμα, υπήρξε μία αντίδραση όταν πληρώθηκε η βασική ενίσχυση, γιατί είδαν μερικοί να μειώνεται 4% και 5% το ποσό που πήραν, σε σχέση με την περασμένη χρονιά. </w:t>
      </w:r>
    </w:p>
    <w:p w14:paraId="5BB713ED" w14:textId="77777777" w:rsidR="00574E84" w:rsidRDefault="00404540">
      <w:pPr>
        <w:spacing w:after="0" w:line="600" w:lineRule="auto"/>
        <w:ind w:firstLine="720"/>
        <w:jc w:val="both"/>
        <w:rPr>
          <w:rFonts w:eastAsia="Times New Roman"/>
          <w:szCs w:val="24"/>
        </w:rPr>
      </w:pPr>
      <w:r>
        <w:rPr>
          <w:rFonts w:eastAsia="Times New Roman"/>
          <w:szCs w:val="24"/>
        </w:rPr>
        <w:t xml:space="preserve">Ναι, μειώθηκε για τον απλούστατο λόγο ότι εμείς κάναμε μία παρέμβαση για την οποία πήραμε ένα ποσοστό 4,5% με 5% και το πήγαμε είτε στους νέους αγρότες, τους οποίους θέλουμε να εντάξουμε για να προχωρήσουν, είτε στις συνδεδεμένες ενισχύσεις, γιατί θέλουμε να ενισχύσουμε την </w:t>
      </w:r>
      <w:proofErr w:type="spellStart"/>
      <w:r>
        <w:rPr>
          <w:rFonts w:eastAsia="Times New Roman"/>
          <w:szCs w:val="24"/>
        </w:rPr>
        <w:t>αγροτοκτηνοτροφία</w:t>
      </w:r>
      <w:proofErr w:type="spellEnd"/>
      <w:r>
        <w:rPr>
          <w:rFonts w:eastAsia="Times New Roman"/>
          <w:szCs w:val="24"/>
        </w:rPr>
        <w:t xml:space="preserve">, να ενισχύσουμε το άλλο συγκεκριμένο προϊόν στο πλαίσιο της πολιτικής που θέλουμε. </w:t>
      </w:r>
    </w:p>
    <w:p w14:paraId="5BB713EE" w14:textId="77777777" w:rsidR="00574E84" w:rsidRDefault="00404540">
      <w:pPr>
        <w:spacing w:after="0" w:line="600" w:lineRule="auto"/>
        <w:ind w:firstLine="720"/>
        <w:jc w:val="both"/>
        <w:rPr>
          <w:rFonts w:eastAsia="Times New Roman"/>
          <w:szCs w:val="24"/>
        </w:rPr>
      </w:pPr>
      <w:r>
        <w:rPr>
          <w:rFonts w:eastAsia="Times New Roman"/>
          <w:szCs w:val="24"/>
        </w:rPr>
        <w:t>Εφόσον, λοιπόν, μας δίνεται η δυνατότητα αυτή, τότε βάζουμε τη δική μας σφραγίδα. Εάν δεν μπορεί να μας δοθεί, δεν μπορούμε και ακολουθούμε τους κανονισμούς που επιβάλλει η Κοινή Αγροτική Πολιτική.</w:t>
      </w:r>
    </w:p>
    <w:p w14:paraId="5BB713EF" w14:textId="77777777" w:rsidR="00574E84" w:rsidRDefault="00404540">
      <w:pPr>
        <w:spacing w:after="0" w:line="600" w:lineRule="auto"/>
        <w:ind w:firstLine="720"/>
        <w:jc w:val="both"/>
        <w:rPr>
          <w:rFonts w:eastAsia="Times New Roman"/>
          <w:szCs w:val="24"/>
        </w:rPr>
      </w:pPr>
      <w:r>
        <w:rPr>
          <w:rFonts w:eastAsia="Times New Roman"/>
          <w:b/>
          <w:bCs/>
          <w:szCs w:val="24"/>
        </w:rPr>
        <w:t>ΠΡΟΕΔΡΕΥΩΝ (Δημήτριος Καμμένος):</w:t>
      </w:r>
      <w:r>
        <w:rPr>
          <w:rFonts w:eastAsia="Times New Roman"/>
          <w:bCs/>
          <w:szCs w:val="24"/>
        </w:rPr>
        <w:t xml:space="preserve"> Ευχαριστούμε πολύ, κύριε Υπουργέ.</w:t>
      </w:r>
    </w:p>
    <w:p w14:paraId="5BB713F0" w14:textId="77777777" w:rsidR="00574E84" w:rsidRDefault="00404540">
      <w:pPr>
        <w:spacing w:after="0" w:line="600" w:lineRule="auto"/>
        <w:ind w:firstLine="720"/>
        <w:jc w:val="both"/>
        <w:rPr>
          <w:rFonts w:eastAsia="Times New Roman" w:cs="Times New Roman"/>
          <w:szCs w:val="24"/>
        </w:rPr>
      </w:pPr>
      <w:r>
        <w:rPr>
          <w:rFonts w:eastAsia="Times New Roman"/>
          <w:szCs w:val="24"/>
        </w:rPr>
        <w:t>Θα προχωρήσουμε στην τέταρτη με</w:t>
      </w:r>
      <w:r>
        <w:rPr>
          <w:rFonts w:eastAsia="Times New Roman" w:cs="Times New Roman"/>
          <w:szCs w:val="24"/>
        </w:rPr>
        <w:t xml:space="preserve"> αριθμό 209/31-10-2017 επίκαιρη ερώτηση πρώτου κύκλου του Βουλευτή Λέσβου του Κομμουνιστικού Κόμματος Ελλάδας κ</w:t>
      </w:r>
      <w:r>
        <w:rPr>
          <w:rFonts w:eastAsia="Times New Roman" w:cs="Times New Roman"/>
          <w:b/>
          <w:szCs w:val="24"/>
        </w:rPr>
        <w:t xml:space="preserve">. </w:t>
      </w:r>
      <w:r>
        <w:rPr>
          <w:rFonts w:eastAsia="Times New Roman" w:cs="Times New Roman"/>
          <w:bCs/>
          <w:szCs w:val="24"/>
        </w:rPr>
        <w:t>Σταύρου Τάσσου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Αγροτικής Ανάπτυξης </w:t>
      </w:r>
      <w:r>
        <w:rPr>
          <w:rFonts w:eastAsia="Times New Roman" w:cs="Times New Roman"/>
          <w:bCs/>
          <w:szCs w:val="24"/>
        </w:rPr>
        <w:lastRenderedPageBreak/>
        <w:t>και Τροφίμων,</w:t>
      </w:r>
      <w:r>
        <w:rPr>
          <w:rFonts w:eastAsia="Times New Roman" w:cs="Times New Roman"/>
          <w:b/>
          <w:bCs/>
          <w:szCs w:val="24"/>
        </w:rPr>
        <w:t xml:space="preserve"> </w:t>
      </w:r>
      <w:r>
        <w:rPr>
          <w:rFonts w:eastAsia="Times New Roman" w:cs="Times New Roman"/>
          <w:szCs w:val="24"/>
        </w:rPr>
        <w:t>με θέμα «Μέτρα για τα κρούσματα ευλογιάς σε κοπάδια αιγοπροβάτων στη Λέσβο».</w:t>
      </w:r>
    </w:p>
    <w:p w14:paraId="5BB713F1"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Σταύρος Τάσσος για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w:t>
      </w:r>
    </w:p>
    <w:p w14:paraId="5BB713F2" w14:textId="77777777" w:rsidR="00574E84" w:rsidRDefault="00404540">
      <w:pPr>
        <w:spacing w:after="0"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Ευχαριστώ, κύριε Πρόεδρε.</w:t>
      </w:r>
    </w:p>
    <w:p w14:paraId="5BB713F3"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την κατάσταση στην Λέσβο την ξέρετε. Έχει κηρυχθεί σε κατάσταση έκτακτης ανάγκης. Και, βέβαια, η ανησυχία των κτηνοτρόφων της Λέσβου, αλλά και ιδιαίτερα των περιοχών </w:t>
      </w:r>
      <w:proofErr w:type="spellStart"/>
      <w:r>
        <w:rPr>
          <w:rFonts w:eastAsia="Times New Roman" w:cs="Times New Roman"/>
          <w:szCs w:val="24"/>
        </w:rPr>
        <w:t>Μανταμάδου</w:t>
      </w:r>
      <w:proofErr w:type="spellEnd"/>
      <w:r>
        <w:rPr>
          <w:rFonts w:eastAsia="Times New Roman" w:cs="Times New Roman"/>
          <w:szCs w:val="24"/>
        </w:rPr>
        <w:t>, Αγίας Παρασκευής και τώρα και Στύψης, είναι μεγάλη μετά τα απανωτά κρούσματα ευλογιάς που αυτή την περίοδο θερίζουν τα κοπάδια τους. Από την πληροφόρηση, από την ενημέρωση που έχω πάνω από δυόμισι χιλιάδες ζώα έχουν θανατωθεί μέχρι τώρα.</w:t>
      </w:r>
    </w:p>
    <w:p w14:paraId="5BB713F4"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Οι απώλειες, λοιπόν, είναι μεγάλες και πλήττουν, βεβαίως, τους μικρομεσαίους κτηνοτρόφους που οι αρχές -κράτος, περιφέρεια, δήμος- αντί να τους στηρίξουν με ουσιαστικά μέτρα, τους συμβουλεύουν το πώς ατομικά ο καθένας θα διαχειριστεί το θέμα, απειλώντας τους, μάλιστα, ότι εάν δεν συμμορφωθούν, θα έχουν να αντιμετωπίσουν τσουχτερά πρόστιμα, κατηγορώντας τους συγχρόνως ότι αποκρύπτουν την προσβολή του κοπαδιού τους για να αποφύγουν την θανάτωσή του.</w:t>
      </w:r>
    </w:p>
    <w:p w14:paraId="5BB713F5"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Υπουργείο και η περιφέρεια είναι σε ρόλο Πόντιου Πιλάτου. Δεν τήρησαν καμμία από τις υποχρεώσεις τους για τον έλεγχο και περιορισμό της νόσου, όπως τάφρος απολύμανσης, θανάτωση ζώων και υγειονομική ταφή τους. Με ευθύνη τους η αρμόδια κτηνιατρική υπηρεσία της Λέσβου είναι </w:t>
      </w:r>
      <w:proofErr w:type="spellStart"/>
      <w:r>
        <w:rPr>
          <w:rFonts w:eastAsia="Times New Roman" w:cs="Times New Roman"/>
          <w:szCs w:val="24"/>
        </w:rPr>
        <w:t>υποστελεχωμένη</w:t>
      </w:r>
      <w:proofErr w:type="spellEnd"/>
      <w:r>
        <w:rPr>
          <w:rFonts w:eastAsia="Times New Roman" w:cs="Times New Roman"/>
          <w:szCs w:val="24"/>
        </w:rPr>
        <w:t xml:space="preserve"> με τέσσερις ουσιαστικά μόνο κτηνιάτρους, ενώ ο οργανισμός προβλέπει δεκατρείς. Πριν μερικά χρόνια υπηρετούσαν δώδεκα μόνιμοι κτηνίατροι. </w:t>
      </w:r>
    </w:p>
    <w:p w14:paraId="5BB713F6"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Το αποτέλεσμα είναι να γίνονται ελάχιστοι κτηνιατρικοί έλεγχοι και οι κτηνοτρόφοι να αναγκάζονται να τα προπληρώσουν από τη τσέπη τους -ενώ είναι άγνωστο το εάν και πότε θα πάρουν πίσω τα χρήματά τους- όπως και το σύνολο των εξόδων για τη θανάτωση και τη διαχείριση του κοπαδιού.</w:t>
      </w:r>
    </w:p>
    <w:p w14:paraId="5BB713F7"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Την ίδια στιγμή, ενώ συνθλίβονται από τη </w:t>
      </w:r>
      <w:proofErr w:type="spellStart"/>
      <w:r>
        <w:rPr>
          <w:rFonts w:eastAsia="Times New Roman" w:cs="Times New Roman"/>
          <w:szCs w:val="24"/>
        </w:rPr>
        <w:t>φοροληστεία</w:t>
      </w:r>
      <w:proofErr w:type="spellEnd"/>
      <w:r>
        <w:rPr>
          <w:rFonts w:eastAsia="Times New Roman" w:cs="Times New Roman"/>
          <w:szCs w:val="24"/>
        </w:rPr>
        <w:t xml:space="preserve"> και τα υπόλοιπα μέτρα που ισχύουν για όλο τον ελληνικό λαό, οι παραγωγοί εξαναγκάζονται να προκαταβάλλουν πάνω από 500 ευρώ για τη θανάτωση ενός κοπαδιού εκατό έως </w:t>
      </w:r>
      <w:proofErr w:type="spellStart"/>
      <w:r>
        <w:rPr>
          <w:rFonts w:eastAsia="Times New Roman" w:cs="Times New Roman"/>
          <w:szCs w:val="24"/>
        </w:rPr>
        <w:t>εκατόν</w:t>
      </w:r>
      <w:proofErr w:type="spellEnd"/>
      <w:r>
        <w:rPr>
          <w:rFonts w:eastAsia="Times New Roman" w:cs="Times New Roman"/>
          <w:szCs w:val="24"/>
        </w:rPr>
        <w:t xml:space="preserve"> πενήντα προβάτων, ενώ είναι επίσης άγνωστο τι θα γίνει στην περίπτωση που κάποιος παραγωγός δεν μπορέσει να διαθέσει τα χρήματα αυτά.</w:t>
      </w:r>
    </w:p>
    <w:p w14:paraId="5BB713F8"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Επιπλέον, το ποσό που προβλέπεται με βάση την ισχύουσα νομοθεσία για την αποζημίωση των κοπαδιών, υπολείπεται κατά πολύ από την πλήρη </w:t>
      </w:r>
      <w:r>
        <w:rPr>
          <w:rFonts w:eastAsia="Times New Roman" w:cs="Times New Roman"/>
          <w:szCs w:val="24"/>
        </w:rPr>
        <w:lastRenderedPageBreak/>
        <w:t>αναπλήρωση του κόστους ανασύστασης των κτηνοτροφικών εκμεταλλεύσεων και την απώλεια σε ζωικό κεφάλαιο και παραγωγή, όταν μάλιστα ο κτηνοτρόφος του οποίου το κοπάδι έχει νοσήσει, δεν μπορεί να βάλει καινούριο κοπάδι εάν δεν περάσουν έξι μήνες.</w:t>
      </w:r>
    </w:p>
    <w:p w14:paraId="5BB713F9"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Παρά τα συνεχή κρούσματα ευλογιάς στο νησί τα τελευταία χρόνια και παρά τις προειδοποιήσεις και υποδείξεις από τις 20-02-2017 των αρμοδίων κτηνιατρικών υπηρεσιών του Υπουργείου για αύξηση της επιτήρησης, κανένα απολύτως μέτρο δεν πάρθηκε για την ουσιαστική προφύλαξη από τη νόσο και κυρίως δεν προσλήφθηκαν οι αναγκαίοι κτηνίατροι για τον σκοπό αυτό.</w:t>
      </w:r>
    </w:p>
    <w:p w14:paraId="5BB713FA"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Οι αγροτικοί, λοιπόν, και κτηνοτροφικοί σύλλογοι της Λέσβου έχουν θέσει μια σειρά αιτημάτων που περιλαμβάνουν: Την άμεση πληρωμή όλων των εξόδων που έχουν προκαταβάλλει για την υλοποίηση του προγράμματος εκρίζωσης της νόσου, την πλήρη αποζημίωση με βάση το ζωικό κεφάλαιο και την έκτακτη επιδότηση για αγορά ζωοτροφών, το πάγωμα, των χρεών των πληγέντων στις τράπεζες και την εφορία, την απαλλαγή τους από τον ΕΝΦΙΑ, ΕΦΚΑ, φόρο εισοδήματος, την εγγραφή τους ως «άνεργοι» στον ασφαλιστικό τους φορέα. Διότι τι θα κάνουν αυτοί οι άνθρωποι για έξι μήνες όταν δεν θα μπορούν να βάλουν καινούριο κοπάδι, αν το κοπάδι τους νοσήσει;</w:t>
      </w:r>
    </w:p>
    <w:p w14:paraId="5BB713FB"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Επιπλέον, αιτούνται τη στελέχωση των κρατικών κτηνιατρικών υπηρεσιών και ιδιαίτερα της κεντρικής κτηνιατρικής υπηρεσίας, την επαναλειτουργία </w:t>
      </w:r>
      <w:r>
        <w:rPr>
          <w:rFonts w:eastAsia="Times New Roman" w:cs="Times New Roman"/>
          <w:szCs w:val="24"/>
        </w:rPr>
        <w:lastRenderedPageBreak/>
        <w:t xml:space="preserve">του κτηνιατρείου του </w:t>
      </w:r>
      <w:proofErr w:type="spellStart"/>
      <w:r>
        <w:rPr>
          <w:rFonts w:eastAsia="Times New Roman" w:cs="Times New Roman"/>
          <w:szCs w:val="24"/>
        </w:rPr>
        <w:t>Μανταμάδου</w:t>
      </w:r>
      <w:proofErr w:type="spellEnd"/>
      <w:r>
        <w:rPr>
          <w:rFonts w:eastAsia="Times New Roman" w:cs="Times New Roman"/>
          <w:szCs w:val="24"/>
        </w:rPr>
        <w:t xml:space="preserve">, αλλά και των άλλων έξι κτηνιατρικών κέντρων -είναι επτά στο σύνολο δηλαδή- που λειτουργούσαν πριν. Τώρα έχουν μείνει μόνο τρία και ουσιαστικά κανένα απ’ αυτά δεν λειτουργεί. Και όταν λέω για τρία κτηνιατρικά κέντρα, εννοώ σε τρεις περιοχές, στο </w:t>
      </w:r>
      <w:proofErr w:type="spellStart"/>
      <w:r>
        <w:rPr>
          <w:rFonts w:eastAsia="Times New Roman" w:cs="Times New Roman"/>
          <w:szCs w:val="24"/>
        </w:rPr>
        <w:t>Μανταμάδο</w:t>
      </w:r>
      <w:proofErr w:type="spellEnd"/>
      <w:r>
        <w:rPr>
          <w:rFonts w:eastAsia="Times New Roman" w:cs="Times New Roman"/>
          <w:szCs w:val="24"/>
        </w:rPr>
        <w:t xml:space="preserve">, στο </w:t>
      </w:r>
      <w:proofErr w:type="spellStart"/>
      <w:r>
        <w:rPr>
          <w:rFonts w:eastAsia="Times New Roman" w:cs="Times New Roman"/>
          <w:szCs w:val="24"/>
        </w:rPr>
        <w:t>Ίππειος</w:t>
      </w:r>
      <w:proofErr w:type="spellEnd"/>
      <w:r>
        <w:rPr>
          <w:rFonts w:eastAsia="Times New Roman" w:cs="Times New Roman"/>
          <w:szCs w:val="24"/>
        </w:rPr>
        <w:t xml:space="preserve"> και στην Καλλονή.</w:t>
      </w:r>
    </w:p>
    <w:p w14:paraId="5BB713FC"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Επίσης, έχουν θέσει ως αίτημα τη δωρεάν εξασφάλιση των απαραίτητων για την εκρίζωση της νόσου υποδομών από το κράτος, τη λήψη μέτρων προστασίας στις πύλες εισόδου του νησιού, τον έλεγχο των ζωοτροφών, την ενημέρωση του καταναλωτικού κοινού από υπεύθυνους επιστήμονες.</w:t>
      </w:r>
    </w:p>
    <w:p w14:paraId="5BB713FD"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Σας ρωτάμε, λοιπόν, τι θα κάνετε για να υλοποιήσετε τα δίκαια αυτά αιτήματα και επίσης για να μην επεκταθεί η νόσος και να αποφευχθούν αντίστοιχα φαινόμενα στο μέλλον.</w:t>
      </w:r>
    </w:p>
    <w:p w14:paraId="5BB713FE" w14:textId="77777777" w:rsidR="00574E84" w:rsidRDefault="00404540">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κύριε Τάσσο.</w:t>
      </w:r>
    </w:p>
    <w:p w14:paraId="5BB713FF"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παρακαλώ,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για τρία λεπτά.</w:t>
      </w:r>
    </w:p>
    <w:p w14:paraId="5BB71400" w14:textId="77777777" w:rsidR="00574E84" w:rsidRDefault="00404540">
      <w:pPr>
        <w:spacing w:after="0"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συνάδελφε, συμμερίζομαι την αγωνία σας και την ανησυχία σας. Θα σας απαντήσω καταρχήν στο μεγάλο θέμα της στελέχωσης των κτηνιατρικών υπηρεσιών και βεβαίως των αποζημιώσεων, για να μπορέσετε </w:t>
      </w:r>
      <w:r>
        <w:rPr>
          <w:rFonts w:eastAsia="Times New Roman" w:cs="Times New Roman"/>
          <w:szCs w:val="24"/>
        </w:rPr>
        <w:lastRenderedPageBreak/>
        <w:t>στη δευτερολογία σας να τοποθετηθείτε και μετά θα πούμε τι άλλα μέτρα παίρνουμε.</w:t>
      </w:r>
    </w:p>
    <w:p w14:paraId="5BB71401"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Για τη στελέχωση των κτηνιατρικών υπηρεσιών έχουμε εξασφαλίσει από την Ευρωπαϊκή Επιτροπή χρηματοδότηση για την εφαρμογή προγράμματος επιτήρησης για τέσσερα νοσήματα, τα οποία είναι ο αφθώδης πυρετός, οζώδης δερματίτιδα των βοοειδών, πανώλη των μικρών μηρυκαστικών και η ευλογιά. Βεβαίως, ο βασικός μας σκοπός είναι -για αυτό και χρηματοδοτεί η Ευρωπαϊκή Ένωση- η διαφύλαξη των συνόρων της Ευρωπαϊκής Ένωσης από την εκδήλωση νέων </w:t>
      </w:r>
      <w:proofErr w:type="spellStart"/>
      <w:r>
        <w:rPr>
          <w:rFonts w:eastAsia="Times New Roman" w:cs="Times New Roman"/>
          <w:szCs w:val="24"/>
        </w:rPr>
        <w:t>επιζωοτιών</w:t>
      </w:r>
      <w:proofErr w:type="spellEnd"/>
      <w:r>
        <w:rPr>
          <w:rFonts w:eastAsia="Times New Roman" w:cs="Times New Roman"/>
          <w:szCs w:val="24"/>
        </w:rPr>
        <w:t xml:space="preserve">. </w:t>
      </w:r>
    </w:p>
    <w:p w14:paraId="5BB71402"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Έχει, λοιπόν, στο πλαίσιο του προγράμματος αυτού δρομολογηθεί ενίσχυση των κτηνιατρικών υπηρεσιών της Λέσβου -μέσα βεβαίως από την Περιφέρεια του Βορείου Αιγαίου- με την πρόσληψη πέντε κτηνιάτρων.</w:t>
      </w:r>
    </w:p>
    <w:p w14:paraId="5BB71403"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Επίσης, με εγκριτική απόφαση τον Απρίλη του 2017 του Υπουργείου Εσωτερικών έχει εγκριθεί η κάλυψη δέκα θέσεων στο βόρειο Αιγαίο με ειδικότητες τις οποίες μπορεί η ίδια η περιφέρεια να καθορίσει. </w:t>
      </w:r>
    </w:p>
    <w:p w14:paraId="5BB71404"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Πρόσφατα, βέβαια, -και το ξέρετε κιόλας- προχωρήσαμε άμεσα στη μετακίνηση δύο υπαλλήλων από το Τμήμα Αγροτικής Ανάπτυξης της Λέσβου στη Διεύθυνση Κτηνιατρικής, για να μπορέσουμε να συνδράμουμε στο βαρύ φορτίο που όντως υπάρχει.</w:t>
      </w:r>
    </w:p>
    <w:p w14:paraId="5BB71405"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lastRenderedPageBreak/>
        <w:t>Θέλω να σας πω ότι αυτές τις δυνατότητες έχουμε. Ξέρετε και τις δεσμεύσεις που έχουμε. Οι ανάγκες ειδικά σε κτηνιάτρους είναι προτεραιότητά μας. Έχω πει πόσες φορές ότι δεν πρόκειται να συμφωνήσω για προσλήψεις στο Υπουργείο αν δεν ξεκινήσουμε από τους κτηνιάτρους, γιατί είναι τεράστιο το πρόβλημα.</w:t>
      </w:r>
    </w:p>
    <w:p w14:paraId="5BB71406"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Βεβαίως, σχετικά με την αποζημίωση των κτηνοτρόφων -και εννοούμε αυτούς που εξαιτίας της ευλογιάς θανατώθηκε υποχρεωτικά ο πληθυσμός- έχει εκδοθεί σχετική υπουργική απόφαση για την έγκριση προγράμματος οικονομικών ενισχύσεων και για το 2017. Το λέω, γιατί οι κάτοχοι των αιγοπροβάτων που είχαν οδηγηθεί σε υποχρεωτική θανάτωση το 2016 και το 2017, ήδη έχουν πάρει τις αποζημιώσεις τους. Μάλιστα, γι’ αυτά που έχουμε μέχρι τις 7-9-2017 υπάρχει σχετική υπουργική απόφαση για να καλυφθούν και αυτά. Αυτήν την ώρα είναι στη Διεύθυνση Οικονομικών.</w:t>
      </w:r>
    </w:p>
    <w:p w14:paraId="5BB71407"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Επίσης, στην ίδια κοινή υπουργική απόφαση θα προβλεφθεί η καταβολή του 100% όλων των λειτουργικών δικαιολογημένων δαπανών που πραγματοποιούνται για να αντιμετωπιστεί αυτή κατάσταση, για να ληφθούν τα μέτρα </w:t>
      </w:r>
      <w:proofErr w:type="spellStart"/>
      <w:r>
        <w:rPr>
          <w:rFonts w:eastAsia="Times New Roman" w:cs="Times New Roman"/>
          <w:szCs w:val="24"/>
        </w:rPr>
        <w:t>επιζωοτίας</w:t>
      </w:r>
      <w:proofErr w:type="spellEnd"/>
      <w:r>
        <w:rPr>
          <w:rFonts w:eastAsia="Times New Roman" w:cs="Times New Roman"/>
          <w:szCs w:val="24"/>
        </w:rPr>
        <w:t xml:space="preserve">. </w:t>
      </w:r>
    </w:p>
    <w:p w14:paraId="5BB71408"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Ακόμη, στις επιλέξιμες δαπάνες περιλαμβάνονται και οι δαπάνες αποζημίωσης στους εκτροφείς που αναγκάζονται να προβούν σε αυτές τις διαδι</w:t>
      </w:r>
      <w:r>
        <w:rPr>
          <w:rFonts w:eastAsia="Times New Roman" w:cs="Times New Roman"/>
          <w:szCs w:val="24"/>
        </w:rPr>
        <w:lastRenderedPageBreak/>
        <w:t>κασίες, δαπάνες διάθεσης των θανατωμένων ζώων, των προϊόντων σε συγκεκριμένες μονάδες επεξεργασίας. Δηλαδή, θέλω να σας πω πως με αυτές τις διαδικασίες όποιο μεγάλο πρόβλημα υπάρχει, καλύπτεται.</w:t>
      </w:r>
    </w:p>
    <w:p w14:paraId="5BB71409"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Θέλω, όμως, να ξεκαθαρίσω και δυο πράγματα άλλα. Το πρώτο είναι ότι δεν υπάρχει καμμία περίπτωση να επηρεαστούν οι ενισχύσεις όσων έχουν υποστεί αυτές τις επιπτώσεις. Ήδη υπάρχει σχετική υπουργική απόφαση -είναι προς υπογραφή αυτήν την ώρα- ότι για περιπτώσεις ανωτέρας βίας -προβλέπεται εξάλλου- όπως είναι η συγκεκριμένη περίπτωση, δεν θα θιχθεί ούτε ένα ευρώ από τις αποζημιώσεις.</w:t>
      </w:r>
    </w:p>
    <w:p w14:paraId="5BB7140A"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Επίσης, επειδή εγώ σας λέω ότι δικαιολογημένα βάζετε εσείς το ότι πρέπει να ενισχυθούν, πρέπει να μην ξεχνάτε ότι την περυσινή χρονιά τα περίπου 1,5 εκατομμύριο ευρώ, που πήραμε ως ενίσχυση από την Ευρωπαϊκή Επιτροπή για την αντιμετώπιση των προβλημάτων στον γαλακτοκομικό τομέα, κρίναμε ότι θα κατευθυνθούν στους </w:t>
      </w:r>
      <w:proofErr w:type="spellStart"/>
      <w:r>
        <w:rPr>
          <w:rFonts w:eastAsia="Times New Roman" w:cs="Times New Roman"/>
          <w:szCs w:val="24"/>
        </w:rPr>
        <w:t>αιγοπροβατοτρόφους</w:t>
      </w:r>
      <w:proofErr w:type="spellEnd"/>
      <w:r>
        <w:rPr>
          <w:rFonts w:eastAsia="Times New Roman" w:cs="Times New Roman"/>
          <w:szCs w:val="24"/>
        </w:rPr>
        <w:t xml:space="preserve"> του βορείου Αιγαίου. Κι όταν μιλάμε για </w:t>
      </w:r>
      <w:proofErr w:type="spellStart"/>
      <w:r>
        <w:rPr>
          <w:rFonts w:eastAsia="Times New Roman" w:cs="Times New Roman"/>
          <w:szCs w:val="24"/>
        </w:rPr>
        <w:t>αιγοπροβατοτρόφους</w:t>
      </w:r>
      <w:proofErr w:type="spellEnd"/>
      <w:r>
        <w:rPr>
          <w:rFonts w:eastAsia="Times New Roman" w:cs="Times New Roman"/>
          <w:szCs w:val="24"/>
        </w:rPr>
        <w:t xml:space="preserve"> του βορείου Αιγαίου σημαίνει ότι ένα μεγάλο μέρος από αυτό το 1,5 εκατομμύριο δόθηκε στους </w:t>
      </w:r>
      <w:proofErr w:type="spellStart"/>
      <w:r>
        <w:rPr>
          <w:rFonts w:eastAsia="Times New Roman" w:cs="Times New Roman"/>
          <w:szCs w:val="24"/>
        </w:rPr>
        <w:t>αιγοπροβατοτρόφους</w:t>
      </w:r>
      <w:proofErr w:type="spellEnd"/>
      <w:r>
        <w:rPr>
          <w:rFonts w:eastAsia="Times New Roman" w:cs="Times New Roman"/>
          <w:szCs w:val="24"/>
        </w:rPr>
        <w:t xml:space="preserve"> της Λέσβου. Και το λέω αυτό γιατί βλέπω -δεν σας αφορά εσάς αυτό- κάτι ανακοινώσεις, ιδιαίτερα από την Αξιωματική Αντιπολίτευση, η οποία από τη μια μεριά λέει «Γιατί δεν πήρατε, δεν κάνατε εκείνο» και από την άλλη λέει «Να το κρατήσουμε λίγο χαμηλά το πράγμα, διότι έχει επιπτώσεις». </w:t>
      </w:r>
    </w:p>
    <w:p w14:paraId="5BB7140B"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Αντιλαμβάνεστε, λοιπόν, σε τι διαδικασίες κινούμαστε, που πρέπει οπωσδήποτε να τα λαμβάνουμε όλα σοβαρά υπ’ </w:t>
      </w:r>
      <w:proofErr w:type="spellStart"/>
      <w:r>
        <w:rPr>
          <w:rFonts w:eastAsia="Times New Roman" w:cs="Times New Roman"/>
          <w:szCs w:val="24"/>
        </w:rPr>
        <w:t>όψιν</w:t>
      </w:r>
      <w:proofErr w:type="spellEnd"/>
      <w:r>
        <w:rPr>
          <w:rFonts w:eastAsia="Times New Roman" w:cs="Times New Roman"/>
          <w:szCs w:val="24"/>
        </w:rPr>
        <w:t xml:space="preserve">. </w:t>
      </w:r>
    </w:p>
    <w:p w14:paraId="5BB7140C"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Αυτά όσον αφορά τις αποζημιώσεις και τους κτηνιάτρους. </w:t>
      </w:r>
    </w:p>
    <w:p w14:paraId="5BB7140D" w14:textId="77777777" w:rsidR="00574E84" w:rsidRDefault="00404540">
      <w:pPr>
        <w:spacing w:after="0" w:line="600" w:lineRule="auto"/>
        <w:ind w:firstLine="720"/>
        <w:jc w:val="both"/>
        <w:rPr>
          <w:rFonts w:eastAsia="Times New Roman"/>
          <w:bCs/>
          <w:szCs w:val="24"/>
        </w:rPr>
      </w:pPr>
      <w:r>
        <w:rPr>
          <w:rFonts w:eastAsia="Times New Roman"/>
          <w:b/>
          <w:bCs/>
          <w:szCs w:val="24"/>
        </w:rPr>
        <w:t xml:space="preserve">ΠΡΟΕΔΡΕΥΩΝ (Δημήτριος Καμμένος): </w:t>
      </w:r>
      <w:r>
        <w:rPr>
          <w:rFonts w:eastAsia="Times New Roman"/>
          <w:bCs/>
          <w:szCs w:val="24"/>
        </w:rPr>
        <w:t xml:space="preserve">Ευχαριστούμε πολύ, κύριε Υπουργέ. </w:t>
      </w:r>
    </w:p>
    <w:p w14:paraId="5BB7140E" w14:textId="77777777" w:rsidR="00574E84" w:rsidRDefault="00404540">
      <w:pPr>
        <w:spacing w:after="0" w:line="600" w:lineRule="auto"/>
        <w:ind w:firstLine="720"/>
        <w:jc w:val="both"/>
        <w:rPr>
          <w:rFonts w:eastAsia="Times New Roman" w:cs="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δύο μαθήτριες και μαθητές και τρεις εκπαιδευτικοί συνοδοί τους από το 4</w:t>
      </w:r>
      <w:r w:rsidRPr="00456317">
        <w:rPr>
          <w:rFonts w:eastAsia="Times New Roman" w:cs="Times New Roman"/>
          <w:vertAlign w:val="superscript"/>
        </w:rPr>
        <w:t>ο</w:t>
      </w:r>
      <w:r>
        <w:rPr>
          <w:rFonts w:eastAsia="Times New Roman" w:cs="Times New Roman"/>
        </w:rPr>
        <w:t xml:space="preserve"> Δημοτικό Σχολείο Τρίπολης. </w:t>
      </w:r>
    </w:p>
    <w:p w14:paraId="5BB7140F" w14:textId="77777777" w:rsidR="00574E84" w:rsidRDefault="00404540">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5BB71410" w14:textId="77777777" w:rsidR="00574E84" w:rsidRDefault="00404540">
      <w:pPr>
        <w:spacing w:after="0"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5BB71411" w14:textId="77777777" w:rsidR="00574E84" w:rsidRDefault="00404540">
      <w:pPr>
        <w:spacing w:after="0" w:line="600" w:lineRule="auto"/>
        <w:ind w:firstLine="720"/>
        <w:jc w:val="both"/>
        <w:rPr>
          <w:rFonts w:eastAsia="Times New Roman"/>
          <w:bCs/>
          <w:szCs w:val="24"/>
        </w:rPr>
      </w:pPr>
      <w:r>
        <w:rPr>
          <w:rFonts w:eastAsia="Times New Roman"/>
          <w:bCs/>
          <w:szCs w:val="24"/>
        </w:rPr>
        <w:t>Κύριε Τάσσο, έχετε τον λόγο για τη δευτερολογία σας για τρία λεπτά.</w:t>
      </w:r>
    </w:p>
    <w:p w14:paraId="5BB71412" w14:textId="77777777" w:rsidR="00574E84" w:rsidRDefault="00404540">
      <w:pPr>
        <w:spacing w:after="0" w:line="600" w:lineRule="auto"/>
        <w:ind w:firstLine="720"/>
        <w:jc w:val="both"/>
        <w:rPr>
          <w:rFonts w:eastAsia="Times New Roman"/>
          <w:bCs/>
          <w:szCs w:val="24"/>
        </w:rPr>
      </w:pPr>
      <w:r>
        <w:rPr>
          <w:rFonts w:eastAsia="Times New Roman"/>
          <w:b/>
          <w:bCs/>
          <w:szCs w:val="24"/>
        </w:rPr>
        <w:t>ΣΤΑΥΡΟΣ ΤΑΣΣΟΣ:</w:t>
      </w:r>
      <w:r>
        <w:rPr>
          <w:rFonts w:eastAsia="Times New Roman"/>
          <w:bCs/>
          <w:szCs w:val="24"/>
        </w:rPr>
        <w:t xml:space="preserve"> Ευχαριστώ, κύριε Πρόεδρε.</w:t>
      </w:r>
    </w:p>
    <w:p w14:paraId="5BB71413" w14:textId="77777777" w:rsidR="00574E84" w:rsidRDefault="00404540">
      <w:pPr>
        <w:spacing w:after="0" w:line="600" w:lineRule="auto"/>
        <w:ind w:firstLine="720"/>
        <w:jc w:val="both"/>
        <w:rPr>
          <w:rFonts w:eastAsia="Times New Roman"/>
          <w:bCs/>
          <w:szCs w:val="24"/>
        </w:rPr>
      </w:pPr>
      <w:r>
        <w:rPr>
          <w:rFonts w:eastAsia="Times New Roman"/>
          <w:bCs/>
          <w:szCs w:val="24"/>
        </w:rPr>
        <w:t xml:space="preserve">Κύριε Υπουργέ, αν το «εδώ και τώρα», που έβαλε πριν ο σύντροφός μου Βουλευτής, ισχύει μια φορά για το φράγμα, το «εδώ και τώρα» ισχύει δέκα φορές. Πρέπει να δοθούν απαντήσεις εδώ και τώρα για το καυτό αυτό πρόβλημα! </w:t>
      </w:r>
    </w:p>
    <w:p w14:paraId="5BB71414" w14:textId="77777777" w:rsidR="00574E84" w:rsidRDefault="00404540">
      <w:pPr>
        <w:spacing w:after="0" w:line="600" w:lineRule="auto"/>
        <w:ind w:firstLine="720"/>
        <w:jc w:val="both"/>
        <w:rPr>
          <w:rFonts w:eastAsia="Times New Roman"/>
          <w:bCs/>
          <w:szCs w:val="24"/>
        </w:rPr>
      </w:pPr>
      <w:r>
        <w:rPr>
          <w:rFonts w:eastAsia="Times New Roman"/>
          <w:bCs/>
          <w:szCs w:val="24"/>
        </w:rPr>
        <w:t xml:space="preserve">Και να αναφερθώ στα ζητήματα που θίξατε στην απάντησή σας. </w:t>
      </w:r>
    </w:p>
    <w:p w14:paraId="5BB71415" w14:textId="77777777" w:rsidR="00574E84" w:rsidRDefault="00404540">
      <w:pPr>
        <w:spacing w:after="0" w:line="600" w:lineRule="auto"/>
        <w:ind w:firstLine="720"/>
        <w:jc w:val="both"/>
        <w:rPr>
          <w:rFonts w:eastAsia="Times New Roman"/>
          <w:bCs/>
          <w:szCs w:val="24"/>
        </w:rPr>
      </w:pPr>
      <w:r>
        <w:rPr>
          <w:rFonts w:eastAsia="Times New Roman"/>
          <w:bCs/>
          <w:szCs w:val="24"/>
        </w:rPr>
        <w:lastRenderedPageBreak/>
        <w:t xml:space="preserve">Είπατε ότι υπάρχει πρόβλεψη για πέντε κτηνιάτρους. Πότε θα προσληφθούν αυτοί οι πέντε κτηνίατροι; Είπατε ότι μετακινήσατε δύο υπαλλήλους. Σε κάθε περίπτωση, βέβαια, υπολείπονται κατά πολύ από τους δεκατρείς που προβλέπει αυτός ο οργανισμός, όταν πριν δέκα χρόνια ή και λιγότερα, υπηρετούσαν δώδεκα μόνιμοι κτηνίατροι. Αντί, λοιπόν, αυτοί να τριπλασιαστούν </w:t>
      </w:r>
      <w:proofErr w:type="spellStart"/>
      <w:r>
        <w:rPr>
          <w:rFonts w:eastAsia="Times New Roman"/>
          <w:bCs/>
          <w:szCs w:val="24"/>
        </w:rPr>
        <w:t>υποτριπλασιάστηκαν</w:t>
      </w:r>
      <w:proofErr w:type="spellEnd"/>
      <w:r>
        <w:rPr>
          <w:rFonts w:eastAsia="Times New Roman"/>
          <w:bCs/>
          <w:szCs w:val="24"/>
        </w:rPr>
        <w:t xml:space="preserve">, από δώδεκα έγιναν τέσσερις, αντί από δώδεκα να γίνουν τριάντα έξι, για να καλύπτουν πραγματικά τις ανάγκες ενός νησιού με τετρακόσιες πενήντα χιλιάδες αιγοπρόβατα και βοοειδή. </w:t>
      </w:r>
    </w:p>
    <w:p w14:paraId="5BB71416" w14:textId="77777777" w:rsidR="00574E84" w:rsidRDefault="00404540">
      <w:pPr>
        <w:spacing w:after="0" w:line="600" w:lineRule="auto"/>
        <w:ind w:firstLine="720"/>
        <w:jc w:val="both"/>
        <w:rPr>
          <w:rFonts w:eastAsia="Times New Roman"/>
          <w:bCs/>
          <w:szCs w:val="24"/>
        </w:rPr>
      </w:pPr>
      <w:r>
        <w:rPr>
          <w:rFonts w:eastAsia="Times New Roman"/>
          <w:bCs/>
          <w:szCs w:val="24"/>
        </w:rPr>
        <w:t xml:space="preserve">Τώρα, όσον αφορά την αποζημίωση, δύο ζητήματα: Πρώτον, αν και πότε θα δοθεί και δεύτερον, ποιο είναι το ύψος αυτής της αποζημίωσης. Το ύψος που δίνετε, δεν αρκεί ούτε καν για να αναπληρώσει τα ζώα που χάθηκαν. Όμως, δεν είναι μόνο τα ζώα που χάνονται. Είναι η παραγωγή τους, είναι αυτά που θα γεννήσουν, είναι το γάλα που παράγουν. Γι’ αυτό και οι κτηνοτρόφοι ζητούν η αποζημίωση να γίνεται με βάση την παραγωγή και όχι την αντικατάσταση ενός ζώου, δηλαδή τα 80-90 ευρώ, που δίνετε θα έπρεπε, τουλάχιστον, να είναι 200 ευρώ για να μπορέσει να ισχύσει αυτό που λέμε «με βάση την παραγωγή». </w:t>
      </w:r>
    </w:p>
    <w:p w14:paraId="5BB71417" w14:textId="77777777" w:rsidR="00574E84" w:rsidRDefault="00404540">
      <w:pPr>
        <w:spacing w:after="0" w:line="600" w:lineRule="auto"/>
        <w:ind w:firstLine="720"/>
        <w:jc w:val="both"/>
        <w:rPr>
          <w:rFonts w:eastAsia="Times New Roman"/>
          <w:bCs/>
          <w:szCs w:val="24"/>
        </w:rPr>
      </w:pPr>
      <w:r>
        <w:rPr>
          <w:rFonts w:eastAsia="Times New Roman"/>
          <w:bCs/>
          <w:szCs w:val="24"/>
        </w:rPr>
        <w:t xml:space="preserve">Δεν απαντήσατε, όμως, καθόλου σε άλλα ερωτήματα. Τι θα γίνει με το πάγωμα των χρεών στις τράπεζες και την εφορία, τι θα γίνει με την απαλλαγή από τον ΕΝΦΙΑ, τι θα γίνει με την εγγραφή τους ως «άνεργοι»; Οι άνθρωποι </w:t>
      </w:r>
      <w:r>
        <w:rPr>
          <w:rFonts w:eastAsia="Times New Roman"/>
          <w:bCs/>
          <w:szCs w:val="24"/>
        </w:rPr>
        <w:lastRenderedPageBreak/>
        <w:t xml:space="preserve">αυτοί, οι κτηνοτρόφοι, όταν το κοπάδι τους εξολοθρεύεται, θανατώνεται για ευνόητους λόγους, τι θα κάνουν για έξι μήνες που δεν θα έχουν κανένα έσοδο; Δεν μπορούν ούτε καν να βάλουν καινούριο κοπάδι, γιατί αυτό πρέπει να γίνει μετά από έξι μήνες. Τι θα κάνουν αυτοί οι άνθρωποι. Πώς θα ζουν; </w:t>
      </w:r>
    </w:p>
    <w:p w14:paraId="5BB71418" w14:textId="77777777" w:rsidR="00574E84" w:rsidRDefault="00404540">
      <w:pPr>
        <w:spacing w:after="0" w:line="600" w:lineRule="auto"/>
        <w:ind w:firstLine="720"/>
        <w:jc w:val="both"/>
        <w:rPr>
          <w:rFonts w:eastAsia="Times New Roman"/>
          <w:bCs/>
          <w:szCs w:val="24"/>
        </w:rPr>
      </w:pPr>
      <w:r>
        <w:rPr>
          <w:rFonts w:eastAsia="Times New Roman"/>
          <w:bCs/>
          <w:szCs w:val="24"/>
        </w:rPr>
        <w:t xml:space="preserve">Τι θα γίνει με τα άμεσα μέτρα όσον αφορά τις τάφρους απολύμανσης; Θα γίνουν; Και αν θα γίνουν, ποιος θα αναλάβει το κόστος τους; </w:t>
      </w:r>
    </w:p>
    <w:p w14:paraId="5BB71419" w14:textId="77777777" w:rsidR="00574E84" w:rsidRDefault="00404540">
      <w:pPr>
        <w:spacing w:after="0" w:line="600" w:lineRule="auto"/>
        <w:ind w:firstLine="720"/>
        <w:jc w:val="both"/>
        <w:rPr>
          <w:rFonts w:eastAsia="Times New Roman"/>
          <w:bCs/>
          <w:szCs w:val="24"/>
        </w:rPr>
      </w:pPr>
      <w:r>
        <w:rPr>
          <w:rFonts w:eastAsia="Times New Roman"/>
          <w:bCs/>
          <w:szCs w:val="24"/>
        </w:rPr>
        <w:t xml:space="preserve">Επίσης, τι θα γίνει με τον έλεγχο των ζωοτροφών; </w:t>
      </w:r>
    </w:p>
    <w:p w14:paraId="5BB7141A" w14:textId="77777777" w:rsidR="00574E84" w:rsidRDefault="00404540">
      <w:pPr>
        <w:spacing w:after="0" w:line="600" w:lineRule="auto"/>
        <w:ind w:firstLine="720"/>
        <w:jc w:val="both"/>
        <w:rPr>
          <w:rFonts w:eastAsia="Times New Roman"/>
          <w:bCs/>
          <w:szCs w:val="24"/>
        </w:rPr>
      </w:pPr>
      <w:r>
        <w:rPr>
          <w:rFonts w:eastAsia="Times New Roman"/>
          <w:bCs/>
          <w:szCs w:val="24"/>
        </w:rPr>
        <w:t xml:space="preserve">Εδώ υπάρχουν πληροφορίες ότι σταματούν διάφορες χώρες της Ευρωπαϊκής Ένωσης τις εισαγωγές γάλακτος, τυριών, τυροκομικών και κτηνοτροφικών προϊόντων από τη χώρα μας λόγω αυτού του προβλήματος. Τι θα γίνει με αυτό το θέμα; </w:t>
      </w:r>
    </w:p>
    <w:p w14:paraId="5BB7141B" w14:textId="77777777" w:rsidR="00574E84" w:rsidRDefault="00404540">
      <w:pPr>
        <w:spacing w:after="0" w:line="600" w:lineRule="auto"/>
        <w:ind w:firstLine="720"/>
        <w:jc w:val="both"/>
        <w:rPr>
          <w:rFonts w:eastAsia="Times New Roman"/>
          <w:bCs/>
          <w:szCs w:val="24"/>
        </w:rPr>
      </w:pPr>
      <w:r>
        <w:rPr>
          <w:rFonts w:eastAsia="Times New Roman"/>
          <w:bCs/>
          <w:szCs w:val="24"/>
        </w:rPr>
        <w:t>Εδώ και τώρα, λοιπόν, πρέπει να δοθούν άμεσες απαντήσεις σε αυτά τα προβλήματα. Εδώ και τώρα!</w:t>
      </w:r>
    </w:p>
    <w:p w14:paraId="5BB7141C" w14:textId="77777777" w:rsidR="00574E84" w:rsidRDefault="00404540">
      <w:pPr>
        <w:spacing w:after="0" w:line="600" w:lineRule="auto"/>
        <w:ind w:firstLine="720"/>
        <w:jc w:val="both"/>
        <w:rPr>
          <w:rFonts w:eastAsia="Times New Roman" w:cs="Times New Roman"/>
          <w:szCs w:val="24"/>
        </w:rPr>
      </w:pPr>
      <w:r>
        <w:rPr>
          <w:rFonts w:eastAsia="Times New Roman"/>
          <w:bCs/>
          <w:szCs w:val="24"/>
        </w:rPr>
        <w:t>Βέβαια, εσείς εφαρμόζετε μια συγκεκριμένη πολιτική και όλοι ξέρουμε ποιος είναι ο στόχος αυτής της συγκεκριμένης πολιτικής, της περίφημης Κοινής Αγροτικής Πολιτικής: Να εξαφανίσει τους μικρούς και τους μεσαίους αγρότες και κτηνοτρόφους και να υποστηρίξει τις μεγάλες ιδιωτικές επιχειρηματικές μονάδες και εκεί οι όποιοι θα δουλεύουν σε αυτές, να δουλεύουν με συν</w:t>
      </w:r>
      <w:r>
        <w:rPr>
          <w:rFonts w:eastAsia="Times New Roman"/>
          <w:bCs/>
          <w:szCs w:val="24"/>
        </w:rPr>
        <w:lastRenderedPageBreak/>
        <w:t xml:space="preserve">θήκες σύγχρονης δουλείας, με 200 και 300 ευρώ, όπως και οι υπόλοιποι εργαζόμενοι στη χώρα μας, όταν βρουν δουλειά, γιατί τα δίνετε όλα στο κεφάλαιο για να κάνει τις περίφημες επενδύσεις στο όνομα της ανταγωνιστικότητας. </w:t>
      </w:r>
    </w:p>
    <w:p w14:paraId="5BB7141D"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Αυτή είναι η ανάπτυξη, που ευαγγελίζεσθε, η περίφημη δίκαιη ανάπτυξη, η οποία, βέβαια, είναι για το 1%, ενώ το υπόλοιπο 99% θα πληρώνει τη νύφη μια ζωή. </w:t>
      </w:r>
    </w:p>
    <w:p w14:paraId="5BB7141E"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Αυτό θέλετε να κάνετε. Γι’ αυτό εμείς λέμε ότι αν ο κόσμος δεν ξεσηκωθεί και δεν πάρει ο ίδιος την ευθύνη στα χέρια του, να οικοδομήσει μια άλλη κοινωνία, θα πηγαίνουμε από το κακό στο χειρότερο. </w:t>
      </w:r>
    </w:p>
    <w:p w14:paraId="5BB7141F" w14:textId="77777777" w:rsidR="00574E84" w:rsidRDefault="00404540">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κύριε συνάδελφε.</w:t>
      </w:r>
    </w:p>
    <w:p w14:paraId="5BB71420"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Είναι πολύ ενδιαφέρουσα η ερώτηση. Και εμένα μου γεννιέται η εξής απορία, αν μου επιτρέπετε, επειδή δεν γνωρίζω το θέμα, αλλά είναι πολύ ενδιαφέρον: Όλα τα ζώα, που ασθενούν και ενταφιάζονται, πού ενταφιάζονται; Ποιος αναλαμβάνει τον τρόπο ταφής εκατοντάδων ζώων; Μου έχει κινήσει κι εμένα το ενδιαφέρον.</w:t>
      </w:r>
    </w:p>
    <w:p w14:paraId="5BB71421"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BB71422"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5BB71423" w14:textId="77777777" w:rsidR="00574E84" w:rsidRDefault="00404540">
      <w:pPr>
        <w:spacing w:after="0"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Όντως, είναι σοβαρή η ερώτηση, πρωτίστως διότι πρόκειται για </w:t>
      </w:r>
      <w:r>
        <w:rPr>
          <w:rFonts w:eastAsia="Times New Roman" w:cs="Times New Roman"/>
          <w:szCs w:val="24"/>
        </w:rPr>
        <w:lastRenderedPageBreak/>
        <w:t xml:space="preserve">μια </w:t>
      </w:r>
      <w:proofErr w:type="spellStart"/>
      <w:r>
        <w:rPr>
          <w:rFonts w:eastAsia="Times New Roman" w:cs="Times New Roman"/>
          <w:szCs w:val="24"/>
        </w:rPr>
        <w:t>επιζωοτία</w:t>
      </w:r>
      <w:proofErr w:type="spellEnd"/>
      <w:r>
        <w:rPr>
          <w:rFonts w:eastAsia="Times New Roman" w:cs="Times New Roman"/>
          <w:szCs w:val="24"/>
        </w:rPr>
        <w:t xml:space="preserve"> η οποία είναι πολύ επιθετική, έχει μεγάλη μεταδοτικότητα και κυρίως υψηλή διεισδυτικότητα. Άρα, όντως πρέπει να δούμε τα συγκεκριμένα θέματα εδώ και τώρα. Και αυτό προσπαθούμε να κάνουμε. Για αυτόν ακριβώς τον λόγο ενεργοποιήσαμε σχέδιο εκτάκτου ανάγκης. Μπορεί ιδιαίτερα η περιφέρεια, η τοπική αυτοδιοίκηση –το λέω από εδώ, δεν ξέρω αν το έχει κάνει- να κηρύξει την περιοχή σε κατάσταση έκτακτης ανάγκης, που σημαίνει ότι αν κινηθούν οι διαδικασίες, μπορούν μερικά θέματα από αυτά, που είπατε, σχετικά με υποχρεώσεις, ΕΝΦΙΑ, χρέη προς το δημόσιο κ.λπ., να μπουν μέσα από μια διαδικασία μετατόπισης, αντιμετώπισης του συγκεκριμένου προβλήματος. Όμως, δεν είναι της αρμοδιότητας της δικιάς μας και αντιλαμβάνεστε ότι μέχρι εκεί που μπορούμε, απλώς θα συμβουλεύσουμε τον κόσμο, που πραγματικά έχει πρόβλημα.</w:t>
      </w:r>
    </w:p>
    <w:p w14:paraId="5BB71424"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Όμως, πρέπει να ξέρουμε ότι ιδιαίτερα σε τέτοιες </w:t>
      </w:r>
      <w:proofErr w:type="spellStart"/>
      <w:r>
        <w:rPr>
          <w:rFonts w:eastAsia="Times New Roman" w:cs="Times New Roman"/>
          <w:szCs w:val="24"/>
        </w:rPr>
        <w:t>επιζωοτίες</w:t>
      </w:r>
      <w:proofErr w:type="spellEnd"/>
      <w:r>
        <w:rPr>
          <w:rFonts w:eastAsia="Times New Roman" w:cs="Times New Roman"/>
          <w:szCs w:val="24"/>
        </w:rPr>
        <w:t xml:space="preserve"> χρειάζεται μια συνεργασία όλων -δεν είναι μόνο οι κτηνιατρικές υπηρεσίες, η τοπική αυτοδιοίκηση, το Λιμενικό, οι αστυνομικές αρχές- για να μπορούμε και να παρακολουθούμε και να αποτρέψουμε τυχόν εξαγωγές, μετακινήσεις ζώων, που δεν επιτρέπεται από την ώρα που βρίσκεται σε εξέλιξη μια τέτοια </w:t>
      </w:r>
      <w:proofErr w:type="spellStart"/>
      <w:r>
        <w:rPr>
          <w:rFonts w:eastAsia="Times New Roman" w:cs="Times New Roman"/>
          <w:szCs w:val="24"/>
        </w:rPr>
        <w:t>επιζωοτία</w:t>
      </w:r>
      <w:proofErr w:type="spellEnd"/>
      <w:r>
        <w:rPr>
          <w:rFonts w:eastAsia="Times New Roman" w:cs="Times New Roman"/>
          <w:szCs w:val="24"/>
        </w:rPr>
        <w:t xml:space="preserve">. Το λέω, διότι είπατε πριν ότι απαγορεύεται. Αυτό είναι. Η Ευρωπαϊκή Ένωση, όταν υπάρχουν τέτοιου είδους </w:t>
      </w:r>
      <w:proofErr w:type="spellStart"/>
      <w:r>
        <w:rPr>
          <w:rFonts w:eastAsia="Times New Roman" w:cs="Times New Roman"/>
          <w:szCs w:val="24"/>
        </w:rPr>
        <w:t>επιζωοτίες</w:t>
      </w:r>
      <w:proofErr w:type="spellEnd"/>
      <w:r>
        <w:rPr>
          <w:rFonts w:eastAsia="Times New Roman" w:cs="Times New Roman"/>
          <w:szCs w:val="24"/>
        </w:rPr>
        <w:t xml:space="preserve"> απαγορεύει να μετακινούνται και παίρνει αυστηρά μέτρα. Και εκεί καταλαβαίνετε και εσείς και εμείς ότι έχουν </w:t>
      </w:r>
      <w:r>
        <w:rPr>
          <w:rFonts w:eastAsia="Times New Roman" w:cs="Times New Roman"/>
          <w:szCs w:val="24"/>
        </w:rPr>
        <w:lastRenderedPageBreak/>
        <w:t>άλλο πρόβλημα, οικονομικής φύσης. Δεν είναι ότι χάσαμε τον πληθυσμό μας, δηλαδή θανατώθηκε, όπου εκεί θα υπάρξει σχετική αποζημίωση, αλλά υπάρχει το μεγάλο ζήτημα της απώλειας εισοδήματος.</w:t>
      </w:r>
    </w:p>
    <w:p w14:paraId="5BB71425"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Όμως, θέλω να είμαι ειλικρινής. Όταν σας είπα προηγουμένως ότι καταφέραμε να δώσουμε πέρυσι 1,5 εκατομμύριο ευρώ με πολύ σκληρή αιτιολόγηση, δεν μπορώ εγώ αυτήν την ώρα να σας πω κάτι εάν δεν έχει υπάρξει κάποια αποτίμηση της απώλειας. Θα τα δούμε στη διαδρομή όλα αυτά. Δεν γίνεται διαφορετικά.</w:t>
      </w:r>
    </w:p>
    <w:p w14:paraId="5BB71426"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Άρα το ζητούμενο αυτήν την ώρα είναι να προσπαθήσουμε όσο το δυνατόν όλοι μαζί να περιορίσουμε την επέκταση της συγκεκριμένης ασθένειας. </w:t>
      </w:r>
    </w:p>
    <w:p w14:paraId="5BB71427"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λοιπόν, εμείς -όπως σας είπα, έχουμε διαρκείς συνεδριάσεις και συνεργαζόμαστε με την τοπική αυτοδιοίκηση και με την περιφέρεια- θα προσπαθήσουμε όσο το δυνατόν να κάνουμε αυτό που σας είπα από την αρχή, δηλαδή να βοηθήσουμε όσο γίνεται. </w:t>
      </w:r>
    </w:p>
    <w:p w14:paraId="5BB71428" w14:textId="77777777" w:rsidR="00574E84" w:rsidRDefault="00404540">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Η τρίτη με αριθμό 157/26-10-2017 επίκαιρη ερώτηση πρώτου κύκλου του Ε΄ Αντιπροέδρου της Βουλής και Βουλευτή Δωδεκανήσου της Δημοκρατικής Συμπαράταξης ΠΑΣΟΚ - ΔΗΜΑΡ κ. Δημητρίου </w:t>
      </w:r>
      <w:proofErr w:type="spellStart"/>
      <w:r>
        <w:rPr>
          <w:rFonts w:eastAsia="Times New Roman" w:cs="Times New Roman"/>
          <w:szCs w:val="24"/>
        </w:rPr>
        <w:t>Κρεμαστινού</w:t>
      </w:r>
      <w:proofErr w:type="spellEnd"/>
      <w:r>
        <w:rPr>
          <w:rFonts w:eastAsia="Times New Roman" w:cs="Times New Roman"/>
          <w:szCs w:val="24"/>
        </w:rPr>
        <w:t xml:space="preserve"> προς τον Υπουργό Υποδομών και Μεταφορών, με θέμα: «Ημιτελές ακόμα και μετά τη λήξη της προθεσμίας παράδοσης </w:t>
      </w:r>
      <w:r>
        <w:rPr>
          <w:rFonts w:eastAsia="Times New Roman" w:cs="Times New Roman"/>
          <w:szCs w:val="24"/>
        </w:rPr>
        <w:lastRenderedPageBreak/>
        <w:t>το σχολείο Αρχαγγέλου Ρόδου», δεν θα συζητηθεί λόγω κωλύματος του ερωτώντος Βουλευτή.</w:t>
      </w:r>
    </w:p>
    <w:p w14:paraId="5BB71429" w14:textId="77777777" w:rsidR="00574E84" w:rsidRDefault="00404540">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Ολοκληρώθηκε η συζήτηση των επικαίρων ερωτήσεων.</w:t>
      </w:r>
    </w:p>
    <w:p w14:paraId="5BB7142A" w14:textId="77777777" w:rsidR="00574E84" w:rsidRDefault="0040454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5BB7142B" w14:textId="77777777" w:rsidR="00574E84" w:rsidRDefault="00404540">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5BB7142C" w14:textId="77777777" w:rsidR="00574E84" w:rsidRDefault="00404540">
      <w:pPr>
        <w:spacing w:after="0" w:line="600" w:lineRule="auto"/>
        <w:ind w:firstLine="720"/>
        <w:jc w:val="both"/>
        <w:rPr>
          <w:rFonts w:eastAsia="Times New Roman" w:cs="Times New Roman"/>
          <w:b/>
          <w:bCs/>
          <w:szCs w:val="24"/>
        </w:rPr>
      </w:pPr>
      <w:r>
        <w:rPr>
          <w:rFonts w:eastAsia="Times New Roman"/>
          <w:b/>
          <w:bCs/>
        </w:rPr>
        <w:t xml:space="preserve">ΠΡΟΕΔΡΕΥΩΝ (Δημήτριος Καμμένος): </w:t>
      </w:r>
      <w:r>
        <w:rPr>
          <w:rFonts w:eastAsia="Times New Roman" w:cs="Times New Roman"/>
          <w:szCs w:val="24"/>
        </w:rPr>
        <w:t xml:space="preserve">Με τη συναίνεση του Σώματος και ώρα 11.28΄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Παρασκευή 3 Νοεμβρίου 2017 και ώρα 10.00΄, με αντικείμενο εργασιών του Σώματος: κοινοβουλευτικό έλεγχο, συζήτηση επικαίρων ερωτήσεων. </w:t>
      </w:r>
    </w:p>
    <w:p w14:paraId="5BB7142D" w14:textId="77777777" w:rsidR="00574E84" w:rsidRDefault="00404540">
      <w:pPr>
        <w:spacing w:after="0" w:line="600" w:lineRule="auto"/>
        <w:jc w:val="center"/>
        <w:rPr>
          <w:rFonts w:eastAsia="Times New Roman" w:cs="Times New Roman"/>
          <w:szCs w:val="24"/>
        </w:rPr>
      </w:pPr>
      <w:r>
        <w:rPr>
          <w:rFonts w:eastAsia="Times New Roman" w:cs="Times New Roman"/>
          <w:b/>
          <w:bCs/>
          <w:szCs w:val="24"/>
        </w:rPr>
        <w:t>Ο ΠΡΟΕΔΡΟΣ                                                                        ΟΙ ΓΡΑΜΜΑΤΕΙΣ</w:t>
      </w:r>
    </w:p>
    <w:sectPr w:rsidR="00574E8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JInZREhkIYqbDcAIMdyEUz/ikJo=" w:salt="qJeeXecqebAUy3FEUBCHE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E84"/>
    <w:rsid w:val="00404540"/>
    <w:rsid w:val="00574E84"/>
    <w:rsid w:val="00C0044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712C2"/>
  <w15:docId w15:val="{07274B93-5DD5-4BF7-94B4-BF262A1CE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928A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928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535</MetadataID>
    <Session xmlns="641f345b-441b-4b81-9152-adc2e73ba5e1">Γ´</Session>
    <Date xmlns="641f345b-441b-4b81-9152-adc2e73ba5e1">2017-11-01T22:00:00+00:00</Date>
    <Status xmlns="641f345b-441b-4b81-9152-adc2e73ba5e1">
      <Url>http://srv-sp1/praktika/Lists/Incoming_Metadata/EditForm.aspx?ID=535&amp;Source=/praktika/Recordings_Library/Forms/AllItems.aspx</Url>
      <Description>Δημοσιεύτηκε</Description>
    </Status>
    <Meeting xmlns="641f345b-441b-4b81-9152-adc2e73ba5e1">ΚΑ´</Meeting>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6B16DD-9FCF-48C3-AFF3-2C60A47689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2D9F18-5B19-4778-A4ED-DCADDE360899}">
  <ds:schemaRefs>
    <ds:schemaRef ds:uri="http://www.w3.org/XML/1998/namespace"/>
    <ds:schemaRef ds:uri="641f345b-441b-4b81-9152-adc2e73ba5e1"/>
    <ds:schemaRef ds:uri="http://purl.org/dc/dcmitype/"/>
    <ds:schemaRef ds:uri="http://schemas.microsoft.com/office/2006/documentManagement/types"/>
    <ds:schemaRef ds:uri="http://purl.org/dc/terms/"/>
    <ds:schemaRef ds:uri="http://schemas.microsoft.com/office/2006/metadata/properties"/>
    <ds:schemaRef ds:uri="http://schemas.microsoft.com/office/infopath/2007/PartnerControls"/>
    <ds:schemaRef ds:uri="http://purl.org/dc/elements/1.1/"/>
    <ds:schemaRef ds:uri="http://schemas.openxmlformats.org/package/2006/metadata/core-properties"/>
  </ds:schemaRefs>
</ds:datastoreItem>
</file>

<file path=customXml/itemProps3.xml><?xml version="1.0" encoding="utf-8"?>
<ds:datastoreItem xmlns:ds="http://schemas.openxmlformats.org/officeDocument/2006/customXml" ds:itemID="{2C65E7F6-9FDB-4DD9-905A-88AFEA9B62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84</Pages>
  <Words>15799</Words>
  <Characters>85319</Characters>
  <Application>Microsoft Office Word</Application>
  <DocSecurity>0</DocSecurity>
  <Lines>710</Lines>
  <Paragraphs>201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100917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2017-11-09T07:39:00Z</dcterms:created>
  <dcterms:modified xsi:type="dcterms:W3CDTF">2017-11-09T07:39:00Z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