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0A518D" w:rsidRDefault="00A901C5" w:rsidP="00F7196C">
      <w:pPr>
        <w:spacing w:line="360" w:lineRule="auto"/>
        <w:rPr>
          <w:rFonts w:ascii="Arial" w:hAnsi="Arial" w:cs="Arial"/>
          <w:sz w:val="24"/>
          <w:szCs w:val="24"/>
        </w:rPr>
      </w:pPr>
      <w:r w:rsidRPr="000A518D">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0A518D" w:rsidRDefault="00A901C5" w:rsidP="00F7196C">
      <w:pPr>
        <w:spacing w:line="360" w:lineRule="auto"/>
        <w:rPr>
          <w:rFonts w:ascii="Arial" w:hAnsi="Arial" w:cs="Arial"/>
          <w:sz w:val="24"/>
          <w:szCs w:val="24"/>
        </w:rPr>
      </w:pPr>
    </w:p>
    <w:p w:rsidR="00A901C5" w:rsidRPr="000A518D" w:rsidRDefault="00A901C5" w:rsidP="00F7196C">
      <w:pPr>
        <w:spacing w:line="360" w:lineRule="auto"/>
        <w:rPr>
          <w:rFonts w:ascii="Arial" w:hAnsi="Arial" w:cs="Arial"/>
          <w:sz w:val="24"/>
          <w:szCs w:val="24"/>
        </w:rPr>
      </w:pPr>
      <w:r w:rsidRPr="000A518D">
        <w:rPr>
          <w:rFonts w:ascii="Arial" w:hAnsi="Arial" w:cs="Arial"/>
          <w:sz w:val="24"/>
          <w:szCs w:val="24"/>
        </w:rPr>
        <w:t>ΠΙΝΑΚΑΣ ΠΕΡΙΕΧΟΜΕΝΩΝ</w:t>
      </w:r>
    </w:p>
    <w:p w:rsidR="00A901C5" w:rsidRPr="000A518D" w:rsidRDefault="00A901C5" w:rsidP="00F7196C">
      <w:pPr>
        <w:spacing w:line="360" w:lineRule="auto"/>
        <w:rPr>
          <w:rFonts w:ascii="Arial" w:hAnsi="Arial" w:cs="Arial"/>
          <w:sz w:val="24"/>
          <w:szCs w:val="24"/>
        </w:rPr>
      </w:pPr>
      <w:r w:rsidRPr="000A518D">
        <w:rPr>
          <w:rFonts w:ascii="Arial" w:hAnsi="Arial" w:cs="Arial"/>
          <w:sz w:val="24"/>
          <w:szCs w:val="24"/>
        </w:rPr>
        <w:t xml:space="preserve">ΙΗ’ ΠΕΡΙΟΔΟΣ </w:t>
      </w:r>
    </w:p>
    <w:p w:rsidR="00A901C5" w:rsidRPr="000A518D" w:rsidRDefault="00A901C5" w:rsidP="00F7196C">
      <w:pPr>
        <w:spacing w:line="360" w:lineRule="auto"/>
        <w:rPr>
          <w:rFonts w:ascii="Arial" w:hAnsi="Arial" w:cs="Arial"/>
          <w:sz w:val="24"/>
          <w:szCs w:val="24"/>
        </w:rPr>
      </w:pPr>
      <w:r w:rsidRPr="000A518D">
        <w:rPr>
          <w:rFonts w:ascii="Arial" w:hAnsi="Arial" w:cs="Arial"/>
          <w:sz w:val="24"/>
          <w:szCs w:val="24"/>
        </w:rPr>
        <w:t>ΠΡΟΕΔΡΕΥΟΜΕΝΗΣ ΚΟΙΝΟΒΟΥΛΕΥΤΙΚΗΣ ΔΗΜΟΚΡΑΤΙΑΣ</w:t>
      </w:r>
    </w:p>
    <w:p w:rsidR="00A901C5" w:rsidRPr="000A518D" w:rsidRDefault="00A901C5" w:rsidP="00F7196C">
      <w:pPr>
        <w:spacing w:line="360" w:lineRule="auto"/>
        <w:rPr>
          <w:rFonts w:ascii="Arial" w:hAnsi="Arial" w:cs="Arial"/>
          <w:sz w:val="24"/>
          <w:szCs w:val="24"/>
        </w:rPr>
      </w:pPr>
      <w:r w:rsidRPr="000A518D">
        <w:rPr>
          <w:rFonts w:ascii="Arial" w:hAnsi="Arial" w:cs="Arial"/>
          <w:sz w:val="24"/>
          <w:szCs w:val="24"/>
        </w:rPr>
        <w:t>ΣΥΝΟΔΟΣ Β΄</w:t>
      </w:r>
    </w:p>
    <w:p w:rsidR="00A901C5" w:rsidRPr="000A518D" w:rsidRDefault="00A901C5" w:rsidP="00F7196C">
      <w:pPr>
        <w:spacing w:line="360" w:lineRule="auto"/>
        <w:rPr>
          <w:rFonts w:ascii="Arial" w:hAnsi="Arial" w:cs="Arial"/>
          <w:sz w:val="24"/>
          <w:szCs w:val="24"/>
        </w:rPr>
      </w:pPr>
    </w:p>
    <w:p w:rsidR="00A901C5" w:rsidRPr="000A518D" w:rsidRDefault="00A901C5" w:rsidP="00F7196C">
      <w:pPr>
        <w:spacing w:line="360" w:lineRule="auto"/>
        <w:rPr>
          <w:rFonts w:ascii="Arial" w:hAnsi="Arial" w:cs="Arial"/>
          <w:sz w:val="24"/>
          <w:szCs w:val="24"/>
        </w:rPr>
      </w:pPr>
      <w:r w:rsidRPr="000A518D">
        <w:rPr>
          <w:rFonts w:ascii="Arial" w:hAnsi="Arial" w:cs="Arial"/>
          <w:sz w:val="24"/>
          <w:szCs w:val="24"/>
        </w:rPr>
        <w:t>ΣΥΝΕΔΡΙΑΣΗ ΡΛΓ΄</w:t>
      </w:r>
    </w:p>
    <w:p w:rsidR="00A901C5" w:rsidRPr="000A518D" w:rsidRDefault="00E3120B" w:rsidP="00F7196C">
      <w:pPr>
        <w:spacing w:line="360" w:lineRule="auto"/>
        <w:rPr>
          <w:rFonts w:ascii="Arial" w:hAnsi="Arial" w:cs="Arial"/>
          <w:sz w:val="24"/>
          <w:szCs w:val="24"/>
        </w:rPr>
      </w:pPr>
      <w:r w:rsidRPr="000A518D">
        <w:rPr>
          <w:rFonts w:ascii="Arial" w:hAnsi="Arial" w:cs="Arial"/>
          <w:sz w:val="24"/>
          <w:szCs w:val="24"/>
        </w:rPr>
        <w:t>Δευτέρα  31 Μαΐου 2021</w:t>
      </w:r>
    </w:p>
    <w:p w:rsidR="00E3120B" w:rsidRPr="000A518D" w:rsidRDefault="00E3120B" w:rsidP="00F7196C">
      <w:pPr>
        <w:spacing w:line="360" w:lineRule="auto"/>
        <w:rPr>
          <w:rFonts w:ascii="Arial" w:hAnsi="Arial" w:cs="Arial"/>
          <w:sz w:val="24"/>
          <w:szCs w:val="24"/>
        </w:rPr>
      </w:pPr>
    </w:p>
    <w:p w:rsidR="00A901C5" w:rsidRPr="000A518D" w:rsidRDefault="00A901C5" w:rsidP="00F7196C">
      <w:pPr>
        <w:spacing w:line="360" w:lineRule="auto"/>
        <w:rPr>
          <w:rFonts w:ascii="Arial" w:hAnsi="Arial" w:cs="Arial"/>
          <w:sz w:val="24"/>
          <w:szCs w:val="24"/>
        </w:rPr>
      </w:pPr>
      <w:r w:rsidRPr="000A518D">
        <w:rPr>
          <w:rFonts w:ascii="Arial" w:hAnsi="Arial" w:cs="Arial"/>
          <w:sz w:val="24"/>
          <w:szCs w:val="24"/>
        </w:rPr>
        <w:t>ΘΕΜΑΤΑ</w:t>
      </w:r>
    </w:p>
    <w:p w:rsidR="000A518D" w:rsidRDefault="00A901C5" w:rsidP="00F7196C">
      <w:pPr>
        <w:spacing w:line="360" w:lineRule="auto"/>
        <w:rPr>
          <w:rFonts w:ascii="Arial" w:hAnsi="Arial" w:cs="Arial"/>
          <w:sz w:val="24"/>
          <w:szCs w:val="24"/>
        </w:rPr>
      </w:pPr>
      <w:r w:rsidRPr="000A518D">
        <w:rPr>
          <w:rFonts w:ascii="Arial" w:hAnsi="Arial" w:cs="Arial"/>
          <w:sz w:val="24"/>
          <w:szCs w:val="24"/>
        </w:rPr>
        <w:t xml:space="preserve"> </w:t>
      </w:r>
      <w:r w:rsidRPr="000A518D">
        <w:rPr>
          <w:rFonts w:ascii="Arial" w:hAnsi="Arial" w:cs="Arial"/>
          <w:sz w:val="24"/>
          <w:szCs w:val="24"/>
        </w:rPr>
        <w:br/>
        <w:t xml:space="preserve">Α. ΕΙΔΙΚΑ ΘΕΜΑΤΑ </w:t>
      </w:r>
      <w:r w:rsidRPr="000A518D">
        <w:rPr>
          <w:rFonts w:ascii="Arial" w:hAnsi="Arial" w:cs="Arial"/>
          <w:sz w:val="24"/>
          <w:szCs w:val="24"/>
        </w:rPr>
        <w:br/>
        <w:t xml:space="preserve">Επί διαδικαστικού θέματος, σελ. </w:t>
      </w:r>
      <w:r w:rsidRPr="000A518D">
        <w:rPr>
          <w:rFonts w:ascii="Arial" w:hAnsi="Arial" w:cs="Arial"/>
          <w:sz w:val="24"/>
          <w:szCs w:val="24"/>
        </w:rPr>
        <w:br/>
        <w:t xml:space="preserve"> </w:t>
      </w:r>
      <w:r w:rsidRPr="000A518D">
        <w:rPr>
          <w:rFonts w:ascii="Arial" w:hAnsi="Arial" w:cs="Arial"/>
          <w:sz w:val="24"/>
          <w:szCs w:val="24"/>
        </w:rPr>
        <w:br/>
        <w:t xml:space="preserve">Β. ΚΟΙΝΟΒΟΥΛΕΥΤΙΚΟΣ ΕΛΕΓΧΟΣ </w:t>
      </w:r>
      <w:r w:rsidRPr="000A518D">
        <w:rPr>
          <w:rFonts w:ascii="Arial" w:hAnsi="Arial" w:cs="Arial"/>
          <w:sz w:val="24"/>
          <w:szCs w:val="24"/>
        </w:rPr>
        <w:br/>
        <w:t xml:space="preserve">Συζήτηση επικαίρων ερωτήσεων:, σελ. </w:t>
      </w:r>
      <w:r w:rsidRPr="000A518D">
        <w:rPr>
          <w:rFonts w:ascii="Arial" w:hAnsi="Arial" w:cs="Arial"/>
          <w:sz w:val="24"/>
          <w:szCs w:val="24"/>
        </w:rPr>
        <w:br/>
        <w:t xml:space="preserve">   α) Προς τον Υπουργό Περιβάλλοντος και Ενέργειας: </w:t>
      </w:r>
      <w:r w:rsidRPr="000A518D">
        <w:rPr>
          <w:rFonts w:ascii="Arial" w:hAnsi="Arial" w:cs="Arial"/>
          <w:sz w:val="24"/>
          <w:szCs w:val="24"/>
        </w:rPr>
        <w:br/>
        <w:t xml:space="preserve">   i με θέμα: «Η εκκρεμότητα με τους δασικούς χάρτες εγκυμονεί σοβαρούς κινδύνους για τους κατοίκους της Ηλείας», σελ. </w:t>
      </w:r>
      <w:r w:rsidRPr="000A518D">
        <w:rPr>
          <w:rFonts w:ascii="Arial" w:hAnsi="Arial" w:cs="Arial"/>
          <w:sz w:val="24"/>
          <w:szCs w:val="24"/>
        </w:rPr>
        <w:br/>
        <w:t xml:space="preserve">   </w:t>
      </w:r>
      <w:proofErr w:type="spellStart"/>
      <w:r w:rsidRPr="000A518D">
        <w:rPr>
          <w:rFonts w:ascii="Arial" w:hAnsi="Arial" w:cs="Arial"/>
          <w:sz w:val="24"/>
          <w:szCs w:val="24"/>
        </w:rPr>
        <w:t>ii</w:t>
      </w:r>
      <w:proofErr w:type="spellEnd"/>
      <w:r w:rsidRPr="000A518D">
        <w:rPr>
          <w:rFonts w:ascii="Arial" w:hAnsi="Arial" w:cs="Arial"/>
          <w:sz w:val="24"/>
          <w:szCs w:val="24"/>
        </w:rPr>
        <w:t xml:space="preserve">. με θέμα: « Έγκλημα! Με ποιο δικαίωμα η Κυβέρνηση αποφασίζει και </w:t>
      </w:r>
      <w:proofErr w:type="spellStart"/>
      <w:r w:rsidRPr="000A518D">
        <w:rPr>
          <w:rFonts w:ascii="Arial" w:hAnsi="Arial" w:cs="Arial"/>
          <w:sz w:val="24"/>
          <w:szCs w:val="24"/>
        </w:rPr>
        <w:t>αδειοδοτεί</w:t>
      </w:r>
      <w:proofErr w:type="spellEnd"/>
      <w:r w:rsidRPr="000A518D">
        <w:rPr>
          <w:rFonts w:ascii="Arial" w:hAnsi="Arial" w:cs="Arial"/>
          <w:sz w:val="24"/>
          <w:szCs w:val="24"/>
        </w:rPr>
        <w:t xml:space="preserve"> το γκρέμισμα της σκηνής και του εσωτερικού της ιστορικής και διατηρητέας αίθουσας πολιτισμού, του εμβληματικού για την πόλη του Πειραιά θεάτρου</w:t>
      </w:r>
      <w:r w:rsidR="00EE7EA7" w:rsidRPr="000A518D">
        <w:rPr>
          <w:rFonts w:ascii="Arial" w:hAnsi="Arial" w:cs="Arial"/>
          <w:sz w:val="24"/>
          <w:szCs w:val="24"/>
        </w:rPr>
        <w:t>-</w:t>
      </w:r>
      <w:r w:rsidRPr="000A518D">
        <w:rPr>
          <w:rFonts w:ascii="Arial" w:hAnsi="Arial" w:cs="Arial"/>
          <w:sz w:val="24"/>
          <w:szCs w:val="24"/>
        </w:rPr>
        <w:t>κινηματογράφου "</w:t>
      </w:r>
      <w:proofErr w:type="spellStart"/>
      <w:r w:rsidRPr="000A518D">
        <w:rPr>
          <w:rFonts w:ascii="Arial" w:hAnsi="Arial" w:cs="Arial"/>
          <w:sz w:val="24"/>
          <w:szCs w:val="24"/>
        </w:rPr>
        <w:t>Χάι</w:t>
      </w:r>
      <w:r w:rsidR="00EE7EA7" w:rsidRPr="000A518D">
        <w:rPr>
          <w:rFonts w:ascii="Arial" w:hAnsi="Arial" w:cs="Arial"/>
          <w:sz w:val="24"/>
          <w:szCs w:val="24"/>
        </w:rPr>
        <w:t>-</w:t>
      </w:r>
      <w:r w:rsidRPr="000A518D">
        <w:rPr>
          <w:rFonts w:ascii="Arial" w:hAnsi="Arial" w:cs="Arial"/>
          <w:sz w:val="24"/>
          <w:szCs w:val="24"/>
        </w:rPr>
        <w:t>Λάιφ</w:t>
      </w:r>
      <w:proofErr w:type="spellEnd"/>
      <w:r w:rsidRPr="000A518D">
        <w:rPr>
          <w:rFonts w:ascii="Arial" w:hAnsi="Arial" w:cs="Arial"/>
          <w:sz w:val="24"/>
          <w:szCs w:val="24"/>
        </w:rPr>
        <w:t xml:space="preserve">’’, για να πουλάει ρούχα μια εταιρεία;», σελ. </w:t>
      </w:r>
      <w:r w:rsidRPr="000A518D">
        <w:rPr>
          <w:rFonts w:ascii="Arial" w:hAnsi="Arial" w:cs="Arial"/>
          <w:sz w:val="24"/>
          <w:szCs w:val="24"/>
        </w:rPr>
        <w:br/>
        <w:t xml:space="preserve">   </w:t>
      </w:r>
      <w:proofErr w:type="spellStart"/>
      <w:r w:rsidRPr="000A518D">
        <w:rPr>
          <w:rFonts w:ascii="Arial" w:hAnsi="Arial" w:cs="Arial"/>
          <w:sz w:val="24"/>
          <w:szCs w:val="24"/>
        </w:rPr>
        <w:t>iii</w:t>
      </w:r>
      <w:proofErr w:type="spellEnd"/>
      <w:r w:rsidRPr="000A518D">
        <w:rPr>
          <w:rFonts w:ascii="Arial" w:hAnsi="Arial" w:cs="Arial"/>
          <w:sz w:val="24"/>
          <w:szCs w:val="24"/>
        </w:rPr>
        <w:t xml:space="preserve">. με θέμα: «Θα λάβετε υπόψη τις ανησυχίες των κατοίκων σχετικά με την </w:t>
      </w:r>
      <w:proofErr w:type="spellStart"/>
      <w:r w:rsidRPr="000A518D">
        <w:rPr>
          <w:rFonts w:ascii="Arial" w:hAnsi="Arial" w:cs="Arial"/>
          <w:sz w:val="24"/>
          <w:szCs w:val="24"/>
        </w:rPr>
        <w:t>αδειοδότηση</w:t>
      </w:r>
      <w:proofErr w:type="spellEnd"/>
      <w:r w:rsidRPr="000A518D">
        <w:rPr>
          <w:rFonts w:ascii="Arial" w:hAnsi="Arial" w:cs="Arial"/>
          <w:sz w:val="24"/>
          <w:szCs w:val="24"/>
        </w:rPr>
        <w:t xml:space="preserve"> των αιολικών πάρκων στη Περιφερειακή Ενότητα Ροδόπης;», </w:t>
      </w:r>
      <w:r w:rsidRPr="000A518D">
        <w:rPr>
          <w:rFonts w:ascii="Arial" w:hAnsi="Arial" w:cs="Arial"/>
          <w:sz w:val="24"/>
          <w:szCs w:val="24"/>
        </w:rPr>
        <w:lastRenderedPageBreak/>
        <w:t xml:space="preserve">σελ. </w:t>
      </w:r>
      <w:r w:rsidRPr="000A518D">
        <w:rPr>
          <w:rFonts w:ascii="Arial" w:hAnsi="Arial" w:cs="Arial"/>
          <w:sz w:val="24"/>
          <w:szCs w:val="24"/>
        </w:rPr>
        <w:br/>
        <w:t xml:space="preserve">   </w:t>
      </w:r>
      <w:proofErr w:type="spellStart"/>
      <w:r w:rsidRPr="000A518D">
        <w:rPr>
          <w:rFonts w:ascii="Arial" w:hAnsi="Arial" w:cs="Arial"/>
          <w:sz w:val="24"/>
          <w:szCs w:val="24"/>
        </w:rPr>
        <w:t>iv</w:t>
      </w:r>
      <w:proofErr w:type="spellEnd"/>
      <w:r w:rsidRPr="000A518D">
        <w:rPr>
          <w:rFonts w:ascii="Arial" w:hAnsi="Arial" w:cs="Arial"/>
          <w:sz w:val="24"/>
          <w:szCs w:val="24"/>
        </w:rPr>
        <w:t xml:space="preserve">. με θέμα: «Ρυπαντικό φορτίο λιμανιού Ερμούπολης», σελ. </w:t>
      </w:r>
      <w:r w:rsidRPr="000A518D">
        <w:rPr>
          <w:rFonts w:ascii="Arial" w:hAnsi="Arial" w:cs="Arial"/>
          <w:sz w:val="24"/>
          <w:szCs w:val="24"/>
        </w:rPr>
        <w:br/>
        <w:t xml:space="preserve">   β) Προς την Υπουργό Παιδείας και Θρησκευμάτων: </w:t>
      </w:r>
      <w:r w:rsidRPr="000A518D">
        <w:rPr>
          <w:rFonts w:ascii="Arial" w:hAnsi="Arial" w:cs="Arial"/>
          <w:sz w:val="24"/>
          <w:szCs w:val="24"/>
        </w:rPr>
        <w:br/>
        <w:t xml:space="preserve">   i.  με θέμα: «Ποιο είναι το σχέδιο διεξαγωγής των πανελλαδικών εξετάσεων εν μέσω υγειονομικής κρίσης;», σελ. </w:t>
      </w:r>
      <w:r w:rsidRPr="000A518D">
        <w:rPr>
          <w:rFonts w:ascii="Arial" w:hAnsi="Arial" w:cs="Arial"/>
          <w:sz w:val="24"/>
          <w:szCs w:val="24"/>
        </w:rPr>
        <w:br/>
        <w:t xml:space="preserve">   </w:t>
      </w:r>
      <w:proofErr w:type="spellStart"/>
      <w:r w:rsidRPr="000A518D">
        <w:rPr>
          <w:rFonts w:ascii="Arial" w:hAnsi="Arial" w:cs="Arial"/>
          <w:sz w:val="24"/>
          <w:szCs w:val="24"/>
        </w:rPr>
        <w:t>ii</w:t>
      </w:r>
      <w:proofErr w:type="spellEnd"/>
      <w:r w:rsidRPr="000A518D">
        <w:rPr>
          <w:rFonts w:ascii="Arial" w:hAnsi="Arial" w:cs="Arial"/>
          <w:sz w:val="24"/>
          <w:szCs w:val="24"/>
        </w:rPr>
        <w:t xml:space="preserve">. με θέμα: «Την καταγγελία του Εθνικού Συμβουλίου Διεκδίκησης των Οφειλών της Γερμανίας προς την Ελλάδα, σχετικά με το πρόγραμμα </w:t>
      </w:r>
      <w:r w:rsidR="00AB1ECA" w:rsidRPr="00AB1ECA">
        <w:rPr>
          <w:rFonts w:ascii="Arial" w:hAnsi="Arial" w:cs="Arial"/>
          <w:sz w:val="24"/>
          <w:szCs w:val="24"/>
        </w:rPr>
        <w:t>“</w:t>
      </w:r>
      <w:r w:rsidRPr="000A518D">
        <w:rPr>
          <w:rFonts w:ascii="Arial" w:hAnsi="Arial" w:cs="Arial"/>
          <w:sz w:val="24"/>
          <w:szCs w:val="24"/>
        </w:rPr>
        <w:t xml:space="preserve">MOG/μνήμες από την Γερμανική κατοχή στην Ελλάδα’’», σελ. </w:t>
      </w:r>
      <w:r w:rsidRPr="000A518D">
        <w:rPr>
          <w:rFonts w:ascii="Arial" w:hAnsi="Arial" w:cs="Arial"/>
          <w:sz w:val="24"/>
          <w:szCs w:val="24"/>
        </w:rPr>
        <w:br/>
        <w:t xml:space="preserve">   γ) Προς την Υπουργό Πολιτισμού και Αθλητισμού, με θέμα: « Ένταξη σε χρηματοδοτικό πρόγραμμα του έργου: «Κατασκευή χώρου ρίψεων γηπέδου Νέας Ηράκλειας Χαλκιδικής (</w:t>
      </w:r>
      <w:proofErr w:type="spellStart"/>
      <w:r w:rsidRPr="000A518D">
        <w:rPr>
          <w:rFonts w:ascii="Arial" w:hAnsi="Arial" w:cs="Arial"/>
          <w:sz w:val="24"/>
          <w:szCs w:val="24"/>
        </w:rPr>
        <w:t>Αρ</w:t>
      </w:r>
      <w:proofErr w:type="spellEnd"/>
      <w:r w:rsidRPr="000A518D">
        <w:rPr>
          <w:rFonts w:ascii="Arial" w:hAnsi="Arial" w:cs="Arial"/>
          <w:sz w:val="24"/>
          <w:szCs w:val="24"/>
        </w:rPr>
        <w:t xml:space="preserve">. Μελ. 14/2019)», σελ. </w:t>
      </w:r>
      <w:r w:rsidRPr="000A518D">
        <w:rPr>
          <w:rFonts w:ascii="Arial" w:hAnsi="Arial" w:cs="Arial"/>
          <w:sz w:val="24"/>
          <w:szCs w:val="24"/>
        </w:rPr>
        <w:br/>
        <w:t xml:space="preserve">   δ) Προς τον Υπουργό Ναυτιλίας και Νησιωτικής Πολιτικής με θέμα: «Εγκαταλελειμμένο επί 14 χρόνια στον βυθό της Σαντορίνης, το Sea </w:t>
      </w:r>
      <w:proofErr w:type="spellStart"/>
      <w:r w:rsidRPr="000A518D">
        <w:rPr>
          <w:rFonts w:ascii="Arial" w:hAnsi="Arial" w:cs="Arial"/>
          <w:sz w:val="24"/>
          <w:szCs w:val="24"/>
        </w:rPr>
        <w:t>Diamond</w:t>
      </w:r>
      <w:proofErr w:type="spellEnd"/>
      <w:r w:rsidRPr="000A518D">
        <w:rPr>
          <w:rFonts w:ascii="Arial" w:hAnsi="Arial" w:cs="Arial"/>
          <w:sz w:val="24"/>
          <w:szCs w:val="24"/>
        </w:rPr>
        <w:t xml:space="preserve">», σελ. </w:t>
      </w:r>
      <w:r w:rsidRPr="000A518D">
        <w:rPr>
          <w:rFonts w:ascii="Arial" w:hAnsi="Arial" w:cs="Arial"/>
          <w:sz w:val="24"/>
          <w:szCs w:val="24"/>
        </w:rPr>
        <w:br/>
        <w:t xml:space="preserve">   ε) Προς τον Υπουργό Ανάπτυξης και Επενδύσεων, με θέμα: «Ποιες οι ενέργειες της Ελλάδας για την εξαίρεση ισχύος του καθεστώτος της «πατέντας» των εμβολίων κατά της νόσου COVID</w:t>
      </w:r>
      <w:r w:rsidR="00EE7EA7" w:rsidRPr="000A518D">
        <w:rPr>
          <w:rFonts w:ascii="Arial" w:hAnsi="Arial" w:cs="Arial"/>
          <w:sz w:val="24"/>
          <w:szCs w:val="24"/>
        </w:rPr>
        <w:t>-</w:t>
      </w:r>
      <w:r w:rsidRPr="000A518D">
        <w:rPr>
          <w:rFonts w:ascii="Arial" w:hAnsi="Arial" w:cs="Arial"/>
          <w:sz w:val="24"/>
          <w:szCs w:val="24"/>
        </w:rPr>
        <w:t xml:space="preserve">19;», σελ. </w:t>
      </w:r>
      <w:r w:rsidRPr="000A518D">
        <w:rPr>
          <w:rFonts w:ascii="Arial" w:hAnsi="Arial" w:cs="Arial"/>
          <w:sz w:val="24"/>
          <w:szCs w:val="24"/>
        </w:rPr>
        <w:br/>
        <w:t xml:space="preserve">   </w:t>
      </w:r>
      <w:proofErr w:type="spellStart"/>
      <w:r w:rsidRPr="000A518D">
        <w:rPr>
          <w:rFonts w:ascii="Arial" w:hAnsi="Arial" w:cs="Arial"/>
          <w:sz w:val="24"/>
          <w:szCs w:val="24"/>
        </w:rPr>
        <w:t>στ</w:t>
      </w:r>
      <w:proofErr w:type="spellEnd"/>
      <w:r w:rsidRPr="000A518D">
        <w:rPr>
          <w:rFonts w:ascii="Arial" w:hAnsi="Arial" w:cs="Arial"/>
          <w:sz w:val="24"/>
          <w:szCs w:val="24"/>
        </w:rPr>
        <w:t xml:space="preserve">) Προς τον Υπουργό Εθνικής  Άμυνας, με θέμα: «Γιατί δεν εφαρμόζεται το Σύνταγμα στους λειτουργούς της Στρατιωτικής Δικαιοσύνης;», σελ. </w:t>
      </w:r>
      <w:r w:rsidRPr="000A518D">
        <w:rPr>
          <w:rFonts w:ascii="Arial" w:hAnsi="Arial" w:cs="Arial"/>
          <w:sz w:val="24"/>
          <w:szCs w:val="24"/>
        </w:rPr>
        <w:br/>
        <w:t xml:space="preserve">   ζ) Προς την Υπουργό Παιδείας και Θρησκευμάτων με θέμα « Άμεσος κίνδυνος συρρίκνωσης και τελικά κατάργησης των πανεπιστημιακών τμημάτων του Νομού Αιτωλοακαρνανίας», σελ. </w:t>
      </w:r>
      <w:r w:rsidRPr="000A518D">
        <w:rPr>
          <w:rFonts w:ascii="Arial" w:hAnsi="Arial" w:cs="Arial"/>
          <w:sz w:val="24"/>
          <w:szCs w:val="24"/>
        </w:rPr>
        <w:br/>
        <w:t xml:space="preserve">   η) Προς τον Υπουργό Ανάπτυξης και Επενδύσεων, με θέμα: «Κατασκευή κυβερνητικού πάρκου στο συγκρότημα της ΕΒΟ</w:t>
      </w:r>
      <w:r w:rsidR="00EE7EA7" w:rsidRPr="000A518D">
        <w:rPr>
          <w:rFonts w:ascii="Arial" w:hAnsi="Arial" w:cs="Arial"/>
          <w:sz w:val="24"/>
          <w:szCs w:val="24"/>
        </w:rPr>
        <w:t>-</w:t>
      </w:r>
      <w:r w:rsidRPr="000A518D">
        <w:rPr>
          <w:rFonts w:ascii="Arial" w:hAnsi="Arial" w:cs="Arial"/>
          <w:sz w:val="24"/>
          <w:szCs w:val="24"/>
        </w:rPr>
        <w:t xml:space="preserve">ΠΥΡΚΑΛ», σελ. </w:t>
      </w:r>
      <w:r w:rsidRPr="000A518D">
        <w:rPr>
          <w:rFonts w:ascii="Arial" w:hAnsi="Arial" w:cs="Arial"/>
          <w:sz w:val="24"/>
          <w:szCs w:val="24"/>
        </w:rPr>
        <w:br/>
        <w:t xml:space="preserve">   θ) Προς τον Υπουργό Υγείας: </w:t>
      </w:r>
      <w:r w:rsidRPr="000A518D">
        <w:rPr>
          <w:rFonts w:ascii="Arial" w:hAnsi="Arial" w:cs="Arial"/>
          <w:sz w:val="24"/>
          <w:szCs w:val="24"/>
        </w:rPr>
        <w:br/>
        <w:t xml:space="preserve">   i. με θέμα: «Αξιοποίηση κτηρίου ιδιοκτησίας ΕΟΔΥ στους Αμπελοκήπους Ιωαννίνων», σελ. </w:t>
      </w:r>
      <w:r w:rsidRPr="000A518D">
        <w:rPr>
          <w:rFonts w:ascii="Arial" w:hAnsi="Arial" w:cs="Arial"/>
          <w:sz w:val="24"/>
          <w:szCs w:val="24"/>
        </w:rPr>
        <w:br/>
        <w:t xml:space="preserve">   </w:t>
      </w:r>
      <w:proofErr w:type="spellStart"/>
      <w:r w:rsidRPr="000A518D">
        <w:rPr>
          <w:rFonts w:ascii="Arial" w:hAnsi="Arial" w:cs="Arial"/>
          <w:sz w:val="24"/>
          <w:szCs w:val="24"/>
        </w:rPr>
        <w:t>ii</w:t>
      </w:r>
      <w:proofErr w:type="spellEnd"/>
      <w:r w:rsidRPr="000A518D">
        <w:rPr>
          <w:rFonts w:ascii="Arial" w:hAnsi="Arial" w:cs="Arial"/>
          <w:sz w:val="24"/>
          <w:szCs w:val="24"/>
        </w:rPr>
        <w:t xml:space="preserve">. με θέμα: «Η μη ενσωμάτωση των </w:t>
      </w:r>
      <w:proofErr w:type="spellStart"/>
      <w:r w:rsidRPr="000A518D">
        <w:rPr>
          <w:rFonts w:ascii="Arial" w:hAnsi="Arial" w:cs="Arial"/>
          <w:sz w:val="24"/>
          <w:szCs w:val="24"/>
        </w:rPr>
        <w:t>μονοκλωνικών</w:t>
      </w:r>
      <w:proofErr w:type="spellEnd"/>
      <w:r w:rsidRPr="000A518D">
        <w:rPr>
          <w:rFonts w:ascii="Arial" w:hAnsi="Arial" w:cs="Arial"/>
          <w:sz w:val="24"/>
          <w:szCs w:val="24"/>
        </w:rPr>
        <w:t xml:space="preserve"> αντισωμάτων στη θεραπευτική στρατηγική της χώρας συνιστά εγκληματική αδράνεια του Υπουργείου Υγείας», σελ. </w:t>
      </w:r>
      <w:r w:rsidRPr="000A518D">
        <w:rPr>
          <w:rFonts w:ascii="Arial" w:hAnsi="Arial" w:cs="Arial"/>
          <w:sz w:val="24"/>
          <w:szCs w:val="24"/>
        </w:rPr>
        <w:br/>
        <w:t xml:space="preserve">   </w:t>
      </w:r>
      <w:proofErr w:type="spellStart"/>
      <w:r w:rsidRPr="000A518D">
        <w:rPr>
          <w:rFonts w:ascii="Arial" w:hAnsi="Arial" w:cs="Arial"/>
          <w:sz w:val="24"/>
          <w:szCs w:val="24"/>
        </w:rPr>
        <w:t>iii</w:t>
      </w:r>
      <w:proofErr w:type="spellEnd"/>
      <w:r w:rsidRPr="000A518D">
        <w:rPr>
          <w:rFonts w:ascii="Arial" w:hAnsi="Arial" w:cs="Arial"/>
          <w:sz w:val="24"/>
          <w:szCs w:val="24"/>
        </w:rPr>
        <w:t xml:space="preserve">.  με θέμα: «Να στελεχωθεί το Νοσοκομείο Ρόδου άμεσα με αναισθησιολόγους και όλο το απαιτούμενο μόνιμο προσωπικό», σελ. </w:t>
      </w:r>
      <w:r w:rsidRPr="000A518D">
        <w:rPr>
          <w:rFonts w:ascii="Arial" w:hAnsi="Arial" w:cs="Arial"/>
          <w:sz w:val="24"/>
          <w:szCs w:val="24"/>
        </w:rPr>
        <w:br/>
        <w:t xml:space="preserve">   </w:t>
      </w:r>
      <w:proofErr w:type="spellStart"/>
      <w:r w:rsidRPr="000A518D">
        <w:rPr>
          <w:rFonts w:ascii="Arial" w:hAnsi="Arial" w:cs="Arial"/>
          <w:sz w:val="24"/>
          <w:szCs w:val="24"/>
        </w:rPr>
        <w:t>iv</w:t>
      </w:r>
      <w:proofErr w:type="spellEnd"/>
      <w:r w:rsidRPr="000A518D">
        <w:rPr>
          <w:rFonts w:ascii="Arial" w:hAnsi="Arial" w:cs="Arial"/>
          <w:sz w:val="24"/>
          <w:szCs w:val="24"/>
        </w:rPr>
        <w:t xml:space="preserve">. με θέμα: «Ποιες είναι τελικά οι προθέσεις της Κυβέρνησης για την ένταξη </w:t>
      </w:r>
      <w:r w:rsidRPr="000A518D">
        <w:rPr>
          <w:rFonts w:ascii="Arial" w:hAnsi="Arial" w:cs="Arial"/>
          <w:sz w:val="24"/>
          <w:szCs w:val="24"/>
        </w:rPr>
        <w:lastRenderedPageBreak/>
        <w:t xml:space="preserve">στα </w:t>
      </w:r>
      <w:proofErr w:type="spellStart"/>
      <w:r w:rsidRPr="000A518D">
        <w:rPr>
          <w:rFonts w:ascii="Arial" w:hAnsi="Arial" w:cs="Arial"/>
          <w:sz w:val="24"/>
          <w:szCs w:val="24"/>
        </w:rPr>
        <w:t>Βαρέα</w:t>
      </w:r>
      <w:proofErr w:type="spellEnd"/>
      <w:r w:rsidRPr="000A518D">
        <w:rPr>
          <w:rFonts w:ascii="Arial" w:hAnsi="Arial" w:cs="Arial"/>
          <w:sz w:val="24"/>
          <w:szCs w:val="24"/>
        </w:rPr>
        <w:t xml:space="preserve"> και Ανθυγιεινά του </w:t>
      </w:r>
      <w:proofErr w:type="spellStart"/>
      <w:r w:rsidRPr="000A518D">
        <w:rPr>
          <w:rFonts w:ascii="Arial" w:hAnsi="Arial" w:cs="Arial"/>
          <w:sz w:val="24"/>
          <w:szCs w:val="24"/>
        </w:rPr>
        <w:t>ιατρο</w:t>
      </w:r>
      <w:proofErr w:type="spellEnd"/>
      <w:r w:rsidR="00EE7EA7" w:rsidRPr="000A518D">
        <w:rPr>
          <w:rFonts w:ascii="Arial" w:hAnsi="Arial" w:cs="Arial"/>
          <w:sz w:val="24"/>
          <w:szCs w:val="24"/>
        </w:rPr>
        <w:t>-</w:t>
      </w:r>
      <w:r w:rsidRPr="000A518D">
        <w:rPr>
          <w:rFonts w:ascii="Arial" w:hAnsi="Arial" w:cs="Arial"/>
          <w:sz w:val="24"/>
          <w:szCs w:val="24"/>
        </w:rPr>
        <w:t xml:space="preserve">νοσηλευτικού προσωπικού </w:t>
      </w:r>
      <w:proofErr w:type="spellStart"/>
      <w:r w:rsidRPr="000A518D">
        <w:rPr>
          <w:rFonts w:ascii="Arial" w:hAnsi="Arial" w:cs="Arial"/>
          <w:sz w:val="24"/>
          <w:szCs w:val="24"/>
        </w:rPr>
        <w:t>κλπ</w:t>
      </w:r>
      <w:proofErr w:type="spellEnd"/>
      <w:r w:rsidRPr="000A518D">
        <w:rPr>
          <w:rFonts w:ascii="Arial" w:hAnsi="Arial" w:cs="Arial"/>
          <w:sz w:val="24"/>
          <w:szCs w:val="24"/>
        </w:rPr>
        <w:t xml:space="preserve"> αλλά και την αυτοτελή φορολόγηση των εφημεριών;», σελ. </w:t>
      </w:r>
    </w:p>
    <w:p w:rsidR="000A518D" w:rsidRDefault="000A518D" w:rsidP="00F7196C">
      <w:pPr>
        <w:spacing w:line="360" w:lineRule="auto"/>
        <w:rPr>
          <w:rFonts w:ascii="Arial" w:hAnsi="Arial" w:cs="Arial"/>
          <w:sz w:val="24"/>
          <w:szCs w:val="24"/>
        </w:rPr>
      </w:pPr>
    </w:p>
    <w:p w:rsidR="000A518D" w:rsidRDefault="000A518D" w:rsidP="00F7196C">
      <w:pPr>
        <w:spacing w:line="360" w:lineRule="auto"/>
        <w:rPr>
          <w:rFonts w:ascii="Arial" w:hAnsi="Arial" w:cs="Arial"/>
          <w:sz w:val="24"/>
          <w:szCs w:val="24"/>
        </w:rPr>
      </w:pPr>
      <w:r>
        <w:rPr>
          <w:rFonts w:ascii="Arial" w:hAnsi="Arial" w:cs="Arial"/>
          <w:sz w:val="24"/>
          <w:szCs w:val="24"/>
        </w:rPr>
        <w:t>ΠΡΟΕΔΡΕΥΟΝΤΕΣ</w:t>
      </w:r>
    </w:p>
    <w:p w:rsidR="000A518D" w:rsidRDefault="000A518D" w:rsidP="00F7196C">
      <w:pPr>
        <w:spacing w:after="0" w:line="360" w:lineRule="auto"/>
        <w:rPr>
          <w:rFonts w:ascii="Arial" w:hAnsi="Arial" w:cs="Arial"/>
          <w:sz w:val="24"/>
          <w:szCs w:val="24"/>
        </w:rPr>
      </w:pPr>
      <w:r>
        <w:rPr>
          <w:rFonts w:ascii="Arial" w:hAnsi="Arial" w:cs="Arial"/>
          <w:sz w:val="24"/>
          <w:szCs w:val="24"/>
        </w:rPr>
        <w:t>ΚΩΝΣΤΑΝΤΙΝΟΠΟΥΛΟΣ Ο., σελ.</w:t>
      </w:r>
    </w:p>
    <w:p w:rsidR="000A518D" w:rsidRDefault="000A518D" w:rsidP="00F7196C">
      <w:pPr>
        <w:spacing w:after="0" w:line="360" w:lineRule="auto"/>
        <w:rPr>
          <w:rFonts w:ascii="Arial" w:hAnsi="Arial" w:cs="Arial"/>
          <w:sz w:val="24"/>
          <w:szCs w:val="24"/>
        </w:rPr>
      </w:pPr>
      <w:r>
        <w:rPr>
          <w:rFonts w:ascii="Arial" w:hAnsi="Arial" w:cs="Arial"/>
          <w:sz w:val="24"/>
          <w:szCs w:val="24"/>
        </w:rPr>
        <w:t>ΣΑΚΟΡΑΦΑ Σ. σελ.</w:t>
      </w:r>
    </w:p>
    <w:p w:rsidR="00A901C5" w:rsidRPr="000A518D" w:rsidRDefault="00A901C5" w:rsidP="00F7196C">
      <w:pPr>
        <w:spacing w:line="360" w:lineRule="auto"/>
        <w:rPr>
          <w:rFonts w:ascii="Arial" w:hAnsi="Arial" w:cs="Arial"/>
          <w:sz w:val="24"/>
          <w:szCs w:val="24"/>
        </w:rPr>
      </w:pPr>
      <w:r w:rsidRPr="000A518D">
        <w:rPr>
          <w:rFonts w:ascii="Arial" w:hAnsi="Arial" w:cs="Arial"/>
          <w:sz w:val="24"/>
          <w:szCs w:val="24"/>
        </w:rPr>
        <w:br/>
      </w:r>
    </w:p>
    <w:p w:rsidR="00A901C5" w:rsidRPr="000A518D" w:rsidRDefault="00A901C5" w:rsidP="00F7196C">
      <w:pPr>
        <w:spacing w:line="360" w:lineRule="auto"/>
        <w:rPr>
          <w:rFonts w:ascii="Arial" w:hAnsi="Arial" w:cs="Arial"/>
          <w:sz w:val="24"/>
          <w:szCs w:val="24"/>
        </w:rPr>
      </w:pPr>
      <w:r w:rsidRPr="000A518D">
        <w:rPr>
          <w:rFonts w:ascii="Arial" w:hAnsi="Arial" w:cs="Arial"/>
          <w:sz w:val="24"/>
          <w:szCs w:val="24"/>
        </w:rPr>
        <w:t>ΟΜΙΛΗΤΕΣ</w:t>
      </w:r>
    </w:p>
    <w:p w:rsidR="00A901C5" w:rsidRPr="000A518D" w:rsidRDefault="00A901C5" w:rsidP="00F7196C">
      <w:pPr>
        <w:spacing w:line="360" w:lineRule="auto"/>
        <w:rPr>
          <w:rFonts w:ascii="Arial" w:hAnsi="Arial" w:cs="Arial"/>
          <w:sz w:val="24"/>
          <w:szCs w:val="24"/>
        </w:rPr>
      </w:pPr>
      <w:r w:rsidRPr="000A518D">
        <w:rPr>
          <w:rFonts w:ascii="Arial" w:hAnsi="Arial" w:cs="Arial"/>
          <w:sz w:val="24"/>
          <w:szCs w:val="24"/>
        </w:rPr>
        <w:br/>
        <w:t>Α. Επί διαδικαστικού θέματος:</w:t>
      </w:r>
      <w:r w:rsidRPr="000A518D">
        <w:rPr>
          <w:rFonts w:ascii="Arial" w:hAnsi="Arial" w:cs="Arial"/>
          <w:sz w:val="24"/>
          <w:szCs w:val="24"/>
        </w:rPr>
        <w:br/>
        <w:t>ΚΩΝΣΤΑΝΤΙΝΟΠΟΥΛΟΣ Ο. , σελ.</w:t>
      </w:r>
      <w:r w:rsidRPr="000A518D">
        <w:rPr>
          <w:rFonts w:ascii="Arial" w:hAnsi="Arial" w:cs="Arial"/>
          <w:sz w:val="24"/>
          <w:szCs w:val="24"/>
        </w:rPr>
        <w:br/>
        <w:t>ΠΟΛΑΚΗΣ Π. , σελ.</w:t>
      </w:r>
      <w:r w:rsidRPr="000A518D">
        <w:rPr>
          <w:rFonts w:ascii="Arial" w:hAnsi="Arial" w:cs="Arial"/>
          <w:sz w:val="24"/>
          <w:szCs w:val="24"/>
        </w:rPr>
        <w:br/>
        <w:t>ΣΑΚΟΡΑΦΑ Σ. , σελ.</w:t>
      </w:r>
      <w:r w:rsidRPr="000A518D">
        <w:rPr>
          <w:rFonts w:ascii="Arial" w:hAnsi="Arial" w:cs="Arial"/>
          <w:sz w:val="24"/>
          <w:szCs w:val="24"/>
        </w:rPr>
        <w:br/>
      </w:r>
      <w:r w:rsidRPr="000A518D">
        <w:rPr>
          <w:rFonts w:ascii="Arial" w:hAnsi="Arial" w:cs="Arial"/>
          <w:sz w:val="24"/>
          <w:szCs w:val="24"/>
        </w:rPr>
        <w:br/>
        <w:t>Β. Επί των επικαίρων ερωτήσεων:</w:t>
      </w:r>
      <w:r w:rsidRPr="000A518D">
        <w:rPr>
          <w:rFonts w:ascii="Arial" w:hAnsi="Arial" w:cs="Arial"/>
          <w:sz w:val="24"/>
          <w:szCs w:val="24"/>
        </w:rPr>
        <w:br/>
        <w:t>ΑΡΣΕΝΗΣ Κ. , σελ.</w:t>
      </w:r>
      <w:r w:rsidRPr="000A518D">
        <w:rPr>
          <w:rFonts w:ascii="Arial" w:hAnsi="Arial" w:cs="Arial"/>
          <w:sz w:val="24"/>
          <w:szCs w:val="24"/>
        </w:rPr>
        <w:br/>
        <w:t>ΑΥΓΕΝΑΚΗΣ Ε. , σελ.</w:t>
      </w:r>
      <w:r w:rsidRPr="000A518D">
        <w:rPr>
          <w:rFonts w:ascii="Arial" w:hAnsi="Arial" w:cs="Arial"/>
          <w:sz w:val="24"/>
          <w:szCs w:val="24"/>
        </w:rPr>
        <w:br/>
        <w:t>ΒΑΡΕΜΕΝΟΣ Γ. , σελ.</w:t>
      </w:r>
      <w:r w:rsidRPr="000A518D">
        <w:rPr>
          <w:rFonts w:ascii="Arial" w:hAnsi="Arial" w:cs="Arial"/>
          <w:sz w:val="24"/>
          <w:szCs w:val="24"/>
        </w:rPr>
        <w:br/>
        <w:t>ΓΕΩΡΓΙΑΔΗΣ Σ. , σελ.</w:t>
      </w:r>
      <w:r w:rsidRPr="000A518D">
        <w:rPr>
          <w:rFonts w:ascii="Arial" w:hAnsi="Arial" w:cs="Arial"/>
          <w:sz w:val="24"/>
          <w:szCs w:val="24"/>
        </w:rPr>
        <w:br/>
        <w:t>ΔΡΙΤΣΑΣ Θ. , σελ.</w:t>
      </w:r>
      <w:r w:rsidRPr="000A518D">
        <w:rPr>
          <w:rFonts w:ascii="Arial" w:hAnsi="Arial" w:cs="Arial"/>
          <w:sz w:val="24"/>
          <w:szCs w:val="24"/>
        </w:rPr>
        <w:br/>
        <w:t>ΚΑΤΡΙΝΗΣ Μ. , σελ.</w:t>
      </w:r>
      <w:r w:rsidRPr="000A518D">
        <w:rPr>
          <w:rFonts w:ascii="Arial" w:hAnsi="Arial" w:cs="Arial"/>
          <w:sz w:val="24"/>
          <w:szCs w:val="24"/>
        </w:rPr>
        <w:br/>
        <w:t>ΚΑΤΡΟΥΓΚΑΛΟΣ Γ. , σελ.</w:t>
      </w:r>
      <w:r w:rsidRPr="000A518D">
        <w:rPr>
          <w:rFonts w:ascii="Arial" w:hAnsi="Arial" w:cs="Arial"/>
          <w:sz w:val="24"/>
          <w:szCs w:val="24"/>
        </w:rPr>
        <w:br/>
        <w:t>ΚΑΤΣΑΦΑΔΟΣ Κ. , σελ.</w:t>
      </w:r>
      <w:r w:rsidRPr="000A518D">
        <w:rPr>
          <w:rFonts w:ascii="Arial" w:hAnsi="Arial" w:cs="Arial"/>
          <w:sz w:val="24"/>
          <w:szCs w:val="24"/>
        </w:rPr>
        <w:br/>
        <w:t>ΚΕΓΚΕΡΟΓΛΟΥ Β. , σελ.</w:t>
      </w:r>
      <w:r w:rsidRPr="000A518D">
        <w:rPr>
          <w:rFonts w:ascii="Arial" w:hAnsi="Arial" w:cs="Arial"/>
          <w:sz w:val="24"/>
          <w:szCs w:val="24"/>
        </w:rPr>
        <w:br/>
        <w:t>ΚΕΦΑΛΑ Μ. , σελ.</w:t>
      </w:r>
      <w:r w:rsidRPr="000A518D">
        <w:rPr>
          <w:rFonts w:ascii="Arial" w:hAnsi="Arial" w:cs="Arial"/>
          <w:sz w:val="24"/>
          <w:szCs w:val="24"/>
        </w:rPr>
        <w:br/>
        <w:t>ΚΟΜΝΗΝΑΚΑ Μ. , σελ.</w:t>
      </w:r>
      <w:r w:rsidRPr="000A518D">
        <w:rPr>
          <w:rFonts w:ascii="Arial" w:hAnsi="Arial" w:cs="Arial"/>
          <w:sz w:val="24"/>
          <w:szCs w:val="24"/>
        </w:rPr>
        <w:br/>
        <w:t>ΚΟΝΤΟΖΑΜΑΝΗΣ Β. , σελ.</w:t>
      </w:r>
      <w:r w:rsidRPr="000A518D">
        <w:rPr>
          <w:rFonts w:ascii="Arial" w:hAnsi="Arial" w:cs="Arial"/>
          <w:sz w:val="24"/>
          <w:szCs w:val="24"/>
        </w:rPr>
        <w:br/>
        <w:t>ΚΟΥΡΟΥΜΠΛΗΣ Π. , σελ.</w:t>
      </w:r>
      <w:r w:rsidRPr="000A518D">
        <w:rPr>
          <w:rFonts w:ascii="Arial" w:hAnsi="Arial" w:cs="Arial"/>
          <w:sz w:val="24"/>
          <w:szCs w:val="24"/>
        </w:rPr>
        <w:br/>
        <w:t>ΛΟΓΙΑΔΗΣ Γ. , σελ.</w:t>
      </w:r>
      <w:r w:rsidRPr="000A518D">
        <w:rPr>
          <w:rFonts w:ascii="Arial" w:hAnsi="Arial" w:cs="Arial"/>
          <w:sz w:val="24"/>
          <w:szCs w:val="24"/>
        </w:rPr>
        <w:br/>
        <w:t>ΜΑΚΡΗ Ζ. , σελ.</w:t>
      </w:r>
      <w:r w:rsidRPr="000A518D">
        <w:rPr>
          <w:rFonts w:ascii="Arial" w:hAnsi="Arial" w:cs="Arial"/>
          <w:sz w:val="24"/>
          <w:szCs w:val="24"/>
        </w:rPr>
        <w:br/>
      </w:r>
      <w:r w:rsidRPr="000A518D">
        <w:rPr>
          <w:rFonts w:ascii="Arial" w:hAnsi="Arial" w:cs="Arial"/>
          <w:sz w:val="24"/>
          <w:szCs w:val="24"/>
        </w:rPr>
        <w:lastRenderedPageBreak/>
        <w:t>ΜΟΥΖΑΛΑΣ Γ. , σελ.</w:t>
      </w:r>
      <w:r w:rsidRPr="000A518D">
        <w:rPr>
          <w:rFonts w:ascii="Arial" w:hAnsi="Arial" w:cs="Arial"/>
          <w:sz w:val="24"/>
          <w:szCs w:val="24"/>
        </w:rPr>
        <w:br/>
        <w:t>ΠΑΝΑΓΙΩΤΟΠΟΥΛΟΣ Ν. , σελ.</w:t>
      </w:r>
      <w:r w:rsidRPr="000A518D">
        <w:rPr>
          <w:rFonts w:ascii="Arial" w:hAnsi="Arial" w:cs="Arial"/>
          <w:sz w:val="24"/>
          <w:szCs w:val="24"/>
        </w:rPr>
        <w:br/>
        <w:t>ΠΑΝΑΣ Α. , σελ.</w:t>
      </w:r>
      <w:r w:rsidRPr="000A518D">
        <w:rPr>
          <w:rFonts w:ascii="Arial" w:hAnsi="Arial" w:cs="Arial"/>
          <w:sz w:val="24"/>
          <w:szCs w:val="24"/>
        </w:rPr>
        <w:br/>
        <w:t>ΠΑΠΑΘΑΝΑΣΗΣ Ν. , σελ.</w:t>
      </w:r>
      <w:r w:rsidRPr="000A518D">
        <w:rPr>
          <w:rFonts w:ascii="Arial" w:hAnsi="Arial" w:cs="Arial"/>
          <w:sz w:val="24"/>
          <w:szCs w:val="24"/>
        </w:rPr>
        <w:br/>
        <w:t>ΠΟΛΑΚΗΣ Π. , σελ.</w:t>
      </w:r>
      <w:r w:rsidRPr="000A518D">
        <w:rPr>
          <w:rFonts w:ascii="Arial" w:hAnsi="Arial" w:cs="Arial"/>
          <w:sz w:val="24"/>
          <w:szCs w:val="24"/>
        </w:rPr>
        <w:br/>
        <w:t>ΣΥΡΙΓΟΣ  Ά. , σελ.</w:t>
      </w:r>
      <w:r w:rsidRPr="000A518D">
        <w:rPr>
          <w:rFonts w:ascii="Arial" w:hAnsi="Arial" w:cs="Arial"/>
          <w:sz w:val="24"/>
          <w:szCs w:val="24"/>
        </w:rPr>
        <w:br/>
        <w:t>ΤΑΓΑΡΑΣ Ν. , σελ.</w:t>
      </w:r>
      <w:r w:rsidRPr="000A518D">
        <w:rPr>
          <w:rFonts w:ascii="Arial" w:hAnsi="Arial" w:cs="Arial"/>
          <w:sz w:val="24"/>
          <w:szCs w:val="24"/>
        </w:rPr>
        <w:br/>
        <w:t>ΧΑΡΙΤΟΥ Δ. , σελ.</w:t>
      </w:r>
      <w:r w:rsidRPr="000A518D">
        <w:rPr>
          <w:rFonts w:ascii="Arial" w:hAnsi="Arial" w:cs="Arial"/>
          <w:sz w:val="24"/>
          <w:szCs w:val="24"/>
        </w:rPr>
        <w:br/>
      </w:r>
    </w:p>
    <w:p w:rsidR="00A901C5" w:rsidRPr="000A518D" w:rsidRDefault="00A901C5" w:rsidP="00F7196C">
      <w:pPr>
        <w:spacing w:line="360" w:lineRule="auto"/>
        <w:ind w:firstLine="720"/>
        <w:rPr>
          <w:rFonts w:ascii="Arial" w:hAnsi="Arial" w:cs="Arial"/>
          <w:sz w:val="24"/>
          <w:szCs w:val="24"/>
        </w:rPr>
      </w:pPr>
      <w:r w:rsidRPr="000A518D">
        <w:rPr>
          <w:rFonts w:ascii="Arial" w:hAnsi="Arial" w:cs="Arial"/>
          <w:sz w:val="24"/>
          <w:szCs w:val="24"/>
        </w:rPr>
        <w:t xml:space="preserve"> </w:t>
      </w:r>
    </w:p>
    <w:p w:rsidR="00A901C5" w:rsidRPr="000A518D" w:rsidRDefault="00A901C5" w:rsidP="00F7196C">
      <w:pPr>
        <w:spacing w:line="360" w:lineRule="auto"/>
        <w:ind w:firstLine="720"/>
        <w:rPr>
          <w:rFonts w:ascii="Arial" w:hAnsi="Arial" w:cs="Arial"/>
          <w:sz w:val="24"/>
          <w:szCs w:val="24"/>
        </w:rPr>
      </w:pPr>
    </w:p>
    <w:p w:rsidR="009612B4" w:rsidRDefault="009612B4" w:rsidP="00F7196C">
      <w:pPr>
        <w:spacing w:line="360" w:lineRule="auto"/>
        <w:ind w:firstLine="720"/>
        <w:rPr>
          <w:rFonts w:ascii="Arial" w:hAnsi="Arial" w:cs="Arial"/>
          <w:sz w:val="24"/>
          <w:szCs w:val="24"/>
        </w:rPr>
      </w:pPr>
    </w:p>
    <w:p w:rsidR="00F7196C" w:rsidRDefault="00F7196C" w:rsidP="00F7196C">
      <w:pPr>
        <w:spacing w:line="360" w:lineRule="auto"/>
        <w:ind w:firstLine="720"/>
        <w:rPr>
          <w:rFonts w:ascii="Arial" w:hAnsi="Arial" w:cs="Arial"/>
          <w:sz w:val="24"/>
          <w:szCs w:val="24"/>
        </w:rPr>
      </w:pPr>
    </w:p>
    <w:p w:rsidR="00F7196C" w:rsidRDefault="00F7196C" w:rsidP="00F7196C">
      <w:pPr>
        <w:spacing w:line="360" w:lineRule="auto"/>
        <w:ind w:firstLine="720"/>
        <w:rPr>
          <w:rFonts w:ascii="Arial" w:hAnsi="Arial" w:cs="Arial"/>
          <w:sz w:val="24"/>
          <w:szCs w:val="24"/>
        </w:rPr>
      </w:pPr>
    </w:p>
    <w:p w:rsidR="00F7196C" w:rsidRDefault="00F7196C" w:rsidP="00F7196C">
      <w:pPr>
        <w:spacing w:line="360" w:lineRule="auto"/>
        <w:ind w:firstLine="720"/>
        <w:rPr>
          <w:rFonts w:ascii="Arial" w:hAnsi="Arial" w:cs="Arial"/>
          <w:sz w:val="24"/>
          <w:szCs w:val="24"/>
        </w:rPr>
      </w:pPr>
    </w:p>
    <w:p w:rsidR="00F7196C" w:rsidRDefault="00F7196C" w:rsidP="00F7196C">
      <w:pPr>
        <w:spacing w:line="360" w:lineRule="auto"/>
        <w:ind w:firstLine="720"/>
        <w:rPr>
          <w:rFonts w:ascii="Arial" w:hAnsi="Arial" w:cs="Arial"/>
          <w:sz w:val="24"/>
          <w:szCs w:val="24"/>
        </w:rPr>
      </w:pPr>
    </w:p>
    <w:p w:rsidR="00F7196C" w:rsidRDefault="00F7196C" w:rsidP="00F7196C">
      <w:pPr>
        <w:spacing w:line="360" w:lineRule="auto"/>
        <w:ind w:firstLine="720"/>
        <w:rPr>
          <w:rFonts w:ascii="Arial" w:hAnsi="Arial" w:cs="Arial"/>
          <w:sz w:val="24"/>
          <w:szCs w:val="24"/>
        </w:rPr>
      </w:pPr>
    </w:p>
    <w:p w:rsidR="00F7196C" w:rsidRDefault="00F7196C" w:rsidP="00F7196C">
      <w:pPr>
        <w:spacing w:line="360" w:lineRule="auto"/>
        <w:ind w:firstLine="720"/>
        <w:rPr>
          <w:rFonts w:ascii="Arial" w:hAnsi="Arial" w:cs="Arial"/>
          <w:sz w:val="24"/>
          <w:szCs w:val="24"/>
        </w:rPr>
      </w:pPr>
    </w:p>
    <w:p w:rsidR="00F7196C" w:rsidRDefault="00F7196C" w:rsidP="00F7196C">
      <w:pPr>
        <w:spacing w:line="360" w:lineRule="auto"/>
        <w:ind w:firstLine="720"/>
        <w:rPr>
          <w:rFonts w:ascii="Arial" w:hAnsi="Arial" w:cs="Arial"/>
          <w:sz w:val="24"/>
          <w:szCs w:val="24"/>
        </w:rPr>
      </w:pPr>
    </w:p>
    <w:p w:rsidR="00F7196C" w:rsidRDefault="00F7196C" w:rsidP="00F7196C">
      <w:pPr>
        <w:spacing w:line="360" w:lineRule="auto"/>
        <w:ind w:firstLine="720"/>
        <w:rPr>
          <w:rFonts w:ascii="Arial" w:hAnsi="Arial" w:cs="Arial"/>
          <w:sz w:val="24"/>
          <w:szCs w:val="24"/>
        </w:rPr>
      </w:pPr>
    </w:p>
    <w:p w:rsidR="00F7196C" w:rsidRDefault="00F7196C" w:rsidP="00F7196C">
      <w:pPr>
        <w:spacing w:line="360" w:lineRule="auto"/>
        <w:ind w:firstLine="720"/>
        <w:rPr>
          <w:rFonts w:ascii="Arial" w:hAnsi="Arial" w:cs="Arial"/>
          <w:sz w:val="24"/>
          <w:szCs w:val="24"/>
        </w:rPr>
      </w:pPr>
    </w:p>
    <w:p w:rsidR="00F7196C" w:rsidRDefault="00F7196C" w:rsidP="00F7196C">
      <w:pPr>
        <w:spacing w:line="360" w:lineRule="auto"/>
        <w:ind w:firstLine="720"/>
        <w:rPr>
          <w:rFonts w:ascii="Arial" w:hAnsi="Arial" w:cs="Arial"/>
          <w:sz w:val="24"/>
          <w:szCs w:val="24"/>
        </w:rPr>
      </w:pPr>
    </w:p>
    <w:p w:rsidR="00F7196C" w:rsidRDefault="00F7196C" w:rsidP="00F7196C">
      <w:pPr>
        <w:spacing w:line="360" w:lineRule="auto"/>
        <w:ind w:firstLine="720"/>
        <w:rPr>
          <w:rFonts w:ascii="Arial" w:hAnsi="Arial" w:cs="Arial"/>
          <w:sz w:val="24"/>
          <w:szCs w:val="24"/>
        </w:rPr>
      </w:pPr>
    </w:p>
    <w:p w:rsidR="00F7196C" w:rsidRDefault="00F7196C" w:rsidP="00F7196C">
      <w:pPr>
        <w:spacing w:line="360" w:lineRule="auto"/>
        <w:ind w:firstLine="720"/>
        <w:rPr>
          <w:rFonts w:ascii="Arial" w:hAnsi="Arial" w:cs="Arial"/>
          <w:sz w:val="24"/>
          <w:szCs w:val="24"/>
        </w:rPr>
      </w:pPr>
    </w:p>
    <w:p w:rsidR="00F7196C" w:rsidRDefault="00F7196C" w:rsidP="00F7196C">
      <w:pPr>
        <w:spacing w:line="360" w:lineRule="auto"/>
        <w:ind w:firstLine="720"/>
        <w:rPr>
          <w:rFonts w:ascii="Arial" w:hAnsi="Arial" w:cs="Arial"/>
          <w:sz w:val="24"/>
          <w:szCs w:val="24"/>
        </w:rPr>
      </w:pPr>
    </w:p>
    <w:p w:rsidR="00F7196C" w:rsidRPr="00F7196C" w:rsidRDefault="00F7196C" w:rsidP="00F7196C">
      <w:pPr>
        <w:spacing w:after="160" w:line="600" w:lineRule="auto"/>
        <w:ind w:firstLine="720"/>
        <w:jc w:val="center"/>
        <w:rPr>
          <w:rFonts w:ascii="Arial" w:hAnsi="Arial" w:cs="Arial"/>
          <w:sz w:val="24"/>
          <w:szCs w:val="24"/>
          <w:lang w:eastAsia="el-GR"/>
        </w:rPr>
      </w:pPr>
      <w:r w:rsidRPr="00F7196C">
        <w:rPr>
          <w:rFonts w:ascii="Arial" w:hAnsi="Arial" w:cs="Arial"/>
          <w:sz w:val="24"/>
          <w:szCs w:val="24"/>
          <w:lang w:eastAsia="el-GR"/>
        </w:rPr>
        <w:lastRenderedPageBreak/>
        <w:t>ΠΡΑΚΤΙΚΑ ΒΟΥΛΗΣ</w:t>
      </w:r>
    </w:p>
    <w:p w:rsidR="00F7196C" w:rsidRPr="00F7196C" w:rsidRDefault="00F7196C" w:rsidP="00F7196C">
      <w:pPr>
        <w:spacing w:after="160" w:line="600" w:lineRule="auto"/>
        <w:ind w:firstLine="720"/>
        <w:jc w:val="center"/>
        <w:rPr>
          <w:rFonts w:ascii="Arial" w:hAnsi="Arial" w:cs="Arial"/>
          <w:sz w:val="24"/>
          <w:szCs w:val="24"/>
          <w:lang w:eastAsia="el-GR"/>
        </w:rPr>
      </w:pPr>
      <w:r w:rsidRPr="00F7196C">
        <w:rPr>
          <w:rFonts w:ascii="Arial" w:hAnsi="Arial" w:cs="Arial"/>
          <w:sz w:val="24"/>
          <w:szCs w:val="24"/>
          <w:lang w:eastAsia="el-GR"/>
        </w:rPr>
        <w:t>ΙΗ΄ ΠΕΡΙΟΔΟΣ</w:t>
      </w:r>
    </w:p>
    <w:p w:rsidR="00F7196C" w:rsidRPr="00F7196C" w:rsidRDefault="00F7196C" w:rsidP="00F7196C">
      <w:pPr>
        <w:spacing w:after="160" w:line="600" w:lineRule="auto"/>
        <w:ind w:firstLine="720"/>
        <w:jc w:val="center"/>
        <w:rPr>
          <w:rFonts w:ascii="Arial" w:hAnsi="Arial" w:cs="Arial"/>
          <w:sz w:val="24"/>
          <w:szCs w:val="24"/>
          <w:lang w:eastAsia="el-GR"/>
        </w:rPr>
      </w:pPr>
      <w:r w:rsidRPr="00F7196C">
        <w:rPr>
          <w:rFonts w:ascii="Arial" w:hAnsi="Arial" w:cs="Arial"/>
          <w:sz w:val="24"/>
          <w:szCs w:val="24"/>
          <w:lang w:eastAsia="el-GR"/>
        </w:rPr>
        <w:t>ΠΡΟΕΔΡΕΥΟΜΕΝΗΣ ΚΟΙΝΟΒΟΥΛΕΥΤΙΚΗΣ ΔΗΜΟΚΡΑΤΙΑΣ</w:t>
      </w:r>
    </w:p>
    <w:p w:rsidR="00F7196C" w:rsidRPr="00F7196C" w:rsidRDefault="00F7196C" w:rsidP="00F7196C">
      <w:pPr>
        <w:spacing w:after="160" w:line="600" w:lineRule="auto"/>
        <w:ind w:firstLine="720"/>
        <w:jc w:val="center"/>
        <w:rPr>
          <w:rFonts w:ascii="Arial" w:hAnsi="Arial" w:cs="Arial"/>
          <w:sz w:val="24"/>
          <w:szCs w:val="24"/>
          <w:lang w:eastAsia="el-GR"/>
        </w:rPr>
      </w:pPr>
      <w:r w:rsidRPr="00F7196C">
        <w:rPr>
          <w:rFonts w:ascii="Arial" w:hAnsi="Arial" w:cs="Arial"/>
          <w:sz w:val="24"/>
          <w:szCs w:val="24"/>
          <w:lang w:eastAsia="el-GR"/>
        </w:rPr>
        <w:t>ΣΥΝΟΔΟΣ Β΄</w:t>
      </w:r>
    </w:p>
    <w:p w:rsidR="00F7196C" w:rsidRPr="00F7196C" w:rsidRDefault="00F7196C" w:rsidP="00F7196C">
      <w:pPr>
        <w:spacing w:after="160" w:line="600" w:lineRule="auto"/>
        <w:ind w:firstLine="720"/>
        <w:jc w:val="center"/>
        <w:rPr>
          <w:rFonts w:ascii="Arial" w:hAnsi="Arial" w:cs="Arial"/>
          <w:sz w:val="24"/>
          <w:szCs w:val="24"/>
          <w:lang w:eastAsia="el-GR"/>
        </w:rPr>
      </w:pPr>
      <w:r w:rsidRPr="00F7196C">
        <w:rPr>
          <w:rFonts w:ascii="Arial" w:hAnsi="Arial" w:cs="Arial"/>
          <w:sz w:val="24"/>
          <w:szCs w:val="24"/>
          <w:lang w:eastAsia="el-GR"/>
        </w:rPr>
        <w:t>ΣΥΝΕΔΡΙΑΣΗ ΡΛΓ΄</w:t>
      </w:r>
    </w:p>
    <w:p w:rsidR="00F7196C" w:rsidRPr="00F7196C" w:rsidRDefault="00F7196C" w:rsidP="00F7196C">
      <w:pPr>
        <w:spacing w:after="160" w:line="600" w:lineRule="auto"/>
        <w:ind w:firstLine="720"/>
        <w:jc w:val="center"/>
        <w:rPr>
          <w:rFonts w:ascii="Arial" w:hAnsi="Arial" w:cs="Arial"/>
          <w:sz w:val="24"/>
          <w:szCs w:val="24"/>
          <w:lang w:eastAsia="el-GR"/>
        </w:rPr>
      </w:pPr>
      <w:r w:rsidRPr="00F7196C">
        <w:rPr>
          <w:rFonts w:ascii="Arial" w:hAnsi="Arial" w:cs="Arial"/>
          <w:sz w:val="24"/>
          <w:szCs w:val="24"/>
          <w:lang w:eastAsia="el-GR"/>
        </w:rPr>
        <w:t>Δευτέρα 31 Μαΐου 2021</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Αθήνα, σήμερα στις 31 Μαΐου 2021, ημέρα Δευτέρα και ώρα 16.07΄ συνήλθε στην Αίθουσα των συνεδριάσεων του Βουλευτηρίου η Βουλή σε ολομέλεια για να συνεδριάσει υπό την προεδρία της Η΄ Αντιπροέδρου αυτής κ. </w:t>
      </w:r>
      <w:r w:rsidRPr="00F7196C">
        <w:rPr>
          <w:rFonts w:ascii="Arial" w:hAnsi="Arial" w:cs="Arial"/>
          <w:b/>
          <w:sz w:val="24"/>
          <w:szCs w:val="24"/>
          <w:lang w:eastAsia="el-GR"/>
        </w:rPr>
        <w:t>ΣΟΦΙΑΣ ΣΑΚΟΡΑΦΑ</w:t>
      </w:r>
      <w:r w:rsidRPr="00F7196C">
        <w:rPr>
          <w:rFonts w:ascii="Arial" w:hAnsi="Arial" w:cs="Arial"/>
          <w:sz w:val="24"/>
          <w:szCs w:val="24"/>
          <w:lang w:eastAsia="el-GR"/>
        </w:rPr>
        <w:t xml:space="preserve">.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b/>
          <w:sz w:val="24"/>
          <w:szCs w:val="24"/>
          <w:lang w:eastAsia="el-GR"/>
        </w:rPr>
        <w:t xml:space="preserve">ΠΡΟΕΔΡΕΥΟΥΣΑ (Σοφία Σακοράφα): </w:t>
      </w:r>
      <w:r w:rsidRPr="00F7196C">
        <w:rPr>
          <w:rFonts w:ascii="Arial" w:hAnsi="Arial" w:cs="Arial"/>
          <w:sz w:val="24"/>
          <w:szCs w:val="24"/>
          <w:lang w:eastAsia="el-GR"/>
        </w:rPr>
        <w:t>Κυρίες και κύριοι συνάδελφοι, αρχίζει η συνεδρίαση.</w:t>
      </w:r>
    </w:p>
    <w:p w:rsidR="00F7196C" w:rsidRPr="00F7196C" w:rsidRDefault="00F7196C" w:rsidP="00F7196C">
      <w:pPr>
        <w:spacing w:after="160" w:line="600" w:lineRule="auto"/>
        <w:ind w:firstLine="720"/>
        <w:jc w:val="both"/>
        <w:rPr>
          <w:ins w:id="0" w:author="Μαρίνη Αθανασία" w:date="2021-06-03T10:41:00Z"/>
          <w:rFonts w:ascii="Arial" w:hAnsi="Arial" w:cs="Arial"/>
          <w:sz w:val="24"/>
          <w:szCs w:val="24"/>
          <w:lang w:eastAsia="el-GR"/>
        </w:rPr>
      </w:pPr>
      <w:r w:rsidRPr="00F7196C">
        <w:rPr>
          <w:rFonts w:ascii="Arial" w:hAnsi="Arial" w:cs="Arial"/>
          <w:sz w:val="24"/>
          <w:szCs w:val="24"/>
          <w:lang w:eastAsia="el-GR"/>
        </w:rPr>
        <w:t>Ε</w:t>
      </w:r>
      <w:ins w:id="1" w:author="Μαρίνη Αθανασία" w:date="2021-06-03T10:41:00Z">
        <w:r w:rsidRPr="00F7196C">
          <w:rPr>
            <w:rFonts w:ascii="Arial" w:hAnsi="Arial" w:cs="Arial"/>
            <w:sz w:val="24"/>
            <w:szCs w:val="24"/>
            <w:lang w:eastAsia="el-GR"/>
          </w:rPr>
          <w:t xml:space="preserve">ισερχόμαστε στη συζήτηση των </w:t>
        </w:r>
      </w:ins>
    </w:p>
    <w:p w:rsidR="00F7196C" w:rsidRPr="00F7196C" w:rsidRDefault="00F7196C" w:rsidP="00F7196C">
      <w:pPr>
        <w:spacing w:after="160" w:line="600" w:lineRule="auto"/>
        <w:ind w:firstLine="720"/>
        <w:jc w:val="center"/>
        <w:rPr>
          <w:ins w:id="2" w:author="Μαρίνη Αθανασία" w:date="2021-06-03T10:41:00Z"/>
          <w:rFonts w:ascii="Arial" w:hAnsi="Arial" w:cs="Arial"/>
          <w:b/>
          <w:sz w:val="24"/>
          <w:szCs w:val="24"/>
          <w:lang w:eastAsia="el-GR"/>
        </w:rPr>
      </w:pPr>
      <w:ins w:id="3" w:author="Μαρίνη Αθανασία" w:date="2021-06-03T10:41:00Z">
        <w:r w:rsidRPr="00F7196C">
          <w:rPr>
            <w:rFonts w:ascii="Arial" w:hAnsi="Arial" w:cs="Arial"/>
            <w:b/>
            <w:sz w:val="24"/>
            <w:szCs w:val="24"/>
            <w:lang w:eastAsia="el-GR"/>
          </w:rPr>
          <w:t>ΕΠΙΚΑΙΡΩΝ ΕΡΩΤΗΣΕΩΝ</w:t>
        </w:r>
      </w:ins>
    </w:p>
    <w:p w:rsidR="00F7196C" w:rsidRPr="00F7196C" w:rsidRDefault="00F7196C" w:rsidP="00F7196C">
      <w:pPr>
        <w:spacing w:after="160" w:line="600" w:lineRule="auto"/>
        <w:ind w:firstLine="720"/>
        <w:jc w:val="both"/>
        <w:rPr>
          <w:rFonts w:ascii="Arial" w:hAnsi="Arial" w:cs="Arial"/>
          <w:sz w:val="24"/>
          <w:szCs w:val="24"/>
          <w:lang w:eastAsia="el-GR"/>
        </w:rPr>
      </w:pPr>
      <w:proofErr w:type="gramStart"/>
      <w:r w:rsidRPr="00F7196C">
        <w:rPr>
          <w:rFonts w:ascii="Arial" w:hAnsi="Arial" w:cs="Arial"/>
          <w:sz w:val="24"/>
          <w:szCs w:val="24"/>
          <w:lang w:val="en-US" w:eastAsia="el-GR"/>
        </w:rPr>
        <w:t>M</w:t>
      </w:r>
      <w:r w:rsidRPr="00F7196C">
        <w:rPr>
          <w:rFonts w:ascii="Arial" w:hAnsi="Arial" w:cs="Arial"/>
          <w:sz w:val="24"/>
          <w:szCs w:val="24"/>
          <w:lang w:eastAsia="el-GR"/>
        </w:rPr>
        <w:t xml:space="preserve">ε έγγραφό του ο Γενικός Γραμματέας Νομικών και Κοινοβουλευτικών Θεμάτων ενημερώνει το Σώμα ότι οι ερωτήσεις που θα συζητηθούν σήμερα είναι οι εξής: Η με αριθμό 785/19-5-2021 επίκαιρη ερώτηση θα απαντηθεί από τον Υπουργό Ανάπτυξης και Επενδύσεων κ. Σπυρίδωνα - Άδωνι Γεωργιάδη. Η </w:t>
      </w:r>
      <w:r w:rsidRPr="00F7196C">
        <w:rPr>
          <w:rFonts w:ascii="Arial" w:hAnsi="Arial" w:cs="Arial"/>
          <w:sz w:val="24"/>
          <w:szCs w:val="24"/>
          <w:lang w:eastAsia="el-GR"/>
        </w:rPr>
        <w:lastRenderedPageBreak/>
        <w:t xml:space="preserve">με αριθμό 788/21-5-2021 επίκαιρη ερώτηση θα απαντηθεί από τον Υπουργό Εθνικής Άμυνας κ. Παναγιωτόπουλο. Η με αριθμό 794/24-5-2021 επίκαιρη ερώτηση θα απαντηθεί από τον Αναπληρωτή Υπουργό Ανάπτυξης και Επενδύσεων κ. Νικόλαο Παπαθανάση. Οι με αριθμό 784/18-5-2021, 787/19-5-2021, 797/24-5-2021 και 800/24-5-2021 επίκαιρες ερωτήσεις θα απαντηθούν από τον Αναπληρωτή Υπουργό Υγείας κ. Βασίλειο </w:t>
      </w:r>
      <w:proofErr w:type="spellStart"/>
      <w:r w:rsidRPr="00F7196C">
        <w:rPr>
          <w:rFonts w:ascii="Arial" w:hAnsi="Arial" w:cs="Arial"/>
          <w:sz w:val="24"/>
          <w:szCs w:val="24"/>
          <w:lang w:eastAsia="el-GR"/>
        </w:rPr>
        <w:t>Κοντοζαμάνη</w:t>
      </w:r>
      <w:proofErr w:type="spellEnd"/>
      <w:r w:rsidRPr="00F7196C">
        <w:rPr>
          <w:rFonts w:ascii="Arial" w:hAnsi="Arial" w:cs="Arial"/>
          <w:sz w:val="24"/>
          <w:szCs w:val="24"/>
          <w:lang w:eastAsia="el-GR"/>
        </w:rPr>
        <w:t xml:space="preserve">. Η με αριθμό 791/23-5-2021 επίκαιρη ερώτηση και η με αριθμό 1861/10-3-2021 αναφορά κατ’ </w:t>
      </w:r>
      <w:proofErr w:type="spellStart"/>
      <w:r w:rsidRPr="00F7196C">
        <w:rPr>
          <w:rFonts w:ascii="Arial" w:hAnsi="Arial" w:cs="Arial"/>
          <w:sz w:val="24"/>
          <w:szCs w:val="24"/>
          <w:lang w:eastAsia="el-GR"/>
        </w:rPr>
        <w:t>άρθρον</w:t>
      </w:r>
      <w:proofErr w:type="spellEnd"/>
      <w:r w:rsidRPr="00F7196C">
        <w:rPr>
          <w:rFonts w:ascii="Arial" w:hAnsi="Arial" w:cs="Arial"/>
          <w:sz w:val="24"/>
          <w:szCs w:val="24"/>
          <w:lang w:eastAsia="el-GR"/>
        </w:rPr>
        <w:t xml:space="preserve"> 130 παράγραφος 5 του Κανονισμού της Βουλής, θα απαντηθούν από την Υφυπουργό Παιδείας και Θρησκευμάτων κ. </w:t>
      </w:r>
      <w:proofErr w:type="spellStart"/>
      <w:r w:rsidRPr="00F7196C">
        <w:rPr>
          <w:rFonts w:ascii="Arial" w:hAnsi="Arial" w:cs="Arial"/>
          <w:sz w:val="24"/>
          <w:szCs w:val="24"/>
          <w:lang w:eastAsia="el-GR"/>
        </w:rPr>
        <w:t>Ζέττα</w:t>
      </w:r>
      <w:proofErr w:type="spellEnd"/>
      <w:r w:rsidRPr="00F7196C">
        <w:rPr>
          <w:rFonts w:ascii="Arial" w:hAnsi="Arial" w:cs="Arial"/>
          <w:sz w:val="24"/>
          <w:szCs w:val="24"/>
          <w:lang w:eastAsia="el-GR"/>
        </w:rPr>
        <w:t xml:space="preserve"> Μακρή. Η με αριθμό 789/21-5-.2021 επίκαιρη ερώτηση θα απαντηθεί από τον Υφυπουργό Παιδείας και Θρησκευμάτων κ. Ευάγγελο Συρίγο. Οι με αριθμό 780/17-5-2021, 783/18-5-2021 και 786/19-5-2021 επίκαιρες ερωτήσεις και η υπ’ αριθμόν 5052/12-3-2021 ερώτηση κατ’ </w:t>
      </w:r>
      <w:proofErr w:type="spellStart"/>
      <w:r w:rsidRPr="00F7196C">
        <w:rPr>
          <w:rFonts w:ascii="Arial" w:hAnsi="Arial" w:cs="Arial"/>
          <w:sz w:val="24"/>
          <w:szCs w:val="24"/>
          <w:lang w:eastAsia="el-GR"/>
        </w:rPr>
        <w:t>άρθρον</w:t>
      </w:r>
      <w:proofErr w:type="spellEnd"/>
      <w:r w:rsidRPr="00F7196C">
        <w:rPr>
          <w:rFonts w:ascii="Arial" w:hAnsi="Arial" w:cs="Arial"/>
          <w:sz w:val="24"/>
          <w:szCs w:val="24"/>
          <w:lang w:eastAsia="el-GR"/>
        </w:rPr>
        <w:t xml:space="preserve"> 130 παράγραφος 5 του Κανονισμού της Βουλής θα απαντηθούν από τον Υφυπουργό Περιβάλλοντος και Ενέργειας κ. Νικόλαο </w:t>
      </w:r>
      <w:proofErr w:type="spellStart"/>
      <w:r w:rsidRPr="00F7196C">
        <w:rPr>
          <w:rFonts w:ascii="Arial" w:hAnsi="Arial" w:cs="Arial"/>
          <w:sz w:val="24"/>
          <w:szCs w:val="24"/>
          <w:lang w:eastAsia="el-GR"/>
        </w:rPr>
        <w:t>Ταγαρά</w:t>
      </w:r>
      <w:proofErr w:type="spellEnd"/>
      <w:r w:rsidRPr="00F7196C">
        <w:rPr>
          <w:rFonts w:ascii="Arial" w:hAnsi="Arial" w:cs="Arial"/>
          <w:sz w:val="24"/>
          <w:szCs w:val="24"/>
          <w:lang w:eastAsia="el-GR"/>
        </w:rPr>
        <w:t xml:space="preserve">. Η με αριθμό 793/24-5-2021 επίκαιρη ερώτηση θα απαντηθεί από τον Υφυπουργό Πολιτισμού και Αθλητισμού κ. Ελευθέριο </w:t>
      </w:r>
      <w:proofErr w:type="spellStart"/>
      <w:r w:rsidRPr="00F7196C">
        <w:rPr>
          <w:rFonts w:ascii="Arial" w:hAnsi="Arial" w:cs="Arial"/>
          <w:sz w:val="24"/>
          <w:szCs w:val="24"/>
          <w:lang w:eastAsia="el-GR"/>
        </w:rPr>
        <w:t>Αυγενάκη</w:t>
      </w:r>
      <w:proofErr w:type="spellEnd"/>
      <w:r w:rsidRPr="00F7196C">
        <w:rPr>
          <w:rFonts w:ascii="Arial" w:hAnsi="Arial" w:cs="Arial"/>
          <w:sz w:val="24"/>
          <w:szCs w:val="24"/>
          <w:lang w:eastAsia="el-GR"/>
        </w:rPr>
        <w:t>. Τέλος, η με αριθμό 801/24-5-2021 επίκαιρη ερώτηση θα απαντηθεί από τον Υφυπουργό Ναυτιλίας και Νησιωτικής Πολιτικής, κ. Κωνσταντίνο Κατσαφάδο.</w:t>
      </w:r>
      <w:proofErr w:type="gramEnd"/>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cs="Arial"/>
          <w:sz w:val="24"/>
          <w:szCs w:val="24"/>
          <w:lang w:eastAsia="el-GR"/>
        </w:rPr>
        <w:t xml:space="preserve">Πρώτη θα συζητηθεί η τρίτη με </w:t>
      </w:r>
      <w:r w:rsidRPr="00F7196C">
        <w:rPr>
          <w:rFonts w:ascii="Arial" w:hAnsi="Arial"/>
          <w:sz w:val="24"/>
          <w:szCs w:val="24"/>
          <w:lang w:eastAsia="el-GR"/>
        </w:rPr>
        <w:t xml:space="preserve">αριθμό 783/18-5-2021 επίκαιρη ερώτηση πρώτου κύκλου του Βουλευτή Ηλείας του Κινήματος Αλλαγής κ. </w:t>
      </w:r>
      <w:r w:rsidRPr="00F7196C">
        <w:rPr>
          <w:rFonts w:ascii="Arial" w:hAnsi="Arial"/>
          <w:bCs/>
          <w:sz w:val="24"/>
          <w:szCs w:val="24"/>
          <w:lang w:eastAsia="el-GR"/>
        </w:rPr>
        <w:t xml:space="preserve">Μιχάλη </w:t>
      </w:r>
      <w:proofErr w:type="spellStart"/>
      <w:r w:rsidRPr="00F7196C">
        <w:rPr>
          <w:rFonts w:ascii="Arial" w:hAnsi="Arial"/>
          <w:bCs/>
          <w:sz w:val="24"/>
          <w:szCs w:val="24"/>
          <w:lang w:eastAsia="el-GR"/>
        </w:rPr>
        <w:lastRenderedPageBreak/>
        <w:t>Κατρίνη</w:t>
      </w:r>
      <w:proofErr w:type="spellEnd"/>
      <w:r w:rsidRPr="00F7196C">
        <w:rPr>
          <w:rFonts w:ascii="Arial" w:hAnsi="Arial"/>
          <w:b/>
          <w:bCs/>
          <w:sz w:val="24"/>
          <w:szCs w:val="24"/>
          <w:lang w:eastAsia="el-GR"/>
        </w:rPr>
        <w:t xml:space="preserve"> </w:t>
      </w:r>
      <w:r w:rsidRPr="00F7196C">
        <w:rPr>
          <w:rFonts w:ascii="Arial" w:hAnsi="Arial"/>
          <w:sz w:val="24"/>
          <w:szCs w:val="24"/>
          <w:lang w:eastAsia="el-GR"/>
        </w:rPr>
        <w:t>προς τον Υπουργό</w:t>
      </w:r>
      <w:r w:rsidRPr="00F7196C">
        <w:rPr>
          <w:rFonts w:ascii="Arial" w:hAnsi="Arial"/>
          <w:b/>
          <w:bCs/>
          <w:sz w:val="24"/>
          <w:szCs w:val="24"/>
          <w:lang w:eastAsia="el-GR"/>
        </w:rPr>
        <w:t xml:space="preserve"> </w:t>
      </w:r>
      <w:r w:rsidRPr="00F7196C">
        <w:rPr>
          <w:rFonts w:ascii="Arial" w:hAnsi="Arial"/>
          <w:bCs/>
          <w:sz w:val="24"/>
          <w:szCs w:val="24"/>
          <w:lang w:eastAsia="el-GR"/>
        </w:rPr>
        <w:t>Περιβάλλοντος και Ενέργειας,</w:t>
      </w:r>
      <w:r w:rsidRPr="00F7196C">
        <w:rPr>
          <w:rFonts w:ascii="Arial" w:hAnsi="Arial"/>
          <w:sz w:val="24"/>
          <w:szCs w:val="24"/>
          <w:lang w:eastAsia="el-GR"/>
        </w:rPr>
        <w:t xml:space="preserve"> με θέμα: «Η εκκρεμότητα με τους δασικούς χάρτες εγκυμονεί σοβαρούς κινδύνους για τους κατοίκους της Ηλείας».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Στην ερώτηση θα απαντήσει ο Υφυπουργός Περιβάλλοντος και Ενέργειας κ. Νικόλαος </w:t>
      </w:r>
      <w:proofErr w:type="spellStart"/>
      <w:r w:rsidRPr="00F7196C">
        <w:rPr>
          <w:rFonts w:ascii="Arial" w:hAnsi="Arial"/>
          <w:sz w:val="24"/>
          <w:szCs w:val="24"/>
          <w:lang w:eastAsia="el-GR"/>
        </w:rPr>
        <w:t>Ταγαράς</w:t>
      </w:r>
      <w:proofErr w:type="spellEnd"/>
      <w:r w:rsidRPr="00F7196C">
        <w:rPr>
          <w:rFonts w:ascii="Arial" w:hAnsi="Arial"/>
          <w:sz w:val="24"/>
          <w:szCs w:val="24"/>
          <w:lang w:eastAsia="el-GR"/>
        </w:rPr>
        <w:t>.</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Τον λόγο έχει ο κ. </w:t>
      </w:r>
      <w:proofErr w:type="spellStart"/>
      <w:r w:rsidRPr="00F7196C">
        <w:rPr>
          <w:rFonts w:ascii="Arial" w:hAnsi="Arial"/>
          <w:sz w:val="24"/>
          <w:szCs w:val="24"/>
          <w:lang w:eastAsia="el-GR"/>
        </w:rPr>
        <w:t>Κατρίνης</w:t>
      </w:r>
      <w:proofErr w:type="spellEnd"/>
      <w:r w:rsidRPr="00F7196C">
        <w:rPr>
          <w:rFonts w:ascii="Arial" w:hAnsi="Arial"/>
          <w:sz w:val="24"/>
          <w:szCs w:val="24"/>
          <w:lang w:eastAsia="el-GR"/>
        </w:rPr>
        <w:t>.</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ΜΙΧΑΗΛ ΚΑΤΡΙΝΗΣ:</w:t>
      </w:r>
      <w:r w:rsidRPr="00F7196C">
        <w:rPr>
          <w:rFonts w:ascii="Arial" w:hAnsi="Arial"/>
          <w:sz w:val="24"/>
          <w:szCs w:val="24"/>
          <w:lang w:eastAsia="el-GR"/>
        </w:rPr>
        <w:t xml:space="preserve"> Ευχαριστώ πολύ, κυρία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Υπουργέ, το ερώτημά μου εστιάζεται βεβαίως στον Νομό Ηλείας όπου εκλέγομαι, αλλά ξέρετε ότι έχει διαστάσεις πλέον ανεξέλεγκτες σε όλη τη χώρα. Παρ’ όλα αυτά, στην Ηλεία έχουμε πολύ σοβαρό πρόβλημα με το θέμα της ανάρτησης δασικών χαρτών. Πρώτον, δεν έχουν προλάβει να υποβάλουν αντιρρήσεις χιλιάδες πολίτες –είναι μία από τις αναρτήσεις που έγιναν σε προηγούμενο χρονικό διάστημα- με ορατό κίνδυνο να χάσουν τις περιουσίες τους. Εκκρεμούν σχεδόν δέκα χιλιάδες αντιρρήσεις και στα τρία δασαρχεία, αφού εδώ και ενάμιση χρόνο δεν συνεδριάζουν οι επιτροπές για λόγους ανεξήγητους. Ενώ έχει αλλάξει ο νόμος, σχεδόν από τον Ιούλιο του 2019 έχει παγώσει κάθε διαδικασία.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Δεν έχουν αναρτηθεί έως τώρα αποφάσεις των επιτροπών αντιρρήσεων που έχουν επιληφθεί εδώ και ενάμιση χρόνο, με αποτέλεσμα ενώ έχει λυθεί το </w:t>
      </w:r>
      <w:r w:rsidRPr="00F7196C">
        <w:rPr>
          <w:rFonts w:ascii="Arial" w:hAnsi="Arial"/>
          <w:sz w:val="24"/>
          <w:szCs w:val="24"/>
          <w:lang w:eastAsia="el-GR"/>
        </w:rPr>
        <w:lastRenderedPageBreak/>
        <w:t>ζήτημα δασολογικά να μην μπορούν οι ιδιοκτήτες αυτήν τη στιγμή να χρησιμοποιήσουν τις περιουσίες τους. Ανάλογο πρόβλημα προκύπτει επειδή δεν έχουν διορθωθεί και οι χάρτες στις περιοχές που έχει γίνει άρση του αναδασωτέου μετά από εισήγηση-απόφαση της δασικής υπηρεσίας.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Επιπλέον προβλήματα είναι το πάγωμα της διαδικασίας εξαγοράς των εκχερσωμένων εκτάσεων ΔΑ μετά την απόφαση του Συμβουλίου της Επικρατείας. Μόνο στο δασαρχείο Πύργου έχουμε τεσσερισήμισι χιλιάδες υποθέσεις, ενώ για τους δασωμένους αγρούς ζητούνται συμβόλαια πριν το 2004 και όχι πριν από την ανάρτηση το 2017. Καταλαβαίνετε τι δυσκολία προκαλεί αυτό. Δεν γίνεται δεκτή η χρησικτησία, ενώ σε οποιαδήποτε άλλη συμβολαιογραφική πράξη γίνεται δεκτό αυτό, ενώ απαιτείται και βεβαίωση της κτηματικής υπηρεσίας ότι δεν συνιστά δημόσια έκταση, κάτι εξαιρετικά γραφειοκρατικό και χρονοβόρο.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Επίσης, πολύ σημαντικό είναι ότι έχει προκληθεί έντονη ανασφάλεια σε αγρότες και κτηνοτρόφους παρά τις περί του αντιθέτου διαβεβαιώσεις για το ενδεχόμενο ανάκτησης των επιδοτήσεων που δόθηκαν για καλλιεργούμενες εκτάσεις στις οποίες υπάρχει ακόμα εκκρεμότητα ειδικά μετά την απόφαση του Συμβουλίου της Επικρατείας.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Δύο ερωτήματα: Πρώτον, θα δώσετε εκ νέου τη δυνατότητα υποβολής αντιρρήσεων στους κατοίκους της Ηλείας ώστε να μην κινδυνεύσουν με </w:t>
      </w:r>
      <w:r w:rsidRPr="00F7196C">
        <w:rPr>
          <w:rFonts w:ascii="Arial" w:hAnsi="Arial"/>
          <w:sz w:val="24"/>
          <w:szCs w:val="24"/>
          <w:lang w:eastAsia="el-GR"/>
        </w:rPr>
        <w:lastRenderedPageBreak/>
        <w:t>απώλεια του χαρακτήρα των εκτάσεών τους και θα επισπεύσετε τη σχετική διαδικασία συγκροτώντας τουλάχιστον δύο επιτροπές ανά δασαρχείο;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Δεύτερον, τι θα κάνετε για να διασφαλίσετε ότι αγρότες και κτηνοτρόφοι δεν θα χρειαστεί να επιστρέψουν επιδοτήσεις που έλαβαν εάν και εφόσον οι εκτάσεις τις οποίες έχουν δηλώσει τελικά δεν δικαιωθούν στην διαδικασία των αντιρρήσεων;</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Ευχαριστώ, κυρία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ΠΡΟΕΔΡΕΥΟΥΣΑ (Σοφία Σακοράφα): </w:t>
      </w:r>
      <w:r w:rsidRPr="00F7196C">
        <w:rPr>
          <w:rFonts w:ascii="Arial" w:hAnsi="Arial"/>
          <w:sz w:val="24"/>
          <w:szCs w:val="24"/>
          <w:lang w:eastAsia="el-GR"/>
        </w:rPr>
        <w:t>Ευχαριστώ πολύ, κύριε συνάδελφε.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Τον λόγο έχει ο κύριος Υπουργός για τρία λεπτά.</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ΝΙΚΟΛΑΟΣ ΤΑΓΑΡΑΣ (Υφυπουργός Περιβάλλοντος και Ενέργειας):</w:t>
      </w:r>
      <w:r w:rsidRPr="00F7196C">
        <w:rPr>
          <w:rFonts w:ascii="Arial" w:hAnsi="Arial"/>
          <w:sz w:val="24"/>
          <w:szCs w:val="24"/>
          <w:lang w:eastAsia="el-GR"/>
        </w:rPr>
        <w:t xml:space="preserve"> Ευχαριστώ πολύ, κυρία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συνάδελφε, είναι πολύ εύλογα τα ερωτήματα. Σίγουρα ισχύουν σε όλη την επικράτεια, διότι μετά από την ανάρτηση των δασικών χαρτών για πρώτη φορά και παντού βγήκαν στην επιφάνεια όλες οι διαχρονικές εκκρεμότητες και όλες οι πληγές του παρελθόντος σε ό,τι αφορά περιοχές και χώρους που βρίσκονται σε δημόσιες ή ιδιωτικές δασικές εκτάσεις, δασικού χαρακτήρα εκτάσεις.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Αναφερθήκατε σε μερικές απ’ αυτές από τους χάρτες που στην περιοχή που εκλέγεστε είχαν αναρτηθεί πριν από τον ν.4685. Είχαν τότε ακολουθηθεί οι διαδικασίες από το 2017, 2018 ανάρτησης και υποβολής αντιρρήσεων. Μάλιστα από τις πληροφορίες που έχω –γιατί είναι παρελθόντων ετών- είχε δοθεί σαν χρόνος διακόσιες πενήντα πέντε ημέρες για να μπορούν να υποβάλουν τις αντιρρήσεις τους, που πράγματι ήταν πολλές. Άκουσα και τον αριθμό που λέτε και αυτό μας κάνει ακόμη πιο προσεκτικούς. Θα απαντήσω αμέσως στα επόμενα ερωτήματα.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 Άρα αυτός ο χρόνος ήταν εύλογος για τις αντιρρήσεις που υπεβλήθησαν τότε επί των χαρτών που αναρτήθηκαν και δεν άλλαξαν, γιατί εάν υπάρχουν μεταβολές, τότε το θέμα είναι διαφορετικό στον χειρισμό του.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Σε ό,τι αφορά τις επιτροπές και τις  εξετάσεις, θέλω να σας πω ότι όσες από τις αντιρρήσεις συζητήθηκαν στις αρμόδιες επιτροπές, πράγματι δεν έχουν ανακοινωθεί δημόσια. Από τις πληροφορίες που έχω είναι ότι έχουν ενημερωθεί οι ενδιαφερόμενοι για τις αποφάσεις, όμως και η δημοσιότητα και η ανάρτηση, όπως σωστά αναφερθήκατε, είναι στις εκκρεμότητες και πρέπει και αυτό να ολοκληρωθεί. Αυτή είναι μια απάντηση.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Σε ό,τι αφορά δε τις υπόλοιπες αντιρρήσεις, τις δέκα χιλιάδες που εκκρεμούν, θέλω να σας πω ότι μέχρι το τέλος του μήνα θα έχουν συγκροτηθεί επιτροπές τριμελείς  που αποτελούνται από έναν δικηγόρο, έναν νομικό, έναν </w:t>
      </w:r>
      <w:r w:rsidRPr="00F7196C">
        <w:rPr>
          <w:rFonts w:ascii="Arial" w:hAnsi="Arial"/>
          <w:sz w:val="24"/>
          <w:szCs w:val="24"/>
          <w:lang w:eastAsia="el-GR"/>
        </w:rPr>
        <w:lastRenderedPageBreak/>
        <w:t xml:space="preserve">μηχανικό και έναν δασολόγο. Οι πρώτοι είναι εκπρόσωποι των φορέων, ο τελευταίος είναι εκπρόσωπος του δημοσίου για να συζητήσουν και να αποφανθούν επί των </w:t>
      </w:r>
      <w:proofErr w:type="spellStart"/>
      <w:r w:rsidRPr="00F7196C">
        <w:rPr>
          <w:rFonts w:ascii="Arial" w:hAnsi="Arial"/>
          <w:sz w:val="24"/>
          <w:szCs w:val="24"/>
          <w:lang w:eastAsia="el-GR"/>
        </w:rPr>
        <w:t>εκκρεμουσών</w:t>
      </w:r>
      <w:proofErr w:type="spellEnd"/>
      <w:r w:rsidRPr="00F7196C">
        <w:rPr>
          <w:rFonts w:ascii="Arial" w:hAnsi="Arial"/>
          <w:sz w:val="24"/>
          <w:szCs w:val="24"/>
          <w:lang w:eastAsia="el-GR"/>
        </w:rPr>
        <w:t xml:space="preserve"> αντιρρήσεων. Όπου υπάρχουν πολλές, ο αριθμός των εκκρεμοτήτων θα ορίσει και τον αριθμό των επιτροπών. Αν χρειαστεί, δεν θα είναι μόνο μία. Μπορεί να είναι και δυο, μπορεί να είναι και τρεις ανά περιφερειακή ενότητα ανάλογα με τον αριθμό που εκκρεμεί σε ό,τι αφορά τις αντιρρήσεις.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Σε ό,τι αφορά το θέμα που αναφερθήκατε για τις εκχερσώσεις δασικών εκτάσεων για γεωργική καλλιέργεια θα είμαι πολύ σύντομος, κυρία Πρόεδρε, για να συμπληρώσω στη δευτερολογία μου, επειδή είχα την τιμή ως αρμόδιος το 2014 Αναπληρωτής Υπουργός Περιβάλλοντος για πρώτη φορά να φέρω τη διάταξη που αφορά στη ρύθμιση εκτάσεων που εκχερσώθηκαν αποκλειστικά και μόνο για γεωργική καλλιέργεια, θα πω ότι συνεχίστηκε μετά και χαίρομαι γιατί πράγματι, όπως είπατε, από πλευράς Συμβουλίου της Επικρατείας τέθηκαν θέματα αντισυνταγματικότητας. Εξελίσσεται ρύθμιση επ’ αυτών και σε κάθε περίπτωση δεν πρόκειται να χαθούν δικαιώματα επιδοτήσεων-ενισχύσεων που αφορούν αγρότες και κτηνοτρόφους.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Κυρία Πρόεδρε, θα συνεχίσω στη δευτερολογία μου για τα λοιπά.</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Ευχαριστώ πολύ.</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lastRenderedPageBreak/>
        <w:t xml:space="preserve">ΠΡΟΕΔΡΕΥΟΥΣΑ (Σοφία Σακοράφα): </w:t>
      </w:r>
      <w:r w:rsidRPr="00F7196C">
        <w:rPr>
          <w:rFonts w:ascii="Arial" w:hAnsi="Arial"/>
          <w:sz w:val="24"/>
          <w:szCs w:val="24"/>
          <w:lang w:eastAsia="el-GR"/>
        </w:rPr>
        <w:t>Ευχαριστώ πολύ, κύριε Υπουργέ.</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συνάδελφε, έχετε τον λόγο για τρία λεπτά.</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ΜΙΧΑΗΛ ΚΑΤΡΙΝΗΣ: </w:t>
      </w:r>
      <w:r w:rsidRPr="00F7196C">
        <w:rPr>
          <w:rFonts w:ascii="Arial" w:hAnsi="Arial"/>
          <w:sz w:val="24"/>
          <w:szCs w:val="24"/>
          <w:lang w:eastAsia="el-GR"/>
        </w:rPr>
        <w:t>Ευχαριστώ πολύ, κυρία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Υπουργέ, τα ερωτήματα ήταν συγκεκριμένα. Συμφωνούμε σε πάρα πολλές από τις διαπιστώσεις. Το θέμα είναι ότι φοβάμαι ότι δεν απαντήσατε συγκεκριμένα στα ερωτήματα που σας υπέβαλα.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Πρώτον, μάλλον δεν θα δώσετε, αν ερμήνευσα σωστά την τοποθέτησή σας, εκ νέου δυνατότητα υποβολής αντιρρήσεων στους κατοίκους της Ηλείας, μιας περιοχής που ήταν από τις πρώτες πανελλαδικά όπου έγινε ανάρτηση των δασικών χαρτών. Δεν υπήρχε επαρκής ενημέρωση και το λέω αυτό γιατί φέρατε μια τροπολογία πριν από δεκαπέντε μέρες, όπου δίνεται μια εξάμηνη παράταση στις περιπτώσεις δασικών χαρτών που θα αναρτηθούν εντός του 2021. Θεωρώ και δίκαιο και εύλογο, για να αντιγράψω τον δικό σας χαρακτηρισμό, να δώσετε μια εκ νέου δυνατότητα σε πολίτες που για κάποιο λόγο δεν ενημερώθηκαν.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Είναι χιλιάδες οι περιπτώσεις, κύριε Υπουργέ, στην Ηλεία και θα χάσει την περιουσία του πάρα πολύς κόσμος άδικα -γιατί δεν υπήρχε και καλή εκστρατεία ενημέρωσης- αν δεν δώσετε εκ νέου τη δυνατότητα. Θα πρέπει να </w:t>
      </w:r>
      <w:r w:rsidRPr="00F7196C">
        <w:rPr>
          <w:rFonts w:ascii="Arial" w:hAnsi="Arial"/>
          <w:sz w:val="24"/>
          <w:szCs w:val="24"/>
          <w:lang w:eastAsia="el-GR"/>
        </w:rPr>
        <w:lastRenderedPageBreak/>
        <w:t xml:space="preserve">το επανεξετάσετε μαζί με τις υπόλοιπες περιοχές που γίνεται τώρα η ανάρτηση και να δώσετε ακόμα μια ευκαιρία για υποβολή αντιρρήσεων.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Τώρα για τις επιτροπές ανά δασαρχείο: Αναλόγως των αντιρρήσεων που θα συναντήσετε, θεωρώ ότι στην Ηλεία τουλάχιστον δύο ανά δασαρχείο θα πρέπει να υπάρχουν, διότι είναι δέκα χιλιάδες οι αντιρρήσεις. Βεβαίως οι υπηρεσίες, κύριε Υπουργέ, είναι </w:t>
      </w:r>
      <w:proofErr w:type="spellStart"/>
      <w:r w:rsidRPr="00F7196C">
        <w:rPr>
          <w:rFonts w:ascii="Arial" w:hAnsi="Arial"/>
          <w:sz w:val="24"/>
          <w:szCs w:val="24"/>
          <w:lang w:eastAsia="el-GR"/>
        </w:rPr>
        <w:t>υποστελεχωμένες</w:t>
      </w:r>
      <w:proofErr w:type="spellEnd"/>
      <w:r w:rsidRPr="00F7196C">
        <w:rPr>
          <w:rFonts w:ascii="Arial" w:hAnsi="Arial"/>
          <w:sz w:val="24"/>
          <w:szCs w:val="24"/>
          <w:lang w:eastAsia="el-GR"/>
        </w:rPr>
        <w:t xml:space="preserve"> σε δασολόγους και δασοπόνους και το λέω αυτό γιατί δίνεται μια παράταση με την τροπολογία και λέτε ότι μέσα σε δύο μήνες θα έχουν διορθωθεί τα πρόδηλα σφάλματα, αλλά ξέρετε πολύ καλά και εσείς ότι αυτό δεν πρόκειται να γίνει όσο είναι </w:t>
      </w:r>
      <w:proofErr w:type="spellStart"/>
      <w:r w:rsidRPr="00F7196C">
        <w:rPr>
          <w:rFonts w:ascii="Arial" w:hAnsi="Arial"/>
          <w:sz w:val="24"/>
          <w:szCs w:val="24"/>
          <w:lang w:eastAsia="el-GR"/>
        </w:rPr>
        <w:t>υποστελεχωμένες</w:t>
      </w:r>
      <w:proofErr w:type="spellEnd"/>
      <w:r w:rsidRPr="00F7196C">
        <w:rPr>
          <w:rFonts w:ascii="Arial" w:hAnsi="Arial"/>
          <w:sz w:val="24"/>
          <w:szCs w:val="24"/>
          <w:lang w:eastAsia="el-GR"/>
        </w:rPr>
        <w:t xml:space="preserve"> οι δασικές υπηρεσίες.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Τώρα για τις επιδοτήσεις αγροτών-κτηνοτρόφων: Και εσείς και ο Υπουργός Αγροτικής Ανάπτυξης λέτε ότι δεν θα κινδυνέψουν, δεν μας λέτε όμως συγκεκριμένα τι θα κάνετε ώστε να διασφαλιστεί ότι όσες αντιρρήσεις δεν δικαιωθούν δεν θα κληθούν αγρότες και κτηνοτρόφοι να επιστρέψουν, αφού οι εκτάσεις πλέον θα είναι χαρακτηρισμένες δασικές και όχι αγροτικές.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Για τη διόρθωση των αντιρρήσεων που δεν αναρτάτε, θεωρώ ότι είναι πραγματικά πρωτοφανές. Δημιουργούνται τεράστια προβλήματα σε ανθρώπους οι οποίοι προσπαθούν είτε να επεκτείνουν είτε να κάνουν κάποιες κατασκευές με τις περιουσίες τους και δεν μπορούν γιατί πρέπει να πάνε να πάρουν  βεβαιώσεις, μια απίστευτη γραφειοκρατία. Υπάρχουν προτάσεις που </w:t>
      </w:r>
      <w:r w:rsidRPr="00F7196C">
        <w:rPr>
          <w:rFonts w:ascii="Arial" w:hAnsi="Arial"/>
          <w:sz w:val="24"/>
          <w:szCs w:val="24"/>
          <w:lang w:eastAsia="el-GR"/>
        </w:rPr>
        <w:lastRenderedPageBreak/>
        <w:t>έχουν γίνει, όπως επίσης ότι θα εξαιρεθούν εκτάσεις που χρησιμοποιούνταν ανέκαθεν για αγροτική χρήση και βρίσκονται εκατέρωθεν ποταμών -σε μας είναι στον Αλφειό- ή μεγάλων χειμάρρων, καθότι δεν ήταν ποτέ δασικές εκτάσεις. Θα πρέπει να εξαιρεθούν εκτάσεις που βρίσκονται εκατέρωθεν ευρύτερης αγροτικής περιοχής μη δασικού χαρακτήρα.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Έχετε δώσει για τους εκχερσωμένους αγρούς παράταση ως το 2022 για τη νομιμοποίηση κτηνοτροφικών εγκαταστάσεων και ως το 2023 σε όσους έχουν προσωρινά παραχωρητήρια. Άρα θα πρέπει να περιλαμβάνεται και η χρησικτησία πλέον στους τίτλους ιδιοκτησίας, αφού όπως είπα και πριν εφαρμόζονται σε κάθε συμβολαιογραφική πράξη. Το ελληνικό δημόσιο δεν έχει δικαίωμα επεκτάσεων που είναι χαρακτηρισμένες ως δασωμένος αγρός, ως εκ τούτου θα πρέπει να ανακαλείται αυτόματα το αναδασωτέο ή να αποζημιώνεται ο πολίτης σε περίπτωση που επιθυμεί να παραμείνει σε δασική μορφή.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Τέλος, για τις εκχερσωμένες εκτάσεις θα πρέπει οι εκτάσεις που έχουν τοποθετηθεί σε φωτογραφίες του 1960 με αγροτική μορφή και καλλιεργούνται μέχρι σήμερα να διορθώνονται άμεσα στο χάρτη. Άρα είναι κάποιες προτάσεις που και θα διευκολύνουν τη διαδικασία και θα την επιταχύνουν και θα βοηθήσουν τους πολίτες πραγματικά να μπορέσουν να αξιοποιήσουν τις περιουσίες τους.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 xml:space="preserve">Όμως, κύριε Υπουργέ  -και είναι η τελευταία φράση μου αυτή- πρέπει να δώσετε μαζί με όλες αυτές τις διευκολύνσεις τον νομοθετικό χαρακτήρα –πρώτον- τη δυνατότητα υποβολής αντιρρήσεων και δεύτερον, να </w:t>
      </w:r>
      <w:proofErr w:type="spellStart"/>
      <w:r w:rsidRPr="00F7196C">
        <w:rPr>
          <w:rFonts w:ascii="Arial" w:hAnsi="Arial"/>
          <w:sz w:val="24"/>
          <w:szCs w:val="24"/>
          <w:lang w:eastAsia="el-GR"/>
        </w:rPr>
        <w:t>προτεραιοποιήσετε</w:t>
      </w:r>
      <w:proofErr w:type="spellEnd"/>
      <w:r w:rsidRPr="00F7196C">
        <w:rPr>
          <w:rFonts w:ascii="Arial" w:hAnsi="Arial"/>
          <w:sz w:val="24"/>
          <w:szCs w:val="24"/>
          <w:lang w:eastAsia="el-GR"/>
        </w:rPr>
        <w:t xml:space="preserve"> τα ζητήματα που αφορούν αγρότες και κτηνοτρόφους και να μην κινδυνέψουν με επιστροφή επιδοτήσεων.</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Ευχαριστώ, κυρία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ΠΡΟΕΔΡΕΥΟΥΣΑ (Σοφία Σακοράφα): </w:t>
      </w:r>
      <w:r w:rsidRPr="00F7196C">
        <w:rPr>
          <w:rFonts w:ascii="Arial" w:hAnsi="Arial"/>
          <w:sz w:val="24"/>
          <w:szCs w:val="24"/>
          <w:lang w:eastAsia="el-GR"/>
        </w:rPr>
        <w:t>Και εγώ ευχαριστώ.</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Υπουργέ, έχετε τον λόγο.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ΝΙΚΟΛΑΟΣ ΤΑΓΑΡΑΣ (Υφυπουργός Περιβάλλοντος και Ενέργειας): </w:t>
      </w:r>
      <w:r w:rsidRPr="00F7196C">
        <w:rPr>
          <w:rFonts w:ascii="Arial" w:hAnsi="Arial"/>
          <w:sz w:val="24"/>
          <w:szCs w:val="24"/>
          <w:lang w:eastAsia="el-GR"/>
        </w:rPr>
        <w:t>Ευχαριστώ, κυρία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συνάδελφε, τα ερωτήματα είναι πολλά και κάποια από αυτά χρήζουν αριθμήσεων που προετοιμάζονται ακριβώς για να μην υπάρξουν προβλήματα σαν κι αυτά που αναφερθήκατε. Αναφέρομαι κατ’ αρχάς στις επιδοτήσεις και ενισχύσεις και για αγρότες και για κτηνοτρόφους. Για ό,τι χρειαστεί που θα ρυθμίζει και δεν θα δημιουργεί πρόβλημα σε αυτά, έχει δεσμευθεί η Κυβέρνηση ότι θα φέρει διατάξεις για να καλύψει το κενό. Γνωρίζετε ότι υπάρχει και ακόμη δεν έχει εκδοθεί η απόφαση από το Συμβούλιο της Επικρατείας που αφορά στην ίδια τη νομοθέτηση και διαδικασία ανάρτησης των δασικών χαρτών. Αυτό είναι ένα κρίσιμο θέμα και μια κρίσιμη απόφαση που </w:t>
      </w:r>
      <w:r w:rsidRPr="00F7196C">
        <w:rPr>
          <w:rFonts w:ascii="Arial" w:hAnsi="Arial"/>
          <w:sz w:val="24"/>
          <w:szCs w:val="24"/>
          <w:lang w:eastAsia="el-GR"/>
        </w:rPr>
        <w:lastRenderedPageBreak/>
        <w:t xml:space="preserve">αναμένουμε για να λάβουμε υπ’ </w:t>
      </w:r>
      <w:proofErr w:type="spellStart"/>
      <w:r w:rsidRPr="00F7196C">
        <w:rPr>
          <w:rFonts w:ascii="Arial" w:hAnsi="Arial"/>
          <w:sz w:val="24"/>
          <w:szCs w:val="24"/>
          <w:lang w:eastAsia="el-GR"/>
        </w:rPr>
        <w:t>όψιν</w:t>
      </w:r>
      <w:proofErr w:type="spellEnd"/>
      <w:r w:rsidRPr="00F7196C">
        <w:rPr>
          <w:rFonts w:ascii="Arial" w:hAnsi="Arial"/>
          <w:sz w:val="24"/>
          <w:szCs w:val="24"/>
          <w:lang w:eastAsia="el-GR"/>
        </w:rPr>
        <w:t xml:space="preserve"> τα αποτελέσματα της κρίσης του Συμβουλίου της Επικρατείας. Άρα, μόλις θα υπάρχει όλη η εικόνα επί των ερωτημάτων και επί των εκκρεμοτήτων που αναφέρατε, οφείλουμε να πάρουμε θέση και να ξεκαθαρίσουμε το τοπίο.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Είπα από την αρχή και θα επαναλάβω για άλλη μια φορά ότι με την ανάρτηση των δασικών χαρτών αιφνιδιάστηκαν πολλοί. Θέλω να σας πω ότι επειδή πέρα από τη Βουλή το επάγγελμά μου είναι πολιτικός μηχανικός και γνωρίζω την αγορά  και γνωρίζω και τις ιδιαιτερότητες που αφορούν στα θέματα που συζητάμε, και πριν την ανάρτηση γνώριζα τις ιδιαιτερότητες, απλώς μέσω της ανάρτησης δόθηκε η δυνατότητα να τους γνωρίσουμε όλοι μαζί και ανέδειξε –ξαναλέω- εκκρεμότητες διαχρονικές που τώρα η απαίτηση είναι αμέσως δίκαια και σωστά να κλείσουν όλες αυτές οι πληγές σαν και αυτές που αναφερθήκατε.  Ο στόχος είναι να μπορέσουν όλοι οι ενδιαφερόμενοι να υποβάλουν τις αντιρρήσεις. Υπάρχουν και πρόδηλα σφάλματα, αναφερθήκατε και εσείς, και αυτά θα πρέπει να διορθωθούν. Για παράδειγμα, υπάρχουν αναδασωτέες </w:t>
      </w:r>
      <w:proofErr w:type="spellStart"/>
      <w:r w:rsidRPr="00F7196C">
        <w:rPr>
          <w:rFonts w:ascii="Arial" w:hAnsi="Arial"/>
          <w:sz w:val="24"/>
          <w:szCs w:val="24"/>
          <w:lang w:eastAsia="el-GR"/>
        </w:rPr>
        <w:t>κηρυχθείσες</w:t>
      </w:r>
      <w:proofErr w:type="spellEnd"/>
      <w:r w:rsidRPr="00F7196C">
        <w:rPr>
          <w:rFonts w:ascii="Arial" w:hAnsi="Arial"/>
          <w:sz w:val="24"/>
          <w:szCs w:val="24"/>
          <w:lang w:eastAsia="el-GR"/>
        </w:rPr>
        <w:t xml:space="preserve"> εκτάσεις που εμπεριείχαν μέσα τους και αγροτικές εκτάσεις. Αυτές θα έπρεπε ήδη να είχαν διορθωθεί χωρίς να χρειάζεται ο πολίτης να υποβάλει αίτημα. Επειδή, λοιπόν, υπάρχουν σφάλματα που χρήζουν διόρθωσης, γι’ αυτό και η αναβολή σε ό,τι αφορά την υποβολή των αντιρρήσεων μετά την ανάρτηση των δασικών χαρτών.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 xml:space="preserve">Σε ό,τι αφορά και την Ηλεία θα ληφθούν υπ’ </w:t>
      </w:r>
      <w:proofErr w:type="spellStart"/>
      <w:r w:rsidRPr="00F7196C">
        <w:rPr>
          <w:rFonts w:ascii="Arial" w:hAnsi="Arial"/>
          <w:sz w:val="24"/>
          <w:szCs w:val="24"/>
          <w:lang w:eastAsia="el-GR"/>
        </w:rPr>
        <w:t>όψιν</w:t>
      </w:r>
      <w:proofErr w:type="spellEnd"/>
      <w:r w:rsidRPr="00F7196C">
        <w:rPr>
          <w:rFonts w:ascii="Arial" w:hAnsi="Arial"/>
          <w:sz w:val="24"/>
          <w:szCs w:val="24"/>
          <w:lang w:eastAsia="el-GR"/>
        </w:rPr>
        <w:t xml:space="preserve"> όλες οι ιδιαιτερότητες, διότι θέλουμε στο τέλος να έχουμε εξαντλήσει κάθε δυνατότητα που θα δίνεται η ευκαιρία στον πολίτη να αποδείξει ή να καταθέσει τα στοιχεία, αλλά και εμείς από την πλευρά μας όλες αυτές τις πληγές του παρελθόντος να τις γιατρέψουμε με τον καλύτερο, τον δικαιότερο και τον ασφαλέστερο τρόπο. Αναφέρω τη λέξη ασφαλέστερος. Επειδή είστε και νομικός, αντιλαμβάνεστε τι εννοώ. Να υπάρχει ασφάλεια δικαίου απέναντι στο Συμβούλιο Επικρατείας και από πλευράς χρόνου κτήσης ιδιοκτησιών, γιατί και τέτοιες ρυθμίσεις θα υπάρξουν. Όταν, λοιπόν, θα είναι ώριμο αυτό -και πιστεύω ότι πλησιάζει, είμαστε πολύ κοντά- θα υπάρξουν και οριστικές, συγκεκριμένες απαντήσεις επί των ερωτημάτων σας.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Σας ευχαριστώ πολύ, κυρία Πρόεδρε.</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lang w:eastAsia="el-GR"/>
        </w:rPr>
        <w:t>ΠΡΟΕΔΡΕΥΟΥΣΑ (Σοφία Σακοράφα):</w:t>
      </w:r>
      <w:r w:rsidRPr="00F7196C">
        <w:rPr>
          <w:rFonts w:ascii="Arial" w:hAnsi="Arial" w:cs="Arial"/>
          <w:sz w:val="24"/>
          <w:szCs w:val="24"/>
          <w:lang w:eastAsia="el-GR"/>
        </w:rPr>
        <w:t xml:space="preserve"> Εγώ σας ευχαριστώ πολύ, κύριε Υπουργέ.</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Ακολουθεί η έκτη με αριθμό 786/19-5-2021 επίκαιρη ερώτηση δεύτερου κύκλου του Βουλευτή Α΄ Πειραιώς του ΣΥΡΙΖΑ - Προοδευτική Συμμαχία κ. Θεόδωρου </w:t>
      </w:r>
      <w:proofErr w:type="spellStart"/>
      <w:r w:rsidRPr="00F7196C">
        <w:rPr>
          <w:rFonts w:ascii="Arial" w:hAnsi="Arial" w:cs="Arial"/>
          <w:sz w:val="24"/>
          <w:szCs w:val="24"/>
          <w:lang w:eastAsia="el-GR"/>
        </w:rPr>
        <w:t>Δρίτσα</w:t>
      </w:r>
      <w:proofErr w:type="spellEnd"/>
      <w:r w:rsidRPr="00F7196C">
        <w:rPr>
          <w:rFonts w:ascii="Arial" w:hAnsi="Arial" w:cs="Arial"/>
          <w:b/>
          <w:bCs/>
          <w:sz w:val="24"/>
          <w:szCs w:val="24"/>
          <w:lang w:eastAsia="el-GR"/>
        </w:rPr>
        <w:t xml:space="preserve"> </w:t>
      </w:r>
      <w:r w:rsidRPr="00F7196C">
        <w:rPr>
          <w:rFonts w:ascii="Arial" w:hAnsi="Arial" w:cs="Arial"/>
          <w:sz w:val="24"/>
          <w:szCs w:val="24"/>
          <w:lang w:eastAsia="el-GR"/>
        </w:rPr>
        <w:t xml:space="preserve">προς τον Υπουργό Περιβάλλοντος και Ενέργειας, με θέμα: «Έγκλημα! Με ποιο δικαίωμα η Κυβέρνηση αποφασίζει και </w:t>
      </w:r>
      <w:proofErr w:type="spellStart"/>
      <w:r w:rsidRPr="00F7196C">
        <w:rPr>
          <w:rFonts w:ascii="Arial" w:hAnsi="Arial" w:cs="Arial"/>
          <w:sz w:val="24"/>
          <w:szCs w:val="24"/>
          <w:lang w:eastAsia="el-GR"/>
        </w:rPr>
        <w:t>αδειοδοτεί</w:t>
      </w:r>
      <w:proofErr w:type="spellEnd"/>
      <w:r w:rsidRPr="00F7196C">
        <w:rPr>
          <w:rFonts w:ascii="Arial" w:hAnsi="Arial" w:cs="Arial"/>
          <w:sz w:val="24"/>
          <w:szCs w:val="24"/>
          <w:lang w:eastAsia="el-GR"/>
        </w:rPr>
        <w:t xml:space="preserve"> το γκρέμισμα της σκηνής και του εσωτερικού της ιστορικής και διατηρητέας </w:t>
      </w:r>
      <w:r w:rsidRPr="00F7196C">
        <w:rPr>
          <w:rFonts w:ascii="Arial" w:hAnsi="Arial" w:cs="Arial"/>
          <w:sz w:val="24"/>
          <w:szCs w:val="24"/>
          <w:lang w:eastAsia="el-GR"/>
        </w:rPr>
        <w:lastRenderedPageBreak/>
        <w:t>αίθουσας πολιτισμού, του εμβληματικού για την πόλη του Πειραιά θεάτρου-κινηματογράφου «</w:t>
      </w:r>
      <w:proofErr w:type="spellStart"/>
      <w:r w:rsidRPr="00F7196C">
        <w:rPr>
          <w:rFonts w:ascii="Arial" w:hAnsi="Arial" w:cs="Arial"/>
          <w:sz w:val="24"/>
          <w:szCs w:val="24"/>
          <w:lang w:eastAsia="el-GR"/>
        </w:rPr>
        <w:t>Χάι-Λάιφ</w:t>
      </w:r>
      <w:proofErr w:type="spellEnd"/>
      <w:r w:rsidRPr="00F7196C">
        <w:rPr>
          <w:rFonts w:ascii="Arial" w:hAnsi="Arial" w:cs="Arial"/>
          <w:sz w:val="24"/>
          <w:szCs w:val="24"/>
          <w:lang w:eastAsia="el-GR"/>
        </w:rPr>
        <w:t>», για να πουλάει ρούχα μια εταιρεία;».</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Θα απαντήσει στην ερώτηση ο Υπουργός Περιβάλλοντος και Ενέργειας κ. Νικόλαος </w:t>
      </w:r>
      <w:proofErr w:type="spellStart"/>
      <w:r w:rsidRPr="00F7196C">
        <w:rPr>
          <w:rFonts w:ascii="Arial" w:hAnsi="Arial" w:cs="Arial"/>
          <w:sz w:val="24"/>
          <w:szCs w:val="24"/>
          <w:lang w:eastAsia="el-GR"/>
        </w:rPr>
        <w:t>Ταγαράς</w:t>
      </w:r>
      <w:proofErr w:type="spellEnd"/>
      <w:r w:rsidRPr="00F7196C">
        <w:rPr>
          <w:rFonts w:ascii="Arial" w:hAnsi="Arial" w:cs="Arial"/>
          <w:sz w:val="24"/>
          <w:szCs w:val="24"/>
          <w:lang w:eastAsia="el-GR"/>
        </w:rPr>
        <w:t>.</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Κύριε συνάδελφε, έχετε τον λόγο για δύο λεπτά.</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lang w:eastAsia="el-GR"/>
        </w:rPr>
        <w:t>ΘΕΟΔΩΡΟΣ ΔΡΙΤΣΑΣ:</w:t>
      </w:r>
      <w:r w:rsidRPr="00F7196C">
        <w:rPr>
          <w:rFonts w:ascii="Arial" w:hAnsi="Arial" w:cs="Arial"/>
          <w:sz w:val="24"/>
          <w:szCs w:val="24"/>
          <w:lang w:eastAsia="el-GR"/>
        </w:rPr>
        <w:t xml:space="preserve"> Ευχαριστώ πάρα πολύ, κυρία Πρόεδρε.</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Κύριε Υπουργέ, γνωρίζετε κι εσείς κι εγώ και όλοι μας ότι ο κοινοβουλευτικός έλεγχος είτε με απλές ερωτήσεις είτε με επίκαιρες είτε με τις άλλες βαθμίδες κοινοβουλευτικού ελέγχου γίνεται και για να ασκηθεί έλεγχος στην Κυβέρνηση και κριτική, αλλά και για να επιλυθούν προβλήματα. Σας βεβαιώνω ότι η σημερινή ερώτηση που καταθέτω ως επίκαιρη ερώτηση για το «</w:t>
      </w:r>
      <w:proofErr w:type="spellStart"/>
      <w:r w:rsidRPr="00F7196C">
        <w:rPr>
          <w:rFonts w:ascii="Arial" w:hAnsi="Arial" w:cs="Arial"/>
          <w:sz w:val="24"/>
          <w:szCs w:val="24"/>
          <w:lang w:eastAsia="el-GR"/>
        </w:rPr>
        <w:t>Χάι-Λάιφ</w:t>
      </w:r>
      <w:proofErr w:type="spellEnd"/>
      <w:r w:rsidRPr="00F7196C">
        <w:rPr>
          <w:rFonts w:ascii="Arial" w:hAnsi="Arial" w:cs="Arial"/>
          <w:sz w:val="24"/>
          <w:szCs w:val="24"/>
          <w:lang w:eastAsia="el-GR"/>
        </w:rPr>
        <w:t>» στον Πειραιά με απασχολεί μόνο ως προς τα αποτελέσματα που θα φέρει όχι μόνο η δική μου επίκαιρη ερώτηση, αλλά και η κινητοποίηση όλου του Πειραιά, όπου αυτές τις μέρες οι πάντες βρίσκονται σε μεγάλη ανησυχία, αναφορικά με αυτήν την εξέλιξη.</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Κύριε Υπουργέ, δεν φταίτε εσείς. Ο προκάτοχός σας, ο κ. Οικονόμου έκανε ένα ανοσιούργημα. Χρησιμοποιώ βαριές εκφράσεις. Πιστέψτε με ότι για τη σημασία που έχει για τον Πειραιά αυτή η εξέλιξη είναι ήπιες εκφράσεις. Γι’ αυτό και αναφορικά με τον τίτλο της ερώτησής μου: «Έγκλημα! Με ποιο </w:t>
      </w:r>
      <w:r w:rsidRPr="00F7196C">
        <w:rPr>
          <w:rFonts w:ascii="Arial" w:hAnsi="Arial" w:cs="Arial"/>
          <w:sz w:val="24"/>
          <w:szCs w:val="24"/>
          <w:lang w:eastAsia="el-GR"/>
        </w:rPr>
        <w:lastRenderedPageBreak/>
        <w:t xml:space="preserve">δικαίωμα η Κυβέρνηση αποφασίζει και </w:t>
      </w:r>
      <w:proofErr w:type="spellStart"/>
      <w:r w:rsidRPr="00F7196C">
        <w:rPr>
          <w:rFonts w:ascii="Arial" w:hAnsi="Arial" w:cs="Arial"/>
          <w:sz w:val="24"/>
          <w:szCs w:val="24"/>
          <w:lang w:eastAsia="el-GR"/>
        </w:rPr>
        <w:t>αδειοδοτεί</w:t>
      </w:r>
      <w:proofErr w:type="spellEnd"/>
      <w:r w:rsidRPr="00F7196C">
        <w:rPr>
          <w:rFonts w:ascii="Arial" w:hAnsi="Arial" w:cs="Arial"/>
          <w:sz w:val="24"/>
          <w:szCs w:val="24"/>
          <w:lang w:eastAsia="el-GR"/>
        </w:rPr>
        <w:t xml:space="preserve"> το γκρέμισμα της σκηνής και του εσωτερικού της ιστορικής και διατηρητέας αίθουσας πολιτισμού, του εμβληματικού για την πόλη του Πειραιά θεάτρου-κινηματογράφου «</w:t>
      </w:r>
      <w:proofErr w:type="spellStart"/>
      <w:r w:rsidRPr="00F7196C">
        <w:rPr>
          <w:rFonts w:ascii="Arial" w:hAnsi="Arial" w:cs="Arial"/>
          <w:sz w:val="24"/>
          <w:szCs w:val="24"/>
          <w:lang w:eastAsia="el-GR"/>
        </w:rPr>
        <w:t>Χάι-Λάιφ</w:t>
      </w:r>
      <w:proofErr w:type="spellEnd"/>
      <w:r w:rsidRPr="00F7196C">
        <w:rPr>
          <w:rFonts w:ascii="Arial" w:hAnsi="Arial" w:cs="Arial"/>
          <w:sz w:val="24"/>
          <w:szCs w:val="24"/>
          <w:lang w:eastAsia="el-GR"/>
        </w:rPr>
        <w:t xml:space="preserve">», για να πουλάει ρούχα μια εταιρεία;», πιστέψτε με, δεν είναι σκληρή γλώσσα αυτή. Είναι η ελάχιστη προσεκτική προσέγγιση που θα μπορούσαμε να έχουμε οι Πειραιώτισσες και οι Πειραιώτες, όχι ο ΣΥΡΙΖΑ ή εγώ. Και θα τεκμηριώσω αυτήν την άποψή μου.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Προς αυτήν την κατεύθυνση, λοιπόν, σήμερα θα πω τα εξής. Πρόκειται για ένα διατηρητέο κτήριο στην πλατεία Κοραή, στην οδό Καραΐσκου, και είναι διατηρητέος ο κινηματογράφος. Ρίχτηκε το κτήριο το 1982 με προεδρικό διάταγμα του Κωνσταντίνου Καραμανλή και υπογραφή του Υπουργού Αντώνη Τρίτση και, επειδή μεσολάβησε η κήρυξη διατηρητέων των παλαιών και ιστορικών κινηματογράφων από τη Μελίνα Μερκούρη το 1986, κηρύχτηκε διατηρητέο και το κινηματοθέατρο «</w:t>
      </w:r>
      <w:proofErr w:type="spellStart"/>
      <w:r w:rsidRPr="00F7196C">
        <w:rPr>
          <w:rFonts w:ascii="Arial" w:hAnsi="Arial" w:cs="Arial"/>
          <w:sz w:val="24"/>
          <w:szCs w:val="24"/>
          <w:lang w:eastAsia="el-GR"/>
        </w:rPr>
        <w:t>Χάι-Λάιφ</w:t>
      </w:r>
      <w:proofErr w:type="spellEnd"/>
      <w:r w:rsidRPr="00F7196C">
        <w:rPr>
          <w:rFonts w:ascii="Arial" w:hAnsi="Arial" w:cs="Arial"/>
          <w:sz w:val="24"/>
          <w:szCs w:val="24"/>
          <w:lang w:eastAsia="el-GR"/>
        </w:rPr>
        <w:t>».</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Έρχεται ο κ. Οικονόμου τον Οκτώβρη του 2020 να καταργήσει, επειδή μια εταιρεία θέλει να μετατρέψει τη χρήση του κτηρίου –θα σας πω στη συνέχεια ποιες ήταν στην ιστορική διαδρομή οι χρήσεις του κτηρίου-, σε κατάστημα ρούχων, από ό,τι μαθαίνουμε. Και η απόφαση του κ. Οικονόμου δεν λαμβάνει υπ’ </w:t>
      </w:r>
      <w:proofErr w:type="spellStart"/>
      <w:r w:rsidRPr="00F7196C">
        <w:rPr>
          <w:rFonts w:ascii="Arial" w:hAnsi="Arial" w:cs="Arial"/>
          <w:sz w:val="24"/>
          <w:szCs w:val="24"/>
          <w:lang w:eastAsia="el-GR"/>
        </w:rPr>
        <w:t>όψιν</w:t>
      </w:r>
      <w:proofErr w:type="spellEnd"/>
      <w:r w:rsidRPr="00F7196C">
        <w:rPr>
          <w:rFonts w:ascii="Arial" w:hAnsi="Arial" w:cs="Arial"/>
          <w:sz w:val="24"/>
          <w:szCs w:val="24"/>
          <w:lang w:eastAsia="el-GR"/>
        </w:rPr>
        <w:t xml:space="preserve"> το ότι είναι διατηρητέο. Δίνει δικαίωμα να καταστραφούν τα πατάρια, που είναι περίτεχνα, κύριε Υπουργέ, οι εγκαταστάσεις της επικλινούς αίθουσας </w:t>
      </w:r>
      <w:r w:rsidRPr="00F7196C">
        <w:rPr>
          <w:rFonts w:ascii="Arial" w:hAnsi="Arial" w:cs="Arial"/>
          <w:sz w:val="24"/>
          <w:szCs w:val="24"/>
          <w:lang w:eastAsia="el-GR"/>
        </w:rPr>
        <w:lastRenderedPageBreak/>
        <w:t xml:space="preserve">που είναι περίτεχνη κι αυτή, καθώς επίσης να γίνει καθαίρεση του εξώστη, που είναι περίτεχνος και αυτός.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Δεν μιλώ για το τι ιστορικές χρήσεις είχε. Θα σας πω στην </w:t>
      </w:r>
      <w:proofErr w:type="spellStart"/>
      <w:r w:rsidRPr="00F7196C">
        <w:rPr>
          <w:rFonts w:ascii="Arial" w:hAnsi="Arial" w:cs="Arial"/>
          <w:sz w:val="24"/>
          <w:szCs w:val="24"/>
          <w:lang w:eastAsia="el-GR"/>
        </w:rPr>
        <w:t>πρωτομιλία</w:t>
      </w:r>
      <w:proofErr w:type="spellEnd"/>
      <w:r w:rsidRPr="00F7196C">
        <w:rPr>
          <w:rFonts w:ascii="Arial" w:hAnsi="Arial" w:cs="Arial"/>
          <w:sz w:val="24"/>
          <w:szCs w:val="24"/>
          <w:lang w:eastAsia="el-GR"/>
        </w:rPr>
        <w:t xml:space="preserve"> μου και ευχαριστώ για την ανοχή σας, κυρία Πρόεδρε. Το 2000 ο μελετητής της ιστορίας της πόλης και άξιος διανοούμενος, ο κ. Στέφανος </w:t>
      </w:r>
      <w:proofErr w:type="spellStart"/>
      <w:r w:rsidRPr="00F7196C">
        <w:rPr>
          <w:rFonts w:ascii="Arial" w:hAnsi="Arial" w:cs="Arial"/>
          <w:sz w:val="24"/>
          <w:szCs w:val="24"/>
          <w:lang w:eastAsia="el-GR"/>
        </w:rPr>
        <w:t>Μήλεσης</w:t>
      </w:r>
      <w:proofErr w:type="spellEnd"/>
      <w:r w:rsidRPr="00F7196C">
        <w:rPr>
          <w:rFonts w:ascii="Arial" w:hAnsi="Arial" w:cs="Arial"/>
          <w:sz w:val="24"/>
          <w:szCs w:val="24"/>
          <w:lang w:eastAsia="el-GR"/>
        </w:rPr>
        <w:t>, αλίευσε ότι το 1901 ο Κωνσταντίνος Καβάφης διαμένοντας για ένα μικρό διάστημα στο φαληρικό ξενοδοχείο «</w:t>
      </w:r>
      <w:r w:rsidRPr="00F7196C">
        <w:rPr>
          <w:rFonts w:ascii="Arial" w:hAnsi="Arial" w:cs="Arial"/>
          <w:sz w:val="24"/>
          <w:szCs w:val="24"/>
          <w:lang w:val="en-US" w:eastAsia="el-GR"/>
        </w:rPr>
        <w:t>Grand</w:t>
      </w:r>
      <w:r w:rsidRPr="00F7196C">
        <w:rPr>
          <w:rFonts w:ascii="Arial" w:hAnsi="Arial" w:cs="Arial"/>
          <w:sz w:val="24"/>
          <w:szCs w:val="24"/>
          <w:lang w:eastAsia="el-GR"/>
        </w:rPr>
        <w:t xml:space="preserve"> </w:t>
      </w:r>
      <w:r w:rsidRPr="00F7196C">
        <w:rPr>
          <w:rFonts w:ascii="Arial" w:hAnsi="Arial" w:cs="Arial"/>
          <w:sz w:val="24"/>
          <w:szCs w:val="24"/>
          <w:lang w:val="en-US" w:eastAsia="el-GR"/>
        </w:rPr>
        <w:t>Hotel</w:t>
      </w:r>
      <w:r w:rsidRPr="00F7196C">
        <w:rPr>
          <w:rFonts w:ascii="Arial" w:hAnsi="Arial" w:cs="Arial"/>
          <w:sz w:val="24"/>
          <w:szCs w:val="24"/>
          <w:lang w:eastAsia="el-GR"/>
        </w:rPr>
        <w:t>», αυτό που μετεξελίχθηκε σε «Ακταίον» -δυστυχώς, κι αυτό δεν υπάρχει-, σημειώνει στο ημερολόγιό του…</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lang w:eastAsia="el-GR"/>
        </w:rPr>
        <w:t>ΠΡΟΕΔΡΕΥΟΥΣΑ (Σοφία Σακοράφα):</w:t>
      </w:r>
      <w:r w:rsidRPr="00F7196C">
        <w:rPr>
          <w:rFonts w:ascii="Arial" w:hAnsi="Arial" w:cs="Arial"/>
          <w:sz w:val="24"/>
          <w:szCs w:val="24"/>
          <w:lang w:eastAsia="el-GR"/>
        </w:rPr>
        <w:t xml:space="preserve"> Κύριε συνάδελφε, πρέπει να κλείσετε.</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 </w:t>
      </w:r>
      <w:r w:rsidRPr="00F7196C">
        <w:rPr>
          <w:rFonts w:ascii="Arial" w:hAnsi="Arial" w:cs="Arial"/>
          <w:b/>
          <w:bCs/>
          <w:sz w:val="24"/>
          <w:szCs w:val="24"/>
          <w:lang w:eastAsia="el-GR"/>
        </w:rPr>
        <w:t>ΘΕΟΔΩΡΟΣ ΔΡΙΤΣΑΣ:</w:t>
      </w:r>
      <w:r w:rsidRPr="00F7196C">
        <w:rPr>
          <w:rFonts w:ascii="Arial" w:hAnsi="Arial" w:cs="Arial"/>
          <w:sz w:val="24"/>
          <w:szCs w:val="24"/>
          <w:lang w:eastAsia="el-GR"/>
        </w:rPr>
        <w:t xml:space="preserve"> Τελείωσα.</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«Με το τρένο είναι δέκα λεπτά ο Πειραιάς, αλλά και το τραμ είναι στάση κοντά στο ξενοδοχείο και σταματά στην οδό </w:t>
      </w:r>
      <w:proofErr w:type="spellStart"/>
      <w:r w:rsidRPr="00F7196C">
        <w:rPr>
          <w:rFonts w:ascii="Arial" w:hAnsi="Arial" w:cs="Arial"/>
          <w:sz w:val="24"/>
          <w:szCs w:val="24"/>
          <w:lang w:eastAsia="el-GR"/>
        </w:rPr>
        <w:t>Σωκράτους</w:t>
      </w:r>
      <w:proofErr w:type="spellEnd"/>
      <w:r w:rsidRPr="00F7196C">
        <w:rPr>
          <w:rFonts w:ascii="Arial" w:hAnsi="Arial" w:cs="Arial"/>
          <w:sz w:val="24"/>
          <w:szCs w:val="24"/>
          <w:lang w:eastAsia="el-GR"/>
        </w:rPr>
        <w:t>. Χθες είδαμε στο τραμ τον Γιαννόπουλο. Μας πήρε και μας πήγε στο ζαχαροπλαστείο «</w:t>
      </w:r>
      <w:proofErr w:type="spellStart"/>
      <w:r w:rsidRPr="00F7196C">
        <w:rPr>
          <w:rFonts w:ascii="Arial" w:hAnsi="Arial" w:cs="Arial"/>
          <w:sz w:val="24"/>
          <w:szCs w:val="24"/>
          <w:lang w:eastAsia="el-GR"/>
        </w:rPr>
        <w:t>Χάι-Λάιφ</w:t>
      </w:r>
      <w:proofErr w:type="spellEnd"/>
      <w:r w:rsidRPr="00F7196C">
        <w:rPr>
          <w:rFonts w:ascii="Arial" w:hAnsi="Arial" w:cs="Arial"/>
          <w:sz w:val="24"/>
          <w:szCs w:val="24"/>
          <w:lang w:eastAsia="el-GR"/>
        </w:rPr>
        <w:t>». Είχε μέσα και μπιλιάρδο. Ήπιαμε αναψυκτικά μαζί του. Τι ωραίες μονοκατοικίες! Οι δρόμοι όλοι οδηγούν στη θάλασσα.».</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lang w:eastAsia="el-GR"/>
        </w:rPr>
        <w:t>ΠΡΟΕΔΡΕΥΟΥΣΑ (Σοφία Σακοράφα):</w:t>
      </w:r>
      <w:r w:rsidRPr="00F7196C">
        <w:rPr>
          <w:rFonts w:ascii="Arial" w:hAnsi="Arial" w:cs="Arial"/>
          <w:sz w:val="24"/>
          <w:szCs w:val="24"/>
          <w:lang w:eastAsia="el-GR"/>
        </w:rPr>
        <w:t xml:space="preserve"> Κύριε συνάδελφε, σας παρακαλώ.</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lastRenderedPageBreak/>
        <w:t xml:space="preserve"> </w:t>
      </w:r>
      <w:r w:rsidRPr="00F7196C">
        <w:rPr>
          <w:rFonts w:ascii="Arial" w:hAnsi="Arial" w:cs="Arial"/>
          <w:b/>
          <w:bCs/>
          <w:sz w:val="24"/>
          <w:szCs w:val="24"/>
          <w:lang w:eastAsia="el-GR"/>
        </w:rPr>
        <w:t xml:space="preserve">ΘΕΟΔΩΡΟΣ ΔΡΙΤΣΑΣ: </w:t>
      </w:r>
      <w:r w:rsidRPr="00F7196C">
        <w:rPr>
          <w:rFonts w:ascii="Arial" w:hAnsi="Arial" w:cs="Arial"/>
          <w:sz w:val="24"/>
          <w:szCs w:val="24"/>
          <w:lang w:eastAsia="el-GR"/>
        </w:rPr>
        <w:t xml:space="preserve">Θα σας πω πολλά στη </w:t>
      </w:r>
      <w:proofErr w:type="spellStart"/>
      <w:r w:rsidRPr="00F7196C">
        <w:rPr>
          <w:rFonts w:ascii="Arial" w:hAnsi="Arial" w:cs="Arial"/>
          <w:sz w:val="24"/>
          <w:szCs w:val="24"/>
          <w:lang w:eastAsia="el-GR"/>
        </w:rPr>
        <w:t>δευτερομιλία</w:t>
      </w:r>
      <w:proofErr w:type="spellEnd"/>
      <w:r w:rsidRPr="00F7196C">
        <w:rPr>
          <w:rFonts w:ascii="Arial" w:hAnsi="Arial" w:cs="Arial"/>
          <w:sz w:val="24"/>
          <w:szCs w:val="24"/>
          <w:lang w:eastAsia="el-GR"/>
        </w:rPr>
        <w:t xml:space="preserve"> μου. Αλλά, κύριε Υπουργέ, αλλάζω την ερώτησή μου.</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lang w:eastAsia="el-GR"/>
        </w:rPr>
        <w:t>ΠΡΟΕΔΡΕΥΟΥΣΑ (Σοφία Σακοράφα):</w:t>
      </w:r>
      <w:r w:rsidRPr="00F7196C">
        <w:rPr>
          <w:rFonts w:ascii="Arial" w:hAnsi="Arial" w:cs="Arial"/>
          <w:sz w:val="24"/>
          <w:szCs w:val="24"/>
          <w:lang w:eastAsia="el-GR"/>
        </w:rPr>
        <w:t xml:space="preserve"> Κύριε συνάδελφε…</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lang w:eastAsia="el-GR"/>
        </w:rPr>
        <w:t xml:space="preserve">ΘΕΟΔΩΡΟΣ ΔΡΙΤΣΑΣ: </w:t>
      </w:r>
      <w:r w:rsidRPr="00F7196C">
        <w:rPr>
          <w:rFonts w:ascii="Arial" w:hAnsi="Arial" w:cs="Arial"/>
          <w:sz w:val="24"/>
          <w:szCs w:val="24"/>
          <w:lang w:eastAsia="el-GR"/>
        </w:rPr>
        <w:t>Τέλειωσα, κυρία Πρόεδρε.</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Αλλάζω την ερώτησή μου. Δεν ρωτάω τι θα κάνετε γενικώς. Πότε θα καταργήσετε την απόφαση του κ. Οικονόμου; Δεν υπάρχει κανένα περιθώριο. Είναι και ομόφωνη απόφαση του Δημοτικού Συμβουλίου Πειραιά.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Ευχαριστώ.</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lang w:eastAsia="el-GR"/>
        </w:rPr>
        <w:t>ΠΡΟΕΔΡΕΥΟΥΣΑ (Σοφία Σακοράφα):</w:t>
      </w:r>
      <w:r w:rsidRPr="00F7196C">
        <w:rPr>
          <w:rFonts w:ascii="Arial" w:hAnsi="Arial" w:cs="Arial"/>
          <w:sz w:val="24"/>
          <w:szCs w:val="24"/>
          <w:lang w:eastAsia="el-GR"/>
        </w:rPr>
        <w:t xml:space="preserve"> Ευχαριστώ πολύ, κύριε συνάδελφε.</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Θέλω να σας υπενθυμίσω ότι ο χρόνος της ερώτησης είναι δύο λεπτά. Υπάρχει σχετική ανοχή, κύριοι συνάδελφοι, αλλά σας παρακαλώ να μην ξεπερνάμε τόσο πολύ τον χρόνο.</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Ορίστε, κύριε Υπουργέ, έχετε τον λόγο.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lang w:eastAsia="el-GR"/>
        </w:rPr>
        <w:t xml:space="preserve">ΝΙΚΟΛΑΟΣ ΤΑΓΑΡΑΣ (Υφυπουργός Περιβάλλοντος και Ενέργειας): </w:t>
      </w:r>
      <w:r w:rsidRPr="00F7196C">
        <w:rPr>
          <w:rFonts w:ascii="Arial" w:hAnsi="Arial" w:cs="Arial"/>
          <w:sz w:val="24"/>
          <w:szCs w:val="24"/>
          <w:lang w:eastAsia="el-GR"/>
        </w:rPr>
        <w:t>Ευχαριστώ, κυρία Πρόεδρε.</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Κύριε συνάδελφε, είναι ένα ιστορικό κτήριο, που συνδέεται με τους αγώνες ενός μεγάλου κόμματος, όπως το Κομμουνιστικό Κόμμα Ελλάδας. </w:t>
      </w:r>
      <w:r w:rsidRPr="00F7196C">
        <w:rPr>
          <w:rFonts w:ascii="Arial" w:hAnsi="Arial" w:cs="Arial"/>
          <w:sz w:val="24"/>
          <w:szCs w:val="24"/>
          <w:lang w:eastAsia="el-GR"/>
        </w:rPr>
        <w:lastRenderedPageBreak/>
        <w:t xml:space="preserve">Θέλω να σας πω τα εξής και μπαίνω στην ουσία, διότι δεν έχω χειριστεί το θέμα στο παρελθόν, αλλά όμως έχω πληροφόρηση και θα την καταθέσω τώρα για όλα αυτά που έχουν εξελιχθεί.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Κατ’ αρχάς, το κτήριο κηρύχθηκε διατηρητέο, όπως αναφέρατε εσείς, το 1982 και εξακολουθεί να είναι διατηρητέο μέχρι σήμερα. Αυτό το οποίο άλλαξε η απόφαση του κ. Οικονόμου είναι η χρήση του κτηρίου, η όποια ήταν συμβατή σύμφωνα με τις χρήσεις του διατάγματος του 1987 και είναι συμβατή σύμφωνα με το προεδρικό διάταγμα 59/2018 και αφορά σε πολεοδομικό κέντρο, γιατί στο κέντρο του Δήμου Πειραιά βρίσκεται. Άρα είναι νόμιμη η αλλαγή χρήσης επί του κτηρίου, λαμβάνοντας υπ’ </w:t>
      </w:r>
      <w:proofErr w:type="spellStart"/>
      <w:r w:rsidRPr="00F7196C">
        <w:rPr>
          <w:rFonts w:ascii="Arial" w:hAnsi="Arial" w:cs="Arial"/>
          <w:sz w:val="24"/>
          <w:szCs w:val="24"/>
          <w:lang w:eastAsia="el-GR"/>
        </w:rPr>
        <w:t>όψιν</w:t>
      </w:r>
      <w:proofErr w:type="spellEnd"/>
      <w:r w:rsidRPr="00F7196C">
        <w:rPr>
          <w:rFonts w:ascii="Arial" w:hAnsi="Arial" w:cs="Arial"/>
          <w:sz w:val="24"/>
          <w:szCs w:val="24"/>
          <w:lang w:eastAsia="el-GR"/>
        </w:rPr>
        <w:t xml:space="preserve"> τα χαρακτηριστικά ως διατηρητέου και εφόσον συντρέχουν οι προϋποθέσεις επί των επεμβάσεων που δεν θίγουν τον χαρακτήρα του ως διατηρητέου.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Η πρώτη άδεια έχει εκδοθεί το 1924 και είναι η υπ’ αριθμόν 163. Το αναφέρω, γιατί διαβάζω στην εισήγησή σας σε σχέση με το Υπουργείο Πολιτισμού. Άρα δεν έχουν περάσει εκατό χρόνια από τότε. Το 1985 το πρώην Μέγαρο Παπακώστα πέρασε στην ιδιοκτησία του Κομμουνιστικού Κόμματος Ελλάδας. Εσείς τα ξέρετε καλύτερα από εμένα. Όμως και εγώ έχω τα στοιχεία για ενημέρωση του Σώματος. Το 2005 ο κινηματογράφος «</w:t>
      </w:r>
      <w:proofErr w:type="spellStart"/>
      <w:r w:rsidRPr="00F7196C">
        <w:rPr>
          <w:rFonts w:ascii="Arial" w:hAnsi="Arial" w:cs="Arial"/>
          <w:sz w:val="24"/>
          <w:szCs w:val="24"/>
          <w:lang w:eastAsia="el-GR"/>
        </w:rPr>
        <w:t>Χάι-Λάιφ</w:t>
      </w:r>
      <w:proofErr w:type="spellEnd"/>
      <w:r w:rsidRPr="00F7196C">
        <w:rPr>
          <w:rFonts w:ascii="Arial" w:hAnsi="Arial" w:cs="Arial"/>
          <w:sz w:val="24"/>
          <w:szCs w:val="24"/>
          <w:lang w:eastAsia="el-GR"/>
        </w:rPr>
        <w:t xml:space="preserve">», όπως αναφέρατε και εσείς, σταματά τη λειτουργία του και ο χώρος μετατρέπεται σε </w:t>
      </w:r>
      <w:r w:rsidRPr="00F7196C">
        <w:rPr>
          <w:rFonts w:ascii="Arial" w:hAnsi="Arial" w:cs="Arial"/>
          <w:sz w:val="24"/>
          <w:szCs w:val="24"/>
          <w:lang w:eastAsia="el-GR"/>
        </w:rPr>
        <w:lastRenderedPageBreak/>
        <w:t>χώρο πολιτισμού με την επωνυμία «</w:t>
      </w:r>
      <w:r w:rsidRPr="00F7196C">
        <w:rPr>
          <w:rFonts w:ascii="Arial" w:hAnsi="Arial" w:cs="Arial"/>
          <w:sz w:val="24"/>
          <w:szCs w:val="24"/>
          <w:lang w:val="en-US" w:eastAsia="el-GR"/>
        </w:rPr>
        <w:t>Passport</w:t>
      </w:r>
      <w:r w:rsidRPr="00F7196C">
        <w:rPr>
          <w:rFonts w:ascii="Arial" w:hAnsi="Arial" w:cs="Arial"/>
          <w:sz w:val="24"/>
          <w:szCs w:val="24"/>
          <w:lang w:eastAsia="el-GR"/>
        </w:rPr>
        <w:t xml:space="preserve">» και «Κρεμλίνο». Η λειτουργία του </w:t>
      </w:r>
      <w:proofErr w:type="spellStart"/>
      <w:r w:rsidRPr="00F7196C">
        <w:rPr>
          <w:rFonts w:ascii="Arial" w:hAnsi="Arial" w:cs="Arial"/>
          <w:sz w:val="24"/>
          <w:szCs w:val="24"/>
          <w:lang w:eastAsia="el-GR"/>
        </w:rPr>
        <w:t>πολυχώρου</w:t>
      </w:r>
      <w:proofErr w:type="spellEnd"/>
      <w:r w:rsidRPr="00F7196C">
        <w:rPr>
          <w:rFonts w:ascii="Arial" w:hAnsi="Arial" w:cs="Arial"/>
          <w:sz w:val="24"/>
          <w:szCs w:val="24"/>
          <w:lang w:eastAsia="el-GR"/>
        </w:rPr>
        <w:t xml:space="preserve"> σταμάτησε στο 2018.</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Δεν γνωρίζω -και αυτό που σας λέω τώρα είναι ένα ευαίσθητο θέμα και μέχρι αυτήν τη στιγμή δεν έχω απόλυτη γνώση- ποιος είναι ο ιδιοκτήτης σήμερα. Γνωρίζω ποιος έκανε την αίτηση τότε -η «</w:t>
      </w:r>
      <w:r w:rsidRPr="00F7196C">
        <w:rPr>
          <w:rFonts w:ascii="Arial" w:hAnsi="Arial" w:cs="Arial"/>
          <w:sz w:val="24"/>
          <w:szCs w:val="24"/>
          <w:lang w:val="en-US" w:eastAsia="el-GR"/>
        </w:rPr>
        <w:t>Simple</w:t>
      </w:r>
      <w:r w:rsidRPr="00F7196C">
        <w:rPr>
          <w:rFonts w:ascii="Arial" w:hAnsi="Arial" w:cs="Arial"/>
          <w:sz w:val="24"/>
          <w:szCs w:val="24"/>
          <w:lang w:eastAsia="el-GR"/>
        </w:rPr>
        <w:t xml:space="preserve"> </w:t>
      </w:r>
      <w:r w:rsidRPr="00F7196C">
        <w:rPr>
          <w:rFonts w:ascii="Arial" w:hAnsi="Arial" w:cs="Arial"/>
          <w:sz w:val="24"/>
          <w:szCs w:val="24"/>
          <w:lang w:val="en-US" w:eastAsia="el-GR"/>
        </w:rPr>
        <w:t>Red</w:t>
      </w:r>
      <w:r w:rsidRPr="00F7196C">
        <w:rPr>
          <w:rFonts w:ascii="Arial" w:hAnsi="Arial" w:cs="Arial"/>
          <w:sz w:val="24"/>
          <w:szCs w:val="24"/>
          <w:lang w:eastAsia="el-GR"/>
        </w:rPr>
        <w:t xml:space="preserve">» μονοπρόσωπη ΙΚΕ- για να αλλάξει χρήση του διατηρητέου, που παραμένει διατηρητέο.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Σε αυτήν τη διαδικασία έλαβα γνώση και θέλω να σας πω ότι διαβιβάστηκε από το Συμβούλιο Αρχιτεκτονικής Πειραιά προς στο Υπουργείο Περιβάλλοντος το έγγραφο για τις αλλαγές. Αυτό είναι το πρώτο έγγραφο στις 20 Μαΐου 2020. Στις 9 Ιουνίου διαβιβάστηκε από τη Γενική Διεύθυνση Πολεοδομίας του Υπουργείου Περιβάλλοντος προς τον Δήμο Πειραιά η αιτιολογική έκθεση.</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(Στο σημείο αυτό κτυπάει το κουδούνι λήξεως του χρόνου ομιλίας του κυρίου Υφυπουργού)</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Τελειώνω, κυρία Πρόεδρε και θα συνεχίσω στη δευτερολογία.</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Έγινε ενημέρωση και του δήμου και αναρτήθηκε δημόσια στον δήμο για διαβούλευση, όπως προβλέπει η διαδικασία δημοσιοποίησης και διαβούλευσης, απεστάλη το έγγραφο ότι ολοκληρώθηκαν αυτές οι διαδικασίες δημοσίευσης της αιτιολογικής έκθεσης στις 22 Ιουλίου 2020 και ήρθε μετά η </w:t>
      </w:r>
      <w:r w:rsidRPr="00F7196C">
        <w:rPr>
          <w:rFonts w:ascii="Arial" w:hAnsi="Arial" w:cs="Arial"/>
          <w:sz w:val="24"/>
          <w:szCs w:val="24"/>
          <w:lang w:eastAsia="el-GR"/>
        </w:rPr>
        <w:lastRenderedPageBreak/>
        <w:t>απόφαση τον Σεπτέμβριο του 2020 του συναδέλφου μου, πρώην Υφυπουργού Περιβάλλοντος, κ. Οικονόμου. Με ομόφωνη απόφαση και του Κεντρικού Συμβουλίου Αρχιτεκτονικής του Υπουργείου Περιβάλλοντος διατηρείται –ξαναλέω- ως διατηρητέο, αλλά αλλάζει η χρήση. Είναι συμβατή και με το σχέδιο πόλης του Πειραιά αλλά και με τους υπερκείμενους σχεδιασμούς που αφορούν στη χρήση.</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Προβλέπονται μέσα στα άλλα και επισκευές όψεων και ενισχύσεις του φέροντα οργανισμού, του σκελετού για λόγους ασφαλείας και αλλαγή χρήσης από γραφεία και λοιπά σε εμπορικό. Αυτά κατ’ αρχάς από τα στοιχεία που έχω συλλέξει και πολύ επιγραμματικά για τη διαδρομή που ακολουθήθηκε περίπου πριν εδώ και δύο χρόνια.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Θα συνεχίσω όμως στη δευτερολογία μου, κυρία Πρόεδρε, για να μην σας καθυστερώ.</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ΠΡΟΕΔΡΕΥΟΥΣΑ (Σοφία Σακοράφα): </w:t>
      </w:r>
      <w:r w:rsidRPr="00F7196C">
        <w:rPr>
          <w:rFonts w:ascii="Arial" w:hAnsi="Arial"/>
          <w:sz w:val="24"/>
          <w:szCs w:val="24"/>
          <w:lang w:eastAsia="el-GR"/>
        </w:rPr>
        <w:t xml:space="preserve">Ευχαριστώ πολύ, κύριε Υπουργέ.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Ελάτε, κύριε συνάδελφε.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ΘΕΟΔΩΡΟΣ ΔΡΙΤΣΑΣ: </w:t>
      </w:r>
      <w:r w:rsidRPr="00F7196C">
        <w:rPr>
          <w:rFonts w:ascii="Arial" w:hAnsi="Arial"/>
          <w:sz w:val="24"/>
          <w:szCs w:val="24"/>
          <w:lang w:eastAsia="el-GR"/>
        </w:rPr>
        <w:t xml:space="preserve">Κύριε Υπουργέ, λυπάμαι για την απάντησή σας. Καταλαβαίνω ότι κρατάτε κάποιες επιφυλάξεις, αλλά στην πραγματικότητα αιτιολογείτε την ορθότητα της απόφασης του κ. Οικονόμου.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Όχι, κύριε Υπουργέ. Με την υπουργική απόφαση του ΄86 ορίζονται χρήσεις ως επέκταση του προεδρικού διατάγματος για την κινηματογραφική αίθουσα στο ισόγειο, ακέραια με τους εξώστες, τα θεωρεία, την πλατεία, τη σκηνή και όλα αυτά. Όταν έρχεται ο κ. Οικονόμου τώρα και τα γκρεμίζει, δίνει άδεια να γκρεμιστούν όλα αυτά, διατηρεί το διατηρητέο;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Υπουργέ, για να αποχαρακτηριστεί ένας χώρος ως διατηρητέος χρειάζεται ή να υπάρχει μεγάλος δημόσιος κίνδυνος είτε υψηλό δημόσιο συμφέρον -υψηλότατο- ή να υπάρχει πλάνη περί τα πράγματα. Τίποτα δεν συντρέχει από αυτά. Παρανόμησε ο κ. Οικονόμου και σχεδόν το παραδέχτηκε, σύμφωνα με ενημέρωση που είχε ο ίδιος ο Δήμαρχος Πειραιά, ο κ. Μώραλης. Την περασμένη εβδομάδα στο δημοτικό συμβούλιο είπε ότι «τηλεφώνησα στον κ. Οικονόμου και μου είπε…». Έτσι ενημέρωσε το δημοτικό συμβούλιο, το άκουσα μέσω διαδικτυακής σύνδεσης και εγώ ο ίδιος με τα αυτιά μου. Είπε ο κ. Οικονόμου στον κ. Μώραλη «δεν είχα καταλάβει τη σπουδαιότητα του χώρου», διότι πράγματι και στην απόφαση δεν αναφέρεται «</w:t>
      </w:r>
      <w:proofErr w:type="spellStart"/>
      <w:r w:rsidRPr="00F7196C">
        <w:rPr>
          <w:rFonts w:ascii="Arial" w:hAnsi="Arial"/>
          <w:sz w:val="24"/>
          <w:szCs w:val="24"/>
          <w:lang w:eastAsia="el-GR"/>
        </w:rPr>
        <w:t>Χάι-Λάιφ</w:t>
      </w:r>
      <w:proofErr w:type="spellEnd"/>
      <w:r w:rsidRPr="00F7196C">
        <w:rPr>
          <w:rFonts w:ascii="Arial" w:hAnsi="Arial"/>
          <w:sz w:val="24"/>
          <w:szCs w:val="24"/>
          <w:lang w:eastAsia="el-GR"/>
        </w:rPr>
        <w:t xml:space="preserve">», αναφέρεται μόνο η διεύθυνση του κτηρίου.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Μην κρύβεστε, λοιπόν, πίσω από τέτοιες διαδικασίες. Βάλτε όλες τις υπηρεσίες σας. Εγώ θα καταθέσω στα Πρακτικά και το ομόφωνο ψήφισμα του δημοτικού συμβουλίου και μία μελέτη -που σήμερα δημοσιοποιήθηκε- της δημοτικής παράταξης «Πειραιάς για όλους» που έχει επικεφαλής τον καθηγητή </w:t>
      </w:r>
      <w:r w:rsidRPr="00F7196C">
        <w:rPr>
          <w:rFonts w:ascii="Arial" w:hAnsi="Arial"/>
          <w:sz w:val="24"/>
          <w:szCs w:val="24"/>
          <w:lang w:eastAsia="el-GR"/>
        </w:rPr>
        <w:lastRenderedPageBreak/>
        <w:t xml:space="preserve">του Πολυτεχνείου, τον κ. Νίκο </w:t>
      </w:r>
      <w:proofErr w:type="spellStart"/>
      <w:r w:rsidRPr="00F7196C">
        <w:rPr>
          <w:rFonts w:ascii="Arial" w:hAnsi="Arial"/>
          <w:sz w:val="24"/>
          <w:szCs w:val="24"/>
          <w:lang w:eastAsia="el-GR"/>
        </w:rPr>
        <w:t>Μπελαβίλα</w:t>
      </w:r>
      <w:proofErr w:type="spellEnd"/>
      <w:r w:rsidRPr="00F7196C">
        <w:rPr>
          <w:rFonts w:ascii="Arial" w:hAnsi="Arial"/>
          <w:sz w:val="24"/>
          <w:szCs w:val="24"/>
          <w:lang w:eastAsia="el-GR"/>
        </w:rPr>
        <w:t xml:space="preserve">, για την οποία δούλεψαν δεκάδες Πειραιώτισσες και Πειραιώτες μέσα σε λίγες μέρες, ακριβώς γιατί ενδιαφέρει το θέμα πάρα πολύ, και έχουν όλα τα στοιχεία όλα τα δεδομένα και τα αρχιτεκτονικά και τα νομικά και τα πολιτιστικά.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Θα τα καταθέσω αυτά για να είναι στη Βουλή των Ελλήνων και στη χρήση του Υπουργείου σας.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(Στο σημείο αυτό ο Βουλευτής κ. Θεόδωρος </w:t>
      </w:r>
      <w:proofErr w:type="spellStart"/>
      <w:r w:rsidRPr="00F7196C">
        <w:rPr>
          <w:rFonts w:ascii="Arial" w:hAnsi="Arial"/>
          <w:sz w:val="24"/>
          <w:szCs w:val="24"/>
          <w:lang w:eastAsia="el-GR"/>
        </w:rPr>
        <w:t>Δρίτσας</w:t>
      </w:r>
      <w:proofErr w:type="spellEnd"/>
      <w:r w:rsidRPr="00F7196C">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Τέλος, κυρία Πρόεδρε, δεν είναι δυνατόν να μην αξιολογούνται αυτά τα κτήρια που αποτελούν ψηφίδα στην ιστορική ταυτότητα της πόλης, όταν σε αυτόν τον χώρο που σχεδιάστηκε στις αρχές του αιώνα και σε αυτόν τον κινηματογράφο, όχι μόνο στεγάστηκαν σπουδαίες δραστηριότητες, το Εθνικό Ωδείο με τον Μανώλη Καλομοίρη, το Παρθεναγωγείο των αδελφών Παπακώστα με δάσκαλο τον Ιάκωβο </w:t>
      </w:r>
      <w:proofErr w:type="spellStart"/>
      <w:r w:rsidRPr="00F7196C">
        <w:rPr>
          <w:rFonts w:ascii="Arial" w:hAnsi="Arial"/>
          <w:sz w:val="24"/>
          <w:szCs w:val="24"/>
          <w:lang w:eastAsia="el-GR"/>
        </w:rPr>
        <w:t>Δραγάτση</w:t>
      </w:r>
      <w:proofErr w:type="spellEnd"/>
      <w:r w:rsidRPr="00F7196C">
        <w:rPr>
          <w:rFonts w:ascii="Arial" w:hAnsi="Arial"/>
          <w:sz w:val="24"/>
          <w:szCs w:val="24"/>
          <w:lang w:eastAsia="el-GR"/>
        </w:rPr>
        <w:t xml:space="preserve">, όταν η Γκεστάπο πέρασε από αυτό το κτήριο, να μην πούμε για το Πρωτοδικείο Πειραιά. Στη δε αίθουσα την κινηματογραφική αυτή και την αίθουσα πολιτισμού προβλήθηκε στην Ελλάδα για πρώτη φορά τον Δεκέμβριο του ΄29 έκανε πρεμιέρα στο </w:t>
      </w:r>
      <w:proofErr w:type="spellStart"/>
      <w:r w:rsidRPr="00F7196C">
        <w:rPr>
          <w:rFonts w:ascii="Arial" w:hAnsi="Arial"/>
          <w:sz w:val="24"/>
          <w:szCs w:val="24"/>
          <w:lang w:eastAsia="el-GR"/>
        </w:rPr>
        <w:t>Μπρόντγουεϊ</w:t>
      </w:r>
      <w:proofErr w:type="spellEnd"/>
      <w:r w:rsidRPr="00F7196C">
        <w:rPr>
          <w:rFonts w:ascii="Arial" w:hAnsi="Arial"/>
          <w:sz w:val="24"/>
          <w:szCs w:val="24"/>
          <w:lang w:eastAsia="el-GR"/>
        </w:rPr>
        <w:t xml:space="preserve"> και αμέσως μετά στο «</w:t>
      </w:r>
      <w:proofErr w:type="spellStart"/>
      <w:r w:rsidRPr="00F7196C">
        <w:rPr>
          <w:rFonts w:ascii="Arial" w:hAnsi="Arial"/>
          <w:sz w:val="24"/>
          <w:szCs w:val="24"/>
          <w:lang w:eastAsia="el-GR"/>
        </w:rPr>
        <w:t>Χάι-Λάιφ</w:t>
      </w:r>
      <w:proofErr w:type="spellEnd"/>
      <w:r w:rsidRPr="00F7196C">
        <w:rPr>
          <w:rFonts w:ascii="Arial" w:hAnsi="Arial"/>
          <w:sz w:val="24"/>
          <w:szCs w:val="24"/>
          <w:lang w:eastAsia="el-GR"/>
        </w:rPr>
        <w:t xml:space="preserve">» η πρώτη ταινία ομιλούντος κινηματογράφου. </w:t>
      </w:r>
      <w:r w:rsidRPr="00F7196C">
        <w:rPr>
          <w:rFonts w:ascii="Arial" w:hAnsi="Arial"/>
          <w:sz w:val="24"/>
          <w:szCs w:val="24"/>
          <w:lang w:eastAsia="el-GR"/>
        </w:rPr>
        <w:lastRenderedPageBreak/>
        <w:t xml:space="preserve">Μόνο τα τελευταία χρόνια με την εξέλιξη που είχε -είχε πάρει τη χρήση του πολιτιστικού χώρου ευρύτερα και όχι μόνο του κινηματογράφου- έγιναν πεντακόσιες τριάντα τέσσερις εκδηλώσεις μέσα σε τέσσερα χρόνια μουσικής, λογοτεχνίας, σπουδαία ονόματα, από τον Μικρούτσικο -δεν έχω τον χρόνο να καταθέσω όλα τα στοιχεία-, που έδωσαν σπουδαίες συναυλίες ιστορικές και άλλες εκδηλώσεις μορφωτικού και πολιτισμικού περιεχομένου.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Αυτά θα καταργήσετε, κύριε Υπουργέ, για να πουλάμε ρούχα; Επιτέλους! Και στηρίζεστε σε ποια νομιμότητα στην οποία αναφερθήκατε πριν; Αυτή είναι η ευθύνη της Κυβέρνησης απέναντι στην ιστορία αυτού του τόπου και στα χαρακτηριστικά μιας πόλης;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Μας παρακολουθούν σήμερα -και τέλειωσα, κυρία Πρόεδρε- αυτήν τη στιγμή να ξέρετε και η δημοτική αρχή και εκατοντάδες πολίτες του Πειραιά και τα πολιτιστικά σωματεία. Όλος ο Πειραιάς παρακολουθεί και περιμένει από εσάς τη δήλωση ότι ακυρώνεται η παράνομη και άθλια απόφαση του κ. Οικονόμου.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Το μόνο άλλοθι που έχετε είναι να συνεννοηθείτε και με τα άλλα επιτελεία, γιατί δεν ξέρω πώς παρήχθη αυτή η απόφαση, και εν πάση </w:t>
      </w:r>
      <w:proofErr w:type="spellStart"/>
      <w:r w:rsidRPr="00F7196C">
        <w:rPr>
          <w:rFonts w:ascii="Arial" w:hAnsi="Arial"/>
          <w:sz w:val="24"/>
          <w:szCs w:val="24"/>
          <w:lang w:eastAsia="el-GR"/>
        </w:rPr>
        <w:t>περιπτώσει</w:t>
      </w:r>
      <w:proofErr w:type="spellEnd"/>
      <w:r w:rsidRPr="00F7196C">
        <w:rPr>
          <w:rFonts w:ascii="Arial" w:hAnsi="Arial"/>
          <w:sz w:val="24"/>
          <w:szCs w:val="24"/>
          <w:lang w:eastAsia="el-GR"/>
        </w:rPr>
        <w:t xml:space="preserve"> μέσα στην εβδομάδα που ξεκίνησε να έχετε ακυρώσει αυτήν την απόφαση. Δεν υπάρχει άλλη λύση, κύριε Υπουργέ.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lastRenderedPageBreak/>
        <w:t xml:space="preserve">ΠΡΟΕΔΡΕΥΟΥΣΑ (Σοφία Σακοράφα): </w:t>
      </w:r>
      <w:r w:rsidRPr="00F7196C">
        <w:rPr>
          <w:rFonts w:ascii="Arial" w:hAnsi="Arial"/>
          <w:sz w:val="24"/>
          <w:szCs w:val="24"/>
          <w:lang w:eastAsia="el-GR"/>
        </w:rPr>
        <w:t>Ευχαριστώ πολύ, κύριε συνάδελφε.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Ελάτε, κύριε Υπουργέ.</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ΝΙΚΟΛΑΟΣ ΤΑΓΑΡΑΣ (Υφυπουργός Περιβάλλοντος και Ενέργειας): </w:t>
      </w:r>
      <w:r w:rsidRPr="00F7196C">
        <w:rPr>
          <w:rFonts w:ascii="Arial" w:hAnsi="Arial"/>
          <w:sz w:val="24"/>
          <w:szCs w:val="24"/>
          <w:lang w:eastAsia="el-GR"/>
        </w:rPr>
        <w:t>Ευχαριστώ, κυρία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συνάδελφε, δεν αμφισβητώ την ιστορία.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ΘΕΟΔΩΡΟΣ ΔΡΙΤΣΑΣ: </w:t>
      </w:r>
      <w:r w:rsidRPr="00F7196C">
        <w:rPr>
          <w:rFonts w:ascii="Arial" w:hAnsi="Arial"/>
          <w:sz w:val="24"/>
          <w:szCs w:val="24"/>
          <w:lang w:eastAsia="el-GR"/>
        </w:rPr>
        <w:t>Ναι, αλλά την αμφισβητείτε.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ΝΙΚΟΛΑΟΣ ΤΑΓΑΡΑΣ (Υφυπουργός Περιβάλλοντος και Ενέργειας): </w:t>
      </w:r>
      <w:r w:rsidRPr="00F7196C">
        <w:rPr>
          <w:rFonts w:ascii="Arial" w:hAnsi="Arial"/>
          <w:sz w:val="24"/>
          <w:szCs w:val="24"/>
          <w:lang w:eastAsia="el-GR"/>
        </w:rPr>
        <w:t xml:space="preserve">Δεν αμφισβητώ την ιστορία.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ΘΕΟΔΩΡΟΣ ΔΡΙΤΣΑΣ: </w:t>
      </w:r>
      <w:r w:rsidRPr="00F7196C">
        <w:rPr>
          <w:rFonts w:ascii="Arial" w:hAnsi="Arial"/>
          <w:sz w:val="24"/>
          <w:szCs w:val="24"/>
          <w:lang w:eastAsia="el-GR"/>
        </w:rPr>
        <w:t>Την αμφισβητείτε!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ΝΙΚΟΛΑΟΣ ΤΑΓΑΡΑΣ (Υφυπουργός Περιβάλλοντος και Ενέργειας): </w:t>
      </w:r>
      <w:r w:rsidRPr="00F7196C">
        <w:rPr>
          <w:rFonts w:ascii="Arial" w:hAnsi="Arial"/>
          <w:sz w:val="24"/>
          <w:szCs w:val="24"/>
          <w:lang w:eastAsia="el-GR"/>
        </w:rPr>
        <w:t>Μου επιτρέπετε;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ΘΕΟΔΩΡΟΣ ΔΡΙΤΣΑΣ: </w:t>
      </w:r>
      <w:r w:rsidRPr="00F7196C">
        <w:rPr>
          <w:rFonts w:ascii="Arial" w:hAnsi="Arial"/>
          <w:sz w:val="24"/>
          <w:szCs w:val="24"/>
          <w:lang w:eastAsia="el-GR"/>
        </w:rPr>
        <w:t>Είναι πάνω απ’ όλα αυτό.</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ΝΙΚΟΛΑΟΣ ΤΑΓΑΡΑΣ (Υφυπουργός Περιβάλλοντος και Ενέργειας): </w:t>
      </w:r>
      <w:r w:rsidRPr="00F7196C">
        <w:rPr>
          <w:rFonts w:ascii="Arial" w:hAnsi="Arial"/>
          <w:sz w:val="24"/>
          <w:szCs w:val="24"/>
          <w:lang w:eastAsia="el-GR"/>
        </w:rPr>
        <w:t>Ακούστε με, αν θέλετε.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ΠΡΟΕΔΡΕΥΟΥΣΑ (Σοφία Σακοράφα): </w:t>
      </w:r>
      <w:r w:rsidRPr="00F7196C">
        <w:rPr>
          <w:rFonts w:ascii="Arial" w:hAnsi="Arial"/>
          <w:sz w:val="24"/>
          <w:szCs w:val="24"/>
          <w:lang w:eastAsia="el-GR"/>
        </w:rPr>
        <w:t>Κύριε συνάδελφε, αφήστε τον κύριο Υπουργό να απαντήσει, σας παρακαλώ.</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lastRenderedPageBreak/>
        <w:t xml:space="preserve">ΝΙΚΟΛΑΟΣ ΤΑΓΑΡΑΣ (Υφυπουργός Περιβάλλοντος και Ενέργειας): </w:t>
      </w:r>
      <w:r w:rsidRPr="00F7196C">
        <w:rPr>
          <w:rFonts w:ascii="Arial" w:hAnsi="Arial"/>
          <w:sz w:val="24"/>
          <w:szCs w:val="24"/>
          <w:lang w:eastAsia="el-GR"/>
        </w:rPr>
        <w:t xml:space="preserve">Σας άκουσα με προσοχή. Ακούστε, αν θέλετε, κι εμένα. Θα είμαι πιο σύντομος από εσάς.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Η ιστορία δεν αμφισβητείται γιατί έχει καταγραφεί και αναφέρθηκα δι’ ολίγον και εγώ σε αυτήν προηγουμένως. Όμως υπάρχει μια πραγματικότητα που εξελίσσεται, κύριε συνάδελφε. Ξέρετε πόσα διατηρητέα έχουν μείνει εγκαταλελειμμένα, έχουν διαλυθεί και έχουν γίνει επικινδύνως ετοιμόρροπα και έχουμε θρηνήσει και θύματα από αυτό;</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ΘΕΟΔΩΡΟΣ ΔΡΙΤΣΑΣ: </w:t>
      </w:r>
      <w:r w:rsidRPr="00F7196C">
        <w:rPr>
          <w:rFonts w:ascii="Arial" w:hAnsi="Arial"/>
          <w:sz w:val="24"/>
          <w:szCs w:val="24"/>
          <w:lang w:eastAsia="el-GR"/>
        </w:rPr>
        <w:t>Δεν έχει εγκαταλειφθεί αυτό.</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ΝΙΚΟΛΑΟΣ ΤΑΓΑΡΑΣ (Υφυπουργός Περιβάλλοντος και Ενέργειας): </w:t>
      </w:r>
      <w:r w:rsidRPr="00F7196C">
        <w:rPr>
          <w:rFonts w:ascii="Arial" w:hAnsi="Arial"/>
          <w:sz w:val="24"/>
          <w:szCs w:val="24"/>
          <w:lang w:eastAsia="el-GR"/>
        </w:rPr>
        <w:t xml:space="preserve">Ακούστε με, αν θέλετε, ακούστε με.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ΘΕΟΔΩΡΟΣ ΔΡΙΤΣΑΣ: </w:t>
      </w:r>
      <w:r w:rsidRPr="00F7196C">
        <w:rPr>
          <w:rFonts w:ascii="Arial" w:hAnsi="Arial"/>
          <w:sz w:val="24"/>
          <w:szCs w:val="24"/>
          <w:lang w:eastAsia="el-GR"/>
        </w:rPr>
        <w:t>Δεν έχει εγκαταλειφθεί!</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ΠΡΟΕΔΡΕΥΟΥΣΑ (Σοφία Σακοράφα): </w:t>
      </w:r>
      <w:r w:rsidRPr="00F7196C">
        <w:rPr>
          <w:rFonts w:ascii="Arial" w:hAnsi="Arial"/>
          <w:sz w:val="24"/>
          <w:szCs w:val="24"/>
          <w:lang w:eastAsia="el-GR"/>
        </w:rPr>
        <w:t>Κύριε συνάδελφε, αφήστε τον κύριο Υπουργό να απαντήσει, παρακαλώ.</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ΝΙΚΟΛΑΟΣ ΤΑΓΑΡΑΣ (Υφυπουργός Περιβάλλοντος και Ενέργειας): </w:t>
      </w:r>
      <w:r w:rsidRPr="00F7196C">
        <w:rPr>
          <w:rFonts w:ascii="Arial" w:hAnsi="Arial"/>
          <w:sz w:val="24"/>
          <w:szCs w:val="24"/>
          <w:lang w:eastAsia="el-GR"/>
        </w:rPr>
        <w:t xml:space="preserve">Είπα πριν ότι η ιστορία και ο πολιτισμός είναι ευθύνη μας να τη διατηρήσουμε, αλλά να την διατηρήσουμε. Και διατηρείται όταν συντηρείται και όταν έχει ζωή μέσα στον χώρο.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lastRenderedPageBreak/>
        <w:t xml:space="preserve">ΘΕΟΔΩΡΟΣ ΔΡΙΤΣΑΣ: </w:t>
      </w:r>
      <w:r w:rsidRPr="00F7196C">
        <w:rPr>
          <w:rFonts w:ascii="Arial" w:hAnsi="Arial"/>
          <w:sz w:val="24"/>
          <w:szCs w:val="24"/>
          <w:lang w:eastAsia="el-GR"/>
        </w:rPr>
        <w:t>Μα λειτουργούσε! Λειτουργούσε, κύριε Υπουργέ! Τι μου απαντάτε τώρα!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ΝΙΚΟΛΑΟΣ ΤΑΓΑΡΑΣ (Υφυπουργός Περιβάλλοντος και Ενέργειας): </w:t>
      </w:r>
      <w:r w:rsidRPr="00F7196C">
        <w:rPr>
          <w:rFonts w:ascii="Arial" w:hAnsi="Arial"/>
          <w:sz w:val="24"/>
          <w:szCs w:val="24"/>
          <w:lang w:eastAsia="el-GR"/>
        </w:rPr>
        <w:t>Ακούστε με.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ΠΡΟΕΔΡΕΥΟΥΣΑ (Σοφία Σακοράφα): </w:t>
      </w:r>
      <w:r w:rsidRPr="00F7196C">
        <w:rPr>
          <w:rFonts w:ascii="Arial" w:hAnsi="Arial"/>
          <w:sz w:val="24"/>
          <w:szCs w:val="24"/>
          <w:lang w:eastAsia="el-GR"/>
        </w:rPr>
        <w:t>Κύριε Υπουργέ, συνεχίστε, σας παρακαλώ.</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ΝΙΚΟΛΑΟΣ ΤΑΓΑΡΑΣ (Υφυπουργός Περιβάλλοντος και Ενέργειας): </w:t>
      </w:r>
      <w:r w:rsidRPr="00F7196C">
        <w:rPr>
          <w:rFonts w:ascii="Arial" w:hAnsi="Arial"/>
          <w:sz w:val="24"/>
          <w:szCs w:val="24"/>
          <w:lang w:eastAsia="el-GR"/>
        </w:rPr>
        <w:t xml:space="preserve">Εγώ αναφέρθηκα μέχρι πότε λειτουργούσε. Όμως, κύριε </w:t>
      </w:r>
      <w:proofErr w:type="spellStart"/>
      <w:r w:rsidRPr="00F7196C">
        <w:rPr>
          <w:rFonts w:ascii="Arial" w:hAnsi="Arial"/>
          <w:sz w:val="24"/>
          <w:szCs w:val="24"/>
          <w:lang w:eastAsia="el-GR"/>
        </w:rPr>
        <w:t>Δρίτσα</w:t>
      </w:r>
      <w:proofErr w:type="spellEnd"/>
      <w:r w:rsidRPr="00F7196C">
        <w:rPr>
          <w:rFonts w:ascii="Arial" w:hAnsi="Arial"/>
          <w:sz w:val="24"/>
          <w:szCs w:val="24"/>
          <w:lang w:eastAsia="el-GR"/>
        </w:rPr>
        <w:t>, είπα κάτι στην αρχή και δεν θέλω να το πάω παραπέρα γιατί δεν έχω αυτήν τη στιγμή ολόκληρη την πληροφορία. Είπα ποιος είναι ο ιδιοκτήτης. Διότι, ξέρετε, οι αλλαγές που ζητούνται…</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ΘΕΟΔΩΡΟΣ ΔΡΙΤΣΑΣ: </w:t>
      </w:r>
      <w:r w:rsidRPr="00F7196C">
        <w:rPr>
          <w:rFonts w:ascii="Arial" w:hAnsi="Arial"/>
          <w:sz w:val="24"/>
          <w:szCs w:val="24"/>
          <w:lang w:eastAsia="el-GR"/>
        </w:rPr>
        <w:t>Άλλαξε ο ιδιοκτήτης!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ΝΙΚΟΛΑΟΣ ΤΑΓΑΡΑΣ (Υφυπουργός Περιβάλλοντος και Ενέργειας): </w:t>
      </w:r>
      <w:r w:rsidRPr="00F7196C">
        <w:rPr>
          <w:rFonts w:ascii="Arial" w:hAnsi="Arial"/>
          <w:sz w:val="24"/>
          <w:szCs w:val="24"/>
          <w:lang w:eastAsia="el-GR"/>
        </w:rPr>
        <w:t xml:space="preserve">Ακούστε με.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ΘΕΟΔΩΡΟΣ ΔΡΙΤΣΑΣ: </w:t>
      </w:r>
      <w:r w:rsidRPr="00F7196C">
        <w:rPr>
          <w:rFonts w:ascii="Arial" w:hAnsi="Arial"/>
          <w:sz w:val="24"/>
          <w:szCs w:val="24"/>
          <w:lang w:eastAsia="el-GR"/>
        </w:rPr>
        <w:t>Άλλαξε ο ιδιοκτήτης!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ΝΙΚΟΛΑΟΣ ΤΑΓΑΡΑΣ (Υφυπουργός Περιβάλλοντος και Ενέργειας): </w:t>
      </w:r>
      <w:r w:rsidRPr="00F7196C">
        <w:rPr>
          <w:rFonts w:ascii="Arial" w:hAnsi="Arial"/>
          <w:sz w:val="24"/>
          <w:szCs w:val="24"/>
          <w:lang w:eastAsia="el-GR"/>
        </w:rPr>
        <w:t xml:space="preserve">Ακούστε με, κύριε </w:t>
      </w:r>
      <w:proofErr w:type="spellStart"/>
      <w:r w:rsidRPr="00F7196C">
        <w:rPr>
          <w:rFonts w:ascii="Arial" w:hAnsi="Arial"/>
          <w:sz w:val="24"/>
          <w:szCs w:val="24"/>
          <w:lang w:eastAsia="el-GR"/>
        </w:rPr>
        <w:t>Δρίτσα</w:t>
      </w:r>
      <w:proofErr w:type="spellEnd"/>
      <w:r w:rsidRPr="00F7196C">
        <w:rPr>
          <w:rFonts w:ascii="Arial" w:hAnsi="Arial"/>
          <w:sz w:val="24"/>
          <w:szCs w:val="24"/>
          <w:lang w:eastAsia="el-GR"/>
        </w:rPr>
        <w:t xml:space="preserve">. Εσείς είστε πιο βέβαιος από εμένα. Εγώ έχω κάποιες πληροφορίες που δεν είναι ακριβώς έτσι. Αλλά λέω και το λέω δημόσια: Δεν είμαι απόλυτος, αλλά έχω και άλλες πληροφορίες μέχρι αυτήν τη στιγμή που </w:t>
      </w:r>
      <w:r w:rsidRPr="00F7196C">
        <w:rPr>
          <w:rFonts w:ascii="Arial" w:hAnsi="Arial"/>
          <w:sz w:val="24"/>
          <w:szCs w:val="24"/>
          <w:lang w:eastAsia="el-GR"/>
        </w:rPr>
        <w:lastRenderedPageBreak/>
        <w:t xml:space="preserve">μιλάμε. Έχει σημασία ποιος είναι ιδιοκτήτης και έχει σημασία αυτές τις αλλαγές ποιος τις ζητά. Διότι αν εγώ έχω ένα ακίνητο το οποίο είναι διατηρητέο και το μεταβιβάζω χωρίς δεσμεύσεις και έρχεται ο νέος αγοραστής για να βρει χρήση που θα του επιτρέψει να το λειτουργήσει και να το συντηρήσει και του δώσουμε την έγκριση να το κάνει χωρίς να έχουν υπάρξουν αρνήσεις και αντιρρήσεις πριν και έχουν περάσει δύο χρόνια και ερχόμαστε εκ των υστέρων να του επιβάλουμε πράγματα που δεν τα επιβάλαμε εξαρχής, ξέρετε, αυτό δημιουργεί προβλήματα όχι για το συγκεκριμένο, αλλά και για όλα τα άλλα που θέλουμε να συντηρήσουμε και να κρατήσουμε.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Γι’ αυτό λέω ότι είναι ένα πολύ λεπτό θέμα. Είπα ότι σέβομαι την ιστορία και όλα αυτά που αναφέρατε και πρέπει να το κρατήσουμε ζωντανό, με χρήσεις όμως -γιατί οι εποχές αλλάζουν- που μπορούν να το κρατήσουν ζωντανό και σε λειτουργία και να διατεθούν και χρήματα ώστε αυτήν την ιστορία και τον πολιτισμό να τη γευθείτε και εσείς, όλοι μας, αλλά και οι επόμενοι.</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Με αυτές τις παρατηρήσεις, ξαναλέω, δεν είμαι σε θέση να προσθέσω αυτή τη στιγμή περισσότερα πράγματα, πολύ περισσότερο που από πλευράς ιδιαιτερότητας ιδιοκτησιακού δεν έχω όλη τη γνώση και δεν έχω και τις προτάσεις. Στέκομαι και αναφέρθηκα στη διαδρομή που ακολουθήθηκε. Θα μπορούσαν να είχαν υπάρξει στα δύο χρόνια όλες αυτές οι αντιρρήσεις που εκφράσατε. Τις άκουσα με προσοχή.</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lastRenderedPageBreak/>
        <w:t xml:space="preserve">ΘΕΟΔΩΡΟΣ ΔΡΙΤΣΑΣ: </w:t>
      </w:r>
      <w:r w:rsidRPr="00F7196C">
        <w:rPr>
          <w:rFonts w:ascii="Arial" w:hAnsi="Arial"/>
          <w:sz w:val="24"/>
          <w:szCs w:val="24"/>
          <w:lang w:eastAsia="el-GR"/>
        </w:rPr>
        <w:t>Τώρα μπήκε η μπουλντόζα. Δεν ήταν γνωστό. Ούτε ο δήμαρχος δεν το ήξερε.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ΝΙΚΟΛΑΟΣ ΤΑΓΑΡΑΣ (Υφυπουργός Περιβάλλοντος και Ενέργειας): </w:t>
      </w:r>
      <w:r w:rsidRPr="00F7196C">
        <w:rPr>
          <w:rFonts w:ascii="Arial" w:hAnsi="Arial"/>
          <w:sz w:val="24"/>
          <w:szCs w:val="24"/>
          <w:lang w:eastAsia="el-GR"/>
        </w:rPr>
        <w:t xml:space="preserve">Κύριε συνάδελφε, αναφέρθηκα πριν στη δημοσιότητα και έχω εδώ και την αιτιολογική έκθεση για το τι </w:t>
      </w:r>
      <w:proofErr w:type="spellStart"/>
      <w:r w:rsidRPr="00F7196C">
        <w:rPr>
          <w:rFonts w:ascii="Arial" w:hAnsi="Arial"/>
          <w:sz w:val="24"/>
          <w:szCs w:val="24"/>
          <w:lang w:eastAsia="el-GR"/>
        </w:rPr>
        <w:t>περιελάμβανε</w:t>
      </w:r>
      <w:proofErr w:type="spellEnd"/>
      <w:r w:rsidRPr="00F7196C">
        <w:rPr>
          <w:rFonts w:ascii="Arial" w:hAnsi="Arial"/>
          <w:sz w:val="24"/>
          <w:szCs w:val="24"/>
          <w:lang w:eastAsia="el-GR"/>
        </w:rPr>
        <w:t xml:space="preserve"> πριν δύο χρόνια. Δεν ξέρω τι εξελίσσεται σήμερα και αν υπάρχουν άδειες που να έχουν εκδοθεί, γιατί δεν είναι στην υπηρεσία τη δικιά μας, είναι στην υπηρεσία δόμησης του Δήμου Πειραιά.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Σας λέω, όμως, πως φτάσαμε ως εδώ και όταν αναλαμβάνουμε ευθύνες πρέπει να είμαστε προσεκτικοί. Δεν αναφέρομαι σε εσάς, στην εξουσία αναφέρομαι. Όταν, λοιπόν, λαμβάνουμε ευθύνες και παίρνουμε αποφάσεις, πρέπει αυτές οι αποφάσεις να είναι διαχρονικές, σταθερές, ασφαλείς, προσεκτικές και δεν μπορεί να αλλάζουν από στιγμή σε στιγμή. Υπάρχουν επενδυτές...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ΘΕΟΔΩΡΟΣ ΔΡΙΤΣΑΣ: </w:t>
      </w:r>
      <w:r w:rsidRPr="00F7196C">
        <w:rPr>
          <w:rFonts w:ascii="Arial" w:hAnsi="Arial"/>
          <w:sz w:val="24"/>
          <w:szCs w:val="24"/>
          <w:lang w:eastAsia="el-GR"/>
        </w:rPr>
        <w:t>Είναι αυτή η απόφαση;</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ΠΡΟΕΔΡΕΥΟΥΣΑ (Σοφία Σακοράφα):</w:t>
      </w:r>
      <w:r w:rsidRPr="00F7196C">
        <w:rPr>
          <w:rFonts w:ascii="Arial" w:hAnsi="Arial"/>
          <w:sz w:val="24"/>
          <w:szCs w:val="24"/>
          <w:lang w:eastAsia="el-GR"/>
        </w:rPr>
        <w:t xml:space="preserve"> Κύριε συνάδελφε, σας παρακαλώ, δεν κάνουμε διάλογο. Το ξέρετε.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ΝΙΚΟΛΑΟΣ ΤΑΓΑΡΑΣ (Υφυπουργός Περιβάλλοντος και Ενέργειας): </w:t>
      </w:r>
      <w:r w:rsidRPr="00F7196C">
        <w:rPr>
          <w:rFonts w:ascii="Arial" w:hAnsi="Arial"/>
          <w:sz w:val="24"/>
          <w:szCs w:val="24"/>
          <w:lang w:eastAsia="el-GR"/>
        </w:rPr>
        <w:t xml:space="preserve">Είναι επενδυτές που θέλουν να αγοράσουν και τέτοια κτήρια, όχι για να τα </w:t>
      </w:r>
      <w:r w:rsidRPr="00F7196C">
        <w:rPr>
          <w:rFonts w:ascii="Arial" w:hAnsi="Arial"/>
          <w:sz w:val="24"/>
          <w:szCs w:val="24"/>
          <w:lang w:eastAsia="el-GR"/>
        </w:rPr>
        <w:lastRenderedPageBreak/>
        <w:t xml:space="preserve">καταστρέψουν, αλλά και να τα αξιοποιήσουν, γιατί τώρα καταστρέφονται που δεν υπάρχουν χρήματα να συντηρηθούν.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Αν στερήσουμε την ασφάλεια δικαίου σε αυτούς που μεταβιβάζουν, τότε ξέρετε πόσα προβλήματα θα ξαναγυρίσουν σε βάρος μας, κύριε συνάδελφε; Αυτά εγώ θέλω από την πλευρά μου να προσθέσω…</w:t>
      </w:r>
      <w:r w:rsidRPr="00F7196C">
        <w:rPr>
          <w:rFonts w:ascii="Arial" w:hAnsi="Arial"/>
          <w:b/>
          <w:sz w:val="24"/>
          <w:szCs w:val="24"/>
          <w:lang w:eastAsia="el-GR"/>
        </w:rPr>
        <w:t xml:space="preserve">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ΘΕΟΔΩΡΟΣ ΔΡΙΤΣΑΣ: </w:t>
      </w:r>
      <w:r w:rsidRPr="00F7196C">
        <w:rPr>
          <w:rFonts w:ascii="Arial" w:hAnsi="Arial"/>
          <w:sz w:val="24"/>
          <w:szCs w:val="24"/>
          <w:lang w:eastAsia="el-GR"/>
        </w:rPr>
        <w:t xml:space="preserve">Στην Ερμού έχουν σωθεί τέτοια κτήρια. Άλλαξαν χρήση…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ΠΡΟΕΔΡΕΥΟΥΣΑ (Σοφία Σακοράφα):</w:t>
      </w:r>
      <w:r w:rsidRPr="00F7196C">
        <w:rPr>
          <w:rFonts w:ascii="Arial" w:hAnsi="Arial"/>
          <w:sz w:val="24"/>
          <w:szCs w:val="24"/>
          <w:lang w:eastAsia="el-GR"/>
        </w:rPr>
        <w:t xml:space="preserve"> Κύριε Υπουργέ, σας παρακαλώ πολύ συνεχίστε να τελειώσετε με την τοποθέτησή σας, για να κλείσουμε την ερώτηση.</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ΝΙΚΟΛΑΟΣ ΤΑΓΑΡΑΣ (Υφυπουργός Περιβάλλοντος και Ενέργειας): </w:t>
      </w:r>
      <w:r w:rsidRPr="00F7196C">
        <w:rPr>
          <w:rFonts w:ascii="Arial" w:hAnsi="Arial"/>
          <w:sz w:val="24"/>
          <w:szCs w:val="24"/>
          <w:lang w:eastAsia="el-GR"/>
        </w:rPr>
        <w:t xml:space="preserve">Τελειώνω, κυρία Πρόεδρε, και συγγνώμη για την καθυστέρηση.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Επειδή είναι ένα πολύ λεπτό και σοβαρό θέμα, προσπάθησα να είμαι πολύ προσεκτικός, γιατί έχει ιδιαιτερότητες και είναι ένα πολύ ευαίσθητο θέμα, σεβόμενος τον χώρο, σεβόμενος την ιστορία, αλλά ταυτόχρονα σεβόμενος και τη συνέχεια και την ασφάλεια του χώρου.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Ευχαριστώ πολύ, κυρία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ΠΡΟΕΔΡΕΥΟΥΣΑ (Σοφία Σακοράφα):</w:t>
      </w:r>
      <w:r w:rsidRPr="00F7196C">
        <w:rPr>
          <w:rFonts w:ascii="Arial" w:hAnsi="Arial"/>
          <w:sz w:val="24"/>
          <w:szCs w:val="24"/>
          <w:lang w:eastAsia="el-GR"/>
        </w:rPr>
        <w:t xml:space="preserve"> Κι εγώ σας ευχαριστώ, κύριε Υπουργέ.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Κύριοι συνάδελφοι, θα επαναλάβω ότι οι χρόνοι είναι συγκεκριμένοι. Υπάρχει σχετική ανοχή, αλλά δεν υπερδιπλασιάζεται ποτέ ο χρόνος.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Συνεχίζουμε με την πρώτη με </w:t>
      </w:r>
      <w:r w:rsidRPr="00F7196C">
        <w:rPr>
          <w:rFonts w:ascii="Arial" w:hAnsi="Arial" w:cs="Arial"/>
          <w:sz w:val="24"/>
          <w:szCs w:val="24"/>
          <w:lang w:eastAsia="el-GR"/>
        </w:rPr>
        <w:t xml:space="preserve">αριθμό </w:t>
      </w:r>
      <w:r w:rsidRPr="00F7196C">
        <w:rPr>
          <w:rFonts w:ascii="Arial" w:hAnsi="Arial" w:cs="Arial"/>
          <w:color w:val="000000"/>
          <w:sz w:val="24"/>
          <w:szCs w:val="24"/>
          <w:shd w:val="clear" w:color="auto" w:fill="FFFFFF"/>
          <w:lang w:eastAsia="el-GR"/>
        </w:rPr>
        <w:t xml:space="preserve">5052/12-3-2021 </w:t>
      </w:r>
      <w:r w:rsidRPr="00F7196C">
        <w:rPr>
          <w:rFonts w:ascii="Arial" w:hAnsi="Arial"/>
          <w:sz w:val="24"/>
          <w:szCs w:val="24"/>
          <w:lang w:eastAsia="el-GR"/>
        </w:rPr>
        <w:t>ερώτηση</w:t>
      </w:r>
      <w:r w:rsidRPr="00F7196C">
        <w:rPr>
          <w:rFonts w:ascii="Arial" w:hAnsi="Arial" w:cs="Arial"/>
          <w:color w:val="000000"/>
          <w:sz w:val="24"/>
          <w:szCs w:val="24"/>
          <w:shd w:val="clear" w:color="auto" w:fill="FFFFFF"/>
          <w:lang w:eastAsia="el-GR"/>
        </w:rPr>
        <w:t xml:space="preserve"> του κύκλου αναφορών - ερωτήσεων του Βουλευτή Ροδόπης του ΣΥΡΙΖΑ - Προοδευτική Συμμαχία κ. </w:t>
      </w:r>
      <w:r w:rsidRPr="00F7196C">
        <w:rPr>
          <w:rFonts w:ascii="Arial" w:hAnsi="Arial" w:cs="Arial"/>
          <w:bCs/>
          <w:color w:val="000000"/>
          <w:sz w:val="24"/>
          <w:szCs w:val="24"/>
          <w:shd w:val="clear" w:color="auto" w:fill="FFFFFF"/>
          <w:lang w:eastAsia="el-GR"/>
        </w:rPr>
        <w:t xml:space="preserve">Δημήτριου Χαρίτου </w:t>
      </w:r>
      <w:r w:rsidRPr="00F7196C">
        <w:rPr>
          <w:rFonts w:ascii="Arial" w:hAnsi="Arial" w:cs="Arial"/>
          <w:color w:val="000000"/>
          <w:sz w:val="24"/>
          <w:szCs w:val="24"/>
          <w:shd w:val="clear" w:color="auto" w:fill="FFFFFF"/>
          <w:lang w:eastAsia="el-GR"/>
        </w:rPr>
        <w:t>προς τον Υπουργό</w:t>
      </w:r>
      <w:r w:rsidRPr="00F7196C">
        <w:rPr>
          <w:rFonts w:ascii="Arial" w:hAnsi="Arial" w:cs="Arial"/>
          <w:b/>
          <w:color w:val="000000"/>
          <w:sz w:val="24"/>
          <w:szCs w:val="24"/>
          <w:shd w:val="clear" w:color="auto" w:fill="FFFFFF"/>
          <w:lang w:eastAsia="el-GR"/>
        </w:rPr>
        <w:t xml:space="preserve"> </w:t>
      </w:r>
      <w:r w:rsidRPr="00F7196C">
        <w:rPr>
          <w:rFonts w:ascii="Arial" w:hAnsi="Arial" w:cs="Arial"/>
          <w:bCs/>
          <w:color w:val="000000"/>
          <w:sz w:val="24"/>
          <w:szCs w:val="24"/>
          <w:shd w:val="clear" w:color="auto" w:fill="FFFFFF"/>
          <w:lang w:eastAsia="el-GR"/>
        </w:rPr>
        <w:t>Περιβάλλοντος και Ενέργειας,</w:t>
      </w:r>
      <w:r w:rsidRPr="00F7196C">
        <w:rPr>
          <w:rFonts w:ascii="Arial" w:hAnsi="Arial" w:cs="Arial"/>
          <w:b/>
          <w:color w:val="000000"/>
          <w:sz w:val="24"/>
          <w:szCs w:val="24"/>
          <w:shd w:val="clear" w:color="auto" w:fill="FFFFFF"/>
          <w:lang w:eastAsia="el-GR"/>
        </w:rPr>
        <w:t xml:space="preserve"> </w:t>
      </w:r>
      <w:r w:rsidRPr="00F7196C">
        <w:rPr>
          <w:rFonts w:ascii="Arial" w:hAnsi="Arial" w:cs="Arial"/>
          <w:color w:val="000000"/>
          <w:sz w:val="24"/>
          <w:szCs w:val="24"/>
          <w:shd w:val="clear" w:color="auto" w:fill="FFFFFF"/>
          <w:lang w:eastAsia="el-GR"/>
        </w:rPr>
        <w:t xml:space="preserve">με θέμα: «Θα λάβετε υπ’ </w:t>
      </w:r>
      <w:proofErr w:type="spellStart"/>
      <w:r w:rsidRPr="00F7196C">
        <w:rPr>
          <w:rFonts w:ascii="Arial" w:hAnsi="Arial" w:cs="Arial"/>
          <w:color w:val="000000"/>
          <w:sz w:val="24"/>
          <w:szCs w:val="24"/>
          <w:shd w:val="clear" w:color="auto" w:fill="FFFFFF"/>
          <w:lang w:eastAsia="el-GR"/>
        </w:rPr>
        <w:t>όψιν</w:t>
      </w:r>
      <w:proofErr w:type="spellEnd"/>
      <w:r w:rsidRPr="00F7196C">
        <w:rPr>
          <w:rFonts w:ascii="Arial" w:hAnsi="Arial" w:cs="Arial"/>
          <w:color w:val="000000"/>
          <w:sz w:val="24"/>
          <w:szCs w:val="24"/>
          <w:shd w:val="clear" w:color="auto" w:fill="FFFFFF"/>
          <w:lang w:eastAsia="el-GR"/>
        </w:rPr>
        <w:t xml:space="preserve"> τις ανησυχίες των κατοίκων σχετικά με την </w:t>
      </w:r>
      <w:proofErr w:type="spellStart"/>
      <w:r w:rsidRPr="00F7196C">
        <w:rPr>
          <w:rFonts w:ascii="Arial" w:hAnsi="Arial" w:cs="Arial"/>
          <w:color w:val="000000"/>
          <w:sz w:val="24"/>
          <w:szCs w:val="24"/>
          <w:shd w:val="clear" w:color="auto" w:fill="FFFFFF"/>
          <w:lang w:eastAsia="el-GR"/>
        </w:rPr>
        <w:t>αδειοδότηση</w:t>
      </w:r>
      <w:proofErr w:type="spellEnd"/>
      <w:r w:rsidRPr="00F7196C">
        <w:rPr>
          <w:rFonts w:ascii="Arial" w:hAnsi="Arial" w:cs="Arial"/>
          <w:color w:val="000000"/>
          <w:sz w:val="24"/>
          <w:szCs w:val="24"/>
          <w:shd w:val="clear" w:color="auto" w:fill="FFFFFF"/>
          <w:lang w:eastAsia="el-GR"/>
        </w:rPr>
        <w:t xml:space="preserve"> των αιολικών πάρκων στη Περιφερειακή Ενότητα Ροδόπης;»</w:t>
      </w:r>
      <w:r w:rsidRPr="00F7196C">
        <w:rPr>
          <w:rFonts w:ascii="Arial" w:hAnsi="Arial"/>
          <w:sz w:val="24"/>
          <w:szCs w:val="24"/>
          <w:lang w:eastAsia="el-GR"/>
        </w:rPr>
        <w:t>.</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Στην ερώτηση θα απαντήσει, επίσης, ο Υφυπουργός Περιβάλλοντος και Ενέργειας κ. Νικόλαος </w:t>
      </w:r>
      <w:proofErr w:type="spellStart"/>
      <w:r w:rsidRPr="00F7196C">
        <w:rPr>
          <w:rFonts w:ascii="Arial" w:hAnsi="Arial"/>
          <w:sz w:val="24"/>
          <w:szCs w:val="24"/>
          <w:lang w:eastAsia="el-GR"/>
        </w:rPr>
        <w:t>Ταγαράς</w:t>
      </w:r>
      <w:proofErr w:type="spellEnd"/>
      <w:r w:rsidRPr="00F7196C">
        <w:rPr>
          <w:rFonts w:ascii="Arial" w:hAnsi="Arial"/>
          <w:sz w:val="24"/>
          <w:szCs w:val="24"/>
          <w:lang w:eastAsia="el-GR"/>
        </w:rPr>
        <w:t>.</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συνάδελφε, έχετε τον λόγο για δύο λεπτά.</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ΔΗΜΗΤΡΙΟΣ ΧΑΡΙΤΟΥ: </w:t>
      </w:r>
      <w:r w:rsidRPr="00F7196C">
        <w:rPr>
          <w:rFonts w:ascii="Arial" w:hAnsi="Arial"/>
          <w:sz w:val="24"/>
          <w:szCs w:val="24"/>
          <w:lang w:eastAsia="el-GR"/>
        </w:rPr>
        <w:t xml:space="preserve">Ευχαριστώ, κύριε Πρόεδρε.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Υπουργέ, για εμάς η χρήση των ανανεώσιμων πηγών ενέργειας αποτελεί πράγματι προτεραιότητα ώστε να αντιμετωπιστεί η κλιματική κρίση. Όμως αυτή η προτεραιότητα δεν μπορεί να προχωρά σε βάρος της προστασίας του φυσικού περιβάλλοντος, της βιοποικιλότητας και κυρίως σε βάρος της υγείας και της ζωής των κατοίκων. Αυτό που συμβαίνει αυτήν την περίοδο στην Περιφερειακή Ενότητα της Ροδόπης έχει προκαλέσει δικαιολογημένα την ανησυχία των κατοίκων. Παρ’ ότι η επιτρεπόμενη φέρουσα ικανότητα για </w:t>
      </w:r>
      <w:r w:rsidRPr="00F7196C">
        <w:rPr>
          <w:rFonts w:ascii="Arial" w:hAnsi="Arial"/>
          <w:sz w:val="24"/>
          <w:szCs w:val="24"/>
          <w:lang w:eastAsia="el-GR"/>
        </w:rPr>
        <w:lastRenderedPageBreak/>
        <w:t xml:space="preserve">αιολικά πάρκα στις δημοτικές ενότητες πλησιάσει να καλυφθεί -το 93% έφτασε στη δημοτική ενότητα της </w:t>
      </w:r>
      <w:proofErr w:type="spellStart"/>
      <w:r w:rsidRPr="00F7196C">
        <w:rPr>
          <w:rFonts w:ascii="Arial" w:hAnsi="Arial"/>
          <w:sz w:val="24"/>
          <w:szCs w:val="24"/>
          <w:lang w:eastAsia="el-GR"/>
        </w:rPr>
        <w:t>Οργάνης</w:t>
      </w:r>
      <w:proofErr w:type="spellEnd"/>
      <w:r w:rsidRPr="00F7196C">
        <w:rPr>
          <w:rFonts w:ascii="Arial" w:hAnsi="Arial"/>
          <w:sz w:val="24"/>
          <w:szCs w:val="24"/>
          <w:lang w:eastAsia="el-GR"/>
        </w:rPr>
        <w:t xml:space="preserve">, στο 63% και στο 68% αντίστοιχα στις δημοτικές ενότητες </w:t>
      </w:r>
      <w:proofErr w:type="spellStart"/>
      <w:r w:rsidRPr="00F7196C">
        <w:rPr>
          <w:rFonts w:ascii="Arial" w:hAnsi="Arial"/>
          <w:sz w:val="24"/>
          <w:szCs w:val="24"/>
          <w:lang w:eastAsia="el-GR"/>
        </w:rPr>
        <w:t>Κέχρου</w:t>
      </w:r>
      <w:proofErr w:type="spellEnd"/>
      <w:r w:rsidRPr="00F7196C">
        <w:rPr>
          <w:rFonts w:ascii="Arial" w:hAnsi="Arial"/>
          <w:sz w:val="24"/>
          <w:szCs w:val="24"/>
          <w:lang w:eastAsia="el-GR"/>
        </w:rPr>
        <w:t xml:space="preserve"> και Κομοτηνής-, παρ’ όλα αυτά τα αιτήματα προς την ΡΑΕ για την κατασκευή νέων αιολικών πάρκων είναι ατελείωτα, κύριε Υφυπουργέ, Σε περιοχές μάλιστα ιδιαίτερου φυσικού κάλους, όπως στην ευρύτερη περιοχή της Αρχαίας Μαρώνειας, που είναι τόπος γεμάτος με αρχαιότητες, στην περιοχή του </w:t>
      </w:r>
      <w:proofErr w:type="spellStart"/>
      <w:r w:rsidRPr="00F7196C">
        <w:rPr>
          <w:rFonts w:ascii="Arial" w:hAnsi="Arial"/>
          <w:sz w:val="24"/>
          <w:szCs w:val="24"/>
          <w:lang w:eastAsia="el-GR"/>
        </w:rPr>
        <w:t>Ιάσμου</w:t>
      </w:r>
      <w:proofErr w:type="spellEnd"/>
      <w:r w:rsidRPr="00F7196C">
        <w:rPr>
          <w:rFonts w:ascii="Arial" w:hAnsi="Arial"/>
          <w:sz w:val="24"/>
          <w:szCs w:val="24"/>
          <w:lang w:eastAsia="el-GR"/>
        </w:rPr>
        <w:t xml:space="preserve"> πάνω από το </w:t>
      </w:r>
      <w:proofErr w:type="spellStart"/>
      <w:r w:rsidRPr="00F7196C">
        <w:rPr>
          <w:rFonts w:ascii="Arial" w:hAnsi="Arial"/>
          <w:sz w:val="24"/>
          <w:szCs w:val="24"/>
          <w:lang w:eastAsia="el-GR"/>
        </w:rPr>
        <w:t>Παπικιό</w:t>
      </w:r>
      <w:proofErr w:type="spellEnd"/>
      <w:r w:rsidRPr="00F7196C">
        <w:rPr>
          <w:rFonts w:ascii="Arial" w:hAnsi="Arial"/>
          <w:sz w:val="24"/>
          <w:szCs w:val="24"/>
          <w:lang w:eastAsia="el-GR"/>
        </w:rPr>
        <w:t xml:space="preserve"> Όρος με τη μοναστική περιουσία.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Υπουργέ, την ίδια στιγμή στον ορεινό όγκο του Δήμου </w:t>
      </w:r>
      <w:proofErr w:type="spellStart"/>
      <w:r w:rsidRPr="00F7196C">
        <w:rPr>
          <w:rFonts w:ascii="Arial" w:hAnsi="Arial"/>
          <w:sz w:val="24"/>
          <w:szCs w:val="24"/>
          <w:lang w:eastAsia="el-GR"/>
        </w:rPr>
        <w:t>Αρριανών</w:t>
      </w:r>
      <w:proofErr w:type="spellEnd"/>
      <w:r w:rsidRPr="00F7196C">
        <w:rPr>
          <w:rFonts w:ascii="Arial" w:hAnsi="Arial"/>
          <w:sz w:val="24"/>
          <w:szCs w:val="24"/>
          <w:lang w:eastAsia="el-GR"/>
        </w:rPr>
        <w:t xml:space="preserve">, με εγκατεστημένες ήδη </w:t>
      </w:r>
      <w:proofErr w:type="spellStart"/>
      <w:r w:rsidRPr="00F7196C">
        <w:rPr>
          <w:rFonts w:ascii="Arial" w:hAnsi="Arial"/>
          <w:sz w:val="24"/>
          <w:szCs w:val="24"/>
          <w:lang w:eastAsia="el-GR"/>
        </w:rPr>
        <w:t>εκατόν</w:t>
      </w:r>
      <w:proofErr w:type="spellEnd"/>
      <w:r w:rsidRPr="00F7196C">
        <w:rPr>
          <w:rFonts w:ascii="Arial" w:hAnsi="Arial"/>
          <w:sz w:val="24"/>
          <w:szCs w:val="24"/>
          <w:lang w:eastAsia="el-GR"/>
        </w:rPr>
        <w:t xml:space="preserve"> πενήντα ανεμογεννήτριες, βρίσκονται σε διαδικασία </w:t>
      </w:r>
      <w:proofErr w:type="spellStart"/>
      <w:r w:rsidRPr="00F7196C">
        <w:rPr>
          <w:rFonts w:ascii="Arial" w:hAnsi="Arial"/>
          <w:sz w:val="24"/>
          <w:szCs w:val="24"/>
          <w:lang w:eastAsia="el-GR"/>
        </w:rPr>
        <w:t>αδειοδότησης</w:t>
      </w:r>
      <w:proofErr w:type="spellEnd"/>
      <w:r w:rsidRPr="00F7196C">
        <w:rPr>
          <w:rFonts w:ascii="Arial" w:hAnsi="Arial"/>
          <w:sz w:val="24"/>
          <w:szCs w:val="24"/>
          <w:lang w:eastAsia="el-GR"/>
        </w:rPr>
        <w:t xml:space="preserve"> νέα αιολικά πάρκα, μια ανάσα δίπλα σε κατοικημένες οικισμούς, όπως του </w:t>
      </w:r>
      <w:proofErr w:type="spellStart"/>
      <w:r w:rsidRPr="00F7196C">
        <w:rPr>
          <w:rFonts w:ascii="Arial" w:hAnsi="Arial"/>
          <w:sz w:val="24"/>
          <w:szCs w:val="24"/>
          <w:lang w:eastAsia="el-GR"/>
        </w:rPr>
        <w:t>Κέχρου</w:t>
      </w:r>
      <w:proofErr w:type="spellEnd"/>
      <w:r w:rsidRPr="00F7196C">
        <w:rPr>
          <w:rFonts w:ascii="Arial" w:hAnsi="Arial"/>
          <w:sz w:val="24"/>
          <w:szCs w:val="24"/>
          <w:lang w:eastAsia="el-GR"/>
        </w:rPr>
        <w:t xml:space="preserve">, που η τυχόν εγκατάστασή τους θα κάνει αβίωτη τη ζωή των ανθρώπων. Δεν αναφέρομαι καν στην αλλοίωση του φυσικού περιβάλλοντος και τις επιπτώσεις στην ορεινή και βιολογική κτηνοτροφία. Γι’ αυτό άλλωστε το τοπικό συμβούλιο του </w:t>
      </w:r>
      <w:proofErr w:type="spellStart"/>
      <w:r w:rsidRPr="00F7196C">
        <w:rPr>
          <w:rFonts w:ascii="Arial" w:hAnsi="Arial"/>
          <w:sz w:val="24"/>
          <w:szCs w:val="24"/>
          <w:lang w:eastAsia="el-GR"/>
        </w:rPr>
        <w:t>Κέχρου</w:t>
      </w:r>
      <w:proofErr w:type="spellEnd"/>
      <w:r w:rsidRPr="00F7196C">
        <w:rPr>
          <w:rFonts w:ascii="Arial" w:hAnsi="Arial"/>
          <w:sz w:val="24"/>
          <w:szCs w:val="24"/>
          <w:lang w:eastAsia="el-GR"/>
        </w:rPr>
        <w:t xml:space="preserve"> ομόφωνα εξέφρασε την αντίθεσή του την οποία θα σας καταθέσω, αν θέλετε.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Επίσης, κύριε Υπουργέ, σοβαρές ενστάσεις έχει προκαλέσει η </w:t>
      </w:r>
      <w:proofErr w:type="spellStart"/>
      <w:r w:rsidRPr="00F7196C">
        <w:rPr>
          <w:rFonts w:ascii="Arial" w:hAnsi="Arial"/>
          <w:sz w:val="24"/>
          <w:szCs w:val="24"/>
          <w:lang w:eastAsia="el-GR"/>
        </w:rPr>
        <w:t>αδειοδότηση</w:t>
      </w:r>
      <w:proofErr w:type="spellEnd"/>
      <w:r w:rsidRPr="00F7196C">
        <w:rPr>
          <w:rFonts w:ascii="Arial" w:hAnsi="Arial"/>
          <w:sz w:val="24"/>
          <w:szCs w:val="24"/>
          <w:lang w:eastAsia="el-GR"/>
        </w:rPr>
        <w:t xml:space="preserve"> αιολικού πάρκου σε πεδινή ζώνη ένα χιλιόμετρο από μεγάλους οικισμούς τρεισήμισι χιλιόμετρα από την πόλη της Κομοτηνής, </w:t>
      </w:r>
      <w:proofErr w:type="spellStart"/>
      <w:r w:rsidRPr="00F7196C">
        <w:rPr>
          <w:rFonts w:ascii="Arial" w:hAnsi="Arial"/>
          <w:sz w:val="24"/>
          <w:szCs w:val="24"/>
          <w:lang w:eastAsia="el-GR"/>
        </w:rPr>
        <w:t>αδειοδότηση</w:t>
      </w:r>
      <w:proofErr w:type="spellEnd"/>
      <w:r w:rsidRPr="00F7196C">
        <w:rPr>
          <w:rFonts w:ascii="Arial" w:hAnsi="Arial"/>
          <w:sz w:val="24"/>
          <w:szCs w:val="24"/>
          <w:lang w:eastAsia="el-GR"/>
        </w:rPr>
        <w:t xml:space="preserve"> για </w:t>
      </w:r>
      <w:r w:rsidRPr="00F7196C">
        <w:rPr>
          <w:rFonts w:ascii="Arial" w:hAnsi="Arial"/>
          <w:sz w:val="24"/>
          <w:szCs w:val="24"/>
          <w:lang w:eastAsia="el-GR"/>
        </w:rPr>
        <w:lastRenderedPageBreak/>
        <w:t xml:space="preserve">την οποία ομόφωνα έχει γνωματεύσει αρνητικά το Περιφερειακό Συμβούλιο της Ανατολικής Μακεδονίας και Θράκης.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Υπουργέ, ρυθμίσεις περιβαλλοντικού ν.4685/2020 είναι αυτές που πυροδότησαν την έκρηξη των αιτημάτων προς τη ΡΑΕ. Τα ασφυκτικά χρονικά όρια για τις γνωμοδοτήσεις, η αγνόηση ουσιαστικά της γνώμης των τοπικών κοινωνιών, ανοίγει τον δρόμο στη Ρυθμιστική Αρχή Ενέργειας να μοιράζει βεβαιώσεις </w:t>
      </w:r>
      <w:proofErr w:type="spellStart"/>
      <w:r w:rsidRPr="00F7196C">
        <w:rPr>
          <w:rFonts w:ascii="Arial" w:hAnsi="Arial"/>
          <w:sz w:val="24"/>
          <w:szCs w:val="24"/>
          <w:lang w:eastAsia="el-GR"/>
        </w:rPr>
        <w:t>αδειοδοτήσεων</w:t>
      </w:r>
      <w:proofErr w:type="spellEnd"/>
      <w:r w:rsidRPr="00F7196C">
        <w:rPr>
          <w:rFonts w:ascii="Arial" w:hAnsi="Arial"/>
          <w:sz w:val="24"/>
          <w:szCs w:val="24"/>
          <w:lang w:eastAsia="el-GR"/>
        </w:rPr>
        <w:t xml:space="preserve">. Ενώ το ξεπερασμένο -για να μην πω το παρωχημένο- χωροταξικό σχέδιο του 2008 για τις ΑΠΕ, που με δική σας ευθύνη καθυστερεί η αναθεώρησή του, δεν μπορεί να ανταποκριθεί στα νέα δεδομένα.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Σας ερωτώ, λοιπόν, κύριε Υπουργέ, θα λάβετε υπ’ </w:t>
      </w:r>
      <w:proofErr w:type="spellStart"/>
      <w:r w:rsidRPr="00F7196C">
        <w:rPr>
          <w:rFonts w:ascii="Arial" w:hAnsi="Arial"/>
          <w:sz w:val="24"/>
          <w:szCs w:val="24"/>
          <w:lang w:eastAsia="el-GR"/>
        </w:rPr>
        <w:t>όψιν</w:t>
      </w:r>
      <w:proofErr w:type="spellEnd"/>
      <w:r w:rsidRPr="00F7196C">
        <w:rPr>
          <w:rFonts w:ascii="Arial" w:hAnsi="Arial"/>
          <w:sz w:val="24"/>
          <w:szCs w:val="24"/>
          <w:lang w:eastAsia="el-GR"/>
        </w:rPr>
        <w:t xml:space="preserve"> τις έντονες και δικαιολογημένες ανησυχίες των κατοίκων της Ροδόπης, βάζοντας φρένο στη βιομηχανία βεβαιώσεων που εκδίδει η ΡΑΕ; Θα λάβετε υπ’ </w:t>
      </w:r>
      <w:proofErr w:type="spellStart"/>
      <w:r w:rsidRPr="00F7196C">
        <w:rPr>
          <w:rFonts w:ascii="Arial" w:hAnsi="Arial"/>
          <w:sz w:val="24"/>
          <w:szCs w:val="24"/>
          <w:lang w:eastAsia="el-GR"/>
        </w:rPr>
        <w:t>όψιν</w:t>
      </w:r>
      <w:proofErr w:type="spellEnd"/>
      <w:r w:rsidRPr="00F7196C">
        <w:rPr>
          <w:rFonts w:ascii="Arial" w:hAnsi="Arial"/>
          <w:sz w:val="24"/>
          <w:szCs w:val="24"/>
          <w:lang w:eastAsia="el-GR"/>
        </w:rPr>
        <w:t xml:space="preserve"> την αντίθετη θέση της τοπικής αυτοδιοίκησης και την αρνητική γνωμοδότηση του περιφερειακού συμβουλίου εκεί που υπάρχει; Πότε επιτέλους θα προχωρήσει και θα ολοκληρωθεί η αναθεώρηση του χωροταξικού σχεδίου για τις ΑΠΕ;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ΠΡΟΕΔΡΕΥΟΥΣΑ (Σοφία Σακοράφα):</w:t>
      </w:r>
      <w:r w:rsidRPr="00F7196C">
        <w:rPr>
          <w:rFonts w:ascii="Arial" w:hAnsi="Arial"/>
          <w:sz w:val="24"/>
          <w:szCs w:val="24"/>
          <w:lang w:eastAsia="el-GR"/>
        </w:rPr>
        <w:t xml:space="preserve"> Ευχαριστώ, κύριε συνάδελφε.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Υπουργέ, έχετε τον λόγο.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ΝΙΚΟΛΑΟΣ ΤΑΓΑΡΑΣ (Υφυπουργός Περιβάλλοντος και Ενέργειας): </w:t>
      </w:r>
      <w:r w:rsidRPr="00F7196C">
        <w:rPr>
          <w:rFonts w:ascii="Arial" w:hAnsi="Arial"/>
          <w:sz w:val="24"/>
          <w:szCs w:val="24"/>
          <w:lang w:eastAsia="el-GR"/>
        </w:rPr>
        <w:t>Ευχαριστώ, κυρία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 xml:space="preserve">Όλοι μιλούμε για να μειώσουμε το περιβαλλοντικό αποτύπωμα από το παραγωγικό μοντέλο σε ό,τι αφορά την ενέργεια και όλοι μας συμφωνούμε ότι οι ανανεώσιμες πηγές ενέργειας είναι ο κύριος χώρος παραγωγής, η εναλλακτική λύση. Υπάρχουν σίγουρα ιδιαιτερότητες σε όλη την Ελλάδα. Το χωροταξικό από το 2008, το είπατε και εσείς, είναι υπό αναθεώρηση. Η καθυστέρηση οφείλεται στις συνθήκες ενός χρόνου που περνάμε λόγω αποκλεισμού και εγκλωβισμού για να μπορούν να εξελιχθούν και οι δημόσιες διαβουλεύσεις, αλλά και οι μελετητές να μπορέσουν να ολοκληρώσουν, γι’ αυτό υπάρχει η καθυστέρηση. Όμως εξελίσσεται ανοίγοντας και η κοινωνία και ο χώρος για συζητήσεις και για διαβούλευση για να ολοκληρωθεί. Αυτό σαν μια πρώτη οριζόντια παρατήρηση.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Σε ό,τι αφορά τον χώρο που αναφερθήκατε, υπάρχουν ανάλογα με το μέγεθος της επέμβασης από πλευράς περιβαλλοντικής </w:t>
      </w:r>
      <w:proofErr w:type="spellStart"/>
      <w:r w:rsidRPr="00F7196C">
        <w:rPr>
          <w:rFonts w:ascii="Arial" w:hAnsi="Arial"/>
          <w:sz w:val="24"/>
          <w:szCs w:val="24"/>
          <w:lang w:eastAsia="el-GR"/>
        </w:rPr>
        <w:t>αδειοδότησης</w:t>
      </w:r>
      <w:proofErr w:type="spellEnd"/>
      <w:r w:rsidRPr="00F7196C">
        <w:rPr>
          <w:rFonts w:ascii="Arial" w:hAnsi="Arial"/>
          <w:sz w:val="24"/>
          <w:szCs w:val="24"/>
          <w:lang w:eastAsia="el-GR"/>
        </w:rPr>
        <w:t xml:space="preserve"> τρεις κατηγορίες. Υπάρχει η κατηγορία Α1 που συζητείται στη Διεύθυνση Περιβαλλοντικής </w:t>
      </w:r>
      <w:proofErr w:type="spellStart"/>
      <w:r w:rsidRPr="00F7196C">
        <w:rPr>
          <w:rFonts w:ascii="Arial" w:hAnsi="Arial"/>
          <w:sz w:val="24"/>
          <w:szCs w:val="24"/>
          <w:lang w:eastAsia="el-GR"/>
        </w:rPr>
        <w:t>Αδειοδότησης</w:t>
      </w:r>
      <w:proofErr w:type="spellEnd"/>
      <w:r w:rsidRPr="00F7196C">
        <w:rPr>
          <w:rFonts w:ascii="Arial" w:hAnsi="Arial"/>
          <w:sz w:val="24"/>
          <w:szCs w:val="24"/>
          <w:lang w:eastAsia="el-GR"/>
        </w:rPr>
        <w:t xml:space="preserve"> στο Υπουργείο Περιβάλλοντος. Δεν πρόκειται περί αυτής. Είναι κατηγορία Α2 και τα δύο έργα που αναφερθήκατε, άρα είναι της αρμόδιας υπηρεσίας που αναφέρεται σε θέματα περιβαλλοντικής </w:t>
      </w:r>
      <w:proofErr w:type="spellStart"/>
      <w:r w:rsidRPr="00F7196C">
        <w:rPr>
          <w:rFonts w:ascii="Arial" w:hAnsi="Arial"/>
          <w:sz w:val="24"/>
          <w:szCs w:val="24"/>
          <w:lang w:eastAsia="el-GR"/>
        </w:rPr>
        <w:t>αδειοδότησης</w:t>
      </w:r>
      <w:proofErr w:type="spellEnd"/>
      <w:r w:rsidRPr="00F7196C">
        <w:rPr>
          <w:rFonts w:ascii="Arial" w:hAnsi="Arial"/>
          <w:sz w:val="24"/>
          <w:szCs w:val="24"/>
          <w:lang w:eastAsia="el-GR"/>
        </w:rPr>
        <w:t xml:space="preserve"> της οικείας αποκεντρωμένης διοίκησης, για να μπορούν να αποφασίσουν για τα θέματα που αναφερθήκατε.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 xml:space="preserve">Γνωρίζω, λοιπόν, ότι σε ό,τι αφορά το πρώτο στον Λόφο Πουλιά, για την απόφαση που είναι σε εξέλιξη η διαδικασία, υπάρχει θετική γνωμοδότηση σε ό,τι αφορά την υλοποίηση για τον αιολικό σταθμό στη θέση αυτή από το Περιφερειακό Συμβούλιο. Θα σας τα πω αμέσως γιατί τα έχω εδώ.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Αφορά την εταιρεία «</w:t>
      </w:r>
      <w:r w:rsidRPr="00F7196C">
        <w:rPr>
          <w:rFonts w:ascii="Arial" w:hAnsi="Arial"/>
          <w:sz w:val="24"/>
          <w:szCs w:val="24"/>
          <w:lang w:val="en-US" w:eastAsia="el-GR"/>
        </w:rPr>
        <w:t>ES</w:t>
      </w:r>
      <w:r w:rsidRPr="00F7196C">
        <w:rPr>
          <w:rFonts w:ascii="Arial" w:hAnsi="Arial"/>
          <w:sz w:val="24"/>
          <w:szCs w:val="24"/>
          <w:lang w:eastAsia="el-GR"/>
        </w:rPr>
        <w:t xml:space="preserve"> </w:t>
      </w:r>
      <w:r w:rsidRPr="00F7196C">
        <w:rPr>
          <w:rFonts w:ascii="Arial" w:hAnsi="Arial"/>
          <w:sz w:val="24"/>
          <w:szCs w:val="24"/>
          <w:lang w:val="en-US" w:eastAsia="el-GR"/>
        </w:rPr>
        <w:t>ENERGY</w:t>
      </w:r>
      <w:r w:rsidRPr="00F7196C">
        <w:rPr>
          <w:rFonts w:ascii="Arial" w:hAnsi="Arial"/>
          <w:sz w:val="24"/>
          <w:szCs w:val="24"/>
          <w:lang w:eastAsia="el-GR"/>
        </w:rPr>
        <w:t xml:space="preserve"> ΕΠΕ», αυτή που αναφέρεται στον Λόφο Πουλιά και αναρτήθηκε στο ηλεκτρονικό περιβαλλοντικό μητρώο στις 28 Δεκεμβρίου 2020 με θετική γνωμοδότηση –ξαναλέω- από τη Διεύθυνση Συντονισμού και Επιθεώρησης Δασών της αποκεντρωμένης διοίκησης Μακεδονίας-Θράκης. Γνωρίζω ότι υπάρχει ευαίσθητη περιοχή και υπάρχουν ζώνες αυξημένης προστασίας, σε ό,τι αφορά κυρίαρχα την </w:t>
      </w:r>
      <w:proofErr w:type="spellStart"/>
      <w:r w:rsidRPr="00F7196C">
        <w:rPr>
          <w:rFonts w:ascii="Arial" w:hAnsi="Arial"/>
          <w:sz w:val="24"/>
          <w:szCs w:val="24"/>
          <w:lang w:eastAsia="el-GR"/>
        </w:rPr>
        <w:t>ορνιθοπανίδα</w:t>
      </w:r>
      <w:proofErr w:type="spellEnd"/>
      <w:r w:rsidRPr="00F7196C">
        <w:rPr>
          <w:rFonts w:ascii="Arial" w:hAnsi="Arial"/>
          <w:sz w:val="24"/>
          <w:szCs w:val="24"/>
          <w:lang w:eastAsia="el-GR"/>
        </w:rPr>
        <w:t>, γι’ αυτό και συντάχθηκε και ειδική οικολογική αξιολόγηση. Γι’ αυτήν υπάρχουν θετικές, όπως είπα, απαντήσεις της περιφέρειας. Για την άλλη, χωρίς να θέλω να καθυστερήσω τον χρόνο, γνωρίζω ότι υπάρχει ομόφωνη αρνητική απάντηση και θα τοποθετηθώ στην πορεία.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Για την επόμενη που αναφέρατε, σε ό,τι αφορά τον δήμο και πιο συγκεκριμένα στην περιοχή Ροδόπη του δάσους -γιατί αναφέρεται σε δυο- θα σας πω το εξής. Συγγνώμη. Δώστε μου ένα λεπτό, κυρία Πρόεδρε, να βρω τα έγγραφά μου, γιατί έχουμε πολλά σήμερα. Θέλω να σας πω για την πρώτη περίπτωση, αυτή που αναφέρθηκα για τον Λόφο Σκουλιά. Υπάρχουν </w:t>
      </w:r>
      <w:r w:rsidRPr="00F7196C">
        <w:rPr>
          <w:rFonts w:ascii="Arial" w:hAnsi="Arial"/>
          <w:sz w:val="24"/>
          <w:szCs w:val="24"/>
          <w:lang w:eastAsia="el-GR"/>
        </w:rPr>
        <w:lastRenderedPageBreak/>
        <w:t xml:space="preserve">δεκαεννέα όροι και προϋποθέσεις που οφείλει να τηρήσει ο επενδυτής, εφόσον ολοκληρωθεί η διαδικασία.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Μεταξύ των άλλων, προτείνεται η μετεγκατάσταση των ανεμογεννητριών 3 και 4 σε ασκεπείς εκτάσεις, ώστε να μην εγκατασταθούν εντός των αναδασώσεων, οι οποίες έγιναν με σκοπό τη δημιουργία προστατευτικού μανδύα κατά τι του οικισμού και τη λήψη μέτρων αντιμετώπισης πιθανών επιπτώσεων στην </w:t>
      </w:r>
      <w:proofErr w:type="spellStart"/>
      <w:r w:rsidRPr="00F7196C">
        <w:rPr>
          <w:rFonts w:ascii="Arial" w:hAnsi="Arial"/>
          <w:sz w:val="24"/>
          <w:szCs w:val="24"/>
          <w:lang w:eastAsia="el-GR"/>
        </w:rPr>
        <w:t>ορνιθοπανίδα</w:t>
      </w:r>
      <w:proofErr w:type="spellEnd"/>
      <w:r w:rsidRPr="00F7196C">
        <w:rPr>
          <w:rFonts w:ascii="Arial" w:hAnsi="Arial"/>
          <w:sz w:val="24"/>
          <w:szCs w:val="24"/>
          <w:lang w:eastAsia="el-GR"/>
        </w:rPr>
        <w:t xml:space="preserve"> και για την αναπαραγωγική περίοδο, αλλά και για ειδικές συσκευές αναγνώρισης και αποτροπής προσέγγισης των πτηνών στις ανεμογεννήτριες.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Σε ό,τι αφορά το αιολικό πάρκο στη θέση Νεράιδες, θα τοποθετηθώ στη δευτερολογία μου.</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Ευχαριστώ, κυρία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ΠΡΟΕΔΡΕΥΟΥΣΑ (Σοφία Σακοράφα):</w:t>
      </w:r>
      <w:r w:rsidRPr="00F7196C">
        <w:rPr>
          <w:rFonts w:ascii="Arial" w:hAnsi="Arial"/>
          <w:sz w:val="24"/>
          <w:szCs w:val="24"/>
          <w:lang w:eastAsia="el-GR"/>
        </w:rPr>
        <w:t xml:space="preserve"> Και εγώ σας ευχαριστώ, κύριε Υπουργέ.</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συνάδελφε, έχετε τον λόγο για τρία λεπτά.</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ΔΗΜΗΤΡΙΟΣ ΧΑΡΙΤΟΥ:</w:t>
      </w:r>
      <w:r w:rsidRPr="00F7196C">
        <w:rPr>
          <w:rFonts w:ascii="Arial" w:hAnsi="Arial"/>
          <w:sz w:val="24"/>
          <w:szCs w:val="24"/>
          <w:lang w:eastAsia="el-GR"/>
        </w:rPr>
        <w:t xml:space="preserve"> Κύριε Υπουργέ, σας άκουσα -είναι αλήθεια- με προσοχή. Είπατε ότι υπάρχει το θεσμικό πλαίσιο, ότι η αποκεντρωμένη διοίκηση έχει καταθέσει τους όρους και τις προϋποθέσεις, με βάση τις οποίες θα προχωρήσει και είπατε ότι περίπου ότι όλα πάνε.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 xml:space="preserve">Άλλα, όμως, βιώνουν οι κάτοικοι στον ορεινό όγκο του </w:t>
      </w:r>
      <w:proofErr w:type="spellStart"/>
      <w:r w:rsidRPr="00F7196C">
        <w:rPr>
          <w:rFonts w:ascii="Arial" w:hAnsi="Arial"/>
          <w:sz w:val="24"/>
          <w:szCs w:val="24"/>
          <w:lang w:eastAsia="el-GR"/>
        </w:rPr>
        <w:t>Κέχρου</w:t>
      </w:r>
      <w:proofErr w:type="spellEnd"/>
      <w:r w:rsidRPr="00F7196C">
        <w:rPr>
          <w:rFonts w:ascii="Arial" w:hAnsi="Arial"/>
          <w:sz w:val="24"/>
          <w:szCs w:val="24"/>
          <w:lang w:eastAsia="el-GR"/>
        </w:rPr>
        <w:t>. Δεν ξέρω αν αυτοί ζουν σε φαντασίωση ή βλέπουν ένα κακό όνειρο από την πραγματικότητα που βιώνουν πάνω από τα κεφάλια τους. Και το λέω αυτό μετά λόγου γνώσεως και αξίζει να επισκεφτεί κανείς την περιοχή.</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Με αυτόν τον τρόπο, κύριε Υπουργέ, με τον οποίον διαχειρίζεστε όπως φαίνεται τις ανανεώσιμες πηγές ενέργειας, που σωστά είπατε ότι «πράγματι μπορούν να συμβάλλουν για να αντιμετωπιστεί και η κλιματική κρίση», τις  απαξιώνετε στη συνείδηση των κοινωνιών, των απλών πολιτών με όσα βιώνουν.</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Σας ζήτησα εξηγήσεις γιατί με τον ν.4685, με </w:t>
      </w:r>
      <w:r w:rsidRPr="00F7196C">
        <w:rPr>
          <w:rFonts w:ascii="Arial" w:hAnsi="Arial"/>
          <w:sz w:val="24"/>
          <w:szCs w:val="24"/>
          <w:lang w:val="en-US" w:eastAsia="el-GR"/>
        </w:rPr>
        <w:t>fast</w:t>
      </w:r>
      <w:r w:rsidRPr="00F7196C">
        <w:rPr>
          <w:rFonts w:ascii="Arial" w:hAnsi="Arial"/>
          <w:sz w:val="24"/>
          <w:szCs w:val="24"/>
          <w:lang w:eastAsia="el-GR"/>
        </w:rPr>
        <w:t xml:space="preserve"> </w:t>
      </w:r>
      <w:r w:rsidRPr="00F7196C">
        <w:rPr>
          <w:rFonts w:ascii="Arial" w:hAnsi="Arial"/>
          <w:sz w:val="24"/>
          <w:szCs w:val="24"/>
          <w:lang w:val="en-US" w:eastAsia="el-GR"/>
        </w:rPr>
        <w:t>track</w:t>
      </w:r>
      <w:r w:rsidRPr="00F7196C">
        <w:rPr>
          <w:rFonts w:ascii="Arial" w:hAnsi="Arial"/>
          <w:sz w:val="24"/>
          <w:szCs w:val="24"/>
          <w:lang w:eastAsia="el-GR"/>
        </w:rPr>
        <w:t xml:space="preserve"> διαδικασίες, ερήμην των τοπικών κοινωνιών ουσιαστικά, με ασφυκτικά τα χρονικά περιθώρια σχεδόν στις περισσότερες, κύριε Υπουργέ, τα περιφερειακά συμβούλια και το περιφερειακό συμβούλιο εκεί δεν προλαβαίνει και εκπρόθεσμα γνωμοδοτεί.</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Ξέετε τι γίνεται στην πραγματικότητα; Αυτό που κάνει η ΡΑΕ δεν είναι ότι δίνει μόνο βεβαιώσεις σε όσους ζητούν άδειες. Στην πραγματικότητα ραντιέρηδες φτιάχνετε σε καθεστώς Άγριας Δύσης. Μυρίστηκαν τα συμφέροντα τα ενεργειακά, τους ισχυρούς πόρους, το πακέτο ανάκαμψης που είναι τα ενεργειακά και προσπαθούν όλοι να πάρουν νέες προωθημένες θέσεις. </w:t>
      </w:r>
      <w:r w:rsidRPr="00F7196C">
        <w:rPr>
          <w:rFonts w:ascii="Arial" w:hAnsi="Arial"/>
          <w:sz w:val="24"/>
          <w:szCs w:val="24"/>
          <w:lang w:eastAsia="el-GR"/>
        </w:rPr>
        <w:lastRenderedPageBreak/>
        <w:t>Πιέζουν δήμους, περιφέρειες να αυξήσουν τη φέρουσα ικανότητα. Μιλάμε για συγκεκριμένες περιοχές.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Και ξέρετε γιατί γίνονται όλα αυτά, κύριε Υπουργέ; Γιατί καθυστερείτε  αδικαιολόγητα εδώ και είκοσι μήνες να υπογράψετε τη σύμβαση για να προχωρήσει η μελέτη αναθεώρησης του χωροταξικού. Είκοσι μήνες την κρατάγατε στα χέρια σας.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Και έρχομαι στα πολύ συγκεκριμένα, κύριε Υπουργέ. Σας ζήτησα να μας πείτε για τα συγκεκριμένα αιολικά πάρκα στον </w:t>
      </w:r>
      <w:proofErr w:type="spellStart"/>
      <w:r w:rsidRPr="00F7196C">
        <w:rPr>
          <w:rFonts w:ascii="Arial" w:hAnsi="Arial"/>
          <w:sz w:val="24"/>
          <w:szCs w:val="24"/>
          <w:lang w:eastAsia="el-GR"/>
        </w:rPr>
        <w:t>Κέχρο</w:t>
      </w:r>
      <w:proofErr w:type="spellEnd"/>
      <w:r w:rsidRPr="00F7196C">
        <w:rPr>
          <w:rFonts w:ascii="Arial" w:hAnsi="Arial"/>
          <w:sz w:val="24"/>
          <w:szCs w:val="24"/>
          <w:lang w:eastAsia="el-GR"/>
        </w:rPr>
        <w:t xml:space="preserve">, όπου υπάρχει αρνητική γνωμάτευση του φορέα διαχείρισης του Εθνικού Πάρκου </w:t>
      </w:r>
      <w:proofErr w:type="spellStart"/>
      <w:r w:rsidRPr="00F7196C">
        <w:rPr>
          <w:rFonts w:ascii="Arial" w:hAnsi="Arial"/>
          <w:sz w:val="24"/>
          <w:szCs w:val="24"/>
          <w:lang w:eastAsia="el-GR"/>
        </w:rPr>
        <w:t>Δαδιάς-Σουφλίου</w:t>
      </w:r>
      <w:proofErr w:type="spellEnd"/>
      <w:r w:rsidRPr="00F7196C">
        <w:rPr>
          <w:rFonts w:ascii="Arial" w:hAnsi="Arial"/>
          <w:sz w:val="24"/>
          <w:szCs w:val="24"/>
          <w:lang w:eastAsia="el-GR"/>
        </w:rPr>
        <w:t>.</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Θα το λάβετε υπ’ </w:t>
      </w:r>
      <w:proofErr w:type="spellStart"/>
      <w:r w:rsidRPr="00F7196C">
        <w:rPr>
          <w:rFonts w:ascii="Arial" w:hAnsi="Arial"/>
          <w:sz w:val="24"/>
          <w:szCs w:val="24"/>
          <w:lang w:eastAsia="el-GR"/>
        </w:rPr>
        <w:t>όψιν</w:t>
      </w:r>
      <w:proofErr w:type="spellEnd"/>
      <w:r w:rsidRPr="00F7196C">
        <w:rPr>
          <w:rFonts w:ascii="Arial" w:hAnsi="Arial"/>
          <w:sz w:val="24"/>
          <w:szCs w:val="24"/>
          <w:lang w:eastAsia="el-GR"/>
        </w:rPr>
        <w:t>; Δεν έχει ακόμα γνωμοδοτήσει -ή αν έγινε, θα έγινε τελευταία- η Διεύθυνση Διαχείρισης Φυσικού Περιβάλλοντος και Βιοποικιλότητας.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Επαναλαμβάνω ότι δεν έχει γνωμοδοτήσει ακόμα, κύριε Υπουργέ, ενώ σας κατέθεσα ήδη την ανησυχία και την αντίθεση που εκφράζουν οι τοπικές κοινωνίες.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Τέλος, να σας ρωτήσω: Θα λάβετε υπ’ </w:t>
      </w:r>
      <w:proofErr w:type="spellStart"/>
      <w:r w:rsidRPr="00F7196C">
        <w:rPr>
          <w:rFonts w:ascii="Arial" w:hAnsi="Arial"/>
          <w:sz w:val="24"/>
          <w:szCs w:val="24"/>
          <w:lang w:eastAsia="el-GR"/>
        </w:rPr>
        <w:t>όψιν</w:t>
      </w:r>
      <w:proofErr w:type="spellEnd"/>
      <w:r w:rsidRPr="00F7196C">
        <w:rPr>
          <w:rFonts w:ascii="Arial" w:hAnsi="Arial"/>
          <w:sz w:val="24"/>
          <w:szCs w:val="24"/>
          <w:lang w:eastAsia="el-GR"/>
        </w:rPr>
        <w:t xml:space="preserve"> την ομόφωνη απόφαση του περιφερειακού συμβούλου για το αιολικό πάρκο στα πεδινά, κύριε Υφυπουργέ, ένα αιολικό πάρκο-μαμούθ; Είναι </w:t>
      </w:r>
      <w:proofErr w:type="spellStart"/>
      <w:r w:rsidRPr="00F7196C">
        <w:rPr>
          <w:rFonts w:ascii="Arial" w:hAnsi="Arial"/>
          <w:sz w:val="24"/>
          <w:szCs w:val="24"/>
          <w:lang w:eastAsia="el-GR"/>
        </w:rPr>
        <w:t>εκατόν</w:t>
      </w:r>
      <w:proofErr w:type="spellEnd"/>
      <w:r w:rsidRPr="00F7196C">
        <w:rPr>
          <w:rFonts w:ascii="Arial" w:hAnsi="Arial"/>
          <w:sz w:val="24"/>
          <w:szCs w:val="24"/>
          <w:lang w:eastAsia="el-GR"/>
        </w:rPr>
        <w:t xml:space="preserve"> εβδομήντα μέτρα το ύψος των ανεμογεννητριών. Επίσης, </w:t>
      </w:r>
      <w:proofErr w:type="spellStart"/>
      <w:r w:rsidRPr="00F7196C">
        <w:rPr>
          <w:rFonts w:ascii="Arial" w:hAnsi="Arial"/>
          <w:sz w:val="24"/>
          <w:szCs w:val="24"/>
          <w:lang w:eastAsia="el-GR"/>
        </w:rPr>
        <w:t>εκατόν</w:t>
      </w:r>
      <w:proofErr w:type="spellEnd"/>
      <w:r w:rsidRPr="00F7196C">
        <w:rPr>
          <w:rFonts w:ascii="Arial" w:hAnsi="Arial"/>
          <w:sz w:val="24"/>
          <w:szCs w:val="24"/>
          <w:lang w:eastAsia="el-GR"/>
        </w:rPr>
        <w:t xml:space="preserve"> εβδομήντα μέτρα είναι η διάμετρος του </w:t>
      </w:r>
      <w:proofErr w:type="spellStart"/>
      <w:r w:rsidRPr="00F7196C">
        <w:rPr>
          <w:rFonts w:ascii="Arial" w:hAnsi="Arial"/>
          <w:sz w:val="24"/>
          <w:szCs w:val="24"/>
          <w:lang w:eastAsia="el-GR"/>
        </w:rPr>
        <w:lastRenderedPageBreak/>
        <w:t>ρότορα</w:t>
      </w:r>
      <w:proofErr w:type="spellEnd"/>
      <w:r w:rsidRPr="00F7196C">
        <w:rPr>
          <w:rFonts w:ascii="Arial" w:hAnsi="Arial"/>
          <w:sz w:val="24"/>
          <w:szCs w:val="24"/>
          <w:lang w:eastAsia="el-GR"/>
        </w:rPr>
        <w:t>. Η πρώτη εικόνα που θα συναντούν οι βόρειοι επισκέπτες μας, εκατομμύρια που θα μπαίνουν στη χώρα μας από την είσοδο της Νυμφαίας, θα είναι αυτά τα τεράστια μεγέθη. Να σκεφτείτε ότι είναι δέκα φορές μεγαλύτερα σε ύψος από το ιστορικό ρολόι της πόλης στο κέντρο. Είναι δέκα φορές υψηλότερο.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Σας επαναλαμβάνω, κύριε Υπουργέ, ότι αν συνεχίσετε με τον τρόπο που αντιμετωπίζετε τη διαχείριση και τις άδειες στα αιολικά πάρκα, τις απαξιώνετε στη συνείδηση των κοινωνιών που τόσο έχουμε ανάγκη και χρειαζόμαστε για να μεταβούμε σε μια άλλη εποχή και να αντιμετωπίσουμε την κλιματική αλλαγή και την κλιματική κρίση.</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(Στο σημείο αυτό ο Βουλευτής κ. Δημήτριος Χαρίτου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ΠΡΟΕΔΡΕΥΟΥΣΑ (Σοφία Σακοράφα):</w:t>
      </w:r>
      <w:r w:rsidRPr="00F7196C">
        <w:rPr>
          <w:rFonts w:ascii="Arial" w:hAnsi="Arial"/>
          <w:sz w:val="24"/>
          <w:szCs w:val="24"/>
          <w:lang w:eastAsia="el-GR"/>
        </w:rPr>
        <w:t xml:space="preserve"> Ευχαριστώ, κύριε συνάδελφε.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Υπουργέ,  έχετε τον λόγο.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ΝΙΚΟΛΑΟΣ ΤΑΓΑΡΑΣ (Υφυπουργός Περιβάλλοντος και Ενέργειας):</w:t>
      </w:r>
      <w:r w:rsidRPr="00F7196C">
        <w:rPr>
          <w:rFonts w:ascii="Arial" w:hAnsi="Arial"/>
          <w:sz w:val="24"/>
          <w:szCs w:val="24"/>
          <w:lang w:eastAsia="el-GR"/>
        </w:rPr>
        <w:t xml:space="preserve"> Ευχαριστώ, κυρία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 xml:space="preserve">Κατ’ αρχάς, κύριε συνάδελφε, η μελέτη αναθεώρησης είναι σε εξέλιξη, γιατί αναφερθήκατε ότι δεν έχει υπογραφεί. Είναι σε εξέλιξη η μελέτη αναθεώρησης. Και αναφέρθηκα σε τι οφείλεται η καθυστέρηση, γιατί οι συνθήκες που περάσαμε στερούσαν τη δυνατότητα δημόσιας διαβούλευσης και για να μπορέσει να προχωρήσει λαμβάνοντας υπ’ </w:t>
      </w:r>
      <w:proofErr w:type="spellStart"/>
      <w:r w:rsidRPr="00F7196C">
        <w:rPr>
          <w:rFonts w:ascii="Arial" w:hAnsi="Arial"/>
          <w:sz w:val="24"/>
          <w:szCs w:val="24"/>
          <w:lang w:eastAsia="el-GR"/>
        </w:rPr>
        <w:t>όψιν</w:t>
      </w:r>
      <w:proofErr w:type="spellEnd"/>
      <w:r w:rsidRPr="00F7196C">
        <w:rPr>
          <w:rFonts w:ascii="Arial" w:hAnsi="Arial"/>
          <w:sz w:val="24"/>
          <w:szCs w:val="24"/>
          <w:lang w:eastAsia="el-GR"/>
        </w:rPr>
        <w:t xml:space="preserve"> και τις τοπικές κοινωνίες που αναφερθήκατε και εσείς.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Όμως αυτήν τη στιγμή εξελίσσεται γρήγορα η διαδικασία, άνοιξε ο χώρος και πιστεύω ότι θα εξελιχθεί έτσι, για να έχουμε γρήγορα μια </w:t>
      </w:r>
      <w:proofErr w:type="spellStart"/>
      <w:r w:rsidRPr="00F7196C">
        <w:rPr>
          <w:rFonts w:ascii="Arial" w:hAnsi="Arial"/>
          <w:sz w:val="24"/>
          <w:szCs w:val="24"/>
          <w:lang w:eastAsia="el-GR"/>
        </w:rPr>
        <w:t>επικαιροποιημένη</w:t>
      </w:r>
      <w:proofErr w:type="spellEnd"/>
      <w:r w:rsidRPr="00F7196C">
        <w:rPr>
          <w:rFonts w:ascii="Arial" w:hAnsi="Arial"/>
          <w:sz w:val="24"/>
          <w:szCs w:val="24"/>
          <w:lang w:eastAsia="el-GR"/>
        </w:rPr>
        <w:t xml:space="preserve"> μελέτη σε ό,τι αφορά τις δραστηριότητες που αναφερόμαστε.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Σας είπα ότι για τον Λόφο Σκουλιά για το αιολικό πάρκο γνωμοδότησε θετικά κατά πλειοψηφία το περιφερειακό συμβούλιο, η περιφερειακή διεύθυνση, η Περιφέρεια Ανατολικής Μακεδονίας και Θράκης, ενώ για τις Νεράιδες ομόφωνα αρνητικά. Σας είπα ότι η απόφαση βρίσκεται, επειδή είναι κατηγορία Α2 περιβαλλοντικά, στην αποκεντρωμένη διοίκηση.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Και επειδή αναφερθήκατε και στη βιοποικιλότητα του Υπουργείου Περιβάλλοντος αν έχει γνωμοδοτήσει για να παρθούν αποφάσεις, θέλω να σας πω ότι όταν δεν απαντά -κακώς, αλλά όταν δεν απαντά- η διεύθυνση η αρμόδια για τη βιοποικιλότητα, ξέρετε ότι είναι υποχρεωμένοι σε επίπεδο αποκεντρωμένης να περάσει και να γνωμοδοτήσει η περιφερειακή επιτροπή για θέματα που αφορούν στον σχεδιασμό για τέτοιες μονάδες, το ΠΕΣΠΑ, η </w:t>
      </w:r>
      <w:r w:rsidRPr="00F7196C">
        <w:rPr>
          <w:rFonts w:ascii="Arial" w:hAnsi="Arial"/>
          <w:sz w:val="24"/>
          <w:szCs w:val="24"/>
          <w:lang w:eastAsia="el-GR"/>
        </w:rPr>
        <w:lastRenderedPageBreak/>
        <w:t xml:space="preserve">περιφερειακή επιτροπή σε ό,τι αφορά την περιβαλλοντική </w:t>
      </w:r>
      <w:proofErr w:type="spellStart"/>
      <w:r w:rsidRPr="00F7196C">
        <w:rPr>
          <w:rFonts w:ascii="Arial" w:hAnsi="Arial"/>
          <w:sz w:val="24"/>
          <w:szCs w:val="24"/>
          <w:lang w:eastAsia="el-GR"/>
        </w:rPr>
        <w:t>αδειοδότηση</w:t>
      </w:r>
      <w:proofErr w:type="spellEnd"/>
      <w:r w:rsidRPr="00F7196C">
        <w:rPr>
          <w:rFonts w:ascii="Arial" w:hAnsi="Arial"/>
          <w:sz w:val="24"/>
          <w:szCs w:val="24"/>
          <w:lang w:eastAsia="el-GR"/>
        </w:rPr>
        <w:t xml:space="preserve">, στην οποία υποχρεωτικά και δεσμευτικά συμμετέχει και ο Γενικός Διευθυντής της Διεύθυνσης Περιβαλλοντικής </w:t>
      </w:r>
      <w:proofErr w:type="spellStart"/>
      <w:r w:rsidRPr="00F7196C">
        <w:rPr>
          <w:rFonts w:ascii="Arial" w:hAnsi="Arial"/>
          <w:sz w:val="24"/>
          <w:szCs w:val="24"/>
          <w:lang w:eastAsia="el-GR"/>
        </w:rPr>
        <w:t>Αδειοδότησης</w:t>
      </w:r>
      <w:proofErr w:type="spellEnd"/>
      <w:r w:rsidRPr="00F7196C">
        <w:rPr>
          <w:rFonts w:ascii="Arial" w:hAnsi="Arial"/>
          <w:sz w:val="24"/>
          <w:szCs w:val="24"/>
          <w:lang w:eastAsia="el-GR"/>
        </w:rPr>
        <w:t xml:space="preserve"> του Υπουργείου, ακριβώς επειδή υπάρχει εκκρεμότητα ως προς τη γνωμοδότηση της οικείας διεύθυνσης βιοποικιλότητας. Αυτό είναι υποχρέωση και </w:t>
      </w:r>
      <w:proofErr w:type="spellStart"/>
      <w:r w:rsidRPr="00F7196C">
        <w:rPr>
          <w:rFonts w:ascii="Arial" w:hAnsi="Arial"/>
          <w:sz w:val="24"/>
          <w:szCs w:val="24"/>
          <w:lang w:eastAsia="el-GR"/>
        </w:rPr>
        <w:t>προαπαιτούμενο</w:t>
      </w:r>
      <w:proofErr w:type="spellEnd"/>
      <w:r w:rsidRPr="00F7196C">
        <w:rPr>
          <w:rFonts w:ascii="Arial" w:hAnsi="Arial"/>
          <w:sz w:val="24"/>
          <w:szCs w:val="24"/>
          <w:lang w:eastAsia="el-GR"/>
        </w:rPr>
        <w:t xml:space="preserve"> για να ολοκληρωθεί η διαδικασία.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Και κάτι ακόμη θέλω να σας πω. Άδειες παραγωγής παλιά, βεβαίωσης παραγωγού σήμερα μετά τον ν.4685, πράγματι υπάρχουν πολλές. Οι άδειες λειτουργίας, όμως, είναι λίγες, πολύ λίγες. Και εάν δίδονται βεβαιώσεις παραγωγού, δεν είναι και βέβαιον ότι θα καταλήξουν να φτάσουν σε άδεια λειτουργίας, διότι η πιο κρίσιμη διαδικασία και η οποία τελικώς κρίνει αν μια τέτοια δραστηριότητα ή ένα αιολικό πάρκο θα κατασκευαστεί και θα λειτουργήσει, είναι η περιβαλλοντική </w:t>
      </w:r>
      <w:proofErr w:type="spellStart"/>
      <w:r w:rsidRPr="00F7196C">
        <w:rPr>
          <w:rFonts w:ascii="Arial" w:hAnsi="Arial"/>
          <w:sz w:val="24"/>
          <w:szCs w:val="24"/>
          <w:lang w:eastAsia="el-GR"/>
        </w:rPr>
        <w:t>αδειοδότηση</w:t>
      </w:r>
      <w:proofErr w:type="spellEnd"/>
      <w:r w:rsidRPr="00F7196C">
        <w:rPr>
          <w:rFonts w:ascii="Arial" w:hAnsi="Arial"/>
          <w:sz w:val="24"/>
          <w:szCs w:val="24"/>
          <w:lang w:eastAsia="el-GR"/>
        </w:rPr>
        <w:t xml:space="preserve">. Εκεί κρίνεται και είναι το πιο κρίσιμο σημείο. Για αυτό και χρειάζεται προσοχή από όλους αυτούς που συμμετέχουν.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Στη συγκεκριμένη περίπτωση για την αποκεντρωμένη διοίκηση, όπως αναφέρθηκα, δεν έχει φτάσει στο Υπουργείο τέτοιο θέμα για να το χειριστεί το Υπουργείο, λαμβάνοντας υπ’ </w:t>
      </w:r>
      <w:proofErr w:type="spellStart"/>
      <w:r w:rsidRPr="00F7196C">
        <w:rPr>
          <w:rFonts w:ascii="Arial" w:hAnsi="Arial"/>
          <w:sz w:val="24"/>
          <w:szCs w:val="24"/>
          <w:lang w:eastAsia="el-GR"/>
        </w:rPr>
        <w:t>όψιν</w:t>
      </w:r>
      <w:proofErr w:type="spellEnd"/>
      <w:r w:rsidRPr="00F7196C">
        <w:rPr>
          <w:rFonts w:ascii="Arial" w:hAnsi="Arial"/>
          <w:sz w:val="24"/>
          <w:szCs w:val="24"/>
          <w:lang w:eastAsia="el-GR"/>
        </w:rPr>
        <w:t xml:space="preserve"> την ισχύουσα νομοθεσία και όλες τις ιδιαιτερότητες που υπάρχουν.</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 xml:space="preserve">Είπαμε ότι δεν θέλουμε να εξαντλήσουμε, πολύ περισσότερο να προσθέσουμε, φέρουσα ικανότητα. Είναι αλήθεια ότι σε κάποιες περιοχές φτάσαμε περίπου στα όρια. Στόχος, όμως, είναι μέσα από το αναθεωρημένο σχέδιο που αφορά στο χωροταξικό των ΑΠΕ, να μειώσουμε και να βάλουμε και προτεραιότητες στις περιοχές, όχι μόνο να βάλουμε το τι αντέχει μια περιοχή, αλλά και ποια είναι η προτεραιότητα σε σχέση με τον στόχο που θέλουμε να καλύψουμε, διότι ο στόχος είναι συγκεκριμένος. Είναι 10 </w:t>
      </w:r>
      <w:r w:rsidRPr="00F7196C">
        <w:rPr>
          <w:rFonts w:ascii="Arial" w:hAnsi="Arial"/>
          <w:sz w:val="24"/>
          <w:szCs w:val="24"/>
          <w:lang w:val="en-US" w:eastAsia="el-GR"/>
        </w:rPr>
        <w:t>GW</w:t>
      </w:r>
      <w:r w:rsidRPr="00F7196C">
        <w:rPr>
          <w:rFonts w:ascii="Arial" w:hAnsi="Arial"/>
          <w:sz w:val="24"/>
          <w:szCs w:val="24"/>
          <w:lang w:eastAsia="el-GR"/>
        </w:rPr>
        <w:t xml:space="preserve"> μέχρι το 2030.</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Ξέρουμε αυτό σε πόσες ανεμογεννήτριες σημερινών χαρακτηριστικών αντιστοιχούν, γιατί αλλάζουν. Αναφερθήκατε και στα γεωμετρικά χαρακτηριστικά που πράγματι αλλάζουν. Αλλάζουν οι διάμετροι, αλλάζουν και οι αποστάσεις με στόχο την παραγωγή με λιγότερες, αλλά πιο μεγάλες.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Όλα αυτά, λοιπόν, είναι σε φάση επανεξέτασης, λαμβάνοντας υπ’ </w:t>
      </w:r>
      <w:proofErr w:type="spellStart"/>
      <w:r w:rsidRPr="00F7196C">
        <w:rPr>
          <w:rFonts w:ascii="Arial" w:hAnsi="Arial"/>
          <w:sz w:val="24"/>
          <w:szCs w:val="24"/>
          <w:lang w:eastAsia="el-GR"/>
        </w:rPr>
        <w:t>όψιν</w:t>
      </w:r>
      <w:proofErr w:type="spellEnd"/>
      <w:r w:rsidRPr="00F7196C">
        <w:rPr>
          <w:rFonts w:ascii="Arial" w:hAnsi="Arial"/>
          <w:sz w:val="24"/>
          <w:szCs w:val="24"/>
          <w:lang w:eastAsia="el-GR"/>
        </w:rPr>
        <w:t xml:space="preserve"> όλα αυτά που έχουν αναδειχθεί από το 2008 μέχρι σήμερα, για να μην εξελιχθούν σε καταστάσεις που ούτε εμείς θέλουμε, βεβαίως ούτε και εσείς.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Αυτά είχα να πω ως παρατηρήσεις. Για αυτό γίνεται και η </w:t>
      </w:r>
      <w:proofErr w:type="spellStart"/>
      <w:r w:rsidRPr="00F7196C">
        <w:rPr>
          <w:rFonts w:ascii="Arial" w:hAnsi="Arial"/>
          <w:sz w:val="24"/>
          <w:szCs w:val="24"/>
          <w:lang w:eastAsia="el-GR"/>
        </w:rPr>
        <w:t>επικαιροποίηση</w:t>
      </w:r>
      <w:proofErr w:type="spellEnd"/>
      <w:r w:rsidRPr="00F7196C">
        <w:rPr>
          <w:rFonts w:ascii="Arial" w:hAnsi="Arial"/>
          <w:sz w:val="24"/>
          <w:szCs w:val="24"/>
          <w:lang w:eastAsia="el-GR"/>
        </w:rPr>
        <w:t xml:space="preserve"> του σχεδιασμού και η αναθεώρηση για να λάβει υπ’ </w:t>
      </w:r>
      <w:proofErr w:type="spellStart"/>
      <w:r w:rsidRPr="00F7196C">
        <w:rPr>
          <w:rFonts w:ascii="Arial" w:hAnsi="Arial"/>
          <w:sz w:val="24"/>
          <w:szCs w:val="24"/>
          <w:lang w:eastAsia="el-GR"/>
        </w:rPr>
        <w:t>όψιν</w:t>
      </w:r>
      <w:proofErr w:type="spellEnd"/>
      <w:r w:rsidRPr="00F7196C">
        <w:rPr>
          <w:rFonts w:ascii="Arial" w:hAnsi="Arial"/>
          <w:sz w:val="24"/>
          <w:szCs w:val="24"/>
          <w:lang w:eastAsia="el-GR"/>
        </w:rPr>
        <w:t xml:space="preserve"> όλα αυτά που χρήζουν διόρθωσης, προσαρμογής, αλλά και προτεραιότητας.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Ευχαριστώ πολύ, κυρία Πρόεδρε.</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
          <w:sz w:val="24"/>
          <w:szCs w:val="20"/>
          <w:shd w:val="clear" w:color="auto" w:fill="FFFFFF"/>
          <w:lang w:eastAsia="el-GR"/>
        </w:rPr>
        <w:lastRenderedPageBreak/>
        <w:t xml:space="preserve">ΠΡΟΕΔΡΕΥΟΥΣΑ (Σοφία Σακοράφα): </w:t>
      </w:r>
      <w:r w:rsidRPr="00F7196C">
        <w:rPr>
          <w:rFonts w:ascii="Arial" w:hAnsi="Arial"/>
          <w:sz w:val="24"/>
          <w:szCs w:val="20"/>
          <w:lang w:eastAsia="el-GR"/>
        </w:rPr>
        <w:t xml:space="preserve">Θα συζητηθεί τώρα η πέμπτη </w:t>
      </w:r>
      <w:r w:rsidRPr="00F7196C">
        <w:rPr>
          <w:rFonts w:ascii="Arial" w:hAnsi="Arial" w:cs="Arial"/>
          <w:bCs/>
          <w:sz w:val="24"/>
          <w:szCs w:val="24"/>
          <w:lang w:eastAsia="el-GR"/>
        </w:rPr>
        <w:t xml:space="preserve">με αριθμό 780/17-5-2021 επίκαιρη ερώτηση πρώτου κύκλου του Βουλευτή Β2΄ Δυτικού Τομέα Αθηνών του ΜέΡΑ25 κ. </w:t>
      </w:r>
      <w:proofErr w:type="spellStart"/>
      <w:r w:rsidRPr="00F7196C">
        <w:rPr>
          <w:rFonts w:ascii="Arial" w:hAnsi="Arial" w:cs="Arial"/>
          <w:bCs/>
          <w:sz w:val="24"/>
          <w:szCs w:val="24"/>
          <w:lang w:eastAsia="el-GR"/>
        </w:rPr>
        <w:t>Κρίτωνα</w:t>
      </w:r>
      <w:proofErr w:type="spellEnd"/>
      <w:r w:rsidRPr="00F7196C">
        <w:rPr>
          <w:rFonts w:ascii="Arial" w:hAnsi="Arial" w:cs="Arial"/>
          <w:bCs/>
          <w:sz w:val="24"/>
          <w:szCs w:val="24"/>
          <w:lang w:eastAsia="el-GR"/>
        </w:rPr>
        <w:t xml:space="preserve"> – Ηλία Αρσένη προς τον Υπουργό Περιβάλλοντος και Ενέργειας, με θέμα: «Ρυπαντικό φορτίο λιμανιού Ερμούπολης».</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Cs/>
          <w:sz w:val="24"/>
          <w:szCs w:val="24"/>
          <w:lang w:eastAsia="el-GR"/>
        </w:rPr>
        <w:t xml:space="preserve">Στην ερώτηση θα απαντήσει ο Υφυπουργός Περιβάλλοντος και Ενέργειας κ. </w:t>
      </w:r>
      <w:proofErr w:type="spellStart"/>
      <w:r w:rsidRPr="00F7196C">
        <w:rPr>
          <w:rFonts w:ascii="Arial" w:hAnsi="Arial" w:cs="Arial"/>
          <w:bCs/>
          <w:sz w:val="24"/>
          <w:szCs w:val="24"/>
          <w:lang w:eastAsia="el-GR"/>
        </w:rPr>
        <w:t>Ταγαράς</w:t>
      </w:r>
      <w:proofErr w:type="spellEnd"/>
      <w:r w:rsidRPr="00F7196C">
        <w:rPr>
          <w:rFonts w:ascii="Arial" w:hAnsi="Arial" w:cs="Arial"/>
          <w:bCs/>
          <w:sz w:val="24"/>
          <w:szCs w:val="24"/>
          <w:lang w:eastAsia="el-GR"/>
        </w:rPr>
        <w:t xml:space="preserve">. </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Cs/>
          <w:sz w:val="24"/>
          <w:szCs w:val="24"/>
          <w:lang w:eastAsia="el-GR"/>
        </w:rPr>
        <w:t xml:space="preserve">Κύριε συνάδελφε, έχετε το λόγο. </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
          <w:bCs/>
          <w:sz w:val="24"/>
          <w:szCs w:val="24"/>
          <w:lang w:eastAsia="el-GR"/>
        </w:rPr>
        <w:t xml:space="preserve">ΚΡΙΤΩΝ - ΗΛΙΑΣ ΑΡΣΕΝΗΣ: </w:t>
      </w:r>
      <w:r w:rsidRPr="00F7196C">
        <w:rPr>
          <w:rFonts w:ascii="Arial" w:hAnsi="Arial" w:cs="Arial"/>
          <w:bCs/>
          <w:sz w:val="24"/>
          <w:szCs w:val="24"/>
          <w:lang w:eastAsia="el-GR"/>
        </w:rPr>
        <w:t xml:space="preserve">Ευχαριστώ πολύ, κυρία Πρόεδρε.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Υφυπουργέ, το Σεπτέμβριο του 2019 η περιβαλλοντική οργάνωση «</w:t>
      </w:r>
      <w:r w:rsidRPr="00F7196C">
        <w:rPr>
          <w:rFonts w:ascii="Arial" w:hAnsi="Arial"/>
          <w:sz w:val="24"/>
          <w:szCs w:val="24"/>
          <w:lang w:val="en-US" w:eastAsia="el-GR"/>
        </w:rPr>
        <w:t>AEGEAN</w:t>
      </w:r>
      <w:r w:rsidRPr="00F7196C">
        <w:rPr>
          <w:rFonts w:ascii="Arial" w:hAnsi="Arial"/>
          <w:sz w:val="24"/>
          <w:szCs w:val="24"/>
          <w:lang w:eastAsia="el-GR"/>
        </w:rPr>
        <w:t xml:space="preserve"> </w:t>
      </w:r>
      <w:r w:rsidRPr="00F7196C">
        <w:rPr>
          <w:rFonts w:ascii="Arial" w:hAnsi="Arial"/>
          <w:sz w:val="24"/>
          <w:szCs w:val="24"/>
          <w:lang w:val="en-US" w:eastAsia="el-GR"/>
        </w:rPr>
        <w:t>REBREATH</w:t>
      </w:r>
      <w:r w:rsidRPr="00F7196C">
        <w:rPr>
          <w:rFonts w:ascii="Arial" w:hAnsi="Arial"/>
          <w:sz w:val="24"/>
          <w:szCs w:val="24"/>
          <w:lang w:eastAsia="el-GR"/>
        </w:rPr>
        <w:t xml:space="preserve">», η οποία έχει υπογράψει μνημόνιο συνεργασίας τόσο με το Δήμο Σύρου - Ερμούπολης όσο και με το ΕΛΚΕΘΕ, πραγματοποίησε δειγματοληψία στο λιμάνι της Σύρου και παρέδωσε προς ανάλυση το δείγμα στον καθ’ ύλην αρμόδιο εθνικό φορέα, το ΕΛΚΕΘΕ.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Στη συζήτηση, στις 22 Φεβρουαρίου 2020, της επίκαιρης ερώτησης που κατέθεσα για το ζήτημα, για την ενδεχόμενη ρύπανση του θαλάσσιου περιβάλλοντος στο λιμάνι της Σύρου, ο Υφυπουργός, ο κ. Οικονόμου τότε διαβεβαίωσε ότι θα γίνουν έλεγχοι και ότι θα αναθέσει στο ΕΛΚΕΘΕ ολοκληρωμένη μελέτη για το θαλάσσιο περιβάλλον στο λιμάνι της Σύρου. </w:t>
      </w:r>
      <w:r w:rsidRPr="00F7196C">
        <w:rPr>
          <w:rFonts w:ascii="Arial" w:hAnsi="Arial"/>
          <w:sz w:val="24"/>
          <w:szCs w:val="24"/>
          <w:lang w:eastAsia="el-GR"/>
        </w:rPr>
        <w:lastRenderedPageBreak/>
        <w:t xml:space="preserve">Ανέφερε μάλιστα ότι υπάρχει τεκμηριωμένο πρόβλημα </w:t>
      </w:r>
      <w:proofErr w:type="spellStart"/>
      <w:r w:rsidRPr="00F7196C">
        <w:rPr>
          <w:rFonts w:ascii="Arial" w:hAnsi="Arial"/>
          <w:sz w:val="24"/>
          <w:szCs w:val="24"/>
          <w:lang w:eastAsia="el-GR"/>
        </w:rPr>
        <w:t>βαρέων</w:t>
      </w:r>
      <w:proofErr w:type="spellEnd"/>
      <w:r w:rsidRPr="00F7196C">
        <w:rPr>
          <w:rFonts w:ascii="Arial" w:hAnsi="Arial"/>
          <w:sz w:val="24"/>
          <w:szCs w:val="24"/>
          <w:lang w:eastAsia="el-GR"/>
        </w:rPr>
        <w:t xml:space="preserve"> μετάλλων στον βυθό του λιμανιού της Σύρου.</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Στις 28 Φεβρουαρίου του 2020 το Δημοτικό Συμβούλιο της Σύρου-Ερμούπολης σε έκτακτη συνεδρίασή του αποφάσισε ομόφωνα τη σύσταση </w:t>
      </w:r>
      <w:proofErr w:type="spellStart"/>
      <w:r w:rsidRPr="00F7196C">
        <w:rPr>
          <w:rFonts w:ascii="Arial" w:hAnsi="Arial"/>
          <w:sz w:val="24"/>
          <w:szCs w:val="24"/>
          <w:lang w:eastAsia="el-GR"/>
        </w:rPr>
        <w:t>διαπαραταξιακής</w:t>
      </w:r>
      <w:proofErr w:type="spellEnd"/>
      <w:r w:rsidRPr="00F7196C">
        <w:rPr>
          <w:rFonts w:ascii="Arial" w:hAnsi="Arial"/>
          <w:sz w:val="24"/>
          <w:szCs w:val="24"/>
          <w:lang w:eastAsia="el-GR"/>
        </w:rPr>
        <w:t xml:space="preserve"> επιτροπής για την παρακολούθηση της διαδικασίας και τα αποτελέσματα των μετρήσεων του ΕΛΚΕΘΕ, τα οποία θα ανακοινώνονταν στο Δημοτικό Συμβούλιο για τις δέουσες ενέργειες. Το ΕΛΚΕΘΕ έστειλε τη σχετική πρόταση-μελέτη στο Δήμο Σύρου-Ερμούπολης τον Μάιο του ΄20. Όμως δεν έλαβε </w:t>
      </w:r>
      <w:proofErr w:type="spellStart"/>
      <w:r w:rsidRPr="00F7196C">
        <w:rPr>
          <w:rFonts w:ascii="Arial" w:hAnsi="Arial"/>
          <w:sz w:val="24"/>
          <w:szCs w:val="24"/>
          <w:lang w:eastAsia="el-GR"/>
        </w:rPr>
        <w:t>καμμία</w:t>
      </w:r>
      <w:proofErr w:type="spellEnd"/>
      <w:r w:rsidRPr="00F7196C">
        <w:rPr>
          <w:rFonts w:ascii="Arial" w:hAnsi="Arial"/>
          <w:sz w:val="24"/>
          <w:szCs w:val="24"/>
          <w:lang w:eastAsia="el-GR"/>
        </w:rPr>
        <w:t xml:space="preserve"> απάντηση.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Στις 28 Απριλίου 2021, δύο χρόνια δηλαδή μετά τη δημοσιοποίηση των ευρημάτων του αρχικού δείγματος και κατά τη διάρκεια κοινής συνέντευξης Τύπου, ο </w:t>
      </w:r>
      <w:proofErr w:type="spellStart"/>
      <w:r w:rsidRPr="00F7196C">
        <w:rPr>
          <w:rFonts w:ascii="Arial" w:hAnsi="Arial"/>
          <w:sz w:val="24"/>
          <w:szCs w:val="24"/>
          <w:lang w:eastAsia="el-GR"/>
        </w:rPr>
        <w:t>Αντιπεριφερειάρχης</w:t>
      </w:r>
      <w:proofErr w:type="spellEnd"/>
      <w:r w:rsidRPr="00F7196C">
        <w:rPr>
          <w:rFonts w:ascii="Arial" w:hAnsi="Arial"/>
          <w:sz w:val="24"/>
          <w:szCs w:val="24"/>
          <w:lang w:eastAsia="el-GR"/>
        </w:rPr>
        <w:t xml:space="preserve"> Κυκλάδων και ο Δήμαρχος Σύρου - Ερμούπολης ανακοίνωσαν ότι όχι το ΕΛΚΕΘΕ, αλλά το Πολυτεχνείο Κρήτης θα αναλάβει την εκπόνηση της σχετικής μελέτης, η περιφέρεια θα υπογράψει σχετική προγραμματική σύμβαση με το Πολυτεχνείο μέσα στον Μάιο και την υλοποίηση της μελέτης θα τη χρηματοδοτήσει η εταιρεία </w:t>
      </w:r>
      <w:r w:rsidRPr="00F7196C">
        <w:rPr>
          <w:rFonts w:ascii="Arial" w:hAnsi="Arial"/>
          <w:sz w:val="24"/>
          <w:szCs w:val="24"/>
          <w:lang w:val="en-US" w:eastAsia="el-GR"/>
        </w:rPr>
        <w:t>ONEX</w:t>
      </w:r>
      <w:r w:rsidRPr="00F7196C">
        <w:rPr>
          <w:rFonts w:ascii="Arial" w:hAnsi="Arial"/>
          <w:sz w:val="24"/>
          <w:szCs w:val="24"/>
          <w:lang w:eastAsia="el-GR"/>
        </w:rPr>
        <w:t xml:space="preserve">.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Δεδομένου ότι ο τέως Υπουργός, ο κ. Χατζηδάκης, είχε αναφέρει στις 25 Σεπτεμβρίου από το Βήμα της Βουλής ότι η πρόταση του ΕΛΚΕΘΕ ευθυγραμμίζεται με αυτό που είχαμε προτείνει εμείς, δεδομένου ότι ο τότε Υφυπουργός κ. Οικονόμου είχε δεσμευτεί στο να γίνει μια συνολική μελέτη με </w:t>
      </w:r>
      <w:r w:rsidRPr="00F7196C">
        <w:rPr>
          <w:rFonts w:ascii="Arial" w:hAnsi="Arial"/>
          <w:sz w:val="24"/>
          <w:szCs w:val="24"/>
          <w:lang w:eastAsia="el-GR"/>
        </w:rPr>
        <w:lastRenderedPageBreak/>
        <w:t xml:space="preserve">συλλογή και επεξεργασία δειγμάτων ιζημάτων από όλη την έκταση του λιμανιού ώστε να σχηματίσουμε πληρέστερη εικόνα για το ενδεχόμενο και τις πηγές της ρύπανσης και δεδομένου ότι ο Δήμαρχος Σύρου - Ερμούπολης δήλωσε ότι απευθύνθηκε στο Υπουργείο για χρηματοδότηση και δεν έλαβε </w:t>
      </w:r>
      <w:proofErr w:type="spellStart"/>
      <w:r w:rsidRPr="00F7196C">
        <w:rPr>
          <w:rFonts w:ascii="Arial" w:hAnsi="Arial"/>
          <w:sz w:val="24"/>
          <w:szCs w:val="24"/>
          <w:lang w:eastAsia="el-GR"/>
        </w:rPr>
        <w:t>καμμία</w:t>
      </w:r>
      <w:proofErr w:type="spellEnd"/>
      <w:r w:rsidRPr="00F7196C">
        <w:rPr>
          <w:rFonts w:ascii="Arial" w:hAnsi="Arial"/>
          <w:sz w:val="24"/>
          <w:szCs w:val="24"/>
          <w:lang w:eastAsia="el-GR"/>
        </w:rPr>
        <w:t xml:space="preserve"> απάντηση, σας ρωτάμε τα εξής:</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Σε ποιες ενέργειες έχει προβεί η Κεντρική Υπηρεσία Υδάτων του Υπουργείου Περιβάλλοντος και η Διεύθυνση Υδάτων της αποκεντρωμένης διοίκησης για την άσκηση των αρμοδιοτήτων τους, σύμφωνα με τον ν.3199/2003, μετά τη δημοσιοποίηση των αποτελεσμάτων της ανάλυσης του δείγματος της «</w:t>
      </w:r>
      <w:r w:rsidRPr="00F7196C">
        <w:rPr>
          <w:rFonts w:ascii="Arial" w:hAnsi="Arial"/>
          <w:sz w:val="24"/>
          <w:szCs w:val="24"/>
          <w:lang w:val="en-US" w:eastAsia="el-GR"/>
        </w:rPr>
        <w:t>AEGEAN</w:t>
      </w:r>
      <w:r w:rsidRPr="00F7196C">
        <w:rPr>
          <w:rFonts w:ascii="Arial" w:hAnsi="Arial"/>
          <w:sz w:val="24"/>
          <w:szCs w:val="24"/>
          <w:lang w:eastAsia="el-GR"/>
        </w:rPr>
        <w:t xml:space="preserve"> </w:t>
      </w:r>
      <w:r w:rsidRPr="00F7196C">
        <w:rPr>
          <w:rFonts w:ascii="Arial" w:hAnsi="Arial"/>
          <w:sz w:val="24"/>
          <w:szCs w:val="24"/>
          <w:lang w:val="en-US" w:eastAsia="el-GR"/>
        </w:rPr>
        <w:t>REBREATH</w:t>
      </w:r>
      <w:r w:rsidRPr="00F7196C">
        <w:rPr>
          <w:rFonts w:ascii="Arial" w:hAnsi="Arial"/>
          <w:sz w:val="24"/>
          <w:szCs w:val="24"/>
          <w:lang w:eastAsia="el-GR"/>
        </w:rPr>
        <w:t>» και την αναγνώριση από το Υπουργείο της ανάγκης πραγματοποίησης ευρείας έρευνας στο λιμάνι της Ερμούπολης τόσο στον βυθό όσο και στα επιφανειακά ύδατα, όπως είχε ανακοινώσει ο κ. Οικονόμου κατά τη συζήτηση της πρώτης ερώτησής μου;</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Δεύτερον, γιατί δεν υλοποιήθηκε η δέσμευση της προηγούμενης ηγεσίας του ΥΠΕΝ για άμεση διερεύνηση του ρυπαντικού φορτίου και των πηγών του από το ΕΛΚΕΘΕ;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Προτίθεται να συμμετέχει το Υπουργείο εκτός από την τοπική αυτοδιοίκηση στην προγραμματική σύμβαση, ώστε να διασφαλιστεί ότι θα συγκεντρωθούν όλα τα στοιχεία που είναι απαραίτητα για την άσκηση των αρμοδιοτήτων του δημοσίου για τον προσδιορισμό των ρυπαντικών πηγών, της </w:t>
      </w:r>
      <w:r w:rsidRPr="00F7196C">
        <w:rPr>
          <w:rFonts w:ascii="Arial" w:hAnsi="Arial"/>
          <w:sz w:val="24"/>
          <w:szCs w:val="24"/>
          <w:lang w:eastAsia="el-GR"/>
        </w:rPr>
        <w:lastRenderedPageBreak/>
        <w:t xml:space="preserve">διαδικασίας απορρύπανσης και του καταλογισμού του κόστους της και της αποτροπής μελλοντικής επανάληψης ρυπαντικών επεισοδίων;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cs="Arial"/>
          <w:b/>
          <w:sz w:val="24"/>
          <w:szCs w:val="24"/>
          <w:shd w:val="clear" w:color="auto" w:fill="FFFFFF"/>
          <w:lang w:eastAsia="el-GR"/>
        </w:rPr>
        <w:t xml:space="preserve">ΠΡΟΕΔΡΕΥΟΥΣΑ (Σοφία Σακοράφα): </w:t>
      </w:r>
      <w:r w:rsidRPr="00F7196C">
        <w:rPr>
          <w:rFonts w:ascii="Arial" w:hAnsi="Arial"/>
          <w:sz w:val="24"/>
          <w:szCs w:val="24"/>
          <w:lang w:eastAsia="el-GR"/>
        </w:rPr>
        <w:t xml:space="preserve"> Ευχαριστώ, κύριε συνάδελφε.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Υπουργέ, έχετε το λόγο.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ΝΙΚΟΛΑΟΣ ΤΑΓΑΡΑΣ (Υφυπουργός </w:t>
      </w:r>
      <w:r w:rsidRPr="00F7196C">
        <w:rPr>
          <w:rFonts w:ascii="Arial" w:hAnsi="Arial" w:cs="Arial"/>
          <w:b/>
          <w:bCs/>
          <w:sz w:val="24"/>
          <w:szCs w:val="24"/>
          <w:lang w:eastAsia="el-GR"/>
        </w:rPr>
        <w:t xml:space="preserve">Περιβάλλοντος και Ενέργειας): </w:t>
      </w:r>
      <w:r w:rsidRPr="00F7196C">
        <w:rPr>
          <w:rFonts w:ascii="Arial" w:hAnsi="Arial" w:cs="Arial"/>
          <w:bCs/>
          <w:sz w:val="24"/>
          <w:szCs w:val="24"/>
          <w:lang w:eastAsia="el-GR"/>
        </w:rPr>
        <w:t xml:space="preserve">Ευχαριστώ πολύ, κυρία Πρόεδρε.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συνάδελφε, είδα τις παρατηρήσεις και χαίρομαι για την ερώτησή σας σε ένα πολύ ευαίσθητο θέμα και επειδή γνωρίζω ότι έχετε και αυξημένη ευαισθησία στη Σύρο γιατί έχετε ζήσει εκεί κάποια χρόνια της ζωής σας, αν τα έχω μεταφράσει καλά από τις πληροφορίες που μπορώ να έχω, όπως και να ΄</w:t>
      </w:r>
      <w:proofErr w:type="spellStart"/>
      <w:r w:rsidRPr="00F7196C">
        <w:rPr>
          <w:rFonts w:ascii="Arial" w:hAnsi="Arial"/>
          <w:sz w:val="24"/>
          <w:szCs w:val="24"/>
          <w:lang w:eastAsia="el-GR"/>
        </w:rPr>
        <w:t>χει</w:t>
      </w:r>
      <w:proofErr w:type="spellEnd"/>
      <w:r w:rsidRPr="00F7196C">
        <w:rPr>
          <w:rFonts w:ascii="Arial" w:hAnsi="Arial"/>
          <w:sz w:val="24"/>
          <w:szCs w:val="24"/>
          <w:lang w:eastAsia="el-GR"/>
        </w:rPr>
        <w:t xml:space="preserve"> όμως ένα τέτοιο θέμα που αφορά στην προστασία του περιβάλλοντος, στη συγκεκριμένη περίπτωση, τον βυθό του λιμανιού της Ερμούπολης της Σύρου από </w:t>
      </w:r>
      <w:proofErr w:type="spellStart"/>
      <w:r w:rsidRPr="00F7196C">
        <w:rPr>
          <w:rFonts w:ascii="Arial" w:hAnsi="Arial"/>
          <w:sz w:val="24"/>
          <w:szCs w:val="24"/>
          <w:lang w:eastAsia="el-GR"/>
        </w:rPr>
        <w:t>βαρέα</w:t>
      </w:r>
      <w:proofErr w:type="spellEnd"/>
      <w:r w:rsidRPr="00F7196C">
        <w:rPr>
          <w:rFonts w:ascii="Arial" w:hAnsi="Arial"/>
          <w:sz w:val="24"/>
          <w:szCs w:val="24"/>
          <w:lang w:eastAsia="el-GR"/>
        </w:rPr>
        <w:t xml:space="preserve"> μέταλλα και από μετρήσεις, από αυτά που έχω πάρει ως ενημέρωση από όλους τους αρμόδιους φορείς, από δείγματα ή δείγμα από την πληροφορία που έχω είναι ότι το δείγμα είναι ένα, αλλά οι μετρήσεις είναι σε σχέση με τις μέσες τιμές γιατί δεν υπάρχουν, τουλάχιστον μέχρι τώρα, επιτρεπόμενα όρια σε ό,τι αφορά τις τιμές των </w:t>
      </w:r>
      <w:proofErr w:type="spellStart"/>
      <w:r w:rsidRPr="00F7196C">
        <w:rPr>
          <w:rFonts w:ascii="Arial" w:hAnsi="Arial"/>
          <w:sz w:val="24"/>
          <w:szCs w:val="24"/>
          <w:lang w:eastAsia="el-GR"/>
        </w:rPr>
        <w:t>βαρέων</w:t>
      </w:r>
      <w:proofErr w:type="spellEnd"/>
      <w:r w:rsidRPr="00F7196C">
        <w:rPr>
          <w:rFonts w:ascii="Arial" w:hAnsi="Arial"/>
          <w:sz w:val="24"/>
          <w:szCs w:val="24"/>
          <w:lang w:eastAsia="el-GR"/>
        </w:rPr>
        <w:t xml:space="preserve"> μετάλλων. Και αυτό είναι μια εκκρεμότητα και όχι μόνο για εκεί, αλλά γενικά για τα λιμάνια της χώρας μας.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 xml:space="preserve">Το ένα είναι να έχουμε αντιπροσωπευτικά δείγματα τόσα όσα πρέπει για να είναι ασφαλείς οι μετρήσεις και κατ’ επέκταση οι πληροφορίες και να αξιολογηθούν καταλλήλως για να ληφθούν μέτρα.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Σε ό,τι αφορά το ποιος έχει την αρμοδιότητα και τι κάνει για να ελέγξει αυτή την πληροφορία με τα στοιχεία τα οποία έχουν καταγραφεί, θέλω να σας πω από τις ενημερώσεις που έχω από τις αρμόδιες υπηρεσίες ότι αυτή η κίνηση τελικώς γίνεται από την πλευρά της Περιφέρειας Νοτίου Αιγαίου –και από τον αρμόδιο </w:t>
      </w:r>
      <w:proofErr w:type="spellStart"/>
      <w:r w:rsidRPr="00F7196C">
        <w:rPr>
          <w:rFonts w:ascii="Arial" w:hAnsi="Arial"/>
          <w:sz w:val="24"/>
          <w:szCs w:val="24"/>
          <w:lang w:eastAsia="el-GR"/>
        </w:rPr>
        <w:t>αντιπεριφερειάρχη</w:t>
      </w:r>
      <w:proofErr w:type="spellEnd"/>
      <w:r w:rsidRPr="00F7196C">
        <w:rPr>
          <w:rFonts w:ascii="Arial" w:hAnsi="Arial"/>
          <w:sz w:val="24"/>
          <w:szCs w:val="24"/>
          <w:lang w:eastAsia="el-GR"/>
        </w:rPr>
        <w:t xml:space="preserve"> η πληροφορία- για προγραμματική σύμβαση μεταξύ του Λιμενικού Ταμείου Σύρου για την ανάθεση μελέτης στο Πολυτεχνείο της Κρήτης, έναν δημόσιο και αξιόπιστο φορέα.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Ρωτάτε αν σε αυτήν την προγραμματική το Υπουργείο Περιβάλλοντος θα συμβάλλει και με παρουσία και με έλεγχο και με ανάληψη ρόλου. Η απάντηση είναι ευθέως ναι, θα συμμετάσχει και θα συμβάλλει στο να αποκρυπτογραφηθεί, με καταγραφή επίσημα και αξιολόγηση όλων των στοιχείων και με περισσότερα δείγματα, δειγματοληψία αντιπροσωπευτική όπως ο νόμος ορίζει, και επί των αποτελεσμάτων θα παρθούν μέτρα.</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Επειδή απευθύνεστε στη Γενική Διεύθυνση Υδάτων, από τις ενημερώσεις που έχω είναι ότι δεν έχει λάβει επίσημη αναφορά. Αναφέρομαι στο Υπουργείο Περιβάλλοντος. Σε ό,τι αφορά το θέμα του λιμένα και της Ερμούπολης –γιατί αναφερθήκατε και στο ΕΛΚΕΘΕ,  που είναι πράγματι ένας </w:t>
      </w:r>
      <w:r w:rsidRPr="00F7196C">
        <w:rPr>
          <w:rFonts w:ascii="Arial" w:hAnsi="Arial"/>
          <w:sz w:val="24"/>
          <w:szCs w:val="24"/>
          <w:lang w:eastAsia="el-GR"/>
        </w:rPr>
        <w:lastRenderedPageBreak/>
        <w:t xml:space="preserve">αξιόπιστος, με γνώσεις και εμπειρία φορέας που έχει ασχοληθεί πολλές φορές και με επιτυχία σε τέτοιους χώρους- επελέγη το Πανεπιστήμιο της Κρήτης και αναμένουμε τα αποτελέσματα.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Να ξέρετε ότι και οι επιθεωρητές περιβάλλοντος του Υπουργείου Περιβάλλοντος θα ενεργοποιούνται σε συνεργασία με τους επιθεωρητές Νοτίου Ελλάδας για τον έλεγχο τέτοιων παρατηρήσεων και όταν θα έχουν υπεύθυνη και τελική αξιολόγηση των αποτελεσμάτων των μετρήσεων, θα ληφθούν τα μέτρα τα οποία απαιτεί η νομιμότητα.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Ευχαριστώ, κυρία Πρόεδρε.</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cs="Arial"/>
          <w:b/>
          <w:sz w:val="24"/>
          <w:szCs w:val="24"/>
          <w:shd w:val="clear" w:color="auto" w:fill="FFFFFF"/>
          <w:lang w:eastAsia="el-GR"/>
        </w:rPr>
        <w:t xml:space="preserve">ΠΡΟΕΔΡΕΥΟΥΣΑ (Σοφία Σακοράφα): </w:t>
      </w:r>
      <w:r w:rsidRPr="00F7196C">
        <w:rPr>
          <w:rFonts w:ascii="Arial" w:hAnsi="Arial"/>
          <w:sz w:val="24"/>
          <w:szCs w:val="24"/>
          <w:lang w:eastAsia="el-GR"/>
        </w:rPr>
        <w:t xml:space="preserve">Κι εγώ σας ευχαριστώ, κύριε Υπουργέ.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συνάδελφε, έχετε τον λόγο.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ΚΡΙΤΩΝ - ΗΛΙΑΣ ΑΡΣΕΝΗΣ: </w:t>
      </w:r>
      <w:r w:rsidRPr="00F7196C">
        <w:rPr>
          <w:rFonts w:ascii="Arial" w:hAnsi="Arial"/>
          <w:sz w:val="24"/>
          <w:szCs w:val="24"/>
          <w:lang w:eastAsia="el-GR"/>
        </w:rPr>
        <w:t>Ευχαριστώ πολύ, κυρία Πρόεδρε.</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Υπουργέ, επειδή αναφέρατε ότι δεν είναι σίγουρο αν τα νούμερα αυτά που έβγαλε η μελέτη συνιστούν πρόβλημα ή όχι, θα ήθελα να μου απαντήσετε ρητώς εάν διαψεύδετε τον κ. Χατζηδάκη, τον προηγούμενο Υπουργό της Κυβέρνησής σας, ο οποίος είπε ρητά στις 21 Φεβρουαρίου 2020, σε απάντηση προηγούμενης επίκαιρης ερώτησής μου, ότι υπάρχει τεκμηριωμένο πρόβλημα </w:t>
      </w:r>
      <w:proofErr w:type="spellStart"/>
      <w:r w:rsidRPr="00F7196C">
        <w:rPr>
          <w:rFonts w:ascii="Arial" w:hAnsi="Arial"/>
          <w:sz w:val="24"/>
          <w:szCs w:val="24"/>
          <w:lang w:eastAsia="el-GR"/>
        </w:rPr>
        <w:t>βαρέων</w:t>
      </w:r>
      <w:proofErr w:type="spellEnd"/>
      <w:r w:rsidRPr="00F7196C">
        <w:rPr>
          <w:rFonts w:ascii="Arial" w:hAnsi="Arial"/>
          <w:sz w:val="24"/>
          <w:szCs w:val="24"/>
          <w:lang w:eastAsia="el-GR"/>
        </w:rPr>
        <w:t xml:space="preserve"> μετάλλων στο βυθό του λιμανιού της Σύρου. </w:t>
      </w:r>
      <w:r w:rsidRPr="00F7196C">
        <w:rPr>
          <w:rFonts w:ascii="Arial" w:hAnsi="Arial"/>
          <w:sz w:val="24"/>
          <w:szCs w:val="24"/>
          <w:lang w:eastAsia="el-GR"/>
        </w:rPr>
        <w:lastRenderedPageBreak/>
        <w:t xml:space="preserve">Είναι μια δήλωση την οποία ασπάζεται η καινούργια πολιτική ηγεσία της ίδιας Κυβέρνησης;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Επίσης, ο προκάτοχός σας κ. Οικονόμου είχε πει ότι λόγω της αναγνώρισης του προβλήματος, απαιτείται να γίνει μια συνολική μελέτη με συλλογή, επεξεργασία δειγμάτων ιζημάτων από όλη την έκταση του λιμένος, ώστε να σχηματίσουμε πληρέστερη εικόνα για το ενδεχόμενο και τις πηγές της ρύπανσης.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Ο δήμαρχος μας λέει ότι απευθύνθηκε σε εσάς για χρηματοδότηση και δεν απαντήσατε ποτέ σε διάστημα δώδεκα μηνών. Επίσης, θα θέλαμε να μας απαντήσετε για τον λόγο και τι έγινε εκεί πέρα.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Ακόμη, δεν πρέπει να γελιόμαστε, η Γενική Γραμματεία Φυσικού Περιβάλλοντος και Υδάτων του ΥΠΕΝ έχει την αποκλειστική αρμοδιότητα σχεδιασμού, επιβολής όλων των αναγκαίων προληπτικών μέτρων για την αντιμετώπιση έκτακτων αναγκών και την πρόληψη της υποβάθμισης των επιφανειακών υδάτων και τη λήψη αναγκαίων μέτρων για την αναβάθμιση και αποκατάστασή τους. </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sz w:val="24"/>
          <w:szCs w:val="24"/>
          <w:lang w:eastAsia="el-GR"/>
        </w:rPr>
        <w:t xml:space="preserve">Και απέναντι σε αυτήν την αρμοδιότητα δεν κάνει το παραμικρό; Τι έχει κάνει, με βάση τις αρμοδιότητές της, με βάση τον ν.3199/2003, μετά τη </w:t>
      </w:r>
      <w:r w:rsidRPr="00F7196C">
        <w:rPr>
          <w:rFonts w:ascii="Arial" w:hAnsi="Arial"/>
          <w:sz w:val="24"/>
          <w:szCs w:val="24"/>
          <w:lang w:eastAsia="el-GR"/>
        </w:rPr>
        <w:lastRenderedPageBreak/>
        <w:t xml:space="preserve">δημοσιοποίηση των αποτελεσμάτων; </w:t>
      </w:r>
      <w:r w:rsidRPr="00F7196C">
        <w:rPr>
          <w:rFonts w:ascii="Arial" w:hAnsi="Arial" w:cs="Arial"/>
          <w:bCs/>
          <w:sz w:val="24"/>
          <w:szCs w:val="24"/>
          <w:lang w:eastAsia="el-GR"/>
        </w:rPr>
        <w:t xml:space="preserve">Ποιες </w:t>
      </w:r>
      <w:r w:rsidRPr="00F7196C">
        <w:rPr>
          <w:rFonts w:ascii="Arial" w:hAnsi="Arial" w:cs="Arial"/>
          <w:bCs/>
          <w:sz w:val="24"/>
          <w:szCs w:val="24"/>
          <w:shd w:val="clear" w:color="auto" w:fill="FFFFFF"/>
          <w:lang w:eastAsia="el-GR"/>
        </w:rPr>
        <w:t>είναι</w:t>
      </w:r>
      <w:r w:rsidRPr="00F7196C">
        <w:rPr>
          <w:rFonts w:ascii="Arial" w:hAnsi="Arial" w:cs="Arial"/>
          <w:bCs/>
          <w:sz w:val="24"/>
          <w:szCs w:val="24"/>
          <w:lang w:eastAsia="el-GR"/>
        </w:rPr>
        <w:t xml:space="preserve"> οι ενέργειες στις οποίες έχει προβεί η αρμόδια υπηρεσία του δημοσίου; </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Cs/>
          <w:sz w:val="24"/>
          <w:szCs w:val="24"/>
          <w:lang w:eastAsia="el-GR"/>
        </w:rPr>
        <w:t>Και βέβαια, χρειαζόμαστε μια σαφήνεια από το δημόσιο, σχετικά με το τι θα γίνει επιτέλους με την παρακολούθηση των ρυπαντικών φορτίων στο λιμάνι της Σύρου, τη διερεύνησή τους, τα ενδεχόμενα φορτία και τις πηγές. Αυτό που βλέπουμε αυτή τη στιγμή και από τη δική σας απάντηση είναι ότι το δημόσιο νίπτει εντελώς τας χείρας του για τη συγκεκριμένη περίπτωση και αναρωτιόμαστε γιατί.</w:t>
      </w:r>
    </w:p>
    <w:p w:rsidR="00F7196C" w:rsidRPr="00F7196C" w:rsidRDefault="00F7196C" w:rsidP="00F7196C">
      <w:pPr>
        <w:tabs>
          <w:tab w:val="left" w:pos="6117"/>
        </w:tabs>
        <w:spacing w:after="160" w:line="600" w:lineRule="auto"/>
        <w:ind w:firstLine="720"/>
        <w:jc w:val="both"/>
        <w:rPr>
          <w:rFonts w:ascii="Arial" w:hAnsi="Arial" w:cs="Arial"/>
          <w:bCs/>
          <w:sz w:val="24"/>
          <w:szCs w:val="24"/>
          <w:shd w:val="clear" w:color="auto" w:fill="FFFFFF"/>
          <w:lang w:eastAsia="el-GR"/>
        </w:rPr>
      </w:pPr>
      <w:r w:rsidRPr="00F7196C">
        <w:rPr>
          <w:rFonts w:ascii="Arial" w:hAnsi="Arial" w:cs="Arial"/>
          <w:b/>
          <w:bCs/>
          <w:sz w:val="24"/>
          <w:szCs w:val="24"/>
          <w:lang w:eastAsia="el-GR"/>
        </w:rPr>
        <w:t>ΠΡΟΕΔΡΕΥΟΥΣΑ (Σοφία Σακοράφα):</w:t>
      </w:r>
      <w:r w:rsidRPr="00F7196C">
        <w:rPr>
          <w:rFonts w:ascii="Arial" w:hAnsi="Arial" w:cs="Arial"/>
          <w:sz w:val="24"/>
          <w:szCs w:val="24"/>
          <w:lang w:eastAsia="el-GR"/>
        </w:rPr>
        <w:t xml:space="preserve"> </w:t>
      </w:r>
      <w:r w:rsidRPr="00F7196C">
        <w:rPr>
          <w:rFonts w:ascii="Arial" w:hAnsi="Arial" w:cs="Arial"/>
          <w:bCs/>
          <w:sz w:val="24"/>
          <w:szCs w:val="24"/>
          <w:lang w:eastAsia="el-GR"/>
        </w:rPr>
        <w:t xml:space="preserve">Ευχαριστώ, </w:t>
      </w:r>
      <w:r w:rsidRPr="00F7196C">
        <w:rPr>
          <w:rFonts w:ascii="Arial" w:hAnsi="Arial" w:cs="Arial"/>
          <w:bCs/>
          <w:sz w:val="24"/>
          <w:szCs w:val="24"/>
          <w:shd w:val="clear" w:color="auto" w:fill="FFFFFF"/>
          <w:lang w:eastAsia="el-GR"/>
        </w:rPr>
        <w:t>κύριε συνάδελφε.</w:t>
      </w:r>
    </w:p>
    <w:p w:rsidR="00F7196C" w:rsidRPr="00F7196C" w:rsidRDefault="00F7196C" w:rsidP="00F7196C">
      <w:pPr>
        <w:tabs>
          <w:tab w:val="left" w:pos="6117"/>
        </w:tabs>
        <w:spacing w:after="160" w:line="600" w:lineRule="auto"/>
        <w:ind w:firstLine="720"/>
        <w:jc w:val="both"/>
        <w:rPr>
          <w:rFonts w:ascii="Arial" w:hAnsi="Arial" w:cs="Arial"/>
          <w:bCs/>
          <w:sz w:val="24"/>
          <w:szCs w:val="24"/>
          <w:shd w:val="clear" w:color="auto" w:fill="FFFFFF"/>
          <w:lang w:eastAsia="el-GR"/>
        </w:rPr>
      </w:pPr>
      <w:r w:rsidRPr="00F7196C">
        <w:rPr>
          <w:rFonts w:ascii="Arial" w:hAnsi="Arial" w:cs="Arial"/>
          <w:bCs/>
          <w:sz w:val="24"/>
          <w:szCs w:val="24"/>
          <w:shd w:val="clear" w:color="auto" w:fill="FFFFFF"/>
          <w:lang w:eastAsia="el-GR"/>
        </w:rPr>
        <w:t xml:space="preserve">Ορίστε, κύριε Υπουργέ, έχετε τον λόγο. </w:t>
      </w:r>
    </w:p>
    <w:p w:rsidR="00F7196C" w:rsidRPr="00F7196C" w:rsidRDefault="00F7196C" w:rsidP="00F7196C">
      <w:pPr>
        <w:tabs>
          <w:tab w:val="left" w:pos="6117"/>
        </w:tabs>
        <w:spacing w:after="160" w:line="600" w:lineRule="auto"/>
        <w:ind w:firstLine="720"/>
        <w:jc w:val="both"/>
        <w:rPr>
          <w:rFonts w:ascii="Arial" w:hAnsi="Arial"/>
          <w:sz w:val="24"/>
          <w:szCs w:val="24"/>
          <w:lang w:eastAsia="el-GR"/>
        </w:rPr>
      </w:pPr>
      <w:r w:rsidRPr="00F7196C">
        <w:rPr>
          <w:rFonts w:ascii="Arial" w:hAnsi="Arial" w:cs="Arial"/>
          <w:b/>
          <w:bCs/>
          <w:sz w:val="24"/>
          <w:szCs w:val="24"/>
          <w:lang w:eastAsia="el-GR"/>
        </w:rPr>
        <w:t>ΝΙΚΟΛΑΟΣ ΤΑΓΑΡΑΣ (Υφυπουργός Περιβάλλοντος και Ενέργειας)</w:t>
      </w:r>
      <w:r w:rsidRPr="00F7196C">
        <w:rPr>
          <w:rFonts w:ascii="Symbol" w:hAnsi="Symbol" w:cs="Arial"/>
          <w:b/>
          <w:bCs/>
          <w:sz w:val="24"/>
          <w:szCs w:val="24"/>
          <w:lang w:eastAsia="el-GR"/>
        </w:rPr>
        <w:t></w:t>
      </w:r>
      <w:r w:rsidRPr="00F7196C">
        <w:rPr>
          <w:rFonts w:ascii="Arial" w:hAnsi="Arial" w:cs="Arial"/>
          <w:sz w:val="24"/>
          <w:szCs w:val="24"/>
          <w:lang w:eastAsia="el-GR"/>
        </w:rPr>
        <w:t xml:space="preserve"> Ευχαριστώ, κυρία Πρόεδρε. </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sz w:val="24"/>
          <w:szCs w:val="24"/>
          <w:shd w:val="clear" w:color="auto" w:fill="FFFFFF"/>
          <w:lang w:eastAsia="el-GR"/>
        </w:rPr>
        <w:t>Κύριε συνάδελφε,</w:t>
      </w:r>
      <w:r w:rsidRPr="00F7196C">
        <w:rPr>
          <w:rFonts w:ascii="Arial" w:hAnsi="Arial" w:cs="Arial"/>
          <w:sz w:val="24"/>
          <w:szCs w:val="24"/>
          <w:lang w:eastAsia="el-GR"/>
        </w:rPr>
        <w:t xml:space="preserve"> είπατε για τον κ. Χατζηδάκη </w:t>
      </w:r>
      <w:r w:rsidRPr="00F7196C">
        <w:rPr>
          <w:rFonts w:ascii="Arial" w:hAnsi="Arial" w:cs="Arial"/>
          <w:bCs/>
          <w:sz w:val="24"/>
          <w:szCs w:val="24"/>
          <w:lang w:eastAsia="el-GR"/>
        </w:rPr>
        <w:t xml:space="preserve">ότι αναγνώρισε τα στοιχεία των μετρήσεων που είχαν σταλεί για αξιολόγηση. Εγώ δεν είπα ότι δεν είναι σωστά τα στοιχεία. Είπα ότι χρήζουν περαιτέρω αξιολόγησης με περισσότερα δείγματα για να έχουμε αντιπροσωπευτική εικόνα των αποτελεσμάτων. Διότι, όπως ξέρετε κι εσείς, όταν γίνεται ένας έλεγχος, γίνεται με κάποιους κανόνες. Ποτέ δεν ελέγχεις αποτελέσματα με ένα δείγμα. </w:t>
      </w:r>
      <w:r w:rsidRPr="00F7196C">
        <w:rPr>
          <w:rFonts w:ascii="Arial" w:hAnsi="Arial" w:cs="Arial"/>
          <w:bCs/>
          <w:sz w:val="24"/>
          <w:szCs w:val="24"/>
          <w:shd w:val="clear" w:color="auto" w:fill="FFFFFF"/>
          <w:lang w:eastAsia="el-GR"/>
        </w:rPr>
        <w:t>Είναι</w:t>
      </w:r>
      <w:r w:rsidRPr="00F7196C">
        <w:rPr>
          <w:rFonts w:ascii="Arial" w:hAnsi="Arial" w:cs="Arial"/>
          <w:bCs/>
          <w:sz w:val="24"/>
          <w:szCs w:val="24"/>
          <w:lang w:eastAsia="el-GR"/>
        </w:rPr>
        <w:t xml:space="preserve"> </w:t>
      </w:r>
      <w:r w:rsidRPr="00F7196C">
        <w:rPr>
          <w:rFonts w:ascii="Arial" w:hAnsi="Arial" w:cs="Arial"/>
          <w:bCs/>
          <w:sz w:val="24"/>
          <w:szCs w:val="24"/>
          <w:lang w:eastAsia="el-GR"/>
        </w:rPr>
        <w:lastRenderedPageBreak/>
        <w:t xml:space="preserve">ενδείξεις, αλλά δεν </w:t>
      </w:r>
      <w:r w:rsidRPr="00F7196C">
        <w:rPr>
          <w:rFonts w:ascii="Arial" w:hAnsi="Arial" w:cs="Arial"/>
          <w:bCs/>
          <w:sz w:val="24"/>
          <w:szCs w:val="24"/>
          <w:shd w:val="clear" w:color="auto" w:fill="FFFFFF"/>
          <w:lang w:eastAsia="el-GR"/>
        </w:rPr>
        <w:t>είναι</w:t>
      </w:r>
      <w:r w:rsidRPr="00F7196C">
        <w:rPr>
          <w:rFonts w:ascii="Arial" w:hAnsi="Arial" w:cs="Arial"/>
          <w:bCs/>
          <w:sz w:val="24"/>
          <w:szCs w:val="24"/>
          <w:lang w:eastAsia="el-GR"/>
        </w:rPr>
        <w:t xml:space="preserve"> αποτελέσματα προς αξιολόγηση. Γι’ αυτό είπα ότι πρέπει να υπάρξει επιτροπή. </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Cs/>
          <w:sz w:val="24"/>
          <w:szCs w:val="24"/>
          <w:lang w:eastAsia="el-GR"/>
        </w:rPr>
        <w:t xml:space="preserve">Θέλω να σας πω ότι δημόσιο είναι το Υπουργείο Περιβάλλοντος και οι υπηρεσίες του, δημόσιο </w:t>
      </w:r>
      <w:r w:rsidRPr="00F7196C">
        <w:rPr>
          <w:rFonts w:ascii="Arial" w:hAnsi="Arial" w:cs="Arial"/>
          <w:bCs/>
          <w:sz w:val="24"/>
          <w:szCs w:val="24"/>
          <w:shd w:val="clear" w:color="auto" w:fill="FFFFFF"/>
          <w:lang w:eastAsia="el-GR"/>
        </w:rPr>
        <w:t>είναι</w:t>
      </w:r>
      <w:r w:rsidRPr="00F7196C">
        <w:rPr>
          <w:rFonts w:ascii="Arial" w:hAnsi="Arial" w:cs="Arial"/>
          <w:bCs/>
          <w:sz w:val="24"/>
          <w:szCs w:val="24"/>
          <w:lang w:eastAsia="el-GR"/>
        </w:rPr>
        <w:t xml:space="preserve"> και η αποκεντρωμένη διοίκηση με τις αποκεντρωμένες ίδιες υπηρεσίες για τον ίδιο σκοπό, συνεργαζόμενες και </w:t>
      </w:r>
      <w:proofErr w:type="spellStart"/>
      <w:r w:rsidRPr="00F7196C">
        <w:rPr>
          <w:rFonts w:ascii="Arial" w:hAnsi="Arial" w:cs="Arial"/>
          <w:bCs/>
          <w:sz w:val="24"/>
          <w:szCs w:val="24"/>
          <w:lang w:eastAsia="el-GR"/>
        </w:rPr>
        <w:t>συντονιζόμενες</w:t>
      </w:r>
      <w:proofErr w:type="spellEnd"/>
      <w:r w:rsidRPr="00F7196C">
        <w:rPr>
          <w:rFonts w:ascii="Arial" w:hAnsi="Arial" w:cs="Arial"/>
          <w:bCs/>
          <w:sz w:val="24"/>
          <w:szCs w:val="24"/>
          <w:lang w:eastAsia="el-GR"/>
        </w:rPr>
        <w:t xml:space="preserve"> μεταξύ τους, κάτι που έχουν υποχρέωση να κάνουν. Γι’ αυτό ανέφερα πριν ότι η Περιφέρεια Νοτίου Αιγαίου που έχει την αρμοδιότητα μαζί με το Λιμενικό Ταμείο Σύρου κατέληξαν να προχωρήσουν με το Πανεπιστήμιο Κρήτης σε μια μελέτη που θα έχει τις προδιαγραφές που προβλέπονται για τέτοιες μετρήσεις, για να μπορούν αξιολογώντας τα αποτελέσματα να τα λάβουν υπ’ </w:t>
      </w:r>
      <w:proofErr w:type="spellStart"/>
      <w:r w:rsidRPr="00F7196C">
        <w:rPr>
          <w:rFonts w:ascii="Arial" w:hAnsi="Arial" w:cs="Arial"/>
          <w:bCs/>
          <w:sz w:val="24"/>
          <w:szCs w:val="24"/>
          <w:lang w:eastAsia="el-GR"/>
        </w:rPr>
        <w:t>όψιν</w:t>
      </w:r>
      <w:proofErr w:type="spellEnd"/>
      <w:r w:rsidRPr="00F7196C">
        <w:rPr>
          <w:rFonts w:ascii="Arial" w:hAnsi="Arial" w:cs="Arial"/>
          <w:bCs/>
          <w:sz w:val="24"/>
          <w:szCs w:val="24"/>
          <w:lang w:eastAsia="el-GR"/>
        </w:rPr>
        <w:t xml:space="preserve"> και να πάρουν μέτρα. Υπάρχει καθυστέρηση; Βεβαίως υπάρχει καθυστέρηση. Θα έπρεπε να είχαν ήδη γίνει. Όμως χωρίς αυτά τα αποτελέσματα δεν μπορούμε να κάνουμε κάτι. </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Cs/>
          <w:sz w:val="24"/>
          <w:szCs w:val="24"/>
          <w:lang w:eastAsia="el-GR"/>
        </w:rPr>
        <w:t xml:space="preserve">Παράλληλα, συμπλήρωσα και για τους ελέγχους με αφορμή αυτό, παρά το γεγονός ότι οι έλεγχοι είναι τακτικοί -και οφείλουν να είναι τακτικοί- και δεν γίνονται επειδή προέκυψε κάτι, ούτε το αφήνουμε στην τύχη, να προκύψει κάτι και μετά να το ελέγξουμε. Γι’ αυτό και οι αρμόδιοι επιθεωρητές περιβάλλοντος και Νοτίου Ελλάδας, αλλά και από την πλευρά του Υπουργείου Περιβάλλοντος επιλαμβάνονται του θέματος και γρήγορα θα πάνε ξανά για έλεγχο. Ας περιμένουμε, λοιπόν, τα αποτελέσματα και είμαστε εδώ, ώστε όταν θα έχουμε </w:t>
      </w:r>
      <w:r w:rsidRPr="00F7196C">
        <w:rPr>
          <w:rFonts w:ascii="Arial" w:hAnsi="Arial" w:cs="Arial"/>
          <w:bCs/>
          <w:sz w:val="24"/>
          <w:szCs w:val="24"/>
          <w:lang w:eastAsia="el-GR"/>
        </w:rPr>
        <w:lastRenderedPageBreak/>
        <w:t xml:space="preserve">τα τελικά αξιολογημένα και ασφαλή αποτελέσματα, να δούμε ανάλογα με αυτά τα μέτρα που οφείλουμε να πάρουμε για να προστατέψουμε ό,τι απαιτεί το θεσμικό πλαίσιο. </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Cs/>
          <w:sz w:val="24"/>
          <w:szCs w:val="24"/>
          <w:lang w:eastAsia="el-GR"/>
        </w:rPr>
        <w:t xml:space="preserve">Ευχαριστώ πολύ, κυρία Πρόεδρε. </w:t>
      </w:r>
    </w:p>
    <w:p w:rsidR="00F7196C" w:rsidRPr="00F7196C" w:rsidRDefault="00F7196C" w:rsidP="00F7196C">
      <w:pPr>
        <w:tabs>
          <w:tab w:val="left" w:pos="6117"/>
        </w:tabs>
        <w:spacing w:after="160" w:line="600" w:lineRule="auto"/>
        <w:ind w:firstLine="720"/>
        <w:jc w:val="both"/>
        <w:rPr>
          <w:rFonts w:ascii="Arial" w:hAnsi="Arial" w:cs="Arial"/>
          <w:sz w:val="24"/>
          <w:szCs w:val="24"/>
          <w:shd w:val="clear" w:color="auto" w:fill="FFFFFF"/>
          <w:lang w:eastAsia="el-GR"/>
        </w:rPr>
      </w:pPr>
      <w:r w:rsidRPr="00F7196C">
        <w:rPr>
          <w:rFonts w:ascii="Arial" w:hAnsi="Arial" w:cs="Arial"/>
          <w:b/>
          <w:bCs/>
          <w:sz w:val="24"/>
          <w:szCs w:val="24"/>
          <w:lang w:eastAsia="el-GR"/>
        </w:rPr>
        <w:t>ΠΡΟΕΔΡΕΥΟΥΣΑ (Σοφία Σακοράφα):</w:t>
      </w:r>
      <w:r w:rsidRPr="00F7196C">
        <w:rPr>
          <w:rFonts w:ascii="Arial" w:hAnsi="Arial" w:cs="Arial"/>
          <w:bCs/>
          <w:sz w:val="24"/>
          <w:szCs w:val="24"/>
          <w:lang w:eastAsia="el-GR"/>
        </w:rPr>
        <w:t xml:space="preserve"> </w:t>
      </w:r>
      <w:r w:rsidRPr="00F7196C">
        <w:rPr>
          <w:rFonts w:ascii="Arial" w:hAnsi="Arial" w:cs="Arial"/>
          <w:sz w:val="24"/>
          <w:szCs w:val="24"/>
          <w:lang w:eastAsia="el-GR"/>
        </w:rPr>
        <w:t xml:space="preserve">Κι εγώ σας ευχαριστώ πολύ, </w:t>
      </w:r>
      <w:r w:rsidRPr="00F7196C">
        <w:rPr>
          <w:rFonts w:ascii="Arial" w:hAnsi="Arial" w:cs="Arial"/>
          <w:sz w:val="24"/>
          <w:szCs w:val="24"/>
          <w:shd w:val="clear" w:color="auto" w:fill="FFFFFF"/>
          <w:lang w:eastAsia="el-GR"/>
        </w:rPr>
        <w:t xml:space="preserve">κύριε Υπουργέ. </w:t>
      </w:r>
    </w:p>
    <w:p w:rsidR="00F7196C" w:rsidRPr="00F7196C" w:rsidRDefault="00F7196C" w:rsidP="00F7196C">
      <w:pPr>
        <w:tabs>
          <w:tab w:val="left" w:pos="6117"/>
        </w:tabs>
        <w:spacing w:after="160" w:line="600" w:lineRule="auto"/>
        <w:ind w:firstLine="720"/>
        <w:jc w:val="both"/>
        <w:rPr>
          <w:rFonts w:ascii="Arial" w:hAnsi="Arial" w:cs="Arial"/>
          <w:sz w:val="24"/>
          <w:szCs w:val="24"/>
          <w:shd w:val="clear" w:color="auto" w:fill="FFFFFF"/>
          <w:lang w:eastAsia="el-GR"/>
        </w:rPr>
      </w:pPr>
      <w:r w:rsidRPr="00F7196C">
        <w:rPr>
          <w:rFonts w:ascii="Arial" w:hAnsi="Arial" w:cs="Arial"/>
          <w:sz w:val="24"/>
          <w:szCs w:val="24"/>
          <w:shd w:val="clear" w:color="auto" w:fill="FFFFFF"/>
          <w:lang w:eastAsia="el-GR"/>
        </w:rPr>
        <w:t xml:space="preserve">Και τώρα προχωράμε στην πέμπτη με αριθμό 791/23-5-2021 επίκαιρη ερώτηση δεύτερου κύκλου του Βουλευτή Β2΄ Δυτικού Τομέα Αθηνών του ΜέΡΑ25 κ. </w:t>
      </w:r>
      <w:proofErr w:type="spellStart"/>
      <w:r w:rsidRPr="00F7196C">
        <w:rPr>
          <w:rFonts w:ascii="Arial" w:hAnsi="Arial" w:cs="Arial"/>
          <w:sz w:val="24"/>
          <w:szCs w:val="24"/>
          <w:shd w:val="clear" w:color="auto" w:fill="FFFFFF"/>
          <w:lang w:eastAsia="el-GR"/>
        </w:rPr>
        <w:t>Κρίτωνα</w:t>
      </w:r>
      <w:proofErr w:type="spellEnd"/>
      <w:r w:rsidRPr="00F7196C">
        <w:rPr>
          <w:rFonts w:ascii="Arial" w:hAnsi="Arial" w:cs="Arial"/>
          <w:sz w:val="24"/>
          <w:szCs w:val="24"/>
          <w:shd w:val="clear" w:color="auto" w:fill="FFFFFF"/>
          <w:lang w:eastAsia="el-GR"/>
        </w:rPr>
        <w:t xml:space="preserve"> – Ηλία  Αρσένη προς την Υπουργό Παιδείας και Θρησκευμάτων, με θέμα: «Ποιο είναι το σχέδιο διεξαγωγής των πανελλαδικών εξετάσεων εν μέσω υγειονομικής κρίσης;». </w:t>
      </w:r>
    </w:p>
    <w:p w:rsidR="00F7196C" w:rsidRPr="00F7196C" w:rsidRDefault="00F7196C" w:rsidP="00F7196C">
      <w:pPr>
        <w:tabs>
          <w:tab w:val="left" w:pos="6117"/>
        </w:tabs>
        <w:spacing w:after="160" w:line="600" w:lineRule="auto"/>
        <w:ind w:firstLine="720"/>
        <w:jc w:val="both"/>
        <w:rPr>
          <w:rFonts w:ascii="Arial" w:hAnsi="Arial" w:cs="Arial"/>
          <w:sz w:val="24"/>
          <w:szCs w:val="24"/>
          <w:shd w:val="clear" w:color="auto" w:fill="FFFFFF"/>
          <w:lang w:eastAsia="el-GR"/>
        </w:rPr>
      </w:pPr>
      <w:r w:rsidRPr="00F7196C">
        <w:rPr>
          <w:rFonts w:ascii="Arial" w:hAnsi="Arial" w:cs="Arial"/>
          <w:sz w:val="24"/>
          <w:szCs w:val="24"/>
          <w:shd w:val="clear" w:color="auto" w:fill="FFFFFF"/>
          <w:lang w:eastAsia="el-GR"/>
        </w:rPr>
        <w:t xml:space="preserve">Στην ερώτηση θα απαντήσει η Υφυπουργός Παιδείας και Θρησκευμάτων κ. </w:t>
      </w:r>
      <w:proofErr w:type="spellStart"/>
      <w:r w:rsidRPr="00F7196C">
        <w:rPr>
          <w:rFonts w:ascii="Arial" w:hAnsi="Arial" w:cs="Arial"/>
          <w:sz w:val="24"/>
          <w:szCs w:val="24"/>
          <w:shd w:val="clear" w:color="auto" w:fill="FFFFFF"/>
          <w:lang w:eastAsia="el-GR"/>
        </w:rPr>
        <w:t>Ζέττα</w:t>
      </w:r>
      <w:proofErr w:type="spellEnd"/>
      <w:r w:rsidRPr="00F7196C">
        <w:rPr>
          <w:rFonts w:ascii="Arial" w:hAnsi="Arial" w:cs="Arial"/>
          <w:sz w:val="24"/>
          <w:szCs w:val="24"/>
          <w:shd w:val="clear" w:color="auto" w:fill="FFFFFF"/>
          <w:lang w:eastAsia="el-GR"/>
        </w:rPr>
        <w:t xml:space="preserve"> Μακρή. </w:t>
      </w:r>
    </w:p>
    <w:p w:rsidR="00F7196C" w:rsidRPr="00F7196C" w:rsidRDefault="00F7196C" w:rsidP="00F7196C">
      <w:pPr>
        <w:tabs>
          <w:tab w:val="left" w:pos="6117"/>
        </w:tabs>
        <w:spacing w:after="160" w:line="600" w:lineRule="auto"/>
        <w:ind w:firstLine="720"/>
        <w:jc w:val="both"/>
        <w:rPr>
          <w:rFonts w:ascii="Arial" w:hAnsi="Arial" w:cs="Arial"/>
          <w:sz w:val="24"/>
          <w:szCs w:val="24"/>
          <w:shd w:val="clear" w:color="auto" w:fill="FFFFFF"/>
          <w:lang w:eastAsia="el-GR"/>
        </w:rPr>
      </w:pPr>
      <w:r w:rsidRPr="00F7196C">
        <w:rPr>
          <w:rFonts w:ascii="Arial" w:hAnsi="Arial" w:cs="Arial"/>
          <w:sz w:val="24"/>
          <w:szCs w:val="24"/>
          <w:shd w:val="clear" w:color="auto" w:fill="FFFFFF"/>
          <w:lang w:eastAsia="el-GR"/>
        </w:rPr>
        <w:t xml:space="preserve">Ορίστε, κύριε Αρσένη, έχετε τον λόγο για δύο λεπτά. </w:t>
      </w:r>
    </w:p>
    <w:p w:rsidR="00F7196C" w:rsidRPr="00F7196C" w:rsidRDefault="00F7196C" w:rsidP="00F7196C">
      <w:pPr>
        <w:tabs>
          <w:tab w:val="left" w:pos="6117"/>
        </w:tabs>
        <w:spacing w:after="160" w:line="600" w:lineRule="auto"/>
        <w:ind w:firstLine="720"/>
        <w:jc w:val="both"/>
        <w:rPr>
          <w:rFonts w:ascii="Arial" w:hAnsi="Arial" w:cs="Arial"/>
          <w:sz w:val="24"/>
          <w:szCs w:val="24"/>
          <w:shd w:val="clear" w:color="auto" w:fill="FFFFFF"/>
          <w:lang w:eastAsia="el-GR"/>
        </w:rPr>
      </w:pPr>
      <w:r w:rsidRPr="00F7196C">
        <w:rPr>
          <w:rFonts w:ascii="Arial" w:hAnsi="Arial" w:cs="Arial"/>
          <w:b/>
          <w:sz w:val="24"/>
          <w:szCs w:val="24"/>
          <w:shd w:val="clear" w:color="auto" w:fill="FFFFFF"/>
          <w:lang w:eastAsia="el-GR"/>
        </w:rPr>
        <w:t>ΚΡΙΤΩΝ - ΗΛΙΑΣ ΑΡΣΕΝΗΣ:</w:t>
      </w:r>
      <w:r w:rsidRPr="00F7196C">
        <w:rPr>
          <w:rFonts w:ascii="Arial" w:hAnsi="Arial" w:cs="Arial"/>
          <w:sz w:val="24"/>
          <w:szCs w:val="24"/>
          <w:shd w:val="clear" w:color="auto" w:fill="FFFFFF"/>
          <w:lang w:eastAsia="el-GR"/>
        </w:rPr>
        <w:t xml:space="preserve"> Ευχαριστώ πολύ, κυρία Πρόεδρε. </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sz w:val="24"/>
          <w:szCs w:val="24"/>
          <w:shd w:val="clear" w:color="auto" w:fill="FFFFFF"/>
          <w:lang w:eastAsia="el-GR"/>
        </w:rPr>
        <w:t xml:space="preserve">Κυρία Υπουργέ, είμαστε πραγματικά </w:t>
      </w:r>
      <w:r w:rsidRPr="00F7196C">
        <w:rPr>
          <w:rFonts w:ascii="Arial" w:hAnsi="Arial" w:cs="Arial"/>
          <w:bCs/>
          <w:sz w:val="24"/>
          <w:szCs w:val="24"/>
          <w:lang w:eastAsia="el-GR"/>
        </w:rPr>
        <w:t xml:space="preserve">λίγες μέρες πλέον πριν από την ημερομηνία έναρξης των πανελλαδικών εξετάσεων εν μέσω πανδημίας και με τα παιδιά να απέχουν από τις αίθουσες συνολικά σχεδόν έναν χρόνο και με το σύστημα να αλλάζει μέσα σε όλες αυτές τις αλλαγές και το άγχος που βίωσαν, </w:t>
      </w:r>
      <w:r w:rsidRPr="00F7196C">
        <w:rPr>
          <w:rFonts w:ascii="Arial" w:hAnsi="Arial" w:cs="Arial"/>
          <w:bCs/>
          <w:sz w:val="24"/>
          <w:szCs w:val="24"/>
          <w:lang w:eastAsia="el-GR"/>
        </w:rPr>
        <w:lastRenderedPageBreak/>
        <w:t>ενώ τώρα προστίθεται και ένα επιπλέον άγχος. Τα σχολεία άνοιξαν λίγες μέρες πριν τις πανελλήνιες χωρίς κάποια ουσιαστική προετοιμασία. Τα παιδιά κινδυνεύουν να κολλήσουν, να χάσουν τις πανελλήνιες και όλα αυτά, όλες αυτές οι αβεβαιότητες.</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Cs/>
          <w:sz w:val="24"/>
          <w:szCs w:val="24"/>
          <w:lang w:eastAsia="el-GR"/>
        </w:rPr>
        <w:t xml:space="preserve">Η κ. </w:t>
      </w:r>
      <w:proofErr w:type="spellStart"/>
      <w:r w:rsidRPr="00F7196C">
        <w:rPr>
          <w:rFonts w:ascii="Arial" w:hAnsi="Arial" w:cs="Arial"/>
          <w:bCs/>
          <w:sz w:val="24"/>
          <w:szCs w:val="24"/>
          <w:lang w:eastAsia="el-GR"/>
        </w:rPr>
        <w:t>Κεραμέως</w:t>
      </w:r>
      <w:proofErr w:type="spellEnd"/>
      <w:r w:rsidRPr="00F7196C">
        <w:rPr>
          <w:rFonts w:ascii="Arial" w:hAnsi="Arial" w:cs="Arial"/>
          <w:bCs/>
          <w:sz w:val="24"/>
          <w:szCs w:val="24"/>
          <w:lang w:eastAsia="el-GR"/>
        </w:rPr>
        <w:t xml:space="preserve"> είπε ότι θα υπάρχει η δυνατότητα συμμετοχής των υποψηφίων σε επαναληπτικές εξετάσεις τον Σεπτέμβρη, χωρίς να πει τίποτα άλλο σχετικό, ενώ τα ερωτήματα είναι τεράστια, είναι πραγματικά πολλά. Για ακόμα μία φορά φαίνεται πράγματι να προχωράτε χωρίς σχεδιασμό.  </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Cs/>
          <w:sz w:val="24"/>
          <w:szCs w:val="24"/>
          <w:lang w:eastAsia="el-GR"/>
        </w:rPr>
        <w:t xml:space="preserve">Η προσέλευση στις πανελλήνιες εξετάσεις θα γίνει με τη μέθοδο του αυτοδιαγνωστικού ελέγχου; Το Υπουργείο έχει λάβει υπ’ </w:t>
      </w:r>
      <w:proofErr w:type="spellStart"/>
      <w:r w:rsidRPr="00F7196C">
        <w:rPr>
          <w:rFonts w:ascii="Arial" w:hAnsi="Arial" w:cs="Arial"/>
          <w:bCs/>
          <w:sz w:val="24"/>
          <w:szCs w:val="24"/>
          <w:lang w:eastAsia="el-GR"/>
        </w:rPr>
        <w:t>όψιν</w:t>
      </w:r>
      <w:proofErr w:type="spellEnd"/>
      <w:r w:rsidRPr="00F7196C">
        <w:rPr>
          <w:rFonts w:ascii="Arial" w:hAnsi="Arial" w:cs="Arial"/>
          <w:bCs/>
          <w:sz w:val="24"/>
          <w:szCs w:val="24"/>
          <w:lang w:eastAsia="el-GR"/>
        </w:rPr>
        <w:t xml:space="preserve"> του ότι σε κάθε σχολική αίθουσα θα συνυπάρχουν υποψήφιες και υποψήφιοι από διαφορετικά σχολεία, άνθρωποι που έχουν τελειώσει το σχολείο και </w:t>
      </w:r>
      <w:r w:rsidRPr="00F7196C">
        <w:rPr>
          <w:rFonts w:ascii="Arial" w:hAnsi="Arial" w:cs="Arial"/>
          <w:bCs/>
          <w:sz w:val="24"/>
          <w:szCs w:val="24"/>
          <w:shd w:val="clear" w:color="auto" w:fill="FFFFFF"/>
          <w:lang w:eastAsia="el-GR"/>
        </w:rPr>
        <w:t>είναι</w:t>
      </w:r>
      <w:r w:rsidRPr="00F7196C">
        <w:rPr>
          <w:rFonts w:ascii="Arial" w:hAnsi="Arial" w:cs="Arial"/>
          <w:bCs/>
          <w:sz w:val="24"/>
          <w:szCs w:val="24"/>
          <w:lang w:eastAsia="el-GR"/>
        </w:rPr>
        <w:t xml:space="preserve"> πλέον απόφοιτοι και θα δίνουν ξανά πανελλήνιες, καθηγητές, επόπτες και επιτηρητές από διάφορα σχολεία; Τι θα γίνει με τις συνυποψήφιες και τους συνυποψηφίους, τις επιτηρήτριες και τους επιτηρητές σε περίπτωση που προκύψει ένα κρούσμα σε μια σχολική αίθουσα διεξαγωγής εξετάσεων; Υπάρχει, επίσης, ανησυχία για το αν οι παλιότεροι υποψήφιοι που δίνουν ξανά εξετάσεις θα έχουν δικαίωμα για δωρεάν αυτοδιαγνωστικά τεστ. </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Cs/>
          <w:sz w:val="24"/>
          <w:szCs w:val="24"/>
          <w:lang w:eastAsia="el-GR"/>
        </w:rPr>
        <w:t xml:space="preserve">Επιπλέον, θέλουμε να σας ρωτήσουμε τι πρόβλεψη έχει γίνει και ποιος μηχανισμός έχει τεθεί σε ετοιμότητα, ώστε δεδομένου των μεγάλων ποσοστών </w:t>
      </w:r>
      <w:r w:rsidRPr="00F7196C">
        <w:rPr>
          <w:rFonts w:ascii="Arial" w:hAnsi="Arial" w:cs="Arial"/>
          <w:bCs/>
          <w:sz w:val="24"/>
          <w:szCs w:val="24"/>
          <w:lang w:eastAsia="el-GR"/>
        </w:rPr>
        <w:lastRenderedPageBreak/>
        <w:t xml:space="preserve">ψευδών αποτελεσμάτων των </w:t>
      </w:r>
      <w:proofErr w:type="spellStart"/>
      <w:r w:rsidRPr="00F7196C">
        <w:rPr>
          <w:rFonts w:ascii="Arial" w:hAnsi="Arial" w:cs="Arial"/>
          <w:sz w:val="24"/>
          <w:szCs w:val="24"/>
          <w:shd w:val="clear" w:color="auto" w:fill="FFFFFF"/>
          <w:lang w:eastAsia="el-GR"/>
        </w:rPr>
        <w:t>self-test</w:t>
      </w:r>
      <w:proofErr w:type="spellEnd"/>
      <w:r w:rsidRPr="00F7196C">
        <w:rPr>
          <w:rFonts w:ascii="Times New Roman" w:eastAsia="Calibri" w:hAnsi="Times New Roman"/>
          <w:sz w:val="24"/>
          <w:szCs w:val="24"/>
          <w:lang w:eastAsia="el-GR"/>
        </w:rPr>
        <w:t xml:space="preserve">  </w:t>
      </w:r>
      <w:r w:rsidRPr="00F7196C">
        <w:rPr>
          <w:rFonts w:ascii="Arial" w:hAnsi="Arial" w:cs="Arial"/>
          <w:bCs/>
          <w:sz w:val="24"/>
          <w:szCs w:val="24"/>
          <w:lang w:eastAsia="el-GR"/>
        </w:rPr>
        <w:t xml:space="preserve">οι υποψήφιοι και οι υποψήφιες μαθητές και μαθήτριες, και οι εκπαιδευτικοί να υποβάλλονται αμεσότατα σε </w:t>
      </w:r>
      <w:r w:rsidRPr="00F7196C">
        <w:rPr>
          <w:rFonts w:ascii="Arial" w:hAnsi="Arial" w:cs="Arial"/>
          <w:sz w:val="24"/>
          <w:szCs w:val="24"/>
          <w:shd w:val="clear" w:color="auto" w:fill="FFFFFF"/>
          <w:lang w:val="en-US" w:eastAsia="el-GR"/>
        </w:rPr>
        <w:t>PCR</w:t>
      </w:r>
      <w:r w:rsidRPr="00F7196C">
        <w:rPr>
          <w:rFonts w:ascii="Arial" w:hAnsi="Arial" w:cs="Arial"/>
          <w:bCs/>
          <w:sz w:val="24"/>
          <w:szCs w:val="24"/>
          <w:lang w:eastAsia="el-GR"/>
        </w:rPr>
        <w:t>, ώστε να μην κινδυνεύουν να αποκλειστούν από τις πανελλαδικές, λόγω ψευδών αποτελεσμάτων.</w:t>
      </w:r>
    </w:p>
    <w:p w:rsidR="00F7196C" w:rsidRPr="00F7196C" w:rsidRDefault="00F7196C" w:rsidP="00F7196C">
      <w:pPr>
        <w:tabs>
          <w:tab w:val="left" w:pos="6117"/>
        </w:tabs>
        <w:spacing w:after="160" w:line="600" w:lineRule="auto"/>
        <w:ind w:firstLine="720"/>
        <w:jc w:val="both"/>
        <w:rPr>
          <w:rFonts w:ascii="Arial" w:hAnsi="Arial" w:cs="Arial"/>
          <w:sz w:val="24"/>
          <w:szCs w:val="24"/>
          <w:shd w:val="clear" w:color="auto" w:fill="FFFFFF"/>
          <w:lang w:eastAsia="el-GR"/>
        </w:rPr>
      </w:pPr>
      <w:r w:rsidRPr="00F7196C">
        <w:rPr>
          <w:rFonts w:ascii="Arial" w:hAnsi="Arial" w:cs="Arial"/>
          <w:bCs/>
          <w:sz w:val="24"/>
          <w:szCs w:val="24"/>
          <w:lang w:eastAsia="el-GR"/>
        </w:rPr>
        <w:t xml:space="preserve">Τι θα κάνει το Υπουργείο για τους μαθητές που κινδυνεύουν να αποκλειστούν από τις πανελλήνιες εξετάσεις, λόγω θετικού </w:t>
      </w:r>
      <w:proofErr w:type="spellStart"/>
      <w:r w:rsidRPr="00F7196C">
        <w:rPr>
          <w:rFonts w:ascii="Arial" w:hAnsi="Arial" w:cs="Arial"/>
          <w:sz w:val="24"/>
          <w:szCs w:val="24"/>
          <w:shd w:val="clear" w:color="auto" w:fill="FFFFFF"/>
          <w:lang w:eastAsia="el-GR"/>
        </w:rPr>
        <w:t>self-test</w:t>
      </w:r>
      <w:proofErr w:type="spellEnd"/>
      <w:r w:rsidRPr="00F7196C">
        <w:rPr>
          <w:rFonts w:ascii="Times New Roman" w:eastAsia="Calibri" w:hAnsi="Times New Roman"/>
          <w:sz w:val="24"/>
          <w:szCs w:val="24"/>
          <w:lang w:eastAsia="el-GR"/>
        </w:rPr>
        <w:t xml:space="preserve">, </w:t>
      </w:r>
      <w:r w:rsidRPr="00F7196C">
        <w:rPr>
          <w:rFonts w:ascii="Arial" w:hAnsi="Arial" w:cs="Arial"/>
          <w:bCs/>
          <w:sz w:val="24"/>
          <w:szCs w:val="24"/>
          <w:lang w:eastAsia="el-GR"/>
        </w:rPr>
        <w:t xml:space="preserve">προκειμένου να διασφαλιστεί το δικαίωμα συμμετοχής όλων στις πανελλαδικές εξετάσεις και την πρόσβαση στην τριτοβάθμια εκπαίδευση; Θα δικαιούνται </w:t>
      </w:r>
      <w:proofErr w:type="spellStart"/>
      <w:r w:rsidRPr="00F7196C">
        <w:rPr>
          <w:rFonts w:ascii="Arial" w:hAnsi="Arial" w:cs="Arial"/>
          <w:sz w:val="24"/>
          <w:szCs w:val="24"/>
          <w:shd w:val="clear" w:color="auto" w:fill="FFFFFF"/>
          <w:lang w:eastAsia="el-GR"/>
        </w:rPr>
        <w:t>self-test</w:t>
      </w:r>
      <w:proofErr w:type="spellEnd"/>
      <w:r w:rsidRPr="00F7196C">
        <w:rPr>
          <w:rFonts w:ascii="Times New Roman" w:eastAsia="Calibri" w:hAnsi="Times New Roman"/>
          <w:sz w:val="24"/>
          <w:szCs w:val="24"/>
          <w:lang w:eastAsia="el-GR"/>
        </w:rPr>
        <w:t xml:space="preserve"> </w:t>
      </w:r>
      <w:r w:rsidRPr="00F7196C">
        <w:rPr>
          <w:rFonts w:ascii="Arial" w:hAnsi="Arial" w:cs="Arial"/>
          <w:bCs/>
          <w:sz w:val="24"/>
          <w:szCs w:val="24"/>
          <w:lang w:eastAsia="el-GR"/>
        </w:rPr>
        <w:t xml:space="preserve">οι απόφοιτοι και οι απόφοιτες; Θα υπάρχει </w:t>
      </w:r>
      <w:proofErr w:type="spellStart"/>
      <w:r w:rsidRPr="00F7196C">
        <w:rPr>
          <w:rFonts w:ascii="Arial" w:hAnsi="Arial" w:cs="Arial"/>
          <w:bCs/>
          <w:sz w:val="24"/>
          <w:szCs w:val="24"/>
          <w:lang w:eastAsia="el-GR"/>
        </w:rPr>
        <w:t>προτεραιοποίηση</w:t>
      </w:r>
      <w:proofErr w:type="spellEnd"/>
      <w:r w:rsidRPr="00F7196C">
        <w:rPr>
          <w:rFonts w:ascii="Arial" w:hAnsi="Arial" w:cs="Arial"/>
          <w:bCs/>
          <w:sz w:val="24"/>
          <w:szCs w:val="24"/>
          <w:lang w:eastAsia="el-GR"/>
        </w:rPr>
        <w:t xml:space="preserve"> για τη διεξαγωγή </w:t>
      </w:r>
      <w:r w:rsidRPr="00F7196C">
        <w:rPr>
          <w:rFonts w:ascii="Arial" w:hAnsi="Arial" w:cs="Arial"/>
          <w:sz w:val="24"/>
          <w:szCs w:val="24"/>
          <w:shd w:val="clear" w:color="auto" w:fill="FFFFFF"/>
          <w:lang w:val="en-US" w:eastAsia="el-GR"/>
        </w:rPr>
        <w:t>PCR</w:t>
      </w:r>
      <w:r w:rsidRPr="00F7196C">
        <w:rPr>
          <w:rFonts w:ascii="Arial" w:hAnsi="Arial" w:cs="Arial"/>
          <w:sz w:val="24"/>
          <w:szCs w:val="24"/>
          <w:shd w:val="clear" w:color="auto" w:fill="FFFFFF"/>
          <w:lang w:eastAsia="el-GR"/>
        </w:rPr>
        <w:t xml:space="preserve"> σε αυτούς, όπως και στους τελειόφοιτους; </w:t>
      </w:r>
    </w:p>
    <w:p w:rsidR="00F7196C" w:rsidRPr="00F7196C" w:rsidRDefault="00F7196C" w:rsidP="00F7196C">
      <w:pPr>
        <w:tabs>
          <w:tab w:val="left" w:pos="6117"/>
        </w:tabs>
        <w:spacing w:after="160" w:line="600" w:lineRule="auto"/>
        <w:ind w:firstLine="720"/>
        <w:jc w:val="both"/>
        <w:rPr>
          <w:rFonts w:ascii="Arial" w:hAnsi="Arial" w:cs="Arial"/>
          <w:sz w:val="24"/>
          <w:szCs w:val="24"/>
          <w:shd w:val="clear" w:color="auto" w:fill="FFFFFF"/>
          <w:lang w:eastAsia="el-GR"/>
        </w:rPr>
      </w:pPr>
      <w:r w:rsidRPr="00F7196C">
        <w:rPr>
          <w:rFonts w:ascii="Arial" w:hAnsi="Arial" w:cs="Arial"/>
          <w:sz w:val="24"/>
          <w:szCs w:val="24"/>
          <w:shd w:val="clear" w:color="auto" w:fill="FFFFFF"/>
          <w:lang w:eastAsia="el-GR"/>
        </w:rPr>
        <w:t>(Στο σημείο αυτό κτυπάει το κουδούνι λήξεως του χρόνου ομιλίας του κυρίου Βουλευτή)</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sz w:val="24"/>
          <w:szCs w:val="24"/>
          <w:shd w:val="clear" w:color="auto" w:fill="FFFFFF"/>
          <w:lang w:eastAsia="el-GR"/>
        </w:rPr>
        <w:t xml:space="preserve">Ποια πρόβλεψη υπάρχει </w:t>
      </w:r>
      <w:r w:rsidRPr="00F7196C">
        <w:rPr>
          <w:rFonts w:ascii="Arial" w:hAnsi="Arial" w:cs="Arial"/>
          <w:bCs/>
          <w:sz w:val="24"/>
          <w:szCs w:val="24"/>
          <w:lang w:eastAsia="el-GR"/>
        </w:rPr>
        <w:t>για τους υπόλοιπους συνυποψηφίους που εξετάζονται στην ίδια αίθουσα, καθώς και για το εκπαιδευτικό προσωπικό</w:t>
      </w:r>
      <w:r w:rsidRPr="00F7196C">
        <w:rPr>
          <w:rFonts w:ascii="Arial" w:hAnsi="Arial" w:cs="Arial"/>
          <w:sz w:val="24"/>
          <w:szCs w:val="24"/>
          <w:shd w:val="clear" w:color="auto" w:fill="FFFFFF"/>
          <w:lang w:eastAsia="el-GR"/>
        </w:rPr>
        <w:t xml:space="preserve"> σε</w:t>
      </w:r>
      <w:r w:rsidRPr="00F7196C">
        <w:rPr>
          <w:rFonts w:ascii="Arial" w:hAnsi="Arial" w:cs="Arial"/>
          <w:bCs/>
          <w:sz w:val="24"/>
          <w:szCs w:val="24"/>
          <w:lang w:eastAsia="el-GR"/>
        </w:rPr>
        <w:t xml:space="preserve"> περίπτωση που ένας υποψήφιος ή υποψήφια βρεθεί θετικός/θετική κατά τη διάρκεια των πανελλαδικών εξετάσεων; Τι θα γίνει με το σχολικό κτήριο σε περίπτωση που υπάρχουν πολλαπλά κρούσματα σε διαφορετικές αίθουσες; Αυτά </w:t>
      </w:r>
      <w:r w:rsidRPr="00F7196C">
        <w:rPr>
          <w:rFonts w:ascii="Arial" w:hAnsi="Arial" w:cs="Arial"/>
          <w:bCs/>
          <w:sz w:val="24"/>
          <w:szCs w:val="24"/>
          <w:shd w:val="clear" w:color="auto" w:fill="FFFFFF"/>
          <w:lang w:eastAsia="el-GR"/>
        </w:rPr>
        <w:t>είναι</w:t>
      </w:r>
      <w:r w:rsidRPr="00F7196C">
        <w:rPr>
          <w:rFonts w:ascii="Arial" w:hAnsi="Arial" w:cs="Arial"/>
          <w:bCs/>
          <w:sz w:val="24"/>
          <w:szCs w:val="24"/>
          <w:lang w:eastAsia="el-GR"/>
        </w:rPr>
        <w:t xml:space="preserve"> εύλογα ερωτήματα που πραγματικά περιμένουν τις απαντήσεις σας, για να μην συνεχίσει η αβεβαιότητα και το πλέον άγχος για τους μαθητές και τις μαθήτριες.</w:t>
      </w:r>
    </w:p>
    <w:p w:rsidR="00F7196C" w:rsidRPr="00F7196C" w:rsidRDefault="00F7196C" w:rsidP="00F7196C">
      <w:pPr>
        <w:tabs>
          <w:tab w:val="left" w:pos="6117"/>
        </w:tabs>
        <w:spacing w:after="160" w:line="600" w:lineRule="auto"/>
        <w:ind w:firstLine="720"/>
        <w:jc w:val="both"/>
        <w:rPr>
          <w:rFonts w:ascii="Arial" w:hAnsi="Arial" w:cs="Arial"/>
          <w:bCs/>
          <w:sz w:val="24"/>
          <w:szCs w:val="24"/>
          <w:shd w:val="clear" w:color="auto" w:fill="FFFFFF"/>
          <w:lang w:eastAsia="el-GR"/>
        </w:rPr>
      </w:pPr>
      <w:r w:rsidRPr="00F7196C">
        <w:rPr>
          <w:rFonts w:ascii="Arial" w:hAnsi="Arial" w:cs="Arial"/>
          <w:b/>
          <w:bCs/>
          <w:sz w:val="24"/>
          <w:szCs w:val="24"/>
          <w:lang w:eastAsia="el-GR"/>
        </w:rPr>
        <w:lastRenderedPageBreak/>
        <w:t>ΠΡΟΕΔΡΕΥΟΥΣΑ (Σοφία Σακοράφα):</w:t>
      </w:r>
      <w:r w:rsidRPr="00F7196C">
        <w:rPr>
          <w:rFonts w:ascii="Arial" w:hAnsi="Arial" w:cs="Arial"/>
          <w:sz w:val="24"/>
          <w:szCs w:val="24"/>
          <w:lang w:eastAsia="el-GR"/>
        </w:rPr>
        <w:t xml:space="preserve"> </w:t>
      </w:r>
      <w:r w:rsidRPr="00F7196C">
        <w:rPr>
          <w:rFonts w:ascii="Arial" w:hAnsi="Arial" w:cs="Arial"/>
          <w:bCs/>
          <w:sz w:val="24"/>
          <w:szCs w:val="24"/>
          <w:lang w:eastAsia="el-GR"/>
        </w:rPr>
        <w:t xml:space="preserve">Ευχαριστώ, </w:t>
      </w:r>
      <w:r w:rsidRPr="00F7196C">
        <w:rPr>
          <w:rFonts w:ascii="Arial" w:hAnsi="Arial" w:cs="Arial"/>
          <w:bCs/>
          <w:sz w:val="24"/>
          <w:szCs w:val="24"/>
          <w:shd w:val="clear" w:color="auto" w:fill="FFFFFF"/>
          <w:lang w:eastAsia="el-GR"/>
        </w:rPr>
        <w:t xml:space="preserve">κύριε συνάδελφε. </w:t>
      </w:r>
    </w:p>
    <w:p w:rsidR="00F7196C" w:rsidRPr="00F7196C" w:rsidRDefault="00F7196C" w:rsidP="00F7196C">
      <w:pPr>
        <w:tabs>
          <w:tab w:val="left" w:pos="6117"/>
        </w:tabs>
        <w:spacing w:after="160" w:line="600" w:lineRule="auto"/>
        <w:ind w:firstLine="720"/>
        <w:jc w:val="both"/>
        <w:rPr>
          <w:rFonts w:ascii="Arial" w:hAnsi="Arial" w:cs="Arial"/>
          <w:bCs/>
          <w:sz w:val="24"/>
          <w:szCs w:val="24"/>
          <w:shd w:val="clear" w:color="auto" w:fill="FFFFFF"/>
          <w:lang w:eastAsia="el-GR"/>
        </w:rPr>
      </w:pPr>
      <w:r w:rsidRPr="00F7196C">
        <w:rPr>
          <w:rFonts w:ascii="Arial" w:hAnsi="Arial" w:cs="Arial"/>
          <w:bCs/>
          <w:sz w:val="24"/>
          <w:szCs w:val="24"/>
          <w:shd w:val="clear" w:color="auto" w:fill="FFFFFF"/>
          <w:lang w:eastAsia="el-GR"/>
        </w:rPr>
        <w:t xml:space="preserve">Ορίστε, κυρία Υπουργέ, έχετε τον λόγο. </w:t>
      </w:r>
    </w:p>
    <w:p w:rsidR="00F7196C" w:rsidRPr="00F7196C" w:rsidRDefault="00F7196C" w:rsidP="00F7196C">
      <w:pPr>
        <w:tabs>
          <w:tab w:val="left" w:pos="6117"/>
        </w:tabs>
        <w:spacing w:after="160" w:line="600" w:lineRule="auto"/>
        <w:ind w:firstLine="720"/>
        <w:jc w:val="both"/>
        <w:rPr>
          <w:rFonts w:ascii="Arial" w:hAnsi="Arial" w:cs="Arial"/>
          <w:bCs/>
          <w:sz w:val="24"/>
          <w:szCs w:val="24"/>
          <w:shd w:val="clear" w:color="auto" w:fill="FFFFFF"/>
          <w:lang w:eastAsia="el-GR"/>
        </w:rPr>
      </w:pPr>
      <w:r w:rsidRPr="00F7196C">
        <w:rPr>
          <w:rFonts w:ascii="Arial" w:hAnsi="Arial" w:cs="Arial"/>
          <w:b/>
          <w:bCs/>
          <w:sz w:val="24"/>
          <w:szCs w:val="24"/>
          <w:shd w:val="clear" w:color="auto" w:fill="FFFFFF"/>
          <w:lang w:eastAsia="el-GR"/>
        </w:rPr>
        <w:t>ΖΕΤΤΑ ΜΑΚΡΗ (Υφυπουργός Παιδείας και Θρησκευμάτων):</w:t>
      </w:r>
      <w:r w:rsidRPr="00F7196C">
        <w:rPr>
          <w:rFonts w:ascii="Arial" w:hAnsi="Arial" w:cs="Arial"/>
          <w:bCs/>
          <w:sz w:val="24"/>
          <w:szCs w:val="24"/>
          <w:shd w:val="clear" w:color="auto" w:fill="FFFFFF"/>
          <w:lang w:eastAsia="el-GR"/>
        </w:rPr>
        <w:t xml:space="preserve">  Ευχαριστώ, κυρία Πρόεδρε. </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Cs/>
          <w:sz w:val="24"/>
          <w:szCs w:val="24"/>
          <w:shd w:val="clear" w:color="auto" w:fill="FFFFFF"/>
          <w:lang w:eastAsia="el-GR"/>
        </w:rPr>
        <w:t>Κύριε συνάδελφε,</w:t>
      </w:r>
      <w:r w:rsidRPr="00F7196C">
        <w:rPr>
          <w:rFonts w:ascii="Arial" w:hAnsi="Arial" w:cs="Arial"/>
          <w:bCs/>
          <w:sz w:val="24"/>
          <w:szCs w:val="24"/>
          <w:lang w:eastAsia="el-GR"/>
        </w:rPr>
        <w:t xml:space="preserve"> ανησυχία βεβαίως υπήρχε. Αβεβαιότητα όχι, διότι όλη η εκπαιδευτική κοινότητα ξέρει ότι πάντοτε ενημερώνεται έγκαιρα και έγκυρα για τα πρωτόκολλα, τον τρόπο διεξαγωγής των εξετάσεων και για τα υγειονομικά μέτρα που λαμβάνονται. </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Cs/>
          <w:sz w:val="24"/>
          <w:szCs w:val="24"/>
          <w:lang w:eastAsia="el-GR"/>
        </w:rPr>
        <w:t>Σήμερα μπορώ να απαντήσω στην ερώτησή σας, διότι την Παρασκευή συζητήθηκε στην επιτροπή των ειδικών επιστημόνων με συμμετοχή της πολιτικής ηγεσίας του Υπουργείου Παιδείας και Θρησκευμάτων το υγειονομικό πρωτόκολλο, βάσει του οποίου θα διεξαχθούν οι πανελλαδικές εξετάσεις. Τα μέτρα αυτά θα περιγράφονται αναλυτικά και λεπτομερώς σε κοινή υπουργική απόφαση που θα εκδοθεί συντομότατα.</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Cs/>
          <w:sz w:val="24"/>
          <w:szCs w:val="24"/>
          <w:lang w:eastAsia="el-GR"/>
        </w:rPr>
        <w:t xml:space="preserve">Σας λέω, όμως, και για την ενημέρωσή σας και απαντώντας στην ερώτησή σας πως σε ό,τι αφορά τα </w:t>
      </w:r>
      <w:proofErr w:type="spellStart"/>
      <w:r w:rsidRPr="00F7196C">
        <w:rPr>
          <w:rFonts w:ascii="Arial" w:hAnsi="Arial" w:cs="Arial"/>
          <w:sz w:val="24"/>
          <w:szCs w:val="24"/>
          <w:shd w:val="clear" w:color="auto" w:fill="FFFFFF"/>
          <w:lang w:eastAsia="el-GR"/>
        </w:rPr>
        <w:t>self-test</w:t>
      </w:r>
      <w:proofErr w:type="spellEnd"/>
      <w:r w:rsidRPr="00F7196C">
        <w:rPr>
          <w:rFonts w:ascii="Times New Roman" w:eastAsia="Calibri" w:hAnsi="Times New Roman"/>
          <w:sz w:val="24"/>
          <w:szCs w:val="24"/>
          <w:lang w:eastAsia="el-GR"/>
        </w:rPr>
        <w:t xml:space="preserve">, </w:t>
      </w:r>
      <w:r w:rsidRPr="00F7196C">
        <w:rPr>
          <w:rFonts w:ascii="Arial" w:hAnsi="Arial" w:cs="Arial"/>
          <w:bCs/>
          <w:sz w:val="24"/>
          <w:szCs w:val="24"/>
          <w:lang w:eastAsia="el-GR"/>
        </w:rPr>
        <w:t xml:space="preserve">οι υποψήφιοι, καθώς και τα μέλη της εκπαιδευτικής κοινότητας που συμμετέχουν στη διεξαγωγή των πανελλαδικών εξετάσεων θα προσέρχονται στα εξεταστικά κέντρα έχοντας μαζί τους βεβαίωση αρνητικού τεστ, είτε </w:t>
      </w:r>
      <w:proofErr w:type="spellStart"/>
      <w:r w:rsidRPr="00F7196C">
        <w:rPr>
          <w:rFonts w:ascii="Arial" w:hAnsi="Arial" w:cs="Arial"/>
          <w:sz w:val="24"/>
          <w:szCs w:val="24"/>
          <w:shd w:val="clear" w:color="auto" w:fill="FFFFFF"/>
          <w:lang w:eastAsia="el-GR"/>
        </w:rPr>
        <w:t>self-test</w:t>
      </w:r>
      <w:proofErr w:type="spellEnd"/>
      <w:r w:rsidRPr="00F7196C">
        <w:rPr>
          <w:rFonts w:ascii="Arial" w:eastAsia="Calibri" w:hAnsi="Arial" w:cs="Arial"/>
          <w:sz w:val="24"/>
          <w:szCs w:val="24"/>
          <w:lang w:eastAsia="el-GR"/>
        </w:rPr>
        <w:t xml:space="preserve">, είτε </w:t>
      </w:r>
      <w:r w:rsidRPr="00F7196C">
        <w:rPr>
          <w:rFonts w:ascii="Arial" w:hAnsi="Arial" w:cs="Arial"/>
          <w:sz w:val="24"/>
          <w:szCs w:val="24"/>
          <w:shd w:val="clear" w:color="auto" w:fill="FFFFFF"/>
          <w:lang w:val="en-US" w:eastAsia="el-GR"/>
        </w:rPr>
        <w:t>PCR</w:t>
      </w:r>
      <w:r w:rsidRPr="00F7196C">
        <w:rPr>
          <w:rFonts w:ascii="Arial" w:hAnsi="Arial" w:cs="Arial"/>
          <w:sz w:val="24"/>
          <w:szCs w:val="24"/>
          <w:shd w:val="clear" w:color="auto" w:fill="FFFFFF"/>
          <w:lang w:eastAsia="el-GR"/>
        </w:rPr>
        <w:t xml:space="preserve">, είτε </w:t>
      </w:r>
      <w:r w:rsidRPr="00F7196C">
        <w:rPr>
          <w:rFonts w:ascii="Arial" w:hAnsi="Arial" w:cs="Arial"/>
          <w:sz w:val="24"/>
          <w:szCs w:val="24"/>
          <w:shd w:val="clear" w:color="auto" w:fill="FFFFFF"/>
          <w:lang w:val="en-US" w:eastAsia="el-GR"/>
        </w:rPr>
        <w:t>rapid</w:t>
      </w:r>
      <w:r w:rsidRPr="00F7196C">
        <w:rPr>
          <w:rFonts w:ascii="Arial" w:hAnsi="Arial" w:cs="Arial"/>
          <w:sz w:val="24"/>
          <w:szCs w:val="24"/>
          <w:shd w:val="clear" w:color="auto" w:fill="FFFFFF"/>
          <w:lang w:eastAsia="el-GR"/>
        </w:rPr>
        <w:t xml:space="preserve"> </w:t>
      </w:r>
      <w:r w:rsidRPr="00F7196C">
        <w:rPr>
          <w:rFonts w:ascii="Arial" w:hAnsi="Arial" w:cs="Arial"/>
          <w:sz w:val="24"/>
          <w:szCs w:val="24"/>
          <w:shd w:val="clear" w:color="auto" w:fill="FFFFFF"/>
          <w:lang w:val="en-US" w:eastAsia="el-GR"/>
        </w:rPr>
        <w:t>test</w:t>
      </w:r>
      <w:r w:rsidRPr="00F7196C">
        <w:rPr>
          <w:rFonts w:ascii="Arial" w:hAnsi="Arial" w:cs="Arial"/>
          <w:sz w:val="24"/>
          <w:szCs w:val="24"/>
          <w:shd w:val="clear" w:color="auto" w:fill="FFFFFF"/>
          <w:lang w:eastAsia="el-GR"/>
        </w:rPr>
        <w:t xml:space="preserve">. </w:t>
      </w:r>
      <w:r w:rsidRPr="00F7196C">
        <w:rPr>
          <w:rFonts w:ascii="Arial" w:hAnsi="Arial" w:cs="Arial"/>
          <w:bCs/>
          <w:sz w:val="24"/>
          <w:szCs w:val="24"/>
          <w:lang w:eastAsia="el-GR"/>
        </w:rPr>
        <w:t xml:space="preserve">Το πρώτο </w:t>
      </w:r>
      <w:r w:rsidRPr="00F7196C">
        <w:rPr>
          <w:rFonts w:ascii="Arial" w:hAnsi="Arial" w:cs="Arial"/>
          <w:bCs/>
          <w:sz w:val="24"/>
          <w:szCs w:val="24"/>
          <w:lang w:eastAsia="el-GR"/>
        </w:rPr>
        <w:lastRenderedPageBreak/>
        <w:t>τεστ για τους υποψηφίους των Γενικών και Επαγγελματικών Λυκείων θα γίνει την Πέμπτη 10 Ιουνίου του 2021 με δυνατότητα επιβεβαιωτικού τεστ σε περίπτωση θετικού αποτελέσματος από την Πέμπτη 10 έως και την Κυριακή 13 Ιουνίου.</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Cs/>
          <w:sz w:val="24"/>
          <w:szCs w:val="24"/>
          <w:lang w:eastAsia="el-GR"/>
        </w:rPr>
        <w:t>Το δεύτερο τεστ για τους υποψηφίους των Γενικών Λυκείων θα γίνει την Παρασκευή 18 Ιουνίου του 2021, με δυνατότητα επιβεβαιωτικού τεστ σε περίπτωση θετικού αποτελέσματος από την Παρασκευή 18 μέχρι τη Δευτέρα 21 Ιουνίου του 2021.</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Cs/>
          <w:sz w:val="24"/>
          <w:szCs w:val="24"/>
          <w:lang w:eastAsia="el-GR"/>
        </w:rPr>
        <w:t>Για τους υποψηφίους των Επαγγελματικών Λυκείων, το δεύτερο τεστ θα γίνει το Σάββατο 19 Ιουνίου, με δυνατότητα επιβεβαιωτικού τεστ σε περίπτωση θετικού αποτελέσματος από το Σάββατο 19 μέχρι την Τρίτη 22 Ιουνίου του 2021.</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Cs/>
          <w:sz w:val="24"/>
          <w:szCs w:val="24"/>
          <w:lang w:eastAsia="el-GR"/>
        </w:rPr>
        <w:t xml:space="preserve">Τα δύο πρώτα δωρεάν αυτοδιαγνωστικά τεστ για τη συμμετοχή στις πανελλαδικές εξετάσεις θα διατίθενται στους υποψηφίους από τα φαρμακεία από σήμερα Δευτέρα 31 Μαΐου έως και το Σάββατο 5 Ιουνίου του 2021 στις εργάσιμες ώρες, όπως έχουν αποφασίσει οι φαρμακοποιοί και έχουν ανακοινώσει οι σύλλογοί τους. </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Cs/>
          <w:sz w:val="24"/>
          <w:szCs w:val="24"/>
          <w:lang w:eastAsia="el-GR"/>
        </w:rPr>
        <w:t xml:space="preserve">Οι υποψήφιοι, εκπαιδευτικό, διοικητικό και λοιπό προσωπικό δηλώνουν το αποτέλεσμα του </w:t>
      </w:r>
      <w:proofErr w:type="spellStart"/>
      <w:r w:rsidRPr="00F7196C">
        <w:rPr>
          <w:rFonts w:ascii="Arial" w:hAnsi="Arial" w:cs="Arial"/>
          <w:sz w:val="24"/>
          <w:szCs w:val="24"/>
          <w:shd w:val="clear" w:color="auto" w:fill="FFFFFF"/>
          <w:lang w:eastAsia="el-GR"/>
        </w:rPr>
        <w:t>self-test</w:t>
      </w:r>
      <w:proofErr w:type="spellEnd"/>
      <w:r w:rsidRPr="00F7196C">
        <w:rPr>
          <w:rFonts w:ascii="Times New Roman" w:eastAsia="Calibri" w:hAnsi="Times New Roman"/>
          <w:sz w:val="24"/>
          <w:szCs w:val="24"/>
          <w:lang w:eastAsia="el-GR"/>
        </w:rPr>
        <w:t xml:space="preserve"> </w:t>
      </w:r>
      <w:r w:rsidRPr="00F7196C">
        <w:rPr>
          <w:rFonts w:ascii="Arial" w:hAnsi="Arial" w:cs="Arial"/>
          <w:bCs/>
          <w:sz w:val="24"/>
          <w:szCs w:val="24"/>
          <w:lang w:eastAsia="el-GR"/>
        </w:rPr>
        <w:t xml:space="preserve">μέσω της πλατφόρμας self-testing.gov.gr και </w:t>
      </w:r>
      <w:r w:rsidRPr="00F7196C">
        <w:rPr>
          <w:rFonts w:ascii="Arial" w:hAnsi="Arial" w:cs="Arial"/>
          <w:bCs/>
          <w:sz w:val="24"/>
          <w:szCs w:val="24"/>
          <w:lang w:eastAsia="el-GR"/>
        </w:rPr>
        <w:lastRenderedPageBreak/>
        <w:t>υποχρεούνται να φέρουν μαζί τους το ηλεκτρονικό αποδεικτικό ή τη χειρόγραφη βεβαίωση κατά την προσέλευσή τους στο εξεταστικό κέντρο κάθε μέρα εξετάσεων.</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Cs/>
          <w:sz w:val="24"/>
          <w:szCs w:val="24"/>
          <w:lang w:eastAsia="el-GR"/>
        </w:rPr>
        <w:t xml:space="preserve">Σε περίπτωση θετικού αποτελέσματος, εκδίδεται δήλωση θετικού αποτελέσματος μέσω της πλατφόρμας self-testing.gov.gr για τη διενέργεια δωρεάν </w:t>
      </w:r>
      <w:r w:rsidRPr="00F7196C">
        <w:rPr>
          <w:rFonts w:ascii="Arial" w:hAnsi="Arial" w:cs="Arial"/>
          <w:sz w:val="24"/>
          <w:szCs w:val="24"/>
          <w:shd w:val="clear" w:color="auto" w:fill="FFFFFF"/>
          <w:lang w:val="en-US" w:eastAsia="el-GR"/>
        </w:rPr>
        <w:t>rapid</w:t>
      </w:r>
      <w:r w:rsidRPr="00F7196C">
        <w:rPr>
          <w:rFonts w:ascii="Arial" w:hAnsi="Arial" w:cs="Arial"/>
          <w:sz w:val="24"/>
          <w:szCs w:val="24"/>
          <w:shd w:val="clear" w:color="auto" w:fill="FFFFFF"/>
          <w:lang w:eastAsia="el-GR"/>
        </w:rPr>
        <w:t xml:space="preserve"> </w:t>
      </w:r>
      <w:r w:rsidRPr="00F7196C">
        <w:rPr>
          <w:rFonts w:ascii="Arial" w:hAnsi="Arial" w:cs="Arial"/>
          <w:sz w:val="24"/>
          <w:szCs w:val="24"/>
          <w:shd w:val="clear" w:color="auto" w:fill="FFFFFF"/>
          <w:lang w:val="en-US" w:eastAsia="el-GR"/>
        </w:rPr>
        <w:t>test</w:t>
      </w:r>
      <w:r w:rsidRPr="00F7196C">
        <w:rPr>
          <w:rFonts w:ascii="Arial" w:hAnsi="Arial" w:cs="Arial"/>
          <w:sz w:val="24"/>
          <w:szCs w:val="24"/>
          <w:shd w:val="clear" w:color="auto" w:fill="FFFFFF"/>
          <w:lang w:eastAsia="el-GR"/>
        </w:rPr>
        <w:t xml:space="preserve"> </w:t>
      </w:r>
      <w:r w:rsidRPr="00F7196C">
        <w:rPr>
          <w:rFonts w:ascii="Arial" w:hAnsi="Arial" w:cs="Arial"/>
          <w:bCs/>
          <w:sz w:val="24"/>
          <w:szCs w:val="24"/>
          <w:lang w:eastAsia="el-GR"/>
        </w:rPr>
        <w:t>σε δημόσια δομή.</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Η λίστα με τις δημόσιες δομές περιλαμβάνεται στην πλατφόρμα </w:t>
      </w:r>
      <w:r w:rsidRPr="00F7196C">
        <w:rPr>
          <w:rFonts w:ascii="Arial" w:hAnsi="Arial" w:cs="Arial"/>
          <w:sz w:val="24"/>
          <w:szCs w:val="24"/>
          <w:lang w:val="en-US" w:eastAsia="el-GR"/>
        </w:rPr>
        <w:t>self</w:t>
      </w:r>
      <w:r w:rsidRPr="00F7196C">
        <w:rPr>
          <w:rFonts w:ascii="Arial" w:hAnsi="Arial" w:cs="Arial"/>
          <w:sz w:val="24"/>
          <w:szCs w:val="24"/>
          <w:lang w:eastAsia="el-GR"/>
        </w:rPr>
        <w:t>-</w:t>
      </w:r>
      <w:r w:rsidRPr="00F7196C">
        <w:rPr>
          <w:rFonts w:ascii="Arial" w:hAnsi="Arial" w:cs="Arial"/>
          <w:sz w:val="24"/>
          <w:szCs w:val="24"/>
          <w:lang w:val="en-US" w:eastAsia="el-GR"/>
        </w:rPr>
        <w:t>testing</w:t>
      </w:r>
      <w:r w:rsidRPr="00F7196C">
        <w:rPr>
          <w:rFonts w:ascii="Arial" w:hAnsi="Arial" w:cs="Arial"/>
          <w:sz w:val="24"/>
          <w:szCs w:val="24"/>
          <w:lang w:eastAsia="el-GR"/>
        </w:rPr>
        <w:t>.</w:t>
      </w:r>
      <w:proofErr w:type="spellStart"/>
      <w:r w:rsidRPr="00F7196C">
        <w:rPr>
          <w:rFonts w:ascii="Arial" w:hAnsi="Arial" w:cs="Arial"/>
          <w:sz w:val="24"/>
          <w:szCs w:val="24"/>
          <w:lang w:val="en-US" w:eastAsia="el-GR"/>
        </w:rPr>
        <w:t>gov</w:t>
      </w:r>
      <w:proofErr w:type="spellEnd"/>
      <w:r w:rsidRPr="00F7196C">
        <w:rPr>
          <w:rFonts w:ascii="Arial" w:hAnsi="Arial" w:cs="Arial"/>
          <w:sz w:val="24"/>
          <w:szCs w:val="24"/>
          <w:lang w:eastAsia="el-GR"/>
        </w:rPr>
        <w:t>.</w:t>
      </w:r>
      <w:r w:rsidRPr="00F7196C">
        <w:rPr>
          <w:rFonts w:ascii="Arial" w:hAnsi="Arial" w:cs="Arial"/>
          <w:sz w:val="24"/>
          <w:szCs w:val="24"/>
          <w:lang w:val="en-US" w:eastAsia="el-GR"/>
        </w:rPr>
        <w:t>gr</w:t>
      </w:r>
      <w:r w:rsidRPr="00F7196C">
        <w:rPr>
          <w:rFonts w:ascii="Arial" w:hAnsi="Arial" w:cs="Arial"/>
          <w:sz w:val="24"/>
          <w:szCs w:val="24"/>
          <w:lang w:eastAsia="el-GR"/>
        </w:rPr>
        <w:t xml:space="preserve"> Αν το επαναληπτικό τεστ είναι αρνητικό, ο υποψήφιος ή ο εκπαιδευτικός λαμβάνει σχετική βεβαίωση από το σημείο εξέτασης και προσέρχεται στο εξεταστικό κέντρο. Αν το επαναληπτικό τεστ είναι θετικό, ακολουθείται το πρωτόκολλο του ΕΟΔΥ και οι υποψήφιοι θα έχουν τη δυνατότητα να δώσουν επαναληπτικές εξετάσεις τον Σεπτέμβριο κατόπιν αίτησής τους, προσκομίζοντας το αποδεικτικό του εργαστηριακού αποτελέσματος.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Υποψήφιοι ή και εκπαιδευτικοί αίθουσας εξεταστικού κέντρου στην οποία διαγνώστηκε επιβεβαιωμένο ή επιβεβαιωμένα κρούσματα κατά τη διάρκεια των πανελλαδικών εξετάσεων, συνεχίζουν κανονικά τη συμμετοχή στις εξετάσεις. Ως προς τους εκπαιδευτικούς που θα συμμετέχουν στη διεξαγωγή των εξετάσεων, σε περίπτωση επιβεβαιωμένου θετικού κρούσματος θα υπάρχει πρόβλεψη αντικατάστασης. Σε περίπτωση που κάποιος από τους </w:t>
      </w:r>
      <w:r w:rsidRPr="00F7196C">
        <w:rPr>
          <w:rFonts w:ascii="Arial" w:hAnsi="Arial" w:cs="Arial"/>
          <w:sz w:val="24"/>
          <w:szCs w:val="24"/>
          <w:lang w:eastAsia="el-GR"/>
        </w:rPr>
        <w:lastRenderedPageBreak/>
        <w:t xml:space="preserve">διαμένοντες στο ίδιο σπίτι με υποψήφιο ή με υποψήφια βρεθεί θετικός στον </w:t>
      </w:r>
      <w:proofErr w:type="spellStart"/>
      <w:r w:rsidRPr="00F7196C">
        <w:rPr>
          <w:rFonts w:ascii="Arial" w:hAnsi="Arial" w:cs="Arial"/>
          <w:sz w:val="24"/>
          <w:szCs w:val="24"/>
          <w:lang w:eastAsia="el-GR"/>
        </w:rPr>
        <w:t>κορωνοϊό</w:t>
      </w:r>
      <w:proofErr w:type="spellEnd"/>
      <w:r w:rsidRPr="00F7196C">
        <w:rPr>
          <w:rFonts w:ascii="Arial" w:hAnsi="Arial" w:cs="Arial"/>
          <w:sz w:val="24"/>
          <w:szCs w:val="24"/>
          <w:lang w:eastAsia="el-GR"/>
        </w:rPr>
        <w:t xml:space="preserve">, ο υποψήφιος μπορεί να συμμετέχει στις πανελλαδικές εξετάσεις με την επίδειξη αρνητικού εργαστηριακού αποτελέσματος, </w:t>
      </w:r>
      <w:r w:rsidRPr="00F7196C">
        <w:rPr>
          <w:rFonts w:ascii="Arial" w:hAnsi="Arial" w:cs="Arial"/>
          <w:sz w:val="24"/>
          <w:szCs w:val="24"/>
          <w:lang w:val="en-US" w:eastAsia="el-GR"/>
        </w:rPr>
        <w:t>PCR</w:t>
      </w:r>
      <w:r w:rsidRPr="00F7196C">
        <w:rPr>
          <w:rFonts w:ascii="Arial" w:hAnsi="Arial" w:cs="Arial"/>
          <w:sz w:val="24"/>
          <w:szCs w:val="24"/>
          <w:lang w:eastAsia="el-GR"/>
        </w:rPr>
        <w:t xml:space="preserve"> ή </w:t>
      </w:r>
      <w:r w:rsidRPr="00F7196C">
        <w:rPr>
          <w:rFonts w:ascii="Arial" w:hAnsi="Arial" w:cs="Arial"/>
          <w:sz w:val="24"/>
          <w:szCs w:val="24"/>
          <w:lang w:val="en-US" w:eastAsia="el-GR"/>
        </w:rPr>
        <w:t>rapid</w:t>
      </w:r>
      <w:r w:rsidRPr="00F7196C">
        <w:rPr>
          <w:rFonts w:ascii="Arial" w:hAnsi="Arial" w:cs="Arial"/>
          <w:sz w:val="24"/>
          <w:szCs w:val="24"/>
          <w:lang w:eastAsia="el-GR"/>
        </w:rPr>
        <w:t xml:space="preserve"> </w:t>
      </w:r>
      <w:r w:rsidRPr="00F7196C">
        <w:rPr>
          <w:rFonts w:ascii="Arial" w:hAnsi="Arial" w:cs="Arial"/>
          <w:sz w:val="24"/>
          <w:szCs w:val="24"/>
          <w:lang w:val="en-US" w:eastAsia="el-GR"/>
        </w:rPr>
        <w:t>test</w:t>
      </w:r>
      <w:r w:rsidRPr="00F7196C">
        <w:rPr>
          <w:rFonts w:ascii="Arial" w:hAnsi="Arial" w:cs="Arial"/>
          <w:sz w:val="24"/>
          <w:szCs w:val="24"/>
          <w:lang w:eastAsia="el-GR"/>
        </w:rPr>
        <w:t xml:space="preserve">.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Σε περίπτωση που κάποια περιοχή στη χώρα χαρακτηριστεί κόκκινη εν μέσω πανελλαδικών εξετάσεων, οι εξετάσεις θα συνεχίζονται κανονικά με την προσκόμιση αρνητικού τεστ, </w:t>
      </w:r>
      <w:r w:rsidRPr="00F7196C">
        <w:rPr>
          <w:rFonts w:ascii="Arial" w:hAnsi="Arial" w:cs="Arial"/>
          <w:sz w:val="24"/>
          <w:szCs w:val="24"/>
          <w:lang w:val="en-US" w:eastAsia="el-GR"/>
        </w:rPr>
        <w:t>self</w:t>
      </w:r>
      <w:r w:rsidRPr="00F7196C">
        <w:rPr>
          <w:rFonts w:ascii="Arial" w:hAnsi="Arial" w:cs="Arial"/>
          <w:sz w:val="24"/>
          <w:szCs w:val="24"/>
          <w:lang w:eastAsia="el-GR"/>
        </w:rPr>
        <w:t>-</w:t>
      </w:r>
      <w:r w:rsidRPr="00F7196C">
        <w:rPr>
          <w:rFonts w:ascii="Arial" w:hAnsi="Arial" w:cs="Arial"/>
          <w:sz w:val="24"/>
          <w:szCs w:val="24"/>
          <w:lang w:val="en-US" w:eastAsia="el-GR"/>
        </w:rPr>
        <w:t>test</w:t>
      </w:r>
      <w:r w:rsidRPr="00F7196C">
        <w:rPr>
          <w:rFonts w:ascii="Arial" w:hAnsi="Arial" w:cs="Arial"/>
          <w:sz w:val="24"/>
          <w:szCs w:val="24"/>
          <w:lang w:eastAsia="el-GR"/>
        </w:rPr>
        <w:t xml:space="preserve">, </w:t>
      </w:r>
      <w:r w:rsidRPr="00F7196C">
        <w:rPr>
          <w:rFonts w:ascii="Arial" w:hAnsi="Arial" w:cs="Arial"/>
          <w:sz w:val="24"/>
          <w:szCs w:val="24"/>
          <w:lang w:val="en-US" w:eastAsia="el-GR"/>
        </w:rPr>
        <w:t>PCR</w:t>
      </w:r>
      <w:r w:rsidRPr="00F7196C">
        <w:rPr>
          <w:rFonts w:ascii="Arial" w:hAnsi="Arial" w:cs="Arial"/>
          <w:sz w:val="24"/>
          <w:szCs w:val="24"/>
          <w:lang w:eastAsia="el-GR"/>
        </w:rPr>
        <w:t xml:space="preserve"> ή </w:t>
      </w:r>
      <w:r w:rsidRPr="00F7196C">
        <w:rPr>
          <w:rFonts w:ascii="Arial" w:hAnsi="Arial" w:cs="Arial"/>
          <w:sz w:val="24"/>
          <w:szCs w:val="24"/>
          <w:lang w:val="en-US" w:eastAsia="el-GR"/>
        </w:rPr>
        <w:t>rapid</w:t>
      </w:r>
      <w:r w:rsidRPr="00F7196C">
        <w:rPr>
          <w:rFonts w:ascii="Arial" w:hAnsi="Arial" w:cs="Arial"/>
          <w:sz w:val="24"/>
          <w:szCs w:val="24"/>
          <w:lang w:eastAsia="el-GR"/>
        </w:rPr>
        <w:t xml:space="preserve"> </w:t>
      </w:r>
      <w:r w:rsidRPr="00F7196C">
        <w:rPr>
          <w:rFonts w:ascii="Arial" w:hAnsi="Arial" w:cs="Arial"/>
          <w:sz w:val="24"/>
          <w:szCs w:val="24"/>
          <w:lang w:val="en-US" w:eastAsia="el-GR"/>
        </w:rPr>
        <w:t>test</w:t>
      </w:r>
      <w:r w:rsidRPr="00F7196C">
        <w:rPr>
          <w:rFonts w:ascii="Arial" w:hAnsi="Arial" w:cs="Arial"/>
          <w:sz w:val="24"/>
          <w:szCs w:val="24"/>
          <w:lang w:eastAsia="el-GR"/>
        </w:rPr>
        <w:t xml:space="preserve">, από υποψηφίους και εκπαιδευτικό προσωπικό.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Σημειώνεται ότι η συμμετοχή στις επαναληπτικές πανελλαδικές εξετάσεις του Σεπτεμβρίου όσον αφορά στον </w:t>
      </w:r>
      <w:proofErr w:type="spellStart"/>
      <w:r w:rsidRPr="00F7196C">
        <w:rPr>
          <w:rFonts w:ascii="Arial" w:hAnsi="Arial" w:cs="Arial"/>
          <w:sz w:val="24"/>
          <w:szCs w:val="24"/>
          <w:lang w:eastAsia="el-GR"/>
        </w:rPr>
        <w:t>κορωνοϊό</w:t>
      </w:r>
      <w:proofErr w:type="spellEnd"/>
      <w:r w:rsidRPr="00F7196C">
        <w:rPr>
          <w:rFonts w:ascii="Arial" w:hAnsi="Arial" w:cs="Arial"/>
          <w:sz w:val="24"/>
          <w:szCs w:val="24"/>
          <w:lang w:eastAsia="el-GR"/>
        </w:rPr>
        <w:t xml:space="preserve">, προβλέπεται μόνο εφ’ όσον υπάρχει εργαστηριακά αποδεδειγμένη ασθένεια </w:t>
      </w:r>
      <w:r w:rsidRPr="00F7196C">
        <w:rPr>
          <w:rFonts w:ascii="Arial" w:hAnsi="Arial" w:cs="Arial"/>
          <w:sz w:val="24"/>
          <w:szCs w:val="24"/>
          <w:lang w:val="en-US" w:eastAsia="el-GR"/>
        </w:rPr>
        <w:t>COVID</w:t>
      </w:r>
      <w:r w:rsidRPr="00F7196C">
        <w:rPr>
          <w:rFonts w:ascii="Arial" w:hAnsi="Arial" w:cs="Arial"/>
          <w:sz w:val="24"/>
          <w:szCs w:val="24"/>
          <w:lang w:eastAsia="el-GR"/>
        </w:rPr>
        <w:t>-19 του ίδιου του υποψηφίου.</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Τα υπόλοιπα μέτρα είναι τα εξής: Κατά τη διάρκεια των εξετάσεων θα είναι υποχρεωτική η χρήση προστατευτικής μάσκας από υποψήφιους, εκπαιδευτικό, διοικητικό και λοιπό προσωπικό εντός των εξεταστικών κέντρων και στους εξωτερικούς χώρους τους και εξακολουθούν να ισχύουν τα μέτρα πρόληψης και προστασίας από τον </w:t>
      </w:r>
      <w:proofErr w:type="spellStart"/>
      <w:r w:rsidRPr="00F7196C">
        <w:rPr>
          <w:rFonts w:ascii="Arial" w:hAnsi="Arial" w:cs="Arial"/>
          <w:sz w:val="24"/>
          <w:szCs w:val="24"/>
          <w:lang w:eastAsia="el-GR"/>
        </w:rPr>
        <w:t>κορωνοϊό</w:t>
      </w:r>
      <w:proofErr w:type="spellEnd"/>
      <w:r w:rsidRPr="00F7196C">
        <w:rPr>
          <w:rFonts w:ascii="Arial" w:hAnsi="Arial" w:cs="Arial"/>
          <w:sz w:val="24"/>
          <w:szCs w:val="24"/>
          <w:lang w:eastAsia="el-GR"/>
        </w:rPr>
        <w:t>, δηλαδή επαρκής φυσικός αερισμός των αιθουσών, αποφυγή συγχρωτισμού, τήρηση των αποστάσεων και προσωπικών κανόνων υγιεινής, χρήση αντισηπτικού, καθώς και σχολαστικός καθαρισμός των αιθουσών.</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lastRenderedPageBreak/>
        <w:t xml:space="preserve">Κατά την εξέταση του μαθήματος «Μουσική εκτέλεση και ερμηνεία» επιτρέπεται η χρήση πνευστών και κρουστών οργάνων. Ωστόσο θα πρέπει να τηρείται απόσταση τριών μέτρων μεταξύ </w:t>
      </w:r>
      <w:proofErr w:type="spellStart"/>
      <w:r w:rsidRPr="00F7196C">
        <w:rPr>
          <w:rFonts w:ascii="Arial" w:hAnsi="Arial" w:cs="Arial"/>
          <w:sz w:val="24"/>
          <w:szCs w:val="24"/>
          <w:lang w:eastAsia="el-GR"/>
        </w:rPr>
        <w:t>εξεταζομένων</w:t>
      </w:r>
      <w:proofErr w:type="spellEnd"/>
      <w:r w:rsidRPr="00F7196C">
        <w:rPr>
          <w:rFonts w:ascii="Arial" w:hAnsi="Arial" w:cs="Arial"/>
          <w:sz w:val="24"/>
          <w:szCs w:val="24"/>
          <w:lang w:eastAsia="el-GR"/>
        </w:rPr>
        <w:t xml:space="preserve"> και εξεταστών πίσω από το παραβάν και τα μουσικά όργανα θα πρέπει μετά την ολοκλήρωση της εξέτασης κάθε υποψήφιου να καθαρίζονται με απολυμαντικό υγρό.</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Για τις πρακτικές δοκιμασίες ΤΕΦΑΑ, τόσο τα όργανα εξέτασης, όσο και ο βοηθητικός εξοπλισμός, </w:t>
      </w:r>
      <w:proofErr w:type="spellStart"/>
      <w:r w:rsidRPr="00F7196C">
        <w:rPr>
          <w:rFonts w:ascii="Arial" w:hAnsi="Arial" w:cs="Arial"/>
          <w:sz w:val="24"/>
          <w:szCs w:val="24"/>
          <w:lang w:eastAsia="el-GR"/>
        </w:rPr>
        <w:t>απολυμαίνονται</w:t>
      </w:r>
      <w:proofErr w:type="spellEnd"/>
      <w:r w:rsidRPr="00F7196C">
        <w:rPr>
          <w:rFonts w:ascii="Arial" w:hAnsi="Arial" w:cs="Arial"/>
          <w:sz w:val="24"/>
          <w:szCs w:val="24"/>
          <w:lang w:eastAsia="el-GR"/>
        </w:rPr>
        <w:t xml:space="preserve"> πριν από κάθε χρήση ενώ τηρείται απόσταση μεταξύ των υποψηφίων στους χώρους προετοιμασίας ή προθέρμανσης. Για λόγους προστασίας της δημόσιας υγείας συνιστάται στους συγγενείς των υποψηφίων να μη συνωστίζονται έξω από τον χώρο του εξεταστικού κέντρου.</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Ευχαριστώ, κυρία Πρόεδρε, για την ανοχή.</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ΠΡΟΕΔΡΕΥΟΥΣΑ (Σοφία Σακοράφα):</w:t>
      </w:r>
      <w:r w:rsidRPr="00F7196C">
        <w:rPr>
          <w:rFonts w:ascii="Arial" w:hAnsi="Arial" w:cs="Arial"/>
          <w:sz w:val="24"/>
          <w:szCs w:val="24"/>
          <w:lang w:eastAsia="el-GR"/>
        </w:rPr>
        <w:t xml:space="preserve"> Κι εγώ σας ευχαριστώ, κυρία Υπουργέ.</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Ορίστε, κύριε συνάδελφε, έχετε τον λόγο.</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ΚΡΙΤΩΝ - ΗΛΙΑΣ ΑΡΣΕΝΗΣ: </w:t>
      </w:r>
      <w:r w:rsidRPr="00F7196C">
        <w:rPr>
          <w:rFonts w:ascii="Arial" w:hAnsi="Arial" w:cs="Arial"/>
          <w:sz w:val="24"/>
          <w:szCs w:val="24"/>
          <w:lang w:eastAsia="el-GR"/>
        </w:rPr>
        <w:t xml:space="preserve">Ευχαριστώ πολύ, κυρία Πρόεδρε.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Κυρία Υπουργέ, μιλάτε και εσείς, όπως και η κ. </w:t>
      </w:r>
      <w:proofErr w:type="spellStart"/>
      <w:r w:rsidRPr="00F7196C">
        <w:rPr>
          <w:rFonts w:ascii="Arial" w:hAnsi="Arial" w:cs="Arial"/>
          <w:sz w:val="24"/>
          <w:szCs w:val="24"/>
          <w:lang w:eastAsia="el-GR"/>
        </w:rPr>
        <w:t>Κεραμέως</w:t>
      </w:r>
      <w:proofErr w:type="spellEnd"/>
      <w:r w:rsidRPr="00F7196C">
        <w:rPr>
          <w:rFonts w:ascii="Arial" w:hAnsi="Arial" w:cs="Arial"/>
          <w:sz w:val="24"/>
          <w:szCs w:val="24"/>
          <w:lang w:eastAsia="el-GR"/>
        </w:rPr>
        <w:t xml:space="preserve">, για επαναληπτικές εξετάσεις. Όμως τα κέντρα για επαναληπτικές εξετάσεις υπάρχουν μόνο σε Αθήνα και Θεσσαλονίκη. Τι ζητάμε, δηλαδή, από αυτές τις </w:t>
      </w:r>
      <w:r w:rsidRPr="00F7196C">
        <w:rPr>
          <w:rFonts w:ascii="Arial" w:hAnsi="Arial" w:cs="Arial"/>
          <w:sz w:val="24"/>
          <w:szCs w:val="24"/>
          <w:lang w:eastAsia="el-GR"/>
        </w:rPr>
        <w:lastRenderedPageBreak/>
        <w:t xml:space="preserve">οικογένειες; Επιπλέον του κόστους που επωμίστηκαν για </w:t>
      </w:r>
      <w:proofErr w:type="spellStart"/>
      <w:r w:rsidRPr="00F7196C">
        <w:rPr>
          <w:rFonts w:ascii="Arial" w:hAnsi="Arial" w:cs="Arial"/>
          <w:sz w:val="24"/>
          <w:szCs w:val="24"/>
          <w:lang w:eastAsia="el-GR"/>
        </w:rPr>
        <w:t>τηλεκπαίδευση</w:t>
      </w:r>
      <w:proofErr w:type="spellEnd"/>
      <w:r w:rsidRPr="00F7196C">
        <w:rPr>
          <w:rFonts w:ascii="Arial" w:hAnsi="Arial" w:cs="Arial"/>
          <w:sz w:val="24"/>
          <w:szCs w:val="24"/>
          <w:lang w:eastAsia="el-GR"/>
        </w:rPr>
        <w:t xml:space="preserve"> –και για να είμαστε ειλικρινείς, επιπλέον της εντατικοποίησης των φροντιστηριακών μαθημάτων που έκαναν ελλείψει εκπαίδευσης αυτόν τον χρόνο- και πέρα από τη μείωση των εισοδημάτων των οικογενειών, θα χρειαστεί να μεταφερθούν για τόσες μέρες τα παιδιά και οι οικογένειές τους σε άλλη πόλη, για να κάνουν τις επαναληπτικές εξετάσεις, για όλα τα παιδιά που μπορεί να νοσήσουν με </w:t>
      </w:r>
      <w:r w:rsidRPr="00F7196C">
        <w:rPr>
          <w:rFonts w:ascii="Arial" w:hAnsi="Arial" w:cs="Arial"/>
          <w:sz w:val="24"/>
          <w:szCs w:val="24"/>
          <w:lang w:val="en-US" w:eastAsia="el-GR"/>
        </w:rPr>
        <w:t>COVID</w:t>
      </w:r>
      <w:r w:rsidRPr="00F7196C">
        <w:rPr>
          <w:rFonts w:ascii="Arial" w:hAnsi="Arial" w:cs="Arial"/>
          <w:sz w:val="24"/>
          <w:szCs w:val="24"/>
          <w:lang w:eastAsia="el-GR"/>
        </w:rPr>
        <w:t>; Το απευχόμαστε, αλλά μοιραία, έτσι όπως εξελίσσεται η επιδημία χωρίς να μειώνονται οι αριθμοί ουσιαστικά ή καθώς μειώνονται με τόσο αργό ρυθμό, προφανώς ζούμε ακόμα μέσα στο κύμα. Δεν έχει τελειώσει καθόλου αυτό το κύμα το επιδημικό.</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Εσείς, δηλαδή, ζητάτε από τις οικογένειες από όλη την Ελλάδα, τα νησιά, τις ορεινές περιοχές, να ταξιδέψουν Αθήνα και Θεσσαλονίκη για επαναληπτικές πανελλήνιες εξετάσεις; Αυτό είναι αδιανόητο και σας παρακαλώ να το κοιτάξετε. Οπωσδήποτε πρέπει να θεσπιστούν επαναληπτικά κέντρα εν μέσω πανδημίας σε όλες τις πόλεις και σε όλες τις περιοχές. Αυτό είναι εκ των ων ουκ άνευ.</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Επίσης, στα γενικότερα, είναι προφανές ότι ανησυχείτε για την υγεία των υποψηφίων και γι’ αυτό προχωρήσατε στο εσπευσμένο κλείσιμο των τάξεων της Γ΄ λυκείου, ακριβώς για να αποφευχθεί αυτός ο κίνδυνος για τους υποψηφίους, προκειμένου να μπουν τα παιδιά σε μία άτυπη καραντίνα στο σπίτι τους. Τελικά, όμως, πρέπει να μας πείτε αν είναι ή δεν είναι ασφαλές το </w:t>
      </w:r>
      <w:r w:rsidRPr="00F7196C">
        <w:rPr>
          <w:rFonts w:ascii="Arial" w:hAnsi="Arial" w:cs="Arial"/>
          <w:sz w:val="24"/>
          <w:szCs w:val="24"/>
          <w:lang w:eastAsia="el-GR"/>
        </w:rPr>
        <w:lastRenderedPageBreak/>
        <w:t>περιβάλλον στα σχολεία. Και αν είναι, για ποιον λόγο ανακοινώσατε το πρόωρο κλείσιμο της Γ΄ λυκείου; Και αν έχετε ανησυχία, για ποιο λόγο κάνατε τα δύο τεστ ένα; Και αν προστατεύετε τα παιδιά με αυτήν την άτυπη καραντίνα ενός μήνα, τι γίνεται με τους εκπαιδευτικούς οι οποίοι θα δουλεύουν μέχρι τις πανελλήνιες στα σχολικά περιβάλλοντα και μετά θα πάνε και επιτηρητές στις εξετάσεις;</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Πραγματικά, προσπαθούμε να καταλάβουμε τη λογική σας, τη λογική του Υπουργείου και της Κυβέρνησης και δυστυχώς, όσο ψάχνουμε τα ζητήματα τόσο περισσότερα ερωτήματα δημιουργούνται.</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Επίσης –και κλείνω μ’ αυτό, κυρία Πρόεδρε- προκαλεί το ιδιαίτερο ενδιαφέρον και τις απορίες μας πώς αλλάξατε τους όρους για το κλείσιμο των σχολικών μονάδων από τέσσερα κρούσματα στην εκτίμηση κινδύνου και αξιολόγηση των τοπικών επιδημιολογικών δεδομένων. Πραγματικά δείχνει σαν να θέλετε να παρακάμψετε την επιδημιολογική πραγματικότητα στον τρόπο που λειτουργείτε με τα σχολεία και με τις πανελλήνιες εξετάσεις.</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Ευχαριστώ πολύ.</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ΠΡΟΕΔΡΕΥΟΥΣΑ (Σοφία Σακοράφα):</w:t>
      </w:r>
      <w:r w:rsidRPr="00F7196C">
        <w:rPr>
          <w:rFonts w:ascii="Arial" w:hAnsi="Arial" w:cs="Arial"/>
          <w:sz w:val="24"/>
          <w:szCs w:val="24"/>
          <w:lang w:eastAsia="el-GR"/>
        </w:rPr>
        <w:t xml:space="preserve"> Ευχαριστώ πολύ, κύριε συνάδελφε.</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Ορίστε, κυρία Υπουργέ, έχετε τον λόγο.</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lastRenderedPageBreak/>
        <w:t>ΖΕΤΤΑ ΜΑΚΡΗ (Υφυπουργός Παιδείας και Θρησκευμάτων):</w:t>
      </w:r>
      <w:r w:rsidRPr="00F7196C">
        <w:rPr>
          <w:rFonts w:ascii="Arial" w:hAnsi="Arial" w:cs="Arial"/>
          <w:sz w:val="24"/>
          <w:szCs w:val="24"/>
          <w:lang w:eastAsia="el-GR"/>
        </w:rPr>
        <w:t xml:space="preserve">  Ευχαριστώ, κυρία Πρόεδρε.</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Κύριε συνάδελφε, εγώ θα είχα ερωτήσεις και απορίες από την τοποθέτησή σας. Δεν κατάλαβα καλά, υπαινίσσεστε ότι δεν πρέπει να γίνεται δεύτερος επαναληπτικός έλεγχος σε περίπτωση που το πρώτο </w:t>
      </w:r>
      <w:r w:rsidRPr="00F7196C">
        <w:rPr>
          <w:rFonts w:ascii="Arial" w:hAnsi="Arial" w:cs="Arial"/>
          <w:sz w:val="24"/>
          <w:szCs w:val="24"/>
          <w:lang w:val="en-US" w:eastAsia="el-GR"/>
        </w:rPr>
        <w:t>self</w:t>
      </w:r>
      <w:r w:rsidRPr="00F7196C">
        <w:rPr>
          <w:rFonts w:ascii="Arial" w:hAnsi="Arial" w:cs="Arial"/>
          <w:sz w:val="24"/>
          <w:szCs w:val="24"/>
          <w:lang w:eastAsia="el-GR"/>
        </w:rPr>
        <w:t>-</w:t>
      </w:r>
      <w:r w:rsidRPr="00F7196C">
        <w:rPr>
          <w:rFonts w:ascii="Arial" w:hAnsi="Arial" w:cs="Arial"/>
          <w:sz w:val="24"/>
          <w:szCs w:val="24"/>
          <w:lang w:val="en-US" w:eastAsia="el-GR"/>
        </w:rPr>
        <w:t>test</w:t>
      </w:r>
      <w:r w:rsidRPr="00F7196C">
        <w:rPr>
          <w:rFonts w:ascii="Arial" w:hAnsi="Arial" w:cs="Arial"/>
          <w:sz w:val="24"/>
          <w:szCs w:val="24"/>
          <w:lang w:eastAsia="el-GR"/>
        </w:rPr>
        <w:t xml:space="preserve"> είναι θετικό; Δεν κατάλαβα τις αντιρρήσεις σας γι’ αυτό.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ΚΡΙΤΩΝ - ΗΛΙΑΣ ΑΡΣΕΝΗΣ: </w:t>
      </w:r>
      <w:r w:rsidRPr="00F7196C">
        <w:rPr>
          <w:rFonts w:ascii="Arial" w:hAnsi="Arial" w:cs="Arial"/>
          <w:sz w:val="24"/>
          <w:szCs w:val="24"/>
          <w:lang w:eastAsia="el-GR"/>
        </w:rPr>
        <w:t>Απεναντίας…</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ΖΕΤΤΑ ΜΑΚΡΗ (Υφυπουργός Παιδείας και Θρησκευμάτων): </w:t>
      </w:r>
      <w:r w:rsidRPr="00F7196C">
        <w:rPr>
          <w:rFonts w:ascii="Arial" w:hAnsi="Arial" w:cs="Arial"/>
          <w:sz w:val="24"/>
          <w:szCs w:val="24"/>
          <w:lang w:eastAsia="el-GR"/>
        </w:rPr>
        <w:t xml:space="preserve">Σε κάθε περίπτωση –εγώ δεν σας διέκοψα- είχα πολλές απορίες και σας άκουγα.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Δεν κατάλαβα, είστε υπέρ της </w:t>
      </w:r>
      <w:proofErr w:type="spellStart"/>
      <w:r w:rsidRPr="00F7196C">
        <w:rPr>
          <w:rFonts w:ascii="Arial" w:hAnsi="Arial" w:cs="Arial"/>
          <w:sz w:val="24"/>
          <w:szCs w:val="24"/>
          <w:lang w:eastAsia="el-GR"/>
        </w:rPr>
        <w:t>τηλεκπαίδευσης</w:t>
      </w:r>
      <w:proofErr w:type="spellEnd"/>
      <w:r w:rsidRPr="00F7196C">
        <w:rPr>
          <w:rFonts w:ascii="Arial" w:hAnsi="Arial" w:cs="Arial"/>
          <w:sz w:val="24"/>
          <w:szCs w:val="24"/>
          <w:lang w:eastAsia="el-GR"/>
        </w:rPr>
        <w:t xml:space="preserve">; Είστε υπέρ της επαναφοράς της διά ζώσης διδασκαλίας; Με </w:t>
      </w:r>
      <w:proofErr w:type="spellStart"/>
      <w:r w:rsidRPr="00F7196C">
        <w:rPr>
          <w:rFonts w:ascii="Arial" w:hAnsi="Arial" w:cs="Arial"/>
          <w:sz w:val="24"/>
          <w:szCs w:val="24"/>
          <w:lang w:eastAsia="el-GR"/>
        </w:rPr>
        <w:t>συγχωρείτε</w:t>
      </w:r>
      <w:proofErr w:type="spellEnd"/>
      <w:r w:rsidRPr="00F7196C">
        <w:rPr>
          <w:rFonts w:ascii="Arial" w:hAnsi="Arial" w:cs="Arial"/>
          <w:sz w:val="24"/>
          <w:szCs w:val="24"/>
          <w:lang w:eastAsia="el-GR"/>
        </w:rPr>
        <w:t>, έχω απορίες και ερωτήσεις πολλές, αλλά δεν είναι της παρούσης, γιατί θέλω να απαντήσω στην ερώτησή σας.</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Σε ό,τι μας αφορά λοιπόν, για τα πρωτόκολλα που ακολουθούμε και για τα πρωτόκολλα με βάση τα οποία γίνεται η διά ζώσης διδασκαλία, αυτά είναι αυστηρά και εφαρμόζονται βάσει των οδηγιών των ειδικών. Αν, λοιπόν, έχετε εκεί περαιτέρω απορίες ή ερωτήσεις, θα απευθυνθείτε σε άλλο Υπουργείο. Εμείς τα ακολουθούμε, ως οφείλουμε, αυστηρά.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lastRenderedPageBreak/>
        <w:t xml:space="preserve">Είμαστε, λοιπόν, όπως κι εσείς επισημάνατε, στην τελική ευθεία και έχουν ληφθεί όλα τα πρόσφορα, κατάλληλα και προληπτικά μέτρα, για να διεξαχθούν ομαλά οι πανελλαδικές εξετάσεις. Προκειμένου η διά ζώσης εκπαιδευτική διαδικασία να επανέλθει στην κανονικότητά της, το Υπουργείο μας έδωσε, όπως ξέρετε καλά, προτεραιότητα στο άνοιγμα των λυκείων και φυσικά και της Γ΄ λυκείου, γιατί πλησίαζαν οι πανελλαδικές εξετάσεις και τα σχολεία ήταν κλειστά για μεγαλύτερο χρονικό διάστημα συγκριτικά με τις άλλες δραστηριότητες.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Έτσι, όλο το λύκειο και οπωσδήποτε και η Γ΄ λυκείου προσήλθε πρώτη στη διά ζώσης εκπαιδευτική διαδικασία ήδη προ των εορτών του Πάσχα στις 12 Απριλίου, τηρουμένων όλων των προηγούμενων μέτρων υγειονομικής προστασίας, όπως η υποχρεωτική χρήση μάσκας σε εσωτερικούς και εξωτερικούς χώρους, τα διαφορετικά διαλλείματα για ομάδες μαθητών, οι σταθερές ομάδες μαθητών στα αθλήματα και άλλες δραστηριότητες, η χρήση αντισηπτικών, οι σχολαστικοί καθαρισμοί, οι τακτικοί αερισμοί των χώρων, τα ειδικότερα μέτρα για προσαρμοσμένη λειτουργία κυλικείων και εργαστηρίων πληροφορικής, η χρήση μουσικών οργάνων.</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Το πιο σημαντικό μέτρο που ελήφθη για την επάνοδο μαθητών και μαθητριών στη διά ζώσης εκπαιδευτική λειτουργία είναι η υποχρεωτική χρήση του δωρεάν αυτοδιαγνωστικού ελέγχου, του </w:t>
      </w:r>
      <w:r w:rsidRPr="00F7196C">
        <w:rPr>
          <w:rFonts w:ascii="Arial" w:hAnsi="Arial" w:cs="Arial"/>
          <w:sz w:val="24"/>
          <w:szCs w:val="24"/>
          <w:lang w:val="en-US" w:eastAsia="el-GR"/>
        </w:rPr>
        <w:t>self</w:t>
      </w:r>
      <w:r w:rsidRPr="00F7196C">
        <w:rPr>
          <w:rFonts w:ascii="Arial" w:hAnsi="Arial" w:cs="Arial"/>
          <w:sz w:val="24"/>
          <w:szCs w:val="24"/>
          <w:lang w:eastAsia="el-GR"/>
        </w:rPr>
        <w:t>-</w:t>
      </w:r>
      <w:r w:rsidRPr="00F7196C">
        <w:rPr>
          <w:rFonts w:ascii="Arial" w:hAnsi="Arial" w:cs="Arial"/>
          <w:sz w:val="24"/>
          <w:szCs w:val="24"/>
          <w:lang w:val="en-US" w:eastAsia="el-GR"/>
        </w:rPr>
        <w:t>test</w:t>
      </w:r>
      <w:r w:rsidRPr="00F7196C">
        <w:rPr>
          <w:rFonts w:ascii="Arial" w:hAnsi="Arial" w:cs="Arial"/>
          <w:sz w:val="24"/>
          <w:szCs w:val="24"/>
          <w:lang w:eastAsia="el-GR"/>
        </w:rPr>
        <w:t xml:space="preserve">, με τους όρους και τις </w:t>
      </w:r>
      <w:r w:rsidRPr="00F7196C">
        <w:rPr>
          <w:rFonts w:ascii="Arial" w:hAnsi="Arial" w:cs="Arial"/>
          <w:sz w:val="24"/>
          <w:szCs w:val="24"/>
          <w:lang w:eastAsia="el-GR"/>
        </w:rPr>
        <w:lastRenderedPageBreak/>
        <w:t>προϋποθέσεις που ορίζονται στην Κοινή Υπουργική Απόφαση, όπως αυτή ισχύει μέχρι και σήμερα. Και αυτό το επεκτείναμε όχι μόνο στο εκπαιδευτικό προσωπικό, όπως ήταν οι οδηγίες, αλλά και στο ειδικό εκπαιδευτικό προσωπικό και στο ειδικό βοηθητικό προσωπικό και στο διοικητικό και στο λοιπό προσωπικό όλων των σχολικών μονάδων πρωτοβάθμιας και δευτεροβάθμιας εκπαίδευσης.</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Σε ό,τι αφορά την απόφασή μας να τελειώσουν νωρίτερα τα μαθήματα της Γ΄ λυκείου, αυτή δεν ήταν εσπευσμένη, όπως είπατε, αλλά επιβεβλημένη. Και γι’ αυτό σταματούν στις 2 Ιουνίου 2021, δηλαδή μεθαύριο, ώστε να δοθεί περισσότερος χρόνος για την καλύτερη διοργάνωση των εξετάσεων, αλλά και την οργάνωση του χρόνου των μαθητών και μαθητριών.</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Ανταποκρινόμενοι στις ιδιαίτερες φετινές συνθήκες της πανδημίας, μειώσαμε την εξεταστέα ύλη κατά 25% έως 30% σύμφωνα με τις οδηγίες του ΥΕΘ. Εκδόθηκαν, επίσης, οδηγίες του Εργαστηρίου Σχολικής Ψυχολογίας του Εθνικού Καποδιστριακού Πανεπιστημίου Αθηνών για την ψυχοκοινωνική προσαρμογή κατά την επιστροφή των μαθητών στα σχολεία.</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 Για επιπλέον υποστήριξη των υποψηφίων δημιουργήσαμε σε κάθε Περιφερειακή Διεύθυνση Εκπαίδευσης όλης της χώρας γραμμές παροχής πληροφοριών για τις πανελλαδικές εξετάσεις, καθώς και γραμμές ψυχολογικής στήριξης υποψηφίων και των οικογενειών τους.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Οι ανοιχτές τηλεφωνικές γραμμές υποστήριξης θα εξυπηρετούν υποψηφίους για τις πανελλαδικές εξετάσεις μαθητές, καθώς και γονείς και κηδεμόνες σε όλες τις Περιφερειακές Διευθύνσεις Πρωτοβάθμιας και Δευτεροβάθμιας Εκπαίδευσης και στελεχώνονται από συμβούλους επαγγελματικού προσανατολισμού και εξειδικευμένους υπαλλήλους σε θέματα πανελλαδικών εξετάσεων, καθώς και ειδικούς στην ψυχική υγεία μέσω των κατά τόπους Κέντρων Εκπαιδευτικής και Συμβουλευτικής Υποστήριξης και των Διευθύνσεων Εκπαίδευσης, που ήδη λειτουργούν από τις 21 Μαΐου 2021.</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Το Υπουργείο μας, κύριοι συνάδελφοι, βρίσκεται δίπλα στους υποψηφίους με </w:t>
      </w:r>
      <w:proofErr w:type="spellStart"/>
      <w:r w:rsidRPr="00F7196C">
        <w:rPr>
          <w:rFonts w:ascii="Arial" w:hAnsi="Arial"/>
          <w:sz w:val="24"/>
          <w:szCs w:val="24"/>
          <w:lang w:eastAsia="el-GR"/>
        </w:rPr>
        <w:t>ενσυναίσθηση</w:t>
      </w:r>
      <w:proofErr w:type="spellEnd"/>
      <w:r w:rsidRPr="00F7196C">
        <w:rPr>
          <w:rFonts w:ascii="Arial" w:hAnsi="Arial"/>
          <w:sz w:val="24"/>
          <w:szCs w:val="24"/>
          <w:lang w:eastAsia="el-GR"/>
        </w:rPr>
        <w:t xml:space="preserve"> και συμμεριζόμαστε την αγωνία τους, γι’ αυτό πήραμε και σειρά μέτρων που θα βοηθήσουν στην ομαλή διενέργεια των πανελλαδικών εξετάσεων, στη θετική ψυχολογία των υποψηφίων και βεβαίως, στην υγειονομική ασφάλειά τους.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Ευχαριστώ πολύ.</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b/>
          <w:sz w:val="24"/>
          <w:szCs w:val="24"/>
          <w:lang w:eastAsia="el-GR"/>
        </w:rPr>
        <w:t>ΠΡΟΕΔΡΕΥΟΥΣΑ (Σοφία Σακοράφα):</w:t>
      </w:r>
      <w:r w:rsidRPr="00F7196C">
        <w:rPr>
          <w:rFonts w:ascii="Arial" w:hAnsi="Arial"/>
          <w:sz w:val="24"/>
          <w:szCs w:val="24"/>
          <w:lang w:eastAsia="el-GR"/>
        </w:rPr>
        <w:t xml:space="preserve"> Και εγώ σας ε</w:t>
      </w:r>
      <w:r w:rsidRPr="00F7196C">
        <w:rPr>
          <w:rFonts w:ascii="Arial" w:hAnsi="Arial" w:cs="Arial"/>
          <w:color w:val="222222"/>
          <w:sz w:val="24"/>
          <w:szCs w:val="24"/>
          <w:lang w:eastAsia="el-GR"/>
        </w:rPr>
        <w:t>υχαριστώ, κυρία Υπουργέ.</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cs="Arial"/>
          <w:color w:val="222222"/>
          <w:sz w:val="24"/>
          <w:szCs w:val="24"/>
          <w:lang w:eastAsia="el-GR"/>
        </w:rPr>
        <w:t xml:space="preserve">Επίσης, η Υφυπουργός Παιδείας και Θρησκευμάτων κ. </w:t>
      </w:r>
      <w:proofErr w:type="spellStart"/>
      <w:r w:rsidRPr="00F7196C">
        <w:rPr>
          <w:rFonts w:ascii="Arial" w:hAnsi="Arial" w:cs="Arial"/>
          <w:color w:val="222222"/>
          <w:sz w:val="24"/>
          <w:szCs w:val="24"/>
          <w:lang w:eastAsia="el-GR"/>
        </w:rPr>
        <w:t>Ζέττα</w:t>
      </w:r>
      <w:proofErr w:type="spellEnd"/>
      <w:r w:rsidRPr="00F7196C">
        <w:rPr>
          <w:rFonts w:ascii="Arial" w:hAnsi="Arial" w:cs="Arial"/>
          <w:color w:val="222222"/>
          <w:sz w:val="24"/>
          <w:szCs w:val="24"/>
          <w:lang w:eastAsia="el-GR"/>
        </w:rPr>
        <w:t xml:space="preserve"> Μακρή θα </w:t>
      </w:r>
      <w:r w:rsidRPr="00F7196C">
        <w:rPr>
          <w:rFonts w:ascii="Arial" w:hAnsi="Arial"/>
          <w:sz w:val="24"/>
          <w:szCs w:val="24"/>
          <w:lang w:eastAsia="el-GR"/>
        </w:rPr>
        <w:t xml:space="preserve">απαντήσει στη δεύτερη με αριθμό 1861/10-3-2021 αναφορά του κύκλου αναφορών - ερωτήσεων του Βουλευτή Ηρακλείου του Κινήματος Αλλαγής κ. </w:t>
      </w:r>
      <w:r w:rsidRPr="00F7196C">
        <w:rPr>
          <w:rFonts w:ascii="Arial" w:hAnsi="Arial"/>
          <w:bCs/>
          <w:sz w:val="24"/>
          <w:szCs w:val="24"/>
          <w:lang w:eastAsia="el-GR"/>
        </w:rPr>
        <w:lastRenderedPageBreak/>
        <w:t xml:space="preserve">Βασίλειου </w:t>
      </w:r>
      <w:proofErr w:type="spellStart"/>
      <w:r w:rsidRPr="00F7196C">
        <w:rPr>
          <w:rFonts w:ascii="Arial" w:hAnsi="Arial"/>
          <w:bCs/>
          <w:sz w:val="24"/>
          <w:szCs w:val="24"/>
          <w:lang w:eastAsia="el-GR"/>
        </w:rPr>
        <w:t>Κεγκέρογλου</w:t>
      </w:r>
      <w:proofErr w:type="spellEnd"/>
      <w:r w:rsidRPr="00F7196C">
        <w:rPr>
          <w:rFonts w:ascii="Arial" w:hAnsi="Arial"/>
          <w:bCs/>
          <w:sz w:val="24"/>
          <w:szCs w:val="24"/>
          <w:lang w:eastAsia="el-GR"/>
        </w:rPr>
        <w:t xml:space="preserve"> </w:t>
      </w:r>
      <w:r w:rsidRPr="00F7196C">
        <w:rPr>
          <w:rFonts w:ascii="Arial" w:hAnsi="Arial"/>
          <w:sz w:val="24"/>
          <w:szCs w:val="24"/>
          <w:lang w:eastAsia="el-GR"/>
        </w:rPr>
        <w:t xml:space="preserve">προς την Υπουργό </w:t>
      </w:r>
      <w:r w:rsidRPr="00F7196C">
        <w:rPr>
          <w:rFonts w:ascii="Arial" w:hAnsi="Arial"/>
          <w:bCs/>
          <w:sz w:val="24"/>
          <w:szCs w:val="24"/>
          <w:lang w:eastAsia="el-GR"/>
        </w:rPr>
        <w:t>Παιδείας και Θρησκευμάτων,</w:t>
      </w:r>
      <w:r w:rsidRPr="00F7196C">
        <w:rPr>
          <w:rFonts w:ascii="Arial" w:hAnsi="Arial"/>
          <w:sz w:val="24"/>
          <w:szCs w:val="24"/>
          <w:lang w:eastAsia="el-GR"/>
        </w:rPr>
        <w:t xml:space="preserve"> με θέμα: «Την καταγγελία του Εθνικού Συμβουλίου Διεκδίκησης των Οφειλών της Γερμανίας προς την Ελλάδα, σχετικά με το πρόγραμμα «MOG/μνήμες από την γερμανική κατοχή στην Ελλάδα»».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συνάδελφε, έχετε τον λόγο.</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ΒΑΣΙΛΕΙΟΣ ΚΕΓΚΕΡΟΓΛΟΥ:</w:t>
      </w:r>
      <w:r w:rsidRPr="00F7196C">
        <w:rPr>
          <w:rFonts w:ascii="Arial" w:hAnsi="Arial" w:cs="Arial"/>
          <w:color w:val="222222"/>
          <w:sz w:val="24"/>
          <w:szCs w:val="24"/>
          <w:lang w:eastAsia="el-GR"/>
        </w:rPr>
        <w:t xml:space="preserve"> Κυρία Πρόεδρε, το θέμα μας αφορά στην ιστορική μνήμη, αφορά στην εκπαίδευση και ταυτόχρονα, ένα εθνικό θέμα.</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Με αφορμή την επιστολή-καταγγελία-ενημέρωση, όπως την ονομάζουν από το Εθνικό Συμβούλιο Διεκδίκησης των Οφειλών της Γερμανίας προς την Ελλάδα- η οποία απευθύνθηκε προς τον Πρόεδρο του Ινστιτούτου Εκπαιδευτικής Πολιτικής, αλλά και προς την πολιτική ηγεσία του Υπουργείου Παιδείας και σε εσάς προσωπικά, κατέθεσα αυτήν την αναφορά, γιατί θεωρώ ότι δεν έχει γίνει η ανάλογη προετοιμασία και δεν έχουν υπάρξει οι ασφαλιστικές εκείνες δικλίδες και οι προϋποθέσεις, ούτως ώστε το πρόγραμμα αυτό να μην υλοποιηθεί με τις σκοπιμότητες οι οποίες καταγγέλλονται και αφορούν στην επιδίωξη να ξαναγραφτεί η ιστορία της Κατοχής και κυρίως, η ιστορία της Αντίστασης.</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 xml:space="preserve">Το πρόγραμμα χρηματοδοτείται, βεβαίως και από τη γερμανική κυβέρνηση, αλλά θα πρέπει να δούμε από ορισμένα παραδείγματα ότι δεν </w:t>
      </w:r>
      <w:r w:rsidRPr="00F7196C">
        <w:rPr>
          <w:rFonts w:ascii="Arial" w:hAnsi="Arial" w:cs="Arial"/>
          <w:color w:val="222222"/>
          <w:sz w:val="24"/>
          <w:szCs w:val="24"/>
          <w:lang w:eastAsia="el-GR"/>
        </w:rPr>
        <w:lastRenderedPageBreak/>
        <w:t xml:space="preserve">απηχεί την ιστορική πραγματικότητα. Για παράδειγμα, δεν αναφέρει κανένα από τα ολοκαυτώματα ούτε στην Κρήτη ούτε στην υπόλοιπη Ελλάδα στο </w:t>
      </w:r>
      <w:proofErr w:type="spellStart"/>
      <w:r w:rsidRPr="00F7196C">
        <w:rPr>
          <w:rFonts w:ascii="Arial" w:hAnsi="Arial" w:cs="Arial"/>
          <w:color w:val="222222"/>
          <w:sz w:val="24"/>
          <w:szCs w:val="24"/>
          <w:lang w:eastAsia="el-GR"/>
        </w:rPr>
        <w:t>χρονολόγιο</w:t>
      </w:r>
      <w:proofErr w:type="spellEnd"/>
      <w:r w:rsidRPr="00F7196C">
        <w:rPr>
          <w:rFonts w:ascii="Arial" w:hAnsi="Arial" w:cs="Arial"/>
          <w:color w:val="222222"/>
          <w:sz w:val="24"/>
          <w:szCs w:val="24"/>
          <w:lang w:eastAsia="el-GR"/>
        </w:rPr>
        <w:t xml:space="preserve"> της Κατοχής και μόνο αυτό δείχνει ότι προσπαθεί να κάνει ένα λίφτινγκ στα εγκλήματα και τις ωμότητες του Τρίτου Ράιχ, προκειμένου να ξαναγράψει την ιστορία.</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Αυτό το οποίο ζητώ τώρα από εσάς, κυρία Υπουργέ, επειδή εμπλέκεται άμεσα το Υπουργείο Παιδείας, είναι, πρώτα από όλα, να κάνετε μια συνάντηση και μια ειλικρινή κουβέντα με το Συμβούλιο, το Εθνικό Συμβούλιο για τη Διεκδίκηση των Γερμανικών Οφειλών. Είναι ένας σοβαρός θεσμός που μπορεί να συμβάλει, ούτως ώστε πραγματικά να αποφευχθούν όλα όσα υπάρχουν ως κίνδυνοι και καταγγέλλονται ότι ήδη γίνονται.</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 xml:space="preserve">Το δεύτερο είναι το εξής. Εάν ήδη έχετε προβεί σε κάποιες ενέργειες, εάν ήδη υπάρχουν ασφαλιστικές δικλίδες και εχέγγυα ότι δεν θα υπάρξει παραχάραξη της ιστορίας, να μας ενημερώσετε, γιατί αυτό το οποίο βλέπουμε εμείς ότι επιχειρείται είναι με το </w:t>
      </w:r>
      <w:proofErr w:type="spellStart"/>
      <w:r w:rsidRPr="00F7196C">
        <w:rPr>
          <w:rFonts w:ascii="Arial" w:hAnsi="Arial" w:cs="Arial"/>
          <w:color w:val="222222"/>
          <w:sz w:val="24"/>
          <w:szCs w:val="24"/>
          <w:lang w:eastAsia="el-GR"/>
        </w:rPr>
        <w:t>ξαναγράψιμο</w:t>
      </w:r>
      <w:proofErr w:type="spellEnd"/>
      <w:r w:rsidRPr="00F7196C">
        <w:rPr>
          <w:rFonts w:ascii="Arial" w:hAnsi="Arial" w:cs="Arial"/>
          <w:color w:val="222222"/>
          <w:sz w:val="24"/>
          <w:szCs w:val="24"/>
          <w:lang w:eastAsia="el-GR"/>
        </w:rPr>
        <w:t xml:space="preserve"> της ιστορίας να χαθεί η ιστορική μνήμη, να στρογγυλέψουν τα πράγματα και άρα και στο ζήτημα του αιτήματος και της διεκδίκησης των γερμανικών οφειλών να υπάρξουν αντεπιχειρήματα, μια και μέχρι τώρα η Γερμανία δεν έχει κάνει ούτε ένα βήμα σε σχέση με τη θέση που είχε από παλιά.</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lastRenderedPageBreak/>
        <w:t>Σας ενημερώνω ότι, επειδή απευθύνθηκα και στο Υπουργείο Εξωτερικών, το Υπουργείο Εξωτερικών για το θέμα των γερμανικών οφειλών με λίγα λόγια είπε ότι η Ελλάδα δεν έχει ποτέ παραιτηθεί από τις διεκδικήσεις -είναι αυτό μια πάγια θέση της Ελλάδας- όμως, υπάρχει αυτή</w:t>
      </w:r>
      <w:r w:rsidRPr="00F7196C">
        <w:rPr>
          <w:rFonts w:ascii="Arial" w:hAnsi="Arial" w:cs="Arial"/>
          <w:color w:val="222222"/>
          <w:sz w:val="24"/>
          <w:szCs w:val="24"/>
          <w:lang w:val="en-US" w:eastAsia="el-GR"/>
        </w:rPr>
        <w:t>n</w:t>
      </w:r>
      <w:r w:rsidRPr="00F7196C">
        <w:rPr>
          <w:rFonts w:ascii="Arial" w:hAnsi="Arial" w:cs="Arial"/>
          <w:color w:val="222222"/>
          <w:sz w:val="24"/>
          <w:szCs w:val="24"/>
          <w:lang w:eastAsia="el-GR"/>
        </w:rPr>
        <w:t xml:space="preserve"> τη στιγμή αυτή η εξέλιξη την οποία φοβούμαι, εάν έχουν και στο παραμικρό βάση όλα όσα καταγγέλλονται, ότι πραγματικά θα ανατρέψουν πολλά από τα δικά μας επιχειρήματα, βεβαίως με διαστρέβλωση της αλήθειας και της πραγματικότητας.</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Ευχαριστώ, κυρία Πρόεδρε.</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ΠΡΟΕΔΡΕΥΟΥΣΑ (Σοφία Σακοράφα):</w:t>
      </w:r>
      <w:r w:rsidRPr="00F7196C">
        <w:rPr>
          <w:rFonts w:ascii="Arial" w:hAnsi="Arial" w:cs="Arial"/>
          <w:color w:val="222222"/>
          <w:sz w:val="24"/>
          <w:szCs w:val="24"/>
          <w:lang w:eastAsia="el-GR"/>
        </w:rPr>
        <w:t xml:space="preserve"> Ευχαριστώ, κύριε συνάδελφε.</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Ορίστε, κυρία Υπουργέ, έχετε τον λόγο.</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ΖΕΤΤΑ ΜΑΚΡΗ</w:t>
      </w:r>
      <w:r w:rsidRPr="00F7196C">
        <w:rPr>
          <w:rFonts w:ascii="Arial" w:hAnsi="Arial" w:cs="Arial"/>
          <w:b/>
          <w:color w:val="111111"/>
          <w:sz w:val="24"/>
          <w:szCs w:val="24"/>
          <w:lang w:eastAsia="el-GR"/>
        </w:rPr>
        <w:t xml:space="preserve"> (Υφυπουργός </w:t>
      </w:r>
      <w:r w:rsidRPr="00F7196C">
        <w:rPr>
          <w:rFonts w:ascii="Arial" w:hAnsi="Arial" w:cs="Arial"/>
          <w:b/>
          <w:bCs/>
          <w:color w:val="111111"/>
          <w:sz w:val="24"/>
          <w:szCs w:val="24"/>
          <w:lang w:eastAsia="el-GR"/>
        </w:rPr>
        <w:t>Παιδείας και Θρησκευμάτων</w:t>
      </w:r>
      <w:r w:rsidRPr="00F7196C">
        <w:rPr>
          <w:rFonts w:ascii="Arial" w:hAnsi="Arial" w:cs="Arial"/>
          <w:b/>
          <w:color w:val="111111"/>
          <w:sz w:val="24"/>
          <w:szCs w:val="24"/>
          <w:lang w:eastAsia="el-GR"/>
        </w:rPr>
        <w:t>):</w:t>
      </w:r>
      <w:r w:rsidRPr="00F7196C">
        <w:rPr>
          <w:rFonts w:ascii="Arial" w:hAnsi="Arial" w:cs="Arial"/>
          <w:color w:val="222222"/>
          <w:sz w:val="24"/>
          <w:szCs w:val="24"/>
          <w:lang w:eastAsia="el-GR"/>
        </w:rPr>
        <w:t xml:space="preserve"> Σας ευχαριστώ, κύριε συνάδελφε, για την ερώτηση. Βεβαίως συμφωνούμε ότι ποτέ δεν παραιτήθηκε η Ελλάδα από τις διεκδικήσεις. Άλλωστε από πιο αρμόδια χείλη από τα δικά μου έχει ειπωθεί και σε εσάς τον ίδιο.</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Σας αναφέρω, λοιπόν, σε απάντηση της αναφοράς σας ότι το έργο με τίτλο: «Μνήμες από την Κατοχή στην Ελλάδα» -</w:t>
      </w:r>
      <w:r w:rsidRPr="00F7196C">
        <w:rPr>
          <w:rFonts w:ascii="Arial" w:hAnsi="Arial" w:cs="Arial"/>
          <w:color w:val="222222"/>
          <w:sz w:val="24"/>
          <w:szCs w:val="24"/>
          <w:lang w:val="en-US" w:eastAsia="el-GR"/>
        </w:rPr>
        <w:t>MOG</w:t>
      </w:r>
      <w:r w:rsidRPr="00F7196C">
        <w:rPr>
          <w:rFonts w:ascii="Arial" w:hAnsi="Arial" w:cs="Arial"/>
          <w:color w:val="222222"/>
          <w:sz w:val="24"/>
          <w:szCs w:val="24"/>
          <w:lang w:eastAsia="el-GR"/>
        </w:rPr>
        <w:t xml:space="preserve"> είναι τα αρχικά- είναι μια νεότευκτη δίγλωσση ψηφιακή εκπαιδευτική πλατφόρμα που δημιουργήθηκε στο πλαίσιο του έργου προφορικής ιστορίας «</w:t>
      </w:r>
      <w:r w:rsidRPr="00F7196C">
        <w:rPr>
          <w:rFonts w:ascii="Arial" w:hAnsi="Arial" w:cs="Arial"/>
          <w:color w:val="222222"/>
          <w:sz w:val="24"/>
          <w:szCs w:val="24"/>
          <w:lang w:val="en-US" w:eastAsia="el-GR"/>
        </w:rPr>
        <w:t>Memories</w:t>
      </w:r>
      <w:r w:rsidRPr="00F7196C">
        <w:rPr>
          <w:rFonts w:ascii="Arial" w:hAnsi="Arial" w:cs="Arial"/>
          <w:color w:val="222222"/>
          <w:sz w:val="24"/>
          <w:szCs w:val="24"/>
          <w:lang w:eastAsia="el-GR"/>
        </w:rPr>
        <w:t xml:space="preserve"> </w:t>
      </w:r>
      <w:r w:rsidRPr="00F7196C">
        <w:rPr>
          <w:rFonts w:ascii="Arial" w:hAnsi="Arial" w:cs="Arial"/>
          <w:color w:val="222222"/>
          <w:sz w:val="24"/>
          <w:szCs w:val="24"/>
          <w:lang w:val="en-US" w:eastAsia="el-GR"/>
        </w:rPr>
        <w:t>of</w:t>
      </w:r>
      <w:r w:rsidRPr="00F7196C">
        <w:rPr>
          <w:rFonts w:ascii="Arial" w:hAnsi="Arial" w:cs="Arial"/>
          <w:color w:val="222222"/>
          <w:sz w:val="24"/>
          <w:szCs w:val="24"/>
          <w:lang w:eastAsia="el-GR"/>
        </w:rPr>
        <w:t xml:space="preserve"> </w:t>
      </w:r>
      <w:r w:rsidRPr="00F7196C">
        <w:rPr>
          <w:rFonts w:ascii="Arial" w:hAnsi="Arial" w:cs="Arial"/>
          <w:color w:val="222222"/>
          <w:sz w:val="24"/>
          <w:szCs w:val="24"/>
          <w:lang w:val="en-US" w:eastAsia="el-GR"/>
        </w:rPr>
        <w:t>the</w:t>
      </w:r>
      <w:r w:rsidRPr="00F7196C">
        <w:rPr>
          <w:rFonts w:ascii="Arial" w:hAnsi="Arial" w:cs="Arial"/>
          <w:color w:val="222222"/>
          <w:sz w:val="24"/>
          <w:szCs w:val="24"/>
          <w:lang w:eastAsia="el-GR"/>
        </w:rPr>
        <w:t xml:space="preserve"> </w:t>
      </w:r>
      <w:r w:rsidRPr="00F7196C">
        <w:rPr>
          <w:rFonts w:ascii="Arial" w:hAnsi="Arial" w:cs="Arial"/>
          <w:color w:val="222222"/>
          <w:sz w:val="24"/>
          <w:szCs w:val="24"/>
          <w:lang w:val="en-US" w:eastAsia="el-GR"/>
        </w:rPr>
        <w:t>Occupation</w:t>
      </w:r>
      <w:r w:rsidRPr="00F7196C">
        <w:rPr>
          <w:rFonts w:ascii="Arial" w:hAnsi="Arial" w:cs="Arial"/>
          <w:color w:val="222222"/>
          <w:sz w:val="24"/>
          <w:szCs w:val="24"/>
          <w:lang w:eastAsia="el-GR"/>
        </w:rPr>
        <w:t xml:space="preserve"> </w:t>
      </w:r>
      <w:r w:rsidRPr="00F7196C">
        <w:rPr>
          <w:rFonts w:ascii="Arial" w:hAnsi="Arial" w:cs="Arial"/>
          <w:color w:val="222222"/>
          <w:sz w:val="24"/>
          <w:szCs w:val="24"/>
          <w:lang w:val="en-US" w:eastAsia="el-GR"/>
        </w:rPr>
        <w:t>in</w:t>
      </w:r>
      <w:r w:rsidRPr="00F7196C">
        <w:rPr>
          <w:rFonts w:ascii="Arial" w:hAnsi="Arial" w:cs="Arial"/>
          <w:color w:val="222222"/>
          <w:sz w:val="24"/>
          <w:szCs w:val="24"/>
          <w:lang w:eastAsia="el-GR"/>
        </w:rPr>
        <w:t xml:space="preserve"> </w:t>
      </w:r>
      <w:proofErr w:type="spellStart"/>
      <w:r w:rsidRPr="00F7196C">
        <w:rPr>
          <w:rFonts w:ascii="Arial" w:hAnsi="Arial" w:cs="Arial"/>
          <w:color w:val="222222"/>
          <w:sz w:val="24"/>
          <w:szCs w:val="24"/>
          <w:lang w:eastAsia="el-GR"/>
        </w:rPr>
        <w:lastRenderedPageBreak/>
        <w:t>Greece</w:t>
      </w:r>
      <w:proofErr w:type="spellEnd"/>
      <w:r w:rsidRPr="00F7196C">
        <w:rPr>
          <w:rFonts w:ascii="Arial" w:hAnsi="Arial" w:cs="Arial"/>
          <w:color w:val="222222"/>
          <w:sz w:val="24"/>
          <w:szCs w:val="24"/>
          <w:lang w:eastAsia="el-GR"/>
        </w:rPr>
        <w:t>», από ομάδα Ελλήνων και Γερμανών επιστημόνων, με στόχο την αξιοποίησή της στη σχολική εκπαίδευση.</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 xml:space="preserve">Ο στόχος: Το πρόγραμμα εφαρμόζεται ήδη στο </w:t>
      </w:r>
      <w:r w:rsidRPr="00F7196C">
        <w:rPr>
          <w:rFonts w:ascii="Arial" w:hAnsi="Arial" w:cs="Arial"/>
          <w:color w:val="222222"/>
          <w:sz w:val="24"/>
          <w:szCs w:val="24"/>
          <w:lang w:val="en-US" w:eastAsia="el-GR"/>
        </w:rPr>
        <w:t>Center</w:t>
      </w:r>
      <w:r w:rsidRPr="00F7196C">
        <w:rPr>
          <w:rFonts w:ascii="Arial" w:hAnsi="Arial" w:cs="Arial"/>
          <w:color w:val="222222"/>
          <w:sz w:val="24"/>
          <w:szCs w:val="24"/>
          <w:lang w:eastAsia="el-GR"/>
        </w:rPr>
        <w:t xml:space="preserve"> </w:t>
      </w:r>
      <w:r w:rsidRPr="00F7196C">
        <w:rPr>
          <w:rFonts w:ascii="Arial" w:hAnsi="Arial" w:cs="Arial"/>
          <w:color w:val="222222"/>
          <w:sz w:val="24"/>
          <w:szCs w:val="24"/>
          <w:lang w:val="en-US" w:eastAsia="el-GR"/>
        </w:rPr>
        <w:t>f</w:t>
      </w:r>
      <w:r w:rsidRPr="00F7196C">
        <w:rPr>
          <w:rFonts w:ascii="Arial" w:hAnsi="Arial" w:cs="Arial"/>
          <w:color w:val="222222"/>
          <w:sz w:val="24"/>
          <w:szCs w:val="24"/>
          <w:lang w:eastAsia="el-GR"/>
        </w:rPr>
        <w:t>ü</w:t>
      </w:r>
      <w:r w:rsidRPr="00F7196C">
        <w:rPr>
          <w:rFonts w:ascii="Arial" w:hAnsi="Arial" w:cs="Arial"/>
          <w:color w:val="222222"/>
          <w:sz w:val="24"/>
          <w:szCs w:val="24"/>
          <w:lang w:val="en-US" w:eastAsia="el-GR"/>
        </w:rPr>
        <w:t>r</w:t>
      </w:r>
      <w:r w:rsidRPr="00F7196C">
        <w:rPr>
          <w:rFonts w:ascii="Arial" w:hAnsi="Arial" w:cs="Arial"/>
          <w:color w:val="222222"/>
          <w:sz w:val="24"/>
          <w:szCs w:val="24"/>
          <w:lang w:eastAsia="el-GR"/>
        </w:rPr>
        <w:t xml:space="preserve"> </w:t>
      </w:r>
      <w:proofErr w:type="spellStart"/>
      <w:r w:rsidRPr="00F7196C">
        <w:rPr>
          <w:rFonts w:ascii="Arial" w:hAnsi="Arial" w:cs="Arial"/>
          <w:color w:val="222222"/>
          <w:sz w:val="24"/>
          <w:szCs w:val="24"/>
          <w:lang w:val="en-US" w:eastAsia="el-GR"/>
        </w:rPr>
        <w:t>Digitale</w:t>
      </w:r>
      <w:proofErr w:type="spellEnd"/>
      <w:r w:rsidRPr="00F7196C">
        <w:rPr>
          <w:rFonts w:ascii="Arial" w:hAnsi="Arial" w:cs="Arial"/>
          <w:color w:val="222222"/>
          <w:sz w:val="24"/>
          <w:szCs w:val="24"/>
          <w:lang w:eastAsia="el-GR"/>
        </w:rPr>
        <w:t xml:space="preserve"> </w:t>
      </w:r>
      <w:proofErr w:type="spellStart"/>
      <w:r w:rsidRPr="00F7196C">
        <w:rPr>
          <w:rFonts w:ascii="Arial" w:hAnsi="Arial" w:cs="Arial"/>
          <w:color w:val="222222"/>
          <w:sz w:val="24"/>
          <w:szCs w:val="24"/>
          <w:lang w:val="en-US" w:eastAsia="el-GR"/>
        </w:rPr>
        <w:t>Systeme</w:t>
      </w:r>
      <w:proofErr w:type="spellEnd"/>
      <w:r w:rsidRPr="00F7196C">
        <w:rPr>
          <w:rFonts w:ascii="Arial" w:hAnsi="Arial" w:cs="Arial"/>
          <w:color w:val="222222"/>
          <w:sz w:val="24"/>
          <w:szCs w:val="24"/>
          <w:lang w:eastAsia="el-GR"/>
        </w:rPr>
        <w:t xml:space="preserve"> του </w:t>
      </w:r>
      <w:proofErr w:type="spellStart"/>
      <w:r w:rsidRPr="00F7196C">
        <w:rPr>
          <w:rFonts w:ascii="Arial" w:hAnsi="Arial" w:cs="Arial"/>
          <w:color w:val="222222"/>
          <w:sz w:val="24"/>
          <w:szCs w:val="24"/>
          <w:lang w:val="en-US" w:eastAsia="el-GR"/>
        </w:rPr>
        <w:t>Freien</w:t>
      </w:r>
      <w:proofErr w:type="spellEnd"/>
      <w:r w:rsidRPr="00F7196C">
        <w:rPr>
          <w:rFonts w:ascii="Arial" w:hAnsi="Arial" w:cs="Arial"/>
          <w:color w:val="222222"/>
          <w:sz w:val="24"/>
          <w:szCs w:val="24"/>
          <w:lang w:eastAsia="el-GR"/>
        </w:rPr>
        <w:t xml:space="preserve"> </w:t>
      </w:r>
      <w:proofErr w:type="spellStart"/>
      <w:r w:rsidRPr="00F7196C">
        <w:rPr>
          <w:rFonts w:ascii="Arial" w:hAnsi="Arial" w:cs="Arial"/>
          <w:color w:val="222222"/>
          <w:sz w:val="24"/>
          <w:szCs w:val="24"/>
          <w:lang w:val="en-US" w:eastAsia="el-GR"/>
        </w:rPr>
        <w:t>Universit</w:t>
      </w:r>
      <w:proofErr w:type="spellEnd"/>
      <w:r w:rsidRPr="00F7196C">
        <w:rPr>
          <w:rFonts w:ascii="Arial" w:hAnsi="Arial" w:cs="Arial"/>
          <w:color w:val="222222"/>
          <w:sz w:val="24"/>
          <w:szCs w:val="24"/>
          <w:lang w:eastAsia="el-GR"/>
        </w:rPr>
        <w:t>ä</w:t>
      </w:r>
      <w:r w:rsidRPr="00F7196C">
        <w:rPr>
          <w:rFonts w:ascii="Arial" w:hAnsi="Arial" w:cs="Arial"/>
          <w:color w:val="222222"/>
          <w:sz w:val="24"/>
          <w:szCs w:val="24"/>
          <w:lang w:val="en-US" w:eastAsia="el-GR"/>
        </w:rPr>
        <w:t>t</w:t>
      </w:r>
      <w:r w:rsidRPr="00F7196C">
        <w:rPr>
          <w:rFonts w:ascii="Arial" w:hAnsi="Arial" w:cs="Arial"/>
          <w:color w:val="222222"/>
          <w:sz w:val="24"/>
          <w:szCs w:val="24"/>
          <w:lang w:eastAsia="el-GR"/>
        </w:rPr>
        <w:t xml:space="preserve"> </w:t>
      </w:r>
      <w:r w:rsidRPr="00F7196C">
        <w:rPr>
          <w:rFonts w:ascii="Arial" w:hAnsi="Arial" w:cs="Arial"/>
          <w:color w:val="222222"/>
          <w:sz w:val="24"/>
          <w:szCs w:val="24"/>
          <w:lang w:val="en-US" w:eastAsia="el-GR"/>
        </w:rPr>
        <w:t>Berlin</w:t>
      </w:r>
      <w:r w:rsidRPr="00F7196C">
        <w:rPr>
          <w:rFonts w:ascii="Arial" w:hAnsi="Arial" w:cs="Arial"/>
          <w:color w:val="222222"/>
          <w:sz w:val="24"/>
          <w:szCs w:val="24"/>
          <w:lang w:eastAsia="el-GR"/>
        </w:rPr>
        <w:t>, δηλαδή στο Ελεύθερο Πανεπιστήμιο του Βερολίνου. Στη διαμόρφωση της δίγλωσσης, στην ελληνική και γερμανική γλώσσα, ψηφιακής πλατφόρμας συμμετέχουν από τη γερμανική πλευρά, το Υπουργείο Εξωτερικών της Γερμανίας, το Ελεύθερο Πανεπιστήμιο του Βερολίνου, το ίδρυμα «Μνήμη, Ευθύνη και Μέλλον» και από την ελληνική πλευρά, το Εθνικό Καποδιστριακό Πανεπιστήμιο Αθηνών και το Ίδρυμα «Σταύρος Νιάρχος».</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Πρόκειται, δηλαδή, κύριε συνάδελφε, για δημιουργία τρίτων φορέων. Η εκπαιδευτική πλατφόρμα «Μνήμες από την Κατοχή στην Ελλάδα» περιλαμβάνει τη συλλογή και την αρχειοθέτηση ενενήντα τριών μαρτυριών για τη γερμανική κατοχή στη χώρα μας και επιδιώκει την καταγραφή και τη διάδοση πληροφοριών για την καταστροφική αυτή περίοδο της σύγχρονης ευρωπαϊκής, αλλά και ελληνικής ιστορίας.</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 xml:space="preserve">Οι ομάδες των μαρτύρων είναι θύματα αντιποίνων και σφαγών σε μαρτυρικούς τόπους, επιζώντες βομβαρδισμών, μέλη αντιστασιακών οργανώσεων, Εβραίοι επιζώντες του Ολοκαυτώματος, κρατούμενοι στρατοπέδων συγκέντρωσης και άνθρωποι που βίωσαν με διαφορετικούς </w:t>
      </w:r>
      <w:r w:rsidRPr="00F7196C">
        <w:rPr>
          <w:rFonts w:ascii="Arial" w:hAnsi="Arial" w:cs="Arial"/>
          <w:color w:val="222222"/>
          <w:sz w:val="24"/>
          <w:szCs w:val="24"/>
          <w:lang w:eastAsia="el-GR"/>
        </w:rPr>
        <w:lastRenderedPageBreak/>
        <w:t>τρόπους την τραγική ιστορική περίοδο και μπορούν να καταθέσουν την προσωπική τους εμπειρία μέσω του προφορικού λόγου.</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Στις μαρτυρίες αυτές η γερμανική κατοχή προσεγγίζεται βιωματικά και από την προφορική κατάθεση των εμπειριών των προσώπων που συμμετέχουν και αφηγούνται τα πραγματικά περιστατικά.</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Ωστόσο η ιστορική προσέγγιση ενός γεγονότος, πολύ περισσότερο ενός σύνθετου ιστορικού φαινομένου όπως είναι η γερμανική κατοχή και οι συνέπειές της, προκαλεί επιστημονικό διάλογο, απαιτεί κριτική διερεύνηση και νηφάλιο λόγο. Οι συνεντεύξεις είναι ένα σημαντικό μέρος προκειμένου οι προσωπικές ιστορίες να αποτελέσουν μια εναλλακτική πηγή πληροφόρησης, το ίδιο και τα συναισθήματα, τα προσωπικά κίνητρα, οι αντιλήψεις των ανθρώπων που, υπό άλλες συνθήκες, θα παρέμεναν άφωνοι.</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 xml:space="preserve">Γι’ αυτό, ο ιστορικός που επιδιώκει να αντλήσει μαρτυρίες από προσωπικές συνεντεύξεις φροντίζει να μην παρασυρθεί σε λανθασμένες εκτιμήσεις και αναζητεί επιπλέον τεκμήρια για να τις διασταυρώσει και να τις επικυρώσει. Η προφορική ιστορία είναι μόνο μια μορφή των σύγχρονων τάσεων της ιστοριογραφίας, μια πτυχή της ιστορικής έρευνας, αποτελεί τον αντίποδα της κοινωνικής και πολιτικής ιστοριογραφίας, των μεγάλων ιστοριογραφικών μονογραφιών και προσεγγίζει το παρελθόν μέσω των μικρών αφηγήσεων. Οι εκπρόσωποι της </w:t>
      </w:r>
      <w:proofErr w:type="spellStart"/>
      <w:r w:rsidRPr="00F7196C">
        <w:rPr>
          <w:rFonts w:ascii="Arial" w:hAnsi="Arial" w:cs="Arial"/>
          <w:color w:val="222222"/>
          <w:sz w:val="24"/>
          <w:szCs w:val="24"/>
          <w:lang w:eastAsia="el-GR"/>
        </w:rPr>
        <w:t>μικροϊστορίας</w:t>
      </w:r>
      <w:proofErr w:type="spellEnd"/>
      <w:r w:rsidRPr="00F7196C">
        <w:rPr>
          <w:rFonts w:ascii="Arial" w:hAnsi="Arial" w:cs="Arial"/>
          <w:color w:val="222222"/>
          <w:sz w:val="24"/>
          <w:szCs w:val="24"/>
          <w:lang w:eastAsia="el-GR"/>
        </w:rPr>
        <w:t xml:space="preserve"> μεταθέτουν τον προβληματισμό </w:t>
      </w:r>
      <w:r w:rsidRPr="00F7196C">
        <w:rPr>
          <w:rFonts w:ascii="Arial" w:hAnsi="Arial" w:cs="Arial"/>
          <w:color w:val="222222"/>
          <w:sz w:val="24"/>
          <w:szCs w:val="24"/>
          <w:lang w:eastAsia="el-GR"/>
        </w:rPr>
        <w:lastRenderedPageBreak/>
        <w:t>από τις πολυπληθείς ομάδες και το μεγάλο στο τοπικό, το ατομικό και τις λεπτομέρειες.</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Ωστόσο, πρέπει εδώ να αναφέρω ότι μέχρι σήμερα δεν έχει υποβληθεί κανένα αίτημα έγκρισης της εκπαιδευτικής πλατφόρμας «Μνήμες από την Κατοχή στην Ελλάδα», ως εκπαιδευτικού εργαλείου στα ελληνικά σχολεία. Κατά συνέπεια, δεν έχει προκύψει και αξιολόγησή της από το Ινστιτούτο Εκπαιδευτικής Πολιτικής, ώστε αξιοποιούμενο επίσημα το υλικό της και αξιολογούμενο, να αξιοποιηθεί εν συνεχεία από τους εκπαιδευτικούς, τους μαθητές και τις μαθήτριες των ελληνικών σχολείων. Οποιοσδήποτε φορέας πέρα από την ελληνική Κυβέρνηση και το Υπουργείο Παιδείας και Θρησκευμάτων έχει τη δυνατότητα στο πλαίσιο της δημοκρατίας και της ελεύθερης διακίνησης των ιδεών να δημιουργεί εκπαιδευτικό υλικό, αλλά αυτό δεν συνεπάγεται ότι αυτοδικαίως αποτελεί και κατάλληλο εκπαιδευτικό εργαλείο, ώστε να αξιοποιηθεί στην εκπαιδευτική διαδικασία των ελληνικών σχολείων, χωρίς προγενεστέρως να έχει αξιολογηθεί και να έχει υποβληθεί αντίστοιχο αίτημα έγκρισης προς το Υπουργείο Παιδείας και Θρησκευμάτων.</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Θα συνεχίσω στη δευτερολογία μου.</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Ευχαριστώ, κυρία Πρόεδρε.</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lastRenderedPageBreak/>
        <w:t>ΠΡΟΕΔΡΕΥΟΥΣΑ (Σοφία Σακοράφα):</w:t>
      </w:r>
      <w:r w:rsidRPr="00F7196C">
        <w:rPr>
          <w:rFonts w:ascii="Arial" w:hAnsi="Arial" w:cs="Arial"/>
          <w:color w:val="222222"/>
          <w:sz w:val="24"/>
          <w:szCs w:val="24"/>
          <w:lang w:eastAsia="el-GR"/>
        </w:rPr>
        <w:t xml:space="preserve"> Και εγώ, κυρία Υπουργέ, σας ευχαριστώ.</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Κύριε συνάδελφε, έχετε τον λόγο.</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ΒΑΣΙΛΕΙΟΣ ΚΕΓΚΕΡΟΓΛΟΥ:</w:t>
      </w:r>
      <w:r w:rsidRPr="00F7196C">
        <w:rPr>
          <w:rFonts w:ascii="Arial" w:hAnsi="Arial" w:cs="Arial"/>
          <w:color w:val="222222"/>
          <w:sz w:val="24"/>
          <w:szCs w:val="24"/>
          <w:lang w:eastAsia="el-GR"/>
        </w:rPr>
        <w:t xml:space="preserve"> Ευχαριστώ, κυρία Πρόεδρε.</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 xml:space="preserve">Κυρία Υπουργέ, κατ’ αρχάς, είναι θετικό ότι δεν έχει υπάρξει </w:t>
      </w:r>
      <w:proofErr w:type="spellStart"/>
      <w:r w:rsidRPr="00F7196C">
        <w:rPr>
          <w:rFonts w:ascii="Arial" w:hAnsi="Arial" w:cs="Arial"/>
          <w:color w:val="222222"/>
          <w:sz w:val="24"/>
          <w:szCs w:val="24"/>
          <w:lang w:eastAsia="el-GR"/>
        </w:rPr>
        <w:t>καμμία</w:t>
      </w:r>
      <w:proofErr w:type="spellEnd"/>
      <w:r w:rsidRPr="00F7196C">
        <w:rPr>
          <w:rFonts w:ascii="Arial" w:hAnsi="Arial" w:cs="Arial"/>
          <w:color w:val="222222"/>
          <w:sz w:val="24"/>
          <w:szCs w:val="24"/>
          <w:lang w:eastAsia="el-GR"/>
        </w:rPr>
        <w:t xml:space="preserve"> επίσημη έγκριση και </w:t>
      </w:r>
      <w:proofErr w:type="spellStart"/>
      <w:r w:rsidRPr="00F7196C">
        <w:rPr>
          <w:rFonts w:ascii="Arial" w:hAnsi="Arial" w:cs="Arial"/>
          <w:color w:val="222222"/>
          <w:sz w:val="24"/>
          <w:szCs w:val="24"/>
          <w:lang w:eastAsia="el-GR"/>
        </w:rPr>
        <w:t>καμμία</w:t>
      </w:r>
      <w:proofErr w:type="spellEnd"/>
      <w:r w:rsidRPr="00F7196C">
        <w:rPr>
          <w:rFonts w:ascii="Arial" w:hAnsi="Arial" w:cs="Arial"/>
          <w:color w:val="222222"/>
          <w:sz w:val="24"/>
          <w:szCs w:val="24"/>
          <w:lang w:eastAsia="el-GR"/>
        </w:rPr>
        <w:t xml:space="preserve"> επίσημη υιοθέτηση όλων αυτών που γίνονται.</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Βεβαίως, το πρόγραμμα επιχειρεί από μόνο του να δείξει ότι γίνεται και υπό την αιγίδα, με τη γενικότερη έννοια, της επίσημης πολιτείας. Οποιοσδήποτε ερευνητής, οποιοσδήποτε ιστορικός ή άλλος έχει την ελευθερία, μέσα στα πλαίσια του δημοκρατικού μας πολιτεύματος, να γράψει, να αναπτύξει και να πει την άποψή του για τα γεγονότα, προκειμένου να κριθεί.</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 xml:space="preserve">Αυτό το οποίο εμείς λέμε είναι να μην χρησιμοποιηθούν οι μαθητές και το εκπαιδευτικό σύστημα για το </w:t>
      </w:r>
      <w:proofErr w:type="spellStart"/>
      <w:r w:rsidRPr="00F7196C">
        <w:rPr>
          <w:rFonts w:ascii="Arial" w:hAnsi="Arial" w:cs="Arial"/>
          <w:sz w:val="24"/>
          <w:szCs w:val="24"/>
          <w:shd w:val="clear" w:color="auto" w:fill="FFFFFF"/>
          <w:lang w:eastAsia="zh-CN"/>
        </w:rPr>
        <w:t>ξαναγράψιμο</w:t>
      </w:r>
      <w:proofErr w:type="spellEnd"/>
      <w:r w:rsidRPr="00F7196C">
        <w:rPr>
          <w:rFonts w:ascii="Arial" w:hAnsi="Arial" w:cs="Arial"/>
          <w:sz w:val="24"/>
          <w:szCs w:val="24"/>
          <w:shd w:val="clear" w:color="auto" w:fill="FFFFFF"/>
          <w:lang w:eastAsia="zh-CN"/>
        </w:rPr>
        <w:t xml:space="preserve"> της ιστορίας, γιατί η ιστορία του Β΄ Παγκοσμίου Πολέμου, της Κατοχής και της Αντίστασης και των συνεπειών τους έχει ήδη καταγραφεί και επαρκέστατα τεκμηριωθεί. Επιμέρους γεγονότα ή επιμέρους ιστορίες φυσικά και έχουν την αξία τους, αλλά ένα είναι δεδομένο, ότι η Ελλάδα πλέον και με την ομόφωνη σχεδόν απόφαση της Βουλής έχει προσδιορίσει και το κομμάτι που αφορά τις υποχρεώσεις της Γερμανίας. Και η </w:t>
      </w:r>
      <w:r w:rsidRPr="00F7196C">
        <w:rPr>
          <w:rFonts w:ascii="Arial" w:hAnsi="Arial" w:cs="Arial"/>
          <w:sz w:val="24"/>
          <w:szCs w:val="24"/>
          <w:shd w:val="clear" w:color="auto" w:fill="FFFFFF"/>
          <w:lang w:eastAsia="zh-CN"/>
        </w:rPr>
        <w:lastRenderedPageBreak/>
        <w:t>ιστορία έχει καταγραφεί και η ζημιά που έκανε το Τρίτο Ράιχ στην Ελλάδα έχει καταγραφεί.</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Η μάχη για την ιστορική μνήμη και η διεκδίκηση των γερμανικών οφειλών δεν είναι παράλληλες διαδικασίες και ανεξάρτητες. Πάνε μαζί. Αυτό πρέπει να το έχει η Κυβέρνηση κατά νου, γι’ αυτό απευθύνθηκα και στα δύο Υπουργεία.</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 xml:space="preserve">Θα πρέπει να πω ότι το τελευταίο διάστημα υπήρξε μια κρίσιμη και μεγάλη αρνητική εξέλιξη. Πριν τις εκλογές του Ιουλίου του 2019 η κυβέρνηση του ΣΥΡΙΖΑ εν </w:t>
      </w:r>
      <w:proofErr w:type="spellStart"/>
      <w:r w:rsidRPr="00F7196C">
        <w:rPr>
          <w:rFonts w:ascii="Arial" w:hAnsi="Arial" w:cs="Arial"/>
          <w:sz w:val="24"/>
          <w:szCs w:val="24"/>
          <w:shd w:val="clear" w:color="auto" w:fill="FFFFFF"/>
          <w:lang w:eastAsia="zh-CN"/>
        </w:rPr>
        <w:t>κρυπτώ</w:t>
      </w:r>
      <w:proofErr w:type="spellEnd"/>
      <w:r w:rsidRPr="00F7196C">
        <w:rPr>
          <w:rFonts w:ascii="Arial" w:hAnsi="Arial" w:cs="Arial"/>
          <w:sz w:val="24"/>
          <w:szCs w:val="24"/>
          <w:shd w:val="clear" w:color="auto" w:fill="FFFFFF"/>
          <w:lang w:eastAsia="zh-CN"/>
        </w:rPr>
        <w:t xml:space="preserve"> πήγε και υπέγραψε μια συμφωνία για την ίδρυση του </w:t>
      </w:r>
      <w:proofErr w:type="spellStart"/>
      <w:r w:rsidRPr="00F7196C">
        <w:rPr>
          <w:rFonts w:ascii="Arial" w:hAnsi="Arial" w:cs="Arial"/>
          <w:sz w:val="24"/>
          <w:szCs w:val="24"/>
          <w:shd w:val="clear" w:color="auto" w:fill="FFFFFF"/>
          <w:lang w:eastAsia="zh-CN"/>
        </w:rPr>
        <w:t>Ελληνογερμανικού</w:t>
      </w:r>
      <w:proofErr w:type="spellEnd"/>
      <w:r w:rsidRPr="00F7196C">
        <w:rPr>
          <w:rFonts w:ascii="Arial" w:hAnsi="Arial" w:cs="Arial"/>
          <w:sz w:val="24"/>
          <w:szCs w:val="24"/>
          <w:shd w:val="clear" w:color="auto" w:fill="FFFFFF"/>
          <w:lang w:eastAsia="zh-CN"/>
        </w:rPr>
        <w:t xml:space="preserve"> Ιδρύματος Νεολαίας που υπό άλλες προϋποθέσεις θα ήταν μια θετική εξέλιξη. Υπό ποιες προϋποθέσεις; Να έχει κάνει και η Γερμανία ένα βήμα προς την κατεύθυνση αποκατάστασης και εκπλήρωσης των υποχρεώσεών της, που δεν το έχει κάνει. Δυστυχώς και η Κυβέρνηση που ήρθε μετά τον Ιούλιο νομοθέτησε αυτό το «</w:t>
      </w:r>
      <w:proofErr w:type="spellStart"/>
      <w:r w:rsidRPr="00F7196C">
        <w:rPr>
          <w:rFonts w:ascii="Arial" w:hAnsi="Arial" w:cs="Arial"/>
          <w:sz w:val="24"/>
          <w:szCs w:val="24"/>
          <w:shd w:val="clear" w:color="auto" w:fill="FFFFFF"/>
          <w:lang w:eastAsia="zh-CN"/>
        </w:rPr>
        <w:t>Ελληνογερμανικό</w:t>
      </w:r>
      <w:proofErr w:type="spellEnd"/>
      <w:r w:rsidRPr="00F7196C">
        <w:rPr>
          <w:rFonts w:ascii="Arial" w:hAnsi="Arial" w:cs="Arial"/>
          <w:sz w:val="24"/>
          <w:szCs w:val="24"/>
          <w:shd w:val="clear" w:color="auto" w:fill="FFFFFF"/>
          <w:lang w:eastAsia="zh-CN"/>
        </w:rPr>
        <w:t>». Συνδυασμός το πρόγραμμα «</w:t>
      </w:r>
      <w:r w:rsidRPr="00F7196C">
        <w:rPr>
          <w:rFonts w:ascii="Arial" w:hAnsi="Arial" w:cs="Arial"/>
          <w:sz w:val="24"/>
          <w:szCs w:val="24"/>
          <w:shd w:val="clear" w:color="auto" w:fill="FFFFFF"/>
          <w:lang w:val="en-US" w:eastAsia="zh-CN"/>
        </w:rPr>
        <w:t>MOG</w:t>
      </w:r>
      <w:r w:rsidRPr="00F7196C">
        <w:rPr>
          <w:rFonts w:ascii="Arial" w:hAnsi="Arial" w:cs="Arial"/>
          <w:sz w:val="24"/>
          <w:szCs w:val="24"/>
          <w:shd w:val="clear" w:color="auto" w:fill="FFFFFF"/>
          <w:lang w:eastAsia="zh-CN"/>
        </w:rPr>
        <w:t>» για την ιστορική μνήμη για να ξαναγράψουν την ιστορία.</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 xml:space="preserve">Η εκδίκαση ενδεχομένως σε ένα διεθνές δικαστήριο της υπόθεσης των γερμανικών οφειλών θα έχει πλέον κάποια ντοκουμέντα που θα λένε: «Μα, δεν είναι ακριβώς έτσι τα πράγματα που τα είπε η Βουλή των Ελλήνων, διότι ένα, δύο, τρία, έχουμε και το εκπαιδευτικό πρόγραμμα που είχε αυτά τα αποτελέσματα». Είναι ένα ολόκληρο σενάριο της γερμανικής κυβέρνησης να ξαναγραφτεί η ιστορία μέσα από τη διείσδυση στο εκπαιδευτικό μας σύστημα, </w:t>
      </w:r>
      <w:r w:rsidRPr="00F7196C">
        <w:rPr>
          <w:rFonts w:ascii="Arial" w:hAnsi="Arial" w:cs="Arial"/>
          <w:sz w:val="24"/>
          <w:szCs w:val="24"/>
          <w:shd w:val="clear" w:color="auto" w:fill="FFFFFF"/>
          <w:lang w:eastAsia="zh-CN"/>
        </w:rPr>
        <w:lastRenderedPageBreak/>
        <w:t>να ανατραπούν τεκμηριωμένα στοιχεία. Δεν το φοβόμαστε, διότι τα στοιχεία είναι ατράνταχτα, οι ζωές που χάθηκαν το ίδιο, η ιστορία είναι καταγεγραμμένη και δεν μπορούν να την αμαυρώσουν, αλλά δυστυχώς πάντα βρίσκουν κάποιους πρόθυμους.</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 xml:space="preserve">Θα σας καταθέσω ένα δημοσίευμα με τίτλο «Η παραχάραξη της ιστορίας ως εκπαιδευτική μέθοδος!» -γιατί δεν έχω χρόνο να αναπτύξω παραπάνω-, το οποίο δημοσιεύτηκε σε εφημερίδα της Κρήτης. </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Και βέβαια οφείλω να αναφερθώ σε άλλο ένα «ανδραγάθημα» του ΣΥΡΙΖΑ.</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 xml:space="preserve">Ο ΣΥΡΙΖΑ, λοιπόν, διά του κυρίου καθηγητή Αντώνη Λιάκου, μέλους της Πολιτικής Γραμματείας του Κόμματος της Αξιωματικής Αντιπολίτευσης, έρχεται ως πρόθυμος να συμβάλει σε αυτήν την προσπάθεια που κάνει η Γερμανία και λέει το εξής ανιστόρητο, ότι η διεκδίκηση των γερμανικών οφειλών απονευρώνει την ιστορική μνήμη. Κύριε καθηγητά, κύριε Λιάκο, κύριε Τσίπρα, το αντίστροφο ισχύει. Η απονεύρωση της ιστορικής μνήμης δυστυχώς αναιρεί τη διεκδίκηση των γερμανικών οφειλών και οφείλετε, κύριε Τσίπρα, να τον μαζέψετε τον κ. Λιάκο. </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 xml:space="preserve">Γι’ αυτό, κυρία Υπουργέ, επειδή υπάρχουν πρόθυμοι και από πολλές πλευρές βάλλεται αυτή η υπόθεση της διεκδίκησης των γερμανικών οφειλών </w:t>
      </w:r>
      <w:r w:rsidRPr="00F7196C">
        <w:rPr>
          <w:rFonts w:ascii="Arial" w:hAnsi="Arial" w:cs="Arial"/>
          <w:sz w:val="24"/>
          <w:szCs w:val="24"/>
          <w:shd w:val="clear" w:color="auto" w:fill="FFFFFF"/>
          <w:lang w:eastAsia="zh-CN"/>
        </w:rPr>
        <w:lastRenderedPageBreak/>
        <w:t>που άπτεται και της ιστορίας μας αλλά και της αξιοπρέπειας του ελληνικού λαού  παρακαλώ να κάνετε μία συνάντηση με το Εθνικό Συμβούλιο, να θέσουν και αυτοί τα πράγματα που έχουν υπ</w:t>
      </w:r>
      <w:r w:rsidR="0075404B">
        <w:rPr>
          <w:rFonts w:ascii="Arial" w:hAnsi="Arial" w:cs="Arial"/>
          <w:sz w:val="24"/>
          <w:szCs w:val="24"/>
          <w:shd w:val="clear" w:color="auto" w:fill="FFFFFF"/>
          <w:lang w:eastAsia="zh-CN"/>
        </w:rPr>
        <w:t xml:space="preserve">’ </w:t>
      </w:r>
      <w:proofErr w:type="spellStart"/>
      <w:r w:rsidRPr="00F7196C">
        <w:rPr>
          <w:rFonts w:ascii="Arial" w:hAnsi="Arial" w:cs="Arial"/>
          <w:sz w:val="24"/>
          <w:szCs w:val="24"/>
          <w:shd w:val="clear" w:color="auto" w:fill="FFFFFF"/>
          <w:lang w:eastAsia="zh-CN"/>
        </w:rPr>
        <w:t>όψ</w:t>
      </w:r>
      <w:r w:rsidR="0075404B">
        <w:rPr>
          <w:rFonts w:ascii="Arial" w:hAnsi="Arial" w:cs="Arial"/>
          <w:sz w:val="24"/>
          <w:szCs w:val="24"/>
          <w:shd w:val="clear" w:color="auto" w:fill="FFFFFF"/>
          <w:lang w:eastAsia="zh-CN"/>
        </w:rPr>
        <w:t>ιν</w:t>
      </w:r>
      <w:proofErr w:type="spellEnd"/>
      <w:r w:rsidRPr="00F7196C">
        <w:rPr>
          <w:rFonts w:ascii="Arial" w:hAnsi="Arial" w:cs="Arial"/>
          <w:sz w:val="24"/>
          <w:szCs w:val="24"/>
          <w:shd w:val="clear" w:color="auto" w:fill="FFFFFF"/>
          <w:lang w:eastAsia="zh-CN"/>
        </w:rPr>
        <w:t xml:space="preserve"> τους και ελπίζω ότι θα υπάρξουν τα εχέγγυα για να μην παρεκτραπεί όλη αυτή η ιστορία.</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Σας ευχαριστώ.</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lang w:eastAsia="el-GR"/>
        </w:rPr>
        <w:t xml:space="preserve">(Στο σημείο αυτό ο Βουλευτής κ. Βασίλειος </w:t>
      </w:r>
      <w:proofErr w:type="spellStart"/>
      <w:r w:rsidRPr="00F7196C">
        <w:rPr>
          <w:rFonts w:ascii="Arial" w:hAnsi="Arial" w:cs="Arial"/>
          <w:sz w:val="24"/>
          <w:szCs w:val="24"/>
          <w:lang w:eastAsia="el-GR"/>
        </w:rPr>
        <w:t>Κεγκέρογλου</w:t>
      </w:r>
      <w:proofErr w:type="spellEnd"/>
      <w:r w:rsidRPr="00F7196C">
        <w:rPr>
          <w:rFonts w:ascii="Arial" w:hAnsi="Arial"/>
          <w:sz w:val="24"/>
          <w:szCs w:val="24"/>
          <w:lang w:eastAsia="el-GR"/>
        </w:rPr>
        <w:t xml:space="preserve"> </w:t>
      </w:r>
      <w:r w:rsidRPr="00F7196C">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b/>
          <w:bCs/>
          <w:sz w:val="24"/>
          <w:szCs w:val="24"/>
          <w:shd w:val="clear" w:color="auto" w:fill="FFFFFF"/>
          <w:lang w:eastAsia="zh-CN"/>
        </w:rPr>
        <w:t>ΠΡΟΕΔΡΕΥΟΥΣΑ (Σοφία Σακοράφα):</w:t>
      </w:r>
      <w:r w:rsidRPr="00F7196C">
        <w:rPr>
          <w:rFonts w:ascii="Arial" w:hAnsi="Arial" w:cs="Arial"/>
          <w:sz w:val="24"/>
          <w:szCs w:val="24"/>
          <w:shd w:val="clear" w:color="auto" w:fill="FFFFFF"/>
          <w:lang w:eastAsia="zh-CN"/>
        </w:rPr>
        <w:t xml:space="preserve"> Και εγώ, κύριε συνάδελφε.</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Κυρία Υπουργέ, έχετε τον λόγο.</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b/>
          <w:bCs/>
          <w:sz w:val="24"/>
          <w:szCs w:val="24"/>
          <w:shd w:val="clear" w:color="auto" w:fill="FFFFFF"/>
          <w:lang w:eastAsia="zh-CN"/>
        </w:rPr>
        <w:t>ΖΕΤΤΑ ΜΑΚΡΗ (Υφυπουργός Παιδείας και Θρησκευμάτων):</w:t>
      </w:r>
      <w:r w:rsidRPr="00F7196C">
        <w:rPr>
          <w:rFonts w:ascii="Arial" w:hAnsi="Arial" w:cs="Arial"/>
          <w:sz w:val="24"/>
          <w:szCs w:val="24"/>
          <w:shd w:val="clear" w:color="auto" w:fill="FFFFFF"/>
          <w:lang w:eastAsia="zh-CN"/>
        </w:rPr>
        <w:t xml:space="preserve"> Κύριε συνάδελφε, σας διαβεβαιώ ότι την προτροπή σας θα την μεταφέρω στην Υπουργό. Δεν θα απαντήσω βεβαίως σε όσα επισημάνατε για την πολιτική του ΣΥΡΙΖΑ.</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 xml:space="preserve">Σε ό,τι αφορά την Κυβέρνηση του Κυριάκου Μητσοτάκη της οποίας έχω και την τιμή να είμαι μέλος, η προθυμία ξεκινά και εξαντλείται στο να γίνεται αποτύπωση των ιστορικών γεγονότων με ακρίβεια, χωρίς παραχάραξη και χωρίς διαστρέβλωση. Θέλω να σας πω ότι στα δικά μας τα σχολεία, στα </w:t>
      </w:r>
      <w:r w:rsidRPr="00F7196C">
        <w:rPr>
          <w:rFonts w:ascii="Arial" w:hAnsi="Arial" w:cs="Arial"/>
          <w:sz w:val="24"/>
          <w:szCs w:val="24"/>
          <w:shd w:val="clear" w:color="auto" w:fill="FFFFFF"/>
          <w:lang w:eastAsia="zh-CN"/>
        </w:rPr>
        <w:lastRenderedPageBreak/>
        <w:t>ελληνικά σχολεία, η διδασκαλία του μαθήματος της ιστορίας και της περιόδου της γερμανικής κατοχής στη χώρα μας επιτυγχάνεται ήδη μέσω των εν ισχύι προγραμμάτων σπουδών ιστορίας και των εγκεκριμένων σχολικών εγχειριδίων, τα οποία συντείνουν στην καλλιέργεια της ιστορικής συνείδησης και στην αποτροπή παραχάραξης της συλλογικής ιστορικής μνήμης των Ελλήνων.</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 xml:space="preserve">Τα νέα προγράμματα θα είναι εμπλουτισμένα με πρόσθετο ψηφιοποιημένο εκπαιδευτικό υλικό που θα καλύπτει την περίοδο της γερμανικής κατοχής στην Ελλάδα και θα περιλαμβάνει μελέτες έγκριτων Ελλήνων ιστορικών. Το έργο της διαμόρφωσης των προγραμμάτων σπουδών του μαθήματος της Ιστορίας το έχει ήδη αναλάβει μια ομάδα επιστημόνων όλων των βαθμίδων της εκπαίδευσης, οι οποίοι έχουν επιλεγεί σύμφωνα με τις διαδικασίες που προβλέπονται στο πλαίσιο της πράξης «Αναβάθμιση των προγραμμάτων σπουδών και δημιουργία εκπαιδευτικού υλικού πρωτοβάθμιας και δευτεροβάθμιας εκπαίδευσης» καθώς και της πράξης «Επιμόρφωση των εκπαιδευτικών στα προγράμματα σπουδών και το εκπαιδευτικό υλικό πρωτοβάθμιας και δευτεροβάθμιας εκπαίδευσης». Οι επιστήμονες αυτοί θα διαμορφώσουν τα προγράμματα σπουδών με επιστημονικά κριτήρια και μετά την έγκρισή τους θα ακολουθήσει η επιμόρφωση των εκπαιδευτικών και η πιλοτική εφαρμογή τους σε σχολικές μονάδες πρωτοβάθμιας και </w:t>
      </w:r>
      <w:r w:rsidRPr="00F7196C">
        <w:rPr>
          <w:rFonts w:ascii="Arial" w:hAnsi="Arial" w:cs="Arial"/>
          <w:sz w:val="24"/>
          <w:szCs w:val="24"/>
          <w:shd w:val="clear" w:color="auto" w:fill="FFFFFF"/>
          <w:lang w:eastAsia="zh-CN"/>
        </w:rPr>
        <w:lastRenderedPageBreak/>
        <w:t>δευτεροβάθμιας. Η διαδικασία θα ολοκληρωθεί με τη συγγραφή των σχολικών βιβλίων Ιστορίας βάσει των νέων προγραμμάτων σπουδών.</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 xml:space="preserve">Θα σας επισημάνω σε πολύ αδρές γραμμές τις σημαντικές μεταρρυθμίσεις στις οποίες το Υπουργείο μας έδωσε προτεραιότητα και επιτάχυνε τις διαδικασίες για την υλοποίηση σύγχρονων εκπαιδευτικών μεθόδων, αλλάζοντας τη φιλοσοφία της εκπαίδευσης. Είναι η αναμόρφωση και </w:t>
      </w:r>
      <w:proofErr w:type="spellStart"/>
      <w:r w:rsidRPr="00F7196C">
        <w:rPr>
          <w:rFonts w:ascii="Arial" w:hAnsi="Arial" w:cs="Arial"/>
          <w:sz w:val="24"/>
          <w:szCs w:val="24"/>
          <w:shd w:val="clear" w:color="auto" w:fill="FFFFFF"/>
          <w:lang w:eastAsia="zh-CN"/>
        </w:rPr>
        <w:t>επικαιροποίηση</w:t>
      </w:r>
      <w:proofErr w:type="spellEnd"/>
      <w:r w:rsidRPr="00F7196C">
        <w:rPr>
          <w:rFonts w:ascii="Arial" w:hAnsi="Arial" w:cs="Arial"/>
          <w:sz w:val="24"/>
          <w:szCs w:val="24"/>
          <w:shd w:val="clear" w:color="auto" w:fill="FFFFFF"/>
          <w:lang w:eastAsia="zh-CN"/>
        </w:rPr>
        <w:t xml:space="preserve"> τετρακοσίων πενήντα τριών αναλυτικών προγραμμάτων σπουδών στη γενική και επαγγελματική εκπαίδευση, πολλά εκ των οποίων είχαν να </w:t>
      </w:r>
      <w:proofErr w:type="spellStart"/>
      <w:r w:rsidRPr="00F7196C">
        <w:rPr>
          <w:rFonts w:ascii="Arial" w:hAnsi="Arial" w:cs="Arial"/>
          <w:sz w:val="24"/>
          <w:szCs w:val="24"/>
          <w:shd w:val="clear" w:color="auto" w:fill="FFFFFF"/>
          <w:lang w:eastAsia="zh-CN"/>
        </w:rPr>
        <w:t>επικαιροποιηθούν</w:t>
      </w:r>
      <w:proofErr w:type="spellEnd"/>
      <w:r w:rsidRPr="00F7196C">
        <w:rPr>
          <w:rFonts w:ascii="Arial" w:hAnsi="Arial" w:cs="Arial"/>
          <w:sz w:val="24"/>
          <w:szCs w:val="24"/>
          <w:shd w:val="clear" w:color="auto" w:fill="FFFFFF"/>
          <w:lang w:eastAsia="zh-CN"/>
        </w:rPr>
        <w:t xml:space="preserve"> από το 1998. Είναι τα νέα εγχειρίδια, η βιβλιοθήκη ψηφιακού υλικού, οι εναλλακτικοί τρόποι αξιολόγησης των μαθητών που είναι κομβικά χαρακτηριστικά για την επιχειρούμενη μεταρρυθμιστική εκπαιδευτική προσπάθεια, είναι τα εργαστήρια δεξιοτήτων που θα εφαρμοστούν γενικά μετά από την πιλοτική εφαρμογή τους στο σχολικό έτος 2021-2022 και σωρεία νέων εκπαιδευτικών ψηφιακών εργαλείων που είναι στη διάθεση της εκπαιδευτικής κοινότητας, όπως και ψηφιοποιημένο εκπαιδευτικό υλικό και ψηφιακά αποθετήρια.</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Ευχαριστώ πολύ.</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b/>
          <w:bCs/>
          <w:sz w:val="24"/>
          <w:szCs w:val="24"/>
          <w:shd w:val="clear" w:color="auto" w:fill="FFFFFF"/>
          <w:lang w:eastAsia="zh-CN"/>
        </w:rPr>
        <w:t>ΠΡΟΕΔΡΕΥΟΥΣΑ (Σοφία Σακοράφα):</w:t>
      </w:r>
      <w:r w:rsidRPr="00F7196C">
        <w:rPr>
          <w:rFonts w:ascii="Arial" w:hAnsi="Arial" w:cs="Arial"/>
          <w:sz w:val="24"/>
          <w:szCs w:val="24"/>
          <w:shd w:val="clear" w:color="auto" w:fill="FFFFFF"/>
          <w:lang w:eastAsia="zh-CN"/>
        </w:rPr>
        <w:t xml:space="preserve"> Και εγώ σας ευχαριστώ, κυρία Υπουργέ.</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lastRenderedPageBreak/>
        <w:t xml:space="preserve">Κυρίες και κύριοι συνάδελφοι, δεν θα συζητηθεί κατόπιν συνεννόησης η πρώτη με αριθμό 802/24-5-2021 επίκαιρη ερώτηση δεύτερου κύκλου του Βουλευτή Α΄ Θεσσαλονίκης της Νέας Δημοκρατίας κ. Ευστράτιου (Στράτου) </w:t>
      </w:r>
      <w:proofErr w:type="spellStart"/>
      <w:r w:rsidRPr="00F7196C">
        <w:rPr>
          <w:rFonts w:ascii="Arial" w:hAnsi="Arial" w:cs="Arial"/>
          <w:sz w:val="24"/>
          <w:szCs w:val="24"/>
          <w:shd w:val="clear" w:color="auto" w:fill="FFFFFF"/>
          <w:lang w:eastAsia="zh-CN"/>
        </w:rPr>
        <w:t>Σιμόπουλου</w:t>
      </w:r>
      <w:proofErr w:type="spellEnd"/>
      <w:r w:rsidRPr="00F7196C">
        <w:rPr>
          <w:rFonts w:ascii="Arial" w:hAnsi="Arial" w:cs="Arial"/>
          <w:sz w:val="24"/>
          <w:szCs w:val="24"/>
          <w:shd w:val="clear" w:color="auto" w:fill="FFFFFF"/>
          <w:lang w:eastAsia="zh-CN"/>
        </w:rPr>
        <w:t xml:space="preserve"> προς τον Υπουργό Περιβάλλοντος και Ενέργειας, με θέμα: «Διαχείριση και Προστασία </w:t>
      </w:r>
      <w:proofErr w:type="spellStart"/>
      <w:r w:rsidRPr="00F7196C">
        <w:rPr>
          <w:rFonts w:ascii="Arial" w:hAnsi="Arial" w:cs="Arial"/>
          <w:sz w:val="24"/>
          <w:szCs w:val="24"/>
          <w:shd w:val="clear" w:color="auto" w:fill="FFFFFF"/>
          <w:lang w:eastAsia="zh-CN"/>
        </w:rPr>
        <w:t>περιαστικού</w:t>
      </w:r>
      <w:proofErr w:type="spellEnd"/>
      <w:r w:rsidRPr="00F7196C">
        <w:rPr>
          <w:rFonts w:ascii="Arial" w:hAnsi="Arial" w:cs="Arial"/>
          <w:sz w:val="24"/>
          <w:szCs w:val="24"/>
          <w:shd w:val="clear" w:color="auto" w:fill="FFFFFF"/>
          <w:lang w:eastAsia="zh-CN"/>
        </w:rPr>
        <w:t xml:space="preserve"> δάσους Θεσσαλονίκης </w:t>
      </w:r>
      <w:proofErr w:type="spellStart"/>
      <w:r w:rsidRPr="00F7196C">
        <w:rPr>
          <w:rFonts w:ascii="Arial" w:hAnsi="Arial" w:cs="Arial"/>
          <w:sz w:val="24"/>
          <w:szCs w:val="24"/>
          <w:shd w:val="clear" w:color="auto" w:fill="FFFFFF"/>
          <w:lang w:eastAsia="zh-CN"/>
        </w:rPr>
        <w:t>Σέιχ</w:t>
      </w:r>
      <w:proofErr w:type="spellEnd"/>
      <w:r w:rsidRPr="00F7196C">
        <w:rPr>
          <w:rFonts w:ascii="Arial" w:hAnsi="Arial" w:cs="Arial"/>
          <w:sz w:val="24"/>
          <w:szCs w:val="24"/>
          <w:shd w:val="clear" w:color="auto" w:fill="FFFFFF"/>
          <w:lang w:eastAsia="zh-CN"/>
        </w:rPr>
        <w:t xml:space="preserve"> - Σου».</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 xml:space="preserve">Επίσης, η τέταρτη με αριθμό 795/24-5-2021 επίκαιρη ερώτηση πρώτου κύκλου του ΣΤ΄ Αντιπροέδρου της Βουλής και Βουλευτή Λάρισας του Κομμουνιστικού Κόμματος Ελλάδας κ. Γεωργίου </w:t>
      </w:r>
      <w:proofErr w:type="spellStart"/>
      <w:r w:rsidRPr="00F7196C">
        <w:rPr>
          <w:rFonts w:ascii="Arial" w:hAnsi="Arial" w:cs="Arial"/>
          <w:sz w:val="24"/>
          <w:szCs w:val="24"/>
          <w:shd w:val="clear" w:color="auto" w:fill="FFFFFF"/>
          <w:lang w:eastAsia="zh-CN"/>
        </w:rPr>
        <w:t>Λαμπρούλη</w:t>
      </w:r>
      <w:proofErr w:type="spellEnd"/>
      <w:r w:rsidRPr="00F7196C">
        <w:rPr>
          <w:rFonts w:ascii="Arial" w:hAnsi="Arial" w:cs="Arial"/>
          <w:sz w:val="24"/>
          <w:szCs w:val="24"/>
          <w:shd w:val="clear" w:color="auto" w:fill="FFFFFF"/>
          <w:lang w:eastAsia="zh-CN"/>
        </w:rPr>
        <w:t xml:space="preserve"> προς τον Υπουργό Αγροτικής Ανάπτυξης και Τροφίμων, με θέμα: «Το πρόβλημα που έχει ανακύψει με τους αλλοδαπούς εργαζόμενους στον πρωτογενή τομέα», δεν θα συζητηθεί λόγω κωλύματος του Βουλευτή. </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Τώρα θα συζητηθεί η τρίτη με αριθμό 793/24-5-2021 επίκαιρη ερώτηση δεύτερου κύκλου του Βουλευτή Χαλκιδικής του Κινήματος Αλλαγής κ. Απόστολου Πάνα προς την Υπουργό Πολιτισμού και Αθλητισμού, με θέμα: «Ένταξη σε χρηματοδοτικό πρόγραμμα του έργου: «Κατασκευή χώρου ρίψεων γηπέδου Νέας Ηράκλειας Χαλκιδικής (</w:t>
      </w:r>
      <w:proofErr w:type="spellStart"/>
      <w:r w:rsidRPr="00F7196C">
        <w:rPr>
          <w:rFonts w:ascii="Arial" w:hAnsi="Arial" w:cs="Arial"/>
          <w:sz w:val="24"/>
          <w:szCs w:val="24"/>
          <w:shd w:val="clear" w:color="auto" w:fill="FFFFFF"/>
          <w:lang w:eastAsia="zh-CN"/>
        </w:rPr>
        <w:t>Αρ</w:t>
      </w:r>
      <w:proofErr w:type="spellEnd"/>
      <w:r w:rsidRPr="00F7196C">
        <w:rPr>
          <w:rFonts w:ascii="Arial" w:hAnsi="Arial" w:cs="Arial"/>
          <w:sz w:val="24"/>
          <w:szCs w:val="24"/>
          <w:shd w:val="clear" w:color="auto" w:fill="FFFFFF"/>
          <w:lang w:eastAsia="zh-CN"/>
        </w:rPr>
        <w:t>. Μελ. 14/2019)».</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 xml:space="preserve">Στην ερώτηση θα απαντήσει ο Υφυπουργός Πολιτισμού και Αθλητισμού κ. Ελευθέριος </w:t>
      </w:r>
      <w:proofErr w:type="spellStart"/>
      <w:r w:rsidRPr="00F7196C">
        <w:rPr>
          <w:rFonts w:ascii="Arial" w:hAnsi="Arial" w:cs="Arial"/>
          <w:sz w:val="24"/>
          <w:szCs w:val="24"/>
          <w:shd w:val="clear" w:color="auto" w:fill="FFFFFF"/>
          <w:lang w:eastAsia="zh-CN"/>
        </w:rPr>
        <w:t>Αυγενάκης</w:t>
      </w:r>
      <w:proofErr w:type="spellEnd"/>
      <w:r w:rsidRPr="00F7196C">
        <w:rPr>
          <w:rFonts w:ascii="Arial" w:hAnsi="Arial" w:cs="Arial"/>
          <w:sz w:val="24"/>
          <w:szCs w:val="24"/>
          <w:shd w:val="clear" w:color="auto" w:fill="FFFFFF"/>
          <w:lang w:eastAsia="zh-CN"/>
        </w:rPr>
        <w:t>.</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Κύριε συνάδελφε, έχετε τον λόγο για δύο λεπτά.</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b/>
          <w:bCs/>
          <w:sz w:val="24"/>
          <w:szCs w:val="24"/>
          <w:shd w:val="clear" w:color="auto" w:fill="FFFFFF"/>
          <w:lang w:eastAsia="zh-CN"/>
        </w:rPr>
        <w:lastRenderedPageBreak/>
        <w:t>ΑΠΟΣΤΟΛΟΣ ΠΑΝΑΣ:</w:t>
      </w:r>
      <w:r w:rsidRPr="00F7196C">
        <w:rPr>
          <w:rFonts w:ascii="Arial" w:hAnsi="Arial" w:cs="Arial"/>
          <w:sz w:val="24"/>
          <w:szCs w:val="24"/>
          <w:shd w:val="clear" w:color="auto" w:fill="FFFFFF"/>
          <w:lang w:eastAsia="zh-CN"/>
        </w:rPr>
        <w:t xml:space="preserve"> Κύριε Υπουργέ, θα ήθελα για ακόμα μια φορά από το Βήμα αυτό να τονίσω τη μεγάλη ανάγκη της Χαλκιδικής σε υποδομές που θα εξασφαλίζουν στους πολίτες της τα απαραίτητα για να οδηγηθεί ο τόπος σε πορεία ανάπτυξης και προόδου.</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 xml:space="preserve">Ένα, λοιπόν, πολύ σημαντικό θέμα είναι και αυτό το κομμάτι του αθλητισμού της Χαλκιδικής και συγκεκριμένα αυτό που αφορά την κατασκευή χώρου ρίψεων στο γήπεδο Νέας Ηράκλειας του Δήμου Νέας Προποντίδας. Για την πραγματοποίηση του συγκεκριμένου έργου, όπως μας ενημερώνει με έγγραφό του από τις 21 Μαΐου ο Δήμος Νέας Προποντίδας, το οποίο έχει κοινοποιηθεί και σε εσάς, αφού εξασφάλισε όλες τις απαραίτητες </w:t>
      </w:r>
      <w:proofErr w:type="spellStart"/>
      <w:r w:rsidRPr="00F7196C">
        <w:rPr>
          <w:rFonts w:ascii="Arial" w:hAnsi="Arial" w:cs="Arial"/>
          <w:sz w:val="24"/>
          <w:szCs w:val="24"/>
          <w:shd w:val="clear" w:color="auto" w:fill="FFFFFF"/>
          <w:lang w:eastAsia="zh-CN"/>
        </w:rPr>
        <w:t>αδειοδοτήσεις</w:t>
      </w:r>
      <w:proofErr w:type="spellEnd"/>
      <w:r w:rsidRPr="00F7196C">
        <w:rPr>
          <w:rFonts w:ascii="Arial" w:hAnsi="Arial" w:cs="Arial"/>
          <w:sz w:val="24"/>
          <w:szCs w:val="24"/>
          <w:shd w:val="clear" w:color="auto" w:fill="FFFFFF"/>
          <w:lang w:eastAsia="zh-CN"/>
        </w:rPr>
        <w:t xml:space="preserve">, έχει ετοιμάσει σχετική μελέτη ήδη από το 2019 και την έχει υποβάλλει στο Υπουργείο Πολιτισμού και συγκεκριμένα στην προηγούμενη διοίκηση του Υπουργείου. Παρά, λοιπόν, τις διαβεβαιώσεις από την προηγούμενη διοίκηση ότι το έργο θα χρηματοδοτηθεί μέσω του Προγράμματος Δημοσίων Επενδύσεων και τις επαφές που έχει κάνει και με τη νυν, μέχρι και σήμερα δεν έχουμε κάτι συγκεκριμένο για να ενταχθεί σε συγκεκριμένο χρηματοδοτικό πρόγραμμα, προς απογοήτευση των πολιτών του Δήμου Νέας Προποντίδας, αλλά κυρίως των αθλητών υψηλών επιδόσεων με παγκόσμια ρεκόρ και επιδόσεις ολυμπιακών αγώνων που δραστηριοποιούνται </w:t>
      </w:r>
      <w:r w:rsidRPr="00F7196C">
        <w:rPr>
          <w:rFonts w:ascii="Arial" w:hAnsi="Arial" w:cs="Arial"/>
          <w:sz w:val="24"/>
          <w:szCs w:val="24"/>
          <w:shd w:val="clear" w:color="auto" w:fill="FFFFFF"/>
          <w:lang w:eastAsia="zh-CN"/>
        </w:rPr>
        <w:lastRenderedPageBreak/>
        <w:t>στην περιοχή και συγκεκριμένα των αθλητών του σπουδαίου αθλητικού συλλόγου «Κένταυρος» με έδρα τη Νέα Καλλικράτεια.</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 Κύριε Υπουργέ, γνωρίζοντας την ευαισθησία σας πρέπει να ξέρετε ότι οι υπάρχουσες υποδομές δυστυχώς είναι πλέον ακατάλληλες και δεν διευκολύνουν τις προπονήσεις τους και την επίτευξη των στόχων τους.</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Για τους λόγους αυτούς σας ερωτώ: Σκοπεύετε να εντάξετε άμεσα σε χρηματοδοτικό πρόγραμμα το έργο για την κατασκευή χώρου ρίψεων στο γήπεδο Νέας Ηράκλειας; Και αν ναι, με ποιο εκτιμώμενο χρονοδιάγραμμα;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Ευχαριστώ πολύ.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lang w:eastAsia="el-GR"/>
        </w:rPr>
        <w:t>ΠΡΟΕΔΡΕΥΟΥΣΑ (Σοφία Σακοράφα):</w:t>
      </w:r>
      <w:r w:rsidRPr="00F7196C">
        <w:rPr>
          <w:rFonts w:ascii="Arial" w:hAnsi="Arial" w:cs="Arial"/>
          <w:sz w:val="24"/>
          <w:szCs w:val="24"/>
          <w:lang w:eastAsia="el-GR"/>
        </w:rPr>
        <w:t xml:space="preserve"> Κι εγώ, κύριε συνάδελφε, που ήσασταν συνεπέστατος στον χρόνο σας.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Κύριε Υπουργέ, έχετε τον λόγο.</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lang w:eastAsia="el-GR"/>
        </w:rPr>
        <w:t>ΕΛΕΥΘΕΡΙΟΣ ΑΥΓΕΝΑΚΗΣ (Υφυπουργός Πολιτισμού και Αθλητισμού):</w:t>
      </w:r>
      <w:r w:rsidRPr="00F7196C">
        <w:rPr>
          <w:rFonts w:ascii="Arial" w:hAnsi="Arial" w:cs="Arial"/>
          <w:sz w:val="24"/>
          <w:szCs w:val="24"/>
          <w:lang w:eastAsia="el-GR"/>
        </w:rPr>
        <w:t xml:space="preserve"> Ευχαριστώ, κύριε συνάδελφε, για την ερώτησή σας αναφορικά με τη χρηματοδότηση της κατασκευής χώρου ρίψεων γηπέδου στη Νέα Ηράκλεια Χαλκιδικής, ενός νομού που πράγματι διαθέτει σπουδαίους αθλητές, σπουδαίους αθλητικούς συλλόγους που προσφέρουν καθημερινά για την ανάπτυξη του ελληνικού αθλητισμού.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cs="Arial"/>
          <w:sz w:val="24"/>
          <w:szCs w:val="24"/>
          <w:lang w:eastAsia="el-GR"/>
        </w:rPr>
        <w:lastRenderedPageBreak/>
        <w:t xml:space="preserve">Πράγματι δεν διαφωνεί κανένας ότι </w:t>
      </w:r>
      <w:r w:rsidRPr="00F7196C">
        <w:rPr>
          <w:rFonts w:ascii="Arial" w:hAnsi="Arial"/>
          <w:sz w:val="24"/>
          <w:szCs w:val="24"/>
          <w:lang w:eastAsia="el-GR"/>
        </w:rPr>
        <w:t xml:space="preserve">τόσο η αθλητική οικογένεια όσο και οι τοπικές κοινωνίες αξίζουν συνολικά τις καλύτερες δυνατές αθλητικές υποδομές, σύγχρονες αθλητικές εγκαταστάσεις που θα ενθαρρύνουν τη νέα γενιά στην ενασχόληση με τον αθλητισμό και που θα παρέχουν τις βέλτιστες συνθήκες προπόνησης στα κατά τόπους ενεργά αθλητικά σωματεία. Συνεπώς κατανοούμε απόλυτα τις ανάγκες και το αίτημα τόσο του Δήμου Νέας Προποντίδας όσο και όλων των δήμων που χτύπησαν την πόρτα της Γενικής Γραμματείας Αθλητισμού και ζήτησαν από το πορτοφόλι της  για τη χρηματοδότηση των έργων στις αθλητικές εγκαταστάσεις, στις αθλητικές υποδομές τους.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Δεν μπορείτε να διανοηθείτε, αγαπητέ συνάδελφε, σε τι κατάσταση βρήκαμε τις αθλητικές υποδομές όλης της χώρας που παραλάβαμε περίπου δύο χρόνια πριν. Πρωτοφανείς εικόνες παρακμής και διάλυσης αντικρίσαμε σχεδόν παντού, μια κατάσταση που δεν άξιζε ούτε στην αθλητική μας οικογένεια, ούτε στην παρακαταθήκη που μας είχε αφήσει ο ελληνικός αθλητισμός. Η παρακμή φώναζε από μόνη της παντού. Δεν υπήρχε περίπτωση να επιτρέψω να παραμείνει αυτή η κατάσταση, να συνεχιστεί αυτή η τραγική κατάσταση. Θα ήταν κόντρα και στις δικές μου αρχές να είμαι ένας ακόμα πολιτικός προϊστάμενος που θα γυρνούσε την πλάτη στο τεράστιο αυτό πρόβλημα.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 xml:space="preserve">Με αυτόν τον σκοπό, λοιπόν, με αυτή την ασφυκτική πίεση του χρόνου, με σκληρή δουλειά, καταφέραμε μέσα σε πολύ μικρό χρονικό διάστημα να αντιμετωπίσουμε σωρεία χρόνιων προβλημάτων. Ξεκινώ ενδεικτικά και θα καταλήξω στη Χαλκιδική.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Δείτε το ΟΑΚΑ. Εκτός από τις δράσεις συντήρησης και αποκατάστασης των εγκαταστάσεων και του περιβάλλοντος χώρου υλοποιούμε μια σειρά ενεργειών που δίνουν πίσω στην εγκατάσταση το γόητρο που της αξίζει. Σε συνεργασία με τη «</w:t>
      </w:r>
      <w:r w:rsidRPr="00F7196C">
        <w:rPr>
          <w:rFonts w:ascii="Arial" w:hAnsi="Arial"/>
          <w:sz w:val="24"/>
          <w:szCs w:val="24"/>
          <w:lang w:val="en-US" w:eastAsia="el-GR"/>
        </w:rPr>
        <w:t>LAMDA</w:t>
      </w:r>
      <w:r w:rsidRPr="00F7196C">
        <w:rPr>
          <w:rFonts w:ascii="Arial" w:hAnsi="Arial"/>
          <w:sz w:val="24"/>
          <w:szCs w:val="24"/>
          <w:lang w:eastAsia="el-GR"/>
        </w:rPr>
        <w:t xml:space="preserve"> </w:t>
      </w:r>
      <w:r w:rsidRPr="00F7196C">
        <w:rPr>
          <w:rFonts w:ascii="Arial" w:hAnsi="Arial"/>
          <w:sz w:val="24"/>
          <w:szCs w:val="24"/>
          <w:lang w:val="en-US" w:eastAsia="el-GR"/>
        </w:rPr>
        <w:t>Development</w:t>
      </w:r>
      <w:r w:rsidRPr="00F7196C">
        <w:rPr>
          <w:rFonts w:ascii="Arial" w:hAnsi="Arial"/>
          <w:sz w:val="24"/>
          <w:szCs w:val="24"/>
          <w:lang w:eastAsia="el-GR"/>
        </w:rPr>
        <w:t xml:space="preserve">» προχωράμε σε συνολική αναβάθμιση του ολυμπιακού κέντρου υγρού στίβου με την κατασκευή μιας νέας πισίνας διαστάσεων 20 επί 25, την αντικατάσταση της πισίνας εκμάθησης ΑΜΕΑ και την ανακαίνιση  όλων των χώρων του κολυμβητηρίου. Έχουμε στόχο να κάνουμε την εγκατάσταση ένα από τα μεγαλύτερα κέντρα υγρού στίβου στην Ευρώπη με έντεκα κολυμβητικές δεξαμενές.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Αξιοποιήσαμε τα δεκαέξι γήπεδα τένις του κέντρου αντισφαίρισης στο ΟΑΚΑ. Η εταιρεία «ΣΤΑΔΙΟ 2020» ανέλαβε την υποχρέωση να ανακατασκευάσει τα γήπεδα τένις και τους βοηθητικούς χώρους. Πριν την εκμίσθωση των εγκαταστάσεων είχαμε ένα κόστος της τάξεως των 50.000 με 100.000 ευρώ. Μετά την εκμίσθωση έχουμε ένα κέρδος της τάξεως των 200.000 και πλέον ευρώ. Επιπλέον των έργων αναβάθμισης που υλοποιούνται, καθημερινά κάνουν χρήση περίπου χίλιοι αθλητές στις εγκαταστάσεις του τένις. </w:t>
      </w:r>
      <w:r w:rsidRPr="00F7196C">
        <w:rPr>
          <w:rFonts w:ascii="Arial" w:hAnsi="Arial"/>
          <w:sz w:val="24"/>
          <w:szCs w:val="24"/>
          <w:lang w:eastAsia="el-GR"/>
        </w:rPr>
        <w:lastRenderedPageBreak/>
        <w:t xml:space="preserve">Είναι η δεύτερη αξιοποίηση ολυμπιακής αθλητικής μετεγκατάστασης μετά από εκείνη του Κλειστού των Άνω Λιοσίων με την ΠΑΕ ΑΕΚ. Παρακαλώ πολύ αναμείνατε λίγο ακόμα την παρουσίαση του </w:t>
      </w:r>
      <w:r w:rsidRPr="00F7196C">
        <w:rPr>
          <w:rFonts w:ascii="Arial" w:hAnsi="Arial"/>
          <w:sz w:val="24"/>
          <w:szCs w:val="24"/>
          <w:lang w:val="en-US" w:eastAsia="el-GR"/>
        </w:rPr>
        <w:t>master</w:t>
      </w:r>
      <w:r w:rsidRPr="00F7196C">
        <w:rPr>
          <w:rFonts w:ascii="Arial" w:hAnsi="Arial"/>
          <w:sz w:val="24"/>
          <w:szCs w:val="24"/>
          <w:lang w:eastAsia="el-GR"/>
        </w:rPr>
        <w:t xml:space="preserve"> </w:t>
      </w:r>
      <w:r w:rsidRPr="00F7196C">
        <w:rPr>
          <w:rFonts w:ascii="Arial" w:hAnsi="Arial"/>
          <w:sz w:val="24"/>
          <w:szCs w:val="24"/>
          <w:lang w:val="en-US" w:eastAsia="el-GR"/>
        </w:rPr>
        <w:t>plan</w:t>
      </w:r>
      <w:r w:rsidRPr="00F7196C">
        <w:rPr>
          <w:rFonts w:ascii="Arial" w:hAnsi="Arial"/>
          <w:sz w:val="24"/>
          <w:szCs w:val="24"/>
          <w:lang w:eastAsia="el-GR"/>
        </w:rPr>
        <w:t xml:space="preserve">. Στο ΟΑΚΑ αναφέρομαι. Θα συμπεριλάβουμε τον πλήρη εκσυγχρονισμό και την αξιοποίηση των εγκαταστάσεων συνολικά του Ολυμπιακού Σταδίου μέσω του Ταμείου Ανάκαμψης.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Δείτε στο ΣΕΦ. Παντελής έλλειψη ασφάλειας, υποδομές </w:t>
      </w:r>
      <w:proofErr w:type="spellStart"/>
      <w:r w:rsidRPr="00F7196C">
        <w:rPr>
          <w:rFonts w:ascii="Arial" w:hAnsi="Arial"/>
          <w:sz w:val="24"/>
          <w:szCs w:val="24"/>
          <w:lang w:eastAsia="el-GR"/>
        </w:rPr>
        <w:t>κοστοβόρες</w:t>
      </w:r>
      <w:proofErr w:type="spellEnd"/>
      <w:r w:rsidRPr="00F7196C">
        <w:rPr>
          <w:rFonts w:ascii="Arial" w:hAnsi="Arial"/>
          <w:sz w:val="24"/>
          <w:szCs w:val="24"/>
          <w:lang w:eastAsia="el-GR"/>
        </w:rPr>
        <w:t xml:space="preserve"> χωρίς ίχνος συντήρησης με έναν περιβάλλοντα χώρο όπου φοβόσουν να περπατήσεις ειδικά μετά τη δύση του ηλίου. Δεν σταθήκαμε ούτε εκεί με σταυρωμένα τα χέρια. Κάναμε δουλειά και μάλιστα πολύ σκληρή. Δημιουργήσαμε δύο νέα γήπεδα τένις, προχωρήσαμε σε ανακατασκευή της συνεδριακής αίθουσας και τη δημιουργία μιας νέας αίθουσας πολλαπλών χρήσεων, τοποθέτηση σκιάστρων για εξοικονόμηση ενέργειας και φυσικά αισθητική αναβάθμιση. Σε συνεργασία με την Περιφέρεια Αττικής προχωράμε στην ανάπλαση του περιβάλλοντος χώρου πέριξ των αθλητικών εγκαταστάσεων με έμφαση στη </w:t>
      </w:r>
      <w:proofErr w:type="spellStart"/>
      <w:r w:rsidRPr="00F7196C">
        <w:rPr>
          <w:rFonts w:ascii="Arial" w:hAnsi="Arial"/>
          <w:sz w:val="24"/>
          <w:szCs w:val="24"/>
          <w:lang w:eastAsia="el-GR"/>
        </w:rPr>
        <w:t>χωροθέτηση</w:t>
      </w:r>
      <w:proofErr w:type="spellEnd"/>
      <w:r w:rsidRPr="00F7196C">
        <w:rPr>
          <w:rFonts w:ascii="Arial" w:hAnsi="Arial"/>
          <w:sz w:val="24"/>
          <w:szCs w:val="24"/>
          <w:lang w:eastAsia="el-GR"/>
        </w:rPr>
        <w:t xml:space="preserve"> περιπατητικών και ποδηλατικών διαδρομών και κατ’ επέκταση την αποκατάσταση της κυκλοφορίας των διερχομένων. Είναι ένα έργο ύψους 2,5 εκατομμυρίων ευρώ.</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Στον Άγιο Κοσμά κάναμε εργασίες καθαρισμού και επισκευής των υδρορροών στέγης του κλειστού </w:t>
      </w:r>
      <w:proofErr w:type="spellStart"/>
      <w:r w:rsidRPr="00F7196C">
        <w:rPr>
          <w:rFonts w:ascii="Arial" w:hAnsi="Arial"/>
          <w:sz w:val="24"/>
          <w:szCs w:val="24"/>
          <w:lang w:eastAsia="el-GR"/>
        </w:rPr>
        <w:t>προπονητηρίου</w:t>
      </w:r>
      <w:proofErr w:type="spellEnd"/>
      <w:r w:rsidRPr="00F7196C">
        <w:rPr>
          <w:rFonts w:ascii="Arial" w:hAnsi="Arial"/>
          <w:sz w:val="24"/>
          <w:szCs w:val="24"/>
          <w:lang w:eastAsia="el-GR"/>
        </w:rPr>
        <w:t xml:space="preserve"> ρυθμικής και ενόργανης </w:t>
      </w:r>
      <w:r w:rsidRPr="00F7196C">
        <w:rPr>
          <w:rFonts w:ascii="Arial" w:hAnsi="Arial"/>
          <w:sz w:val="24"/>
          <w:szCs w:val="24"/>
          <w:lang w:eastAsia="el-GR"/>
        </w:rPr>
        <w:lastRenderedPageBreak/>
        <w:t xml:space="preserve">γυμναστικής καθώς και εργασίες </w:t>
      </w:r>
      <w:proofErr w:type="spellStart"/>
      <w:r w:rsidRPr="00F7196C">
        <w:rPr>
          <w:rFonts w:ascii="Arial" w:hAnsi="Arial"/>
          <w:sz w:val="24"/>
          <w:szCs w:val="24"/>
          <w:lang w:eastAsia="el-GR"/>
        </w:rPr>
        <w:t>επαναχρωματισμού</w:t>
      </w:r>
      <w:proofErr w:type="spellEnd"/>
      <w:r w:rsidRPr="00F7196C">
        <w:rPr>
          <w:rFonts w:ascii="Arial" w:hAnsi="Arial"/>
          <w:sz w:val="24"/>
          <w:szCs w:val="24"/>
          <w:lang w:eastAsia="el-GR"/>
        </w:rPr>
        <w:t xml:space="preserve"> κλειστών αθλητικών εγκαταστάσεων και υποστηρικτικών χώρων του Αγίου Κοσμά και εργασίες αποκατάστασης φθορών για την ασφαλή λειτουργία της ανοιχτής κολυμβητικής δεξαμενής. Υλοποιούμε τον εκσυγχρονισμό συντήρησης του Εθνικού Κλειστού Γυμναστηρίου </w:t>
      </w:r>
      <w:proofErr w:type="spellStart"/>
      <w:r w:rsidRPr="00F7196C">
        <w:rPr>
          <w:rFonts w:ascii="Arial" w:hAnsi="Arial"/>
          <w:sz w:val="24"/>
          <w:szCs w:val="24"/>
          <w:lang w:eastAsia="el-GR"/>
        </w:rPr>
        <w:t>Καπαγέρωφ</w:t>
      </w:r>
      <w:proofErr w:type="spellEnd"/>
      <w:r w:rsidRPr="00F7196C">
        <w:rPr>
          <w:rFonts w:ascii="Arial" w:hAnsi="Arial"/>
          <w:sz w:val="24"/>
          <w:szCs w:val="24"/>
          <w:lang w:eastAsia="el-GR"/>
        </w:rPr>
        <w:t xml:space="preserve"> και με τη «</w:t>
      </w:r>
      <w:r w:rsidRPr="00F7196C">
        <w:rPr>
          <w:rFonts w:ascii="Arial" w:hAnsi="Arial"/>
          <w:sz w:val="24"/>
          <w:szCs w:val="24"/>
          <w:lang w:val="en-US" w:eastAsia="el-GR"/>
        </w:rPr>
        <w:t>LAMDA</w:t>
      </w:r>
      <w:r w:rsidRPr="00F7196C">
        <w:rPr>
          <w:rFonts w:ascii="Arial" w:hAnsi="Arial"/>
          <w:sz w:val="24"/>
          <w:szCs w:val="24"/>
          <w:lang w:eastAsia="el-GR"/>
        </w:rPr>
        <w:t xml:space="preserve"> </w:t>
      </w:r>
      <w:r w:rsidRPr="00F7196C">
        <w:rPr>
          <w:rFonts w:ascii="Arial" w:hAnsi="Arial"/>
          <w:sz w:val="24"/>
          <w:szCs w:val="24"/>
          <w:lang w:val="en-US" w:eastAsia="el-GR"/>
        </w:rPr>
        <w:t>Development</w:t>
      </w:r>
      <w:r w:rsidRPr="00F7196C">
        <w:rPr>
          <w:rFonts w:ascii="Arial" w:hAnsi="Arial"/>
          <w:sz w:val="24"/>
          <w:szCs w:val="24"/>
          <w:lang w:eastAsia="el-GR"/>
        </w:rPr>
        <w:t>» έχουμε υπογράψει μνημόνιο συνεργασίας για τη μεταφορά και μετεξέλιξη των εγκαταστάσεων του Αγίου Κοσμά εντός του Μητροπολιτικού Πάρκου Πρασίνου και Αναψυχής του Μητροπολιτικού Πόλου Ελληνικού - Αγίου Κοσμά. Οι υφιστάμενες σήμερα αθλητικές εγκαταστάσεις με όλες τις δραστηριότητες, λειτουργίες και εγκαταστάσεις τους παραμένουν σε λειτουργία έως την υλοποιούμενη κατά στάδια αντικατάστασή τους με αντίστοιχες εγκαταστάσεις εντός του μητροπολιτικού πάρκου.</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Ολοκληρώνω με το Ολυμπιακό Χωριό. Είναι μια εμβληματική εγκατάσταση η οποία, προς έκπληξη όλων μας, είχε περάσει στα χέρια του ΟΑΕΔ και παρέμενε  μέχρι που την αναζητήσαμε, τη διεκδικήσαμε και ανήκει πλέον στην Γενική Γραμματεία Αθλητισμού. Η μόνη συντήρηση που γινόταν ήταν από τη φιλοτιμία τριών ερασιτεχνικών σωματείων που  χρησιμοποιούσαν τις εγκαταστάσεις. Εμείς πήραμε ξανά την κυριότητα από τον ΟΑΕΔ, ορίσαμε επιτροπή διοικήσεως και προχωράμε στον εκσυγχρονισμό του αθλητικού συγκροτήματος της Βορειοανατολικής Αττικής σε έναν </w:t>
      </w:r>
      <w:proofErr w:type="spellStart"/>
      <w:r w:rsidRPr="00F7196C">
        <w:rPr>
          <w:rFonts w:ascii="Arial" w:hAnsi="Arial"/>
          <w:sz w:val="24"/>
          <w:szCs w:val="24"/>
          <w:lang w:eastAsia="el-GR"/>
        </w:rPr>
        <w:t>πολυχώρο</w:t>
      </w:r>
      <w:proofErr w:type="spellEnd"/>
      <w:r w:rsidRPr="00F7196C">
        <w:rPr>
          <w:rFonts w:ascii="Arial" w:hAnsi="Arial"/>
          <w:sz w:val="24"/>
          <w:szCs w:val="24"/>
          <w:lang w:eastAsia="el-GR"/>
        </w:rPr>
        <w:t xml:space="preserve"> αθλητισμού </w:t>
      </w:r>
      <w:r w:rsidRPr="00F7196C">
        <w:rPr>
          <w:rFonts w:ascii="Arial" w:hAnsi="Arial"/>
          <w:sz w:val="24"/>
          <w:szCs w:val="24"/>
          <w:lang w:eastAsia="el-GR"/>
        </w:rPr>
        <w:lastRenderedPageBreak/>
        <w:t>χάρις στην άριστη συνεργασία που έχουμε με τον Δήμο Αχαρνών ο οποίος μάλιστα μας παραχώρησε 46,8 στρέμματα που συνορεύουν με τις εγκαταστάσεις μας. Βάζουμε μπροστά ήπιες, υπαίθριες αθλητικές υποδομές ανάπτυξης του ερασιτεχνικού αθλητισμού: Πίστα ανωμάλου δρόμου, ορεινή ποδηλασία, χώροι πεζοπορίας κ.λπ..</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Με όλα αυτά σας περιέγραψα σε γενικές γραμμές τα κομβικά μας έργα και πρωτοβουλίες σε επίπεδο Λεκανοπεδίου. Αμέσως μετά θα αναφερθώ σε κάποιες παρεμβάσεις σε αθλητικές εγκαταστάσεις της Θεσσαλονίκης και φυσικά σας έχω και καλά νέα για τη Χαλκιδική.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ΠΡΟΕΔΡΕΥΟΥΣΑ (Σοφία Σακοράφα):</w:t>
      </w:r>
      <w:r w:rsidRPr="00F7196C">
        <w:rPr>
          <w:rFonts w:ascii="Arial" w:hAnsi="Arial"/>
          <w:sz w:val="24"/>
          <w:szCs w:val="24"/>
          <w:lang w:eastAsia="el-GR"/>
        </w:rPr>
        <w:t xml:space="preserve"> Ευχαριστώ, κύριε Υπουργέ.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συνάδελφε, έχετε τον λόγο.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ΑΠΟΣΤΟΛΟΣ ΠΑΝΑΣ:</w:t>
      </w:r>
      <w:r w:rsidRPr="00F7196C">
        <w:rPr>
          <w:rFonts w:ascii="Arial" w:hAnsi="Arial"/>
          <w:sz w:val="24"/>
          <w:szCs w:val="24"/>
          <w:lang w:eastAsia="el-GR"/>
        </w:rPr>
        <w:t xml:space="preserve"> Κύριε Υπουργέ, με την τοποθέτησή σας είναι κατανοητό ότι αναγνωρίζετε τη σημασία και την προσφορά του αθλητισμού και ειδικότερα στις τοπικές κοινωνίες. Πέρα όμως από την αναγνώριση αυτή, προκειμένου να γίνει πράξη, πρέπει να υπάρξουν και οι κατάλληλες υποδομές, όπως και εσείς αναφέρατε, καθώς ο δρόμος των αθλητών είναι σκληρός με πολλές στερήσεις. Αυτό πρέπει να γίνει άμεσα πράξη, δεδομένου ότι η περιοχή της Νέας Προποντίδας έχει πληγεί επανειλημμένα από θεομηνίες και δεν μπορούν να συντηρηθούν οι εγκαταστάσεις του γηπέδου της Νέας Ηράκλειας. </w:t>
      </w:r>
      <w:r w:rsidRPr="00F7196C">
        <w:rPr>
          <w:rFonts w:ascii="Arial" w:hAnsi="Arial"/>
          <w:sz w:val="24"/>
          <w:szCs w:val="24"/>
          <w:lang w:eastAsia="el-GR"/>
        </w:rPr>
        <w:lastRenderedPageBreak/>
        <w:t xml:space="preserve">Μερικές μάλιστα απ’ αυτές οι αθλητές τις χρησιμοποιούν προσωρινά καθώς δεν υπάρχει κατάλληλος χώρος στο γήπεδο της Νέας Ηράκλειας, αλλά και σε </w:t>
      </w:r>
      <w:proofErr w:type="spellStart"/>
      <w:r w:rsidRPr="00F7196C">
        <w:rPr>
          <w:rFonts w:ascii="Arial" w:hAnsi="Arial"/>
          <w:sz w:val="24"/>
          <w:szCs w:val="24"/>
          <w:lang w:eastAsia="el-GR"/>
        </w:rPr>
        <w:t>καμμία</w:t>
      </w:r>
      <w:proofErr w:type="spellEnd"/>
      <w:r w:rsidRPr="00F7196C">
        <w:rPr>
          <w:rFonts w:ascii="Arial" w:hAnsi="Arial"/>
          <w:sz w:val="24"/>
          <w:szCs w:val="24"/>
          <w:lang w:eastAsia="el-GR"/>
        </w:rPr>
        <w:t xml:space="preserve"> περίπτωση δεν είναι κατάλληλες για να ανταποκριθούν σε ανάγκες τέτοιου επιπέδου αθλητών. Οι αθλητές, λοιπόν, διεκδικούν τα αυτονόητα και πρέπει να εξασφαλιστούν εγκαταστάσεις συγκεκριμένων προδιαγραφών για να συνεχίσουν να μας κάνουν υπερήφανους.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Επίσης, κύριε Υπουργέ, θα μου επιτρέψετε να πω το εξής. Επειδή η  Νέα Καλλικράτεια είναι η γενέτειρά μου, το συγκεκριμένο σωματείο το γνωρίζω πολύ καλά και ξέρω μια πολύ σημαντική προσπάθεια που γίνεται από τον εκεί προπονητή, τον κ. </w:t>
      </w:r>
      <w:proofErr w:type="spellStart"/>
      <w:r w:rsidRPr="00F7196C">
        <w:rPr>
          <w:rFonts w:ascii="Arial" w:hAnsi="Arial"/>
          <w:sz w:val="24"/>
          <w:szCs w:val="24"/>
          <w:lang w:eastAsia="el-GR"/>
        </w:rPr>
        <w:t>Μποτσκαρίωβ</w:t>
      </w:r>
      <w:proofErr w:type="spellEnd"/>
      <w:r w:rsidRPr="00F7196C">
        <w:rPr>
          <w:rFonts w:ascii="Arial" w:hAnsi="Arial"/>
          <w:sz w:val="24"/>
          <w:szCs w:val="24"/>
          <w:lang w:eastAsia="el-GR"/>
        </w:rPr>
        <w:t xml:space="preserve">, σε πάνω από διακόσια πενήντα παιδιά τα οποία αθλούνται. Κι όταν μιλάμε για αθλητές μιλάμε για αθλητές οι οποίοι αυτή τη στιγμή μας δίνουν πανελλήνιες και παγκόσμιες επιδόσεις. Επιτρέψτε μου να πω αν και ίσως υπάρχουν και πιο έμπειροι από μένα εδώ στην Αίθουσα ότι ίσως η  συγκεκριμένη ομάδα να είναι η </w:t>
      </w:r>
      <w:r w:rsidRPr="00F7196C">
        <w:rPr>
          <w:rFonts w:ascii="Arial" w:hAnsi="Arial"/>
          <w:sz w:val="24"/>
          <w:szCs w:val="24"/>
          <w:lang w:val="en-US" w:eastAsia="el-GR"/>
        </w:rPr>
        <w:t>dream</w:t>
      </w:r>
      <w:r w:rsidRPr="00F7196C">
        <w:rPr>
          <w:rFonts w:ascii="Arial" w:hAnsi="Arial"/>
          <w:sz w:val="24"/>
          <w:szCs w:val="24"/>
          <w:lang w:eastAsia="el-GR"/>
        </w:rPr>
        <w:t xml:space="preserve"> </w:t>
      </w:r>
      <w:r w:rsidRPr="00F7196C">
        <w:rPr>
          <w:rFonts w:ascii="Arial" w:hAnsi="Arial"/>
          <w:sz w:val="24"/>
          <w:szCs w:val="24"/>
          <w:lang w:val="en-US" w:eastAsia="el-GR"/>
        </w:rPr>
        <w:t>team</w:t>
      </w:r>
      <w:r w:rsidRPr="00F7196C">
        <w:rPr>
          <w:rFonts w:ascii="Arial" w:hAnsi="Arial"/>
          <w:sz w:val="24"/>
          <w:szCs w:val="24"/>
          <w:lang w:eastAsia="el-GR"/>
        </w:rPr>
        <w:t xml:space="preserve"> του στίβου τα επόμενα χρόνια. Πρέπει, λοιπόν, να τη στηρίξουμε. Ζητώ από εσάς ενώπιον του Ελληνικού Κοινοβουλίου μια υπέρβαση προκειμένου οι αθλητές αυτοί να μην βρίσκονται σε αυτές τις συνθήκες αυτή τη στιγμή. Ξέρω ότι θα δείτε το θέμα διεξοδικά. Είναι ένα ζήτημα ποιότητας πολιτισμού και αθλητισμού. Είναι ένα ζήτημα το οποίο πρέπει επιτέλους να γίνει πραγματικότητα. Δεν αφορά μόνο μια τοπική κοινωνία. Αφορά τον αθλητισμό μας, το μέλλον μας. Είναι παιδιά τα </w:t>
      </w:r>
      <w:r w:rsidRPr="00F7196C">
        <w:rPr>
          <w:rFonts w:ascii="Arial" w:hAnsi="Arial"/>
          <w:sz w:val="24"/>
          <w:szCs w:val="24"/>
          <w:lang w:eastAsia="el-GR"/>
        </w:rPr>
        <w:lastRenderedPageBreak/>
        <w:t xml:space="preserve">οποία μέσα από στερήσεις προσωπικές αυτήν τη στιγμή δραστηριοποιούνται στο κομμάτι του αθλητισμού. Εν πάση </w:t>
      </w:r>
      <w:proofErr w:type="spellStart"/>
      <w:r w:rsidRPr="00F7196C">
        <w:rPr>
          <w:rFonts w:ascii="Arial" w:hAnsi="Arial"/>
          <w:sz w:val="24"/>
          <w:szCs w:val="24"/>
          <w:lang w:eastAsia="el-GR"/>
        </w:rPr>
        <w:t>περιπτώσει</w:t>
      </w:r>
      <w:proofErr w:type="spellEnd"/>
      <w:r w:rsidRPr="00F7196C">
        <w:rPr>
          <w:rFonts w:ascii="Arial" w:hAnsi="Arial"/>
          <w:sz w:val="24"/>
          <w:szCs w:val="24"/>
          <w:lang w:eastAsia="el-GR"/>
        </w:rPr>
        <w:t>,  πιστέψτε ότι είναι το μέλλον του αθλητισμού της χώρας μας. Κάποια απ’ αυτά με τη δική τους δύναμη αλλά και όλων μας ίσως τα δούμε και στους επερχόμενους Ολυμπιακούς Αγώνες.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Θέλω να σας ζητήσω πραγματικά, σήμερα κιόλας, να υπάρξει κάτι συγκεκριμένο ως προς τη χρηματοδότηση του συγκεκριμένου έργου προκειμένου να υπάρξει μια καλή είδηση που την έχει ανάγκη και η τοπική κοινωνία αλλά και η ψυχολογία, που ξέρουν τουλάχιστον οι αθλητές -εγώ δεν ήμουν ποτέ- πόσο σημαντικό είναι για να συνεχίσουν αυτήν τη στιγμή την προσπάθειά τους.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Σας ευχαριστώ πάρα πολύ.</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eastAsia="SimSun" w:hAnsi="Arial" w:cs="Arial"/>
          <w:b/>
          <w:bCs/>
          <w:sz w:val="24"/>
          <w:szCs w:val="24"/>
          <w:lang w:eastAsia="zh-CN"/>
        </w:rPr>
        <w:t xml:space="preserve">ΠΡΟΕΔΡΕΥΟΥΣΑ (Σοφία Σακοράφα): </w:t>
      </w:r>
      <w:r w:rsidRPr="00F7196C">
        <w:rPr>
          <w:rFonts w:ascii="Arial" w:eastAsia="SimSun" w:hAnsi="Arial" w:cs="Arial"/>
          <w:bCs/>
          <w:sz w:val="24"/>
          <w:szCs w:val="24"/>
          <w:lang w:eastAsia="zh-CN"/>
        </w:rPr>
        <w:t>Και εγώ</w:t>
      </w:r>
      <w:r w:rsidRPr="00F7196C">
        <w:rPr>
          <w:rFonts w:ascii="Arial" w:eastAsia="SimSun" w:hAnsi="Arial" w:cs="Arial"/>
          <w:b/>
          <w:bCs/>
          <w:sz w:val="24"/>
          <w:szCs w:val="24"/>
          <w:lang w:eastAsia="zh-CN"/>
        </w:rPr>
        <w:t xml:space="preserve"> </w:t>
      </w:r>
      <w:r w:rsidRPr="00F7196C">
        <w:rPr>
          <w:rFonts w:ascii="Arial" w:hAnsi="Arial" w:cs="Arial"/>
          <w:sz w:val="24"/>
          <w:szCs w:val="24"/>
          <w:lang w:eastAsia="el-GR"/>
        </w:rPr>
        <w:t>σας ευχαριστώ, κύριε συνάδελφε.</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Ορίστε, κύριε Υπουργέ, έχετε τον λόγο.</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color w:val="111111"/>
          <w:sz w:val="24"/>
          <w:szCs w:val="24"/>
          <w:lang w:eastAsia="el-GR"/>
        </w:rPr>
        <w:t xml:space="preserve">ΕΛΕΥΘΕΡΙΟΣ ΑΥΓΕΝΑΚΗΣ (Υφυπουργός Πολιτισμού και Αθλητισμού): </w:t>
      </w:r>
      <w:r w:rsidRPr="00F7196C">
        <w:rPr>
          <w:rFonts w:ascii="Arial" w:hAnsi="Arial" w:cs="Arial"/>
          <w:color w:val="111111"/>
          <w:sz w:val="24"/>
          <w:szCs w:val="24"/>
          <w:lang w:eastAsia="el-GR"/>
        </w:rPr>
        <w:t>Ευχαριστώ πολύ, κύριε συνάδελφε.</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Δεν έχω σε κάτι να διαφωνήσω μαζί σας. Σε κανέναν δεν αρέσει να βλέπει αθλητικές εγκαταστάσεις να μαραζώνουν, γι’ αυτόν τον λόγο και θέσαμε ψηλά στις προτεραιότητές μας την αναβάθμιση, αλλά και τη δημιουργία νέων </w:t>
      </w:r>
      <w:r w:rsidRPr="00F7196C">
        <w:rPr>
          <w:rFonts w:ascii="Arial" w:hAnsi="Arial" w:cs="Arial"/>
          <w:sz w:val="24"/>
          <w:szCs w:val="24"/>
          <w:lang w:eastAsia="el-GR"/>
        </w:rPr>
        <w:lastRenderedPageBreak/>
        <w:t>αθλητικών εγκαταστάσεων, διότι η ανάπτυξη, πέραν των άλλων αναγκαίων δράσεων και πρωτοβουλιών για τη μεταρρύθμιση στο αθλητικό μας οικοδόμημα, εξαρτάται και από την ύπαρξη ασφαλών αθλητικών εγκαταστάσεων. Ο εκσυγχρονισμός τους είναι μονόδρομος, επένδυση για τη νέα γενιά, για το καλύτερο αθλητικό περιβάλλον μας.</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Καθώς σας ανέφερα προηγουμένως, κύριε Πάνα, ορισμένα από τα έργα μας, μιας και είστε και Βουλευτής Χαλκιδικής, σας προτρέπω να επισκεφτείτε τις εγκαταστάσεις μας στη Θεσσαλονίκη για να δείτε την πρόοδο που έχει γίνει τόσο στο </w:t>
      </w:r>
      <w:proofErr w:type="spellStart"/>
      <w:r w:rsidRPr="00F7196C">
        <w:rPr>
          <w:rFonts w:ascii="Arial" w:hAnsi="Arial" w:cs="Arial"/>
          <w:sz w:val="24"/>
          <w:szCs w:val="24"/>
          <w:lang w:eastAsia="el-GR"/>
        </w:rPr>
        <w:t>Καυτανζόγλειο</w:t>
      </w:r>
      <w:proofErr w:type="spellEnd"/>
      <w:r w:rsidRPr="00F7196C">
        <w:rPr>
          <w:rFonts w:ascii="Arial" w:hAnsi="Arial" w:cs="Arial"/>
          <w:sz w:val="24"/>
          <w:szCs w:val="24"/>
          <w:lang w:eastAsia="el-GR"/>
        </w:rPr>
        <w:t xml:space="preserve"> Στάδιο όσο και στο Εθνικό Αθλητικό Κέντρο Θεσσαλονίκης.</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 Στο σημείο αυτό επιτρέψτε μου να ευχαριστήσω θερμά τις διοικήσεις και τους εργαζόμενους, διότι εκπονούν έναν συνεχή προγραμματισμό αναβάθμισης και εκσυγχρονισμού των </w:t>
      </w:r>
      <w:proofErr w:type="spellStart"/>
      <w:r w:rsidRPr="00F7196C">
        <w:rPr>
          <w:rFonts w:ascii="Arial" w:hAnsi="Arial" w:cs="Arial"/>
          <w:sz w:val="24"/>
          <w:szCs w:val="24"/>
          <w:lang w:eastAsia="el-GR"/>
        </w:rPr>
        <w:t>παραμελημένων</w:t>
      </w:r>
      <w:proofErr w:type="spellEnd"/>
      <w:r w:rsidRPr="00F7196C">
        <w:rPr>
          <w:rFonts w:ascii="Arial" w:hAnsi="Arial" w:cs="Arial"/>
          <w:sz w:val="24"/>
          <w:szCs w:val="24"/>
          <w:lang w:eastAsia="el-GR"/>
        </w:rPr>
        <w:t xml:space="preserve"> για πάρα πολλά χρόνια εγκαταστάσεων που εξυπηρετούν τους δεκάδες χιλιάδες </w:t>
      </w:r>
      <w:proofErr w:type="spellStart"/>
      <w:r w:rsidRPr="00F7196C">
        <w:rPr>
          <w:rFonts w:ascii="Arial" w:hAnsi="Arial" w:cs="Arial"/>
          <w:sz w:val="24"/>
          <w:szCs w:val="24"/>
          <w:lang w:eastAsia="el-GR"/>
        </w:rPr>
        <w:t>αθλούμενους</w:t>
      </w:r>
      <w:proofErr w:type="spellEnd"/>
      <w:r w:rsidRPr="00F7196C">
        <w:rPr>
          <w:rFonts w:ascii="Arial" w:hAnsi="Arial" w:cs="Arial"/>
          <w:sz w:val="24"/>
          <w:szCs w:val="24"/>
          <w:lang w:eastAsia="el-GR"/>
        </w:rPr>
        <w:t xml:space="preserve"> στη συμπρωτεύουσα.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Να γίνω πιο συγκεκριμένος. Χάρη στη στενότατη συνεργασία που έχουμε με τον Περιφερειάρχη Κεντρικής Μακεδονίας Απόστολο </w:t>
      </w:r>
      <w:proofErr w:type="spellStart"/>
      <w:r w:rsidRPr="00F7196C">
        <w:rPr>
          <w:rFonts w:ascii="Arial" w:hAnsi="Arial" w:cs="Arial"/>
          <w:sz w:val="24"/>
          <w:szCs w:val="24"/>
          <w:lang w:eastAsia="el-GR"/>
        </w:rPr>
        <w:t>Τζιτζικώστα</w:t>
      </w:r>
      <w:proofErr w:type="spellEnd"/>
      <w:r w:rsidRPr="00F7196C">
        <w:rPr>
          <w:rFonts w:ascii="Arial" w:hAnsi="Arial" w:cs="Arial"/>
          <w:sz w:val="24"/>
          <w:szCs w:val="24"/>
          <w:lang w:eastAsia="el-GR"/>
        </w:rPr>
        <w:t xml:space="preserve">, εγκρίθηκε η χρηματοδότηση των ενεργειακών αναβαθμίσεων από την περιφέρεια στις εξής εγκαταστάσεις μας: Ποσειδώνιο </w:t>
      </w:r>
      <w:proofErr w:type="spellStart"/>
      <w:r w:rsidRPr="00F7196C">
        <w:rPr>
          <w:rFonts w:ascii="Arial" w:hAnsi="Arial" w:cs="Arial"/>
          <w:sz w:val="24"/>
          <w:szCs w:val="24"/>
          <w:lang w:eastAsia="el-GR"/>
        </w:rPr>
        <w:t>Ναυταθλητικό</w:t>
      </w:r>
      <w:proofErr w:type="spellEnd"/>
      <w:r w:rsidRPr="00F7196C">
        <w:rPr>
          <w:rFonts w:ascii="Arial" w:hAnsi="Arial" w:cs="Arial"/>
          <w:sz w:val="24"/>
          <w:szCs w:val="24"/>
          <w:lang w:eastAsia="el-GR"/>
        </w:rPr>
        <w:t xml:space="preserve"> Κέντρο 2,4 εκατομμύρια ευρώ, κλειστό γυμναστήριο και κολυμβητήριο Νεάπολης 1,2 </w:t>
      </w:r>
      <w:r w:rsidRPr="00F7196C">
        <w:rPr>
          <w:rFonts w:ascii="Arial" w:hAnsi="Arial" w:cs="Arial"/>
          <w:sz w:val="24"/>
          <w:szCs w:val="24"/>
          <w:lang w:eastAsia="el-GR"/>
        </w:rPr>
        <w:lastRenderedPageBreak/>
        <w:t xml:space="preserve">εκατομμύρια ευρώ, </w:t>
      </w:r>
      <w:proofErr w:type="spellStart"/>
      <w:r w:rsidRPr="00F7196C">
        <w:rPr>
          <w:rFonts w:ascii="Arial" w:hAnsi="Arial" w:cs="Arial"/>
          <w:sz w:val="24"/>
          <w:szCs w:val="24"/>
          <w:lang w:eastAsia="el-GR"/>
        </w:rPr>
        <w:t>Μίκρα</w:t>
      </w:r>
      <w:proofErr w:type="spellEnd"/>
      <w:r w:rsidRPr="00F7196C">
        <w:rPr>
          <w:rFonts w:ascii="Arial" w:hAnsi="Arial" w:cs="Arial"/>
          <w:sz w:val="24"/>
          <w:szCs w:val="24"/>
          <w:lang w:eastAsia="el-GR"/>
        </w:rPr>
        <w:t xml:space="preserve">, </w:t>
      </w:r>
      <w:proofErr w:type="spellStart"/>
      <w:r w:rsidRPr="00F7196C">
        <w:rPr>
          <w:rFonts w:ascii="Arial" w:hAnsi="Arial" w:cs="Arial"/>
          <w:sz w:val="24"/>
          <w:szCs w:val="24"/>
          <w:lang w:eastAsia="el-GR"/>
        </w:rPr>
        <w:t>Μίκρα</w:t>
      </w:r>
      <w:proofErr w:type="spellEnd"/>
      <w:r w:rsidRPr="00F7196C">
        <w:rPr>
          <w:rFonts w:ascii="Arial" w:hAnsi="Arial" w:cs="Arial"/>
          <w:sz w:val="24"/>
          <w:szCs w:val="24"/>
          <w:lang w:eastAsia="el-GR"/>
        </w:rPr>
        <w:t xml:space="preserve"> 1, σπίτι γυμναστικής, γυμναστήριο πάλης 1,95 εκατομμύρια ευρώ.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Ακόμα, εκτός από τις εργασίες καθαρισμού, απολύμανσης και αποψιλώσεων που έχουν γίνει σε όλες τις υποδομές μετά από πάρα πολλά χρόνια, έχει συντελεστεί πληθώρα έργων σε όλες τις εγκαταστάσεις του Εθνικού Αθλητικού Κέντρου.</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Ενδεικτικά: Εθνικό Κολυμβητήριο, δύο νέοι λέβητες ενάμιση εκατομμυρίου θερμίδων έκαστος για τη θέρμανση των κολυμβητικών δεξαμενών, αποξήλωση μέρους της ψευδοροφής των αποδυτηρίων γυναικών, επισκευή τμημάτων οροφής με σκυρόδεμα, στεγανοποίηση του κλιμακοστασίου.</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Ποσειδώνιο </w:t>
      </w:r>
      <w:proofErr w:type="spellStart"/>
      <w:r w:rsidRPr="00F7196C">
        <w:rPr>
          <w:rFonts w:ascii="Arial" w:hAnsi="Arial" w:cs="Arial"/>
          <w:sz w:val="24"/>
          <w:szCs w:val="24"/>
          <w:lang w:eastAsia="el-GR"/>
        </w:rPr>
        <w:t>Ναυταθλητικό</w:t>
      </w:r>
      <w:proofErr w:type="spellEnd"/>
      <w:r w:rsidRPr="00F7196C">
        <w:rPr>
          <w:rFonts w:ascii="Arial" w:hAnsi="Arial" w:cs="Arial"/>
          <w:sz w:val="24"/>
          <w:szCs w:val="24"/>
          <w:lang w:eastAsia="el-GR"/>
        </w:rPr>
        <w:t xml:space="preserve"> Κέντρο. Υπογράφεται προγραμματική σύμβαση με την περιφέρεια για την ανακατασκευή των οκτώ εξωτερικών γηπέδων μπάσκετ και την τοποθέτηση μηχανημάτων εκγύμνασης στον περιβάλλοντα χώρο. Τοποθετήθηκε, επίσης, καινούργιος ηλεκτρονικός πίνακας αποτελεσμάτων.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Κλειστό κολυμβητήριο και γυμναστήριο Νεάπολης. Έχουμε την επισκευή πυθμένα κολυμβητικής δεξαμενής, αντικατάσταση σκουριασμένων και </w:t>
      </w:r>
      <w:r w:rsidRPr="00F7196C">
        <w:rPr>
          <w:rFonts w:ascii="Arial" w:hAnsi="Arial" w:cs="Arial"/>
          <w:sz w:val="24"/>
          <w:szCs w:val="24"/>
          <w:lang w:eastAsia="el-GR"/>
        </w:rPr>
        <w:lastRenderedPageBreak/>
        <w:t xml:space="preserve">επικίνδυνων μεταλλικών σωληνώσεων και σωληνώσεων </w:t>
      </w:r>
      <w:r w:rsidRPr="00F7196C">
        <w:rPr>
          <w:rFonts w:ascii="Arial" w:hAnsi="Arial" w:cs="Arial"/>
          <w:sz w:val="24"/>
          <w:szCs w:val="24"/>
          <w:lang w:val="en-US" w:eastAsia="el-GR"/>
        </w:rPr>
        <w:t>PVC</w:t>
      </w:r>
      <w:r w:rsidRPr="00F7196C">
        <w:rPr>
          <w:rFonts w:ascii="Arial" w:hAnsi="Arial" w:cs="Arial"/>
          <w:sz w:val="24"/>
          <w:szCs w:val="24"/>
          <w:lang w:eastAsia="el-GR"/>
        </w:rPr>
        <w:t xml:space="preserve"> υψηλής αντοχής.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Στο Αλεξάνδρειο Μέλαθρο, αναβάθμιση κεντρικού συστήματος διαχείρισης ηλεκτρομηχανολογικών εγκαταστάσεων έπειτα από δεκαεπτά ολόκληρα χρόνια, επισκευή των τριών κεντρικών μονάδων ψύξης όπου λειτουργούσε μονάχα η μία για πάρα πολλά χρόνια. </w:t>
      </w:r>
    </w:p>
    <w:p w:rsidR="00F7196C" w:rsidRPr="00F7196C" w:rsidRDefault="00F7196C" w:rsidP="00F7196C">
      <w:pPr>
        <w:spacing w:after="160" w:line="600" w:lineRule="auto"/>
        <w:ind w:firstLine="720"/>
        <w:jc w:val="both"/>
        <w:rPr>
          <w:rFonts w:ascii="Arial" w:hAnsi="Arial" w:cs="Arial"/>
          <w:sz w:val="24"/>
          <w:szCs w:val="24"/>
          <w:lang w:eastAsia="el-GR"/>
        </w:rPr>
      </w:pPr>
      <w:proofErr w:type="spellStart"/>
      <w:r w:rsidRPr="00F7196C">
        <w:rPr>
          <w:rFonts w:ascii="Arial" w:hAnsi="Arial" w:cs="Arial"/>
          <w:sz w:val="24"/>
          <w:szCs w:val="24"/>
          <w:lang w:eastAsia="el-GR"/>
        </w:rPr>
        <w:t>Μίκρα</w:t>
      </w:r>
      <w:proofErr w:type="spellEnd"/>
      <w:r w:rsidRPr="00F7196C">
        <w:rPr>
          <w:rFonts w:ascii="Arial" w:hAnsi="Arial" w:cs="Arial"/>
          <w:sz w:val="24"/>
          <w:szCs w:val="24"/>
          <w:lang w:eastAsia="el-GR"/>
        </w:rPr>
        <w:t xml:space="preserve">: Στεγανοποίηση της οροφής στην αίθουσα γυμναστικής «Ι. </w:t>
      </w:r>
      <w:proofErr w:type="spellStart"/>
      <w:r w:rsidRPr="00F7196C">
        <w:rPr>
          <w:rFonts w:ascii="Arial" w:hAnsi="Arial" w:cs="Arial"/>
          <w:sz w:val="24"/>
          <w:szCs w:val="24"/>
          <w:lang w:eastAsia="el-GR"/>
        </w:rPr>
        <w:t>Μελισσανίδης</w:t>
      </w:r>
      <w:proofErr w:type="spellEnd"/>
      <w:r w:rsidRPr="00F7196C">
        <w:rPr>
          <w:rFonts w:ascii="Arial" w:hAnsi="Arial" w:cs="Arial"/>
          <w:sz w:val="24"/>
          <w:szCs w:val="24"/>
          <w:lang w:eastAsia="el-GR"/>
        </w:rPr>
        <w:t>» (</w:t>
      </w:r>
      <w:proofErr w:type="spellStart"/>
      <w:r w:rsidRPr="00F7196C">
        <w:rPr>
          <w:rFonts w:ascii="Arial" w:hAnsi="Arial" w:cs="Arial"/>
          <w:sz w:val="24"/>
          <w:szCs w:val="24"/>
          <w:lang w:eastAsia="el-GR"/>
        </w:rPr>
        <w:t>Μίκρα</w:t>
      </w:r>
      <w:proofErr w:type="spellEnd"/>
      <w:r w:rsidRPr="00F7196C">
        <w:rPr>
          <w:rFonts w:ascii="Arial" w:hAnsi="Arial" w:cs="Arial"/>
          <w:sz w:val="24"/>
          <w:szCs w:val="24"/>
          <w:lang w:eastAsia="el-GR"/>
        </w:rPr>
        <w:t xml:space="preserve"> 1), επιδιόρθωση οροφής στη «</w:t>
      </w:r>
      <w:proofErr w:type="spellStart"/>
      <w:r w:rsidRPr="00F7196C">
        <w:rPr>
          <w:rFonts w:ascii="Arial" w:hAnsi="Arial" w:cs="Arial"/>
          <w:sz w:val="24"/>
          <w:szCs w:val="24"/>
          <w:lang w:eastAsia="el-GR"/>
        </w:rPr>
        <w:t>Μίκρα</w:t>
      </w:r>
      <w:proofErr w:type="spellEnd"/>
      <w:r w:rsidRPr="00F7196C">
        <w:rPr>
          <w:rFonts w:ascii="Arial" w:hAnsi="Arial" w:cs="Arial"/>
          <w:sz w:val="24"/>
          <w:szCs w:val="24"/>
          <w:lang w:eastAsia="el-GR"/>
        </w:rPr>
        <w:t xml:space="preserve"> 3» (χάντμπολ), πλήρης εκσυγχρονισμός του γηπέδου 5Χ5 με εγκιβωτισμό, </w:t>
      </w:r>
      <w:proofErr w:type="spellStart"/>
      <w:r w:rsidRPr="00F7196C">
        <w:rPr>
          <w:rFonts w:ascii="Arial" w:hAnsi="Arial" w:cs="Arial"/>
          <w:sz w:val="24"/>
          <w:szCs w:val="24"/>
          <w:lang w:eastAsia="el-GR"/>
        </w:rPr>
        <w:t>χαλαζιακή</w:t>
      </w:r>
      <w:proofErr w:type="spellEnd"/>
      <w:r w:rsidRPr="00F7196C">
        <w:rPr>
          <w:rFonts w:ascii="Arial" w:hAnsi="Arial" w:cs="Arial"/>
          <w:sz w:val="24"/>
          <w:szCs w:val="24"/>
          <w:lang w:eastAsia="el-GR"/>
        </w:rPr>
        <w:t xml:space="preserve"> άμμο ως επίστρωση, καινούργιο συνθετικό χλοοτάπητα και ανακατασκευή κερκίδων και περιβάλλοντα χώρου.</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Σταυρούπολη: Ολοκληρώνονται οι εργασίες για εγκατάσταση θέρμανσης και σύνδεσης με δίκτυο φυσικού αερίου στο κλειστό γυμναστήριο. Εκπονήθηκε ωστόσο σε συνεργασία με τον Δήμο Παύλου Μελά η μελέτη κατασκευής διαδρομών στίβου στο στάδιο, προϋπολογισμού 928.000 ευρώ</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Στο </w:t>
      </w:r>
      <w:proofErr w:type="spellStart"/>
      <w:r w:rsidRPr="00F7196C">
        <w:rPr>
          <w:rFonts w:ascii="Arial" w:hAnsi="Arial" w:cs="Arial"/>
          <w:sz w:val="24"/>
          <w:szCs w:val="24"/>
          <w:lang w:eastAsia="el-GR"/>
        </w:rPr>
        <w:t>Καυτανζόγλειο</w:t>
      </w:r>
      <w:proofErr w:type="spellEnd"/>
      <w:r w:rsidRPr="00F7196C">
        <w:rPr>
          <w:rFonts w:ascii="Arial" w:hAnsi="Arial" w:cs="Arial"/>
          <w:sz w:val="24"/>
          <w:szCs w:val="24"/>
          <w:lang w:eastAsia="el-GR"/>
        </w:rPr>
        <w:t xml:space="preserve">, μετά από πολλές αναβολές ολοκληρώθηκε από την εργολήπτρια εταιρία το έργο της αντικατάστασης του ταρτάν του κεντρικού στίβου κόστους 880.000 ευρώ και χρησιμοποιείται πλέον από την αθλητική οικογένεια της χώρας μας. Δουλεύουμε συνεχώς ώστε να αξιοποιηθούν </w:t>
      </w:r>
      <w:r w:rsidRPr="00F7196C">
        <w:rPr>
          <w:rFonts w:ascii="Arial" w:hAnsi="Arial" w:cs="Arial"/>
          <w:sz w:val="24"/>
          <w:szCs w:val="24"/>
          <w:lang w:eastAsia="el-GR"/>
        </w:rPr>
        <w:lastRenderedPageBreak/>
        <w:t>πλήρως οι εγκαταστάσεις στο σύνολό τους και να φιλοξενήσει εκ νέου σπουδαίες διεθνείς διοργανώσεις, κάτι που συνέβη τελευταία φορά το 2009.</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Παράλληλα, εξελίσσονται οι υπόλοιπες απαιτούμενες αναβαθμίσεις του </w:t>
      </w:r>
      <w:proofErr w:type="spellStart"/>
      <w:r w:rsidRPr="00F7196C">
        <w:rPr>
          <w:rFonts w:ascii="Arial" w:hAnsi="Arial" w:cs="Arial"/>
          <w:sz w:val="24"/>
          <w:szCs w:val="24"/>
          <w:lang w:eastAsia="el-GR"/>
        </w:rPr>
        <w:t>Καυτανζογλείου</w:t>
      </w:r>
      <w:proofErr w:type="spellEnd"/>
      <w:r w:rsidRPr="00F7196C">
        <w:rPr>
          <w:rFonts w:ascii="Arial" w:hAnsi="Arial" w:cs="Arial"/>
          <w:sz w:val="24"/>
          <w:szCs w:val="24"/>
          <w:lang w:eastAsia="el-GR"/>
        </w:rPr>
        <w:t>, με σπουδαιότερες τις μελέτες για την πυρασφάλεια και την ενεργειακή αναβάθμιση, αλλά και την επέκταση του χώρου των ρίψεων.</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Προφανώς και στη Γενική Γραμματεία Αθλητισμού δεν εστιάζουμε μόνο στα εμβληματικά αθλητικά κέντρα που μας ανήκουν. Μέλημά μας είναι όλες οι περιοχές της χώρας οριζόντια να αποκτήσουν σύγχρονες κοιτίδες αθλητισμού, οι οποίες εκτός από τον αθλητισμό, θα ενισχύσουν και τον αθλητικό τουρισμό της χώρας μας.</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Για τον λόγο αυτόν προσπαθούμε να αξιοποιήσουμε κάθε χρηματοδοτικό εργαλείο. Ενδεικτικά στο πρόγραμμα «ΦΙΛΟΔΗΜΟΣ ΙΙ» έχουμε δώσει σύμφωνη γνώμη, αρχική έγκριση δηλαδή προς το Υπουργείο Εσωτερικών για διακόσια ογδόντα αθλητικά έργα συνολικού ύψους 199 εκατομμυρίων ευρώ.</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Επίσης, περίπου 25 εκατομμύρια ευρώ καλύπτονται από το νέο πρόγραμμα «ΑΝΤΩΝΗΣ ΤΡΙΤΣΗΣ» για τη δημιουργία ή αναβάθμιση αθλητικών εγκαταστάσεων σε όλη τη χώρα, μετά -επαναλαμβάνω- από τη δική μας πρώτη έγκριση.</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lastRenderedPageBreak/>
        <w:t xml:space="preserve">Αιχμή του δόρατός μας είναι το Πρόγραμμα Δημοσίων Επενδύσεων όπου παρά τις περιορισμένες πιστώσεις που λαμβάνουμε ετησίως ως Υπουργείο Αθλητισμού, εμφανίζουμε υψηλότατη, ίσως την υψηλότερη, απορροφητικότητα και «τρέχουμε» συνολικά </w:t>
      </w:r>
      <w:proofErr w:type="spellStart"/>
      <w:r w:rsidRPr="00F7196C">
        <w:rPr>
          <w:rFonts w:ascii="Arial" w:hAnsi="Arial" w:cs="Arial"/>
          <w:sz w:val="24"/>
          <w:szCs w:val="24"/>
          <w:lang w:eastAsia="el-GR"/>
        </w:rPr>
        <w:t>εκατόν</w:t>
      </w:r>
      <w:proofErr w:type="spellEnd"/>
      <w:r w:rsidRPr="00F7196C">
        <w:rPr>
          <w:rFonts w:ascii="Arial" w:hAnsi="Arial" w:cs="Arial"/>
          <w:sz w:val="24"/>
          <w:szCs w:val="24"/>
          <w:lang w:eastAsia="el-GR"/>
        </w:rPr>
        <w:t xml:space="preserve"> ογδόντα εννέα έργα προϋπολογισμού 74 εκατομμυρίων ευρώ.</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Λόγω των περιορισμένων διαθεσίμων αντιλαμβάνεστε ότι προσπαθούμε να διαθέσουμε με σύνεση τα χρήματά μας σε αιτήματα έργων που ο φάκελός τους είναι πλήρης και ανταποκρίνεται στις ανάγκες της τοπικής κοινωνίας.</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Τη στιγμή αυτή ετοιμάζουμε πρόταση προς το Υπουργείο Ανάπτυξης και Επενδύσεων, η οποία θα φύγει μέχρι το τέλος της εβδομάδας, για την ένταξη νέων έργων στο Πρόγραμμα Δημοσίων Επενδύσεων του Υφυπουργείου Αθλητισμού.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Και με χαρά σας ενημερώνω, όπως ενημερώνω και τους φίλους, τα κομματικά στελέχη του νομού που έχουν απευθυνθεί σε εμένα και έχουμε μια άριστη επικοινωνία και συνεργασία όλα αυτά τα χρόνια, ότι και η κατασκευή χώρου ρίψεων στο γήπεδο Νέας Ηράκλειας Χαλκιδικής προϋπολογισμού 350.000 ευρώ ανήκει στη λίστα των έργων που καταρτίζεται στην πρότασή μας. Το έργο περιλαμβάνει -και θα εγκριθεί- τη διαμόρφωση και κατασκευή αθλητικού ανοιχτού χώρου (</w:t>
      </w:r>
      <w:proofErr w:type="spellStart"/>
      <w:r w:rsidRPr="00F7196C">
        <w:rPr>
          <w:rFonts w:ascii="Arial" w:hAnsi="Arial" w:cs="Arial"/>
          <w:sz w:val="24"/>
          <w:szCs w:val="24"/>
          <w:lang w:eastAsia="el-GR"/>
        </w:rPr>
        <w:t>προπονητηρίου</w:t>
      </w:r>
      <w:proofErr w:type="spellEnd"/>
      <w:r w:rsidRPr="00F7196C">
        <w:rPr>
          <w:rFonts w:ascii="Arial" w:hAnsi="Arial" w:cs="Arial"/>
          <w:sz w:val="24"/>
          <w:szCs w:val="24"/>
          <w:lang w:eastAsia="el-GR"/>
        </w:rPr>
        <w:t xml:space="preserve">) ρίψεων ακοντίου, σφύρας, </w:t>
      </w:r>
      <w:r w:rsidRPr="00F7196C">
        <w:rPr>
          <w:rFonts w:ascii="Arial" w:hAnsi="Arial" w:cs="Arial"/>
          <w:sz w:val="24"/>
          <w:szCs w:val="24"/>
          <w:lang w:eastAsia="el-GR"/>
        </w:rPr>
        <w:lastRenderedPageBreak/>
        <w:t xml:space="preserve">σφαίρας και δίσκου εντός του Δημοτικού Σταδίου Νέας Ηράκλειας Χαλκιδικής. Το καθαρό εμβαδόν του </w:t>
      </w:r>
      <w:proofErr w:type="spellStart"/>
      <w:r w:rsidRPr="00F7196C">
        <w:rPr>
          <w:rFonts w:ascii="Arial" w:hAnsi="Arial" w:cs="Arial"/>
          <w:sz w:val="24"/>
          <w:szCs w:val="24"/>
          <w:lang w:eastAsia="el-GR"/>
        </w:rPr>
        <w:t>προπονητηρίου</w:t>
      </w:r>
      <w:proofErr w:type="spellEnd"/>
      <w:r w:rsidRPr="00F7196C">
        <w:rPr>
          <w:rFonts w:ascii="Arial" w:hAnsi="Arial" w:cs="Arial"/>
          <w:sz w:val="24"/>
          <w:szCs w:val="24"/>
          <w:lang w:eastAsia="el-GR"/>
        </w:rPr>
        <w:t xml:space="preserve"> είναι της τάξεως των 7.300 m</w:t>
      </w:r>
      <w:r w:rsidRPr="00F7196C">
        <w:rPr>
          <w:rFonts w:ascii="Arial" w:hAnsi="Arial" w:cs="Arial"/>
          <w:sz w:val="24"/>
          <w:szCs w:val="24"/>
          <w:vertAlign w:val="superscript"/>
          <w:lang w:eastAsia="el-GR"/>
        </w:rPr>
        <w:t>2</w:t>
      </w:r>
      <w:r w:rsidRPr="00F7196C">
        <w:rPr>
          <w:rFonts w:ascii="Arial" w:hAnsi="Arial" w:cs="Arial"/>
          <w:sz w:val="24"/>
          <w:szCs w:val="24"/>
          <w:lang w:eastAsia="el-GR"/>
        </w:rPr>
        <w:t>.</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Ειδικότερα, στο συγκεκριμένο χώρο του </w:t>
      </w:r>
      <w:proofErr w:type="spellStart"/>
      <w:r w:rsidRPr="00F7196C">
        <w:rPr>
          <w:rFonts w:ascii="Arial" w:hAnsi="Arial" w:cs="Arial"/>
          <w:sz w:val="24"/>
          <w:szCs w:val="24"/>
          <w:lang w:eastAsia="el-GR"/>
        </w:rPr>
        <w:t>προπονητηρίου</w:t>
      </w:r>
      <w:proofErr w:type="spellEnd"/>
      <w:r w:rsidRPr="00F7196C">
        <w:rPr>
          <w:rFonts w:ascii="Arial" w:hAnsi="Arial" w:cs="Arial"/>
          <w:sz w:val="24"/>
          <w:szCs w:val="24"/>
          <w:lang w:eastAsia="el-GR"/>
        </w:rPr>
        <w:t xml:space="preserve"> </w:t>
      </w:r>
      <w:proofErr w:type="spellStart"/>
      <w:r w:rsidRPr="00F7196C">
        <w:rPr>
          <w:rFonts w:ascii="Arial" w:hAnsi="Arial" w:cs="Arial"/>
          <w:sz w:val="24"/>
          <w:szCs w:val="24"/>
          <w:lang w:eastAsia="el-GR"/>
        </w:rPr>
        <w:t>χωροθετούνται</w:t>
      </w:r>
      <w:proofErr w:type="spellEnd"/>
      <w:r w:rsidRPr="00F7196C">
        <w:rPr>
          <w:rFonts w:ascii="Arial" w:hAnsi="Arial" w:cs="Arial"/>
          <w:sz w:val="24"/>
          <w:szCs w:val="24"/>
          <w:lang w:eastAsia="el-GR"/>
        </w:rPr>
        <w:t xml:space="preserve"> μία βαλβίδα δισκοβολίας, οι εγκαταστάσεις του ακοντισμού με ένα διπλό διάδρομο φοράς, μία βαλβίδα σφυροβολίας και μία βαλβίδα σφαιροβολίας.</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Ένα πάγιο και δίκαιο αίτημα θα έλεγα της κοινωνίας της Χαλκιδικής και της αθλητικής οικογένειας του νομού σας πρόκειται να υλοποιηθεί. Ένα αίτημα που παρέμενε στο συρτάρι για πάρα πολλά χρόνια, όπως ήδη και εσείς αναφέρατε, γίνεται πράξη, μπήκε στον προγραμματισμό μας και στο σχεδιασμό μας για το ΠΔΕ της επόμενης περιόδου εντάσσεται το έργο το οποίο αιτείστε και αιτείστε όχι μόνο εσείς, αλλά και συνολικά η αθλητική οικογένεια του νομού σας.</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Παράλληλα σας ενημερώνω ότι στον Νομό Χαλκιδικής σήμερα λειτουργούν σαράντα επτά νόμιμα ενεργά αθλητικά ερασιτεχνικά σωματεία, τα οποία έχουν λάβει ήδη ενίσχυση ύψους 122.500 ευρώ.</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Κύριε συνάδελφε, μέσα από τις πρωτοβουλίες μας έχουμε έρθει πολύ κοντά με την αθλητική οικογένεια. Είμαι συνομιλητής σε όλη μου την πορεία, σε όλη αυτήν την πορεία της αθλητικής μεταρρύθμισης και μπορώ λοιπόν να σας πω με απόλυτη βεβαιότητα ότι αφουγκραζόμαστε τα αιτήματά τους, τις αγωνίες </w:t>
      </w:r>
      <w:r w:rsidRPr="00F7196C">
        <w:rPr>
          <w:rFonts w:ascii="Arial" w:hAnsi="Arial" w:cs="Arial"/>
          <w:sz w:val="24"/>
          <w:szCs w:val="24"/>
          <w:lang w:eastAsia="el-GR"/>
        </w:rPr>
        <w:lastRenderedPageBreak/>
        <w:t xml:space="preserve">τους, αλλά και τις απαιτήσεις τους, οι οποίες δεν είναι παράλογες. Πάντα, όμως, λειτουργούμε προσεκτικά, χωρίς μεγάλα λόγια και κενές υποσχέσεις. </w:t>
      </w:r>
    </w:p>
    <w:p w:rsidR="00F7196C" w:rsidRPr="00F7196C" w:rsidRDefault="00F7196C" w:rsidP="00F7196C">
      <w:pPr>
        <w:spacing w:after="160" w:line="600" w:lineRule="auto"/>
        <w:ind w:firstLine="720"/>
        <w:jc w:val="both"/>
        <w:rPr>
          <w:rFonts w:ascii="Arial" w:eastAsia="SimSun" w:hAnsi="Arial" w:cs="Arial"/>
          <w:b/>
          <w:bCs/>
          <w:sz w:val="24"/>
          <w:szCs w:val="24"/>
          <w:lang w:eastAsia="zh-CN"/>
        </w:rPr>
      </w:pPr>
      <w:r w:rsidRPr="00F7196C">
        <w:rPr>
          <w:rFonts w:ascii="Arial" w:eastAsia="SimSun" w:hAnsi="Arial" w:cs="Arial"/>
          <w:b/>
          <w:bCs/>
          <w:sz w:val="24"/>
          <w:szCs w:val="24"/>
          <w:lang w:eastAsia="zh-CN"/>
        </w:rPr>
        <w:t xml:space="preserve">ΠΡΟΕΔΡΕΥΟΥΣΑ (Σοφία Σακοράφα): </w:t>
      </w:r>
      <w:r w:rsidRPr="00F7196C">
        <w:rPr>
          <w:rFonts w:ascii="Arial" w:eastAsia="SimSun" w:hAnsi="Arial" w:cs="Arial"/>
          <w:bCs/>
          <w:sz w:val="24"/>
          <w:szCs w:val="24"/>
          <w:lang w:eastAsia="zh-CN"/>
        </w:rPr>
        <w:t>Κύριε Υπουργέ, σας παρακαλώ πάρα πολύ, πρέπει να ολοκληρώσετε.</w:t>
      </w:r>
    </w:p>
    <w:p w:rsidR="00F7196C" w:rsidRPr="00F7196C" w:rsidRDefault="00F7196C" w:rsidP="00F7196C">
      <w:pPr>
        <w:spacing w:after="160" w:line="600" w:lineRule="auto"/>
        <w:ind w:firstLine="720"/>
        <w:jc w:val="both"/>
        <w:rPr>
          <w:rFonts w:ascii="Arial" w:hAnsi="Arial" w:cs="Arial"/>
          <w:b/>
          <w:color w:val="111111"/>
          <w:sz w:val="24"/>
          <w:szCs w:val="24"/>
          <w:lang w:eastAsia="el-GR"/>
        </w:rPr>
      </w:pPr>
      <w:r w:rsidRPr="00F7196C">
        <w:rPr>
          <w:rFonts w:ascii="Arial" w:hAnsi="Arial" w:cs="Arial"/>
          <w:b/>
          <w:color w:val="111111"/>
          <w:sz w:val="24"/>
          <w:szCs w:val="24"/>
          <w:lang w:eastAsia="el-GR"/>
        </w:rPr>
        <w:t xml:space="preserve">ΕΛΕΥΘΕΡΙΟΣ ΑΥΓΕΝΑΚΗΣ (Υφυπουργός Πολιτισμού και Αθλητισμού): </w:t>
      </w:r>
      <w:r w:rsidRPr="00F7196C">
        <w:rPr>
          <w:rFonts w:ascii="Arial" w:hAnsi="Arial" w:cs="Arial"/>
          <w:color w:val="111111"/>
          <w:sz w:val="24"/>
          <w:szCs w:val="24"/>
          <w:lang w:eastAsia="el-GR"/>
        </w:rPr>
        <w:t>Ολοκληρώνω, κυρία Πρόεδρε.</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Ζυγίζουμε τις προτεραιότητες και αυτό που διακηρύττουμε, το πράττουμε. Η αθλητική οικογένεια αναγνωρίζει την ειλικρινή αντιμετώπιση, την επιβραβεύει και το πιο σημαντικό είναι ότι στέκεται σύμμαχος στην προσπάθεια της αθλητικής μας μεταρρύθμισης. Και αυτό αποτυπώνεται και στο σχέδιο νόμου που εισάγουμε άμεσα στην Επιτροπή Μορφωτικών Υποθέσεων αυτήν την εβδομάδα. Εύχομαι και ελπίζω να τύχει της στήριξης του συνόλου των πολιτικών δυνάμεων του ελληνικού Κοινοβουλίου.</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Σας ευχαριστώ θερμά.</w:t>
      </w:r>
    </w:p>
    <w:p w:rsidR="00F7196C" w:rsidRPr="00F7196C" w:rsidRDefault="00F7196C" w:rsidP="00F7196C">
      <w:pPr>
        <w:spacing w:after="160" w:line="600" w:lineRule="auto"/>
        <w:ind w:firstLine="720"/>
        <w:jc w:val="both"/>
        <w:rPr>
          <w:rFonts w:ascii="Arial" w:eastAsia="SimSun" w:hAnsi="Arial" w:cs="Arial"/>
          <w:bCs/>
          <w:sz w:val="24"/>
          <w:szCs w:val="24"/>
          <w:lang w:eastAsia="zh-CN"/>
        </w:rPr>
      </w:pPr>
      <w:r w:rsidRPr="00F7196C">
        <w:rPr>
          <w:rFonts w:ascii="Arial" w:eastAsia="SimSun" w:hAnsi="Arial" w:cs="Arial"/>
          <w:b/>
          <w:bCs/>
          <w:sz w:val="24"/>
          <w:szCs w:val="24"/>
          <w:lang w:eastAsia="zh-CN"/>
        </w:rPr>
        <w:t xml:space="preserve">ΠΡΟΕΔΡΕΥΟΥΣΑ (Σοφία Σακοράφα): </w:t>
      </w:r>
      <w:r w:rsidRPr="00F7196C">
        <w:rPr>
          <w:rFonts w:ascii="Arial" w:eastAsia="SimSun" w:hAnsi="Arial" w:cs="Arial"/>
          <w:bCs/>
          <w:sz w:val="24"/>
          <w:szCs w:val="24"/>
          <w:lang w:eastAsia="zh-CN"/>
        </w:rPr>
        <w:t>Ευχαριστώ και εγώ, κύριε Υπουργέ.</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eastAsia="SimSun" w:hAnsi="Arial" w:cs="Arial"/>
          <w:bCs/>
          <w:sz w:val="24"/>
          <w:szCs w:val="24"/>
          <w:lang w:eastAsia="zh-CN"/>
        </w:rPr>
        <w:t xml:space="preserve">Συνεχίζουμε με την όγδοη </w:t>
      </w:r>
      <w:r w:rsidRPr="00F7196C">
        <w:rPr>
          <w:rFonts w:ascii="Arial" w:hAnsi="Arial" w:cs="Arial"/>
          <w:sz w:val="24"/>
          <w:szCs w:val="24"/>
          <w:lang w:eastAsia="el-GR"/>
        </w:rPr>
        <w:t xml:space="preserve">με αριθμό 801/24-5-2021 επίκαιρη ερώτηση δεύτερου κύκλου του Βουλευτή Ηρακλείου του ΜέΡΑ25 κ. </w:t>
      </w:r>
      <w:r w:rsidRPr="00F7196C">
        <w:rPr>
          <w:rFonts w:ascii="Arial" w:hAnsi="Arial" w:cs="Arial"/>
          <w:bCs/>
          <w:sz w:val="24"/>
          <w:szCs w:val="24"/>
          <w:lang w:eastAsia="el-GR"/>
        </w:rPr>
        <w:t xml:space="preserve">Γεώργιου </w:t>
      </w:r>
      <w:proofErr w:type="spellStart"/>
      <w:r w:rsidRPr="00F7196C">
        <w:rPr>
          <w:rFonts w:ascii="Arial" w:hAnsi="Arial" w:cs="Arial"/>
          <w:bCs/>
          <w:sz w:val="24"/>
          <w:szCs w:val="24"/>
          <w:lang w:eastAsia="el-GR"/>
        </w:rPr>
        <w:t>Λογιάδη</w:t>
      </w:r>
      <w:proofErr w:type="spellEnd"/>
      <w:r w:rsidRPr="00F7196C">
        <w:rPr>
          <w:rFonts w:ascii="Arial" w:hAnsi="Arial" w:cs="Arial"/>
          <w:b/>
          <w:bCs/>
          <w:sz w:val="24"/>
          <w:szCs w:val="24"/>
          <w:lang w:eastAsia="el-GR"/>
        </w:rPr>
        <w:t xml:space="preserve"> </w:t>
      </w:r>
      <w:r w:rsidRPr="00F7196C">
        <w:rPr>
          <w:rFonts w:ascii="Arial" w:hAnsi="Arial" w:cs="Arial"/>
          <w:sz w:val="24"/>
          <w:szCs w:val="24"/>
          <w:lang w:eastAsia="el-GR"/>
        </w:rPr>
        <w:t xml:space="preserve">προς τον Υπουργό </w:t>
      </w:r>
      <w:r w:rsidRPr="00F7196C">
        <w:rPr>
          <w:rFonts w:ascii="Arial" w:hAnsi="Arial" w:cs="Arial"/>
          <w:bCs/>
          <w:sz w:val="24"/>
          <w:szCs w:val="24"/>
          <w:lang w:eastAsia="el-GR"/>
        </w:rPr>
        <w:t xml:space="preserve">Ναυτιλίας και Νησιωτικής Πολιτικής </w:t>
      </w:r>
      <w:r w:rsidRPr="00F7196C">
        <w:rPr>
          <w:rFonts w:ascii="Arial" w:hAnsi="Arial" w:cs="Arial"/>
          <w:sz w:val="24"/>
          <w:szCs w:val="24"/>
          <w:lang w:eastAsia="el-GR"/>
        </w:rPr>
        <w:t xml:space="preserve">με θέμα: </w:t>
      </w:r>
      <w:r w:rsidRPr="00F7196C">
        <w:rPr>
          <w:rFonts w:ascii="Arial" w:hAnsi="Arial" w:cs="Arial"/>
          <w:sz w:val="24"/>
          <w:szCs w:val="24"/>
          <w:lang w:eastAsia="el-GR"/>
        </w:rPr>
        <w:lastRenderedPageBreak/>
        <w:t>«Εγκαταλελειμμένο επί δεκατέσσερα χρόνια στον βυθό της Σαντορίνης, το «</w:t>
      </w:r>
      <w:r w:rsidR="0075404B" w:rsidRPr="00F7196C">
        <w:rPr>
          <w:rFonts w:ascii="Arial" w:hAnsi="Arial" w:cs="Arial"/>
          <w:sz w:val="24"/>
          <w:szCs w:val="24"/>
          <w:lang w:eastAsia="el-GR"/>
        </w:rPr>
        <w:t>SEA DIAMOND</w:t>
      </w:r>
      <w:r w:rsidRPr="00F7196C">
        <w:rPr>
          <w:rFonts w:ascii="Arial" w:hAnsi="Arial" w:cs="Arial"/>
          <w:sz w:val="24"/>
          <w:szCs w:val="24"/>
          <w:lang w:eastAsia="el-GR"/>
        </w:rPr>
        <w:t xml:space="preserve">»». </w:t>
      </w:r>
    </w:p>
    <w:p w:rsidR="00F7196C" w:rsidRPr="00F7196C" w:rsidRDefault="00F7196C" w:rsidP="00F7196C">
      <w:pPr>
        <w:spacing w:after="160" w:line="600" w:lineRule="auto"/>
        <w:ind w:firstLine="720"/>
        <w:jc w:val="both"/>
        <w:rPr>
          <w:rFonts w:ascii="Arial" w:hAnsi="Arial" w:cs="Arial"/>
          <w:bCs/>
          <w:color w:val="111111"/>
          <w:sz w:val="24"/>
          <w:szCs w:val="24"/>
          <w:lang w:eastAsia="el-GR"/>
        </w:rPr>
      </w:pPr>
      <w:r w:rsidRPr="00F7196C">
        <w:rPr>
          <w:rFonts w:ascii="Arial" w:hAnsi="Arial" w:cs="Arial"/>
          <w:sz w:val="24"/>
          <w:szCs w:val="24"/>
          <w:lang w:eastAsia="el-GR"/>
        </w:rPr>
        <w:t>Στην ερώτηση</w:t>
      </w:r>
      <w:r w:rsidRPr="00F7196C">
        <w:rPr>
          <w:rFonts w:ascii="Arial" w:hAnsi="Arial" w:cs="Arial"/>
          <w:b/>
          <w:color w:val="111111"/>
          <w:sz w:val="24"/>
          <w:szCs w:val="24"/>
          <w:lang w:eastAsia="el-GR"/>
        </w:rPr>
        <w:t xml:space="preserve"> </w:t>
      </w:r>
      <w:r w:rsidRPr="00F7196C">
        <w:rPr>
          <w:rFonts w:ascii="Arial" w:hAnsi="Arial" w:cs="Arial"/>
          <w:color w:val="111111"/>
          <w:sz w:val="24"/>
          <w:szCs w:val="24"/>
          <w:lang w:eastAsia="el-GR"/>
        </w:rPr>
        <w:t xml:space="preserve">θα απαντήσει ο Υφυπουργός </w:t>
      </w:r>
      <w:r w:rsidRPr="00F7196C">
        <w:rPr>
          <w:rFonts w:ascii="Arial" w:hAnsi="Arial" w:cs="Arial"/>
          <w:bCs/>
          <w:color w:val="111111"/>
          <w:sz w:val="24"/>
          <w:szCs w:val="24"/>
          <w:lang w:eastAsia="el-GR"/>
        </w:rPr>
        <w:t>Ναυτιλίας και Νησιωτικής Πολιτικής, ο κ. Κωνσταντίνος Κατσαφάδος.</w:t>
      </w:r>
    </w:p>
    <w:p w:rsidR="00F7196C" w:rsidRPr="00F7196C" w:rsidRDefault="00F7196C" w:rsidP="00F7196C">
      <w:pPr>
        <w:spacing w:after="160" w:line="600" w:lineRule="auto"/>
        <w:ind w:firstLine="720"/>
        <w:jc w:val="both"/>
        <w:rPr>
          <w:rFonts w:ascii="Arial" w:hAnsi="Arial" w:cs="Arial"/>
          <w:bCs/>
          <w:color w:val="111111"/>
          <w:sz w:val="24"/>
          <w:szCs w:val="24"/>
          <w:lang w:eastAsia="el-GR"/>
        </w:rPr>
      </w:pPr>
      <w:r w:rsidRPr="00F7196C">
        <w:rPr>
          <w:rFonts w:ascii="Arial" w:hAnsi="Arial" w:cs="Arial"/>
          <w:bCs/>
          <w:color w:val="111111"/>
          <w:sz w:val="24"/>
          <w:szCs w:val="24"/>
          <w:lang w:eastAsia="el-GR"/>
        </w:rPr>
        <w:t>Ορίστε, κύριε συνάδελφε, έχετε τον λόγο για δύο λεπτά.</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lang w:eastAsia="el-GR"/>
        </w:rPr>
        <w:t xml:space="preserve">ΓΕΩΡΓΙΟΣ ΛΟΓΙΑΔΗΣ: </w:t>
      </w:r>
      <w:r w:rsidRPr="00F7196C">
        <w:rPr>
          <w:rFonts w:ascii="Arial" w:hAnsi="Arial" w:cs="Arial"/>
          <w:sz w:val="24"/>
          <w:szCs w:val="24"/>
          <w:lang w:eastAsia="el-GR"/>
        </w:rPr>
        <w:t xml:space="preserve">Πριν ξεκινήσω την ερώτηση, θα ήθελα να αναφέρω ότι αυτή η επίκαιρη ερώτηση ήταν να απαντηθεί την προηγούμενη Δευτέρα. Με πήραν από το γραφείο του κ. </w:t>
      </w:r>
      <w:proofErr w:type="spellStart"/>
      <w:r w:rsidRPr="00F7196C">
        <w:rPr>
          <w:rFonts w:ascii="Arial" w:hAnsi="Arial" w:cs="Arial"/>
          <w:sz w:val="24"/>
          <w:szCs w:val="24"/>
          <w:lang w:eastAsia="el-GR"/>
        </w:rPr>
        <w:t>Πλακιωτάκη</w:t>
      </w:r>
      <w:proofErr w:type="spellEnd"/>
      <w:r w:rsidRPr="00F7196C">
        <w:rPr>
          <w:rFonts w:ascii="Arial" w:hAnsi="Arial" w:cs="Arial"/>
          <w:sz w:val="24"/>
          <w:szCs w:val="24"/>
          <w:lang w:eastAsia="el-GR"/>
        </w:rPr>
        <w:t xml:space="preserve"> να με ρωτήσουν αν μπορούμε να τη μεταφέρουμε μία εβδομάδα αργότερα, επειδή ο κ. </w:t>
      </w:r>
      <w:proofErr w:type="spellStart"/>
      <w:r w:rsidRPr="00F7196C">
        <w:rPr>
          <w:rFonts w:ascii="Arial" w:hAnsi="Arial" w:cs="Arial"/>
          <w:sz w:val="24"/>
          <w:szCs w:val="24"/>
          <w:lang w:eastAsia="el-GR"/>
        </w:rPr>
        <w:t>Πλακιωτάκης</w:t>
      </w:r>
      <w:proofErr w:type="spellEnd"/>
      <w:r w:rsidRPr="00F7196C">
        <w:rPr>
          <w:rFonts w:ascii="Arial" w:hAnsi="Arial" w:cs="Arial"/>
          <w:sz w:val="24"/>
          <w:szCs w:val="24"/>
          <w:lang w:eastAsia="el-GR"/>
        </w:rPr>
        <w:t xml:space="preserve"> δεν θα μπορούσε να ήταν την προηγούμενη Δευτέρα εδώ πέρα. Συμφώνησα. Είπα ότι δεκατέσσερα χρόνια παραμένει το «SEA DIAMOND» εκεί πέρα, μια εβδομάδα δεν θα περιμένουμε; Και σήμερα βλέπουμε ότι ο κ. </w:t>
      </w:r>
      <w:proofErr w:type="spellStart"/>
      <w:r w:rsidRPr="00F7196C">
        <w:rPr>
          <w:rFonts w:ascii="Arial" w:hAnsi="Arial" w:cs="Arial"/>
          <w:sz w:val="24"/>
          <w:szCs w:val="24"/>
          <w:lang w:eastAsia="el-GR"/>
        </w:rPr>
        <w:t>Πλακιωτάκης</w:t>
      </w:r>
      <w:proofErr w:type="spellEnd"/>
      <w:r w:rsidRPr="00F7196C">
        <w:rPr>
          <w:rFonts w:ascii="Arial" w:hAnsi="Arial" w:cs="Arial"/>
          <w:sz w:val="24"/>
          <w:szCs w:val="24"/>
          <w:lang w:eastAsia="el-GR"/>
        </w:rPr>
        <w:t xml:space="preserve"> λείπει. Φοβάμαι, με όλο το σεβασμό στο πρόσωπό σας βέβαια, ότι ετράπη εις </w:t>
      </w:r>
      <w:proofErr w:type="spellStart"/>
      <w:r w:rsidRPr="00F7196C">
        <w:rPr>
          <w:rFonts w:ascii="Arial" w:hAnsi="Arial" w:cs="Arial"/>
          <w:sz w:val="24"/>
          <w:szCs w:val="24"/>
          <w:lang w:eastAsia="el-GR"/>
        </w:rPr>
        <w:t>άτακτον</w:t>
      </w:r>
      <w:proofErr w:type="spellEnd"/>
      <w:r w:rsidRPr="00F7196C">
        <w:rPr>
          <w:rFonts w:ascii="Arial" w:hAnsi="Arial" w:cs="Arial"/>
          <w:sz w:val="24"/>
          <w:szCs w:val="24"/>
          <w:lang w:eastAsia="el-GR"/>
        </w:rPr>
        <w:t xml:space="preserve"> </w:t>
      </w:r>
      <w:proofErr w:type="spellStart"/>
      <w:r w:rsidRPr="00F7196C">
        <w:rPr>
          <w:rFonts w:ascii="Arial" w:hAnsi="Arial" w:cs="Arial"/>
          <w:sz w:val="24"/>
          <w:szCs w:val="24"/>
          <w:lang w:eastAsia="el-GR"/>
        </w:rPr>
        <w:t>φυγήν</w:t>
      </w:r>
      <w:proofErr w:type="spellEnd"/>
      <w:r w:rsidRPr="00F7196C">
        <w:rPr>
          <w:rFonts w:ascii="Arial" w:hAnsi="Arial" w:cs="Arial"/>
          <w:sz w:val="24"/>
          <w:szCs w:val="24"/>
          <w:lang w:eastAsia="el-GR"/>
        </w:rPr>
        <w:t xml:space="preserve"> πριν καταθέσω καν την ερώτησή μου.</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Τέλος πάντων, ας πάμε στη σημερινή ερώτηση. Κύριε Υφυπουργέ, έχουν περάσει δεκατέσσερα χρόνια από τη βύθιση του «SEA DIAMOND» της εταιρείας «</w:t>
      </w:r>
      <w:proofErr w:type="spellStart"/>
      <w:r w:rsidRPr="00F7196C">
        <w:rPr>
          <w:rFonts w:ascii="Arial" w:hAnsi="Arial" w:cs="Arial"/>
          <w:sz w:val="24"/>
          <w:szCs w:val="24"/>
          <w:lang w:eastAsia="el-GR"/>
        </w:rPr>
        <w:t>Louis</w:t>
      </w:r>
      <w:proofErr w:type="spellEnd"/>
      <w:r w:rsidRPr="00F7196C">
        <w:rPr>
          <w:rFonts w:ascii="Arial" w:hAnsi="Arial" w:cs="Arial"/>
          <w:sz w:val="24"/>
          <w:szCs w:val="24"/>
          <w:lang w:eastAsia="el-GR"/>
        </w:rPr>
        <w:t xml:space="preserve"> Hellenic-</w:t>
      </w:r>
      <w:proofErr w:type="spellStart"/>
      <w:r w:rsidRPr="00F7196C">
        <w:rPr>
          <w:rFonts w:ascii="Arial" w:hAnsi="Arial" w:cs="Arial"/>
          <w:sz w:val="24"/>
          <w:szCs w:val="24"/>
          <w:lang w:eastAsia="el-GR"/>
        </w:rPr>
        <w:t>Cruises</w:t>
      </w:r>
      <w:proofErr w:type="spellEnd"/>
      <w:r w:rsidRPr="00F7196C">
        <w:rPr>
          <w:rFonts w:ascii="Arial" w:hAnsi="Arial" w:cs="Arial"/>
          <w:sz w:val="24"/>
          <w:szCs w:val="24"/>
          <w:lang w:eastAsia="el-GR"/>
        </w:rPr>
        <w:t xml:space="preserve">» στη Σαντορίνη. Το κουφάρι του πλοίου βρίσκεται εγκαταλελειμμένο στο βυθό της θάλασσας κρεμασμένο στο χείλος του γκρεμού. Το λιμάνι της Σαντορίνης είναι από τα πλέον τουριστικά της </w:t>
      </w:r>
      <w:r w:rsidRPr="00F7196C">
        <w:rPr>
          <w:rFonts w:ascii="Arial" w:hAnsi="Arial" w:cs="Arial"/>
          <w:sz w:val="24"/>
          <w:szCs w:val="24"/>
          <w:lang w:eastAsia="el-GR"/>
        </w:rPr>
        <w:lastRenderedPageBreak/>
        <w:t>Μεσογείου και το νησί συμβάλλει με πάνω από 1% στο ΑΕΠ της χώρας και δέχεται κάθε χρόνο πάνω από δύο εκατομμύρια επισκέπτες με αυξητικούς ρυθμούς.</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Το «SEA DIAMOND» συνεχίζει να ρυπαίνει τα θαλάσσια οικοσυστήματα με τα πετρελαιοειδή και τις </w:t>
      </w:r>
      <w:proofErr w:type="spellStart"/>
      <w:r w:rsidRPr="00F7196C">
        <w:rPr>
          <w:rFonts w:ascii="Arial" w:hAnsi="Arial" w:cs="Arial"/>
          <w:sz w:val="24"/>
          <w:szCs w:val="24"/>
          <w:lang w:eastAsia="el-GR"/>
        </w:rPr>
        <w:t>υδατοδιαλυτές</w:t>
      </w:r>
      <w:proofErr w:type="spellEnd"/>
      <w:r w:rsidRPr="00F7196C">
        <w:rPr>
          <w:rFonts w:ascii="Arial" w:hAnsi="Arial" w:cs="Arial"/>
          <w:sz w:val="24"/>
          <w:szCs w:val="24"/>
          <w:lang w:eastAsia="el-GR"/>
        </w:rPr>
        <w:t xml:space="preserve"> τοξικές ουσίες που προέρχονται από το ναυάγιο και τη διάβρωση των επικίνδυνων υλικών του. Το πλοίο περιείχε </w:t>
      </w:r>
      <w:proofErr w:type="spellStart"/>
      <w:r w:rsidRPr="00F7196C">
        <w:rPr>
          <w:rFonts w:ascii="Arial" w:hAnsi="Arial" w:cs="Arial"/>
          <w:sz w:val="24"/>
          <w:szCs w:val="24"/>
          <w:lang w:eastAsia="el-GR"/>
        </w:rPr>
        <w:t>εξηνταπέντε</w:t>
      </w:r>
      <w:proofErr w:type="spellEnd"/>
      <w:r w:rsidRPr="00F7196C">
        <w:rPr>
          <w:rFonts w:ascii="Arial" w:hAnsi="Arial" w:cs="Arial"/>
          <w:sz w:val="24"/>
          <w:szCs w:val="24"/>
          <w:lang w:eastAsia="el-GR"/>
        </w:rPr>
        <w:t xml:space="preserve"> τόνους ντίζελ, τετρακόσιους τριάντα επτά τόνους μαζούτ, διακόσιους τριάντα έξι τόνους απόβλητα κάθε είδους και τριάντα δύο τόνους λιπαντικά βάσει του πράσινου βιβλίου του. Έχουν αντληθεί περίπου οι </w:t>
      </w:r>
      <w:proofErr w:type="spellStart"/>
      <w:r w:rsidRPr="00F7196C">
        <w:rPr>
          <w:rFonts w:ascii="Arial" w:hAnsi="Arial" w:cs="Arial"/>
          <w:sz w:val="24"/>
          <w:szCs w:val="24"/>
          <w:lang w:eastAsia="el-GR"/>
        </w:rPr>
        <w:t>εκατόν</w:t>
      </w:r>
      <w:proofErr w:type="spellEnd"/>
      <w:r w:rsidRPr="00F7196C">
        <w:rPr>
          <w:rFonts w:ascii="Arial" w:hAnsi="Arial" w:cs="Arial"/>
          <w:sz w:val="24"/>
          <w:szCs w:val="24"/>
          <w:lang w:eastAsia="el-GR"/>
        </w:rPr>
        <w:t xml:space="preserve"> πενήντα τόνοι, αλλά από αναλύσεις που έκανε το Γενικό Χημείο του Κράτους αυτά ήταν κατά 99% θαλασσινό νερό και μόνο 1% πετρελαιοειδή.</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Είναι σχεδόν όλα ακόμη μέσα στο ναυάγιο και συνεχίζουν να αναβλύζουν, ενώ η πλοιοκτήτρια εταιρεία έχει εισπράξει 6 εκατομμύρια δολάρια για την </w:t>
      </w:r>
      <w:proofErr w:type="spellStart"/>
      <w:r w:rsidRPr="00F7196C">
        <w:rPr>
          <w:rFonts w:ascii="Arial" w:hAnsi="Arial"/>
          <w:sz w:val="24"/>
          <w:szCs w:val="24"/>
          <w:lang w:eastAsia="el-GR"/>
        </w:rPr>
        <w:t>απάντληση</w:t>
      </w:r>
      <w:proofErr w:type="spellEnd"/>
      <w:r w:rsidRPr="00F7196C">
        <w:rPr>
          <w:rFonts w:ascii="Arial" w:hAnsi="Arial"/>
          <w:sz w:val="24"/>
          <w:szCs w:val="24"/>
          <w:lang w:eastAsia="el-GR"/>
        </w:rPr>
        <w:t xml:space="preserve"> των πετρελαιοειδών. Στην έρευνα που έκανε το Πολυτεχνείο Κρήτης σε ψάρια που συλλέχτηκαν στην περιοχή, ανιχνεύτηκαν πολύ υψηλές τιμές σε επικίνδυνα </w:t>
      </w:r>
      <w:proofErr w:type="spellStart"/>
      <w:r w:rsidRPr="00F7196C">
        <w:rPr>
          <w:rFonts w:ascii="Arial" w:hAnsi="Arial"/>
          <w:sz w:val="24"/>
          <w:szCs w:val="24"/>
          <w:lang w:eastAsia="el-GR"/>
        </w:rPr>
        <w:t>βαρέα</w:t>
      </w:r>
      <w:proofErr w:type="spellEnd"/>
      <w:r w:rsidRPr="00F7196C">
        <w:rPr>
          <w:rFonts w:ascii="Arial" w:hAnsi="Arial"/>
          <w:sz w:val="24"/>
          <w:szCs w:val="24"/>
          <w:lang w:eastAsia="el-GR"/>
        </w:rPr>
        <w:t xml:space="preserve"> μέταλλα, όπως υδράργυρο, κάδμιο, μόλυβδο.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Το Συμβούλιο της Επικρατείας, με την απόφαση 1820/2019, κατόπιν προσφυγής της διεθνούς δράσης για το περιβάλλον και του πολιτισμού της Σαντορίνης, του Ινστιτούτου Θαλάσσιας Προστασίας στο Αρχιπέλαγος και της Κοινότητας </w:t>
      </w:r>
      <w:proofErr w:type="spellStart"/>
      <w:r w:rsidRPr="00F7196C">
        <w:rPr>
          <w:rFonts w:ascii="Arial" w:hAnsi="Arial"/>
          <w:sz w:val="24"/>
          <w:szCs w:val="24"/>
          <w:lang w:eastAsia="el-GR"/>
        </w:rPr>
        <w:t>Οίας</w:t>
      </w:r>
      <w:proofErr w:type="spellEnd"/>
      <w:r w:rsidRPr="00F7196C">
        <w:rPr>
          <w:rFonts w:ascii="Arial" w:hAnsi="Arial"/>
          <w:sz w:val="24"/>
          <w:szCs w:val="24"/>
          <w:lang w:eastAsia="el-GR"/>
        </w:rPr>
        <w:t xml:space="preserve"> έχει αποφανθεί ότι το Υπουργείο Ναυτιλίας και Νησιωτικής </w:t>
      </w:r>
      <w:r w:rsidRPr="00F7196C">
        <w:rPr>
          <w:rFonts w:ascii="Arial" w:hAnsi="Arial"/>
          <w:sz w:val="24"/>
          <w:szCs w:val="24"/>
          <w:lang w:eastAsia="el-GR"/>
        </w:rPr>
        <w:lastRenderedPageBreak/>
        <w:t>Πολιτικής έχει άμεση και αυτοτελή υποχρέωση να κινήσει τις διαδικασίες ανέλκυσης του «</w:t>
      </w:r>
      <w:r w:rsidRPr="00F7196C">
        <w:rPr>
          <w:rFonts w:ascii="Arial" w:hAnsi="Arial"/>
          <w:sz w:val="24"/>
          <w:szCs w:val="24"/>
          <w:lang w:val="en-US" w:eastAsia="el-GR"/>
        </w:rPr>
        <w:t>Sea</w:t>
      </w:r>
      <w:r w:rsidRPr="00F7196C">
        <w:rPr>
          <w:rFonts w:ascii="Arial" w:hAnsi="Arial"/>
          <w:sz w:val="24"/>
          <w:szCs w:val="24"/>
          <w:lang w:eastAsia="el-GR"/>
        </w:rPr>
        <w:t xml:space="preserve"> </w:t>
      </w:r>
      <w:r w:rsidRPr="00F7196C">
        <w:rPr>
          <w:rFonts w:ascii="Arial" w:hAnsi="Arial"/>
          <w:sz w:val="24"/>
          <w:szCs w:val="24"/>
          <w:lang w:val="en-US" w:eastAsia="el-GR"/>
        </w:rPr>
        <w:t>Diamond</w:t>
      </w:r>
      <w:r w:rsidRPr="00F7196C">
        <w:rPr>
          <w:rFonts w:ascii="Arial" w:hAnsi="Arial"/>
          <w:sz w:val="24"/>
          <w:szCs w:val="24"/>
          <w:lang w:eastAsia="el-GR"/>
        </w:rPr>
        <w:t>».</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Παρ’ όλο που μεγάλες διεθνείς εταιρείες ανέλκυσης κατέθεσαν σχετικές προσφορές το 2019 σε διεθνή μειοδοτικό διαγωνισμό και μάλιστα δύο από τις μεγαλύτερες εταιρείες ανελκύσεων τις έκαναν με κόστος κάτω από το όριο που είχε τεθεί, η διαδικασία αυτή δεν προχώρησε, καθώς ο διαγωνισμός ακυρώθηκε μόλις δύο ημέρες πριν το άνοιγμα των προσφορών.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Δεδομένου ότι το μήνυμα που δίνουμε ως χώρα είναι ότι η βύθιση και εγκατάλειψη πλοίων στα ελληνικά νερά αποτελεί μία προσοδοφόρα ενέργεια, διότι τα ναυάγια ανελκύονται παντού ανά τον κόσμο άμεσα για την αποφυγή περιβαλλοντικής ρύπανσης, ερωτάσθε, κύριε Υφυπουργέ, τα εξής: Πρώτον, πρόκειται για ανικανότητα διαχείρισης ή απλώς για εξυπηρέτηση συμφερόντων; Και δεύτερον, θα προχωρήσει και θα ολοκληρωθεί η διαδικασία ανέλκυσης του ναυαγίου που υπάγεται στο Υπουργείο σας;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Σας ευχαριστώ.</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ΠΡΟΕΔΡΕΥΟΥΣΑ</w:t>
      </w:r>
      <w:r w:rsidRPr="00F7196C">
        <w:rPr>
          <w:rFonts w:ascii="Arial" w:hAnsi="Arial"/>
          <w:sz w:val="24"/>
          <w:szCs w:val="24"/>
          <w:lang w:eastAsia="el-GR"/>
        </w:rPr>
        <w:t xml:space="preserve"> </w:t>
      </w:r>
      <w:r w:rsidRPr="00F7196C">
        <w:rPr>
          <w:rFonts w:ascii="Arial" w:hAnsi="Arial"/>
          <w:b/>
          <w:sz w:val="24"/>
          <w:szCs w:val="24"/>
          <w:lang w:eastAsia="el-GR"/>
        </w:rPr>
        <w:t>(Σοφία Σακοράφα):</w:t>
      </w:r>
      <w:r w:rsidRPr="00F7196C">
        <w:rPr>
          <w:rFonts w:ascii="Arial" w:hAnsi="Arial"/>
          <w:sz w:val="24"/>
          <w:szCs w:val="24"/>
          <w:lang w:eastAsia="el-GR"/>
        </w:rPr>
        <w:t xml:space="preserve"> Και εγώ ευχαριστώ, κύριε συνάδελφε.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Υφυπουργέ, έχετε τον λόγο.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lastRenderedPageBreak/>
        <w:t xml:space="preserve">ΚΩΝΣΤΑΝΤΙΝΟΣ ΚΑΤΣΑΦΑΔΟΣ (Υφυπουργός Ναυτιλίας και Νησιωτικής Πολιτικής): </w:t>
      </w:r>
      <w:r w:rsidRPr="00F7196C">
        <w:rPr>
          <w:rFonts w:ascii="Arial" w:hAnsi="Arial"/>
          <w:sz w:val="24"/>
          <w:szCs w:val="24"/>
          <w:lang w:eastAsia="el-GR"/>
        </w:rPr>
        <w:t>Ευχαριστώ πολύ, κυρία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Κυρίες και κύριοι συνάδελφοι, η υπόθεση του ναυαγίου του κρουαζιερόπλοιου «SEA DIAMOND» στον κόλπο της Καλντέρας στη Σαντορίνη δεν είναι η πρώτη φορά που απασχολεί το Κοινοβούλιο. Οφείλω όμως να δώσω, κύριε συνάδελφε, κάποιες απαντήσεις σε κάποιες ανακρίβειες τις οποίες είπατε.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Σε ό,τι έχει να κάνει με την περιβαλλοντική ρύπανση στην περιοχή, πρέπει να πούμε ότι αντιμετωπίστηκε από την πρώτη στιγμή. Από την πρώτη στιγμή που έγινε το ναυάγιο, το κράτος άμεσα έσπευσε και αντιμετώπισε, με βάση τις δυνατότητες τις οποίες είχε, την περιβαλλοντική ρύπανση εκεί.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Στο δεύτερο κομμάτι σε ό,τι είπατε σε σχέση με την </w:t>
      </w:r>
      <w:proofErr w:type="spellStart"/>
      <w:r w:rsidRPr="00F7196C">
        <w:rPr>
          <w:rFonts w:ascii="Arial" w:hAnsi="Arial"/>
          <w:sz w:val="24"/>
          <w:szCs w:val="24"/>
          <w:lang w:eastAsia="el-GR"/>
        </w:rPr>
        <w:t>απάντληση</w:t>
      </w:r>
      <w:proofErr w:type="spellEnd"/>
      <w:r w:rsidRPr="00F7196C">
        <w:rPr>
          <w:rFonts w:ascii="Arial" w:hAnsi="Arial"/>
          <w:sz w:val="24"/>
          <w:szCs w:val="24"/>
          <w:lang w:eastAsia="el-GR"/>
        </w:rPr>
        <w:t xml:space="preserve"> των πετρελαιοειδών, οφείλω να σας πω ότι το μεγαλύτερο, το συντριπτικά μεγαλύτερο κομμάτι έχει </w:t>
      </w:r>
      <w:proofErr w:type="spellStart"/>
      <w:r w:rsidRPr="00F7196C">
        <w:rPr>
          <w:rFonts w:ascii="Arial" w:hAnsi="Arial"/>
          <w:sz w:val="24"/>
          <w:szCs w:val="24"/>
          <w:lang w:eastAsia="el-GR"/>
        </w:rPr>
        <w:t>απαντληθεί</w:t>
      </w:r>
      <w:proofErr w:type="spellEnd"/>
      <w:r w:rsidRPr="00F7196C">
        <w:rPr>
          <w:rFonts w:ascii="Arial" w:hAnsi="Arial"/>
          <w:sz w:val="24"/>
          <w:szCs w:val="24"/>
          <w:lang w:eastAsia="el-GR"/>
        </w:rPr>
        <w:t>, κύριε συνάδελφε.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Και βέβαια, πρέπει να σας πω -γιατί εκεί μιλήσατε για το Γαλάζιο Ταμείο και οφείλω να σας ενημερώσω επάνω σε αυτό- ότι δεν υπάρχει κάποιο σχετικό αίτημα στα αρχεία της Διεύθυνσης Προστασίας Θαλασσίου Περιβάλλοντος στο Υπουργείο Εμπορικής Ναυτιλίας, άρα δεν επιδοτήθηκε η διαδικασία από το Γαλάζιο Ταμείο.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 xml:space="preserve">Επίσης, οφείλω να σας καταθέσω έγγραφό για τα Πρακτικά, γιατί πρέπει να ενημερώσουμε ότι το τελευταίο χρονικό διάστημα υπάρχει μία συνεχής επιτήρηση από αντιρρυπαντική εταιρεία σε ό,τι έχει να κάνει με το ναυάγιο, για να ελέγχουν τις περιβαλλοντικές επιπτώσεις τις οποίες έχει στην περιοχή, αλλά είναι και συνεχείς οι έλεγχοι τους οποίους κάνει το ΕΛΚΕΘΕ στην περιοχή.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Οφείλω, λοιπόν, να σας καταθέσω για τα Πρακτικά το πόρισμα της έκθεσης πραγματογνωμοσύνης επί των αποφάσεων του ναυτικού τμήματος, όπου λέει ξεκάθαρα ότι η τωρινή κατάσταση είναι σταθεροποιημένη και σαφώς αμβλυμμένη, έχοντας μία φυσική εξυγίανση στην ευρύτερη περιοχή του ναυαγίου.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(Στο σημείο αυτό ο Υφυπουργός Ναυτιλίας και Νησιωτικής Πολιτικής κ. Κωνσταντίνος Κατσαφάδος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Επίσης, κύριε συνάδελφε, να σας ενημερώσω ότι το ΕΛΚΕΘΕ, με σχετικό έγγραφό του στις 11 Σεπτεμβρίου 2020, </w:t>
      </w:r>
      <w:proofErr w:type="spellStart"/>
      <w:r w:rsidRPr="00F7196C">
        <w:rPr>
          <w:rFonts w:ascii="Arial" w:hAnsi="Arial"/>
          <w:sz w:val="24"/>
          <w:szCs w:val="24"/>
          <w:lang w:eastAsia="el-GR"/>
        </w:rPr>
        <w:t>απεφάνθη</w:t>
      </w:r>
      <w:proofErr w:type="spellEnd"/>
      <w:r w:rsidRPr="00F7196C">
        <w:rPr>
          <w:rFonts w:ascii="Arial" w:hAnsi="Arial"/>
          <w:sz w:val="24"/>
          <w:szCs w:val="24"/>
          <w:lang w:eastAsia="el-GR"/>
        </w:rPr>
        <w:t xml:space="preserve"> ότι το γενικό συμπέρασμα που προκύπτει από τις μετρήσεις που καλύπτουν τη χρονική περίοδο των δεκατριών ετών από το ατύχημα, είναι ότι δεν φαίνεται να υπάρχουν εμφανείς επιπτώσεις από το ναυάγιο στο θαλάσσιο οικοσύστημα της περιοχής. Η περιοχή χαρακτηρίζεται σε καλή περιβαλλοντική κατάσταση σε ό,τι </w:t>
      </w:r>
      <w:r w:rsidRPr="00F7196C">
        <w:rPr>
          <w:rFonts w:ascii="Arial" w:hAnsi="Arial"/>
          <w:sz w:val="24"/>
          <w:szCs w:val="24"/>
          <w:lang w:eastAsia="el-GR"/>
        </w:rPr>
        <w:lastRenderedPageBreak/>
        <w:t xml:space="preserve">αφορά τη ρύπανση τόσο από υδρογονάνθρακες, όσο και από </w:t>
      </w:r>
      <w:proofErr w:type="spellStart"/>
      <w:r w:rsidRPr="00F7196C">
        <w:rPr>
          <w:rFonts w:ascii="Arial" w:hAnsi="Arial"/>
          <w:sz w:val="24"/>
          <w:szCs w:val="24"/>
          <w:lang w:eastAsia="el-GR"/>
        </w:rPr>
        <w:t>βαρέα</w:t>
      </w:r>
      <w:proofErr w:type="spellEnd"/>
      <w:r w:rsidRPr="00F7196C">
        <w:rPr>
          <w:rFonts w:ascii="Arial" w:hAnsi="Arial"/>
          <w:sz w:val="24"/>
          <w:szCs w:val="24"/>
          <w:lang w:eastAsia="el-GR"/>
        </w:rPr>
        <w:t xml:space="preserve"> μέταλλα. Και αυτά δεν τα λέει το Υπουργείο Εμπορικής Ναυτιλίας, τα λένε ανεξάρτητοι οργανισμοί.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Είπατε, κύριε συνάδελφε, ότι το μήνυμα το οποίο δίνουμε ως χώρα είναι ότι η βύθιση και εγκατάλειψη πλοίων αποτελεί μια προσοδοφόρα δραστηριότητα για τις ναυτιλιακές εταιρείες. Να σημειώσω πάλι ότι είναι πάνω από εξακόσια είκοσι τα πρόστιμα τα οποία έχουν επιδοθεί στην εταιρεία και τα χρήματα τα οποία καλείται να πληρώσει στο ελληνικό δημόσιο ξεπερνούν τα 8.300.000 ευρώ. Άρα, όπως καταλαβαίνετε, οι ελεγκτικοί μηχανισμοί έχουν πράξει το έργο τους και είμαστε στη διαδικασία τού να πάρουμε αυτά τα χρήματα, γιατί έχουν επιδοθεί στη ναυτιλιακή εταιρεία.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Μιλήσατε και για το πάγωμα το οποίο είχαμε από το Υπουργείο Εμπορικής Ναυτιλίας σε ό,τι έχει να κάνει με το διαγωνισμό ανέλκυσης του ναυαγίου. Πρέπει να σας πω, όπως δήλωσε και ο ίδιος ο Υπουργός, ο κ. </w:t>
      </w:r>
      <w:proofErr w:type="spellStart"/>
      <w:r w:rsidRPr="00F7196C">
        <w:rPr>
          <w:rFonts w:ascii="Arial" w:hAnsi="Arial"/>
          <w:sz w:val="24"/>
          <w:szCs w:val="24"/>
          <w:lang w:eastAsia="el-GR"/>
        </w:rPr>
        <w:t>Πλακιωτάκης</w:t>
      </w:r>
      <w:proofErr w:type="spellEnd"/>
      <w:r w:rsidRPr="00F7196C">
        <w:rPr>
          <w:rFonts w:ascii="Arial" w:hAnsi="Arial"/>
          <w:sz w:val="24"/>
          <w:szCs w:val="24"/>
          <w:lang w:eastAsia="el-GR"/>
        </w:rPr>
        <w:t>, ότι δυστυχώς η ΔΑΛ ήταν αναρμόδια για τη διεξαγωγή του συγκεκριμένου διαγωνισμού.</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Η Δημόσια Αρχή Λιμένων, κύριε συνάδελφε, δεν είναι αρμόδια για να προχωράει σε διαδικασίες ανέλκυσης ναυαγίων. Παρ’ όλα αυτά, αναγνωρίζοντας την κρισιμότητα της κατάστασης, αντιλαμβανόμενοι το μέγεθος και τον περιβαλλοντικό κίνδυνο που μπορεί να δημιουργηθεί, ο </w:t>
      </w:r>
      <w:r w:rsidRPr="00F7196C">
        <w:rPr>
          <w:rFonts w:ascii="Arial" w:hAnsi="Arial"/>
          <w:sz w:val="24"/>
          <w:szCs w:val="24"/>
          <w:lang w:eastAsia="el-GR"/>
        </w:rPr>
        <w:lastRenderedPageBreak/>
        <w:t xml:space="preserve">Υπουργός Εμπορικής Ναυτιλίας κ. </w:t>
      </w:r>
      <w:proofErr w:type="spellStart"/>
      <w:r w:rsidRPr="00F7196C">
        <w:rPr>
          <w:rFonts w:ascii="Arial" w:hAnsi="Arial"/>
          <w:sz w:val="24"/>
          <w:szCs w:val="24"/>
          <w:lang w:eastAsia="el-GR"/>
        </w:rPr>
        <w:t>Πλακιωτάκης</w:t>
      </w:r>
      <w:proofErr w:type="spellEnd"/>
      <w:r w:rsidRPr="00F7196C">
        <w:rPr>
          <w:rFonts w:ascii="Arial" w:hAnsi="Arial"/>
          <w:sz w:val="24"/>
          <w:szCs w:val="24"/>
          <w:lang w:eastAsia="el-GR"/>
        </w:rPr>
        <w:t xml:space="preserve"> τον Φεβρουάριο του 2021 σύστησε μια επιτροπή, η οποία μελετά με τους αρμόδιους ειδικούς και ναυπηγούς, αλλά και χημικούς και σε συνεργασία με το Υπουργείο Περιβάλλοντος, όλα αυτά τα λεπτά ζητήματα αυτού του ιδιαίτερου ναυαγίου -γιατί καταλαβαίνετε ότι είναι πάρα πολύ λεπτό το θέμα και περιβαλλοντικά και οικονομικά και τεχνικά- για να μπορέσει επιτέλους να γίνει η ανέλκυσή του.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Σας ευχαριστώ πάρα πολύ. </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cs="Arial"/>
          <w:b/>
          <w:bCs/>
          <w:sz w:val="24"/>
          <w:szCs w:val="24"/>
          <w:lang w:eastAsia="el-GR"/>
        </w:rPr>
        <w:t>ΠΡΟΕΔΡΕΥΟΥΣΑ (Σοφία Σακοράφα):</w:t>
      </w:r>
      <w:r w:rsidRPr="00F7196C">
        <w:rPr>
          <w:rFonts w:ascii="Arial" w:hAnsi="Arial" w:cs="Arial"/>
          <w:sz w:val="24"/>
          <w:szCs w:val="24"/>
          <w:lang w:eastAsia="el-GR"/>
        </w:rPr>
        <w:t xml:space="preserve"> Κι εγώ σας ε</w:t>
      </w:r>
      <w:r w:rsidRPr="00F7196C">
        <w:rPr>
          <w:rFonts w:ascii="Arial" w:hAnsi="Arial"/>
          <w:sz w:val="24"/>
          <w:szCs w:val="24"/>
          <w:lang w:eastAsia="el-GR"/>
        </w:rPr>
        <w:t xml:space="preserve">υχαριστώ, κύριε Υπουργέ. </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συνάδελφε, έχετε τον λόγο. </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ΓΕΩΡΓΙΟΣ ΛΟΓΙΑΔΗΣ:</w:t>
      </w:r>
      <w:r w:rsidRPr="00F7196C">
        <w:rPr>
          <w:rFonts w:ascii="Arial" w:hAnsi="Arial"/>
          <w:sz w:val="24"/>
          <w:szCs w:val="24"/>
          <w:lang w:eastAsia="el-GR"/>
        </w:rPr>
        <w:t xml:space="preserve"> Ευχαριστώ, κυρία Πρόεδρε. </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Το «ΣΑΜΙΝΑ» είναι στην Πάρο ακόμη εκεί, όπως και τόσα άλλα ναυάγια στο Αιγαίο. Στην Αμερική, όταν θέλουν να ποντίσουν κάποια βαγόνια από τρένα ή κάποια ναυάγια, πάνε και τα γδύνουν εντελώς. Αφήνουν μόνο τα κουφάρια. Βγάζουν τα πλαστικά, τα βγάζουν όλα. </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Αντίστοιχο παράδειγμα διαχείρισης ναυαγίου έχουμε στις 31 Ιανουαρίου 2012 στην Τοσκάνη της Ιταλίας, στην περίπτωση του ναυαγίου του πλοίου «</w:t>
      </w:r>
      <w:r w:rsidRPr="00F7196C">
        <w:rPr>
          <w:rFonts w:ascii="Arial" w:hAnsi="Arial"/>
          <w:sz w:val="24"/>
          <w:szCs w:val="24"/>
          <w:lang w:val="en-US" w:eastAsia="el-GR"/>
        </w:rPr>
        <w:t>COSTA</w:t>
      </w:r>
      <w:r w:rsidRPr="00F7196C">
        <w:rPr>
          <w:rFonts w:ascii="Arial" w:hAnsi="Arial"/>
          <w:sz w:val="24"/>
          <w:szCs w:val="24"/>
          <w:lang w:eastAsia="el-GR"/>
        </w:rPr>
        <w:t xml:space="preserve"> </w:t>
      </w:r>
      <w:r w:rsidRPr="00F7196C">
        <w:rPr>
          <w:rFonts w:ascii="Arial" w:hAnsi="Arial"/>
          <w:sz w:val="24"/>
          <w:szCs w:val="24"/>
          <w:lang w:val="en-US" w:eastAsia="el-GR"/>
        </w:rPr>
        <w:t>CONCORDIA</w:t>
      </w:r>
      <w:r w:rsidRPr="00F7196C">
        <w:rPr>
          <w:rFonts w:ascii="Arial" w:hAnsi="Arial"/>
          <w:sz w:val="24"/>
          <w:szCs w:val="24"/>
          <w:lang w:eastAsia="el-GR"/>
        </w:rPr>
        <w:t xml:space="preserve">» από τις ιταλικές αρχές, που υποχρέωσαν την </w:t>
      </w:r>
      <w:r w:rsidRPr="00F7196C">
        <w:rPr>
          <w:rFonts w:ascii="Arial" w:hAnsi="Arial"/>
          <w:sz w:val="24"/>
          <w:szCs w:val="24"/>
          <w:lang w:eastAsia="el-GR"/>
        </w:rPr>
        <w:lastRenderedPageBreak/>
        <w:t xml:space="preserve">πλοιοκτήτρια εταιρεία να ανελκύσει το ναυάγιο που ανελκύστηκε άμεσα, τον Σεπτέμβρη του 2013, πήγε για διάλυση και ανακύκλωση. </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Εδώ, κύριε Υφυπουργέ, δεν επιτρέπεται στην Ελλάδα -και πολύ σωστά- να πετάξουμε μία τηλεόραση μέσα στη θάλασσα. Είναι δυνατόν να αφήσουμε ένα ολόκληρο καράβι εκεί μέσα τόσα χρόνια; Τι κληρονομιά αφήνουμε στα παιδιά μας με τέτοια ναυάγια; Ακόμη μία περιβαλλοντική τοξική ωρολογιακή βόμβα, όπως και με τόσα άλλα ναυάγια που ανέφερα. Υπάρχουν και άλλα πολλά στην Εύβοια και στην Άνδρο και στη Μύκονο και παντού. </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Η διάβρωση του ναυαγίου συνεχίζεται. Το κουφάρι μπορεί να κατρακυλήσει σε πολύ μεγαλύτερο βάθος. Μπορεί να κοπεί, να σπάσει στα δύο και αυτό θα είχε ως αποτέλεσμα την οικολογική και όχι μόνο καταστροφή της Καλντέρας. Η χρονική δε έκταση στο μέλλον των επιβλαβών εκπομπών θα ξεπεράσει τα τετρακόσια χρόνια, βάσει μελετών του Πολυτεχνείου Κρήτης. </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Το θέμα είναι καθημερινά επίκαιρο και ακόμα περισσότερο τώρα, με την κρίση της πανδημίας που ετοιμαζόμαστε να ανοίξουμε τον τουρισμό σε μία από τις πιο φημισμένες και </w:t>
      </w:r>
      <w:proofErr w:type="spellStart"/>
      <w:r w:rsidRPr="00F7196C">
        <w:rPr>
          <w:rFonts w:ascii="Arial" w:hAnsi="Arial"/>
          <w:sz w:val="24"/>
          <w:szCs w:val="24"/>
          <w:lang w:eastAsia="el-GR"/>
        </w:rPr>
        <w:t>πολυφωτογραφημένες</w:t>
      </w:r>
      <w:proofErr w:type="spellEnd"/>
      <w:r w:rsidRPr="00F7196C">
        <w:rPr>
          <w:rFonts w:ascii="Arial" w:hAnsi="Arial"/>
          <w:sz w:val="24"/>
          <w:szCs w:val="24"/>
          <w:lang w:eastAsia="el-GR"/>
        </w:rPr>
        <w:t xml:space="preserve"> περιοχές του κόσμου. Το Υπουργείο όμως και η πολιτεία επιδεικνύουν καταστροφική ολιγωρία εδώ και δεκατέσσερα χρόνια. Είναι το μεγαλύτερο περιβαλλοντικό θαλάσσιο πρόβλημα της χώρας μας.</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 xml:space="preserve">Οφείλει, κύριε Υπουργέ, το Υπουργείο σας να καθαρίσει τους ελληνικούς βυθούς από τέτοια τοξικά ναυάγια και με την αξιοποίηση ευρωπαϊκών πόρων και να αναδείξει το βυθό του Αιγαίου και τον θαλάσσιο πλούτο του, αλλιώς θα το αναδείξουν τα ξένα διεθνή μέσα, που δεν τα επηρεάζετε εσείς και θα «καθαρίσουν» αυτά για εσάς. </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Δεν θέλω να φανταστώ μία φωτογραφία με τον Πρωθυπουργό να αναγγέλλει το άνοιγμα του τουρισμού στη Σαντορίνη και από κάπου να υπάρχει ένα τεράστιο περιβαλλοντικό πρόβλημα. Ανέλκυση τώρα, καθαρός βυθός. Το ρολόι χτυπάει συνεχώς.</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Αν ήταν εδώ ο κύριος Υπουργός -και παρακαλώ να το μεταβιβάσετε- που προέρχεται από την Κρήτη, μιας και η επίκαιρη ερώτηση ήταν να γίνει την προηγούμενη εβδομάδα, θα ήθελα ως Κρητικός Υπουργός, αλλά ακόμα περισσότερο ως </w:t>
      </w:r>
      <w:proofErr w:type="spellStart"/>
      <w:r w:rsidRPr="00F7196C">
        <w:rPr>
          <w:rFonts w:ascii="Arial" w:hAnsi="Arial"/>
          <w:sz w:val="24"/>
          <w:szCs w:val="24"/>
          <w:lang w:eastAsia="el-GR"/>
        </w:rPr>
        <w:t>Λασιθιώτης</w:t>
      </w:r>
      <w:proofErr w:type="spellEnd"/>
      <w:r w:rsidRPr="00F7196C">
        <w:rPr>
          <w:rFonts w:ascii="Arial" w:hAnsi="Arial"/>
          <w:sz w:val="24"/>
          <w:szCs w:val="24"/>
          <w:lang w:eastAsia="el-GR"/>
        </w:rPr>
        <w:t xml:space="preserve">, να πάρει θέση για την πλήρη αποκατάσταση του ταφικού μνημείου στο Α΄ Νεκροταφείο Αθηνών του μεγάλου εθνικού και Κρητικού ευεργέτη, του Αντώνη Παπαδάκη, που είναι και συντοπίτης του. </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Σας ευχαριστώ πολύ.</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cs="Arial"/>
          <w:b/>
          <w:bCs/>
          <w:sz w:val="24"/>
          <w:szCs w:val="24"/>
          <w:lang w:eastAsia="el-GR"/>
        </w:rPr>
        <w:t>ΠΡΟΕΔΡΕΥΟΥΣΑ (Σοφία Σακοράφα):</w:t>
      </w:r>
      <w:r w:rsidRPr="00F7196C">
        <w:rPr>
          <w:rFonts w:ascii="Arial" w:hAnsi="Arial" w:cs="Arial"/>
          <w:sz w:val="24"/>
          <w:szCs w:val="24"/>
          <w:lang w:eastAsia="el-GR"/>
        </w:rPr>
        <w:t xml:space="preserve"> Σας ευχαριστώ, </w:t>
      </w:r>
      <w:r w:rsidRPr="00F7196C">
        <w:rPr>
          <w:rFonts w:ascii="Arial" w:hAnsi="Arial"/>
          <w:sz w:val="24"/>
          <w:szCs w:val="24"/>
          <w:lang w:eastAsia="el-GR"/>
        </w:rPr>
        <w:t xml:space="preserve">κύριε συνάδελφε. </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Υπουργέ, έχετε τον λόγο. </w:t>
      </w:r>
    </w:p>
    <w:p w:rsidR="00F7196C" w:rsidRPr="00F7196C" w:rsidRDefault="00F7196C" w:rsidP="00F7196C">
      <w:pPr>
        <w:shd w:val="clear" w:color="auto" w:fill="FFFFFF"/>
        <w:spacing w:after="160" w:line="600" w:lineRule="auto"/>
        <w:ind w:firstLine="720"/>
        <w:contextualSpacing/>
        <w:jc w:val="both"/>
        <w:rPr>
          <w:rFonts w:ascii="Arial" w:hAnsi="Arial" w:cs="Arial"/>
          <w:color w:val="111111"/>
          <w:sz w:val="24"/>
          <w:szCs w:val="24"/>
          <w:lang w:eastAsia="el-GR"/>
        </w:rPr>
      </w:pPr>
      <w:r w:rsidRPr="00F7196C">
        <w:rPr>
          <w:rFonts w:ascii="Arial" w:hAnsi="Arial" w:cs="Arial"/>
          <w:b/>
          <w:bCs/>
          <w:color w:val="111111"/>
          <w:sz w:val="24"/>
          <w:szCs w:val="24"/>
          <w:lang w:eastAsia="el-GR"/>
        </w:rPr>
        <w:lastRenderedPageBreak/>
        <w:t xml:space="preserve">ΚΩΝΣΤΑΝΤΙΝΟΣ ΚΑΤΣΑΦΑΔΟΣ </w:t>
      </w:r>
      <w:r w:rsidRPr="00F7196C">
        <w:rPr>
          <w:rFonts w:ascii="Arial" w:hAnsi="Arial" w:cs="Arial"/>
          <w:b/>
          <w:color w:val="111111"/>
          <w:sz w:val="24"/>
          <w:szCs w:val="24"/>
          <w:lang w:eastAsia="el-GR"/>
        </w:rPr>
        <w:t xml:space="preserve">(Υφυπουργός </w:t>
      </w:r>
      <w:r w:rsidRPr="00F7196C">
        <w:rPr>
          <w:rFonts w:ascii="Arial" w:hAnsi="Arial" w:cs="Arial"/>
          <w:b/>
          <w:bCs/>
          <w:color w:val="111111"/>
          <w:sz w:val="24"/>
          <w:szCs w:val="24"/>
          <w:lang w:eastAsia="el-GR"/>
        </w:rPr>
        <w:t>Ναυτιλίας και Νησιωτικής Πολιτικής):</w:t>
      </w:r>
      <w:r w:rsidRPr="00F7196C">
        <w:rPr>
          <w:rFonts w:ascii="Arial" w:hAnsi="Arial" w:cs="Arial"/>
          <w:color w:val="111111"/>
          <w:sz w:val="24"/>
          <w:szCs w:val="24"/>
          <w:lang w:eastAsia="el-GR"/>
        </w:rPr>
        <w:t xml:space="preserve"> Ευχαριστώ, κυρία Πρόεδρε. </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συνάδελφε, μπορεί να διαφωνούμε σε πολλά, όμως συμφωνούμε σε ένα πράγμα, ότι πρέπει να τελειώσει η υπόθεση με το ναυάγιο του «SEA DIAMOND» και πραγματικά είναι υποχρέωση της πολιτείας όσο το δυνατόν γρηγορότερα να μπορέσει να κάνει την ανέλκυση αυτού του κουφαριού από την Καλντέρα της Σαντορίνης. </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Οφείλουμε όμως να το κάνουμε με σοβαρότητα. Οφείλουμε να το κάνουμε τηρώντας όλους τους κανόνες οι οποίοι διέπουν τέτοιες διαδικασίες. Οφείλουμε να το κάνουμε με υπευθυνότητα και όπως πολύ σωστά γράφετε και στην επίκαιρη ερώτησή σας, υπάρχουν ακόμα εκκρεμείς δικαστικές διαδικασίες. </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Οφείλουμε λοιπόν να σεβόμαστε τους νόμους, να σεβόμαστε το περιβάλλον, να σεβόμαστε το θαλάσσιο οικοσύστημα της περιοχής, τις ανθρώπινες ζωές οι οποίες θα μπουν σε όλη αυτήν τη διαδικασία, γιατί είναι ένα πάρα, μα πάρα πολύ δύσκολο εγχείρημα και οφείλουμε να έχουμε και μια τεχνοοικονομική μελέτη.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Ενδεικτικά σας αναφέρω ότι οι ναυπηγοί οριοθετούν το κόστος ανέλκυσης του συγκεκριμένου ναυαγίου από 550 εκατομμύρια ευρώ μέχρι ένα ποσό πάνω από 1 δισεκατομμύριο. Οφείλουμε λοιπόν και πρέπει με σύνεση, </w:t>
      </w:r>
      <w:r w:rsidRPr="00F7196C">
        <w:rPr>
          <w:rFonts w:ascii="Arial" w:hAnsi="Arial" w:cs="Arial"/>
          <w:sz w:val="24"/>
          <w:szCs w:val="24"/>
          <w:lang w:eastAsia="el-GR"/>
        </w:rPr>
        <w:lastRenderedPageBreak/>
        <w:t>με αποφασιστικότητα και σοβαρότητα, με ρεαλισμό να αντιμετωπίσουμε αυτό το σημαντικό πρόβλημα. Και θα το κάνουμε.</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Σας είπα ότι τον Φλεβάρη του 2021 ο Υπουργός συνέστησε μία επιτροπή από εμπειρογνώμονες και από στελέχη του Υπουργείου Ναυτιλίας αποκλειστικά και μόνο γι’ αυτό το θέμα, ούτως ώστε να μπορέσει να υπάρξει η απαιτούμενη τεχνοοικονομική μελέτη και να προχωρήσουμε μετά στην διαδικασία του διαγωνισμού για την ανέλκυση του ναυαγίου.</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(Στο σημείο αυτό την Προεδρική Έδρα καταλαμβάνει ο Ε΄ Αντιπρόεδρος της Βουλής, κ. </w:t>
      </w:r>
      <w:r w:rsidRPr="00F7196C">
        <w:rPr>
          <w:rFonts w:ascii="Arial" w:hAnsi="Arial" w:cs="Arial"/>
          <w:b/>
          <w:sz w:val="24"/>
          <w:szCs w:val="24"/>
          <w:lang w:eastAsia="el-GR"/>
        </w:rPr>
        <w:t>ΟΔΥΣΣΕΑΣ ΚΩΝΣΤΑΝΤΙΝΟΠΟΥΛΟΣ</w:t>
      </w:r>
      <w:r w:rsidRPr="00F7196C">
        <w:rPr>
          <w:rFonts w:ascii="Arial" w:hAnsi="Arial" w:cs="Arial"/>
          <w:sz w:val="24"/>
          <w:szCs w:val="24"/>
          <w:lang w:eastAsia="el-GR"/>
        </w:rPr>
        <w:t>)</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Και έρχομαι σήμερα εδώ για να σας δώσω και μία δεσμευτική ημερομηνία, κύριε συνάδελφε. Δεσμευόμαστε λοιπόν ως Υπουργείο Εμπορικής Ναυτιλίας και Νησιωτικής Πολιτικής ότι μέχρι τις 29 Σεπτεμβρίου του 2021 θα έχει βγει το πόρισμα της επιτροπής, ούτως ώστε να προχωρήσουμε στις απαιτούμενες περαιτέρω ενέργειες οι οποίες χρειάζονται.</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Οφείλω όμως να σας πω το εξής. Βέβαια το Υπουργείο Εμπορικής Ναυτιλίας βρίσκεται σε αγαστή και συνεχή συνεννόηση και συνεργασία με το Δημοτικό Λιμενικό Ταμείο Θήρας, το οποίο είναι και </w:t>
      </w:r>
      <w:proofErr w:type="spellStart"/>
      <w:r w:rsidRPr="00F7196C">
        <w:rPr>
          <w:rFonts w:ascii="Arial" w:hAnsi="Arial" w:cs="Arial"/>
          <w:sz w:val="24"/>
          <w:szCs w:val="24"/>
          <w:lang w:eastAsia="el-GR"/>
        </w:rPr>
        <w:t>επιφορτισμένo</w:t>
      </w:r>
      <w:proofErr w:type="spellEnd"/>
      <w:r w:rsidRPr="00F7196C">
        <w:rPr>
          <w:rFonts w:ascii="Arial" w:hAnsi="Arial" w:cs="Arial"/>
          <w:sz w:val="24"/>
          <w:szCs w:val="24"/>
          <w:lang w:eastAsia="el-GR"/>
        </w:rPr>
        <w:t xml:space="preserve"> με πάρα πολλά ζητήματα σε ό,τι έχει να κάνει με το ναυάγιο.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lastRenderedPageBreak/>
        <w:t>Οφείλω όμως για να μην τρομοκρατούμε και για να μην κινδυνολογούμε, να πω πως αυτήν τη στιγμή το κράτος, η πολιτεία κάνει ό,τι περνάει από το χέρι της για να διαφυλάξει το θαλάσσιο οικοσύστημα στην περιοχή και φαίνεται σύμφωνα με τις εκθέσεις των ειδικών ότι αυτό το έχουμε επιτύχει. Προχωράμε σεβόμενοι τις δικαστικές αποφάσεις και βάζοντας τους αρμόδιους και τους ειδικούς να μπορέσουμε να έχουμε μία πλήρη έκθεση για να μπορέσουμε επιτέλους κάποια στιγμή να ανασύρουμε το ναυάγιο. Και νομίζω ότι αυτό θα είναι ένα πάρα πολύ θετικό αποτέλεσμα για τη χώρα, όχι μόνο για την Κυβέρνηση.</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Να σταθούμε όμως στο εξής, κύριε συνάδελφε: Καλό είναι να ασκούμε κριτική, καλό είναι να υπάρχει αντιπαράθεση, αλλά υπάρχουν και κάποια θέματα τα οποία είναι πάνω απ’ αυτό. Και το συγκεκριμένο ναυάγιο ταλαιπωρεί διαχρονικά όλες τις κυβερνήσεις, όπως βλέπετε, γιατί μιλάμε για πάνω από δέκα χρόνια που υπάρχει αυτή η ταλαιπωρία. Γίνονταν προσπάθειες, γίνονται προσπάθειες και θα πρέπει να βρούμε τον βέλτιστο και τον πιο ικανό τρόπο για να μπορέσουμε να αντιμετωπίσουμε το πρόβλημα.</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Σας ευχαριστώ πολύ.</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ΠΡΟΕΔΡΕΥΩΝ (Οδυσσέας Κωνσταντινόπουλος): </w:t>
      </w:r>
      <w:r w:rsidRPr="00F7196C">
        <w:rPr>
          <w:rFonts w:ascii="Arial" w:hAnsi="Arial"/>
          <w:sz w:val="24"/>
          <w:szCs w:val="24"/>
          <w:lang w:eastAsia="el-GR"/>
        </w:rPr>
        <w:t xml:space="preserve">Συνεχίζουμε με τη δεύτερη με αριθμό 785/19-5-2021 επίκαιρη ερώτηση δεύτερου κύκλου του Βουλευτή Β2΄ Δυτικού Τομέα Αθηνών του ΣΥΡΙΖΑ - Προοδευτική Συμμαχία κ. </w:t>
      </w:r>
      <w:r w:rsidRPr="00F7196C">
        <w:rPr>
          <w:rFonts w:ascii="Arial" w:hAnsi="Arial"/>
          <w:bCs/>
          <w:sz w:val="24"/>
          <w:szCs w:val="24"/>
          <w:lang w:eastAsia="el-GR"/>
        </w:rPr>
        <w:lastRenderedPageBreak/>
        <w:t xml:space="preserve">Παναγιώτη </w:t>
      </w:r>
      <w:proofErr w:type="spellStart"/>
      <w:r w:rsidRPr="00F7196C">
        <w:rPr>
          <w:rFonts w:ascii="Arial" w:hAnsi="Arial"/>
          <w:bCs/>
          <w:sz w:val="24"/>
          <w:szCs w:val="24"/>
          <w:lang w:eastAsia="el-GR"/>
        </w:rPr>
        <w:t>Κουρουμπλή</w:t>
      </w:r>
      <w:proofErr w:type="spellEnd"/>
      <w:r w:rsidRPr="00F7196C">
        <w:rPr>
          <w:rFonts w:ascii="Arial" w:hAnsi="Arial"/>
          <w:sz w:val="24"/>
          <w:szCs w:val="24"/>
          <w:lang w:eastAsia="el-GR"/>
        </w:rPr>
        <w:t xml:space="preserve"> προς τον Υπουργό </w:t>
      </w:r>
      <w:r w:rsidRPr="00F7196C">
        <w:rPr>
          <w:rFonts w:ascii="Arial" w:hAnsi="Arial"/>
          <w:bCs/>
          <w:sz w:val="24"/>
          <w:szCs w:val="24"/>
          <w:lang w:eastAsia="el-GR"/>
        </w:rPr>
        <w:t>Ανάπτυξης και Επενδύσεων,</w:t>
      </w:r>
      <w:r w:rsidRPr="00F7196C">
        <w:rPr>
          <w:rFonts w:ascii="Arial" w:hAnsi="Arial"/>
          <w:sz w:val="24"/>
          <w:szCs w:val="24"/>
          <w:lang w:eastAsia="el-GR"/>
        </w:rPr>
        <w:t xml:space="preserve"> με θέμα: «Ποιες οι ενέργειες της Ελλάδας για την εξαίρεση ισχύος του καθεστώτος της «πατέντας» των εμβολίων κατά της νόσου COVID-19;».</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Τον λόγο έχει ο κ. </w:t>
      </w:r>
      <w:proofErr w:type="spellStart"/>
      <w:r w:rsidRPr="00F7196C">
        <w:rPr>
          <w:rFonts w:ascii="Arial" w:hAnsi="Arial"/>
          <w:sz w:val="24"/>
          <w:szCs w:val="24"/>
          <w:lang w:eastAsia="el-GR"/>
        </w:rPr>
        <w:t>Κουρουμπλής</w:t>
      </w:r>
      <w:proofErr w:type="spellEnd"/>
      <w:r w:rsidRPr="00F7196C">
        <w:rPr>
          <w:rFonts w:ascii="Arial" w:hAnsi="Arial"/>
          <w:sz w:val="24"/>
          <w:szCs w:val="24"/>
          <w:lang w:eastAsia="el-GR"/>
        </w:rPr>
        <w:t xml:space="preserve"> για δύο λεπτά.</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ΠΑΝΑΓΙΩΤΗΣ ΚΟΥΡΟΥΜΠΛΗΣ:</w:t>
      </w:r>
      <w:r w:rsidRPr="00F7196C">
        <w:rPr>
          <w:rFonts w:ascii="Arial" w:hAnsi="Arial"/>
          <w:sz w:val="24"/>
          <w:szCs w:val="24"/>
          <w:lang w:eastAsia="el-GR"/>
        </w:rPr>
        <w:t xml:space="preserve"> Κύριε Πρόεδρε, κύριε Υπουργέ, κυρίες και κύριοι συνάδελφοι, είναι παγκοίνως γνωστό γιατί το βιώνουμε όλοι ως άνθρωποι σε ολόκληρο τον κόσμο, το ζήτημα της πανδημίας το οποίο έχει ενσκήψει και κυρίως βιώνουμε τις επιπτώσεις για αυτήν </w:t>
      </w:r>
      <w:proofErr w:type="spellStart"/>
      <w:r w:rsidRPr="00F7196C">
        <w:rPr>
          <w:rFonts w:ascii="Arial" w:hAnsi="Arial"/>
          <w:sz w:val="24"/>
          <w:szCs w:val="24"/>
          <w:lang w:eastAsia="el-GR"/>
        </w:rPr>
        <w:t>καθαυτήν</w:t>
      </w:r>
      <w:proofErr w:type="spellEnd"/>
      <w:r w:rsidRPr="00F7196C">
        <w:rPr>
          <w:rFonts w:ascii="Arial" w:hAnsi="Arial"/>
          <w:sz w:val="24"/>
          <w:szCs w:val="24"/>
          <w:lang w:eastAsia="el-GR"/>
        </w:rPr>
        <w:t xml:space="preserve"> την ίδια τη ζωή των ανθρώπων και βεβαίως τις επιπτώσεις σε ό,τι αφορά την παγκόσμια οικονομία.</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Οι διαστάσεις αυτής της πανδημικής κρίσης είναι ασύλληπτες και κανείς δεν μπορεί να υπολογίσει τις μελλοντικές επιπτώσεις. Προσπαθεί η επιστήμη και πρέπει να αναγνωρίσουμε όλοι ότι αυτή τη φορά η επιστήμη τέθηκε στην υπηρεσία του ανθρώπου. Οφείλουμε λοιπόν να αναγνωρίσουμε όλο τον κόπο και την προσπάθεια όλων των επιστημόνων. </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Όπως τονίζει χαρακτηριστικά, κυρία Πρόεδρε, η Πρόεδρος του Παγκόσμιου Οργανισμού Εμπορίου, οι κοινωνίες για να απαλλαγούν απ’ αυτήν την κρίση με τις λιγότερες δυνατές επιπτώσεις θα πρέπει πρωτίστως να απαλλαγούν από τις υγειονομικές προστατευτικές αντιλήψεις. Το 1995 ο </w:t>
      </w:r>
      <w:r w:rsidRPr="00F7196C">
        <w:rPr>
          <w:rFonts w:ascii="Arial" w:hAnsi="Arial"/>
          <w:sz w:val="24"/>
          <w:szCs w:val="24"/>
          <w:lang w:eastAsia="el-GR"/>
        </w:rPr>
        <w:lastRenderedPageBreak/>
        <w:t xml:space="preserve">Παγκόσμιος Οργανισμός Εμπορίου καθιέρωσε στην ουσία τις περίφημες πατέντες που αφορούν την προστασία της πνευματικής ιδιοκτησίας των εταιρειών φαρμάκων. </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Ωστόσο, ο τότε νομοθέτης και οι άνθρωποι που συνέβαλαν σε αυτήν την απόφαση, προέβλεψαν ότι θα πρέπει να υπάρχει ρητή διάταξη που να δίνει την δυνατότητα σε δημοσιονομικές, υγειονομικές κρίσεις να δίδεται η δυνατότητα αναστολής του </w:t>
      </w:r>
      <w:proofErr w:type="spellStart"/>
      <w:r w:rsidRPr="00F7196C">
        <w:rPr>
          <w:rFonts w:ascii="Arial" w:hAnsi="Arial"/>
          <w:sz w:val="24"/>
          <w:szCs w:val="24"/>
          <w:lang w:eastAsia="el-GR"/>
        </w:rPr>
        <w:t>πατέντη</w:t>
      </w:r>
      <w:proofErr w:type="spellEnd"/>
      <w:r w:rsidRPr="00F7196C">
        <w:rPr>
          <w:rFonts w:ascii="Arial" w:hAnsi="Arial"/>
          <w:sz w:val="24"/>
          <w:szCs w:val="24"/>
          <w:lang w:eastAsia="el-GR"/>
        </w:rPr>
        <w:t>. Μία πάρα πολύ σημαντική πρόβλεψη που δημιουργούσε μια εξαίρεση εξαιρετικά σημαντική.</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Το 2001 πάλι στην </w:t>
      </w:r>
      <w:proofErr w:type="spellStart"/>
      <w:r w:rsidRPr="00F7196C">
        <w:rPr>
          <w:rFonts w:ascii="Arial" w:hAnsi="Arial"/>
          <w:sz w:val="24"/>
          <w:szCs w:val="24"/>
          <w:lang w:eastAsia="el-GR"/>
        </w:rPr>
        <w:t>Ντόχα</w:t>
      </w:r>
      <w:proofErr w:type="spellEnd"/>
      <w:r w:rsidRPr="00F7196C">
        <w:rPr>
          <w:rFonts w:ascii="Arial" w:hAnsi="Arial"/>
          <w:sz w:val="24"/>
          <w:szCs w:val="24"/>
          <w:lang w:eastAsia="el-GR"/>
        </w:rPr>
        <w:t xml:space="preserve"> ο Παγκόσμιος Οργανισμός Εμπορίου συζητώντας τα ζητήματα αυτά διεύρυνε αυτήν τη δυνατότητα στις φτωχές χώρες να μπορούν να παρεμβαίνουν και να περιορίζουν την ισχύ του </w:t>
      </w:r>
      <w:proofErr w:type="spellStart"/>
      <w:r w:rsidRPr="00F7196C">
        <w:rPr>
          <w:rFonts w:ascii="Arial" w:hAnsi="Arial"/>
          <w:sz w:val="24"/>
          <w:szCs w:val="24"/>
          <w:lang w:eastAsia="el-GR"/>
        </w:rPr>
        <w:t>πατέντη</w:t>
      </w:r>
      <w:proofErr w:type="spellEnd"/>
      <w:r w:rsidRPr="00F7196C">
        <w:rPr>
          <w:rFonts w:ascii="Arial" w:hAnsi="Arial"/>
          <w:sz w:val="24"/>
          <w:szCs w:val="24"/>
          <w:lang w:eastAsia="el-GR"/>
        </w:rPr>
        <w:t xml:space="preserve">. Ωστόσο πρέπει να ομολογήσουμε ότι οι εταιρείες με τη δύναμη που διαθέτουν, καλλιεργούν και διατηρούν ένα άβατο σε ό,τι αφορά την υπόθεση του </w:t>
      </w:r>
      <w:proofErr w:type="spellStart"/>
      <w:r w:rsidRPr="00F7196C">
        <w:rPr>
          <w:rFonts w:ascii="Arial" w:hAnsi="Arial"/>
          <w:sz w:val="24"/>
          <w:szCs w:val="24"/>
          <w:lang w:eastAsia="el-GR"/>
        </w:rPr>
        <w:t>πατέντη</w:t>
      </w:r>
      <w:proofErr w:type="spellEnd"/>
      <w:r w:rsidRPr="00F7196C">
        <w:rPr>
          <w:rFonts w:ascii="Arial" w:hAnsi="Arial"/>
          <w:sz w:val="24"/>
          <w:szCs w:val="24"/>
          <w:lang w:eastAsia="el-GR"/>
        </w:rPr>
        <w:t xml:space="preserve">. </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ΠΡΟΕΔΡΕΥΩΝ (Οδυσσέας Κωνσταντινόπουλος): </w:t>
      </w:r>
      <w:r w:rsidRPr="00F7196C">
        <w:rPr>
          <w:rFonts w:ascii="Arial" w:hAnsi="Arial"/>
          <w:sz w:val="24"/>
          <w:szCs w:val="24"/>
          <w:lang w:eastAsia="el-GR"/>
        </w:rPr>
        <w:t>Παρακαλώ, κύριε συνάδελφε.</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ΠΑΝΑΓΙΩΤΗΣ ΚΟΥΡΟΥΜΠΛΗΣ:</w:t>
      </w:r>
      <w:r w:rsidRPr="00F7196C">
        <w:rPr>
          <w:rFonts w:ascii="Arial" w:hAnsi="Arial"/>
          <w:sz w:val="24"/>
          <w:szCs w:val="24"/>
          <w:lang w:eastAsia="el-GR"/>
        </w:rPr>
        <w:t xml:space="preserve"> Κλείνω, κύριε Πρόεδρε.</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Προέκυψε λοιπόν τώρα η παγκόσμια αυτή κρίση που έθεσε τους πάντες και τα πάντα, τους θεσμούς, τις ίδιες τις πολιτείες, τις δημοκρατίες σε μεγάλη δοκιμασία. Και ήρθε πλέον μία σύγκρουση στην ουσία του επιχειρήματος των </w:t>
      </w:r>
      <w:r w:rsidRPr="00F7196C">
        <w:rPr>
          <w:rFonts w:ascii="Arial" w:hAnsi="Arial"/>
          <w:sz w:val="24"/>
          <w:szCs w:val="24"/>
          <w:lang w:eastAsia="el-GR"/>
        </w:rPr>
        <w:lastRenderedPageBreak/>
        <w:t>εταιρειών περί πνευματικής ιδιοκτησίας και του δικαιώματος όλων των λαών στη ζωή για παράλληλο εμβολιασμό προκειμένου να αποφύγουμε όχι μόνο τις μεγάλες διακρίσεις και τις τρομερές ανισότητες που προκύπτουν, κυρία Πρόεδρε, αλλά κυρίως να αποφύγουμε τις επιπτώσεις…</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ΠΡΟΕΔΡΕΥΩΝ (Οδυσσέας Κωνσταντινόπουλος): </w:t>
      </w:r>
      <w:r w:rsidRPr="00F7196C">
        <w:rPr>
          <w:rFonts w:ascii="Arial" w:hAnsi="Arial"/>
          <w:sz w:val="24"/>
          <w:szCs w:val="24"/>
          <w:lang w:eastAsia="el-GR"/>
        </w:rPr>
        <w:t xml:space="preserve">Ευχαριστούμε, κύριε </w:t>
      </w:r>
      <w:proofErr w:type="spellStart"/>
      <w:r w:rsidRPr="00F7196C">
        <w:rPr>
          <w:rFonts w:ascii="Arial" w:hAnsi="Arial"/>
          <w:sz w:val="24"/>
          <w:szCs w:val="24"/>
          <w:lang w:eastAsia="el-GR"/>
        </w:rPr>
        <w:t>Κουρουμπλή</w:t>
      </w:r>
      <w:proofErr w:type="spellEnd"/>
      <w:r w:rsidRPr="00F7196C">
        <w:rPr>
          <w:rFonts w:ascii="Arial" w:hAnsi="Arial"/>
          <w:sz w:val="24"/>
          <w:szCs w:val="24"/>
          <w:lang w:eastAsia="el-GR"/>
        </w:rPr>
        <w:t>.</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ΠΑΝΑΓΙΩΤΗΣ ΚΟΥΡΟΥΜΠΛΗΣ:</w:t>
      </w:r>
      <w:r w:rsidRPr="00F7196C">
        <w:rPr>
          <w:rFonts w:ascii="Arial" w:hAnsi="Arial"/>
          <w:sz w:val="24"/>
          <w:szCs w:val="24"/>
          <w:lang w:eastAsia="el-GR"/>
        </w:rPr>
        <w:t xml:space="preserve"> Τελειώνω, κύριε Πρόεδρε. Νομίζω ότι είναι ένα ζήτημα για το οποίο πρέπει να μου δώσετε μισό λεπτό.</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Έτσι λοιπόν πιστεύω ότι υπάρχει ισχυρότατο νομικό και πολιτικό επιχείρημα, κύριε Πρόεδρε, που υποστηρίζει την άποψη ότι πρέπει να υπάρξει αναστολή. Διότι –ξέρουμε όλοι πλέον- έχει σηκωθεί μεγάλος κουρνιαχτός στην Ευρώπη, πολύ μεγάλες συζητήσεις από μεγάλα δημόσια μέσα ενημέρωσης, αλλά και από πολλούς φορείς ότι πρέπει να υπάρξει αναστολή. Διότι οι έρευνες και για τα καινοτόμα φάρμακα, αλλά κυρίως για τα εμβόλια έλαβαν μεγάλες χρηματοδοτήσεις και από την Ευρώπη και από την Αμερική….</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ΠΡΟΕΔΡΕΥΩΝ (Οδυσσέας Κωνσταντινόπουλος): </w:t>
      </w:r>
      <w:r w:rsidRPr="00F7196C">
        <w:rPr>
          <w:rFonts w:ascii="Arial" w:hAnsi="Arial"/>
          <w:sz w:val="24"/>
          <w:szCs w:val="24"/>
          <w:lang w:eastAsia="el-GR"/>
        </w:rPr>
        <w:t>Κύριε συνάδελφε, έχετε φτάσει τα τεσσεράμισι λεπτά.</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ΠΑΝΑΓΙΩΤΗΣ ΚΟΥΡΟΥΜΠΛΗΣ:</w:t>
      </w:r>
      <w:r w:rsidRPr="00F7196C">
        <w:rPr>
          <w:rFonts w:ascii="Arial" w:hAnsi="Arial"/>
          <w:sz w:val="24"/>
          <w:szCs w:val="24"/>
          <w:lang w:eastAsia="el-GR"/>
        </w:rPr>
        <w:t xml:space="preserve"> Ναι, κύριε Πρόεδρε, κλείνω.</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 xml:space="preserve">Και έτσι λοιπόν πιστεύουμε ότι υπάρχει ισχυρός λόγος να υποστηριχτεί η πρόταση του Προέδρου </w:t>
      </w:r>
      <w:proofErr w:type="spellStart"/>
      <w:r w:rsidRPr="00F7196C">
        <w:rPr>
          <w:rFonts w:ascii="Arial" w:hAnsi="Arial"/>
          <w:sz w:val="24"/>
          <w:szCs w:val="24"/>
          <w:lang w:eastAsia="el-GR"/>
        </w:rPr>
        <w:t>Μπάιντεν</w:t>
      </w:r>
      <w:proofErr w:type="spellEnd"/>
      <w:r w:rsidRPr="00F7196C">
        <w:rPr>
          <w:rFonts w:ascii="Arial" w:hAnsi="Arial"/>
          <w:sz w:val="24"/>
          <w:szCs w:val="24"/>
          <w:lang w:eastAsia="el-GR"/>
        </w:rPr>
        <w:t xml:space="preserve"> στην Αμερική που πραγματικά είναι ιστορική και άνοιξε ουσιαστικά τον ασκό του Αιόλου και έδωσε πλέον το βήμα…</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ΠΡΟΕΔΡΕΥΩΝ (Οδυσσέας Κωνσταντινόπουλος): </w:t>
      </w:r>
      <w:r w:rsidRPr="00F7196C">
        <w:rPr>
          <w:rFonts w:ascii="Arial" w:hAnsi="Arial"/>
          <w:sz w:val="24"/>
          <w:szCs w:val="24"/>
          <w:lang w:eastAsia="el-GR"/>
        </w:rPr>
        <w:t>Κύριε συνάδελφε, σας παρακαλώ, έχετε φτάσει τα πέντε λεπτά. Σας παρακαλώ πάρα πολύ!</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ΠΑΝΑΓΙΩΤΗΣ ΚΟΥΡΟΥΜΠΛΗΣ:</w:t>
      </w:r>
      <w:r w:rsidRPr="00F7196C">
        <w:rPr>
          <w:rFonts w:ascii="Arial" w:hAnsi="Arial"/>
          <w:sz w:val="24"/>
          <w:szCs w:val="24"/>
          <w:lang w:eastAsia="el-GR"/>
        </w:rPr>
        <w:t xml:space="preserve"> Να μπορέσουμε λοιπόν πραγματικά να συζητήσουμε αυτό το εξαιρετικά κρίσιμο ζήτημα που αφορά, κύριε Πρόεδρε, δισεκατομμύρια πολίτες σε ολόκληρο τον κόσμο.</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ΠΡΟΕΔΡΕΥΩΝ (Οδυσσέας Κωνσταντινόπουλος): </w:t>
      </w:r>
      <w:r w:rsidRPr="00F7196C">
        <w:rPr>
          <w:rFonts w:ascii="Arial" w:hAnsi="Arial"/>
          <w:sz w:val="24"/>
          <w:szCs w:val="24"/>
          <w:lang w:eastAsia="el-GR"/>
        </w:rPr>
        <w:t>Ευχαριστώ.</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συνάδελφε, σας παρακαλώ πάρα πολύ για τη συνέχεια της συζήτησης, επειδή ο χρόνος είναι συγκεκριμένος. Υπήρξε ανοχή, αλλά από τα δύο λεπτά αυτά, φτάσατε στα πεντέμισι. Σας παρακαλώ πάρα πολύ στην δευτερολογία σας να είστε εντός χρόνου.</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Τον λόγο έχει ο κύριος Υπουργός και παρακαλώ να είναι εντός του χρόνου του.</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ΣΠΥΡΙΔΩΝ - ΑΔΩΝΙΣ ΓΕΩΡΓΙΑΔΗΣ (Υπουργός Ανάπτυξης και Επενδύσεων): </w:t>
      </w:r>
      <w:r w:rsidRPr="00F7196C">
        <w:rPr>
          <w:rFonts w:ascii="Arial" w:hAnsi="Arial"/>
          <w:sz w:val="24"/>
          <w:szCs w:val="24"/>
          <w:lang w:eastAsia="el-GR"/>
        </w:rPr>
        <w:t xml:space="preserve">Κατ’ αρχάς πριν απαντήσω στην ερώτηση θα ήθελα να καλωσορίσω τον κ. </w:t>
      </w:r>
      <w:proofErr w:type="spellStart"/>
      <w:r w:rsidRPr="00F7196C">
        <w:rPr>
          <w:rFonts w:ascii="Arial" w:hAnsi="Arial"/>
          <w:sz w:val="24"/>
          <w:szCs w:val="24"/>
          <w:lang w:eastAsia="el-GR"/>
        </w:rPr>
        <w:t>Κουρουμπλή</w:t>
      </w:r>
      <w:proofErr w:type="spellEnd"/>
      <w:r w:rsidRPr="00F7196C">
        <w:rPr>
          <w:rFonts w:ascii="Arial" w:hAnsi="Arial"/>
          <w:sz w:val="24"/>
          <w:szCs w:val="24"/>
          <w:lang w:eastAsia="el-GR"/>
        </w:rPr>
        <w:t xml:space="preserve"> στην Αίθουσα. Είναι η πρώτη φορά από την επιστροφή σας στην Αίθουσα, κύριε Υπουργέ, που συναντιέμαι μαζί σας </w:t>
      </w:r>
      <w:r w:rsidRPr="00F7196C">
        <w:rPr>
          <w:rFonts w:ascii="Arial" w:hAnsi="Arial"/>
          <w:sz w:val="24"/>
          <w:szCs w:val="24"/>
          <w:lang w:eastAsia="el-GR"/>
        </w:rPr>
        <w:lastRenderedPageBreak/>
        <w:t>κοινοβουλευτικά. Και ήθελα να εκφράσω και εγώ τις ευχές μου για ένα καλό υπόλοιπο θητείας.</w:t>
      </w:r>
    </w:p>
    <w:p w:rsidR="00F7196C" w:rsidRPr="00F7196C" w:rsidRDefault="00F7196C" w:rsidP="00F7196C">
      <w:pPr>
        <w:autoSpaceDE w:val="0"/>
        <w:autoSpaceDN w:val="0"/>
        <w:adjustRightInd w:val="0"/>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Και αφού λέμε τα καλά λόγια, να πω και έναν δεύτερο καλό λόγο. Μπορεί να μην σας αρέσει τόσο πολύ όσο ο πρώτος. Ομολογώ, κύριε Πρόεδρε, ότι είναι εξαιρετική τιμή για εμένα που ένας Βουλευτής του ΣΥΡΙΖΑ εκφράζει στην πρώτη ερώτηση που έχω την τιμή να μου κάνει στη Βουλή των Ελλήνων τόσο δριμεία υπεράσπιση του Προέδρου των Ηνωμένων Πολιτειών της Αμερικής έστω και για μία συγκεκριμένη πρότασή του. Είναι και αυτό ένα δείγμα των καιρών, μία πρόοδος για τον πολιτικό μας πολιτισμό ότι μπορεί το κόμμα του Συνασπισμού της Ριζοσπαστικής </w:t>
      </w:r>
      <w:proofErr w:type="spellStart"/>
      <w:r w:rsidRPr="00F7196C">
        <w:rPr>
          <w:rFonts w:ascii="Arial" w:hAnsi="Arial"/>
          <w:sz w:val="24"/>
          <w:szCs w:val="24"/>
          <w:lang w:eastAsia="el-GR"/>
        </w:rPr>
        <w:t>Αριστεράς</w:t>
      </w:r>
      <w:proofErr w:type="spellEnd"/>
      <w:r w:rsidRPr="00F7196C">
        <w:rPr>
          <w:rFonts w:ascii="Arial" w:hAnsi="Arial"/>
          <w:sz w:val="24"/>
          <w:szCs w:val="24"/>
          <w:lang w:eastAsia="el-GR"/>
        </w:rPr>
        <w:t xml:space="preserve"> να εκφράζει τόσο έντονα </w:t>
      </w:r>
      <w:proofErr w:type="spellStart"/>
      <w:r w:rsidRPr="00F7196C">
        <w:rPr>
          <w:rFonts w:ascii="Arial" w:hAnsi="Arial"/>
          <w:sz w:val="24"/>
          <w:szCs w:val="24"/>
          <w:lang w:eastAsia="el-GR"/>
        </w:rPr>
        <w:t>φιλοαμερικανικά</w:t>
      </w:r>
      <w:proofErr w:type="spellEnd"/>
      <w:r w:rsidRPr="00F7196C">
        <w:rPr>
          <w:rFonts w:ascii="Arial" w:hAnsi="Arial"/>
          <w:sz w:val="24"/>
          <w:szCs w:val="24"/>
          <w:lang w:eastAsia="el-GR"/>
        </w:rPr>
        <w:t xml:space="preserve"> αισθήματα μέσα στην Βουλή των Ελλήνων. Σας ευχαριστώ, σας ευχαριστώ, σας ευχαριστώ, για εμένα που ήμουν πάντα ένας θερμός </w:t>
      </w:r>
      <w:proofErr w:type="spellStart"/>
      <w:r w:rsidRPr="00F7196C">
        <w:rPr>
          <w:rFonts w:ascii="Arial" w:hAnsi="Arial"/>
          <w:sz w:val="24"/>
          <w:szCs w:val="24"/>
          <w:lang w:eastAsia="el-GR"/>
        </w:rPr>
        <w:t>φιλοαμερικανός</w:t>
      </w:r>
      <w:proofErr w:type="spellEnd"/>
      <w:r w:rsidRPr="00F7196C">
        <w:rPr>
          <w:rFonts w:ascii="Arial" w:hAnsi="Arial"/>
          <w:sz w:val="24"/>
          <w:szCs w:val="24"/>
          <w:lang w:eastAsia="el-GR"/>
        </w:rPr>
        <w:t>, και το «</w:t>
      </w:r>
      <w:proofErr w:type="spellStart"/>
      <w:r w:rsidRPr="00F7196C">
        <w:rPr>
          <w:rFonts w:ascii="Arial" w:hAnsi="Arial"/>
          <w:sz w:val="24"/>
          <w:szCs w:val="24"/>
          <w:lang w:eastAsia="el-GR"/>
        </w:rPr>
        <w:t>ανήκομεν</w:t>
      </w:r>
      <w:proofErr w:type="spellEnd"/>
      <w:r w:rsidRPr="00F7196C">
        <w:rPr>
          <w:rFonts w:ascii="Arial" w:hAnsi="Arial"/>
          <w:sz w:val="24"/>
          <w:szCs w:val="24"/>
          <w:lang w:eastAsia="el-GR"/>
        </w:rPr>
        <w:t xml:space="preserve"> εις την Δύση» είναι μια ιστορική δικαίωση των ιδεών μου και της παρατάξεως που έχω την τιμή να εκπροσωπώ.</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Πάμε τώρα στο προκείμενο. Όπως ξέρετε, κύριε Υπουργέ, και από θητείας σας, άλλωστε, στο Υπουργείο Υγείας, η ύπαρξη των </w:t>
      </w:r>
      <w:proofErr w:type="spellStart"/>
      <w:r w:rsidRPr="00F7196C">
        <w:rPr>
          <w:rFonts w:ascii="Arial" w:hAnsi="Arial"/>
          <w:sz w:val="24"/>
          <w:szCs w:val="24"/>
          <w:lang w:eastAsia="el-GR"/>
        </w:rPr>
        <w:t>πατεντών</w:t>
      </w:r>
      <w:proofErr w:type="spellEnd"/>
      <w:r w:rsidRPr="00F7196C">
        <w:rPr>
          <w:rFonts w:ascii="Arial" w:hAnsi="Arial"/>
          <w:sz w:val="24"/>
          <w:szCs w:val="24"/>
          <w:lang w:eastAsia="el-GR"/>
        </w:rPr>
        <w:t xml:space="preserve"> ευρεσιτεχνίας είναι εξαιρετικά κομβικό σημείο για την παραγωγή πρωτοτύπων καινοτόμων φαρμάκων στο παγκόσμιο γίγνεσθαι. Χωρίς πατέντες δεν υπάρχουν πρωτότυπα καινοτόμα φάρμακα. Οι χώρες που δεν έχουν ανεπτυγμένο σύστημα διπλωμάτων ευρεσιτεχνίας  παράγουν μηδέν φάρμακα </w:t>
      </w:r>
      <w:r w:rsidRPr="00F7196C">
        <w:rPr>
          <w:rFonts w:ascii="Arial" w:hAnsi="Arial"/>
          <w:sz w:val="24"/>
          <w:szCs w:val="24"/>
          <w:lang w:eastAsia="el-GR"/>
        </w:rPr>
        <w:lastRenderedPageBreak/>
        <w:t xml:space="preserve">καινοτόμα, διότι δεν είναι το δίπλωμα της ευρεσιτεχνίας που εμποδίζει, αλλά αυτό που επιτρέπει το να ξοδευτούν δισεκατομμύρια για την έρευνα και άρα να υπάρξουν εταιρείες και χρηματοδότες που έχουν συμφέρον να το κάνουν.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Κατά συνέπεια, η  ύπαρξη αυτών καθαυτών των διπλωμάτων  ευρεσιτεχνίας  που προστατεύεται και από τον Διεθνή Κανονισμό Εμπορίου  και από την ευρωπαϊκή νομοθεσία και από την ελληνική νομοθεσία είναι ο ακρογωνιαίος λίθος της υπάρξεως καινοτόμων φαρμάκων. Χωρίς προστασία των διπλωμάτων ευρεσιτεχνίας θα πέθαιναν δισεκατομμύρια άνθρωποι γιατί δεν θα είχαν καινοτόμες θεραπείες.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Υπάρχει εξαίρεση και προβλέπονται συνθήκες από αυτό που μόλις είπα; Ναι, είναι η απάντηση. Σε έκτακτες περιπτώσεις και για λόγους προστασίας  της δημόσιας υγείας και η ευρωπαϊκή συνθήκη και ο κανονισμός εμπορίου και η ελληνική νομοθεσία επιτρέπουν την εξαίρεση υπό ιδιαίτερες συνθήκες από αυτό που προηγουμένως προανέφερα ακριβώς για την προστασία της δημόσιας υγείας.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Είναι αυτή μια άποψη που η παρούσα ελληνική Κυβέρνηση και την υπερασπίζεται και την έχει προβάλει και πριν από τον Πρόεδρο </w:t>
      </w:r>
      <w:proofErr w:type="spellStart"/>
      <w:r w:rsidRPr="00F7196C">
        <w:rPr>
          <w:rFonts w:ascii="Arial" w:hAnsi="Arial"/>
          <w:sz w:val="24"/>
          <w:szCs w:val="24"/>
          <w:lang w:eastAsia="el-GR"/>
        </w:rPr>
        <w:t>Μπάιντεν</w:t>
      </w:r>
      <w:proofErr w:type="spellEnd"/>
      <w:r w:rsidRPr="00F7196C">
        <w:rPr>
          <w:rFonts w:ascii="Arial" w:hAnsi="Arial"/>
          <w:sz w:val="24"/>
          <w:szCs w:val="24"/>
          <w:lang w:eastAsia="el-GR"/>
        </w:rPr>
        <w:t xml:space="preserve">; Ασφαλώς. Στις 4 Απριλίου 2020, δηλαδή ένα χρόνο και πριν την πρόταση του Προέδρου </w:t>
      </w:r>
      <w:proofErr w:type="spellStart"/>
      <w:r w:rsidRPr="00F7196C">
        <w:rPr>
          <w:rFonts w:ascii="Arial" w:hAnsi="Arial"/>
          <w:sz w:val="24"/>
          <w:szCs w:val="24"/>
          <w:lang w:eastAsia="el-GR"/>
        </w:rPr>
        <w:t>Μπάιντεν</w:t>
      </w:r>
      <w:proofErr w:type="spellEnd"/>
      <w:r w:rsidRPr="00F7196C">
        <w:rPr>
          <w:rFonts w:ascii="Arial" w:hAnsi="Arial"/>
          <w:sz w:val="24"/>
          <w:szCs w:val="24"/>
          <w:lang w:eastAsia="el-GR"/>
        </w:rPr>
        <w:t>, ο Πρωθυπουργός της χώρας κ. Κυριάκος Μητσοτάκης σε συνέντευξή του στην έγκριτη γερμανική εφημερίδα «</w:t>
      </w:r>
      <w:r w:rsidRPr="00F7196C">
        <w:rPr>
          <w:rFonts w:ascii="Arial" w:hAnsi="Arial"/>
          <w:sz w:val="24"/>
          <w:szCs w:val="24"/>
          <w:lang w:val="en-US" w:eastAsia="el-GR"/>
        </w:rPr>
        <w:t>FRANKFURTER</w:t>
      </w:r>
      <w:r w:rsidRPr="00F7196C">
        <w:rPr>
          <w:rFonts w:ascii="Arial" w:hAnsi="Arial"/>
          <w:sz w:val="24"/>
          <w:szCs w:val="24"/>
          <w:lang w:eastAsia="el-GR"/>
        </w:rPr>
        <w:t xml:space="preserve"> </w:t>
      </w:r>
      <w:r w:rsidRPr="00F7196C">
        <w:rPr>
          <w:rFonts w:ascii="Arial" w:hAnsi="Arial"/>
          <w:sz w:val="24"/>
          <w:szCs w:val="24"/>
          <w:lang w:val="en-US" w:eastAsia="el-GR"/>
        </w:rPr>
        <w:lastRenderedPageBreak/>
        <w:t>ALLGEMEINE</w:t>
      </w:r>
      <w:r w:rsidRPr="00F7196C">
        <w:rPr>
          <w:rFonts w:ascii="Arial" w:hAnsi="Arial"/>
          <w:sz w:val="24"/>
          <w:szCs w:val="24"/>
          <w:lang w:eastAsia="el-GR"/>
        </w:rPr>
        <w:t xml:space="preserve"> </w:t>
      </w:r>
      <w:r w:rsidRPr="00F7196C">
        <w:rPr>
          <w:rFonts w:ascii="Arial" w:hAnsi="Arial"/>
          <w:sz w:val="24"/>
          <w:szCs w:val="24"/>
          <w:lang w:val="en-US" w:eastAsia="el-GR"/>
        </w:rPr>
        <w:t>ZEITUNG</w:t>
      </w:r>
      <w:r w:rsidRPr="00F7196C">
        <w:rPr>
          <w:rFonts w:ascii="Arial" w:hAnsi="Arial"/>
          <w:sz w:val="24"/>
          <w:szCs w:val="24"/>
          <w:lang w:eastAsia="el-GR"/>
        </w:rPr>
        <w:t xml:space="preserve">» υποστήριξε την πρόταση του καθηγητού δημόσιας υγείας του </w:t>
      </w:r>
      <w:r w:rsidRPr="00F7196C">
        <w:rPr>
          <w:rFonts w:ascii="Arial" w:hAnsi="Arial"/>
          <w:sz w:val="24"/>
          <w:szCs w:val="24"/>
          <w:lang w:val="en-US" w:eastAsia="el-GR"/>
        </w:rPr>
        <w:t>LSE</w:t>
      </w:r>
      <w:r w:rsidRPr="00F7196C">
        <w:rPr>
          <w:rFonts w:ascii="Arial" w:hAnsi="Arial"/>
          <w:sz w:val="24"/>
          <w:szCs w:val="24"/>
          <w:lang w:eastAsia="el-GR"/>
        </w:rPr>
        <w:t xml:space="preserve"> του κ. Ηλία </w:t>
      </w:r>
      <w:proofErr w:type="spellStart"/>
      <w:r w:rsidRPr="00F7196C">
        <w:rPr>
          <w:rFonts w:ascii="Arial" w:hAnsi="Arial"/>
          <w:sz w:val="24"/>
          <w:szCs w:val="24"/>
          <w:lang w:eastAsia="el-GR"/>
        </w:rPr>
        <w:t>Μόσιαλου</w:t>
      </w:r>
      <w:proofErr w:type="spellEnd"/>
      <w:r w:rsidRPr="00F7196C">
        <w:rPr>
          <w:rFonts w:ascii="Arial" w:hAnsi="Arial"/>
          <w:sz w:val="24"/>
          <w:szCs w:val="24"/>
          <w:lang w:eastAsia="el-GR"/>
        </w:rPr>
        <w:t xml:space="preserve">, για ποιο πράγμα; Για να αγοράσουν σε λογικές τιμές οι ευρωπαϊκές αρχές το δίπλωμα ευρεσιτεχνίας για τα εμβόλια και για τα </w:t>
      </w:r>
      <w:r w:rsidRPr="00F7196C">
        <w:rPr>
          <w:rFonts w:ascii="Arial" w:hAnsi="Arial"/>
          <w:sz w:val="24"/>
          <w:szCs w:val="24"/>
          <w:lang w:val="en-US" w:eastAsia="el-GR"/>
        </w:rPr>
        <w:t>rapid</w:t>
      </w:r>
      <w:r w:rsidRPr="00F7196C">
        <w:rPr>
          <w:rFonts w:ascii="Arial" w:hAnsi="Arial"/>
          <w:sz w:val="24"/>
          <w:szCs w:val="24"/>
          <w:lang w:eastAsia="el-GR"/>
        </w:rPr>
        <w:t xml:space="preserve"> </w:t>
      </w:r>
      <w:r w:rsidRPr="00F7196C">
        <w:rPr>
          <w:rFonts w:ascii="Arial" w:hAnsi="Arial"/>
          <w:sz w:val="24"/>
          <w:szCs w:val="24"/>
          <w:lang w:val="en-US" w:eastAsia="el-GR"/>
        </w:rPr>
        <w:t>test</w:t>
      </w:r>
      <w:r w:rsidRPr="00F7196C">
        <w:rPr>
          <w:rFonts w:ascii="Arial" w:hAnsi="Arial"/>
          <w:sz w:val="24"/>
          <w:szCs w:val="24"/>
          <w:lang w:eastAsia="el-GR"/>
        </w:rPr>
        <w:t xml:space="preserve"> και να τα διαθέσουν δωρεάν σε εκείνες τις χώρες που δεν θα είχαν τη δυνατότητα να αγοράσουν τα εμβόλια και τα τεστ, ώστε να οργανωθεί μια παγκόσμια παραγωγή τέτοια που θα κάλυπτε την παγκόσμια ζήτηση. Αυτά στις 4 Απριλίου 2020. Τα υπόλοιπα στη δευτερολογία μου.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ΠΡΟΕΔΡΕΥΩΝ (Οδυσσέας Κωνσταντινόπουλος ): </w:t>
      </w:r>
      <w:r w:rsidRPr="00F7196C">
        <w:rPr>
          <w:rFonts w:ascii="Arial" w:hAnsi="Arial"/>
          <w:sz w:val="24"/>
          <w:szCs w:val="24"/>
          <w:lang w:eastAsia="el-GR"/>
        </w:rPr>
        <w:t>Ευχαριστούμε.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συνάδελφε, έχετε τον λόγο για τρία λεπτά και σας παρακαλώ να είστε εντός του χρόνου σας.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ΠΑΝΑΓΙΩΤΗΣ ΚΟΥΡΟΥΜΠΛΗΣ: </w:t>
      </w:r>
      <w:r w:rsidRPr="00F7196C">
        <w:rPr>
          <w:rFonts w:ascii="Arial" w:hAnsi="Arial"/>
          <w:sz w:val="24"/>
          <w:szCs w:val="24"/>
          <w:lang w:eastAsia="el-GR"/>
        </w:rPr>
        <w:t xml:space="preserve">Χαίρομαι, κύριε Υπουργέ, που έστω και τώρα αναφέρεστε με έναν τέτοιο τρόπο στο ζήτημα, αλλά πρέπει να μας το δικαιολογήσετε, αφού υποστηρίξατε πρώτοι, να το δεχθώ, αν και δεν είναι έτσι διότι δεν έχει σημασία, στην πολιτική τα πράγματα κρίνονται εκ του αποτελέσματος. Πείτε μας, λοιπόν, τι ψήφισε η Νέα Δημοκρατία στην τροπολογία που κατέθεσε το κόμμα της Ευρωπαϊκής </w:t>
      </w:r>
      <w:proofErr w:type="spellStart"/>
      <w:r w:rsidRPr="00F7196C">
        <w:rPr>
          <w:rFonts w:ascii="Arial" w:hAnsi="Arial"/>
          <w:sz w:val="24"/>
          <w:szCs w:val="24"/>
          <w:lang w:eastAsia="el-GR"/>
        </w:rPr>
        <w:t>Αριστεράς</w:t>
      </w:r>
      <w:proofErr w:type="spellEnd"/>
      <w:r w:rsidRPr="00F7196C">
        <w:rPr>
          <w:rFonts w:ascii="Arial" w:hAnsi="Arial"/>
          <w:sz w:val="24"/>
          <w:szCs w:val="24"/>
          <w:lang w:eastAsia="el-GR"/>
        </w:rPr>
        <w:t xml:space="preserve"> και που πήρε πλειοψηφία πρόσφατα, ώστε να υπάρξει αναστολή της πατέντας;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Και επειδή υπήρξατε και εσείς, αλλά και εγώ, Υπουργός Υγείας, ξέρουμε πολύ καλά τι συμφέροντα κρύβουν οι πατέντες. Και δεν είναι όλη η αλήθεια με </w:t>
      </w:r>
      <w:r w:rsidRPr="00F7196C">
        <w:rPr>
          <w:rFonts w:ascii="Arial" w:hAnsi="Arial"/>
          <w:sz w:val="24"/>
          <w:szCs w:val="24"/>
          <w:lang w:eastAsia="el-GR"/>
        </w:rPr>
        <w:lastRenderedPageBreak/>
        <w:t xml:space="preserve">την άποψη αυτή που υποστηρίξατε, κύριε Υπουργέ, γιατί τοποθετηθείτε στην </w:t>
      </w:r>
      <w:proofErr w:type="spellStart"/>
      <w:r w:rsidRPr="00F7196C">
        <w:rPr>
          <w:rFonts w:ascii="Arial" w:hAnsi="Arial"/>
          <w:sz w:val="24"/>
          <w:szCs w:val="24"/>
          <w:lang w:eastAsia="el-GR"/>
        </w:rPr>
        <w:t>δευτερομιλία</w:t>
      </w:r>
      <w:proofErr w:type="spellEnd"/>
      <w:r w:rsidRPr="00F7196C">
        <w:rPr>
          <w:rFonts w:ascii="Arial" w:hAnsi="Arial"/>
          <w:sz w:val="24"/>
          <w:szCs w:val="24"/>
          <w:lang w:eastAsia="el-GR"/>
        </w:rPr>
        <w:t xml:space="preserve"> σας αν έχουν αξιοποιήσει δισεκατομμύρια χρήματα που έχουν δοθεί για την έρευνα και για τα καινοτόμα φάρμακα που υποστηρίζουν την άποψη ότι η Ευρώπη από κοινού θα έπρεπε να διαπραγματευτεί την τιμή των καινοτόμων φαρμάκων γιατί τα έχει χρυσοπληρώσει σε έρευνες στα πανεπιστήμια και στα ερευνητικά κέντρα. Τα ξέρετε, όπως τα ξέρω και εγώ και τα ξέρουμε και άλλοι.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Ως εκ τούτου, το ζητούμενο, λοιπόν, είναι αυτή τη στιγμή αν υπάρχει παγκόσμια κρίση υγειονομική, υπάρχει πανδημία παγκόσμια; Απειλείται η οικονομία η παγκόσμια με τρισεκατομμύρια χρήματα; Γεννιέται μεγάλο, πελώριο ζήτημα ανισότητας και διακρίσεων; Η Ελλάδα, μια τουριστική χώρα, βλάπτεται από τη συνέχιση αυτής της κατάστασης, κύριε Υπουργέ;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Απαντήστε μου, λοιπόν, πρέπει ή δεν πρέπει οι κύριοι αυτοί να δεχθούν το επιχείρημα, το οποίο κερδίζει έδαφος συνεχώς στην Ευρώπη και στην Αμερική, ασχέτως τι έκανε ο ΣΥΡΙΖΑ με τις Ηνωμένες Πολιτείες. Εσείς που ισχυρίζεστε, διότι είστε και ένας –δεν θέλω να το προσωποποιήσω- πολιτικός της λαϊκής δεξιάς, μου κάνει εντύπωση το πως τοποθετείστε σε αυτή την πρόταση, ανεξάρτητα ποιος το είπε. Εγώ να δεχθώ ότι το είπε πρώτος το Μητσοτάκης. Δεν έχω τέτοιο πρόβλημα. Το πρόβλημά μου είναι να βρεθούμε όλοι μαζί σε μια τέτοια συγκυρία, στο ίδιο μέτωπο -αυτό έχει αξία- και να </w:t>
      </w:r>
      <w:r w:rsidRPr="00F7196C">
        <w:rPr>
          <w:rFonts w:ascii="Arial" w:hAnsi="Arial"/>
          <w:sz w:val="24"/>
          <w:szCs w:val="24"/>
          <w:lang w:eastAsia="el-GR"/>
        </w:rPr>
        <w:lastRenderedPageBreak/>
        <w:t>υπερασπιστούμε αξίες που έχουν να κάνουν με το ότι ο άνθρωπος είναι πάνω από τα κέρδη των συγκεκριμένων εταιρειών. Αυτό είναι το επίδικο και εκεί πρέπει να βρούμε τον κοινό τόπο. Τα υπόλοιπα νομίζω ότι είναι φληναφήματα.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ΠΡΟΕΔΡΕΥΩΝ (Οδυσσέας Κωνσταντινόπουλος): </w:t>
      </w:r>
      <w:r w:rsidRPr="00F7196C">
        <w:rPr>
          <w:rFonts w:ascii="Arial" w:hAnsi="Arial"/>
          <w:sz w:val="24"/>
          <w:szCs w:val="24"/>
          <w:lang w:eastAsia="el-GR"/>
        </w:rPr>
        <w:t>Ευχαριστούμε, κύριε συνάδελφε.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Υπουργέ, έχετε τον λόγο και σας παρακαλώ να είστε εντός του χρόνου σας.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ΣΠΥΡΙΔΩΝ - ΑΔΩΝΙΣ ΓΕΩΡΓΙΑΔΗΣ (Υπουργός Ανάπτυξης και Επενδύσεων): </w:t>
      </w:r>
      <w:r w:rsidRPr="00F7196C">
        <w:rPr>
          <w:rFonts w:ascii="Arial" w:hAnsi="Arial"/>
          <w:sz w:val="24"/>
          <w:szCs w:val="24"/>
          <w:lang w:eastAsia="el-GR"/>
        </w:rPr>
        <w:t xml:space="preserve">Κύριε συνάδελφε, δεν χρειάζεται να διαφωνούμε και εκεί που συμφωνούμε. Είναι γνωστό ότι η ελληνική Κυβέρνηση δια του Πρωθυπουργού υποστήριξε στο Συμβούλιο Αρχηγών Κρατών την πρόταση για την απελευθέρωση της πατέντας των εμβολίων υπό συγκεκριμένους όρους με σκοπό να μπορούν να διατεθούν τέτοιου είδους εμβόλια στις χώρες του τρίτου κόσμου που δεν έχουν τη δύναμη να τα αποκτήσουν. Άρα είναι γνωστό, το έχουμε ήδη κάνει σαν Κυβέρνηση.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Όμως οφείλω να πω για την κουβέντα την οποία κάνατε. Εσείς καταλαβαίνετε, καθώς και οι δυο συνάδελφοι, που είναι δίπλα σας που είναι και γιατροί, αντιλαμβάνονται ότι το πρόβλημα σήμερα με τα εμβόλια δεν είναι οι πατέντες. Πρώτον και </w:t>
      </w:r>
      <w:proofErr w:type="spellStart"/>
      <w:r w:rsidRPr="00F7196C">
        <w:rPr>
          <w:rFonts w:ascii="Arial" w:hAnsi="Arial"/>
          <w:sz w:val="24"/>
          <w:szCs w:val="24"/>
          <w:lang w:eastAsia="el-GR"/>
        </w:rPr>
        <w:t>κυριότερον</w:t>
      </w:r>
      <w:proofErr w:type="spellEnd"/>
      <w:r w:rsidRPr="00F7196C">
        <w:rPr>
          <w:rFonts w:ascii="Arial" w:hAnsi="Arial"/>
          <w:sz w:val="24"/>
          <w:szCs w:val="24"/>
          <w:lang w:eastAsia="el-GR"/>
        </w:rPr>
        <w:t xml:space="preserve">, πρέπει να σας πω ότι πριν από περίπου </w:t>
      </w:r>
      <w:r w:rsidRPr="00F7196C">
        <w:rPr>
          <w:rFonts w:ascii="Arial" w:hAnsi="Arial"/>
          <w:sz w:val="24"/>
          <w:szCs w:val="24"/>
          <w:lang w:eastAsia="el-GR"/>
        </w:rPr>
        <w:lastRenderedPageBreak/>
        <w:t xml:space="preserve">τέσσερις μήνες η Ευρωπαϊκή Επιτροπή, κύριε Πρόεδρε, ζήτησε από τα κράτη-μέλη να ενημερώσουμε ποιες εγχώριες βιομηχανίες του κάθε κράτος-μέλους θα μπορούσαν, εάν τους </w:t>
      </w:r>
      <w:proofErr w:type="spellStart"/>
      <w:r w:rsidRPr="00F7196C">
        <w:rPr>
          <w:rFonts w:ascii="Arial" w:hAnsi="Arial"/>
          <w:sz w:val="24"/>
          <w:szCs w:val="24"/>
          <w:lang w:eastAsia="el-GR"/>
        </w:rPr>
        <w:t>παρείχετο</w:t>
      </w:r>
      <w:proofErr w:type="spellEnd"/>
      <w:r w:rsidRPr="00F7196C">
        <w:rPr>
          <w:rFonts w:ascii="Arial" w:hAnsi="Arial"/>
          <w:sz w:val="24"/>
          <w:szCs w:val="24"/>
          <w:lang w:eastAsia="el-GR"/>
        </w:rPr>
        <w:t xml:space="preserve"> η πατέντα, να ξεκινήσουν την παραγωγή των συγκεκριμένων εμβολίων.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Εγώ ως Υπουργός Ανάπτυξης έλαβα επίσημα το αίτημα από τον Επίτροπο κ. </w:t>
      </w:r>
      <w:proofErr w:type="spellStart"/>
      <w:r w:rsidRPr="00F7196C">
        <w:rPr>
          <w:rFonts w:ascii="Arial" w:hAnsi="Arial"/>
          <w:sz w:val="24"/>
          <w:szCs w:val="24"/>
          <w:lang w:eastAsia="el-GR"/>
        </w:rPr>
        <w:t>Μπρετόν</w:t>
      </w:r>
      <w:proofErr w:type="spellEnd"/>
      <w:r w:rsidRPr="00F7196C">
        <w:rPr>
          <w:rFonts w:ascii="Arial" w:hAnsi="Arial"/>
          <w:sz w:val="24"/>
          <w:szCs w:val="24"/>
          <w:lang w:eastAsia="el-GR"/>
        </w:rPr>
        <w:t xml:space="preserve"> και το μετέφερα σε όλη την ελληνική φαρμακοβιομηχανία. Δυο εταιρείες –δεν θα πω το όνομά τους για να μην φανεί ότι κάνω διαφήμιση- εκδήλωσαν ενδιαφέρον και είπαν ότι αν είχαν επαρκή χρηματοδότηση από τις Βρυξέλλες, θα μπορούσαν να </w:t>
      </w:r>
      <w:proofErr w:type="spellStart"/>
      <w:r w:rsidRPr="00F7196C">
        <w:rPr>
          <w:rFonts w:ascii="Arial" w:hAnsi="Arial"/>
          <w:sz w:val="24"/>
          <w:szCs w:val="24"/>
          <w:lang w:eastAsia="el-GR"/>
        </w:rPr>
        <w:t>παράξουν</w:t>
      </w:r>
      <w:proofErr w:type="spellEnd"/>
      <w:r w:rsidRPr="00F7196C">
        <w:rPr>
          <w:rFonts w:ascii="Arial" w:hAnsi="Arial"/>
          <w:sz w:val="24"/>
          <w:szCs w:val="24"/>
          <w:lang w:eastAsia="el-GR"/>
        </w:rPr>
        <w:t xml:space="preserve"> εμβόλια. Δεν αναφέρομαι στο εμβόλιο της «</w:t>
      </w:r>
      <w:r w:rsidRPr="00F7196C">
        <w:rPr>
          <w:rFonts w:ascii="Arial" w:hAnsi="Arial"/>
          <w:sz w:val="24"/>
          <w:szCs w:val="24"/>
          <w:lang w:val="en-US" w:eastAsia="el-GR"/>
        </w:rPr>
        <w:t>PFIZER</w:t>
      </w:r>
      <w:r w:rsidRPr="00F7196C">
        <w:rPr>
          <w:rFonts w:ascii="Arial" w:hAnsi="Arial"/>
          <w:sz w:val="24"/>
          <w:szCs w:val="24"/>
          <w:lang w:eastAsia="el-GR"/>
        </w:rPr>
        <w:t>» και της «</w:t>
      </w:r>
      <w:r w:rsidRPr="00F7196C">
        <w:rPr>
          <w:rFonts w:ascii="Arial" w:hAnsi="Arial"/>
          <w:sz w:val="24"/>
          <w:szCs w:val="24"/>
          <w:lang w:val="en-US" w:eastAsia="el-GR"/>
        </w:rPr>
        <w:t>MODERNA</w:t>
      </w:r>
      <w:r w:rsidRPr="00F7196C">
        <w:rPr>
          <w:rFonts w:ascii="Arial" w:hAnsi="Arial"/>
          <w:sz w:val="24"/>
          <w:szCs w:val="24"/>
          <w:lang w:eastAsia="el-GR"/>
        </w:rPr>
        <w:t xml:space="preserve">», δηλαδή τα </w:t>
      </w:r>
      <w:r w:rsidRPr="00F7196C">
        <w:rPr>
          <w:rFonts w:ascii="Arial" w:hAnsi="Arial"/>
          <w:sz w:val="24"/>
          <w:szCs w:val="24"/>
          <w:lang w:val="en-US" w:eastAsia="el-GR"/>
        </w:rPr>
        <w:t>MRNA</w:t>
      </w:r>
      <w:r w:rsidRPr="00F7196C">
        <w:rPr>
          <w:rFonts w:ascii="Arial" w:hAnsi="Arial"/>
          <w:sz w:val="24"/>
          <w:szCs w:val="24"/>
          <w:lang w:eastAsia="el-GR"/>
        </w:rPr>
        <w:t>, αλλά μόνο στο εμβόλιο του τύπου «</w:t>
      </w:r>
      <w:r w:rsidRPr="00F7196C">
        <w:rPr>
          <w:rFonts w:ascii="Arial" w:hAnsi="Arial"/>
          <w:sz w:val="24"/>
          <w:szCs w:val="24"/>
          <w:lang w:val="en-US" w:eastAsia="el-GR"/>
        </w:rPr>
        <w:t>ASTRAZENECA</w:t>
      </w:r>
      <w:r w:rsidRPr="00F7196C">
        <w:rPr>
          <w:rFonts w:ascii="Arial" w:hAnsi="Arial"/>
          <w:sz w:val="24"/>
          <w:szCs w:val="24"/>
          <w:lang w:eastAsia="el-GR"/>
        </w:rPr>
        <w:t>» και «</w:t>
      </w:r>
      <w:r w:rsidRPr="00F7196C">
        <w:rPr>
          <w:rFonts w:ascii="Arial" w:hAnsi="Arial"/>
          <w:sz w:val="24"/>
          <w:szCs w:val="24"/>
          <w:lang w:val="en-US" w:eastAsia="el-GR"/>
        </w:rPr>
        <w:t>JOHNSON</w:t>
      </w:r>
      <w:r w:rsidRPr="00F7196C">
        <w:rPr>
          <w:rFonts w:ascii="Arial" w:hAnsi="Arial"/>
          <w:sz w:val="24"/>
          <w:szCs w:val="24"/>
          <w:lang w:eastAsia="el-GR"/>
        </w:rPr>
        <w:t xml:space="preserve"> &amp; </w:t>
      </w:r>
      <w:r w:rsidRPr="00F7196C">
        <w:rPr>
          <w:rFonts w:ascii="Arial" w:hAnsi="Arial"/>
          <w:sz w:val="24"/>
          <w:szCs w:val="24"/>
          <w:lang w:val="en-US" w:eastAsia="el-GR"/>
        </w:rPr>
        <w:t>JOHNSON</w:t>
      </w:r>
      <w:r w:rsidRPr="00F7196C">
        <w:rPr>
          <w:rFonts w:ascii="Arial" w:hAnsi="Arial"/>
          <w:sz w:val="24"/>
          <w:szCs w:val="24"/>
          <w:lang w:eastAsia="el-GR"/>
        </w:rPr>
        <w:t xml:space="preserve">», δηλαδή τα παραδοσιακού τύπου εμβόλια. Και αυτές οι δυο εταιρείες ενημέρωσαν επισήμως και εγγράφως ότι εάν υπήρχε χρηματοδότηση και επαρκές σχέδιο, θα μπορέσουν να αρχίσουν να παράγουν τα εμβόλια αυτά σε τρία χρόνια. Άρα δεν μιλάμε για πατέντες. Επαναλαμβάνω ότι μιλάμε μόνο για το κλασικό τύπου εμβόλιο, γιατί το εμβόλιο </w:t>
      </w:r>
      <w:r w:rsidRPr="00F7196C">
        <w:rPr>
          <w:rFonts w:ascii="Arial" w:hAnsi="Arial"/>
          <w:sz w:val="24"/>
          <w:szCs w:val="24"/>
          <w:lang w:val="en-US" w:eastAsia="el-GR"/>
        </w:rPr>
        <w:t>MRNA</w:t>
      </w:r>
      <w:r w:rsidRPr="00F7196C">
        <w:rPr>
          <w:rFonts w:ascii="Arial" w:hAnsi="Arial"/>
          <w:sz w:val="24"/>
          <w:szCs w:val="24"/>
          <w:lang w:eastAsia="el-GR"/>
        </w:rPr>
        <w:t>, που παράγει δηλαδή η «</w:t>
      </w:r>
      <w:r w:rsidRPr="00F7196C">
        <w:rPr>
          <w:rFonts w:ascii="Arial" w:hAnsi="Arial"/>
          <w:sz w:val="24"/>
          <w:szCs w:val="24"/>
          <w:lang w:val="en-US" w:eastAsia="el-GR"/>
        </w:rPr>
        <w:t>MODERNA</w:t>
      </w:r>
      <w:r w:rsidRPr="00F7196C">
        <w:rPr>
          <w:rFonts w:ascii="Arial" w:hAnsi="Arial"/>
          <w:sz w:val="24"/>
          <w:szCs w:val="24"/>
          <w:lang w:eastAsia="el-GR"/>
        </w:rPr>
        <w:t>» και «</w:t>
      </w:r>
      <w:r w:rsidRPr="00F7196C">
        <w:rPr>
          <w:rFonts w:ascii="Arial" w:hAnsi="Arial"/>
          <w:sz w:val="24"/>
          <w:szCs w:val="24"/>
          <w:lang w:val="en-US" w:eastAsia="el-GR"/>
        </w:rPr>
        <w:t>PFIZER</w:t>
      </w:r>
      <w:r w:rsidRPr="00F7196C">
        <w:rPr>
          <w:rFonts w:ascii="Arial" w:hAnsi="Arial"/>
          <w:sz w:val="24"/>
          <w:szCs w:val="24"/>
          <w:lang w:eastAsia="el-GR"/>
        </w:rPr>
        <w:t xml:space="preserve">», είναι μίας τεχνολογίας που είναι παντελώς άγνωστη, όχι η πατέντα, η ίδια η τεχνολογία στις επιχειρήσεις της υπόλοιπης βιομηχανικής Ευρώπης και της Ελλάδος και άρα, και να τους έδινες την πατέντα δεν θα είχαν παρά πολλά χρόνια μπροστά τους προσπάθεια και πολλά </w:t>
      </w:r>
      <w:r w:rsidRPr="00F7196C">
        <w:rPr>
          <w:rFonts w:ascii="Arial" w:hAnsi="Arial"/>
          <w:sz w:val="24"/>
          <w:szCs w:val="24"/>
          <w:lang w:eastAsia="el-GR"/>
        </w:rPr>
        <w:lastRenderedPageBreak/>
        <w:t xml:space="preserve">εκατομμύρια ευρώ σε επενδύσεις για να μπορέσουν να αρχίσουν να κάνουν αυτήν την παραγωγή. Άρα δεν είναι η πατέντα το πρόβλημα για τα εμβόλια.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Στο επιχείρημά σας, ότι πήραν κρατική χρηματοδότηση αυτές οι εταιρείες και άρα, θα έπρεπε να τα δίνουν σε χαμηλότερη τιμή, η μεν «</w:t>
      </w:r>
      <w:r w:rsidRPr="00F7196C">
        <w:rPr>
          <w:rFonts w:ascii="Arial" w:hAnsi="Arial"/>
          <w:sz w:val="24"/>
          <w:szCs w:val="24"/>
          <w:lang w:val="en-US" w:eastAsia="el-GR"/>
        </w:rPr>
        <w:t>MODERNA</w:t>
      </w:r>
      <w:r w:rsidRPr="00F7196C">
        <w:rPr>
          <w:rFonts w:ascii="Arial" w:hAnsi="Arial"/>
          <w:sz w:val="24"/>
          <w:szCs w:val="24"/>
          <w:lang w:eastAsia="el-GR"/>
        </w:rPr>
        <w:t>» έχει πάρει πράγματι πολύ γενναία χρηματοδότηση από το αμερικανικό κράτος και από ό, τι διαβάζω στις εφημερίδες, γιατί δεν έχω χειριστεί το θέμα ο ίδιος, έχει δώσει σε εξαιρετικά προνομιακή τιμή στην αμερικανική κυβέρνηση το εμβόλιο αυτό, το δε εμβόλιο της «</w:t>
      </w:r>
      <w:r w:rsidRPr="00F7196C">
        <w:rPr>
          <w:rFonts w:ascii="Arial" w:hAnsi="Arial"/>
          <w:sz w:val="24"/>
          <w:szCs w:val="24"/>
          <w:lang w:val="en-US" w:eastAsia="el-GR"/>
        </w:rPr>
        <w:t>PFIZER</w:t>
      </w:r>
      <w:r w:rsidRPr="00F7196C">
        <w:rPr>
          <w:rFonts w:ascii="Arial" w:hAnsi="Arial"/>
          <w:sz w:val="24"/>
          <w:szCs w:val="24"/>
          <w:lang w:eastAsia="el-GR"/>
        </w:rPr>
        <w:t>-</w:t>
      </w:r>
      <w:r w:rsidRPr="00F7196C">
        <w:rPr>
          <w:rFonts w:ascii="Arial" w:hAnsi="Arial"/>
          <w:sz w:val="24"/>
          <w:szCs w:val="24"/>
          <w:lang w:val="en-US" w:eastAsia="el-GR"/>
        </w:rPr>
        <w:t>BIONTECH</w:t>
      </w:r>
      <w:r w:rsidRPr="00F7196C">
        <w:rPr>
          <w:rFonts w:ascii="Arial" w:hAnsi="Arial"/>
          <w:sz w:val="24"/>
          <w:szCs w:val="24"/>
          <w:lang w:eastAsia="el-GR"/>
        </w:rPr>
        <w:t>» έχει και αυτό λάβει μια μικρότερη χρηματοδότηση από τη γερμανική κυβέρνηση, δηλαδή η «</w:t>
      </w:r>
      <w:r w:rsidRPr="00F7196C">
        <w:rPr>
          <w:rFonts w:ascii="Arial" w:hAnsi="Arial"/>
          <w:sz w:val="24"/>
          <w:szCs w:val="24"/>
          <w:lang w:val="en-US" w:eastAsia="el-GR"/>
        </w:rPr>
        <w:t>BIONTECH</w:t>
      </w:r>
      <w:r w:rsidRPr="00F7196C">
        <w:rPr>
          <w:rFonts w:ascii="Arial" w:hAnsi="Arial"/>
          <w:sz w:val="24"/>
          <w:szCs w:val="24"/>
          <w:lang w:eastAsia="el-GR"/>
        </w:rPr>
        <w:t>», όχι η «</w:t>
      </w:r>
      <w:r w:rsidRPr="00F7196C">
        <w:rPr>
          <w:rFonts w:ascii="Arial" w:hAnsi="Arial"/>
          <w:sz w:val="24"/>
          <w:szCs w:val="24"/>
          <w:lang w:val="en-US" w:eastAsia="el-GR"/>
        </w:rPr>
        <w:t>PFIZER</w:t>
      </w:r>
      <w:r w:rsidRPr="00F7196C">
        <w:rPr>
          <w:rFonts w:ascii="Arial" w:hAnsi="Arial"/>
          <w:sz w:val="24"/>
          <w:szCs w:val="24"/>
          <w:lang w:eastAsia="el-GR"/>
        </w:rPr>
        <w:t>» και πάλι, όπως άλλωστε γνωρίζετε, η Ευρωπαϊκή Ένωση είχε αγοράσει το εμβόλιο αυτό στη χαμηλότερη τιμή από όλα τα άλλα κράτη. Για την ακρίβεια, υπολογίζεται ότι το Ισραήλ το έχει αγοράσει περίπου τέσσερις φορές ακριβότερα από την Ευρώπη, η Βρετανία περίπου 80% ακριβότερα από την Ευρώπη, οι Ηνωμένες Πολιτείες 100% ακριβότερα από την Ευρώπη και η Ευρώπη, όπως καταλαβαίνετε, πολύ χαμηλότερα και από το Ισραήλ και από το Ηνωμένο Βασίλειο και από τις Ηνωμένες Πολιτείες. Άρα, το ζήτημα…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ΠΑΝΑΓΙΩΤΗΣ ΚΟΥΡΟΥΜΠΛΗΣ: </w:t>
      </w:r>
      <w:r w:rsidRPr="00F7196C">
        <w:rPr>
          <w:rFonts w:ascii="Arial" w:hAnsi="Arial"/>
          <w:sz w:val="24"/>
          <w:szCs w:val="24"/>
          <w:lang w:eastAsia="el-GR"/>
        </w:rPr>
        <w:t xml:space="preserve">Πόσο;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ΣΠΥΡΙΔΩΝ - ΑΔΩΝΙΣ ΓΕΩΡΓΙΑΔΗΣ (Υπουργός Ανάπτυξης και Επενδύσεων): </w:t>
      </w:r>
      <w:r w:rsidRPr="00F7196C">
        <w:rPr>
          <w:rFonts w:ascii="Arial" w:hAnsi="Arial"/>
          <w:sz w:val="24"/>
          <w:szCs w:val="24"/>
          <w:lang w:eastAsia="el-GR"/>
        </w:rPr>
        <w:t xml:space="preserve">Η ερώτησή σας πρέπει να απευθυνθεί στην Επίτροπο Υγείας </w:t>
      </w:r>
      <w:r w:rsidRPr="00F7196C">
        <w:rPr>
          <w:rFonts w:ascii="Arial" w:hAnsi="Arial"/>
          <w:sz w:val="24"/>
          <w:szCs w:val="24"/>
          <w:lang w:eastAsia="el-GR"/>
        </w:rPr>
        <w:lastRenderedPageBreak/>
        <w:t xml:space="preserve">της Ευρωπαϊκής Ένωσης, όχι σε εμένα. Ξέρουμε, όμως, ότι έχουμε πάρει σε πολύ χαμηλότερη τιμή τα εμβόλια και μάλιστα, αν διαβάσετε σχετικά αφιερώματα στον Τύπο, όλα τα στοιχεία της κριτικής που έχει ασκηθεί στην Ευρωπαϊκή Επιτροπή, για τον λόγο ότι η Ευρωπαϊκή Ένωση έμεινε στο σύνολό της πίσω στους εμβολιασμούς σε σχέση με το Ισραήλ και το Ηνωμένο Βασίλειο και τις Ηνωμένες Πολιτείες, είναι ότι οι εταιρείες έβαλαν σε προτεραιότητα τις χώρες που πλήρωναν ακριβότερα και στην πίσω θέση τις χώρες που πλήρωναν φθηνότερα, όπως ήταν η Ευρωπαϊκή Ένωση. Άρα και πάλι δεν ήταν ζήτημα τιμής.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ΠΑΝΑΓΙΩΤΗΣ ΚΟΥΡΟΥΜΠΛΗΣ:</w:t>
      </w:r>
      <w:r w:rsidRPr="00F7196C">
        <w:rPr>
          <w:rFonts w:ascii="Arial" w:hAnsi="Arial"/>
          <w:sz w:val="24"/>
          <w:szCs w:val="24"/>
          <w:lang w:eastAsia="el-GR"/>
        </w:rPr>
        <w:t xml:space="preserve"> Δεν μου απαντήσατε.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ΠΡΟΕΔΡΕΥΩΝ (Οδυσσέας Κωνσταντινόπουλος): </w:t>
      </w:r>
      <w:r w:rsidRPr="00F7196C">
        <w:rPr>
          <w:rFonts w:ascii="Arial" w:hAnsi="Arial"/>
          <w:sz w:val="24"/>
          <w:szCs w:val="24"/>
          <w:lang w:eastAsia="el-GR"/>
        </w:rPr>
        <w:t>Παρακαλώ, κύριε συνάδελφε.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ΣΠΥΡΙΔΩΝ - ΑΔΩΝΙΣ ΓΕΩΡΓΙΑΔΗΣ (Υπουργός Ανάπτυξης και Επενδύσεων): </w:t>
      </w:r>
      <w:r w:rsidRPr="00F7196C">
        <w:rPr>
          <w:rFonts w:ascii="Arial" w:hAnsi="Arial"/>
          <w:sz w:val="24"/>
          <w:szCs w:val="24"/>
          <w:lang w:eastAsia="el-GR"/>
        </w:rPr>
        <w:t xml:space="preserve">Άρα συγκεφαλαιώνω: Ναι, πρέπει να βρεθεί τρόπος να δώσουμε στις χώρες του τρίτου κόσμου, που δεν έχουν τη δυνατότητα να αγοράσουν αυτά τα εμβόλια. Είναι καθήκον μας ως ανθρωπότητα, είναι καθήκον μας ως Ευρωπαίοι, είναι καθήκον μας ως Έλληνες να βρούμε τρόπο τα εμβόλια αυτά να φτάσουν και στους ανθρώπους που μόνοι τους δεν μπορούν να τα προμηθευτούν.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lastRenderedPageBreak/>
        <w:t xml:space="preserve">Σε αυτό είμαι απολύτως μαζί σας. Το αν ο τρόπος αυτός, όμως, είναι μόνο στην κατεύθυνση της πατέντας, εκεί θα σας πω ότι είναι το εύκολο επιχείρημα. Δεν είναι η πατέντα το μεγάλο πρόβλημα.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Ευχαριστώ πολύ.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shd w:val="clear" w:color="auto" w:fill="FFFFFF"/>
          <w:lang w:eastAsia="el-GR"/>
        </w:rPr>
        <w:t xml:space="preserve">ΠΡΟΕΔΡΕΥΩΝ (Οδυσσέας Κωνσταντινόπουλος): </w:t>
      </w:r>
      <w:r w:rsidRPr="00F7196C">
        <w:rPr>
          <w:rFonts w:ascii="Arial" w:hAnsi="Arial" w:cs="Arial"/>
          <w:sz w:val="24"/>
          <w:szCs w:val="24"/>
          <w:lang w:eastAsia="el-GR"/>
        </w:rPr>
        <w:t xml:space="preserve">Συνεχίζουμε με την ένατη με αριθμό 788/21-5-2021 επίκαιρη ερώτηση δεύτερου κύκλου του Βουλευτή Β1΄ Βόρειου Τομέα Αθηνών του ΣΥΡΙΖΑ - Προοδευτική Συμμαχία κ. Γεώργιου </w:t>
      </w:r>
      <w:proofErr w:type="spellStart"/>
      <w:r w:rsidRPr="00F7196C">
        <w:rPr>
          <w:rFonts w:ascii="Arial" w:hAnsi="Arial" w:cs="Arial"/>
          <w:sz w:val="24"/>
          <w:szCs w:val="24"/>
          <w:lang w:eastAsia="el-GR"/>
        </w:rPr>
        <w:t>Κατρούγκαλου</w:t>
      </w:r>
      <w:proofErr w:type="spellEnd"/>
      <w:r w:rsidRPr="00F7196C">
        <w:rPr>
          <w:rFonts w:ascii="Arial" w:hAnsi="Arial" w:cs="Arial"/>
          <w:b/>
          <w:bCs/>
          <w:sz w:val="24"/>
          <w:szCs w:val="24"/>
          <w:lang w:eastAsia="el-GR"/>
        </w:rPr>
        <w:t xml:space="preserve"> </w:t>
      </w:r>
      <w:r w:rsidRPr="00F7196C">
        <w:rPr>
          <w:rFonts w:ascii="Arial" w:hAnsi="Arial" w:cs="Arial"/>
          <w:sz w:val="24"/>
          <w:szCs w:val="24"/>
          <w:lang w:eastAsia="el-GR"/>
        </w:rPr>
        <w:t>προς τον Υπουργό</w:t>
      </w:r>
      <w:r w:rsidRPr="00F7196C">
        <w:rPr>
          <w:rFonts w:ascii="Arial" w:hAnsi="Arial" w:cs="Arial"/>
          <w:b/>
          <w:bCs/>
          <w:sz w:val="24"/>
          <w:szCs w:val="24"/>
          <w:lang w:eastAsia="el-GR"/>
        </w:rPr>
        <w:t xml:space="preserve"> </w:t>
      </w:r>
      <w:r w:rsidRPr="00F7196C">
        <w:rPr>
          <w:rFonts w:ascii="Arial" w:hAnsi="Arial" w:cs="Arial"/>
          <w:sz w:val="24"/>
          <w:szCs w:val="24"/>
          <w:lang w:eastAsia="el-GR"/>
        </w:rPr>
        <w:t>Εθνικής Άμυνας, με θέμα: «Γιατί δεν εφαρμόζεται το Σύνταγμα στους λειτουργούς της στρατιωτικής δικαιοσύνης;».</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Κύριε συνάδελφε, έχετε τον λόγο και σας παρακαλώ εντός του χρόνου δύο λεπτών.</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lang w:eastAsia="el-GR"/>
        </w:rPr>
        <w:t>ΓΕΩΡΓΙΟΣ ΚΑΤΡΟΥΓΚΑΛΟΣ:</w:t>
      </w:r>
      <w:r w:rsidRPr="00F7196C">
        <w:rPr>
          <w:rFonts w:ascii="Arial" w:hAnsi="Arial" w:cs="Arial"/>
          <w:sz w:val="24"/>
          <w:szCs w:val="24"/>
          <w:lang w:eastAsia="el-GR"/>
        </w:rPr>
        <w:t xml:space="preserve"> Ευχαριστώ πολύ, κύριε Πρόεδρε.</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Δεν έχω σκοπό, αγαπητέ κύριε Υπουργέ, να είναι αντιπαραθετική η ανάπτυξη της ερώτησής μου, κι αυτό όχι μόνο για λόγους εκτίμησης στο πρόσωπό σας, αλλά και γιατί είναι ένα θέμα που πολιτικά έχουμε συμφωνήσει τα δύο κόμματα πρόσφατα στην Αναθεώρηση του 2019. Αποφασίσαμε ότι δεν μπορούν οι εκατό δικαστές της στρατιωτικής δικαιοσύνης να έχουν διαφορετικό </w:t>
      </w:r>
      <w:r w:rsidRPr="00F7196C">
        <w:rPr>
          <w:rFonts w:ascii="Arial" w:hAnsi="Arial" w:cs="Arial"/>
          <w:sz w:val="24"/>
          <w:szCs w:val="24"/>
          <w:lang w:val="en-US" w:eastAsia="el-GR"/>
        </w:rPr>
        <w:t>status</w:t>
      </w:r>
      <w:r w:rsidRPr="00F7196C">
        <w:rPr>
          <w:rFonts w:ascii="Arial" w:hAnsi="Arial" w:cs="Arial"/>
          <w:sz w:val="24"/>
          <w:szCs w:val="24"/>
          <w:lang w:eastAsia="el-GR"/>
        </w:rPr>
        <w:t xml:space="preserve"> από τους υπόλοιπους δικαστές και επίσης, θεωρήσαμε ότι αυτή είναι μια </w:t>
      </w:r>
      <w:r w:rsidRPr="00F7196C">
        <w:rPr>
          <w:rFonts w:ascii="Arial" w:hAnsi="Arial" w:cs="Arial"/>
          <w:sz w:val="24"/>
          <w:szCs w:val="24"/>
          <w:lang w:eastAsia="el-GR"/>
        </w:rPr>
        <w:lastRenderedPageBreak/>
        <w:t xml:space="preserve">κίνηση, με την οποία αντιμετωπίζεται και το στρατιωτικό προσωπικό ως ένστολοι πολίτες, ως πράγματι είναι, και όχι ως άλλης κατηγορίας πολίτες.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Συνειδητά θα περιορίσω την ερώτηση στην </w:t>
      </w:r>
      <w:proofErr w:type="spellStart"/>
      <w:r w:rsidRPr="00F7196C">
        <w:rPr>
          <w:rFonts w:ascii="Arial" w:hAnsi="Arial" w:cs="Arial"/>
          <w:sz w:val="24"/>
          <w:szCs w:val="24"/>
          <w:lang w:eastAsia="el-GR"/>
        </w:rPr>
        <w:t>πρωτολογία</w:t>
      </w:r>
      <w:proofErr w:type="spellEnd"/>
      <w:r w:rsidRPr="00F7196C">
        <w:rPr>
          <w:rFonts w:ascii="Arial" w:hAnsi="Arial" w:cs="Arial"/>
          <w:sz w:val="24"/>
          <w:szCs w:val="24"/>
          <w:lang w:eastAsia="el-GR"/>
        </w:rPr>
        <w:t xml:space="preserve"> μου σε λιγότερο από τον χρόνο, ζητώντας σας, αγαπητέ κύριε Πρόεδρε, να μου μεταφέρετε ό,τι χρόνο απομείνει στη δευτερολογία μου, γιατί κυρίως θέλω να βοηθήσω.</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Θέλω να σας ρωτήσω, λοιπόν, ποιοι είναι οι λόγοι για τους οποίους ακόμα δεν έχουμε προχωρήσει. Ξέρετε ότι το Υπουργείο Δικαιοσύνης στην απάντησή του σε προηγούμενη όμοια ερώτηση, ουσιαστικά σας πετάει το μπαλάκι λέγοντας ότι το δικό σας Υπουργείο έχει την πρωτοβουλία.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Επίσης, να μου πείτε ποιοι είναι οι λόγοι που φαίνεται να μην έχετε βρει ακόμα το χρόνο να συναντήσετε την οργάνωση εκπροσώπησης των στρατιωτικών δικαστών. Τουλάχιστον, αυτό κατάλαβα από ένα πρόσφατο ψήφισμά της του Μαΐου.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Και εν πάση </w:t>
      </w:r>
      <w:proofErr w:type="spellStart"/>
      <w:r w:rsidRPr="00F7196C">
        <w:rPr>
          <w:rFonts w:ascii="Arial" w:hAnsi="Arial" w:cs="Arial"/>
          <w:sz w:val="24"/>
          <w:szCs w:val="24"/>
          <w:lang w:eastAsia="el-GR"/>
        </w:rPr>
        <w:t>περιπτώσει</w:t>
      </w:r>
      <w:proofErr w:type="spellEnd"/>
      <w:r w:rsidRPr="00F7196C">
        <w:rPr>
          <w:rFonts w:ascii="Arial" w:hAnsi="Arial" w:cs="Arial"/>
          <w:sz w:val="24"/>
          <w:szCs w:val="24"/>
          <w:lang w:eastAsia="el-GR"/>
        </w:rPr>
        <w:t xml:space="preserve">, να σας δηλώσω ευθέως ότι, για να βοηθήσω είμαι εδώ, να μας δηλώσετε προβλήματα που ενδεχομένως έχετε, για να μπορέσουμε από κοινού να τα ξεπεράσουμε.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Ευχαριστώ.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shd w:val="clear" w:color="auto" w:fill="FFFFFF"/>
          <w:lang w:eastAsia="el-GR"/>
        </w:rPr>
        <w:t xml:space="preserve">ΠΡΟΕΔΡΕΥΩΝ (Οδυσσέας Κωνσταντινόπουλος): </w:t>
      </w:r>
      <w:r w:rsidRPr="00F7196C">
        <w:rPr>
          <w:rFonts w:ascii="Arial" w:hAnsi="Arial" w:cs="Arial"/>
          <w:sz w:val="24"/>
          <w:szCs w:val="24"/>
          <w:lang w:eastAsia="el-GR"/>
        </w:rPr>
        <w:t>Ευχαριστώ πολύ, κύριε συνάδελφε.</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lastRenderedPageBreak/>
        <w:t xml:space="preserve">Παρακαλώ πολύ, κι εσείς, κύριε Υπουργέ, να είστε εντός του χρόνου.  </w:t>
      </w:r>
    </w:p>
    <w:p w:rsidR="00F7196C" w:rsidRPr="00F7196C" w:rsidRDefault="00F7196C" w:rsidP="00F7196C">
      <w:pPr>
        <w:spacing w:after="160" w:line="600" w:lineRule="auto"/>
        <w:ind w:firstLine="720"/>
        <w:jc w:val="both"/>
        <w:rPr>
          <w:rFonts w:ascii="Arial" w:hAnsi="Arial" w:cs="Arial"/>
          <w:color w:val="111111"/>
          <w:sz w:val="24"/>
          <w:szCs w:val="24"/>
          <w:lang w:eastAsia="el-GR"/>
        </w:rPr>
      </w:pPr>
      <w:r w:rsidRPr="00F7196C">
        <w:rPr>
          <w:rFonts w:ascii="Arial" w:hAnsi="Arial" w:cs="Arial"/>
          <w:b/>
          <w:color w:val="111111"/>
          <w:sz w:val="24"/>
          <w:szCs w:val="24"/>
          <w:lang w:eastAsia="el-GR"/>
        </w:rPr>
        <w:t xml:space="preserve">ΝΙΚΟΛΑΟΣ ΠΑΝΑΓΙΩΤΟΠΟΥΛΟΣ (Υπουργός </w:t>
      </w:r>
      <w:r w:rsidRPr="00F7196C">
        <w:rPr>
          <w:rFonts w:ascii="Arial" w:hAnsi="Arial" w:cs="Arial"/>
          <w:b/>
          <w:bCs/>
          <w:color w:val="111111"/>
          <w:sz w:val="24"/>
          <w:szCs w:val="24"/>
          <w:lang w:eastAsia="el-GR"/>
        </w:rPr>
        <w:t xml:space="preserve">Εθνικής Άμυνας): </w:t>
      </w:r>
      <w:r w:rsidRPr="00F7196C">
        <w:rPr>
          <w:rFonts w:ascii="Arial" w:hAnsi="Arial" w:cs="Arial"/>
          <w:color w:val="111111"/>
          <w:sz w:val="24"/>
          <w:szCs w:val="24"/>
          <w:lang w:eastAsia="el-GR"/>
        </w:rPr>
        <w:t>Ναι, θα προσπαθήσω, κύριε Πρόεδρε.</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Ορθώς εγείρετε το ερώτημα αυτό, κύριε συνάδελφε, και ασφαλώς και για λόγους και κάποιας, ας πούμε, θεσμικής ιδιοτέλειας, λόγω του ότι είστε διαπρεπής συνταγματολόγος, είχατε μεγάλο ρόλο στην αναθεωρητική προσπάθεια που ξεκίνησε επί θητείας της προηγούμενης κυβέρνησης, ολοκληρώθηκε στις 25 Νοεμβρίου του 2019, κι επομένως, με βάση τα οριζόμενα στην Αναθεώρηση, επιβάλλεται πλέον να εξομοιωθούν οι στρατιωτικοί με τους τακτικούς δικαστές κατά το Σύνταγμα.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Κατ’ αρχάς, να σας πω ότι έχω συναντηθεί με τη φυσική ηγεσία της στρατιωτικής δικαιοσύνης, όχι με την Ένωση Στρατιωτικών Δικαστών. Έχω συναντηθεί, όμως, μαζί τους. Επομένως, έχω διατυπώσει από πλευράς πολιτικής ηγεσίας του Υπουργείου την πρόθεσή μας να τελειώνουμε. Βέβαια, σας ομολογώ ότι η βασική προτεραιότητα που τάξαμε, όταν αναλάβαμε την πολιτική ηγεσία του Υπουργείου, εγώ και η λοιπή πολιτική ηγεσία και ακολούθως και η στρατιωτική, ήταν το μεγάλο ζήτημα της ανάταξης των Ενόπλων Δυνάμεων της χώρας. Αυτό θα έλεγα ότι απαίτησε την πλήρη συγκέντρωση μας, γιατί οι συνθήκες, για να δρομολογηθεί αυτό το εγχείρημα, </w:t>
      </w:r>
      <w:r w:rsidRPr="00F7196C">
        <w:rPr>
          <w:rFonts w:ascii="Arial" w:hAnsi="Arial" w:cs="Arial"/>
          <w:sz w:val="24"/>
          <w:szCs w:val="24"/>
          <w:lang w:eastAsia="el-GR"/>
        </w:rPr>
        <w:lastRenderedPageBreak/>
        <w:t xml:space="preserve">δεν ήταν και οι πιο ομαλές μέσα σε περιόδους εντάσεων στα εθνικά μας θέματα, αλλά και της υγειονομικής κρίσης.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Σε κάθε περίπτωση, όμως, οφείλουμε να δρομολογήσουμε και αυτό που έχει αποφασίσει η συνταγματική Αναθεώρηση, δηλαδή η εξομοίωση των στρατιωτικών με τους τακτικούς δικαστές. Αυτό, όπως προβλέπεται, θα γίνει με νομοθετική ρύθμιση. Προσδοκώ αυτή η ρύθμιση να έρθει ενώπιον του Σώματος προς ψήφιση μέσα στο ερχόμενο καλοκαίρι το συντομότερο δυνατό. Αυτή τουλάχιστον είναι δική μας πρόθεση.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Υπάρχει ένας κορμός σχεδίου. Πλην όμως, το ζήτημα της εξομοίωσης, θεσμικής και λειτουργικής, με τους τακτικούς δικαστές έχει αρκετά επιμέρους προβλήματα, τα οποία πρέπει να επιλυθούν και αυτό είναι το αντικείμενο της προεργασίας που γίνεται ανάμεσα στα δύο Υπουργεία, σαφώς με πρωτοβουλία δική μας, του Υπουργείου Εθνικής Άμυνας, σε απαραίτητη συνέργεια με το Υπουργείο Δικαιοσύνης, προκειμένου να επιλυθούν τα αρκετά επιμέρους ζητήματα που πρέπει να επιλυθούν, προκειμένου αυτή η πρόβλεψη της αναθεωρητικής διαδικασίας να γίνει και πράξη.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Η κατάργηση διατάξεων που υποδηλώνουν κάποιας μορφής στρατιωτική ιδιότητα για τους στρατιωτικούς δικαστές, που πλέον εξομοιώνονται με τους τακτικούς, είναι ασφαλώς η πρώτη προτεραιότητα της σχεδιαζόμενης νομοθετικής ρύθμισης. Ακολούθως, πρέπει να προσαρμοστεί </w:t>
      </w:r>
      <w:r w:rsidRPr="00F7196C">
        <w:rPr>
          <w:rFonts w:ascii="Arial" w:hAnsi="Arial" w:cs="Arial"/>
          <w:sz w:val="24"/>
          <w:szCs w:val="24"/>
          <w:lang w:eastAsia="el-GR"/>
        </w:rPr>
        <w:lastRenderedPageBreak/>
        <w:t xml:space="preserve">πληθώρα διατάξεων του Κώδικα Δικαστικού Σώματος Ενόπλων Δυνάμεων στις προβλέψεις του Συντάγματος που ισχύουν για τους τακτικούς δικαστές, αλλά επίσης θα πρέπει να υπάρξει η σχετική μέριμνα και προσαρμογή ως προς τη θέσπιση ρυθμίσεων σχετικά με τις αποδοχές αυτών, οι οποίες εξομοιώνονται με τις αποδοχές των τακτικών δικαστών.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Άλλα ζητήματα που πρέπει να ρυθμιστούν είναι: Φυσικά, το ζήτημα της θωράκισης της υπηρεσιακής κατάστασης των δικαστικών λειτουργών του δικαστικού σώματος των Ενόπλων Δυνάμεων, έτσι ώστε να καταργηθούν οι ισχύουσες διατάξεις που υποδηλώνουν τη στρατιωτική ιδιότητα. Ο καθορισμός των ορίων ηλικίας αποχώρησης από την υπηρεσία, καθώς και της θητείας του προέδρου και του εισαγγελέα του Αναθεωρητικού Δικαστηρίου σε συμφωνία με το Σύνταγμα. Τα ζητήματα των επιλογών του προέδρου, του εισαγγελέα και των αντιπροέδρων του Αναθεωρητικού Δικαστηρίου, που πλέον θα προκύψουν με απόφαση του Υπουργικού Συμβουλίου μετά από εισήγηση του Υπουργού Εθνικής Άμυνας και όχι με απόφαση του ΚΥΣΕΑ που ίσχυσε μέχρι τώρα. Το ζήτημα της βαθμολογικής εξομοίωσης με τον αντιπρόεδρο του Αρείου Πάγου, πλην του προέδρου, και του εισαγγελέα του Αναθεωρητικού Δικαστηρίου, καθότι είναι ομοιόβαθμος με τον πρόεδρο του Αναθεωρητικού Δικαστηρίου σύμφωνα με το άρθρο 188 του Στρατιωτικού Ποινικού Κώδικα. Ζητήματα εισαγωγής και φοίτησης των δικαστικών λειτουργών του Δικαστικού Σώματος </w:t>
      </w:r>
      <w:r w:rsidRPr="00F7196C">
        <w:rPr>
          <w:rFonts w:ascii="Arial" w:hAnsi="Arial" w:cs="Arial"/>
          <w:sz w:val="24"/>
          <w:szCs w:val="24"/>
          <w:lang w:eastAsia="el-GR"/>
        </w:rPr>
        <w:lastRenderedPageBreak/>
        <w:t>Ενόπλων Δυνάμεων στην Εθνική Σχολή Δικαστικών Λειτουργών, σε νέα κατεύθυνση βέβαια, με τους ίδιους όρους και προϋποθέσεις που προβλέπονται για τους λοιπούς δικαστικούς λειτουργούς.</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shd w:val="clear" w:color="auto" w:fill="FFFFFF"/>
          <w:lang w:eastAsia="el-GR"/>
        </w:rPr>
        <w:t xml:space="preserve">ΠΡΟΕΔΡΕΥΩΝ (Οδυσσέας Κωνσταντινόπουλος): </w:t>
      </w:r>
      <w:r w:rsidRPr="00F7196C">
        <w:rPr>
          <w:rFonts w:ascii="Arial" w:hAnsi="Arial" w:cs="Arial"/>
          <w:sz w:val="24"/>
          <w:szCs w:val="24"/>
          <w:lang w:eastAsia="el-GR"/>
        </w:rPr>
        <w:t xml:space="preserve">Κύριε Υπουργέ, με </w:t>
      </w:r>
      <w:proofErr w:type="spellStart"/>
      <w:r w:rsidRPr="00F7196C">
        <w:rPr>
          <w:rFonts w:ascii="Arial" w:hAnsi="Arial" w:cs="Arial"/>
          <w:sz w:val="24"/>
          <w:szCs w:val="24"/>
          <w:lang w:eastAsia="el-GR"/>
        </w:rPr>
        <w:t>συγχωρείτε</w:t>
      </w:r>
      <w:proofErr w:type="spellEnd"/>
      <w:r w:rsidRPr="00F7196C">
        <w:rPr>
          <w:rFonts w:ascii="Arial" w:hAnsi="Arial" w:cs="Arial"/>
          <w:sz w:val="24"/>
          <w:szCs w:val="24"/>
          <w:lang w:eastAsia="el-GR"/>
        </w:rPr>
        <w:t>. Να συνεχίσετε στη δευτερολογία σας.</w:t>
      </w:r>
    </w:p>
    <w:p w:rsidR="00F7196C" w:rsidRPr="00F7196C" w:rsidRDefault="00F7196C" w:rsidP="00F7196C">
      <w:pPr>
        <w:shd w:val="clear" w:color="auto" w:fill="FFFFFF"/>
        <w:spacing w:after="0" w:line="600" w:lineRule="auto"/>
        <w:ind w:firstLine="720"/>
        <w:contextualSpacing/>
        <w:jc w:val="both"/>
        <w:rPr>
          <w:rFonts w:ascii="Arial" w:hAnsi="Arial" w:cs="Arial"/>
          <w:color w:val="111111"/>
          <w:sz w:val="24"/>
          <w:szCs w:val="24"/>
          <w:lang w:eastAsia="el-GR"/>
        </w:rPr>
      </w:pPr>
      <w:r w:rsidRPr="00F7196C">
        <w:rPr>
          <w:rFonts w:ascii="Times New Roman" w:eastAsia="SimSun" w:hAnsi="Times New Roman"/>
          <w:sz w:val="24"/>
          <w:szCs w:val="24"/>
          <w:lang w:eastAsia="zh-CN"/>
        </w:rPr>
        <w:t xml:space="preserve"> </w:t>
      </w:r>
      <w:r w:rsidRPr="00F7196C">
        <w:rPr>
          <w:rFonts w:ascii="Arial" w:hAnsi="Arial" w:cs="Arial"/>
          <w:b/>
          <w:color w:val="111111"/>
          <w:sz w:val="24"/>
          <w:szCs w:val="24"/>
          <w:lang w:eastAsia="el-GR"/>
        </w:rPr>
        <w:t xml:space="preserve">ΝΙΚΟΛΑΟΣ ΠΑΝΑΓΙΩΤΟΠΟΥΛΟΣ (Υπουργός </w:t>
      </w:r>
      <w:r w:rsidRPr="00F7196C">
        <w:rPr>
          <w:rFonts w:ascii="Arial" w:hAnsi="Arial" w:cs="Arial"/>
          <w:b/>
          <w:bCs/>
          <w:color w:val="111111"/>
          <w:sz w:val="24"/>
          <w:szCs w:val="24"/>
          <w:lang w:eastAsia="el-GR"/>
        </w:rPr>
        <w:t xml:space="preserve">Εθνικής Άμυνας): </w:t>
      </w:r>
      <w:r w:rsidRPr="00F7196C">
        <w:rPr>
          <w:rFonts w:ascii="Arial" w:hAnsi="Arial" w:cs="Arial"/>
          <w:color w:val="111111"/>
          <w:sz w:val="24"/>
          <w:szCs w:val="24"/>
          <w:lang w:eastAsia="el-GR"/>
        </w:rPr>
        <w:t>Κλείνω.</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Επίσης, η διατήρηση της βαθμολογικής αντιστοιχίας των δικαστικών λειτουργών του δικαστικού σώματος Ενόπλων Δυνάμεων προς τους αξιωματικούς για τον καθορισμό των παροχών που δικαιούνται, δηλαδή ως προς την υγειονομική περίθαλψη τους και τη διοικητική μέριμνα.</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Ανακύπτουν, λοιπόν, διάφορης φύσης διάφορα θέματα, που ο νόμος που επεξεργαζόμαστε θα ρυθμίσουν, έτσι ώστε να προκύψει εν τοις </w:t>
      </w:r>
      <w:proofErr w:type="spellStart"/>
      <w:r w:rsidRPr="00F7196C">
        <w:rPr>
          <w:rFonts w:ascii="Arial" w:hAnsi="Arial" w:cs="Arial"/>
          <w:sz w:val="24"/>
          <w:szCs w:val="24"/>
          <w:lang w:eastAsia="el-GR"/>
        </w:rPr>
        <w:t>πράγμασι</w:t>
      </w:r>
      <w:proofErr w:type="spellEnd"/>
      <w:r w:rsidRPr="00F7196C">
        <w:rPr>
          <w:rFonts w:ascii="Arial" w:hAnsi="Arial" w:cs="Arial"/>
          <w:sz w:val="24"/>
          <w:szCs w:val="24"/>
          <w:lang w:eastAsia="el-GR"/>
        </w:rPr>
        <w:t xml:space="preserve"> και οριστικά η εξομοίωση των στρατιωτικών με τους τακτικούς δικαστές.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Ναι, είχαμε ορίσει, αν θέλετε, στο πλαίσιο της οργάνωσης του κυβερνητικού έργου, αυτή η εξέλιξη να ελάμβανε χώρα στο πρώτο τρίμηνο του τρέχοντος έτους. Θα λάβει χώρα, προφανώς, στις αρχές του τρίτου τριμήνου. Νομίζω ότι η καθυστέρηση είναι συγγνωστή.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lastRenderedPageBreak/>
        <w:t>Σε κάθε περίπτωση, όμως, θέλω να επιβεβαιώσω την πρόθεσή μας να προχωρήσουμε τελικά σε αυτό που ορίζει, εν τέλει, η συνταγματική Αναθεώρηση, την οποία, όπως και η δική σας παράταξη, υπηρετήσαμε και εμείς, ιδίως όσον αφορά την ειδική αυτή πρόταση και την εξομοίωση των τακτικών με τους στρατιωτικούς δικαστές.</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Τα υπόλοιπα θα τα πω στη δευτερολογία μου.</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shd w:val="clear" w:color="auto" w:fill="FFFFFF"/>
          <w:lang w:eastAsia="el-GR"/>
        </w:rPr>
        <w:t xml:space="preserve">ΠΡΟΕΔΡΕΥΩΝ (Οδυσσέας Κωνσταντινόπουλος): </w:t>
      </w:r>
      <w:r w:rsidRPr="00F7196C">
        <w:rPr>
          <w:rFonts w:ascii="Arial" w:hAnsi="Arial" w:cs="Arial"/>
          <w:sz w:val="24"/>
          <w:szCs w:val="24"/>
          <w:lang w:eastAsia="el-GR"/>
        </w:rPr>
        <w:t>Ωραία, ευχαριστούμε, κύριε Υπουργέ.</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Κύριε συνάδελφε, έχετε τον λόγο.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lang w:eastAsia="el-GR"/>
        </w:rPr>
        <w:t>ΓΕΩΡΓΙΟΣ ΚΑΤΡΟΥΓΚΑΛΟΣ:</w:t>
      </w:r>
      <w:r w:rsidRPr="00F7196C">
        <w:rPr>
          <w:rFonts w:ascii="Arial" w:hAnsi="Arial" w:cs="Arial"/>
          <w:sz w:val="24"/>
          <w:szCs w:val="24"/>
          <w:lang w:eastAsia="el-GR"/>
        </w:rPr>
        <w:t xml:space="preserve"> Ευχαριστώ πολύ, κύριε Πρόεδρε.</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Αντιπαρέρχομαι -γιατί δεν νομίζω ότι σκοπίμως το είπατε και γιατί δεν είναι το αντικείμενο της ερώτησης- την πολύ ισχυρή λέξη «ανάταξη». Έτσι δεν είναι; Ξέρετε ότι κρατήσατε και σε επίπεδο φυσικής ηγεσίας τους αξιωματικούς που είχαμε εμείς τοποθετήσει, προαγάγατε και σε επίπεδο πολιτικής ηγεσίας τον κ. Στεφανή. Άρα δεν νομίζω ότι η κατάσταση που παραλάβατε σε επίπεδο εθνικής άμυνας δικαιολογεί αυτόν τον ισχυρό όρο.</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 Ως προς το περιεχόμενο της απάντησής σας στη συγκεκριμένη ερώτηση, να σας ευχαριστήσω, γιατί προχωρήσατε αυτήν τη φορά σε μια συγκεκριμένη χρονική δέσμευση. Νομίζω ότι η δέσμευση αυτή, ότι μέχρι το </w:t>
      </w:r>
      <w:r w:rsidRPr="00F7196C">
        <w:rPr>
          <w:rFonts w:ascii="Arial" w:hAnsi="Arial" w:cs="Arial"/>
          <w:sz w:val="24"/>
          <w:szCs w:val="24"/>
          <w:lang w:eastAsia="el-GR"/>
        </w:rPr>
        <w:lastRenderedPageBreak/>
        <w:t>καλοκαίρι θα έχει λυθεί το θέμα, είναι ικανοποιητική για τους ενδιαφερομένους και ανταποκρίνεται στην ανάγκη επιτέλους δύο χρόνια μετά την Αναθεώρηση να λύσουμε συναινετικά ένα θέμα που συναινετικά επιλύσαμε.</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Ως προς τα ζητήματα που θέσατε, προφανώς είναι θέματα που χρήζουν ρύθμισης. Είναι, όμως, κυρίως τεχνικής φύσης θέματα, ακριβώς γιατί η οδηγία του Συντάγματος είναι η πλήρης λειτουργική εξομοίωση στρατιωτικών δικαστών με τους υπόλοιπους. Άρα το ζήτημα, το οποίο δεν θεωρώ ότι είναι εύκολο, αλλά οπωσδήποτε είναι τεχνικής φύσεως, είναι πώς θα προσαρμοστούν οι γενικοί αυτοί κανόνες της τακτικής δικαιοσύνης στο ειδικό περιβάλλον των Ενόπλων Δυνάμεων.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Από όλα αυτά που είπατε, υποψιάζομαι -μη νομίζετε ότι προκύπτει αυτό από κάποια ειδική πληροφόρηση που έχω από τους ενδιαφερόμενους της στρατιωτικής δικαιοσύνης, είναι μια αίσθηση που έχω- ότι ενδεχομένως να υπάρχουν αντιρρήσεις σε επίπεδο του στρατιωτικού προσωπικού ως προς την αναβάθμιση των αποδοχών των δικαστών, οι οποίοι, προφανώς, για τους λόγους που είπατε θα πρέπει να έχουν αντίστοιχη εξομοίωση με τις μισθολογικές αποδοχές των δικαστών.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Αυτό, συνδυαζόμενο με το γεγονός ότι γνωρίζουμε ότι οι αποδοχές γενικά των αξιωματικών, ακόμα και των Αρχηγών των Όπλων είναι πολύ χαμηλές, δημιουργεί -το αντιλαμβάνομαι- προβλήματα συνύπαρξης στον ίδιο </w:t>
      </w:r>
      <w:r w:rsidRPr="00F7196C">
        <w:rPr>
          <w:rFonts w:ascii="Arial" w:hAnsi="Arial"/>
          <w:sz w:val="24"/>
          <w:szCs w:val="24"/>
          <w:lang w:eastAsia="el-GR"/>
        </w:rPr>
        <w:lastRenderedPageBreak/>
        <w:t xml:space="preserve">χώρο στελεχών που θα έχουν διαφορετική μισθολογική μεταχείριση. Προφανώς δεν έχω σκοπό να λαϊκίσω αυτήν την στιγμή και να ζητήσω να αυξήσετε συνολικά τους μισθούς των αξιωματικών. Ξέρουμε και οι δύο πόσο περίπλοκο είναι το πρόβλημα, όχι μόνο από πλευράς οικονομικών δυνατοτήτων της χώρας, αλλά και λόγω της αναγκαίας διασύνδεσης με το ενιαίο μισθολόγιο.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Θα σας έλεγα να εξετάσετε -πρωτόλεια σκέψη είναι, ομολογώ ακούγοντάς σας ήρθε στο μυαλό μου, δεν είναι θέση του ΣΥΡΙΖΑ, μια ιδέα είναι- μήπως ως ένα πρώτο βήμα, που θα ήταν ένα βήμα δικαιοσύνης για τα ανώτατα στελέχη των Ενόπλων Δυνάμεων, θα μπορούσατε να εξετάσετε την </w:t>
      </w:r>
      <w:r w:rsidRPr="00F7196C">
        <w:rPr>
          <w:rFonts w:ascii="Arial" w:hAnsi="Arial"/>
          <w:sz w:val="24"/>
          <w:szCs w:val="24"/>
          <w:lang w:val="en-US" w:eastAsia="el-GR"/>
        </w:rPr>
        <w:t>ad</w:t>
      </w:r>
      <w:r w:rsidRPr="00F7196C">
        <w:rPr>
          <w:rFonts w:ascii="Arial" w:hAnsi="Arial"/>
          <w:sz w:val="24"/>
          <w:szCs w:val="24"/>
          <w:lang w:eastAsia="el-GR"/>
        </w:rPr>
        <w:t xml:space="preserve"> </w:t>
      </w:r>
      <w:r w:rsidRPr="00F7196C">
        <w:rPr>
          <w:rFonts w:ascii="Arial" w:hAnsi="Arial"/>
          <w:sz w:val="24"/>
          <w:szCs w:val="24"/>
          <w:lang w:val="en-US" w:eastAsia="el-GR"/>
        </w:rPr>
        <w:t>hoc</w:t>
      </w:r>
      <w:r w:rsidRPr="00F7196C">
        <w:rPr>
          <w:rFonts w:ascii="Arial" w:hAnsi="Arial"/>
          <w:sz w:val="24"/>
          <w:szCs w:val="24"/>
          <w:lang w:eastAsia="el-GR"/>
        </w:rPr>
        <w:t xml:space="preserve"> μισθολογική εξομοίωση των τριών Αρχηγών των Όπλων και του Αρχηγού του ΓΕΕΘΑ με τον μισθό του Προέδρου του Αναθεωρητικού Δικαστηρίου. Νομίζω ότι με αυτόν τον τρόπο θα ξεπερνιόντουσαν προβλήματα εσωτερικής υφής, όπως προανέφερα.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Να δηλώσω, τέλος, ότι αυτό το θέμα από την αρχή σας δήλωσα ότι δεν το προβάλλουμε για λόγους μικροκομματικής αντιπολίτευσης. Θεωρούμε ότι η θεσμική συναίνεση που έχει επιτευχθεί σε ένα επίπεδο πρέπει να συνεχίζεται και θα είμαστε στη διάθεσή σας, εφόσον πράγματι ανταποκριθείτε σε αυτήν τη δέσμευσή σας, να σας βοηθήσουμε στα τεχνικής φύσεως ζητήματα που μπορούν να δημιουργηθούν.</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Σας ευχαριστώ πολύ.</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ΠΡΟΕΔΡΕΥΩΝ (Οδυσσέας Κωνσταντινόπουλος): </w:t>
      </w:r>
      <w:r w:rsidRPr="00F7196C">
        <w:rPr>
          <w:rFonts w:ascii="Arial" w:hAnsi="Arial"/>
          <w:sz w:val="24"/>
          <w:szCs w:val="24"/>
          <w:lang w:eastAsia="el-GR"/>
        </w:rPr>
        <w:t>Ευχαριστούμε και για τον χρόνο σας, κύριε συνάδελφε.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Παρακαλώ, κύριε Υπουργέ, θα σας παρακαλούσα εντός χρόνου, γιατί υπάρχουν πολλές ερωτήσεις.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ΝΙΚΟΛΑΟΣ ΠΑΝΑΓΙΩΤΟΠΟΥΛΟΣ (Υπουργός Εθνικής Άμυνας): </w:t>
      </w:r>
      <w:r w:rsidRPr="00F7196C">
        <w:rPr>
          <w:rFonts w:ascii="Arial" w:hAnsi="Arial"/>
          <w:sz w:val="24"/>
          <w:szCs w:val="24"/>
          <w:lang w:eastAsia="el-GR"/>
        </w:rPr>
        <w:t xml:space="preserve">Δεν θα μακρηγορήσω, κύριε Πρόεδρε, διότι εδώ πέρα υπάρχει μια, να το πω έτσι, συναινετική διάθεση των πλευρών, δεδομένου ότι και οι δύο πλευρές, η καθεμία σεβόμενη τον δικό της ρόλο, συνήνεσε σε αυτό το προϊόν που ήταν το προϊόν της συνταγματικής Αναθεώρησης ασφαλώς και ως προς την αναθεώρηση του άρθρου 96 παράγραφος 5 που αφορά την εξομοίωση πλέον των στρατιωτικών με τους τακτικούς δικαστές σε όλα, όπως αναγράφεται στο Σύνταγμα.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Επομένως, είναι λογικό και επόμενο οι στρατιωτικοί δικαστές κατά κάποιον τρόπο θεσμικό και λειτουργικό να αποκολληθούν από τη στρατιωτική ιδιότητά τους και να αποκτήσουν την ιδιότητα του τακτικού δικαστικού λειτουργού. Αυτό φυσικά συνεπάγεται ότι πλέον αποκτούν τα προνόμια του </w:t>
      </w:r>
      <w:proofErr w:type="spellStart"/>
      <w:r w:rsidRPr="00F7196C">
        <w:rPr>
          <w:rFonts w:ascii="Arial" w:hAnsi="Arial"/>
          <w:sz w:val="24"/>
          <w:szCs w:val="24"/>
          <w:lang w:eastAsia="el-GR"/>
        </w:rPr>
        <w:t>ανήκειν</w:t>
      </w:r>
      <w:proofErr w:type="spellEnd"/>
      <w:r w:rsidRPr="00F7196C">
        <w:rPr>
          <w:rFonts w:ascii="Arial" w:hAnsi="Arial"/>
          <w:sz w:val="24"/>
          <w:szCs w:val="24"/>
          <w:lang w:eastAsia="el-GR"/>
        </w:rPr>
        <w:t xml:space="preserve"> στην ομάδα, στην τάξη των τακτικών δικαστικών λειτουργών, αλλά από εκεί και πέρα προφανώς έχει να κάνει και με την εγκατάλειψη διαφόρων μικρών ή μεγάλων προνομίων -τα περισσότερα μικρά είναι- που συνεπάγονταν η </w:t>
      </w:r>
      <w:r w:rsidRPr="00F7196C">
        <w:rPr>
          <w:rFonts w:ascii="Arial" w:hAnsi="Arial"/>
          <w:sz w:val="24"/>
          <w:szCs w:val="24"/>
          <w:lang w:eastAsia="el-GR"/>
        </w:rPr>
        <w:lastRenderedPageBreak/>
        <w:t>στρατιωτική τους ιδιότητα. Για παράδειγμα, θα ανακύψουν θέματα ευκολιών που παρέχονταν ή παρέχονται στα στελέχη των Ενόπλων Δυνάμεων, όπως, για παράδειγμα, η διαμονή σε στρατιωτικά  οικήματα, η είσοδος σε στρατιωτικές λέσχες φρουρών, παραθερισμός στα ΚΑΥ.</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Όπως καταλαβαίνετε, όταν έχουμε να κάνουμε με εξομοίωση πλέον με τους τακτικούς δικαστικούς λειτουργούς, προφανώς τα προνόμια των στρατιωτικών δικαστικών λειτουργών πλέον ισούνται και εξομοιώνονται με αυτά των τακτικών και τίποτα πέρα από αυτό. Αυτά όμως είναι τεχνικά ζητήματα, τα οποία ασφαλώς και θα κληθούμε να οριστικοποιήσουμε στη συζήτηση που θα γίνει. Οι ομάδες εργασίας από τα δύο Υπουργεία έχουν καταρτιστεί σε επίπεδο πολιτικό, σε επίπεδο υπηρεσιακό και επεξεργάζονται τις προτάσεις που βρίσκονται στο τραπέζι. Θεωρώ ότι δεν θα είναι μεγάλο ζήτημα να διευθετηθούν αυτά οριστικά.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Ασφαλώς και η πρότασή σας έχει ένα ενδιαφέρον και θα την εξετάσουμε πάρα πολύ σοβαρά, όσον αφορά τα μισθολογικά ζητήματα. Ασφαλώς και εμπλέκονται και άλλα Υπουργεία, όπως αυτά που έχουν να κάνουν με την ασφάλιση και την υγειονομική περίθαλψη των δικαστικών λειτουργών, όμως στο πλαίσιο της εκπεφρασμένη διάθεσης να συνεχίσουμε και να το ολοκληρώσουμε μέσα στο τρέχον έτος νομίζω ότι δεν θα έχουμε κανένα </w:t>
      </w:r>
      <w:r w:rsidRPr="00F7196C">
        <w:rPr>
          <w:rFonts w:ascii="Arial" w:hAnsi="Arial"/>
          <w:sz w:val="24"/>
          <w:szCs w:val="24"/>
          <w:lang w:eastAsia="el-GR"/>
        </w:rPr>
        <w:lastRenderedPageBreak/>
        <w:t xml:space="preserve">πρόβλημα να διευθετηθούν τα παραπάνω και είναι ευπρόσδεκτη και η δική σας βοήθεια προς αυτήν την κατεύθυνση.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Επομένως, ναι, προχωράμε σε εξομοίωση τακτικών δικαστικών λειτουργών με τους στρατιωτικούς δικαστικούς λειτουργούς με τις προσαρμογές τις νομοθετικές που πρέπει να γίνουν με νόμο τον οποίο θα φέρουμε προς ψήφιση μέσα στο καλοκαίρι που διανύουμε, έτσι ώστε και η συνταγματική Αναθεώρηση ως προς αυτό της το κομμάτι να είναι πλήρης και τετελεσμένη.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Σας ευχαριστώ.</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ΠΡΟΕΔΡΕΥΩΝ (Οδυσσέας Κωνσταντινόπουλος): </w:t>
      </w:r>
      <w:r w:rsidRPr="00F7196C">
        <w:rPr>
          <w:rFonts w:ascii="Arial" w:hAnsi="Arial"/>
          <w:sz w:val="24"/>
          <w:szCs w:val="24"/>
          <w:lang w:eastAsia="el-GR"/>
        </w:rPr>
        <w:t>Ευχαριστούμε και για τον χρόνο που τηρήθηκε.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Συνεχίζουμε τώρα με τη δέκατη με αριθμό 789/21-5-2021 επίκαιρη ερώτηση δεύτερου κύκλου του Βουλευτή Αιτωλοακαρνανίας του ΣΥΡΙΖΑ - Προοδευτική Συμμαχία κ. Γεωργίου Βαρεμένου προς την Υπουργό Παιδείας και Θρησκευμάτων με θέμα: «Άμεσος κίνδυνος συρρίκνωσης και τελικά κατάργησης των πανεπιστημιακών τμημάτων του Νομού Αιτωλοακαρνανίας».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Έχετε τον χρόνο, κύριε συνάδελφε, για δύο λεπτά παρακαλώ.</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ΓΕΩΡΓΙΟΣ ΒΑΡΕΜΕΝΟΣ: </w:t>
      </w:r>
      <w:r w:rsidRPr="00F7196C">
        <w:rPr>
          <w:rFonts w:ascii="Arial" w:hAnsi="Arial"/>
          <w:sz w:val="24"/>
          <w:szCs w:val="24"/>
          <w:lang w:eastAsia="el-GR"/>
        </w:rPr>
        <w:t>Για δύο; Τρία δεν είναι;</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 xml:space="preserve">Λοιπόν, κύριε Υπουργέ, το γνωρίζετε πολύ καλά ότι δεν υποτιμώ καθόλου την παρουσία σας εδώ, όμως τίθεται ένα ερώτημα γιατί η κυρία Υπουργός, η κ. </w:t>
      </w:r>
      <w:proofErr w:type="spellStart"/>
      <w:r w:rsidRPr="00F7196C">
        <w:rPr>
          <w:rFonts w:ascii="Arial" w:hAnsi="Arial"/>
          <w:sz w:val="24"/>
          <w:szCs w:val="24"/>
          <w:lang w:eastAsia="el-GR"/>
        </w:rPr>
        <w:t>Κεραμέως</w:t>
      </w:r>
      <w:proofErr w:type="spellEnd"/>
      <w:r w:rsidRPr="00F7196C">
        <w:rPr>
          <w:rFonts w:ascii="Arial" w:hAnsi="Arial"/>
          <w:sz w:val="24"/>
          <w:szCs w:val="24"/>
          <w:lang w:eastAsia="el-GR"/>
        </w:rPr>
        <w:t xml:space="preserve">, δεν έχει έρθει εδώ στη Βουλή ποτέ να εξηγήσει τα όσα ωραία θέλει να διαπράξει στην περιφερειακή ανώτατη εκπαίδευση. Γιατί; Αφού είναι τόσο καλά αυτά που θέλει να πράξει και να διαπράξει γιατί δεν έρχεται εδώ να δρέψει δάφνες; Γιατί κρύβεται. Είναι προφανής η απάντηση, κύριε Υπουργέ.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Εδώ επιχειρείτε ένα έγκλημα κατά της περιφερειακής ανώτατης εκπαίδευσης. Έγκλημα εκ προμελέτης, δεδομένης της πολιτικής βούλησης της Κυβέρνησης και έγκλημα εν </w:t>
      </w:r>
      <w:proofErr w:type="spellStart"/>
      <w:r w:rsidRPr="00F7196C">
        <w:rPr>
          <w:rFonts w:ascii="Arial" w:hAnsi="Arial"/>
          <w:sz w:val="24"/>
          <w:szCs w:val="24"/>
          <w:lang w:eastAsia="el-GR"/>
        </w:rPr>
        <w:t>ψυχρώ</w:t>
      </w:r>
      <w:proofErr w:type="spellEnd"/>
      <w:r w:rsidRPr="00F7196C">
        <w:rPr>
          <w:rFonts w:ascii="Arial" w:hAnsi="Arial"/>
          <w:sz w:val="24"/>
          <w:szCs w:val="24"/>
          <w:lang w:eastAsia="el-GR"/>
        </w:rPr>
        <w:t xml:space="preserve">. Εάν η κυρία Υπουργός εζήλωσε την </w:t>
      </w:r>
      <w:proofErr w:type="spellStart"/>
      <w:r w:rsidRPr="00F7196C">
        <w:rPr>
          <w:rFonts w:ascii="Arial" w:hAnsi="Arial"/>
          <w:sz w:val="24"/>
          <w:szCs w:val="24"/>
          <w:lang w:eastAsia="el-GR"/>
        </w:rPr>
        <w:t>δόξαν</w:t>
      </w:r>
      <w:proofErr w:type="spellEnd"/>
      <w:r w:rsidRPr="00F7196C">
        <w:rPr>
          <w:rFonts w:ascii="Arial" w:hAnsi="Arial"/>
          <w:sz w:val="24"/>
          <w:szCs w:val="24"/>
          <w:lang w:eastAsia="el-GR"/>
        </w:rPr>
        <w:t xml:space="preserve"> </w:t>
      </w:r>
      <w:proofErr w:type="spellStart"/>
      <w:r w:rsidRPr="00F7196C">
        <w:rPr>
          <w:rFonts w:ascii="Arial" w:hAnsi="Arial"/>
          <w:sz w:val="24"/>
          <w:szCs w:val="24"/>
          <w:lang w:eastAsia="el-GR"/>
        </w:rPr>
        <w:t>Νέρωνος</w:t>
      </w:r>
      <w:proofErr w:type="spellEnd"/>
      <w:r w:rsidRPr="00F7196C">
        <w:rPr>
          <w:rFonts w:ascii="Arial" w:hAnsi="Arial"/>
          <w:sz w:val="24"/>
          <w:szCs w:val="24"/>
          <w:lang w:eastAsia="el-GR"/>
        </w:rPr>
        <w:t xml:space="preserve"> της ανώτατης περιφερειακής εκπαίδευσης να έρθει στη Βουλή να δρέψει τις δάφνες της. Γιατί αυτό το </w:t>
      </w:r>
      <w:proofErr w:type="spellStart"/>
      <w:r w:rsidRPr="00F7196C">
        <w:rPr>
          <w:rFonts w:ascii="Arial" w:hAnsi="Arial"/>
          <w:sz w:val="24"/>
          <w:szCs w:val="24"/>
          <w:lang w:eastAsia="el-GR"/>
        </w:rPr>
        <w:t>αποφασίζομεν</w:t>
      </w:r>
      <w:proofErr w:type="spellEnd"/>
      <w:r w:rsidRPr="00F7196C">
        <w:rPr>
          <w:rFonts w:ascii="Arial" w:hAnsi="Arial"/>
          <w:sz w:val="24"/>
          <w:szCs w:val="24"/>
          <w:lang w:eastAsia="el-GR"/>
        </w:rPr>
        <w:t xml:space="preserve"> και </w:t>
      </w:r>
      <w:proofErr w:type="spellStart"/>
      <w:r w:rsidRPr="00F7196C">
        <w:rPr>
          <w:rFonts w:ascii="Arial" w:hAnsi="Arial"/>
          <w:sz w:val="24"/>
          <w:szCs w:val="24"/>
          <w:lang w:eastAsia="el-GR"/>
        </w:rPr>
        <w:t>διατάσσομεν</w:t>
      </w:r>
      <w:proofErr w:type="spellEnd"/>
      <w:r w:rsidRPr="00F7196C">
        <w:rPr>
          <w:rFonts w:ascii="Arial" w:hAnsi="Arial"/>
          <w:sz w:val="24"/>
          <w:szCs w:val="24"/>
          <w:lang w:eastAsia="el-GR"/>
        </w:rPr>
        <w:t xml:space="preserve">; Γιατί αυτά τα δύο </w:t>
      </w:r>
      <w:proofErr w:type="spellStart"/>
      <w:r w:rsidRPr="00F7196C">
        <w:rPr>
          <w:rFonts w:ascii="Arial" w:hAnsi="Arial"/>
          <w:sz w:val="24"/>
          <w:szCs w:val="24"/>
          <w:lang w:eastAsia="el-GR"/>
        </w:rPr>
        <w:t>χυτευμένα</w:t>
      </w:r>
      <w:proofErr w:type="spellEnd"/>
      <w:r w:rsidRPr="00F7196C">
        <w:rPr>
          <w:rFonts w:ascii="Arial" w:hAnsi="Arial"/>
          <w:sz w:val="24"/>
          <w:szCs w:val="24"/>
          <w:lang w:eastAsia="el-GR"/>
        </w:rPr>
        <w:t xml:space="preserve">  δημοσιεύματα σε εφημερίδες; Γιατί ο μονόλογος σε ραδιόφωνα; Γιατί; Ξέρετε πολύ καλά ότι επ’ αυτού έχει ξεχειλίσει το ποτήρι στις τοπικές κοινωνίες. Ενδεχομένως η Κυβέρνηση θεωρεί ότι μπορεί να τις μανουβράρει επικοινωνιακά – προπαγανδιστικά, αλλά ως πότε μπορεί να γίνεται αυτό;</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Υπουργέ, για τον νόμο </w:t>
      </w:r>
      <w:proofErr w:type="spellStart"/>
      <w:r w:rsidRPr="00F7196C">
        <w:rPr>
          <w:rFonts w:ascii="Arial" w:hAnsi="Arial"/>
          <w:sz w:val="24"/>
          <w:szCs w:val="24"/>
          <w:lang w:eastAsia="el-GR"/>
        </w:rPr>
        <w:t>Γαβρόγλου</w:t>
      </w:r>
      <w:proofErr w:type="spellEnd"/>
      <w:r w:rsidRPr="00F7196C">
        <w:rPr>
          <w:rFonts w:ascii="Arial" w:hAnsi="Arial"/>
          <w:sz w:val="24"/>
          <w:szCs w:val="24"/>
          <w:lang w:eastAsia="el-GR"/>
        </w:rPr>
        <w:t xml:space="preserve"> είχαμε κάνει σωρεία συσκέψεων με τη συμμετοχή των πάντων όσων ήθελαν να συμμετάσχουν στον προβληματισμό. Εδώ </w:t>
      </w:r>
      <w:proofErr w:type="spellStart"/>
      <w:r w:rsidRPr="00F7196C">
        <w:rPr>
          <w:rFonts w:ascii="Arial" w:hAnsi="Arial"/>
          <w:sz w:val="24"/>
          <w:szCs w:val="24"/>
          <w:lang w:eastAsia="el-GR"/>
        </w:rPr>
        <w:t>αποφασίζομεν</w:t>
      </w:r>
      <w:proofErr w:type="spellEnd"/>
      <w:r w:rsidRPr="00F7196C">
        <w:rPr>
          <w:rFonts w:ascii="Arial" w:hAnsi="Arial"/>
          <w:sz w:val="24"/>
          <w:szCs w:val="24"/>
          <w:lang w:eastAsia="el-GR"/>
        </w:rPr>
        <w:t xml:space="preserve"> και </w:t>
      </w:r>
      <w:proofErr w:type="spellStart"/>
      <w:r w:rsidRPr="00F7196C">
        <w:rPr>
          <w:rFonts w:ascii="Arial" w:hAnsi="Arial"/>
          <w:sz w:val="24"/>
          <w:szCs w:val="24"/>
          <w:lang w:eastAsia="el-GR"/>
        </w:rPr>
        <w:t>διατάσσομεν</w:t>
      </w:r>
      <w:proofErr w:type="spellEnd"/>
      <w:r w:rsidRPr="00F7196C">
        <w:rPr>
          <w:rFonts w:ascii="Arial" w:hAnsi="Arial"/>
          <w:sz w:val="24"/>
          <w:szCs w:val="24"/>
          <w:lang w:eastAsia="el-GR"/>
        </w:rPr>
        <w:t xml:space="preserve">. Εδώ μετακινούμε </w:t>
      </w:r>
      <w:r w:rsidRPr="00F7196C">
        <w:rPr>
          <w:rFonts w:ascii="Arial" w:hAnsi="Arial"/>
          <w:sz w:val="24"/>
          <w:szCs w:val="24"/>
          <w:lang w:eastAsia="el-GR"/>
        </w:rPr>
        <w:lastRenderedPageBreak/>
        <w:t>τμήματα, συγχωνεύουμε τμήματα, εξουθενώνουμε τμήματα και τελικά καταργούμε τμήματα. Για ποιον λόγο;  Ποιος είναι λαϊκιστής;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Υπουργέ, έχουμε όραμα. Έχουμε όραμα για μια εκπαίδευση στην περιφέρεια, εν προκειμένω στην Αιτωλοακαρνανία. Μια εκπαίδευση δεμένη με τις ανάγκες τις παραγωγικές, με τις ανάγκες τις πνευματικές, με τις ανάγκες τις πολιτιστικές.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Εγώ προσωπικά είχα κάνει πρόταση στο Πανεπιστήμιο Πατρών για συγκεκριμένα </w:t>
      </w:r>
      <w:proofErr w:type="spellStart"/>
      <w:r w:rsidRPr="00F7196C">
        <w:rPr>
          <w:rFonts w:ascii="Arial" w:hAnsi="Arial"/>
          <w:sz w:val="24"/>
          <w:szCs w:val="24"/>
          <w:lang w:eastAsia="el-GR"/>
        </w:rPr>
        <w:t>πρότζεκτ</w:t>
      </w:r>
      <w:proofErr w:type="spellEnd"/>
      <w:r w:rsidRPr="00F7196C">
        <w:rPr>
          <w:rFonts w:ascii="Arial" w:hAnsi="Arial"/>
          <w:sz w:val="24"/>
          <w:szCs w:val="24"/>
          <w:lang w:eastAsia="el-GR"/>
        </w:rPr>
        <w:t xml:space="preserve"> που θα μπορούσε να συμμετάσχει στα περιφερειακά τμήματα ούτως ώστε αυτά να ριζώσουν, όχι μόνο αυτά, αλλά και να ανθίσει η  πολιτιστική, πνευματική ζωή στην περιφέρεια.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Λοιπόν, γιατί το επιχειρείτε αυτό; Ποιος είναι ο λόγος; Γιατί επιφυλάσσετε για την περιφέρεια, για την Αιτωλοακαρνανία την κοινωνική ερημοποίηση, την πολιτιστική ερημοποίηση, την πνευματική αφυδάτωση; Γιατί το κάνετε αυτό; Δώστε μια εξήγηση στον κόσμο.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 xml:space="preserve">ΠΡΟΕΔΡΕΥΩΝ (Οδυσσέας Κωνσταντινόπουλος): </w:t>
      </w:r>
      <w:r w:rsidRPr="00F7196C">
        <w:rPr>
          <w:rFonts w:ascii="Arial" w:hAnsi="Arial"/>
          <w:sz w:val="24"/>
          <w:szCs w:val="24"/>
          <w:lang w:eastAsia="el-GR"/>
        </w:rPr>
        <w:t>Ευχαριστούμε, κύριε συνάδελφε.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Παρακαλώ, κύριε Υπουργέ, έχετε τρία λεπτά. Παρακαλώ εντός του χρόνου σας κι εσείς.</w:t>
      </w:r>
    </w:p>
    <w:p w:rsidR="00F7196C" w:rsidRPr="00F7196C" w:rsidRDefault="00F7196C" w:rsidP="00F7196C">
      <w:pPr>
        <w:shd w:val="clear" w:color="auto" w:fill="FFFFFF"/>
        <w:spacing w:after="160" w:line="600" w:lineRule="auto"/>
        <w:ind w:firstLine="720"/>
        <w:contextualSpacing/>
        <w:jc w:val="both"/>
        <w:rPr>
          <w:rFonts w:ascii="Arial" w:hAnsi="Arial"/>
          <w:sz w:val="24"/>
          <w:szCs w:val="24"/>
          <w:lang w:eastAsia="el-GR"/>
        </w:rPr>
      </w:pPr>
      <w:r w:rsidRPr="00F7196C">
        <w:rPr>
          <w:rFonts w:ascii="Arial" w:hAnsi="Arial" w:cs="Arial"/>
          <w:b/>
          <w:color w:val="111111"/>
          <w:sz w:val="24"/>
          <w:szCs w:val="24"/>
          <w:lang w:eastAsia="el-GR"/>
        </w:rPr>
        <w:lastRenderedPageBreak/>
        <w:t xml:space="preserve">ΕΥΑΓΓΕΛΟΣ (ΑΓΓΕΛΟΣ) ΣΥΡΙΓΟΣ (Υφυπουργός </w:t>
      </w:r>
      <w:r w:rsidRPr="00F7196C">
        <w:rPr>
          <w:rFonts w:ascii="Arial" w:hAnsi="Arial" w:cs="Arial"/>
          <w:b/>
          <w:bCs/>
          <w:color w:val="111111"/>
          <w:sz w:val="24"/>
          <w:szCs w:val="24"/>
          <w:lang w:eastAsia="el-GR"/>
        </w:rPr>
        <w:t>Παιδείας και Θρησκευμάτων</w:t>
      </w:r>
      <w:r w:rsidRPr="00F7196C">
        <w:rPr>
          <w:rFonts w:ascii="Arial" w:hAnsi="Arial" w:cs="Arial"/>
          <w:b/>
          <w:color w:val="111111"/>
          <w:sz w:val="24"/>
          <w:szCs w:val="24"/>
          <w:lang w:eastAsia="el-GR"/>
        </w:rPr>
        <w:t xml:space="preserve">): </w:t>
      </w:r>
      <w:r w:rsidRPr="00F7196C">
        <w:rPr>
          <w:rFonts w:ascii="Arial" w:hAnsi="Arial" w:cs="Arial"/>
          <w:bCs/>
          <w:color w:val="111111"/>
          <w:sz w:val="24"/>
          <w:szCs w:val="24"/>
          <w:lang w:eastAsia="el-GR"/>
        </w:rPr>
        <w:t xml:space="preserve">Ευχαριστώ πολύ, </w:t>
      </w:r>
      <w:r w:rsidRPr="00F7196C">
        <w:rPr>
          <w:rFonts w:ascii="Arial" w:hAnsi="Arial"/>
          <w:sz w:val="24"/>
          <w:szCs w:val="24"/>
          <w:lang w:eastAsia="el-GR"/>
        </w:rPr>
        <w:t>κύριε Πρόεδρε.</w:t>
      </w:r>
    </w:p>
    <w:p w:rsidR="00F7196C" w:rsidRPr="00F7196C" w:rsidRDefault="00F7196C" w:rsidP="00F7196C">
      <w:pPr>
        <w:shd w:val="clear" w:color="auto" w:fill="FFFFFF"/>
        <w:spacing w:after="160" w:line="600" w:lineRule="auto"/>
        <w:ind w:firstLine="720"/>
        <w:contextualSpacing/>
        <w:jc w:val="both"/>
        <w:rPr>
          <w:rFonts w:ascii="Arial" w:hAnsi="Arial"/>
          <w:sz w:val="24"/>
          <w:szCs w:val="24"/>
          <w:lang w:eastAsia="el-GR"/>
        </w:rPr>
      </w:pPr>
      <w:r w:rsidRPr="00F7196C">
        <w:rPr>
          <w:rFonts w:ascii="Arial" w:hAnsi="Arial"/>
          <w:sz w:val="24"/>
          <w:szCs w:val="24"/>
          <w:lang w:eastAsia="el-GR"/>
        </w:rPr>
        <w:t xml:space="preserve">Αγαπητέ κύριε συνάδελφε, ευχαριστώ για την ερώτησή σας. </w:t>
      </w:r>
    </w:p>
    <w:p w:rsidR="00F7196C" w:rsidRPr="00F7196C" w:rsidRDefault="00F7196C" w:rsidP="00F7196C">
      <w:pPr>
        <w:shd w:val="clear" w:color="auto" w:fill="FFFFFF"/>
        <w:spacing w:after="160" w:line="600" w:lineRule="auto"/>
        <w:ind w:firstLine="720"/>
        <w:contextualSpacing/>
        <w:jc w:val="both"/>
        <w:rPr>
          <w:rFonts w:ascii="Arial" w:hAnsi="Arial"/>
          <w:sz w:val="24"/>
          <w:szCs w:val="24"/>
          <w:lang w:eastAsia="el-GR"/>
        </w:rPr>
      </w:pPr>
      <w:r w:rsidRPr="00F7196C">
        <w:rPr>
          <w:rFonts w:ascii="Arial" w:hAnsi="Arial"/>
          <w:sz w:val="24"/>
          <w:szCs w:val="24"/>
          <w:lang w:eastAsia="el-GR"/>
        </w:rPr>
        <w:t xml:space="preserve">Θα αναφερθώ ειδικά στα τμήματα του Νομού Αιτωλοακαρνανίας και θα αναφερθώ σε δύο συγκεκριμένα τμήματα, στο Τμήμα </w:t>
      </w:r>
      <w:proofErr w:type="spellStart"/>
      <w:r w:rsidRPr="00F7196C">
        <w:rPr>
          <w:rFonts w:ascii="Arial" w:hAnsi="Arial"/>
          <w:sz w:val="24"/>
          <w:szCs w:val="24"/>
          <w:lang w:eastAsia="el-GR"/>
        </w:rPr>
        <w:t>Βιοσυστημάτων</w:t>
      </w:r>
      <w:proofErr w:type="spellEnd"/>
      <w:r w:rsidRPr="00F7196C">
        <w:rPr>
          <w:rFonts w:ascii="Arial" w:hAnsi="Arial"/>
          <w:sz w:val="24"/>
          <w:szCs w:val="24"/>
          <w:lang w:eastAsia="el-GR"/>
        </w:rPr>
        <w:t xml:space="preserve"> και Γεωργικής Μηχανικής και στο Τμήμα Φυτικής Παραγωγής. Ποια ήταν η βάση εισαγωγής στο Τμήμα </w:t>
      </w:r>
      <w:proofErr w:type="spellStart"/>
      <w:r w:rsidRPr="00F7196C">
        <w:rPr>
          <w:rFonts w:ascii="Arial" w:hAnsi="Arial"/>
          <w:sz w:val="24"/>
          <w:szCs w:val="24"/>
          <w:lang w:eastAsia="el-GR"/>
        </w:rPr>
        <w:t>Βιοσυστημάτων</w:t>
      </w:r>
      <w:proofErr w:type="spellEnd"/>
      <w:r w:rsidRPr="00F7196C">
        <w:rPr>
          <w:rFonts w:ascii="Arial" w:hAnsi="Arial"/>
          <w:sz w:val="24"/>
          <w:szCs w:val="24"/>
          <w:lang w:eastAsia="el-GR"/>
        </w:rPr>
        <w:t xml:space="preserve"> και Γεωργικής Μηχανικής; Ήταν το 0,9. Όχι το 9 στα 20, το 0,9 δηλαδή κάτω από τη μονάδα. Ξέρουμε πολύ καλά ότι όταν έχεις βάση εισαγωγής κάτω από μονάδα, σημαίνει ότι έχεις δώσει τρεις λευκές κόλλες και κάτι έγραψες στην τέταρτη, τρεις γραμμές, τέσσερις. Το 50% των εισακτέων σε αυτό το τμήμα είχε βάση κάτω από το 5. Τμήμα Φυτικής Παραγωγής, βάση εισαγωγής 1,7 δηλαδή ούτε 2. Το 42% των εισακτέων κάτω από το 5. </w:t>
      </w:r>
    </w:p>
    <w:p w:rsidR="00F7196C" w:rsidRPr="00F7196C" w:rsidRDefault="00F7196C" w:rsidP="00F7196C">
      <w:pPr>
        <w:shd w:val="clear" w:color="auto" w:fill="FFFFFF"/>
        <w:spacing w:after="160" w:line="600" w:lineRule="auto"/>
        <w:ind w:firstLine="720"/>
        <w:contextualSpacing/>
        <w:jc w:val="both"/>
        <w:rPr>
          <w:rFonts w:ascii="Arial" w:hAnsi="Arial"/>
          <w:sz w:val="24"/>
          <w:szCs w:val="24"/>
          <w:lang w:eastAsia="el-GR"/>
        </w:rPr>
      </w:pPr>
      <w:r w:rsidRPr="00F7196C">
        <w:rPr>
          <w:rFonts w:ascii="Arial" w:hAnsi="Arial"/>
          <w:sz w:val="24"/>
          <w:szCs w:val="24"/>
          <w:lang w:eastAsia="el-GR"/>
        </w:rPr>
        <w:t>Κύριε συνάδελφε, είναι αυτό το πανεπιστημιακό μέλλον της Αιτωλοακαρνανίας; Έχουμε την εντύπωση ότι μπορούμε να έχουμε πανεπιστημιακά τμήματα στα οποία δεν αποφοιτά στο τέλος κανένας; Το ποσοστό αποφοιτήσεως σ</w:t>
      </w:r>
      <w:r w:rsidR="00D654EC">
        <w:rPr>
          <w:rFonts w:ascii="Arial" w:hAnsi="Arial"/>
          <w:sz w:val="24"/>
          <w:szCs w:val="24"/>
          <w:lang w:eastAsia="el-GR"/>
        </w:rPr>
        <w:t>ε</w:t>
      </w:r>
      <w:r w:rsidRPr="00F7196C">
        <w:rPr>
          <w:rFonts w:ascii="Arial" w:hAnsi="Arial"/>
          <w:sz w:val="24"/>
          <w:szCs w:val="24"/>
          <w:lang w:eastAsia="el-GR"/>
        </w:rPr>
        <w:t xml:space="preserve"> αυτά τα τμήματα είναι κάτω από το 10%. Για ποιον λόγο; Διότι τα παιδιά δεν έχουν τα ακαδημαϊκά προσόντα να συνεχίσουν.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Έχουμε την ψευδαίσθηση ότι τα συγκεκριμένα τμήματα αποτελούν το διαμάντι του στέμματος; Μπορώ να διαβάσω τη σκέψη σας. Θα μου πείτε γιατί </w:t>
      </w:r>
      <w:r w:rsidRPr="00F7196C">
        <w:rPr>
          <w:rFonts w:ascii="Arial" w:hAnsi="Arial"/>
          <w:sz w:val="24"/>
          <w:szCs w:val="24"/>
          <w:lang w:eastAsia="el-GR"/>
        </w:rPr>
        <w:lastRenderedPageBreak/>
        <w:t xml:space="preserve">δεν κοιτάζουμε να τα βελτιώσουμε; Και απαντώ: Αυτό που κάνουμε τώρα είναι η προσπάθεια για βελτίωση. Έχουμε φτιάξει στην ευρύτερη περιοχή της Δυτικής Ελλάδας εφτά γεωπονικά τμήματα ή τμήματα σχετιζόμενα με τη γεωπονία ανώτατου επιπέδου, πανεπιστημιακού επιπέδου. Είναι βιώσιμα; Δεν μπορούν να είναι βιώσιμα και τα εφτά. Γιατί; Διότι οι υποψήφιοι φοιτητές για τη χώρα είναι αυτή τη στιγμή γύρω στους εκατό χιλιάδες. Σε οκτώ με εννέα χρόνια με βάση τον αριθμό των παιδιών που πηγαίνουν στο δημοτικό, θα είναι της τάξεως των ογδόντα επτά χιλιάδων και δεν έχουμε επαρκή αριθμό φοιτητών. Κοιτάζουμε να βελτιώσουμε τα υπάρχοντα τμήματα και να δούμε πώς θα πορευτούμε την επόμενη μέρα. Αυτό είναι το μέλλον της Αιτωλοακαρνανίας, να έχει σωστά τμήματα τα οποία να μπορούν να προσφέρουν και προοπτικές στους υποψήφιους, τους φοιτητές τους και να μπορούν να αντιμετωπίσουν όλη την ανάγκη για παραγωγή στη χώρα.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(Στο σημείο αυτό κτυπάει το κουδούνι λήξεως του χρόνου ομιλίας του κυρίου Υφυπουργού)</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Σταματώ, όμως, εδώ και θα επανέλθω στη δευτερολογία μου.</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ΠΡΟΕΔΡΕΥΩΝ (Οδυσσέας Κωνσταντινόπουλος): </w:t>
      </w:r>
      <w:r w:rsidRPr="00F7196C">
        <w:rPr>
          <w:rFonts w:ascii="Arial" w:hAnsi="Arial"/>
          <w:sz w:val="24"/>
          <w:szCs w:val="24"/>
          <w:lang w:eastAsia="el-GR"/>
        </w:rPr>
        <w:t xml:space="preserve">Ευχαριστώ πάρα πολύ, κύριε Υπουργέ.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συνάδελφε, έχετε τον λόγο για τρία λεπτά.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lastRenderedPageBreak/>
        <w:t xml:space="preserve">ΓΕΩΡΓΙΟΣ ΒΑΡΕΜΕΝΟΣ: </w:t>
      </w:r>
      <w:r w:rsidRPr="00F7196C">
        <w:rPr>
          <w:rFonts w:ascii="Arial" w:hAnsi="Arial"/>
          <w:sz w:val="24"/>
          <w:szCs w:val="24"/>
          <w:lang w:eastAsia="el-GR"/>
        </w:rPr>
        <w:t xml:space="preserve">Κύριε Υπουργέ, κάθε άλλο παρά προστατεύετε τα τμήματα με αυτό που γίνεται σήμερα. Αυτό που γίνεται σήμερα τα ωθεί σε περαιτέρω απαξίωση εάν ληφθεί υπ’ </w:t>
      </w:r>
      <w:proofErr w:type="spellStart"/>
      <w:r w:rsidRPr="00F7196C">
        <w:rPr>
          <w:rFonts w:ascii="Arial" w:hAnsi="Arial"/>
          <w:sz w:val="24"/>
          <w:szCs w:val="24"/>
          <w:lang w:eastAsia="el-GR"/>
        </w:rPr>
        <w:t>όψιν</w:t>
      </w:r>
      <w:proofErr w:type="spellEnd"/>
      <w:r w:rsidRPr="00F7196C">
        <w:rPr>
          <w:rFonts w:ascii="Arial" w:hAnsi="Arial"/>
          <w:sz w:val="24"/>
          <w:szCs w:val="24"/>
          <w:lang w:eastAsia="el-GR"/>
        </w:rPr>
        <w:t xml:space="preserve"> η επιλογή σας για την κατώτατη βάση εισαγωγής. Με βάση αυτή την επιλογή, κύριε Υπουργέ, αυτά τα τμήματα θα οδηγηθούν στην εξουθένωση και πιθανότατα συντόμως στον ορατό χρονικό ορίζοντα σε κλείσιμο και είναι εδώ και ο κ. Παπαθανάσης που κατάγεται από την περιοχή και θα ήθελα τη στήριξή του επ’ αυτού, όπως και όσων κατάγονται από την περιοχή, και θα ήθελα και τη μαρτυρία του και όχι μόνο του κ. Παπαθανάση.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Λοιπόν, κύριε Υπουργέ, με την επιλογή σας -την ελάχιστη βάση- για τους εισακτέους οδηγείτε στην πιο δύσκολη χρονιά για την εκπαίδευση μέσα στην πανδημία είκοσι εννιά χιλιάδες παιδιά εκτός. Ποια τύχη επιφυλάσσετε σε αυτά τα παιδιά; Ποια προοπτική; Να πάνε πού;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Κι επειδή εξισώσατε τα πανεπιστημιακά πτυχία με τα πτυχία των ιδιωτικών ΙΕΚ, όπου εδώ, κύριε Υπουργέ, εμφανίζεστε να κόπτεστε για την ελάχιστη βάση, αλλά στα ιδιωτικά ΙΕΚ αρκεί μόνο μία μόνο εγγραφή κι αυτό δεν ξέρω σε τι είδους ελληνικά. Μήπως, κύριε Υπουργέ, και το λέω επειδή είναι μπροστά και ο κ. Παπαθανάσης, </w:t>
      </w:r>
      <w:proofErr w:type="spellStart"/>
      <w:r w:rsidRPr="00F7196C">
        <w:rPr>
          <w:rFonts w:ascii="Arial" w:hAnsi="Arial"/>
          <w:sz w:val="24"/>
          <w:szCs w:val="24"/>
          <w:lang w:eastAsia="el-GR"/>
        </w:rPr>
        <w:t>επανέφερε</w:t>
      </w:r>
      <w:proofErr w:type="spellEnd"/>
      <w:r w:rsidRPr="00F7196C">
        <w:rPr>
          <w:rFonts w:ascii="Arial" w:hAnsi="Arial"/>
          <w:sz w:val="24"/>
          <w:szCs w:val="24"/>
          <w:lang w:eastAsia="el-GR"/>
        </w:rPr>
        <w:t xml:space="preserve"> η Κυβέρνηση την εκτροπή του Αχελώου και μήπως τώρα εδώ επιχειρείτε την επιτροπή προς τα ιδιωτικά ΙΕΚ; </w:t>
      </w:r>
      <w:r w:rsidRPr="00F7196C">
        <w:rPr>
          <w:rFonts w:ascii="Arial" w:hAnsi="Arial"/>
          <w:sz w:val="24"/>
          <w:szCs w:val="24"/>
          <w:lang w:eastAsia="el-GR"/>
        </w:rPr>
        <w:lastRenderedPageBreak/>
        <w:t>Και πόσο θα απορροφήσουν αυτά τα ιδιωτικά ΙΕΚ; Και ποιοι θα είναι αυτοί που θα πάνε εκεί;</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Κι εδώ τίθεται ένα ερώτημα: Τι θέλετε, δηλαδή; Θέλετε το «κράτος των Αθηνών» ως κράτος των ολίγων; Αυτό είναι το αγωνιώδες ερώτημα των κατοίκων της ελληνικής περιφέρειας και της Αιτωλοακαρνανίας. Πρέπει να είστε ειλικρινής, όχι εσείς προσωπικά, αλλά η Κυβέρνηση.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Θα μου πείτε τώρα τι ψάχνω; Ψύλλο στα άχυρα! Όταν κυριαρχεί ένας μονόλογος στα μέσα μαζικής ενημέρωσης από ανθρώπους οι οποίοι βρίσκονται στην Αθήνα και μόλις που έχουν ακουστά για τα ιδρύματα, για τις ανάγκες της περιφέρειας, για τις ανάγκες της Αιτωλοακαρνανίας, τις παραγωγικές, που μετά από μια δεκαετή κρίση είχαμε την πανδημία και έχουμε τα προβλήματα. Από πού θα έρθει αυτή η ανάπτυξη; Θα πέσει από τον ουρανό; Δεν είναι ότι θα έρθει μόνο από τα πανεπιστήμια τμήματα, αλλά εσείς λέγατε κάποτε ότι την εκπαίδευση πρέπει να τη συνδέσουμε με τις ανάγκες παραγωγής. Πού πήγε τώρα η παραγωγή και πού πήγε η περιφερειακή εκπαίδευση;</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ΠΡΟΕΔΡΕΥΩΝ (Οδυσσέας Κωνσταντινόπουλος): </w:t>
      </w:r>
      <w:r w:rsidRPr="00F7196C">
        <w:rPr>
          <w:rFonts w:ascii="Arial" w:hAnsi="Arial"/>
          <w:sz w:val="24"/>
          <w:szCs w:val="24"/>
          <w:lang w:eastAsia="el-GR"/>
        </w:rPr>
        <w:t>Ευχαριστούμε, κύριε συνάδελφε.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Υπουργέ, έχετε τον λόγο για τρία λεπτά.</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lastRenderedPageBreak/>
        <w:t xml:space="preserve">ΕΥΑΓΓΕΛΟΣ (ΑΓΓΕΛΟΣ) ΣΥΡΙΓΟΣ (Υφυπουργός Παιδείας και Θρησκευμάτων): </w:t>
      </w:r>
      <w:r w:rsidRPr="00F7196C">
        <w:rPr>
          <w:rFonts w:ascii="Arial" w:hAnsi="Arial"/>
          <w:sz w:val="24"/>
          <w:szCs w:val="24"/>
          <w:lang w:eastAsia="el-GR"/>
        </w:rPr>
        <w:t>Προσπαθώ να είμαι ακριβής στον χρόνο, κύριε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Λοιπόν, κύριε συνάδελφε, μου δίνετε την αφορμή να πω δυο-τρία πράγματα για τη δική μου αντίληψη για την ανώτατη εκπαίδευση. Θα θέσω ένα βασικό ερώτημα: Είναι το πανεπιστήμιο η Δ΄ λυκείου; Όχι! Το πανεπιστήμιο δεν μπορεί να είναι η Δ΄ λυκείου. Το πανεπιστήμιο είναι ένα άλλο επίπεδο εκπαιδεύσεως. Για να μπορέσεις να μπεις σε αυτό πρέπει να έχεις κάποιο ακαδημαϊκό ελάχιστο, να μπορείς να παρακολουθήσεις το πανεπιστήμιο, να μπορείς να τα βγάλεις πέρα με τις εξετάσεις, να μπορείς να τα βγάλεις πέρα με τα μαθήματα.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Εάν αντιμετωπίζουμε το πανεπιστήμιο σαν την Δ΄ λυκείου, ναι, δεν χρειαζόμαστε ελάχιστη βάση εισαγωγής, διότι όλοι όσοι τελειώνουνε, θα περάσουν στο πανεπιστήμιο. Μας ενδιαφέρει πόσοι από αυτούς που περνούν στο πανεπιστήμιο κατορθώνουν να αποφοιτήσουν. Έχουμε ποσοστά γύρω στο 30% που δεν τελειώνουν ποτέ! Γιατί δεν τελειώνουν; Κάποιοι τα παρατούν διότι θεωρούν ότι δεν τους ενδιαφέρει το θέμα που αποφάσισαν να σπουδάσουν. Η πλειοψηφία, όμως, το παρατά διότι δεν έχει τα ακαδημαϊκά προσόντα για να μπορέσει να τα βγάλει πέρα, δεν έχει τις βάσεις για να μπορέσει να σπουδάσει στο πανεπιστήμιο.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 xml:space="preserve">Αναφερθήκατε σε είκοσι εννέα χιλιάδες άτομα εκτός πανεπιστημίου συνολικά. Ο Πρόεδρός σας στην τρίτη κατά σειρά ερώτηση που κατέθεσε προς τον Πρωθυπουργό στην αρχή της ερωτήσεως αναφέρει τριάντα χιλιάδες, μετά αναφέρει είκοσι πέντε χιλιάδες. Τώρα λέτε είκοσι εννιά χιλιάδες. Δεν μπαίνω στη λογική αυτή. Θα το δούμε τον Σεπτέμβριο. Σίγουρα θα υπάρξουν άτομα που θα μείνουν εκτός πανεπιστημίου. Ποιο είναι το μέλλον τους; Είπατε ότι στα ιδιωτικά ΙΕΚ μπαίνουν με απλή εγγραφή. Και στα δημόσια ΙΕΚ μπαίνουν με απλή εγγραφή και υπάρχουν θέσεις στα δημόσια ΙΕΚ για όσα παιδιά δεν θα μπορέσουν να περάσουν το πανεπιστήμιο. Υπάρχουν επαρκείς θέσεις και είναι μία απλή εγγραφή. Πόσοι θα είναι δεν ξέρω. Θα το δούμε τον Σεπτέμβριο. Αλλά υπάρχει η προοπτική σε δημόσιο ΙΕΚ εάν θέλουν να συνεχίσουν τις σπουδές τους.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Έρχομαι τώρα στο τελευταίο σημείο: Ελάχιστη βάση εισαγωγής και πανεπιστημιακό μέλλον. Η ελάχιστη βάση εισαγωγής θα μας επιτρέψει να δούμε την πραγματικότητα με τα βήματα τα οποία έχουμε σπείρει στη χώρα όλα αυτά τα χρόνια και θα δούμε εν πολλοίς πόσα από αυτά τα τμήματα μπορούν να συνεχίσουν την επόμενη μέρα και πόσα από αυτά τα τμήματα πρέπει να συγχωνευθούν ή να αναμορφώσουν το πρόγραμμά τους για να μπορέσουμε να δούμε τι θα γίνει σοβαρά με το πανεπιστήμιο.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Σας ευχαριστώ πάρα πολύ. </w:t>
      </w:r>
    </w:p>
    <w:p w:rsidR="00F7196C" w:rsidRPr="00F7196C" w:rsidRDefault="00F7196C" w:rsidP="00F7196C">
      <w:pPr>
        <w:spacing w:after="160" w:line="600" w:lineRule="auto"/>
        <w:ind w:firstLine="720"/>
        <w:jc w:val="both"/>
        <w:rPr>
          <w:rFonts w:ascii="Arial" w:hAnsi="Arial" w:cs="Arial"/>
          <w:color w:val="000000"/>
          <w:sz w:val="24"/>
          <w:szCs w:val="24"/>
          <w:shd w:val="clear" w:color="auto" w:fill="FFFFFF"/>
          <w:lang w:eastAsia="el-GR"/>
        </w:rPr>
      </w:pPr>
      <w:r w:rsidRPr="00F7196C">
        <w:rPr>
          <w:rFonts w:ascii="Arial" w:hAnsi="Arial"/>
          <w:b/>
          <w:sz w:val="24"/>
          <w:szCs w:val="24"/>
          <w:lang w:eastAsia="el-GR"/>
        </w:rPr>
        <w:lastRenderedPageBreak/>
        <w:t xml:space="preserve">ΠΡΟΕΔΡΕΥΩΝ (Οδυσσέας Κωνσταντινόπουλος): </w:t>
      </w:r>
      <w:r w:rsidRPr="00F7196C">
        <w:rPr>
          <w:rFonts w:ascii="Arial" w:hAnsi="Arial"/>
          <w:sz w:val="24"/>
          <w:szCs w:val="24"/>
          <w:lang w:eastAsia="el-GR"/>
        </w:rPr>
        <w:t>Συνεχίζουμε με την εντέκατη με α</w:t>
      </w:r>
      <w:r w:rsidRPr="00F7196C">
        <w:rPr>
          <w:rFonts w:ascii="Arial" w:hAnsi="Arial" w:cs="Arial"/>
          <w:color w:val="000000"/>
          <w:sz w:val="24"/>
          <w:szCs w:val="24"/>
          <w:shd w:val="clear" w:color="auto" w:fill="FFFFFF"/>
          <w:lang w:eastAsia="el-GR"/>
        </w:rPr>
        <w:t xml:space="preserve">ριθμό 794/24-5-2021 </w:t>
      </w:r>
      <w:r w:rsidRPr="00F7196C">
        <w:rPr>
          <w:rFonts w:ascii="Arial" w:hAnsi="Arial"/>
          <w:sz w:val="24"/>
          <w:szCs w:val="24"/>
          <w:lang w:eastAsia="el-GR"/>
        </w:rPr>
        <w:t xml:space="preserve">επίκαιρη ερώτηση </w:t>
      </w:r>
      <w:r w:rsidRPr="00F7196C">
        <w:rPr>
          <w:rFonts w:ascii="Arial" w:hAnsi="Arial" w:cs="Arial"/>
          <w:color w:val="000000"/>
          <w:sz w:val="24"/>
          <w:szCs w:val="24"/>
          <w:shd w:val="clear" w:color="auto" w:fill="FFFFFF"/>
          <w:lang w:eastAsia="el-GR"/>
        </w:rPr>
        <w:t xml:space="preserve">δεύτερου κύκλου του Βουλευτή Β3΄ Νότιου Τομέα Αθηνών του ΣΥΡΙΖΑ - Προοδευτική Συμμαχία κ. </w:t>
      </w:r>
      <w:r w:rsidRPr="00F7196C">
        <w:rPr>
          <w:rFonts w:ascii="Arial" w:hAnsi="Arial" w:cs="Arial"/>
          <w:bCs/>
          <w:color w:val="000000"/>
          <w:sz w:val="24"/>
          <w:szCs w:val="24"/>
          <w:shd w:val="clear" w:color="auto" w:fill="FFFFFF"/>
          <w:lang w:eastAsia="el-GR"/>
        </w:rPr>
        <w:t xml:space="preserve">Ιωάννη </w:t>
      </w:r>
      <w:proofErr w:type="spellStart"/>
      <w:r w:rsidRPr="00F7196C">
        <w:rPr>
          <w:rFonts w:ascii="Arial" w:hAnsi="Arial" w:cs="Arial"/>
          <w:bCs/>
          <w:color w:val="000000"/>
          <w:sz w:val="24"/>
          <w:szCs w:val="24"/>
          <w:shd w:val="clear" w:color="auto" w:fill="FFFFFF"/>
          <w:lang w:eastAsia="el-GR"/>
        </w:rPr>
        <w:t>Μουζάλα</w:t>
      </w:r>
      <w:proofErr w:type="spellEnd"/>
      <w:r w:rsidRPr="00F7196C">
        <w:rPr>
          <w:rFonts w:ascii="Arial" w:hAnsi="Arial" w:cs="Arial"/>
          <w:bCs/>
          <w:color w:val="000000"/>
          <w:sz w:val="24"/>
          <w:szCs w:val="24"/>
          <w:shd w:val="clear" w:color="auto" w:fill="FFFFFF"/>
          <w:lang w:eastAsia="el-GR"/>
        </w:rPr>
        <w:t xml:space="preserve"> </w:t>
      </w:r>
      <w:r w:rsidRPr="00F7196C">
        <w:rPr>
          <w:rFonts w:ascii="Arial" w:hAnsi="Arial" w:cs="Arial"/>
          <w:color w:val="000000"/>
          <w:sz w:val="24"/>
          <w:szCs w:val="24"/>
          <w:shd w:val="clear" w:color="auto" w:fill="FFFFFF"/>
          <w:lang w:eastAsia="el-GR"/>
        </w:rPr>
        <w:t xml:space="preserve">προς τον Υπουργό </w:t>
      </w:r>
      <w:r w:rsidRPr="00F7196C">
        <w:rPr>
          <w:rFonts w:ascii="Arial" w:hAnsi="Arial" w:cs="Arial"/>
          <w:bCs/>
          <w:color w:val="000000"/>
          <w:sz w:val="24"/>
          <w:szCs w:val="24"/>
          <w:shd w:val="clear" w:color="auto" w:fill="FFFFFF"/>
          <w:lang w:eastAsia="el-GR"/>
        </w:rPr>
        <w:t>Ανάπτυξης και Επενδύσεων,</w:t>
      </w:r>
      <w:r w:rsidRPr="00F7196C">
        <w:rPr>
          <w:rFonts w:ascii="Arial" w:hAnsi="Arial" w:cs="Arial"/>
          <w:color w:val="000000"/>
          <w:sz w:val="24"/>
          <w:szCs w:val="24"/>
          <w:shd w:val="clear" w:color="auto" w:fill="FFFFFF"/>
          <w:lang w:eastAsia="el-GR"/>
        </w:rPr>
        <w:t xml:space="preserve"> με θέμα: «Κατασκευή κυβερνητικού πάρκου στο συγκρότημα της ΕΒΟ-ΠΥΡΚΑΛ».</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συνάδελφε, έχετε τον λόγο για δύο λεπτά.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ΙΩΑΝΝΗΣ ΜΟΥΖΑΛΑΣ:</w:t>
      </w:r>
      <w:r w:rsidRPr="00F7196C">
        <w:rPr>
          <w:rFonts w:ascii="Arial" w:hAnsi="Arial"/>
          <w:sz w:val="24"/>
          <w:szCs w:val="24"/>
          <w:lang w:eastAsia="el-GR"/>
        </w:rPr>
        <w:t xml:space="preserve"> Κύριε Υπουργέ, το ζήτημα με το εργοστάσιο της ΕΑΣ, στο γνωστό πια ως ΠΥΡΚΑΛ -κι έτσι θα το λέμε- στη Δάφνη-Υμηττό είναι ένα ζήτημα που απασχολεί την ελληνική κοινωνία δεκαετίες. Ήδη πριν από το 1996 υπήρξαν προτάσεις, υπήρξαν σκέψεις. Το 1996 έχουμε προεδρικό διάταγμα και από τότε ανανεώνονται. Ξαφνικά πολύ πρόσφατα ο Πρωθυπουργός κ. Μητσοτάκης μαζί με ένα επιτελείο από Υπουργούς ανακοίνωσε ότι εκεί πέρα θα δημιουργηθεί ένα κυβερνητικό πάρκο, μια </w:t>
      </w:r>
      <w:proofErr w:type="spellStart"/>
      <w:r w:rsidRPr="00F7196C">
        <w:rPr>
          <w:rFonts w:ascii="Arial" w:hAnsi="Arial"/>
          <w:sz w:val="24"/>
          <w:szCs w:val="24"/>
          <w:lang w:eastAsia="el-GR"/>
        </w:rPr>
        <w:t>υπουργειούπολη</w:t>
      </w:r>
      <w:proofErr w:type="spellEnd"/>
      <w:r w:rsidRPr="00F7196C">
        <w:rPr>
          <w:rFonts w:ascii="Arial" w:hAnsi="Arial"/>
          <w:sz w:val="24"/>
          <w:szCs w:val="24"/>
          <w:lang w:eastAsia="el-GR"/>
        </w:rPr>
        <w:t xml:space="preserve"> από εννέα Υπουργεία συν το Μέγαρο Μαξίμου. </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el-GR"/>
        </w:rPr>
      </w:pPr>
      <w:r w:rsidRPr="00F7196C">
        <w:rPr>
          <w:rFonts w:ascii="Arial" w:hAnsi="Arial"/>
          <w:sz w:val="24"/>
          <w:szCs w:val="24"/>
          <w:lang w:eastAsia="el-GR"/>
        </w:rPr>
        <w:t xml:space="preserve">Η ερώτηση μου σήμερα έχει ένα πολύ συγκεκριμένο σκοπό, πέρα από το ότι εμείς διαφωνούμε με κάτι τέτοιο, πέραν του ότι αυτό το πράγμα δεν ξέρουμε αν ισχύει ή είναι μια φούσκα η οποία θα εκραγεί ή ήταν μια ανάγκη επικοινωνίας.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 xml:space="preserve">Αυτό που μας ενδιαφέρει είναι αυτή η πρόταση, η οποία είναι αντίθετη με όλα όσα έχουν ψηφιστεί μέχρι τώρα -με προεδρικά διατάγματα, με τις αποφάσεις των δήμων, με τις αποφάσεις δώδεκα φορέων, ανάμεσα στις οποίες είναι και το Τεχνικό Επιμελητήριο Ελλάδας, η ΓΣΕΕ, οι δήμοι της περιοχής- εάν αυτό το πράγμα, το οποίο ανακοινώθηκε και το οποίο μέσα από </w:t>
      </w:r>
      <w:proofErr w:type="spellStart"/>
      <w:r w:rsidRPr="00F7196C">
        <w:rPr>
          <w:rFonts w:ascii="Arial" w:hAnsi="Arial"/>
          <w:sz w:val="24"/>
          <w:szCs w:val="24"/>
          <w:lang w:eastAsia="el-GR"/>
        </w:rPr>
        <w:t>φωτορεαλισμούς</w:t>
      </w:r>
      <w:proofErr w:type="spellEnd"/>
      <w:r w:rsidRPr="00F7196C">
        <w:rPr>
          <w:rFonts w:ascii="Arial" w:hAnsi="Arial"/>
          <w:sz w:val="24"/>
          <w:szCs w:val="24"/>
          <w:lang w:eastAsia="el-GR"/>
        </w:rPr>
        <w:t>, οι οποίοι αντιστοιχούν -επιτρέψτε μου την έκφραση- σε φοιτητή του δευτέρου ή του τρίτου έτους του Μετσόβιου Πολυτεχνείου, όχι παραπέρα, είναι κάτι το οποίο δουλεύτηκε, δουλεύεται ή ανακοινώθηκε απλώς έτσι.</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Θέλω, λοιπόν, απλώς να σας ρωτήσω και θα ήθελα να είμαστε συγκεκριμένοι εάν υπάρχουν μελέτες, προμελέτες κυκλοφοριακές, μελέτη αλλαγής οικοδομικού κανονισμού, μελέτη περιβαλλοντική και ανάπλασης, μελέτη αρχαιολογική, προκειμένου να διασωθεί ο χαρακτήρας του, οικοδομική μελέτη και τεχνική μελέτη για τα κτήρια τα οποία θα χτιστούν, εάν υπάρχει μελέτη για την αλλαγή των όρων με τους οποίους χτίζονται στην περιοχή και, τέλος, αν υπάρχει οικονομική και τεχνική μελέτη για τη μετεγκατάσταση της παραγωγικής δομής της ΕΑΣ στο Λαύριο, όπως </w:t>
      </w:r>
      <w:proofErr w:type="spellStart"/>
      <w:r w:rsidRPr="00F7196C">
        <w:rPr>
          <w:rFonts w:ascii="Arial" w:hAnsi="Arial"/>
          <w:sz w:val="24"/>
          <w:szCs w:val="24"/>
          <w:lang w:eastAsia="el-GR"/>
        </w:rPr>
        <w:t>ελέχθη</w:t>
      </w:r>
      <w:proofErr w:type="spellEnd"/>
      <w:r w:rsidRPr="00F7196C">
        <w:rPr>
          <w:rFonts w:ascii="Arial" w:hAnsi="Arial"/>
          <w:sz w:val="24"/>
          <w:szCs w:val="24"/>
          <w:lang w:eastAsia="el-GR"/>
        </w:rPr>
        <w:t>.</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Θα ήθελα, αν μπορείτε, να είστε συγκεκριμένος. Είναι ένα θέμα, στο οποίο μπορεί να διαφωνήσουμε ως προς το τι θα γίνει, αλλά στα ερωτήματα </w:t>
      </w:r>
      <w:r w:rsidRPr="00F7196C">
        <w:rPr>
          <w:rFonts w:ascii="Arial" w:hAnsi="Arial"/>
          <w:sz w:val="24"/>
          <w:szCs w:val="24"/>
          <w:lang w:eastAsia="el-GR"/>
        </w:rPr>
        <w:lastRenderedPageBreak/>
        <w:t>θεωρώ ότι είναι υποχρέωση της Κυβέρνησης να απαντήσει εάν υπάρχουν καταθέσεις.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ΠΡΟΕΔΡΕΥΩΝ (Οδυσσέας Κωνσταντινόπουλος):</w:t>
      </w:r>
      <w:r w:rsidRPr="00F7196C">
        <w:rPr>
          <w:rFonts w:ascii="Arial" w:hAnsi="Arial"/>
          <w:sz w:val="24"/>
          <w:szCs w:val="24"/>
          <w:lang w:eastAsia="el-GR"/>
        </w:rPr>
        <w:t xml:space="preserve"> Ευχαριστούμε, κύριε συνάδελφε.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Υπουργέ, έχετε τον λόγο. Θα σας παρακαλούσα να είστε εντός του χρόνου σας.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ΝΙΚΟΛΑΟΣ ΠΑΠΑΘΑΝΑΣΗΣ (Αναπληρωτής Υπουργός Ανάπτυξης και Επενδύσεων):</w:t>
      </w:r>
      <w:r w:rsidRPr="00F7196C">
        <w:rPr>
          <w:rFonts w:ascii="Arial" w:hAnsi="Arial"/>
          <w:sz w:val="24"/>
          <w:szCs w:val="24"/>
          <w:lang w:eastAsia="el-GR"/>
        </w:rPr>
        <w:t xml:space="preserve"> Ευχαριστώ πολύ, κύριε Πρόεδρε. Θα είμαι εντός του χρόνου που μου δίνεται από τον Κανονισμό.</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w:t>
      </w:r>
      <w:proofErr w:type="spellStart"/>
      <w:r w:rsidRPr="00F7196C">
        <w:rPr>
          <w:rFonts w:ascii="Arial" w:hAnsi="Arial"/>
          <w:sz w:val="24"/>
          <w:szCs w:val="24"/>
          <w:lang w:eastAsia="el-GR"/>
        </w:rPr>
        <w:t>Μουζάλα</w:t>
      </w:r>
      <w:proofErr w:type="spellEnd"/>
      <w:r w:rsidRPr="00F7196C">
        <w:rPr>
          <w:rFonts w:ascii="Arial" w:hAnsi="Arial"/>
          <w:sz w:val="24"/>
          <w:szCs w:val="24"/>
          <w:lang w:eastAsia="el-GR"/>
        </w:rPr>
        <w:t xml:space="preserve">, έχετε διατελέσει Υπουργός Μεταναστευτικής Πολιτικής και έχετε διατελέσει επίσης και Αναπληρωτής Υπουργός στο Υπουργείο Εσωτερικών.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Επομένως, ξεκινώντας, θα ήθελα να σας πω ότι έχοντας αυτές τις θέσεις, σίγουρα είχατε κινηθεί μέσα στις κτηριακές εγκαταστάσεις πολλών Υπουργείων και σίγουρα έχετε γνώση ο ίδιος της κατάστασης που επικρατεί σε αρκετά κτηριακά συγκροτήματα όπου δουλεύουν δημόσιοι λειτουργοί και ταυτόχρονα, εξυπηρετείται κοινό, συμπολίτες μας.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Επομένως, ξεκινώντας από αυτό και προσπαθώντας να απαντήσω στις περισσότερες των ερωτήσεών σας, γιατί είναι αρκετές, θέλω να σας πω ότι </w:t>
      </w:r>
      <w:r w:rsidRPr="00F7196C">
        <w:rPr>
          <w:rFonts w:ascii="Arial" w:hAnsi="Arial"/>
          <w:sz w:val="24"/>
          <w:szCs w:val="24"/>
          <w:lang w:eastAsia="el-GR"/>
        </w:rPr>
        <w:lastRenderedPageBreak/>
        <w:t>σαφώς δεν πρόκειται καθόλου για επικοινωνιακό πυροτέχνημα, αλλά πρόκειται για ένα ρεαλιστικό σχέδιο, ένα σχέδιο το οποίο το ανακοίνωσε ο Πρωθυπουργός και η Κυβέρνηση δουλεύει εντατικά, έτσι ώστε να το φέρεις εις πέρας.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Επειδή αναφέρεστε στο πόσο αντίθετη είναι η κοινωνία και εσείς, εν πάση </w:t>
      </w:r>
      <w:proofErr w:type="spellStart"/>
      <w:r w:rsidRPr="00F7196C">
        <w:rPr>
          <w:rFonts w:ascii="Arial" w:hAnsi="Arial"/>
          <w:sz w:val="24"/>
          <w:szCs w:val="24"/>
          <w:lang w:eastAsia="el-GR"/>
        </w:rPr>
        <w:t>περιπτώσει</w:t>
      </w:r>
      <w:proofErr w:type="spellEnd"/>
      <w:r w:rsidRPr="00F7196C">
        <w:rPr>
          <w:rFonts w:ascii="Arial" w:hAnsi="Arial"/>
          <w:sz w:val="24"/>
          <w:szCs w:val="24"/>
          <w:lang w:eastAsia="el-GR"/>
        </w:rPr>
        <w:t xml:space="preserve"> και ο ΣΥΡΙΖΑ, θα ήθελα να δούμε τα ιδιαίτερα χαρακτηριστικά αυτού του έργου για να κρίνουμε κατά πόσο η πρόταση, η οποία έχει κατατεθεί, είναι αντίθετη με αυτό το οποίο προτείνετε.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Κατ’ αρχάς, θέλω να σας πω ότι η συγκεκριμένη έκταση δεν είναι, όπως αναφέρετε εδώ στην ερώτησή σας, </w:t>
      </w:r>
      <w:proofErr w:type="spellStart"/>
      <w:r w:rsidRPr="00F7196C">
        <w:rPr>
          <w:rFonts w:ascii="Arial" w:hAnsi="Arial"/>
          <w:sz w:val="24"/>
          <w:szCs w:val="24"/>
          <w:lang w:eastAsia="el-GR"/>
        </w:rPr>
        <w:t>εκατόν</w:t>
      </w:r>
      <w:proofErr w:type="spellEnd"/>
      <w:r w:rsidRPr="00F7196C">
        <w:rPr>
          <w:rFonts w:ascii="Arial" w:hAnsi="Arial"/>
          <w:sz w:val="24"/>
          <w:szCs w:val="24"/>
          <w:lang w:eastAsia="el-GR"/>
        </w:rPr>
        <w:t xml:space="preserve"> εβδομήντα στρέμματα, αλλά είναι </w:t>
      </w:r>
      <w:proofErr w:type="spellStart"/>
      <w:r w:rsidRPr="00F7196C">
        <w:rPr>
          <w:rFonts w:ascii="Arial" w:hAnsi="Arial"/>
          <w:sz w:val="24"/>
          <w:szCs w:val="24"/>
          <w:lang w:eastAsia="el-GR"/>
        </w:rPr>
        <w:t>εκατόν</w:t>
      </w:r>
      <w:proofErr w:type="spellEnd"/>
      <w:r w:rsidRPr="00F7196C">
        <w:rPr>
          <w:rFonts w:ascii="Arial" w:hAnsi="Arial"/>
          <w:sz w:val="24"/>
          <w:szCs w:val="24"/>
          <w:lang w:eastAsia="el-GR"/>
        </w:rPr>
        <w:t xml:space="preserve"> πενήντα πέντε στρέμματα. Από τα </w:t>
      </w:r>
      <w:proofErr w:type="spellStart"/>
      <w:r w:rsidRPr="00F7196C">
        <w:rPr>
          <w:rFonts w:ascii="Arial" w:hAnsi="Arial"/>
          <w:sz w:val="24"/>
          <w:szCs w:val="24"/>
          <w:lang w:eastAsia="el-GR"/>
        </w:rPr>
        <w:t>εκατόν</w:t>
      </w:r>
      <w:proofErr w:type="spellEnd"/>
      <w:r w:rsidRPr="00F7196C">
        <w:rPr>
          <w:rFonts w:ascii="Arial" w:hAnsi="Arial"/>
          <w:sz w:val="24"/>
          <w:szCs w:val="24"/>
          <w:lang w:eastAsia="el-GR"/>
        </w:rPr>
        <w:t xml:space="preserve"> πενήντα πέντε στρέμματα, επειδή έχει γίνει μεγάλη συζήτηση, θέλω να σας πω ότι τα </w:t>
      </w:r>
      <w:proofErr w:type="spellStart"/>
      <w:r w:rsidRPr="00F7196C">
        <w:rPr>
          <w:rFonts w:ascii="Arial" w:hAnsi="Arial"/>
          <w:sz w:val="24"/>
          <w:szCs w:val="24"/>
          <w:lang w:eastAsia="el-GR"/>
        </w:rPr>
        <w:t>εκατόν</w:t>
      </w:r>
      <w:proofErr w:type="spellEnd"/>
      <w:r w:rsidRPr="00F7196C">
        <w:rPr>
          <w:rFonts w:ascii="Arial" w:hAnsi="Arial"/>
          <w:sz w:val="24"/>
          <w:szCs w:val="24"/>
          <w:lang w:eastAsia="el-GR"/>
        </w:rPr>
        <w:t xml:space="preserve"> είκοσι στρέμματα από τα </w:t>
      </w:r>
      <w:proofErr w:type="spellStart"/>
      <w:r w:rsidRPr="00F7196C">
        <w:rPr>
          <w:rFonts w:ascii="Arial" w:hAnsi="Arial"/>
          <w:sz w:val="24"/>
          <w:szCs w:val="24"/>
          <w:lang w:eastAsia="el-GR"/>
        </w:rPr>
        <w:t>εκατόν</w:t>
      </w:r>
      <w:proofErr w:type="spellEnd"/>
      <w:r w:rsidRPr="00F7196C">
        <w:rPr>
          <w:rFonts w:ascii="Arial" w:hAnsi="Arial"/>
          <w:sz w:val="24"/>
          <w:szCs w:val="24"/>
          <w:lang w:eastAsia="el-GR"/>
        </w:rPr>
        <w:t xml:space="preserve"> πενήντα πέντε στρέμματα θα γίνουν χώρος πρασίνου και χώρος και πλατείες και παιδικές χαρές, έτσι ώστε να αποδοθεί στην τοπική κοινωνία.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Όπως ξέρετε, κύριε </w:t>
      </w:r>
      <w:proofErr w:type="spellStart"/>
      <w:r w:rsidRPr="00F7196C">
        <w:rPr>
          <w:rFonts w:ascii="Arial" w:hAnsi="Arial"/>
          <w:sz w:val="24"/>
          <w:szCs w:val="24"/>
          <w:lang w:eastAsia="el-GR"/>
        </w:rPr>
        <w:t>Μουζάλα</w:t>
      </w:r>
      <w:proofErr w:type="spellEnd"/>
      <w:r w:rsidRPr="00F7196C">
        <w:rPr>
          <w:rFonts w:ascii="Arial" w:hAnsi="Arial"/>
          <w:sz w:val="24"/>
          <w:szCs w:val="24"/>
          <w:lang w:eastAsia="el-GR"/>
        </w:rPr>
        <w:t xml:space="preserve">, είναι πολύ σημαντικό το τι αποδίδουμε στην τοπική κοινωνία. Εμείς μπορεί να είμαστε τυχεροί. Γνωρίζω ότι μένετε στη Νέα Σμύρνη. Δίπλα σας έχετε ένα ωραίο πάρκο, όπως το έχω και εγώ. Εκεί, λοιπόν, οι κάτοικοι, οι οποίοι μένουν ακριβώς δίπλα δεν έχουν την τύχη που έχουμε εμείς να έχουμε ένα πολύ ωραίο πάρκο δίπλα μας, αλλά έχουν τοίχους </w:t>
      </w:r>
      <w:r w:rsidRPr="00F7196C">
        <w:rPr>
          <w:rFonts w:ascii="Arial" w:hAnsi="Arial"/>
          <w:sz w:val="24"/>
          <w:szCs w:val="24"/>
          <w:lang w:eastAsia="el-GR"/>
        </w:rPr>
        <w:lastRenderedPageBreak/>
        <w:t xml:space="preserve">που υψώνονται δέκα μέτρα, που κρύβουν τον αέρα και τον χώρο για τα παιδιά τους, δεν μπορούν να χρησιμοποιήσουν αυτόν το χώρο και κυρίως, είναι ένας χώρος ο οποίος λειτουργεί με κάποια επικινδυνότητα, καθότι γνωρίζετε ότι μέσα στον αστικό ιστό η κατασκευή των </w:t>
      </w:r>
      <w:proofErr w:type="spellStart"/>
      <w:r w:rsidRPr="00F7196C">
        <w:rPr>
          <w:rFonts w:ascii="Arial" w:hAnsi="Arial"/>
          <w:sz w:val="24"/>
          <w:szCs w:val="24"/>
          <w:lang w:eastAsia="el-GR"/>
        </w:rPr>
        <w:t>πυρομαχικών</w:t>
      </w:r>
      <w:proofErr w:type="spellEnd"/>
      <w:r w:rsidRPr="00F7196C">
        <w:rPr>
          <w:rFonts w:ascii="Arial" w:hAnsi="Arial"/>
          <w:sz w:val="24"/>
          <w:szCs w:val="24"/>
          <w:lang w:eastAsia="el-GR"/>
        </w:rPr>
        <w:t xml:space="preserve"> είναι κάτι το οποίο δεν ενδείκνυται.</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Και επειδή σε ένα κομμάτι της ερώτησής σας -και με κυνηγάει ο χρόνος- ρωτάτε τι θα γίνει με τα Ελληνικά Αμυντικά Συστήματα, καταθέτω στη Βουλή -βεβαίως υπάρχει, απλώς για να μπορέσετε να το διαβάσετε- την απάντηση του Υπουργού Εθνικής Άμυνας, που μιλά ακριβώς για τη συνέχιση της λειτουργίας.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(Στο σημείο αυτό ο </w:t>
      </w:r>
      <w:r w:rsidRPr="00F7196C">
        <w:rPr>
          <w:rFonts w:ascii="Arial" w:hAnsi="Arial"/>
          <w:bCs/>
          <w:sz w:val="24"/>
          <w:szCs w:val="24"/>
          <w:lang w:eastAsia="el-GR"/>
        </w:rPr>
        <w:t>Αναπληρωτής Υπουργός Ανάπτυξης και Επενδύσεων κ. Νικόλαος Παπαθανάσης</w:t>
      </w:r>
      <w:r w:rsidRPr="00F7196C">
        <w:rPr>
          <w:rFonts w:ascii="Arial" w:hAnsi="Arial"/>
          <w:b/>
          <w:bCs/>
          <w:sz w:val="24"/>
          <w:szCs w:val="24"/>
          <w:lang w:eastAsia="el-GR"/>
        </w:rPr>
        <w:t xml:space="preserve"> </w:t>
      </w:r>
      <w:r w:rsidRPr="00F7196C">
        <w:rPr>
          <w:rFonts w:ascii="Arial" w:hAnsi="Arial"/>
          <w:sz w:val="24"/>
          <w:szCs w:val="24"/>
          <w:lang w:eastAsia="el-GR"/>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Και είναι πολύ σημαντικό να κατανοήσουμε κάτι: Όταν έχουμε έναν χώρο τριών χιλιάδων στρεμμάτων στο Λαύριο όπου μπορεί να </w:t>
      </w:r>
      <w:proofErr w:type="spellStart"/>
      <w:r w:rsidRPr="00F7196C">
        <w:rPr>
          <w:rFonts w:ascii="Arial" w:hAnsi="Arial"/>
          <w:sz w:val="24"/>
          <w:szCs w:val="24"/>
          <w:lang w:eastAsia="el-GR"/>
        </w:rPr>
        <w:t>μετεγκατασταθεί</w:t>
      </w:r>
      <w:proofErr w:type="spellEnd"/>
      <w:r w:rsidRPr="00F7196C">
        <w:rPr>
          <w:rFonts w:ascii="Arial" w:hAnsi="Arial"/>
          <w:sz w:val="24"/>
          <w:szCs w:val="24"/>
          <w:lang w:eastAsia="el-GR"/>
        </w:rPr>
        <w:t xml:space="preserve"> και να λειτουργήσει η εταιρεία «Ελληνικά Αμυντικά Συστήματα» και να αναπτυχθεί και να αποδώσουμε τον χώρο αυτόν στην κοινωνία, θέλω να σας πω ότι ο χώρος αυτός, γιατί στην ερώτησή σας αναφέρεστε αν θα μείνει δημόσιος ή όχι, θα παραμείνει δημόσιος ο χώρος αυτός. Το 78% θα αποδοθεί στην κοινωνία σε πράσινο και χώρους αναψυχής και το υπόλοιπο θα είναι ένα σημείο που θα </w:t>
      </w:r>
      <w:r w:rsidRPr="00F7196C">
        <w:rPr>
          <w:rFonts w:ascii="Arial" w:hAnsi="Arial"/>
          <w:sz w:val="24"/>
          <w:szCs w:val="24"/>
          <w:lang w:eastAsia="el-GR"/>
        </w:rPr>
        <w:lastRenderedPageBreak/>
        <w:t>μπορούν να εξυπηρετούνται καλύτερα οι συμπολίτες μας και που θα δουλεύουν οι δημόσιοι λειτουργοί πραγματικά σε κτηριακές εγκαταστάσεις που τους αξίζουν.</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ΠΡΟΕΔΡΕΥΩΝ (Οδυσσέας Κωνσταντινόπουλος):</w:t>
      </w:r>
      <w:r w:rsidRPr="00F7196C">
        <w:rPr>
          <w:rFonts w:ascii="Arial" w:hAnsi="Arial"/>
          <w:sz w:val="24"/>
          <w:szCs w:val="24"/>
          <w:lang w:eastAsia="el-GR"/>
        </w:rPr>
        <w:t xml:space="preserve"> Ευχαριστούμε, κύριε Υπουργέ,  για την τήρηση του χρόνου και τον κύριο συνάδελφο.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συνάδελφε, έχετε τον λόγο.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ΙΩΑΝΝΗΣ ΜΟΥΖΑΛΑΣ:</w:t>
      </w:r>
      <w:r w:rsidRPr="00F7196C">
        <w:rPr>
          <w:rFonts w:ascii="Arial" w:hAnsi="Arial"/>
          <w:sz w:val="24"/>
          <w:szCs w:val="24"/>
          <w:lang w:eastAsia="el-GR"/>
        </w:rPr>
        <w:t xml:space="preserve"> Κύριε Υπουργέ, δεν είναι η μέρα σήμερα που θα πρέπει να γίνει η έντονη πολιτική αντιπαράθεση για αυτό το ανοσιούργημα που προτίθεται η Κυβέρνηση να φτιάξει στον χώρο του ΕΑΣ στην ΠΥΡΚΑΛ.</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Θα ήθελα να σας πω, όμως, ότι μιλώντας πολύ όμορφα, ποιητικά σχεδόν, υπέρ ενός πάρκου, πρακτικά αυτό που αναγγείλατε είναι η κατάργηση ενός πάρκου, το οποίο η περιοχή μαζί με τις κεντρικές κυβερνήσεις ονειρεύονται από το 1996, καθώς γίνονται συνέχεια προτάσεις και περιμένουν πώς και πώς θα αποδοθεί όλο αυτό στην κοινωνία.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Αυτό το οποίο εγώ θα κρατήσω από εσάς σήμερα -και πραγματικά δεν αισθάνομαι όμορφα, αλλά είναι αντικειμενικό- είναι ότι δεν έχετε να μας καταθέσετε τίποτα. Δεν έχετε να μας καταθέσετε τεχνική μελέτη ή προμελέτη, όπως θέλετε πείτε το. Δεν έχετε να μας καταθέσετε αρχαιολογική μελέτη, </w:t>
      </w:r>
      <w:r w:rsidRPr="00F7196C">
        <w:rPr>
          <w:rFonts w:ascii="Arial" w:hAnsi="Arial"/>
          <w:sz w:val="24"/>
          <w:szCs w:val="24"/>
          <w:lang w:eastAsia="el-GR"/>
        </w:rPr>
        <w:lastRenderedPageBreak/>
        <w:t xml:space="preserve">κυκλοφοριακή μελέτη, σχέση κόστους-κέρδους. Δεν έχετε να καταθέσετε τίποτα εκτός από τα </w:t>
      </w:r>
      <w:proofErr w:type="spellStart"/>
      <w:r w:rsidRPr="00F7196C">
        <w:rPr>
          <w:rFonts w:ascii="Arial" w:hAnsi="Arial"/>
          <w:sz w:val="24"/>
          <w:szCs w:val="24"/>
          <w:lang w:eastAsia="el-GR"/>
        </w:rPr>
        <w:t>φωτορεαλιστικά</w:t>
      </w:r>
      <w:proofErr w:type="spellEnd"/>
      <w:r w:rsidRPr="00F7196C">
        <w:rPr>
          <w:rFonts w:ascii="Arial" w:hAnsi="Arial"/>
          <w:sz w:val="24"/>
          <w:szCs w:val="24"/>
          <w:lang w:eastAsia="el-GR"/>
        </w:rPr>
        <w:t>.</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Έχετε πει στη συνέντευξη που δώσατε αργότερα μετά την επίσκεψη ότι το πλάνο είναι ότι το πρώτο εξάμηνο θα υπάρξει διυπουργική έγκριση, το δεύτερο η  απαλλοτρίωση, η έναρξη κατασκευής θα είναι το 2023, η έναρξη λειτουργίας το 2025-2026. Ο κ. </w:t>
      </w:r>
      <w:proofErr w:type="spellStart"/>
      <w:r w:rsidRPr="00F7196C">
        <w:rPr>
          <w:rFonts w:ascii="Arial" w:hAnsi="Arial"/>
          <w:sz w:val="24"/>
          <w:szCs w:val="24"/>
          <w:lang w:eastAsia="el-GR"/>
        </w:rPr>
        <w:t>Καβαλάκης</w:t>
      </w:r>
      <w:proofErr w:type="spellEnd"/>
      <w:r w:rsidRPr="00F7196C">
        <w:rPr>
          <w:rFonts w:ascii="Arial" w:hAnsi="Arial"/>
          <w:sz w:val="24"/>
          <w:szCs w:val="24"/>
          <w:lang w:eastAsia="el-GR"/>
        </w:rPr>
        <w:t xml:space="preserve"> είπε ότι παράλληλα με τις απαλλοτριώσεις θα προχωρήσουν και οι ΣΔΙΤ, αλλά η διαγωνιστική διαδικασία κρατάει είκοσι τέσσερις μήνες.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Θέλω να πιστεύω ότι υπάρχει μια αναντιστοιχία εδώ πέρα, ακόμα και αν κανείς αποδεχθεί τις προθέσεις, που εμείς δεν τις αποδεχόμαστε και ότι θα τις αντιπαλέψουμε.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(Στο σημείο αυτό κτυπάει το κουδούνι λήξεως του χρόνου ομιλίας του κυρίου Βουλευτή)</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Τελειώνω, κύριε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Μεταφέρετε τριάντα πέντε χιλιάδες ανθρώπους καθημερινά σε μια περιοχή όπου οι δημότες είναι τριάντα χιλιάδες. Μεταφέρετε κυκλοφοριακό φόρτο απίστευτο σε δύο αρτηρίες όπου ήδη πολλά χρόνια τώρα δημιουργείται το αδιαχώρητο. Καταργείτε πάρκο. Δεν φτιάχνετε πάρκο.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Η ουσία πάλι είναι η εξής: Είμαστε η Βουλή των Ελλήνων. Χρειαζόμαστε μελέτες για να πειστούμε ότι αυτά τα οποία λέτε ισχύουν και δεν είναι αποκυήματα φαντασίας ή μιας νοσηρής άποψης περί επικοινωνίας, την οποία δεν αποδίδω σε εσάς προσωπικά και αυτό θα ήθελα να το καταλάβετε.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Σας ευχαριστώ, κύριε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ΠΡΟΕΔΡΕΥΩΝ (Οδυσσέας Κωνσταντινόπουλος):</w:t>
      </w:r>
      <w:r w:rsidRPr="00F7196C">
        <w:rPr>
          <w:rFonts w:ascii="Arial" w:hAnsi="Arial"/>
          <w:sz w:val="24"/>
          <w:szCs w:val="24"/>
          <w:lang w:eastAsia="el-GR"/>
        </w:rPr>
        <w:t xml:space="preserve"> Σας ευχαριστούμε, κύριε συνάδελφε, πάρα πολύ.</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Υπουργέ, έχετε τον λόγο.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ΝΙΚΟΛΑΟΣ ΠΑΠΑΘΑΝΑΣΗΣ (Αναπληρωτής Υπουργός Ανάπτυξης και Επενδύσεων):</w:t>
      </w:r>
      <w:r w:rsidRPr="00F7196C">
        <w:rPr>
          <w:rFonts w:ascii="Arial" w:hAnsi="Arial"/>
          <w:sz w:val="24"/>
          <w:szCs w:val="24"/>
          <w:lang w:eastAsia="el-GR"/>
        </w:rPr>
        <w:t xml:space="preserve"> Κύριε </w:t>
      </w:r>
      <w:proofErr w:type="spellStart"/>
      <w:r w:rsidRPr="00F7196C">
        <w:rPr>
          <w:rFonts w:ascii="Arial" w:hAnsi="Arial"/>
          <w:sz w:val="24"/>
          <w:szCs w:val="24"/>
          <w:lang w:eastAsia="el-GR"/>
        </w:rPr>
        <w:t>Μουζάλα</w:t>
      </w:r>
      <w:proofErr w:type="spellEnd"/>
      <w:r w:rsidRPr="00F7196C">
        <w:rPr>
          <w:rFonts w:ascii="Arial" w:hAnsi="Arial"/>
          <w:sz w:val="24"/>
          <w:szCs w:val="24"/>
          <w:lang w:eastAsia="el-GR"/>
        </w:rPr>
        <w:t>, ξεκίνησα λέγοντας ότι το 78% του χώρου θα αποδοθεί στην τοπική κοινωνία. Και ξέρετε, είναι πολύ σημαντικό όταν ξεκινάμε μια συζήτηση και έναν διάλογο, να δούμε τι έχει προηγηθεί.</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Αναφερθήκατε σε δεκαετίες σχεδιασμού για κάτι το οποίο δεν έγινε ποτέ και δεν ρωτήσατε την τοπική κοινωνία αν πραγματικά μπορεί να ζήσει, γιατί σίγουρα έχετε επισκεφτεί τον χώρο και σίγουρα έχετε δει τα πεζοδρόμια και το ύψος του τείχους που περικλείει, αν θέλετε, αυτήν την έκταση και το πόσο περιορίζει την αναπνοή των κατοίκων.</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Και, επίσης, γνωρίζετε πολύ καλά ότι ένα από τα βασικά στοιχεία τα περιβαλλοντικά είναι το πώς αντιμετωπίζουμε τα κτηριακά συγκροτήματα, γιατί </w:t>
      </w:r>
      <w:r w:rsidRPr="00F7196C">
        <w:rPr>
          <w:rFonts w:ascii="Arial" w:hAnsi="Arial"/>
          <w:sz w:val="24"/>
          <w:szCs w:val="24"/>
          <w:lang w:eastAsia="el-GR"/>
        </w:rPr>
        <w:lastRenderedPageBreak/>
        <w:t>ξέρετε δεν είναι η Αθήνα. Πρέπει να τη δείτε ως ένα σύνολο λειτουργίας. Πρέπει να δείτε την κίνηση των αυτοκινήτων, αν εξυπηρετείται με μετρό κ.λπ..</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Και εγώ σας λέω, λοιπόν, ότι όταν ξεκινά κάτι -και αυτό κάναμε- σαφώς υπήρχε και η μελέτη σκοπιμότητας, σαφώς υπήρχε και αρχική μελέτη, έτσι ώστε να δούμε πόσα κτήρια θα </w:t>
      </w:r>
      <w:proofErr w:type="spellStart"/>
      <w:r w:rsidRPr="00F7196C">
        <w:rPr>
          <w:rFonts w:ascii="Arial" w:hAnsi="Arial"/>
          <w:sz w:val="24"/>
          <w:szCs w:val="24"/>
          <w:lang w:eastAsia="el-GR"/>
        </w:rPr>
        <w:t>μετεγκατασταθούν</w:t>
      </w:r>
      <w:proofErr w:type="spellEnd"/>
      <w:r w:rsidRPr="00F7196C">
        <w:rPr>
          <w:rFonts w:ascii="Arial" w:hAnsi="Arial"/>
          <w:sz w:val="24"/>
          <w:szCs w:val="24"/>
          <w:lang w:eastAsia="el-GR"/>
        </w:rPr>
        <w:t xml:space="preserve"> και σας αναφέραμε συγκεκριμένα -και νομίζω γνωρίζετε πολύ καλά- ότι </w:t>
      </w:r>
      <w:proofErr w:type="spellStart"/>
      <w:r w:rsidRPr="00F7196C">
        <w:rPr>
          <w:rFonts w:ascii="Arial" w:hAnsi="Arial"/>
          <w:sz w:val="24"/>
          <w:szCs w:val="24"/>
          <w:lang w:eastAsia="el-GR"/>
        </w:rPr>
        <w:t>εκατόν</w:t>
      </w:r>
      <w:proofErr w:type="spellEnd"/>
      <w:r w:rsidRPr="00F7196C">
        <w:rPr>
          <w:rFonts w:ascii="Arial" w:hAnsi="Arial"/>
          <w:sz w:val="24"/>
          <w:szCs w:val="24"/>
          <w:lang w:eastAsia="el-GR"/>
        </w:rPr>
        <w:t xml:space="preserve"> είκοσι επτά κτήρια πρόκειται να αποδεσμευτούν, τα οποία </w:t>
      </w:r>
      <w:proofErr w:type="spellStart"/>
      <w:r w:rsidRPr="00F7196C">
        <w:rPr>
          <w:rFonts w:ascii="Arial" w:hAnsi="Arial"/>
          <w:sz w:val="24"/>
          <w:szCs w:val="24"/>
          <w:lang w:eastAsia="el-GR"/>
        </w:rPr>
        <w:t>εκατόν</w:t>
      </w:r>
      <w:proofErr w:type="spellEnd"/>
      <w:r w:rsidRPr="00F7196C">
        <w:rPr>
          <w:rFonts w:ascii="Arial" w:hAnsi="Arial"/>
          <w:sz w:val="24"/>
          <w:szCs w:val="24"/>
          <w:lang w:eastAsia="el-GR"/>
        </w:rPr>
        <w:t xml:space="preserve"> είκοσι επτά κτήρια, κύριε </w:t>
      </w:r>
      <w:proofErr w:type="spellStart"/>
      <w:r w:rsidRPr="00F7196C">
        <w:rPr>
          <w:rFonts w:ascii="Arial" w:hAnsi="Arial"/>
          <w:sz w:val="24"/>
          <w:szCs w:val="24"/>
          <w:lang w:eastAsia="el-GR"/>
        </w:rPr>
        <w:t>Μουζάλα</w:t>
      </w:r>
      <w:proofErr w:type="spellEnd"/>
      <w:r w:rsidRPr="00F7196C">
        <w:rPr>
          <w:rFonts w:ascii="Arial" w:hAnsi="Arial"/>
          <w:sz w:val="24"/>
          <w:szCs w:val="24"/>
          <w:lang w:eastAsia="el-GR"/>
        </w:rPr>
        <w:t>, δίνουν πραγματικά μια καταστροφικό αποτύπωμα στο περιβάλλον, διότι δεν έχουν καμία ενεργειακή αναβάθμιση.</w:t>
      </w:r>
    </w:p>
    <w:p w:rsidR="00F7196C" w:rsidRPr="00F7196C" w:rsidRDefault="00F7196C" w:rsidP="00F7196C">
      <w:pPr>
        <w:spacing w:after="160" w:line="600" w:lineRule="auto"/>
        <w:ind w:firstLine="720"/>
        <w:jc w:val="both"/>
        <w:rPr>
          <w:rFonts w:ascii="Arial" w:hAnsi="Arial"/>
          <w:sz w:val="24"/>
          <w:szCs w:val="20"/>
          <w:lang w:eastAsia="el-GR"/>
        </w:rPr>
      </w:pPr>
      <w:r w:rsidRPr="00F7196C">
        <w:rPr>
          <w:rFonts w:ascii="Arial" w:hAnsi="Arial"/>
          <w:sz w:val="24"/>
          <w:szCs w:val="20"/>
          <w:lang w:eastAsia="el-GR"/>
        </w:rPr>
        <w:t xml:space="preserve">Και αναφέρθηκα, ξεκινώντας την ομιλία μου, λέγοντάς σας ότι ως Υπουργός έχετε επισκεφτεί αυτά τα κτήρια. Γνωρίζετε πολύ καλά με ποια κουφώματα λειτουργούν, ποιος είναι ο σκελετός τους, ποια είναι τα θερμαντικά τους σώματα, πόση ακριβώς κατανάλωση πετρελαίου έχουν και τι αποτύπωμα δίνουν ακριβώς. </w:t>
      </w:r>
    </w:p>
    <w:p w:rsidR="00F7196C" w:rsidRPr="00F7196C" w:rsidRDefault="00F7196C" w:rsidP="00F7196C">
      <w:pPr>
        <w:spacing w:after="160" w:line="600" w:lineRule="auto"/>
        <w:ind w:firstLine="720"/>
        <w:jc w:val="both"/>
        <w:rPr>
          <w:rFonts w:ascii="Arial" w:hAnsi="Arial"/>
          <w:sz w:val="24"/>
          <w:szCs w:val="20"/>
          <w:lang w:eastAsia="el-GR"/>
        </w:rPr>
      </w:pPr>
      <w:r w:rsidRPr="00F7196C">
        <w:rPr>
          <w:rFonts w:ascii="Arial" w:hAnsi="Arial"/>
          <w:sz w:val="24"/>
          <w:szCs w:val="20"/>
          <w:lang w:eastAsia="el-GR"/>
        </w:rPr>
        <w:t xml:space="preserve">Επίσης, γνωρίζετε πολύ καλά ότι όλη αυτή η διάσπαρτη κατάσταση μέσα στο κέντρο της Αθήνας δημιουργεί και κυκλοφοριακό πρόβλημα, αλλά ταυτόχρονα δημιουργεί και μόλυνση. </w:t>
      </w:r>
    </w:p>
    <w:p w:rsidR="00F7196C" w:rsidRPr="00F7196C" w:rsidRDefault="00F7196C" w:rsidP="00F7196C">
      <w:pPr>
        <w:spacing w:after="160" w:line="600" w:lineRule="auto"/>
        <w:ind w:firstLine="720"/>
        <w:jc w:val="both"/>
        <w:rPr>
          <w:rFonts w:ascii="Arial" w:hAnsi="Arial"/>
          <w:sz w:val="24"/>
          <w:szCs w:val="20"/>
          <w:lang w:eastAsia="el-GR"/>
        </w:rPr>
      </w:pPr>
      <w:r w:rsidRPr="00F7196C">
        <w:rPr>
          <w:rFonts w:ascii="Arial" w:hAnsi="Arial"/>
          <w:sz w:val="24"/>
          <w:szCs w:val="20"/>
          <w:lang w:eastAsia="el-GR"/>
        </w:rPr>
        <w:t xml:space="preserve">Αυτό το οποίο θέλουμε, λοιπόν, να κάνουμε είναι ένα βιοκλιματικό σύστημα κτηρίων, τα οποία θέλω να σας πω ότι μειώνουν το αποτύπωμά τους, </w:t>
      </w:r>
      <w:r w:rsidRPr="00F7196C">
        <w:rPr>
          <w:rFonts w:ascii="Arial" w:hAnsi="Arial"/>
          <w:sz w:val="24"/>
          <w:szCs w:val="20"/>
          <w:lang w:eastAsia="el-GR"/>
        </w:rPr>
        <w:lastRenderedPageBreak/>
        <w:t xml:space="preserve">αυτό δηλαδή που εκπέμπεται και που αναπνέουμε καθημερινά –είστε γιατρός και το γνωρίζετε καλά αυτό- κατά 85%. Αλλάζει δηλαδή τελείως το αποτύπωμα το οποίο δίνει στο περιβάλλον η δημόσια διοίκηση.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0"/>
          <w:lang w:eastAsia="el-GR"/>
        </w:rPr>
        <w:t xml:space="preserve">Πρέπει, λοιπόν, να δείτε ότι το έργο αυτό ήταν ένα έργο που έπρεπε να είχε γίνει, όπως είπατε, δέκα χρόνια νωρίτερα και δεν έγινε. Και εμείς, λοιπόν, έχουμε δώσει το χρονοδιάγραμμα. Ξεκινά </w:t>
      </w:r>
      <w:r w:rsidRPr="00F7196C">
        <w:rPr>
          <w:rFonts w:ascii="Arial" w:hAnsi="Arial"/>
          <w:sz w:val="24"/>
          <w:szCs w:val="24"/>
          <w:lang w:eastAsia="el-GR"/>
        </w:rPr>
        <w:t xml:space="preserve">το έργο αυτό και θα ξεκινήσει όπως ακριβώς έχουμε πει και θα γίνει με σύμπραξη δημοσίου-ιδιωτικού τομέα. Είναι κάτι που θα παραμείνει στο δημόσιο. Θα κατασκευαστεί και θα υποστηριχθεί και θα συντηρηθεί από τον ανάδοχο, έτσι ώστε να παρέχουμε τις σωστές υπηρεσίες όχι μόνο στους δημόσιους λειτουργούς –που ουσιαστικά βρίσκονται όλη μέρα εκεί μέσα και που αναπνέουν τον αέρα που έχουν αυτά τα κτήρια, τα οποία είναι πάρα πολύ παλιά- αλλά και στους συμπολίτες μας που τους αξίζει μια καλύτερη εξυπηρέτηση.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Επομένως, θα ήθελα πραγματικά να ξανασκεφτείτε και να χαιρετίσετε αυτήν την πράξη της μετεγκατάστασης και την απόδοση </w:t>
      </w:r>
      <w:proofErr w:type="spellStart"/>
      <w:r w:rsidRPr="00F7196C">
        <w:rPr>
          <w:rFonts w:ascii="Arial" w:hAnsi="Arial"/>
          <w:sz w:val="24"/>
          <w:szCs w:val="24"/>
          <w:lang w:eastAsia="el-GR"/>
        </w:rPr>
        <w:t>εκατόν</w:t>
      </w:r>
      <w:proofErr w:type="spellEnd"/>
      <w:r w:rsidRPr="00F7196C">
        <w:rPr>
          <w:rFonts w:ascii="Arial" w:hAnsi="Arial"/>
          <w:sz w:val="24"/>
          <w:szCs w:val="24"/>
          <w:lang w:eastAsia="el-GR"/>
        </w:rPr>
        <w:t xml:space="preserve"> είκοσι στρεμμάτων στην κοινωνία που τους ανήκουν και που τα έχουμε περιορισμένα πίσω από τύπους.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Ευχαριστώ. </w:t>
      </w:r>
    </w:p>
    <w:p w:rsidR="00F7196C" w:rsidRPr="00F7196C" w:rsidRDefault="00F7196C" w:rsidP="00F7196C">
      <w:pPr>
        <w:spacing w:after="160" w:line="600" w:lineRule="auto"/>
        <w:ind w:firstLine="720"/>
        <w:jc w:val="both"/>
        <w:rPr>
          <w:rFonts w:ascii="Arial" w:hAnsi="Arial"/>
          <w:sz w:val="24"/>
          <w:szCs w:val="20"/>
          <w:lang w:eastAsia="el-GR"/>
        </w:rPr>
      </w:pPr>
      <w:r w:rsidRPr="00F7196C">
        <w:rPr>
          <w:rFonts w:ascii="Arial" w:hAnsi="Arial" w:cs="Arial"/>
          <w:b/>
          <w:sz w:val="24"/>
          <w:szCs w:val="20"/>
          <w:lang w:eastAsia="el-GR"/>
        </w:rPr>
        <w:t xml:space="preserve">ΠΡΟΕΔΡΕΥΩΝ (Οδυσσέας Κωνσταντινόπουλος): </w:t>
      </w:r>
      <w:r w:rsidRPr="00F7196C">
        <w:rPr>
          <w:rFonts w:ascii="Arial" w:hAnsi="Arial"/>
          <w:sz w:val="24"/>
          <w:szCs w:val="20"/>
          <w:lang w:eastAsia="el-GR"/>
        </w:rPr>
        <w:t xml:space="preserve"> Ευχαριστούμε. </w:t>
      </w:r>
    </w:p>
    <w:p w:rsidR="00F7196C" w:rsidRPr="00F7196C" w:rsidRDefault="00F7196C" w:rsidP="00F7196C">
      <w:pPr>
        <w:tabs>
          <w:tab w:val="left" w:pos="6117"/>
        </w:tabs>
        <w:spacing w:after="160" w:line="600" w:lineRule="auto"/>
        <w:ind w:firstLine="720"/>
        <w:jc w:val="both"/>
        <w:rPr>
          <w:rFonts w:ascii="Arial" w:hAnsi="Arial" w:cs="Arial"/>
          <w:bCs/>
          <w:color w:val="000000"/>
          <w:sz w:val="24"/>
          <w:szCs w:val="24"/>
          <w:lang w:eastAsia="el-GR"/>
        </w:rPr>
      </w:pPr>
      <w:r w:rsidRPr="00F7196C">
        <w:rPr>
          <w:rFonts w:ascii="Arial" w:hAnsi="Arial"/>
          <w:sz w:val="24"/>
          <w:szCs w:val="20"/>
          <w:lang w:eastAsia="el-GR"/>
        </w:rPr>
        <w:lastRenderedPageBreak/>
        <w:t xml:space="preserve">Συνεχίζουμε με την πρώτη </w:t>
      </w:r>
      <w:r w:rsidRPr="00F7196C">
        <w:rPr>
          <w:rFonts w:ascii="Arial" w:hAnsi="Arial" w:cs="Arial"/>
          <w:bCs/>
          <w:color w:val="000000"/>
          <w:sz w:val="24"/>
          <w:szCs w:val="24"/>
          <w:lang w:eastAsia="el-GR"/>
        </w:rPr>
        <w:t>με αριθμό 787/19-5-2021 επίκαιρη ερώτηση πρώτου κύκλου της Βουλευτού Ιωαννίνων της Νέας Δημοκρατίας κ. Μαρίας – Αλεξάνδρας Κεφάλα προς τον Υπουργό Υγείας, με θέμα: «Αξιοποίηση κτηρίου ιδιοκτησίας ΕΟΔΥ στους Αμπελοκήπους Ιωαννίνων».</w:t>
      </w:r>
    </w:p>
    <w:p w:rsidR="00F7196C" w:rsidRPr="00F7196C" w:rsidRDefault="00F7196C" w:rsidP="00F7196C">
      <w:pPr>
        <w:spacing w:after="160" w:line="600" w:lineRule="auto"/>
        <w:ind w:firstLine="720"/>
        <w:jc w:val="both"/>
        <w:rPr>
          <w:rFonts w:ascii="Arial" w:hAnsi="Arial"/>
          <w:sz w:val="24"/>
          <w:szCs w:val="20"/>
          <w:lang w:eastAsia="el-GR"/>
        </w:rPr>
      </w:pPr>
      <w:r w:rsidRPr="00F7196C">
        <w:rPr>
          <w:rFonts w:ascii="Arial" w:hAnsi="Arial"/>
          <w:sz w:val="24"/>
          <w:szCs w:val="20"/>
          <w:lang w:eastAsia="el-GR"/>
        </w:rPr>
        <w:t xml:space="preserve">Κυρία συνάδελφε, έχετε το λόγο για δύο λεπτά. Παρακαλώ εντός του χρόνου σας. </w:t>
      </w:r>
    </w:p>
    <w:p w:rsidR="00F7196C" w:rsidRPr="00F7196C" w:rsidRDefault="00F7196C" w:rsidP="00F7196C">
      <w:pPr>
        <w:spacing w:after="160" w:line="600" w:lineRule="auto"/>
        <w:ind w:firstLine="720"/>
        <w:jc w:val="both"/>
        <w:rPr>
          <w:rFonts w:ascii="Arial" w:hAnsi="Arial"/>
          <w:b/>
          <w:sz w:val="24"/>
          <w:szCs w:val="20"/>
          <w:lang w:eastAsia="el-GR"/>
        </w:rPr>
      </w:pPr>
      <w:r w:rsidRPr="00F7196C">
        <w:rPr>
          <w:rFonts w:ascii="Arial" w:hAnsi="Arial"/>
          <w:b/>
          <w:sz w:val="24"/>
          <w:szCs w:val="20"/>
          <w:lang w:eastAsia="el-GR"/>
        </w:rPr>
        <w:t xml:space="preserve">ΜΑΡΙΑ - ΑΛΕΞΑΝΔΡΑ ΚΕΦΑΛΑ: </w:t>
      </w:r>
      <w:r w:rsidRPr="00F7196C">
        <w:rPr>
          <w:rFonts w:ascii="Arial" w:hAnsi="Arial"/>
          <w:sz w:val="24"/>
          <w:szCs w:val="20"/>
          <w:lang w:eastAsia="el-GR"/>
        </w:rPr>
        <w:t xml:space="preserve">Ευχαριστώ πολύ, κύριε Πρόεδρε.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Υπουργέ, στα Ιωάννινα στην περιοχή των Αμπελοκήπων έχει κατασκευαστεί ένα διώροφο κτήριο δωρεά του Θεραπευτηρίου </w:t>
      </w:r>
      <w:proofErr w:type="spellStart"/>
      <w:r w:rsidRPr="00F7196C">
        <w:rPr>
          <w:rFonts w:ascii="Arial" w:hAnsi="Arial"/>
          <w:sz w:val="24"/>
          <w:szCs w:val="24"/>
          <w:lang w:eastAsia="el-GR"/>
        </w:rPr>
        <w:t>Χρονίων</w:t>
      </w:r>
      <w:proofErr w:type="spellEnd"/>
      <w:r w:rsidRPr="00F7196C">
        <w:rPr>
          <w:rFonts w:ascii="Arial" w:hAnsi="Arial"/>
          <w:sz w:val="24"/>
          <w:szCs w:val="24"/>
          <w:lang w:eastAsia="el-GR"/>
        </w:rPr>
        <w:t xml:space="preserve"> Παθήσεων </w:t>
      </w:r>
      <w:proofErr w:type="spellStart"/>
      <w:r w:rsidRPr="00F7196C">
        <w:rPr>
          <w:rFonts w:ascii="Arial" w:hAnsi="Arial"/>
          <w:sz w:val="24"/>
          <w:szCs w:val="24"/>
          <w:lang w:eastAsia="el-GR"/>
        </w:rPr>
        <w:t>Παίδων</w:t>
      </w:r>
      <w:proofErr w:type="spellEnd"/>
      <w:r w:rsidRPr="00F7196C">
        <w:rPr>
          <w:rFonts w:ascii="Arial" w:hAnsi="Arial"/>
          <w:sz w:val="24"/>
          <w:szCs w:val="24"/>
          <w:lang w:eastAsia="el-GR"/>
        </w:rPr>
        <w:t xml:space="preserve"> Ιωαννίνων προς το ελληνικό δημόσιο, με σκοπό να στεγαστεί εκεί το Περιφερειακό Εργαστήριο Δημόσιας Υγείας Ιωαννίνων. Η ανέγερσή του ξεκίνησε το 2003 και ολοκληρώθηκε το 2006. Το ακίνητο είναι ιδιοκτησίας ΕΟΔΥ και τα τελευταία δεκατέσσερα χρόνια, δηλαδή από το 2006 μέχρι και σήμερα που συζητάμε, παραμένει αναξιοποίητο, καθώς δεν λειτούργησε ποτέ.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Έχουν γίνει στο παρελθόν διάφορες προτάσεις αξιοποίησης, όπως από την αποκεντρωμένη διοίκηση, από την Περιφέρεια Ηπείρου, από το ΕΚΑΒ, ακόμη και την 6η ΥΠΕ, δυστυχώς όμως χωρίς αποτέλεσμα.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 xml:space="preserve">Το ενδιαφέρον της τοπικής κοινωνίας και των τοπικών φορέων είναι έντονο και δεδηλωμένο, ζητώντας την αξιοποίηση προς όφελος της κοινωνίας. Σήμερα, αναγνωρίζοντας τις ιδιαίτερες και έκτακτες ανάγκες για την αντιμετώπιση της πανδημίας που βιώνουμε, θεωρώ πως έχουν ωριμάσει οι συνθήκες εκείνες που καθιστούν επιβεβλημένη την αξιοποίηση του συγκεκριμένου κτηρίου.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Ενδεικτικά σας αναφέρω ότι θα μπορούσε να λειτουργήσει είτε ως νέο εμβολιαστικό κέντρο για την αντιμετώπιση της πανδημίας είτε ακόμη και να μεταφερθούν εκεί οι ήδη υπάρχουσες εμβολιαστικές γραμμές του Κέντρου Υγείας Ιωαννίνων, προκειμένου να </w:t>
      </w:r>
      <w:proofErr w:type="spellStart"/>
      <w:r w:rsidRPr="00F7196C">
        <w:rPr>
          <w:rFonts w:ascii="Arial" w:hAnsi="Arial"/>
          <w:sz w:val="24"/>
          <w:szCs w:val="24"/>
          <w:lang w:eastAsia="el-GR"/>
        </w:rPr>
        <w:t>αποσυμφορηθεί</w:t>
      </w:r>
      <w:proofErr w:type="spellEnd"/>
      <w:r w:rsidRPr="00F7196C">
        <w:rPr>
          <w:rFonts w:ascii="Arial" w:hAnsi="Arial"/>
          <w:sz w:val="24"/>
          <w:szCs w:val="24"/>
          <w:lang w:eastAsia="el-GR"/>
        </w:rPr>
        <w:t xml:space="preserve"> το Κέντρο Υγείας Ιωαννίνων, μιας και συστεγάζεται με τα ΚΕΠΑ, τα Κέντρα Πιστοποίησης Αναπηρίας. Αυτό βοηθούσε σε μια ουσιαστική αποσυμφόρηση, αλλά και ομαλοποίηση στην εξυπηρέτηση των πολιτών που επισκέπτονται το Κέντρο Υγείας της πόλης των Ιωαννίνων και για άλλους λόγους, πέραν του εμβολιασμού.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Λαμβάνοντας υπ’ </w:t>
      </w:r>
      <w:proofErr w:type="spellStart"/>
      <w:r w:rsidRPr="00F7196C">
        <w:rPr>
          <w:rFonts w:ascii="Arial" w:hAnsi="Arial"/>
          <w:sz w:val="24"/>
          <w:szCs w:val="24"/>
          <w:lang w:eastAsia="el-GR"/>
        </w:rPr>
        <w:t>όψιν</w:t>
      </w:r>
      <w:proofErr w:type="spellEnd"/>
      <w:r w:rsidRPr="00F7196C">
        <w:rPr>
          <w:rFonts w:ascii="Arial" w:hAnsi="Arial"/>
          <w:sz w:val="24"/>
          <w:szCs w:val="24"/>
          <w:lang w:eastAsia="el-GR"/>
        </w:rPr>
        <w:t xml:space="preserve"> τις ανάγκες της τοπικής κοινωνίας, αλλά και τα θετικά αποτελέσματα που θα φέρει η αξιοποίηση του εν λόγω κτηρίου και με δεδηλωμένη την πρόθεση του ΕΟΔΥ να παραχωρήσει το κτήριο προς την 6η ΥΠΕ για έναν χρόνο, όπως αποτυπώνεται σε επιστολή του ΕΟΔΥ προς τον </w:t>
      </w:r>
      <w:proofErr w:type="spellStart"/>
      <w:r w:rsidRPr="00F7196C">
        <w:rPr>
          <w:rFonts w:ascii="Arial" w:hAnsi="Arial"/>
          <w:sz w:val="24"/>
          <w:szCs w:val="24"/>
          <w:lang w:eastAsia="el-GR"/>
        </w:rPr>
        <w:t>ΥΠΕάρχη</w:t>
      </w:r>
      <w:proofErr w:type="spellEnd"/>
      <w:r w:rsidRPr="00F7196C">
        <w:rPr>
          <w:rFonts w:ascii="Arial" w:hAnsi="Arial"/>
          <w:sz w:val="24"/>
          <w:szCs w:val="24"/>
          <w:lang w:eastAsia="el-GR"/>
        </w:rPr>
        <w:t xml:space="preserve"> στις 10 Μαΐου, θέλω να σας ρωτήσω εάν προτίθεστε να </w:t>
      </w:r>
      <w:r w:rsidRPr="00F7196C">
        <w:rPr>
          <w:rFonts w:ascii="Arial" w:hAnsi="Arial"/>
          <w:sz w:val="24"/>
          <w:szCs w:val="24"/>
          <w:lang w:eastAsia="el-GR"/>
        </w:rPr>
        <w:lastRenderedPageBreak/>
        <w:t xml:space="preserve">παραχωρήσετε για αξιοποίηση το συγκεκριμένο κτήριο, προκειμένου να λειτουργήσει προς όφελος των πολιτών και της τοπικής κοινωνίας των Ιωαννίνων, προς ποια κατεύθυνση και εάν έχετε συγκεκριμένο χρονοδιάγραμμα.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Ευχαριστώ. </w:t>
      </w:r>
    </w:p>
    <w:p w:rsidR="00F7196C" w:rsidRPr="00F7196C" w:rsidRDefault="00F7196C" w:rsidP="00F7196C">
      <w:pPr>
        <w:spacing w:after="160" w:line="600" w:lineRule="auto"/>
        <w:ind w:firstLine="720"/>
        <w:jc w:val="both"/>
        <w:rPr>
          <w:rFonts w:ascii="Arial" w:hAnsi="Arial"/>
          <w:sz w:val="24"/>
          <w:szCs w:val="20"/>
          <w:lang w:eastAsia="el-GR"/>
        </w:rPr>
      </w:pPr>
      <w:r w:rsidRPr="00F7196C">
        <w:rPr>
          <w:rFonts w:ascii="Arial" w:hAnsi="Arial" w:cs="Arial"/>
          <w:b/>
          <w:sz w:val="24"/>
          <w:szCs w:val="20"/>
          <w:lang w:eastAsia="el-GR"/>
        </w:rPr>
        <w:t xml:space="preserve">ΠΡΟΕΔΡΕΥΩΝ (Οδυσσέας Κωνσταντινόπουλος): </w:t>
      </w:r>
      <w:r w:rsidRPr="00F7196C">
        <w:rPr>
          <w:rFonts w:ascii="Arial" w:hAnsi="Arial"/>
          <w:sz w:val="24"/>
          <w:szCs w:val="20"/>
          <w:lang w:eastAsia="el-GR"/>
        </w:rPr>
        <w:t xml:space="preserve">Ευχαριστούμε. </w:t>
      </w:r>
    </w:p>
    <w:p w:rsidR="00F7196C" w:rsidRPr="00F7196C" w:rsidRDefault="00F7196C" w:rsidP="00F7196C">
      <w:pPr>
        <w:spacing w:after="160" w:line="600" w:lineRule="auto"/>
        <w:ind w:firstLine="720"/>
        <w:jc w:val="both"/>
        <w:rPr>
          <w:rFonts w:ascii="Arial" w:hAnsi="Arial"/>
          <w:sz w:val="24"/>
          <w:szCs w:val="20"/>
          <w:lang w:eastAsia="el-GR"/>
        </w:rPr>
      </w:pPr>
      <w:r w:rsidRPr="00F7196C">
        <w:rPr>
          <w:rFonts w:ascii="Arial" w:hAnsi="Arial"/>
          <w:sz w:val="24"/>
          <w:szCs w:val="20"/>
          <w:lang w:eastAsia="el-GR"/>
        </w:rPr>
        <w:t xml:space="preserve">Κύριε Υπουργέ, έχετε τον λόγο, παρακαλώ εντός του χρόνου. </w:t>
      </w:r>
    </w:p>
    <w:p w:rsidR="00F7196C" w:rsidRPr="00F7196C" w:rsidRDefault="00F7196C" w:rsidP="00F7196C">
      <w:pPr>
        <w:spacing w:after="160" w:line="600" w:lineRule="auto"/>
        <w:ind w:firstLine="720"/>
        <w:jc w:val="both"/>
        <w:rPr>
          <w:rFonts w:ascii="Arial" w:hAnsi="Arial"/>
          <w:sz w:val="24"/>
          <w:szCs w:val="20"/>
          <w:lang w:eastAsia="el-GR"/>
        </w:rPr>
      </w:pPr>
      <w:r w:rsidRPr="00F7196C">
        <w:rPr>
          <w:rFonts w:ascii="Arial" w:hAnsi="Arial"/>
          <w:b/>
          <w:sz w:val="24"/>
          <w:szCs w:val="20"/>
          <w:lang w:eastAsia="el-GR"/>
        </w:rPr>
        <w:t xml:space="preserve">ΒΑΣΙΛΕΙΟΣ ΚΟΝΤΟΖΑΜΑΝΗΣ (Αναπληρωτής Υπουργός Υγείας): </w:t>
      </w:r>
      <w:r w:rsidRPr="00F7196C">
        <w:rPr>
          <w:rFonts w:ascii="Arial" w:hAnsi="Arial"/>
          <w:sz w:val="24"/>
          <w:szCs w:val="20"/>
          <w:lang w:eastAsia="el-GR"/>
        </w:rPr>
        <w:t xml:space="preserve"> Ευχαριστώ, κύριε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0"/>
          <w:lang w:eastAsia="el-GR"/>
        </w:rPr>
        <w:t>Κυρία Κεφάλα,</w:t>
      </w:r>
      <w:r w:rsidRPr="00F7196C">
        <w:rPr>
          <w:rFonts w:ascii="Arial" w:hAnsi="Arial"/>
          <w:sz w:val="24"/>
          <w:szCs w:val="24"/>
          <w:lang w:eastAsia="el-GR"/>
        </w:rPr>
        <w:t xml:space="preserve"> πράγματι το συγκεκριμένο κτήριο, όπως πολύ σωστά επισημάνατε, ανήκει στην κυριότητα του Εθνικού Οργανισμού Δημόσιας Υγείας, ο οποίος έχει τον πρώτο και τελευταίο λόγο σε κάθε ενδεχόμενο αξιοποίησης του.</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Κρατώ την πρότασή σας για εμβολιαστικό κέντρο, αλλά επιτρέψτε μου να πω το εξής: Ο ΕΟΔΥ λειτουργούσε εκεί περιφερειακό εργαστήριο δημόσιας υγείας, όπου υπάρχουν και άλλα τέτοια εργαστήρια ανά την Ελλάδα και στόχος της παρούσας διοίκησης του ΕΟΔΥ είναι αυτά τα κτήρια, αυτά τα εργαστήρια να αναβαθμιστούν και να ξαναρχίσουν –γιατί ήταν εγκαταλελειμμένα- να </w:t>
      </w:r>
      <w:r w:rsidRPr="00F7196C">
        <w:rPr>
          <w:rFonts w:ascii="Arial" w:hAnsi="Arial"/>
          <w:sz w:val="24"/>
          <w:szCs w:val="24"/>
          <w:lang w:eastAsia="el-GR"/>
        </w:rPr>
        <w:lastRenderedPageBreak/>
        <w:t>προσφέρουν υπηρεσίες υγείας. Και είμαστε σε συνεννόηση, έτσι ώστε να δούμε πώς, τον βέλτιστο τρόπο που μπορούν αυτά τα κτήρια να αξιοποιηθούν.</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Παρ’ όλα αυτά, ο ΕΟΔΥ ανταποκρινόμενος στις ανάγκες της περιοχής και στις ανάγκες μάλιστα που έχει δημιουργήσει η πανδημία, σε συνεννόηση τόσο με το Υπουργείο Υγείας όσο και με τη Γενική Γραμματεία Πολιτικής Προστασίας, έχει εκδηλώσει την πρόθεσή του και μπορεί να παραχωρήσει αυτό το κτήριο για συγκεκριμένο χρονικό διάστημα είτε για εμβολιαστικό κέντρο είτε για οτιδήποτε άλλο.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Ειδικό κλιμάκιο –σας ενημερώνω, ίσως το γνωρίζετε- των αρμόδιων αρχών, τεχνικές υπηρεσίες της υγειονομικής περιφέρειας έχουν επισκεφθεί το κτήριο για αυτοψία και αναμένουμε το σχετικό πόρισμα, αναφορικά με την </w:t>
      </w:r>
      <w:proofErr w:type="spellStart"/>
      <w:r w:rsidRPr="00F7196C">
        <w:rPr>
          <w:rFonts w:ascii="Arial" w:hAnsi="Arial"/>
          <w:sz w:val="24"/>
          <w:szCs w:val="24"/>
          <w:lang w:eastAsia="el-GR"/>
        </w:rPr>
        <w:t>καταλληλότητα</w:t>
      </w:r>
      <w:proofErr w:type="spellEnd"/>
      <w:r w:rsidRPr="00F7196C">
        <w:rPr>
          <w:rFonts w:ascii="Arial" w:hAnsi="Arial"/>
          <w:sz w:val="24"/>
          <w:szCs w:val="24"/>
          <w:lang w:eastAsia="el-GR"/>
        </w:rPr>
        <w:t xml:space="preserve"> για τη χρήση του, για την οποία θα ζητηθούν και τυχόν απαιτούμενες ενέργειες.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Άρα, σε κάθε περίπτωση, η πρόθεση του ΕΟΔΥ και του Υπουργείου Υγείας είναι να αξιοποιηθεί το κτήριο αυτό, καταρχάς για το σκοπό για τον οποίο έχει δημιουργηθεί και βεβαίως, μόλις οι συνθήκες το επιτρέψουν και η πανδημία το επιτρέψει, να υπάρξουν και άλλες δραστηριότητες στο κέντρο αυτό.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Επί τη ευκαιρία, επειδή αναφερθήκατε για τη δημιουργία εμβολιαστικού κέντρου, θα ήθελα να σας καθησυχάσω, σε ό,τι ότι αφορά τον εμβολιασμό στην </w:t>
      </w:r>
      <w:r w:rsidRPr="00F7196C">
        <w:rPr>
          <w:rFonts w:ascii="Arial" w:hAnsi="Arial"/>
          <w:sz w:val="24"/>
          <w:szCs w:val="24"/>
          <w:lang w:eastAsia="el-GR"/>
        </w:rPr>
        <w:lastRenderedPageBreak/>
        <w:t xml:space="preserve">Περιφερειακή Ενότητα Ιωαννίνων. Μέχρι σήμερα έχουν εμβολιαστεί ογδόντα τέσσερις χιλιάδες επτακόσιοι ογδόντα ένας συμπολίτες μας, εκ των οποίων οι πενήντα έξι χιλιάδες </w:t>
      </w:r>
      <w:proofErr w:type="spellStart"/>
      <w:r w:rsidRPr="00F7196C">
        <w:rPr>
          <w:rFonts w:ascii="Arial" w:hAnsi="Arial"/>
          <w:sz w:val="24"/>
          <w:szCs w:val="24"/>
          <w:lang w:eastAsia="el-GR"/>
        </w:rPr>
        <w:t>εκατόν</w:t>
      </w:r>
      <w:proofErr w:type="spellEnd"/>
      <w:r w:rsidRPr="00F7196C">
        <w:rPr>
          <w:rFonts w:ascii="Arial" w:hAnsi="Arial"/>
          <w:sz w:val="24"/>
          <w:szCs w:val="24"/>
          <w:lang w:eastAsia="el-GR"/>
        </w:rPr>
        <w:t xml:space="preserve"> τριάντα πέντε με την πρώτη δόση του εμβολίου και οι είκοσι εννέα χιλιάδες οκτακόσιοι τριάντα και με τις δύο δόσεις του εμβολίου.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Το ποσοστό της εμβολιαστικής κάλυψης του πληθυσμού στα Ιωάννινα ανέρχεται στο 50,5%, 33,3% τουλάχιστον με τη μία δόση και 17,8% είναι πλήρως εμβολιασμένο.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Στα Ιωάννινα το ποσοστό του πληθυσμού που έχει εμβολιαστεί με μία δόση ή έχει προγραμματισμένο ραντεβού είναι 43%, ενώ στην Ελλάδα το ποσοστό αυτό ανέρχεται στο 44%. Επομένως, είναι πάρα πολύ κοντά τα νούμερα αυτά. Λειτουργούν δε είκοσι μία εμβολιαστικές γραμμές σε εννέα εμβολιαστικά σημεία, με ημερήσια δυναμικότητα χιλίων επτακοσίων τριάντα έξι εμβολιασμών.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Εφόσον, βεβαίως, κριθεί απαραίτητο να αυξηθούν οι εμβολιαστικές γραμμές, προκειμένου να εξυπηρετήσουμε περισσότερο κόσμο, εδώ είμαστε για να δούμε πώς θα το κάνουμε αυτό, είτε στις υπάρχουσες υγειονομικές δομές είτε κάνοντας χρήση άλλων δομών του Υπουργείου Υγείας.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Ευχαριστώ, κύριε Πρόεδρε. </w:t>
      </w:r>
    </w:p>
    <w:p w:rsidR="00F7196C" w:rsidRPr="00F7196C" w:rsidRDefault="00F7196C" w:rsidP="00F7196C">
      <w:pPr>
        <w:spacing w:after="160" w:line="600" w:lineRule="auto"/>
        <w:ind w:firstLine="720"/>
        <w:jc w:val="both"/>
        <w:rPr>
          <w:rFonts w:ascii="Arial" w:hAnsi="Arial"/>
          <w:sz w:val="24"/>
          <w:szCs w:val="20"/>
          <w:lang w:eastAsia="el-GR"/>
        </w:rPr>
      </w:pPr>
      <w:r w:rsidRPr="00F7196C">
        <w:rPr>
          <w:rFonts w:ascii="Arial" w:hAnsi="Arial" w:cs="Arial"/>
          <w:b/>
          <w:sz w:val="24"/>
          <w:szCs w:val="20"/>
          <w:lang w:eastAsia="el-GR"/>
        </w:rPr>
        <w:lastRenderedPageBreak/>
        <w:t xml:space="preserve">ΠΡΟΕΔΡΕΥΩΝ (Οδυσσέας Κωνσταντινόπουλος): </w:t>
      </w:r>
      <w:r w:rsidRPr="00F7196C">
        <w:rPr>
          <w:rFonts w:ascii="Arial" w:hAnsi="Arial"/>
          <w:sz w:val="24"/>
          <w:szCs w:val="20"/>
          <w:lang w:eastAsia="el-GR"/>
        </w:rPr>
        <w:t>Ευχαριστούμε, κύριε Υπουργέ.</w:t>
      </w:r>
    </w:p>
    <w:p w:rsidR="00F7196C" w:rsidRPr="00F7196C" w:rsidRDefault="00F7196C" w:rsidP="00F7196C">
      <w:pPr>
        <w:spacing w:after="160" w:line="600" w:lineRule="auto"/>
        <w:ind w:firstLine="720"/>
        <w:jc w:val="both"/>
        <w:rPr>
          <w:rFonts w:ascii="Arial" w:hAnsi="Arial"/>
          <w:sz w:val="24"/>
          <w:szCs w:val="20"/>
          <w:lang w:eastAsia="el-GR"/>
        </w:rPr>
      </w:pPr>
      <w:r w:rsidRPr="00F7196C">
        <w:rPr>
          <w:rFonts w:ascii="Arial" w:hAnsi="Arial"/>
          <w:sz w:val="24"/>
          <w:szCs w:val="20"/>
          <w:lang w:eastAsia="el-GR"/>
        </w:rPr>
        <w:t>Παρακαλώ, κυρία συνάδελφε, έχετε τον λόγο για τρία λεπτά.</w:t>
      </w:r>
    </w:p>
    <w:p w:rsidR="00F7196C" w:rsidRPr="00F7196C" w:rsidRDefault="00F7196C" w:rsidP="00F7196C">
      <w:pPr>
        <w:spacing w:after="160" w:line="600" w:lineRule="auto"/>
        <w:ind w:firstLine="720"/>
        <w:jc w:val="both"/>
        <w:rPr>
          <w:rFonts w:ascii="Arial" w:hAnsi="Arial"/>
          <w:sz w:val="24"/>
          <w:szCs w:val="20"/>
          <w:lang w:eastAsia="el-GR"/>
        </w:rPr>
      </w:pPr>
      <w:r w:rsidRPr="00F7196C">
        <w:rPr>
          <w:rFonts w:ascii="Arial" w:hAnsi="Arial"/>
          <w:b/>
          <w:sz w:val="24"/>
          <w:szCs w:val="20"/>
          <w:lang w:eastAsia="el-GR"/>
        </w:rPr>
        <w:t xml:space="preserve">ΜΑΡΙΑ - ΑΛΕΞΑΝΔΡΑ ΚΕΦΑΛΑ: </w:t>
      </w:r>
      <w:r w:rsidRPr="00F7196C">
        <w:rPr>
          <w:rFonts w:ascii="Arial" w:hAnsi="Arial"/>
          <w:sz w:val="24"/>
          <w:szCs w:val="20"/>
          <w:lang w:eastAsia="el-GR"/>
        </w:rPr>
        <w:t xml:space="preserve">Ευχαριστώ, κύριε Πρόεδρε.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Γνωρίζω, κύριε Υπουργέ, ότι έχει επισκεφθεί κλιμάκιο το κτήριο, για να δει την </w:t>
      </w:r>
      <w:proofErr w:type="spellStart"/>
      <w:r w:rsidRPr="00F7196C">
        <w:rPr>
          <w:rFonts w:ascii="Arial" w:hAnsi="Arial"/>
          <w:sz w:val="24"/>
          <w:szCs w:val="24"/>
          <w:lang w:eastAsia="el-GR"/>
        </w:rPr>
        <w:t>καταλληλότητα</w:t>
      </w:r>
      <w:proofErr w:type="spellEnd"/>
      <w:r w:rsidRPr="00F7196C">
        <w:rPr>
          <w:rFonts w:ascii="Arial" w:hAnsi="Arial"/>
          <w:sz w:val="24"/>
          <w:szCs w:val="24"/>
          <w:lang w:eastAsia="el-GR"/>
        </w:rPr>
        <w:t xml:space="preserve">. Χαιρετίζω την πρόθεση του ΕΟΔΥ να το αξιοποιήσει μαζί με τα υπόλοιπα που είχαν γίνει την ίδια περίοδο στη χώρα και νομίζω ότι –το δικό μας σίγουρα δεν λειτούργησε- δεν λειτούργησαν ποτέ και τα άλλα. Οπότε, σίγουρα ένα σχέδιο για το πώς θα αξιοποιηθούν αυτά τα κτήρια το περιμένουν οι τοπικές κοινωνίες.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Από εκεί και πέρα, ο ΕΟΔΥ με το έγγραφό του δηλώνει ότι σκοπεύει να το παραχωρήσει στην 6η ΥΠΕ από 1η Ιουνίου. Όμως, αύριο είναι 1η Ιουνίου. Οπότε θα είχατε κάτι πιο συγκεκριμένο να μας πείτε σε σχέση με το αν θα μπει ή δεν θα μπει το κλειδί στην πόρτα και ως τι θα μπει;</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Νέες εμβολιαστικές γραμμές, απ’ ό,τι καταλαβαίνω, σύμφωνα με τα στοιχεία που μας δώσατε, δεν χρήζουν τουλάχιστον για την ώρα στην περιοχή, αν και υπάρχουν, θέλω να σας πω, συμπολίτες μας, οι οποίοι πηγαίνουν στη γειτονική Θεσπρωτία ή ακόμη και στην Κέρκυρα για να εμβολιαστούν πιο </w:t>
      </w:r>
      <w:r w:rsidRPr="00F7196C">
        <w:rPr>
          <w:rFonts w:ascii="Arial" w:hAnsi="Arial"/>
          <w:sz w:val="24"/>
          <w:szCs w:val="24"/>
          <w:lang w:eastAsia="el-GR"/>
        </w:rPr>
        <w:lastRenderedPageBreak/>
        <w:t xml:space="preserve">άμεσα, σε σχέση με τα ραντεβού που βγαίνουν αυτή τη στιγμή στην πόλη των Ιωαννίνων.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Περαιτέρω, θα θέλαμε να μας πείτε εάν προτίθεστε να δοθεί στο κέντρο υγείας για την αποσυμφόρηση του κέντρου υγείας.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Ευχαριστώ. </w:t>
      </w:r>
    </w:p>
    <w:p w:rsidR="00F7196C" w:rsidRPr="00F7196C" w:rsidRDefault="00F7196C" w:rsidP="00F7196C">
      <w:pPr>
        <w:spacing w:after="160" w:line="600" w:lineRule="auto"/>
        <w:ind w:firstLine="720"/>
        <w:jc w:val="both"/>
        <w:rPr>
          <w:rFonts w:ascii="Arial" w:hAnsi="Arial"/>
          <w:sz w:val="24"/>
          <w:szCs w:val="20"/>
          <w:lang w:eastAsia="el-GR"/>
        </w:rPr>
      </w:pPr>
      <w:r w:rsidRPr="00F7196C">
        <w:rPr>
          <w:rFonts w:ascii="Arial" w:hAnsi="Arial" w:cs="Arial"/>
          <w:b/>
          <w:sz w:val="24"/>
          <w:szCs w:val="20"/>
          <w:lang w:eastAsia="el-GR"/>
        </w:rPr>
        <w:t xml:space="preserve">ΠΡΟΕΔΡΕΥΩΝ (Οδυσσέας Κωνσταντινόπουλος): </w:t>
      </w:r>
      <w:r w:rsidRPr="00F7196C">
        <w:rPr>
          <w:rFonts w:ascii="Arial" w:hAnsi="Arial"/>
          <w:sz w:val="24"/>
          <w:szCs w:val="20"/>
          <w:lang w:eastAsia="el-GR"/>
        </w:rPr>
        <w:t xml:space="preserve"> Ευχαριστούμε, κυρία συνάδελφε. </w:t>
      </w:r>
    </w:p>
    <w:p w:rsidR="00F7196C" w:rsidRPr="00F7196C" w:rsidRDefault="00F7196C" w:rsidP="00F7196C">
      <w:pPr>
        <w:spacing w:after="160" w:line="600" w:lineRule="auto"/>
        <w:ind w:firstLine="720"/>
        <w:jc w:val="both"/>
        <w:rPr>
          <w:rFonts w:ascii="Arial" w:hAnsi="Arial"/>
          <w:sz w:val="24"/>
          <w:szCs w:val="20"/>
          <w:lang w:eastAsia="el-GR"/>
        </w:rPr>
      </w:pPr>
      <w:r w:rsidRPr="00F7196C">
        <w:rPr>
          <w:rFonts w:ascii="Arial" w:hAnsi="Arial"/>
          <w:sz w:val="24"/>
          <w:szCs w:val="20"/>
          <w:lang w:eastAsia="el-GR"/>
        </w:rPr>
        <w:t xml:space="preserve">Κύριε Υπουργέ, έχετε τον λόγο. </w:t>
      </w:r>
    </w:p>
    <w:p w:rsidR="00F7196C" w:rsidRPr="00F7196C" w:rsidRDefault="00F7196C" w:rsidP="00F7196C">
      <w:pPr>
        <w:spacing w:after="160" w:line="600" w:lineRule="auto"/>
        <w:ind w:firstLine="720"/>
        <w:jc w:val="both"/>
        <w:rPr>
          <w:rFonts w:ascii="Arial" w:hAnsi="Arial"/>
          <w:sz w:val="24"/>
          <w:szCs w:val="20"/>
          <w:lang w:eastAsia="el-GR"/>
        </w:rPr>
      </w:pPr>
      <w:r w:rsidRPr="00F7196C">
        <w:rPr>
          <w:rFonts w:ascii="Arial" w:hAnsi="Arial"/>
          <w:b/>
          <w:sz w:val="24"/>
          <w:szCs w:val="20"/>
          <w:lang w:eastAsia="el-GR"/>
        </w:rPr>
        <w:t xml:space="preserve">ΒΑΣΙΛΕΙΟΣ ΚΟΝΤΟΖΑΜΑΝΗΣ (Αναπληρωτής Υπουργός Υγείας): </w:t>
      </w:r>
      <w:r w:rsidRPr="00F7196C">
        <w:rPr>
          <w:rFonts w:ascii="Arial" w:hAnsi="Arial"/>
          <w:sz w:val="24"/>
          <w:szCs w:val="20"/>
          <w:lang w:eastAsia="el-GR"/>
        </w:rPr>
        <w:t xml:space="preserve">Ευχαριστώ, κύριε Πρόεδρε.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0"/>
          <w:lang w:eastAsia="el-GR"/>
        </w:rPr>
        <w:t xml:space="preserve">Κυρία Κεφάλα, όπως σας είπα, ο εμβολιασμός στην Περιφερειακή Ενότητα Ιωαννίνων </w:t>
      </w:r>
      <w:r w:rsidRPr="00F7196C">
        <w:rPr>
          <w:rFonts w:ascii="Arial" w:hAnsi="Arial"/>
          <w:sz w:val="24"/>
          <w:szCs w:val="24"/>
          <w:lang w:eastAsia="el-GR"/>
        </w:rPr>
        <w:t xml:space="preserve">εξελίσσεται ομαλά και μάλιστα, η πόλη των Ιωαννίνων και η ενότητα βρίσκεται στα ίδια νούμερα όπως είναι και στην υπόλοιπη Ελλάδα.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Τώρα δεν νομίζω ότι πολίτες των Ιωαννίνων πηγαίνουν σε όμορους νομούς, προκειμένου να επισπεύσουν τον εμβολιασμό τους. Υπάρχουν διαθέσιμα ραντεβού. Αυξάνεται η διαθεσιμότητα των εμβολίων και λογικό είναι κάποιος που μπορεί να έχει μια δραστηριότητα σε έναν όμορο νομό, να πάει να κάνει το εμβόλιό του ίσως κάποιες μέρες γρηγορότερα. Δεν παρατηρούνται </w:t>
      </w:r>
      <w:r w:rsidRPr="00F7196C">
        <w:rPr>
          <w:rFonts w:ascii="Arial" w:hAnsi="Arial"/>
          <w:sz w:val="24"/>
          <w:szCs w:val="24"/>
          <w:lang w:eastAsia="el-GR"/>
        </w:rPr>
        <w:lastRenderedPageBreak/>
        <w:t>καθυστερήσεις ούτε ραντεβού τα οποία παίρνουν πολύ χρόνο, προκειμένου να κλειστούν.</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Πράγματι, αύριο αλλάζει ο μήνας, έχουμε 1η Ιουνίου, αλλά σας είπα σε κάθε περίπτωση δεν σημαίνει αυτό ότι από αύριο θα λειτουργήσει η εμβολιαστική γραμμή, εφόσον χρειαστεί. </w:t>
      </w:r>
    </w:p>
    <w:p w:rsidR="00F7196C" w:rsidRPr="00F7196C" w:rsidRDefault="00F7196C" w:rsidP="00F7196C">
      <w:pPr>
        <w:tabs>
          <w:tab w:val="left" w:pos="6117"/>
        </w:tabs>
        <w:spacing w:after="160" w:line="600" w:lineRule="auto"/>
        <w:ind w:firstLine="720"/>
        <w:jc w:val="both"/>
        <w:rPr>
          <w:rFonts w:ascii="Arial" w:hAnsi="Arial" w:cs="Arial"/>
          <w:sz w:val="24"/>
          <w:szCs w:val="24"/>
          <w:lang w:eastAsia="el-GR"/>
        </w:rPr>
      </w:pPr>
      <w:r w:rsidRPr="00F7196C">
        <w:rPr>
          <w:rFonts w:ascii="Arial" w:hAnsi="Arial" w:cs="Arial"/>
          <w:bCs/>
          <w:color w:val="000000"/>
          <w:sz w:val="24"/>
          <w:szCs w:val="24"/>
          <w:lang w:eastAsia="el-GR"/>
        </w:rPr>
        <w:t>Γ</w:t>
      </w:r>
      <w:r w:rsidRPr="00F7196C">
        <w:rPr>
          <w:rFonts w:ascii="Arial" w:hAnsi="Arial" w:cs="Arial"/>
          <w:sz w:val="24"/>
          <w:szCs w:val="24"/>
          <w:lang w:eastAsia="el-GR"/>
        </w:rPr>
        <w:t xml:space="preserve">νωρίζουμε όλοι πολύ καλά ότι η λειτουργία μίας ή περισσοτέρων εμβολιαστικών γραμμών </w:t>
      </w:r>
      <w:r w:rsidRPr="00F7196C">
        <w:rPr>
          <w:rFonts w:ascii="Arial" w:hAnsi="Arial" w:cs="Arial"/>
          <w:color w:val="222222"/>
          <w:sz w:val="24"/>
          <w:szCs w:val="24"/>
          <w:shd w:val="clear" w:color="auto" w:fill="FFFFFF"/>
          <w:lang w:eastAsia="el-GR"/>
        </w:rPr>
        <w:t>είναι</w:t>
      </w:r>
      <w:r w:rsidRPr="00F7196C">
        <w:rPr>
          <w:rFonts w:ascii="Arial" w:hAnsi="Arial" w:cs="Arial"/>
          <w:sz w:val="24"/>
          <w:szCs w:val="24"/>
          <w:lang w:eastAsia="el-GR"/>
        </w:rPr>
        <w:t xml:space="preserve"> ένα </w:t>
      </w:r>
      <w:proofErr w:type="spellStart"/>
      <w:r w:rsidRPr="00F7196C">
        <w:rPr>
          <w:rFonts w:ascii="Arial" w:hAnsi="Arial" w:cs="Arial"/>
          <w:sz w:val="24"/>
          <w:szCs w:val="24"/>
          <w:lang w:eastAsia="el-GR"/>
        </w:rPr>
        <w:t>πολυπαραγοντικό</w:t>
      </w:r>
      <w:proofErr w:type="spellEnd"/>
      <w:r w:rsidRPr="00F7196C">
        <w:rPr>
          <w:rFonts w:ascii="Arial" w:hAnsi="Arial" w:cs="Arial"/>
          <w:sz w:val="24"/>
          <w:szCs w:val="24"/>
          <w:lang w:eastAsia="el-GR"/>
        </w:rPr>
        <w:t xml:space="preserve"> ζήτημα, διότι έχει να κάνει κυρίως με τη διανομή των εμβολίων σε όλη την επικράτεια. Είναι ένα δύσκολο εγχείρημα το οποίο βεβαίως και φέρνουμε εις πέρας και αναλόγως της διαθεσιμότητας των ραντεβού ή της αυξημένης ζήτησης για εμβόλια στην περιοχή, σίγουρα θα υπάρχει σχεδιασμός, προκειμένου να λειτουργήσουν περισσότερες εμβολιαστικές γραμμές. </w:t>
      </w:r>
    </w:p>
    <w:p w:rsidR="00F7196C" w:rsidRPr="00F7196C" w:rsidRDefault="00F7196C" w:rsidP="00F7196C">
      <w:pPr>
        <w:tabs>
          <w:tab w:val="left" w:pos="6117"/>
        </w:tabs>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Επί τη ευκαιρία, να θυμίσω ότι ο αρχικός προγραμματισμός μας ήταν τα χίλια δεκαοκτώ εμβολιαστικά κέντρα σε όλη τη χώρα και αυτήν τη στιγμή έχουμε ξεπεράσει τις χίλιες πεντακόσιες εμβολιαστικές γραμμές σε επίπεδο επικράτειας, ενώ τους μήνες Μάιο και Ιούνιο αναμένουμε ρεκόρ εμβολιασμών.</w:t>
      </w:r>
    </w:p>
    <w:p w:rsidR="00F7196C" w:rsidRPr="00F7196C" w:rsidRDefault="00F7196C" w:rsidP="00F7196C">
      <w:pPr>
        <w:tabs>
          <w:tab w:val="left" w:pos="6117"/>
        </w:tabs>
        <w:spacing w:after="160" w:line="600" w:lineRule="auto"/>
        <w:ind w:firstLine="720"/>
        <w:jc w:val="both"/>
        <w:rPr>
          <w:rFonts w:ascii="Arial" w:hAnsi="Arial" w:cs="Arial"/>
          <w:sz w:val="24"/>
          <w:szCs w:val="24"/>
          <w:lang w:eastAsia="el-GR"/>
        </w:rPr>
      </w:pPr>
      <w:r w:rsidRPr="00F7196C">
        <w:rPr>
          <w:rFonts w:ascii="Arial" w:hAnsi="Arial" w:cs="Arial"/>
          <w:color w:val="000000"/>
          <w:sz w:val="24"/>
          <w:szCs w:val="24"/>
          <w:lang w:eastAsia="el-GR"/>
        </w:rPr>
        <w:t>Ε</w:t>
      </w:r>
      <w:r w:rsidRPr="00F7196C">
        <w:rPr>
          <w:rFonts w:ascii="Arial" w:hAnsi="Arial" w:cs="Arial"/>
          <w:color w:val="222222"/>
          <w:sz w:val="24"/>
          <w:szCs w:val="24"/>
          <w:shd w:val="clear" w:color="auto" w:fill="FFFFFF"/>
          <w:lang w:eastAsia="el-GR"/>
        </w:rPr>
        <w:t>υχαριστώ πολύ, κύριε Πρόεδρε.</w:t>
      </w:r>
      <w:r w:rsidRPr="00F7196C">
        <w:rPr>
          <w:rFonts w:ascii="Arial" w:hAnsi="Arial" w:cs="Arial"/>
          <w:color w:val="000000"/>
          <w:sz w:val="24"/>
          <w:szCs w:val="24"/>
          <w:lang w:eastAsia="el-GR"/>
        </w:rPr>
        <w:t xml:space="preserve"> </w:t>
      </w:r>
      <w:r w:rsidRPr="00F7196C">
        <w:rPr>
          <w:rFonts w:ascii="Arial" w:hAnsi="Arial" w:cs="Arial"/>
          <w:sz w:val="24"/>
          <w:szCs w:val="24"/>
          <w:lang w:eastAsia="el-GR"/>
        </w:rPr>
        <w:t xml:space="preserve"> </w:t>
      </w:r>
    </w:p>
    <w:p w:rsidR="00F7196C" w:rsidRPr="00F7196C" w:rsidRDefault="00F7196C" w:rsidP="00F7196C">
      <w:pPr>
        <w:tabs>
          <w:tab w:val="left" w:pos="6117"/>
        </w:tabs>
        <w:spacing w:after="160" w:line="600" w:lineRule="auto"/>
        <w:ind w:firstLine="720"/>
        <w:jc w:val="both"/>
        <w:rPr>
          <w:rFonts w:ascii="Arial" w:hAnsi="Arial" w:cs="Arial"/>
          <w:color w:val="000000"/>
          <w:sz w:val="24"/>
          <w:szCs w:val="24"/>
          <w:lang w:eastAsia="el-GR"/>
        </w:rPr>
      </w:pPr>
      <w:r w:rsidRPr="00F7196C">
        <w:rPr>
          <w:rFonts w:ascii="Arial" w:hAnsi="Arial" w:cs="Arial"/>
          <w:b/>
          <w:bCs/>
          <w:color w:val="000000"/>
          <w:sz w:val="24"/>
          <w:szCs w:val="24"/>
          <w:shd w:val="clear" w:color="auto" w:fill="FFFFFF"/>
          <w:lang w:eastAsia="zh-CN"/>
        </w:rPr>
        <w:t>ΠΡΟΕΔΡΕΥΩΝ (Οδυσσέας Κωνσταντινόπουλος):</w:t>
      </w:r>
      <w:r w:rsidRPr="00F7196C">
        <w:rPr>
          <w:rFonts w:ascii="Arial" w:hAnsi="Arial" w:cs="Arial"/>
          <w:bCs/>
          <w:color w:val="000000"/>
          <w:sz w:val="24"/>
          <w:szCs w:val="24"/>
          <w:shd w:val="clear" w:color="auto" w:fill="FFFFFF"/>
          <w:lang w:eastAsia="zh-CN"/>
        </w:rPr>
        <w:t xml:space="preserve"> </w:t>
      </w:r>
      <w:r w:rsidRPr="00F7196C">
        <w:rPr>
          <w:rFonts w:ascii="Arial" w:hAnsi="Arial" w:cs="Arial"/>
          <w:color w:val="000000"/>
          <w:sz w:val="24"/>
          <w:szCs w:val="24"/>
          <w:lang w:eastAsia="el-GR"/>
        </w:rPr>
        <w:t xml:space="preserve">Ευχαριστούμε, </w:t>
      </w:r>
      <w:r w:rsidRPr="00F7196C">
        <w:rPr>
          <w:rFonts w:ascii="Arial" w:hAnsi="Arial" w:cs="Arial"/>
          <w:color w:val="222222"/>
          <w:sz w:val="24"/>
          <w:szCs w:val="24"/>
          <w:shd w:val="clear" w:color="auto" w:fill="FFFFFF"/>
          <w:lang w:eastAsia="el-GR"/>
        </w:rPr>
        <w:t>κύριε Υπουργέ,</w:t>
      </w:r>
      <w:r w:rsidRPr="00F7196C">
        <w:rPr>
          <w:rFonts w:ascii="Arial" w:hAnsi="Arial" w:cs="Arial"/>
          <w:color w:val="000000"/>
          <w:sz w:val="24"/>
          <w:szCs w:val="24"/>
          <w:lang w:eastAsia="el-GR"/>
        </w:rPr>
        <w:t xml:space="preserve"> και για τον χρόνο. </w:t>
      </w:r>
    </w:p>
    <w:p w:rsidR="00F7196C" w:rsidRPr="00F7196C" w:rsidRDefault="00F7196C" w:rsidP="00F7196C">
      <w:pPr>
        <w:tabs>
          <w:tab w:val="left" w:pos="6117"/>
        </w:tabs>
        <w:spacing w:after="160" w:line="600" w:lineRule="auto"/>
        <w:ind w:firstLine="720"/>
        <w:jc w:val="both"/>
        <w:rPr>
          <w:rFonts w:ascii="Arial" w:hAnsi="Arial" w:cs="Arial"/>
          <w:color w:val="000000"/>
          <w:sz w:val="24"/>
          <w:szCs w:val="24"/>
          <w:lang w:eastAsia="el-GR"/>
        </w:rPr>
      </w:pPr>
      <w:r w:rsidRPr="00F7196C">
        <w:rPr>
          <w:rFonts w:ascii="Arial" w:hAnsi="Arial" w:cs="Arial"/>
          <w:color w:val="000000"/>
          <w:sz w:val="24"/>
          <w:szCs w:val="24"/>
          <w:lang w:eastAsia="el-GR"/>
        </w:rPr>
        <w:lastRenderedPageBreak/>
        <w:t xml:space="preserve">Συνεχίζουμε με τη δεύτερη με αριθμό 784/18-5-2021 επίκαιρη ερώτηση πρώτου κύκλου του Βουλευτή Χανίων του ΣΥΡΙΖΑ - Προοδευτική Συμμαχία κ. Παύλου </w:t>
      </w:r>
      <w:proofErr w:type="spellStart"/>
      <w:r w:rsidRPr="00F7196C">
        <w:rPr>
          <w:rFonts w:ascii="Arial" w:hAnsi="Arial" w:cs="Arial"/>
          <w:color w:val="000000"/>
          <w:sz w:val="24"/>
          <w:szCs w:val="24"/>
          <w:lang w:eastAsia="el-GR"/>
        </w:rPr>
        <w:t>Πολάκη</w:t>
      </w:r>
      <w:proofErr w:type="spellEnd"/>
      <w:r w:rsidRPr="00F7196C">
        <w:rPr>
          <w:rFonts w:ascii="Arial" w:hAnsi="Arial" w:cs="Arial"/>
          <w:color w:val="000000"/>
          <w:sz w:val="24"/>
          <w:szCs w:val="24"/>
          <w:lang w:eastAsia="el-GR"/>
        </w:rPr>
        <w:t xml:space="preserve"> προς τον Υπουργό Υγείας, με θέμα: «Η μη ενσωμάτωση των </w:t>
      </w:r>
      <w:proofErr w:type="spellStart"/>
      <w:r w:rsidRPr="00F7196C">
        <w:rPr>
          <w:rFonts w:ascii="Arial" w:hAnsi="Arial" w:cs="Arial"/>
          <w:color w:val="000000"/>
          <w:sz w:val="24"/>
          <w:szCs w:val="24"/>
          <w:lang w:eastAsia="el-GR"/>
        </w:rPr>
        <w:t>μονοκλωνικών</w:t>
      </w:r>
      <w:proofErr w:type="spellEnd"/>
      <w:r w:rsidRPr="00F7196C">
        <w:rPr>
          <w:rFonts w:ascii="Arial" w:hAnsi="Arial" w:cs="Arial"/>
          <w:color w:val="000000"/>
          <w:sz w:val="24"/>
          <w:szCs w:val="24"/>
          <w:lang w:eastAsia="el-GR"/>
        </w:rPr>
        <w:t xml:space="preserve"> αντισωμάτων στη θεραπευτική στρατηγική της χώρας συνιστά εγκληματική αδράνεια του Υπουργείου Υγείας».</w:t>
      </w:r>
    </w:p>
    <w:p w:rsidR="00F7196C" w:rsidRPr="00F7196C" w:rsidRDefault="00F7196C" w:rsidP="00F7196C">
      <w:pPr>
        <w:tabs>
          <w:tab w:val="left" w:pos="6117"/>
        </w:tabs>
        <w:spacing w:after="160" w:line="600" w:lineRule="auto"/>
        <w:ind w:firstLine="720"/>
        <w:jc w:val="both"/>
        <w:rPr>
          <w:rFonts w:ascii="Arial" w:hAnsi="Arial" w:cs="Arial"/>
          <w:color w:val="000000"/>
          <w:sz w:val="24"/>
          <w:szCs w:val="24"/>
          <w:lang w:eastAsia="el-GR"/>
        </w:rPr>
      </w:pPr>
      <w:r w:rsidRPr="00F7196C">
        <w:rPr>
          <w:rFonts w:ascii="Arial" w:hAnsi="Arial" w:cs="Arial"/>
          <w:color w:val="000000"/>
          <w:sz w:val="24"/>
          <w:szCs w:val="24"/>
          <w:lang w:eastAsia="el-GR"/>
        </w:rPr>
        <w:t xml:space="preserve">Ορίστε, κύριε </w:t>
      </w:r>
      <w:proofErr w:type="spellStart"/>
      <w:r w:rsidRPr="00F7196C">
        <w:rPr>
          <w:rFonts w:ascii="Arial" w:hAnsi="Arial" w:cs="Arial"/>
          <w:color w:val="000000"/>
          <w:sz w:val="24"/>
          <w:szCs w:val="24"/>
          <w:lang w:eastAsia="el-GR"/>
        </w:rPr>
        <w:t>Πολάκη</w:t>
      </w:r>
      <w:proofErr w:type="spellEnd"/>
      <w:r w:rsidRPr="00F7196C">
        <w:rPr>
          <w:rFonts w:ascii="Arial" w:hAnsi="Arial" w:cs="Arial"/>
          <w:color w:val="000000"/>
          <w:sz w:val="24"/>
          <w:szCs w:val="24"/>
          <w:lang w:eastAsia="el-GR"/>
        </w:rPr>
        <w:t xml:space="preserve">, έχετε τον λόγο για δύο λεπτά. </w:t>
      </w:r>
    </w:p>
    <w:p w:rsidR="00F7196C" w:rsidRPr="00F7196C" w:rsidRDefault="00F7196C" w:rsidP="00F7196C">
      <w:pPr>
        <w:tabs>
          <w:tab w:val="left" w:pos="6117"/>
        </w:tabs>
        <w:spacing w:after="160" w:line="600" w:lineRule="auto"/>
        <w:ind w:firstLine="720"/>
        <w:jc w:val="both"/>
        <w:rPr>
          <w:rFonts w:ascii="Arial" w:hAnsi="Arial" w:cs="Arial"/>
          <w:bCs/>
          <w:sz w:val="24"/>
          <w:szCs w:val="24"/>
          <w:lang w:eastAsia="el-GR"/>
        </w:rPr>
      </w:pPr>
      <w:r w:rsidRPr="00F7196C">
        <w:rPr>
          <w:rFonts w:ascii="Arial" w:hAnsi="Arial" w:cs="Arial"/>
          <w:b/>
          <w:color w:val="000000"/>
          <w:sz w:val="24"/>
          <w:szCs w:val="24"/>
          <w:lang w:eastAsia="el-GR"/>
        </w:rPr>
        <w:t xml:space="preserve">ΠΑΥΛΟΣ ΠΟΛΑΚΗΣ: </w:t>
      </w:r>
      <w:r w:rsidRPr="00F7196C">
        <w:rPr>
          <w:rFonts w:ascii="Arial" w:hAnsi="Arial" w:cs="Arial"/>
          <w:bCs/>
          <w:color w:val="000000"/>
          <w:sz w:val="24"/>
          <w:szCs w:val="24"/>
          <w:lang w:eastAsia="el-GR"/>
        </w:rPr>
        <w:t>Ε</w:t>
      </w:r>
      <w:r w:rsidRPr="00F7196C">
        <w:rPr>
          <w:rFonts w:ascii="Arial" w:hAnsi="Arial" w:cs="Arial"/>
          <w:bCs/>
          <w:color w:val="222222"/>
          <w:sz w:val="24"/>
          <w:szCs w:val="24"/>
          <w:shd w:val="clear" w:color="auto" w:fill="FFFFFF"/>
          <w:lang w:eastAsia="el-GR"/>
        </w:rPr>
        <w:t>υχαριστώ πολύ, κύριε Πρόεδρε.</w:t>
      </w:r>
      <w:r w:rsidRPr="00F7196C">
        <w:rPr>
          <w:rFonts w:ascii="Arial" w:hAnsi="Arial" w:cs="Arial"/>
          <w:bCs/>
          <w:color w:val="000000"/>
          <w:sz w:val="24"/>
          <w:szCs w:val="24"/>
          <w:lang w:eastAsia="el-GR"/>
        </w:rPr>
        <w:t xml:space="preserve">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Cs/>
          <w:color w:val="222222"/>
          <w:sz w:val="24"/>
          <w:szCs w:val="24"/>
          <w:shd w:val="clear" w:color="auto" w:fill="FFFFFF"/>
          <w:lang w:eastAsia="el-GR"/>
        </w:rPr>
        <w:t xml:space="preserve">Κύριε Υπουργέ, επειδή έχω μιλήσει πάρα πολλές φορές για τα </w:t>
      </w:r>
      <w:proofErr w:type="spellStart"/>
      <w:r w:rsidRPr="00F7196C">
        <w:rPr>
          <w:rFonts w:ascii="Arial" w:hAnsi="Arial" w:cs="Arial"/>
          <w:bCs/>
          <w:color w:val="222222"/>
          <w:sz w:val="24"/>
          <w:szCs w:val="24"/>
          <w:shd w:val="clear" w:color="auto" w:fill="FFFFFF"/>
          <w:lang w:eastAsia="el-GR"/>
        </w:rPr>
        <w:t>μονοκλωνικά</w:t>
      </w:r>
      <w:proofErr w:type="spellEnd"/>
      <w:r w:rsidRPr="00F7196C">
        <w:rPr>
          <w:rFonts w:ascii="Arial" w:hAnsi="Arial" w:cs="Arial"/>
          <w:bCs/>
          <w:color w:val="222222"/>
          <w:sz w:val="24"/>
          <w:szCs w:val="24"/>
          <w:shd w:val="clear" w:color="auto" w:fill="FFFFFF"/>
          <w:lang w:eastAsia="el-GR"/>
        </w:rPr>
        <w:t xml:space="preserve"> αντισώματα, σκεφτόμουν σήμερα από πού να ξεκινήσω. Τη λύση μού έδωσε ένα φιλικά διακείμενο προς την Κυβέρνηση </w:t>
      </w:r>
      <w:r w:rsidRPr="00F7196C">
        <w:rPr>
          <w:rFonts w:ascii="Arial" w:hAnsi="Arial" w:cs="Arial"/>
          <w:bCs/>
          <w:color w:val="222222"/>
          <w:sz w:val="24"/>
          <w:szCs w:val="24"/>
          <w:shd w:val="clear" w:color="auto" w:fill="FFFFFF"/>
          <w:lang w:val="en-US" w:eastAsia="el-GR"/>
        </w:rPr>
        <w:t>site</w:t>
      </w:r>
      <w:r w:rsidRPr="00F7196C">
        <w:rPr>
          <w:rFonts w:ascii="Arial" w:hAnsi="Arial" w:cs="Arial"/>
          <w:bCs/>
          <w:color w:val="222222"/>
          <w:sz w:val="24"/>
          <w:szCs w:val="24"/>
          <w:shd w:val="clear" w:color="auto" w:fill="FFFFFF"/>
          <w:lang w:eastAsia="el-GR"/>
        </w:rPr>
        <w:t>, το «</w:t>
      </w:r>
      <w:r w:rsidRPr="00F7196C">
        <w:rPr>
          <w:rFonts w:ascii="Arial" w:hAnsi="Arial" w:cs="Arial"/>
          <w:bCs/>
          <w:color w:val="222222"/>
          <w:sz w:val="24"/>
          <w:szCs w:val="24"/>
          <w:shd w:val="clear" w:color="auto" w:fill="FFFFFF"/>
          <w:lang w:val="en-US" w:eastAsia="el-GR"/>
        </w:rPr>
        <w:t>Liberal</w:t>
      </w:r>
      <w:r w:rsidRPr="00F7196C">
        <w:rPr>
          <w:rFonts w:ascii="Arial" w:hAnsi="Arial" w:cs="Arial"/>
          <w:bCs/>
          <w:color w:val="222222"/>
          <w:sz w:val="24"/>
          <w:szCs w:val="24"/>
          <w:shd w:val="clear" w:color="auto" w:fill="FFFFFF"/>
          <w:lang w:eastAsia="el-GR"/>
        </w:rPr>
        <w:t xml:space="preserve">» -το ξέρετε όλοι-, το οποίο δεν μπορεί να κατηγορηθεί για </w:t>
      </w:r>
      <w:proofErr w:type="spellStart"/>
      <w:r w:rsidRPr="00F7196C">
        <w:rPr>
          <w:rFonts w:ascii="Arial" w:hAnsi="Arial" w:cs="Arial"/>
          <w:bCs/>
          <w:color w:val="222222"/>
          <w:sz w:val="24"/>
          <w:szCs w:val="24"/>
          <w:shd w:val="clear" w:color="auto" w:fill="FFFFFF"/>
          <w:lang w:eastAsia="el-GR"/>
        </w:rPr>
        <w:t>αντικυβερνητισμό</w:t>
      </w:r>
      <w:proofErr w:type="spellEnd"/>
      <w:r w:rsidRPr="00F7196C">
        <w:rPr>
          <w:rFonts w:ascii="Arial" w:hAnsi="Arial" w:cs="Arial"/>
          <w:bCs/>
          <w:color w:val="222222"/>
          <w:sz w:val="24"/>
          <w:szCs w:val="24"/>
          <w:shd w:val="clear" w:color="auto" w:fill="FFFFFF"/>
          <w:lang w:eastAsia="el-GR"/>
        </w:rPr>
        <w:t xml:space="preserve"> και στο οποίο σήμερα μία κυρία, η  κ. Αλεξία Σβώλου, έγραψε το εξής άρθρο με τίτλο: «Πότε θα έρθουν στην Ελλάδα τα </w:t>
      </w:r>
      <w:proofErr w:type="spellStart"/>
      <w:r w:rsidRPr="00F7196C">
        <w:rPr>
          <w:rFonts w:ascii="Arial" w:hAnsi="Arial" w:cs="Arial"/>
          <w:bCs/>
          <w:color w:val="222222"/>
          <w:sz w:val="24"/>
          <w:szCs w:val="24"/>
          <w:shd w:val="clear" w:color="auto" w:fill="FFFFFF"/>
          <w:lang w:eastAsia="el-GR"/>
        </w:rPr>
        <w:t>μονοκλωνικά</w:t>
      </w:r>
      <w:proofErr w:type="spellEnd"/>
      <w:r w:rsidRPr="00F7196C">
        <w:rPr>
          <w:rFonts w:ascii="Arial" w:hAnsi="Arial" w:cs="Arial"/>
          <w:bCs/>
          <w:color w:val="222222"/>
          <w:sz w:val="24"/>
          <w:szCs w:val="24"/>
          <w:shd w:val="clear" w:color="auto" w:fill="FFFFFF"/>
          <w:lang w:eastAsia="el-GR"/>
        </w:rPr>
        <w:t xml:space="preserve"> αντισώματα, ποιους αφορούν». Είναι ένας «φιλιππικός» υπέρ της χρήσης των </w:t>
      </w:r>
      <w:proofErr w:type="spellStart"/>
      <w:r w:rsidRPr="00F7196C">
        <w:rPr>
          <w:rFonts w:ascii="Arial" w:hAnsi="Arial" w:cs="Arial"/>
          <w:bCs/>
          <w:color w:val="222222"/>
          <w:sz w:val="24"/>
          <w:szCs w:val="24"/>
          <w:shd w:val="clear" w:color="auto" w:fill="FFFFFF"/>
          <w:lang w:eastAsia="el-GR"/>
        </w:rPr>
        <w:t>μονοκλωνικών</w:t>
      </w:r>
      <w:proofErr w:type="spellEnd"/>
      <w:r w:rsidRPr="00F7196C">
        <w:rPr>
          <w:rFonts w:ascii="Arial" w:hAnsi="Arial" w:cs="Arial"/>
          <w:bCs/>
          <w:color w:val="222222"/>
          <w:sz w:val="24"/>
          <w:szCs w:val="24"/>
          <w:shd w:val="clear" w:color="auto" w:fill="FFFFFF"/>
          <w:lang w:eastAsia="el-GR"/>
        </w:rPr>
        <w:t xml:space="preserve"> αντισωμάτων. Θα χρησιμοποιήσω την </w:t>
      </w:r>
      <w:proofErr w:type="spellStart"/>
      <w:r w:rsidRPr="00F7196C">
        <w:rPr>
          <w:rFonts w:ascii="Arial" w:hAnsi="Arial" w:cs="Arial"/>
          <w:bCs/>
          <w:color w:val="222222"/>
          <w:sz w:val="24"/>
          <w:szCs w:val="24"/>
          <w:shd w:val="clear" w:color="auto" w:fill="FFFFFF"/>
          <w:lang w:eastAsia="el-GR"/>
        </w:rPr>
        <w:t>πρωτομιλία</w:t>
      </w:r>
      <w:proofErr w:type="spellEnd"/>
      <w:r w:rsidRPr="00F7196C">
        <w:rPr>
          <w:rFonts w:ascii="Arial" w:hAnsi="Arial" w:cs="Arial"/>
          <w:bCs/>
          <w:color w:val="222222"/>
          <w:sz w:val="24"/>
          <w:szCs w:val="24"/>
          <w:shd w:val="clear" w:color="auto" w:fill="FFFFFF"/>
          <w:lang w:eastAsia="el-GR"/>
        </w:rPr>
        <w:t xml:space="preserve"> μου για να πω κάποια πράγματα από το άρθρο. </w:t>
      </w:r>
    </w:p>
    <w:p w:rsidR="00F7196C" w:rsidRPr="00F7196C" w:rsidRDefault="00F7196C" w:rsidP="00F7196C">
      <w:pPr>
        <w:tabs>
          <w:tab w:val="left" w:pos="6117"/>
        </w:tabs>
        <w:spacing w:after="160" w:line="600" w:lineRule="auto"/>
        <w:ind w:firstLine="720"/>
        <w:jc w:val="both"/>
        <w:rPr>
          <w:rFonts w:ascii="Arial" w:hAnsi="Arial" w:cs="Arial"/>
          <w:color w:val="000000"/>
          <w:sz w:val="24"/>
          <w:szCs w:val="24"/>
          <w:lang w:eastAsia="el-GR"/>
        </w:rPr>
      </w:pPr>
      <w:r w:rsidRPr="00F7196C">
        <w:rPr>
          <w:rFonts w:ascii="Arial" w:hAnsi="Arial" w:cs="Arial"/>
          <w:bCs/>
          <w:color w:val="222222"/>
          <w:sz w:val="24"/>
          <w:szCs w:val="24"/>
          <w:shd w:val="clear" w:color="auto" w:fill="FFFFFF"/>
          <w:lang w:eastAsia="el-GR"/>
        </w:rPr>
        <w:t xml:space="preserve">Λέει, λοιπόν, σε αυτό το άρθρο: «Το τρίτο κύμα της πανδημίας βρίσκεται σε στάδιο αποκλιμάκωσης, ότι ο αριθμός των </w:t>
      </w:r>
      <w:proofErr w:type="spellStart"/>
      <w:r w:rsidRPr="00F7196C">
        <w:rPr>
          <w:rFonts w:ascii="Arial" w:hAnsi="Arial" w:cs="Arial"/>
          <w:bCs/>
          <w:color w:val="222222"/>
          <w:sz w:val="24"/>
          <w:szCs w:val="24"/>
          <w:shd w:val="clear" w:color="auto" w:fill="FFFFFF"/>
          <w:lang w:eastAsia="el-GR"/>
        </w:rPr>
        <w:t>διασωληνωμένων</w:t>
      </w:r>
      <w:proofErr w:type="spellEnd"/>
      <w:r w:rsidRPr="00F7196C">
        <w:rPr>
          <w:rFonts w:ascii="Arial" w:hAnsi="Arial" w:cs="Arial"/>
          <w:bCs/>
          <w:color w:val="222222"/>
          <w:sz w:val="24"/>
          <w:szCs w:val="24"/>
          <w:shd w:val="clear" w:color="auto" w:fill="FFFFFF"/>
          <w:lang w:eastAsia="el-GR"/>
        </w:rPr>
        <w:t xml:space="preserve"> ασθενών μειώνεται…» κ.λπ.. Και συνεχίζει: «Και εξακολουθεί να πλανάται στον αέρα ένα </w:t>
      </w:r>
      <w:r w:rsidRPr="00F7196C">
        <w:rPr>
          <w:rFonts w:ascii="Arial" w:hAnsi="Arial" w:cs="Arial"/>
          <w:bCs/>
          <w:color w:val="222222"/>
          <w:sz w:val="24"/>
          <w:szCs w:val="24"/>
          <w:shd w:val="clear" w:color="auto" w:fill="FFFFFF"/>
          <w:lang w:eastAsia="el-GR"/>
        </w:rPr>
        <w:lastRenderedPageBreak/>
        <w:t xml:space="preserve">μεγάλο ερωτηματικό για το πότε θα γίνουν διαθέσιμα στην Ελλάδα τα </w:t>
      </w:r>
      <w:proofErr w:type="spellStart"/>
      <w:r w:rsidRPr="00F7196C">
        <w:rPr>
          <w:rFonts w:ascii="Arial" w:hAnsi="Arial" w:cs="Arial"/>
          <w:bCs/>
          <w:color w:val="222222"/>
          <w:sz w:val="24"/>
          <w:szCs w:val="24"/>
          <w:shd w:val="clear" w:color="auto" w:fill="FFFFFF"/>
          <w:lang w:eastAsia="el-GR"/>
        </w:rPr>
        <w:t>μονοκλωνικά</w:t>
      </w:r>
      <w:proofErr w:type="spellEnd"/>
      <w:r w:rsidRPr="00F7196C">
        <w:rPr>
          <w:rFonts w:ascii="Arial" w:hAnsi="Arial" w:cs="Arial"/>
          <w:bCs/>
          <w:color w:val="222222"/>
          <w:sz w:val="24"/>
          <w:szCs w:val="24"/>
          <w:shd w:val="clear" w:color="auto" w:fill="FFFFFF"/>
          <w:lang w:eastAsia="el-GR"/>
        </w:rPr>
        <w:t xml:space="preserve"> αντισώματα που έχουν φανεί σωτήρια σε όσους </w:t>
      </w:r>
      <w:r w:rsidRPr="00F7196C">
        <w:rPr>
          <w:rFonts w:ascii="Arial" w:hAnsi="Arial" w:cs="Arial"/>
          <w:bCs/>
          <w:color w:val="000000"/>
          <w:sz w:val="24"/>
          <w:szCs w:val="24"/>
          <w:lang w:eastAsia="el-GR"/>
        </w:rPr>
        <w:t xml:space="preserve">ασθενείς χορηγήθηκαν. </w:t>
      </w:r>
      <w:r w:rsidRPr="00F7196C">
        <w:rPr>
          <w:rFonts w:ascii="Arial" w:hAnsi="Arial" w:cs="Arial"/>
          <w:color w:val="000000"/>
          <w:sz w:val="24"/>
          <w:szCs w:val="24"/>
          <w:lang w:eastAsia="el-GR"/>
        </w:rPr>
        <w:t>Ξεκάθαρη εικόνα ακόμα δεν έχουμε για το πότε θα ενισχυθεί η φαρέτρα ενάντια στην COVID με αυτά τα πολύτιμα όπλα, δηλαδή με φάρμακα που αποδείχθηκαν αποτελεσματικά και σε νοσηλευόμενους ασθενείς που χρειάζονται οξυγόνο και σε ασθενείς με ήπια νόσο και υψηλό κίνδυνο για επιπλοκές, αλλά και σαν προληπτική αγωγή στο σπίτι, κάτι που αποτελεί τη νέα τάση η οποία υιοθετείται μαζικά στην Αμερική».</w:t>
      </w:r>
    </w:p>
    <w:p w:rsidR="00F7196C" w:rsidRPr="00F7196C" w:rsidRDefault="00F7196C" w:rsidP="00F7196C">
      <w:pPr>
        <w:tabs>
          <w:tab w:val="left" w:pos="6117"/>
        </w:tabs>
        <w:spacing w:after="160" w:line="600" w:lineRule="auto"/>
        <w:ind w:firstLine="720"/>
        <w:jc w:val="both"/>
        <w:rPr>
          <w:rFonts w:ascii="Arial" w:hAnsi="Arial" w:cs="Arial"/>
          <w:color w:val="000000"/>
          <w:sz w:val="24"/>
          <w:szCs w:val="24"/>
          <w:lang w:eastAsia="el-GR"/>
        </w:rPr>
      </w:pPr>
      <w:r w:rsidRPr="00F7196C">
        <w:rPr>
          <w:rFonts w:ascii="Arial" w:hAnsi="Arial" w:cs="Arial"/>
          <w:color w:val="000000"/>
          <w:sz w:val="24"/>
          <w:szCs w:val="24"/>
          <w:lang w:eastAsia="el-GR"/>
        </w:rPr>
        <w:t xml:space="preserve">Και συνεχίζει: «Στην άλλη όχθη του Ατλαντικού τα </w:t>
      </w:r>
      <w:proofErr w:type="spellStart"/>
      <w:r w:rsidRPr="00F7196C">
        <w:rPr>
          <w:rFonts w:ascii="Arial" w:hAnsi="Arial" w:cs="Arial"/>
          <w:color w:val="000000"/>
          <w:sz w:val="24"/>
          <w:szCs w:val="24"/>
          <w:lang w:eastAsia="el-GR"/>
        </w:rPr>
        <w:t>μονοκλωνικά</w:t>
      </w:r>
      <w:proofErr w:type="spellEnd"/>
      <w:r w:rsidRPr="00F7196C">
        <w:rPr>
          <w:rFonts w:ascii="Arial" w:hAnsi="Arial" w:cs="Arial"/>
          <w:color w:val="000000"/>
          <w:sz w:val="24"/>
          <w:szCs w:val="24"/>
          <w:lang w:eastAsia="el-GR"/>
        </w:rPr>
        <w:t xml:space="preserve"> αντισώματα χορηγούνται πλέον ως προφύλαξη, σαν παθητικός εμβολιασμός…στην Ευρωπαϊκή Ένωση δεν είναι διαθέσιμα για όλους, παρά για ελάχιστους τυχερούς ασθενείς που νοσηλεύονται σε νοσοκομεία τα οποία αποτελούν επιστημονικά κέντρα…».</w:t>
      </w:r>
    </w:p>
    <w:p w:rsidR="00F7196C" w:rsidRPr="00F7196C" w:rsidRDefault="00F7196C" w:rsidP="00F7196C">
      <w:pPr>
        <w:tabs>
          <w:tab w:val="left" w:pos="6117"/>
        </w:tabs>
        <w:spacing w:after="160" w:line="600" w:lineRule="auto"/>
        <w:ind w:firstLine="720"/>
        <w:jc w:val="both"/>
        <w:rPr>
          <w:rFonts w:ascii="Arial" w:hAnsi="Arial" w:cs="Arial"/>
          <w:color w:val="000000"/>
          <w:sz w:val="24"/>
          <w:szCs w:val="24"/>
          <w:lang w:eastAsia="el-GR"/>
        </w:rPr>
      </w:pPr>
      <w:r w:rsidRPr="00F7196C">
        <w:rPr>
          <w:rFonts w:ascii="Arial" w:hAnsi="Arial" w:cs="Arial"/>
          <w:color w:val="000000"/>
          <w:sz w:val="24"/>
          <w:szCs w:val="24"/>
          <w:lang w:eastAsia="el-GR"/>
        </w:rPr>
        <w:t xml:space="preserve">Μάλιστα, μια πληροφορία, που δεν ξέρω αν ισχύει και κατά πόσο ισχύει, λέει τα εξής: «Στα εν λόγω θεραπευτικά πρωτόκολλα περιλαμβάνεται το κοκτέιλ των δύο </w:t>
      </w:r>
      <w:proofErr w:type="spellStart"/>
      <w:r w:rsidRPr="00F7196C">
        <w:rPr>
          <w:rFonts w:ascii="Arial" w:hAnsi="Arial" w:cs="Arial"/>
          <w:color w:val="000000"/>
          <w:sz w:val="24"/>
          <w:szCs w:val="24"/>
          <w:lang w:eastAsia="el-GR"/>
        </w:rPr>
        <w:t>μονοκλωνικών</w:t>
      </w:r>
      <w:proofErr w:type="spellEnd"/>
      <w:r w:rsidRPr="00F7196C">
        <w:rPr>
          <w:rFonts w:ascii="Arial" w:hAnsi="Arial" w:cs="Arial"/>
          <w:color w:val="000000"/>
          <w:sz w:val="24"/>
          <w:szCs w:val="24"/>
          <w:lang w:eastAsia="el-GR"/>
        </w:rPr>
        <w:t xml:space="preserve"> αντισωμάτων «</w:t>
      </w:r>
      <w:proofErr w:type="spellStart"/>
      <w:r w:rsidRPr="00F7196C">
        <w:rPr>
          <w:rFonts w:ascii="Arial" w:hAnsi="Arial" w:cs="Arial"/>
          <w:color w:val="000000"/>
          <w:sz w:val="24"/>
          <w:szCs w:val="24"/>
          <w:lang w:eastAsia="el-GR"/>
        </w:rPr>
        <w:t>casirivimab</w:t>
      </w:r>
      <w:proofErr w:type="spellEnd"/>
      <w:r w:rsidRPr="00F7196C">
        <w:rPr>
          <w:rFonts w:ascii="Arial" w:hAnsi="Arial" w:cs="Arial"/>
          <w:color w:val="000000"/>
          <w:sz w:val="24"/>
          <w:szCs w:val="24"/>
          <w:lang w:eastAsia="el-GR"/>
        </w:rPr>
        <w:t>» και «</w:t>
      </w:r>
      <w:proofErr w:type="spellStart"/>
      <w:r w:rsidRPr="00F7196C">
        <w:rPr>
          <w:rFonts w:ascii="Arial" w:hAnsi="Arial" w:cs="Arial"/>
          <w:color w:val="000000"/>
          <w:sz w:val="24"/>
          <w:szCs w:val="24"/>
          <w:lang w:eastAsia="el-GR"/>
        </w:rPr>
        <w:t>imdevimab</w:t>
      </w:r>
      <w:proofErr w:type="spellEnd"/>
      <w:r w:rsidRPr="00F7196C">
        <w:rPr>
          <w:rFonts w:ascii="Arial" w:hAnsi="Arial" w:cs="Arial"/>
          <w:color w:val="000000"/>
          <w:sz w:val="24"/>
          <w:szCs w:val="24"/>
          <w:lang w:eastAsia="el-GR"/>
        </w:rPr>
        <w:t xml:space="preserve">» της «REGENERON»…» -μία από τις τρεις εταιρείες που έχουν </w:t>
      </w:r>
      <w:proofErr w:type="spellStart"/>
      <w:r w:rsidRPr="00F7196C">
        <w:rPr>
          <w:rFonts w:ascii="Arial" w:hAnsi="Arial" w:cs="Arial"/>
          <w:color w:val="000000"/>
          <w:sz w:val="24"/>
          <w:szCs w:val="24"/>
          <w:lang w:eastAsia="el-GR"/>
        </w:rPr>
        <w:t>μονοκλωνικά</w:t>
      </w:r>
      <w:proofErr w:type="spellEnd"/>
      <w:r w:rsidRPr="00F7196C">
        <w:rPr>
          <w:rFonts w:ascii="Arial" w:hAnsi="Arial" w:cs="Arial"/>
          <w:color w:val="000000"/>
          <w:sz w:val="24"/>
          <w:szCs w:val="24"/>
          <w:lang w:eastAsia="el-GR"/>
        </w:rPr>
        <w:t xml:space="preserve">- «…δηλαδή αυτά που έλαβε ο τέως Αμερικανός Πρόεδρος…» -κάτι που ξέρουμε- «…και ο Αρχιεπίσκοπος Ιερώνυμος, το οποίο έχει λάβει έγκριση από τον FDA».   </w:t>
      </w:r>
    </w:p>
    <w:p w:rsidR="00F7196C" w:rsidRPr="00F7196C" w:rsidRDefault="00F7196C" w:rsidP="00F7196C">
      <w:pPr>
        <w:tabs>
          <w:tab w:val="left" w:pos="6117"/>
        </w:tabs>
        <w:spacing w:after="160" w:line="600" w:lineRule="auto"/>
        <w:ind w:firstLine="720"/>
        <w:jc w:val="both"/>
        <w:rPr>
          <w:rFonts w:ascii="Arial" w:hAnsi="Arial" w:cs="Arial"/>
          <w:color w:val="000000"/>
          <w:sz w:val="24"/>
          <w:szCs w:val="24"/>
          <w:lang w:eastAsia="el-GR"/>
        </w:rPr>
      </w:pPr>
      <w:r w:rsidRPr="00F7196C">
        <w:rPr>
          <w:rFonts w:ascii="Arial" w:hAnsi="Arial" w:cs="Arial"/>
          <w:color w:val="000000"/>
          <w:sz w:val="24"/>
          <w:szCs w:val="24"/>
          <w:lang w:eastAsia="el-GR"/>
        </w:rPr>
        <w:lastRenderedPageBreak/>
        <w:t>Και συνεχίζει: «Θετική γνωμοδότηση και στην Ευρώπη έχει λάβει από τον περασμένο Μάρτιο το κοκτέιλ των αντισωμάτων της «ELI LILLY», «</w:t>
      </w:r>
      <w:proofErr w:type="spellStart"/>
      <w:r w:rsidRPr="00F7196C">
        <w:rPr>
          <w:rFonts w:ascii="Arial" w:hAnsi="Arial" w:cs="Arial"/>
          <w:color w:val="000000"/>
          <w:sz w:val="24"/>
          <w:szCs w:val="24"/>
          <w:lang w:eastAsia="el-GR"/>
        </w:rPr>
        <w:t>bamlanivimab</w:t>
      </w:r>
      <w:proofErr w:type="spellEnd"/>
      <w:r w:rsidRPr="00F7196C">
        <w:rPr>
          <w:rFonts w:ascii="Arial" w:hAnsi="Arial" w:cs="Arial"/>
          <w:color w:val="000000"/>
          <w:sz w:val="24"/>
          <w:szCs w:val="24"/>
          <w:lang w:eastAsia="el-GR"/>
        </w:rPr>
        <w:t>» (</w:t>
      </w:r>
      <w:proofErr w:type="spellStart"/>
      <w:r w:rsidRPr="00F7196C">
        <w:rPr>
          <w:rFonts w:ascii="Arial" w:hAnsi="Arial" w:cs="Arial"/>
          <w:color w:val="000000"/>
          <w:sz w:val="24"/>
          <w:szCs w:val="24"/>
          <w:lang w:eastAsia="el-GR"/>
        </w:rPr>
        <w:t>μπαμλανιβιμάμπη</w:t>
      </w:r>
      <w:proofErr w:type="spellEnd"/>
      <w:r w:rsidRPr="00F7196C">
        <w:rPr>
          <w:rFonts w:ascii="Arial" w:hAnsi="Arial" w:cs="Arial"/>
          <w:color w:val="000000"/>
          <w:sz w:val="24"/>
          <w:szCs w:val="24"/>
          <w:lang w:eastAsia="el-GR"/>
        </w:rPr>
        <w:t>) και «</w:t>
      </w:r>
      <w:proofErr w:type="spellStart"/>
      <w:r w:rsidRPr="00F7196C">
        <w:rPr>
          <w:rFonts w:ascii="Arial" w:hAnsi="Arial" w:cs="Arial"/>
          <w:color w:val="000000"/>
          <w:sz w:val="24"/>
          <w:szCs w:val="24"/>
          <w:lang w:eastAsia="el-GR"/>
        </w:rPr>
        <w:t>etesevimab</w:t>
      </w:r>
      <w:proofErr w:type="spellEnd"/>
      <w:r w:rsidRPr="00F7196C">
        <w:rPr>
          <w:rFonts w:ascii="Arial" w:hAnsi="Arial" w:cs="Arial"/>
          <w:color w:val="000000"/>
          <w:sz w:val="24"/>
          <w:szCs w:val="24"/>
          <w:lang w:eastAsia="el-GR"/>
        </w:rPr>
        <w:t>» (</w:t>
      </w:r>
      <w:proofErr w:type="spellStart"/>
      <w:r w:rsidRPr="00F7196C">
        <w:rPr>
          <w:rFonts w:ascii="Arial" w:hAnsi="Arial" w:cs="Arial"/>
          <w:color w:val="000000"/>
          <w:sz w:val="24"/>
          <w:szCs w:val="24"/>
          <w:lang w:eastAsia="el-GR"/>
        </w:rPr>
        <w:t>ετεσεβιμάμπη</w:t>
      </w:r>
      <w:proofErr w:type="spellEnd"/>
      <w:r w:rsidRPr="00F7196C">
        <w:rPr>
          <w:rFonts w:ascii="Arial" w:hAnsi="Arial" w:cs="Arial"/>
          <w:color w:val="000000"/>
          <w:sz w:val="24"/>
          <w:szCs w:val="24"/>
          <w:lang w:eastAsia="el-GR"/>
        </w:rPr>
        <w:t>)…».</w:t>
      </w:r>
    </w:p>
    <w:p w:rsidR="00F7196C" w:rsidRPr="00F7196C" w:rsidRDefault="00F7196C" w:rsidP="00F7196C">
      <w:pPr>
        <w:tabs>
          <w:tab w:val="left" w:pos="6117"/>
        </w:tabs>
        <w:spacing w:after="160" w:line="600" w:lineRule="auto"/>
        <w:ind w:firstLine="720"/>
        <w:jc w:val="both"/>
        <w:rPr>
          <w:rFonts w:ascii="Arial" w:hAnsi="Arial" w:cs="Arial"/>
          <w:color w:val="000000"/>
          <w:sz w:val="24"/>
          <w:szCs w:val="24"/>
          <w:lang w:eastAsia="el-GR"/>
        </w:rPr>
      </w:pPr>
      <w:r w:rsidRPr="00F7196C">
        <w:rPr>
          <w:rFonts w:ascii="Arial" w:hAnsi="Arial" w:cs="Arial"/>
          <w:color w:val="000000"/>
          <w:sz w:val="24"/>
          <w:szCs w:val="24"/>
          <w:lang w:eastAsia="el-GR"/>
        </w:rPr>
        <w:t>(Στο σημείο αυτό κτυπάει το κουδούνι λήξεως του χρόνου ομιλίας του κυρίου Βουλευτή)</w:t>
      </w:r>
    </w:p>
    <w:p w:rsidR="00F7196C" w:rsidRPr="00F7196C" w:rsidRDefault="00F7196C" w:rsidP="00F7196C">
      <w:pPr>
        <w:tabs>
          <w:tab w:val="left" w:pos="6117"/>
        </w:tabs>
        <w:spacing w:after="160" w:line="600" w:lineRule="auto"/>
        <w:ind w:firstLine="720"/>
        <w:jc w:val="both"/>
        <w:rPr>
          <w:rFonts w:ascii="Arial" w:hAnsi="Arial" w:cs="Arial"/>
          <w:bCs/>
          <w:color w:val="000000"/>
          <w:sz w:val="24"/>
          <w:szCs w:val="24"/>
          <w:lang w:eastAsia="el-GR"/>
        </w:rPr>
      </w:pPr>
      <w:r w:rsidRPr="00F7196C">
        <w:rPr>
          <w:rFonts w:ascii="Arial" w:hAnsi="Arial" w:cs="Arial"/>
          <w:color w:val="000000"/>
          <w:sz w:val="24"/>
          <w:szCs w:val="24"/>
          <w:lang w:eastAsia="el-GR"/>
        </w:rPr>
        <w:t>Πρόσφατα έλαβε και της «</w:t>
      </w:r>
      <w:proofErr w:type="spellStart"/>
      <w:r w:rsidRPr="00F7196C">
        <w:rPr>
          <w:rFonts w:ascii="Arial" w:hAnsi="Arial" w:cs="Arial"/>
          <w:color w:val="000000"/>
          <w:sz w:val="24"/>
          <w:szCs w:val="24"/>
          <w:lang w:eastAsia="el-GR"/>
        </w:rPr>
        <w:t>GlaxoSmithKline</w:t>
      </w:r>
      <w:proofErr w:type="spellEnd"/>
      <w:r w:rsidRPr="00F7196C">
        <w:rPr>
          <w:rFonts w:ascii="Arial" w:hAnsi="Arial" w:cs="Arial"/>
          <w:color w:val="000000"/>
          <w:sz w:val="24"/>
          <w:szCs w:val="24"/>
          <w:lang w:eastAsia="el-GR"/>
        </w:rPr>
        <w:t>», η «</w:t>
      </w:r>
      <w:proofErr w:type="spellStart"/>
      <w:r w:rsidRPr="00F7196C">
        <w:rPr>
          <w:rFonts w:ascii="Arial" w:hAnsi="Arial" w:cs="Arial"/>
          <w:color w:val="000000"/>
          <w:sz w:val="24"/>
          <w:szCs w:val="24"/>
          <w:lang w:eastAsia="el-GR"/>
        </w:rPr>
        <w:t>σοτροβιμάμπη</w:t>
      </w:r>
      <w:proofErr w:type="spellEnd"/>
      <w:r w:rsidRPr="00F7196C">
        <w:rPr>
          <w:rFonts w:ascii="Arial" w:hAnsi="Arial" w:cs="Arial"/>
          <w:color w:val="000000"/>
          <w:sz w:val="24"/>
          <w:szCs w:val="24"/>
          <w:lang w:eastAsia="el-GR"/>
        </w:rPr>
        <w:t xml:space="preserve">». Δηλαδή αυτή τη στιγμή είναι τρεις οι εταιρείες που έχουν </w:t>
      </w:r>
      <w:proofErr w:type="spellStart"/>
      <w:r w:rsidRPr="00F7196C">
        <w:rPr>
          <w:rFonts w:ascii="Arial" w:hAnsi="Arial" w:cs="Arial"/>
          <w:bCs/>
          <w:color w:val="000000"/>
          <w:sz w:val="24"/>
          <w:szCs w:val="24"/>
          <w:lang w:eastAsia="el-GR"/>
        </w:rPr>
        <w:t>μονοκλωνικά</w:t>
      </w:r>
      <w:proofErr w:type="spellEnd"/>
      <w:r w:rsidRPr="00F7196C">
        <w:rPr>
          <w:rFonts w:ascii="Arial" w:hAnsi="Arial" w:cs="Arial"/>
          <w:bCs/>
          <w:color w:val="000000"/>
          <w:sz w:val="24"/>
          <w:szCs w:val="24"/>
          <w:lang w:eastAsia="el-GR"/>
        </w:rPr>
        <w:t xml:space="preserve"> αντισώματα. </w:t>
      </w:r>
    </w:p>
    <w:p w:rsidR="00F7196C" w:rsidRPr="00F7196C" w:rsidRDefault="00F7196C" w:rsidP="00F7196C">
      <w:pPr>
        <w:tabs>
          <w:tab w:val="left" w:pos="6117"/>
        </w:tabs>
        <w:spacing w:after="160" w:line="600" w:lineRule="auto"/>
        <w:ind w:firstLine="720"/>
        <w:jc w:val="both"/>
        <w:rPr>
          <w:rFonts w:ascii="Arial" w:hAnsi="Arial" w:cs="Arial"/>
          <w:bCs/>
          <w:color w:val="000000"/>
          <w:sz w:val="24"/>
          <w:szCs w:val="24"/>
          <w:lang w:eastAsia="el-GR"/>
        </w:rPr>
      </w:pPr>
      <w:r w:rsidRPr="00F7196C">
        <w:rPr>
          <w:rFonts w:ascii="Arial" w:hAnsi="Arial" w:cs="Arial"/>
          <w:bCs/>
          <w:color w:val="000000"/>
          <w:sz w:val="24"/>
          <w:szCs w:val="24"/>
          <w:lang w:eastAsia="el-GR"/>
        </w:rPr>
        <w:t xml:space="preserve">Υπάρχει μια σειρά από μελέτες -εδώ είναι, θα τις έχετε δει και πολλές από τις οποίες είναι και μελέτες φάσης 3- οι οποίες αποδεικνύουν πλέον ότι μειώνουν κατά 70%-85% την ανάγκη εισαγωγών νοσηλειών, αλλά και θανάτων. </w:t>
      </w:r>
    </w:p>
    <w:p w:rsidR="00F7196C" w:rsidRPr="00F7196C" w:rsidRDefault="00F7196C" w:rsidP="00F7196C">
      <w:pPr>
        <w:tabs>
          <w:tab w:val="left" w:pos="6117"/>
        </w:tabs>
        <w:spacing w:after="160" w:line="600" w:lineRule="auto"/>
        <w:ind w:firstLine="720"/>
        <w:jc w:val="both"/>
        <w:rPr>
          <w:rFonts w:ascii="Arial" w:hAnsi="Arial" w:cs="Arial"/>
          <w:bCs/>
          <w:color w:val="000000"/>
          <w:sz w:val="24"/>
          <w:szCs w:val="24"/>
          <w:lang w:eastAsia="el-GR"/>
        </w:rPr>
      </w:pPr>
      <w:r w:rsidRPr="00F7196C">
        <w:rPr>
          <w:rFonts w:ascii="Arial" w:hAnsi="Arial" w:cs="Arial"/>
          <w:b/>
          <w:bCs/>
          <w:color w:val="000000"/>
          <w:sz w:val="24"/>
          <w:szCs w:val="24"/>
          <w:lang w:eastAsia="el-GR"/>
        </w:rPr>
        <w:t>ΠΡΟΕΔΡΕΥΩΝ (Οδυσσέας Κωνσταντινόπουλος):</w:t>
      </w:r>
      <w:r w:rsidRPr="00F7196C">
        <w:rPr>
          <w:rFonts w:ascii="Arial" w:hAnsi="Arial" w:cs="Arial"/>
          <w:bCs/>
          <w:color w:val="000000"/>
          <w:sz w:val="24"/>
          <w:szCs w:val="24"/>
          <w:lang w:eastAsia="el-GR"/>
        </w:rPr>
        <w:t xml:space="preserve"> Σας παρακαλώ, κύριε συνάδελφε, πρέπει να ολοκληρώσετε. </w:t>
      </w:r>
    </w:p>
    <w:p w:rsidR="00F7196C" w:rsidRPr="00F7196C" w:rsidRDefault="00F7196C" w:rsidP="00F7196C">
      <w:pPr>
        <w:tabs>
          <w:tab w:val="left" w:pos="6117"/>
        </w:tabs>
        <w:spacing w:after="160" w:line="600" w:lineRule="auto"/>
        <w:ind w:firstLine="720"/>
        <w:jc w:val="both"/>
        <w:rPr>
          <w:rFonts w:ascii="Arial" w:hAnsi="Arial" w:cs="Arial"/>
          <w:bCs/>
          <w:color w:val="000000"/>
          <w:sz w:val="24"/>
          <w:szCs w:val="24"/>
          <w:lang w:eastAsia="el-GR"/>
        </w:rPr>
      </w:pPr>
      <w:r w:rsidRPr="00F7196C">
        <w:rPr>
          <w:rFonts w:ascii="Arial" w:hAnsi="Arial" w:cs="Arial"/>
          <w:b/>
          <w:color w:val="000000"/>
          <w:sz w:val="24"/>
          <w:szCs w:val="24"/>
          <w:lang w:eastAsia="el-GR"/>
        </w:rPr>
        <w:t>ΠΑΥΛΟΣ ΠΟΛΑΚΗΣ:</w:t>
      </w:r>
      <w:r w:rsidRPr="00F7196C">
        <w:rPr>
          <w:rFonts w:ascii="Arial" w:hAnsi="Arial" w:cs="Arial"/>
          <w:bCs/>
          <w:color w:val="000000"/>
          <w:sz w:val="24"/>
          <w:szCs w:val="24"/>
          <w:lang w:eastAsia="el-GR"/>
        </w:rPr>
        <w:t xml:space="preserve"> Τελειώνω, κύριε Πρόεδρε, σε μισό λεπτό. </w:t>
      </w:r>
    </w:p>
    <w:p w:rsidR="00F7196C" w:rsidRPr="00F7196C" w:rsidRDefault="00F7196C" w:rsidP="00F7196C">
      <w:pPr>
        <w:tabs>
          <w:tab w:val="left" w:pos="6117"/>
        </w:tabs>
        <w:spacing w:after="160" w:line="600" w:lineRule="auto"/>
        <w:ind w:firstLine="720"/>
        <w:jc w:val="both"/>
        <w:rPr>
          <w:rFonts w:ascii="Arial" w:hAnsi="Arial" w:cs="Arial"/>
          <w:bCs/>
          <w:color w:val="000000"/>
          <w:sz w:val="24"/>
          <w:szCs w:val="24"/>
          <w:lang w:eastAsia="el-GR"/>
        </w:rPr>
      </w:pPr>
      <w:r w:rsidRPr="00F7196C">
        <w:rPr>
          <w:rFonts w:ascii="Arial" w:hAnsi="Arial" w:cs="Arial"/>
          <w:bCs/>
          <w:color w:val="000000"/>
          <w:sz w:val="24"/>
          <w:szCs w:val="24"/>
          <w:lang w:eastAsia="el-GR"/>
        </w:rPr>
        <w:t xml:space="preserve">Έχει ενδιαφέρον το εξής, ότι οι χώρες που μέχρι στιγμής έχουν εγκρίνει τη χρήση τους με έκτακτες εγκρίσεις είναι ο Καναδάς, η Τσεχία, η Γερμανία, το Ισραήλ, η Ιταλία, η Ουγγαρία, η Σουηδία, τα Ηνωμένα Αραβικά Εμιράτα, οι Ηνωμένες Πολιτείες της Αμερικής. </w:t>
      </w:r>
    </w:p>
    <w:p w:rsidR="00F7196C" w:rsidRPr="00F7196C" w:rsidRDefault="00F7196C" w:rsidP="00F7196C">
      <w:pPr>
        <w:tabs>
          <w:tab w:val="left" w:pos="6117"/>
        </w:tabs>
        <w:spacing w:after="160" w:line="600" w:lineRule="auto"/>
        <w:ind w:firstLine="720"/>
        <w:jc w:val="both"/>
        <w:rPr>
          <w:rFonts w:ascii="Arial" w:hAnsi="Arial" w:cs="Arial"/>
          <w:bCs/>
          <w:color w:val="000000"/>
          <w:sz w:val="24"/>
          <w:szCs w:val="24"/>
          <w:lang w:eastAsia="el-GR"/>
        </w:rPr>
      </w:pPr>
      <w:r w:rsidRPr="00F7196C">
        <w:rPr>
          <w:rFonts w:ascii="Arial" w:hAnsi="Arial" w:cs="Arial"/>
          <w:bCs/>
          <w:color w:val="000000"/>
          <w:sz w:val="24"/>
          <w:szCs w:val="24"/>
          <w:lang w:eastAsia="el-GR"/>
        </w:rPr>
        <w:lastRenderedPageBreak/>
        <w:t xml:space="preserve">Και συνεχίζει το άρθρο: «Επιπροσθέτως, η </w:t>
      </w:r>
      <w:proofErr w:type="spellStart"/>
      <w:r w:rsidRPr="00F7196C">
        <w:rPr>
          <w:rFonts w:ascii="Arial" w:hAnsi="Arial" w:cs="Arial"/>
          <w:bCs/>
          <w:color w:val="000000"/>
          <w:sz w:val="24"/>
          <w:szCs w:val="24"/>
          <w:lang w:eastAsia="el-GR"/>
        </w:rPr>
        <w:t>μονοθεραπεία</w:t>
      </w:r>
      <w:proofErr w:type="spellEnd"/>
      <w:r w:rsidRPr="00F7196C">
        <w:rPr>
          <w:rFonts w:ascii="Arial" w:hAnsi="Arial" w:cs="Arial"/>
          <w:bCs/>
          <w:color w:val="000000"/>
          <w:sz w:val="24"/>
          <w:szCs w:val="24"/>
          <w:lang w:eastAsia="el-GR"/>
        </w:rPr>
        <w:t xml:space="preserve"> με «</w:t>
      </w:r>
      <w:proofErr w:type="spellStart"/>
      <w:r w:rsidRPr="00F7196C">
        <w:rPr>
          <w:rFonts w:ascii="Arial" w:hAnsi="Arial" w:cs="Arial"/>
          <w:bCs/>
          <w:color w:val="000000"/>
          <w:sz w:val="24"/>
          <w:szCs w:val="24"/>
          <w:lang w:eastAsia="el-GR"/>
        </w:rPr>
        <w:t>bamlanivimab</w:t>
      </w:r>
      <w:proofErr w:type="spellEnd"/>
      <w:r w:rsidRPr="00F7196C">
        <w:rPr>
          <w:rFonts w:ascii="Arial" w:hAnsi="Arial" w:cs="Arial"/>
          <w:bCs/>
          <w:color w:val="000000"/>
          <w:sz w:val="24"/>
          <w:szCs w:val="24"/>
          <w:lang w:eastAsia="el-GR"/>
        </w:rPr>
        <w:t>» (</w:t>
      </w:r>
      <w:proofErr w:type="spellStart"/>
      <w:r w:rsidRPr="00F7196C">
        <w:rPr>
          <w:rFonts w:ascii="Arial" w:hAnsi="Arial" w:cs="Arial"/>
          <w:bCs/>
          <w:color w:val="000000"/>
          <w:sz w:val="24"/>
          <w:szCs w:val="24"/>
          <w:lang w:eastAsia="el-GR"/>
        </w:rPr>
        <w:t>μπαμλανιβιμάμπη</w:t>
      </w:r>
      <w:proofErr w:type="spellEnd"/>
      <w:r w:rsidRPr="00F7196C">
        <w:rPr>
          <w:rFonts w:ascii="Arial" w:hAnsi="Arial" w:cs="Arial"/>
          <w:bCs/>
          <w:color w:val="000000"/>
          <w:sz w:val="24"/>
          <w:szCs w:val="24"/>
          <w:lang w:eastAsia="el-GR"/>
        </w:rPr>
        <w:t xml:space="preserve">)… -το φάρμακο της «ELI LILLY»-  «…έχει λάβει άδεια χρήσης έκτακτης ανάγκης στη Ρουάντα και το Μαρόκο και η «ELI LILLY» σε συνεργασία με το ίδρυμα «GATES» παρέχει δόσεις αντισωμάτων…χωρίς κόστος».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bCs/>
          <w:color w:val="222222"/>
          <w:sz w:val="24"/>
          <w:szCs w:val="24"/>
          <w:shd w:val="clear" w:color="auto" w:fill="FFFFFF"/>
          <w:lang w:eastAsia="zh-CN"/>
        </w:rPr>
        <w:t>ΠΡΟΕΔΡΕΥΩΝ (Οδυσσέας Κωνσταντινόπουλος):</w:t>
      </w:r>
      <w:r w:rsidRPr="00F7196C">
        <w:rPr>
          <w:rFonts w:ascii="Arial" w:hAnsi="Arial" w:cs="Arial"/>
          <w:color w:val="222222"/>
          <w:sz w:val="24"/>
          <w:szCs w:val="24"/>
          <w:shd w:val="clear" w:color="auto" w:fill="FFFFFF"/>
          <w:lang w:eastAsia="zh-CN"/>
        </w:rPr>
        <w:t xml:space="preserve"> </w:t>
      </w:r>
      <w:r w:rsidRPr="00F7196C">
        <w:rPr>
          <w:rFonts w:ascii="Arial" w:hAnsi="Arial" w:cs="Arial"/>
          <w:bCs/>
          <w:color w:val="222222"/>
          <w:sz w:val="24"/>
          <w:szCs w:val="24"/>
          <w:shd w:val="clear" w:color="auto" w:fill="FFFFFF"/>
          <w:lang w:eastAsia="el-GR"/>
        </w:rPr>
        <w:t xml:space="preserve">Κύριε συνάδελφε, σας παρακαλώ, πρέπει να ολοκληρώσετε.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color w:val="222222"/>
          <w:sz w:val="24"/>
          <w:szCs w:val="24"/>
          <w:shd w:val="clear" w:color="auto" w:fill="FFFFFF"/>
          <w:lang w:eastAsia="el-GR"/>
        </w:rPr>
        <w:t>ΠΑΥΛΟΣ ΠΟΛΑΚΗΣ:</w:t>
      </w:r>
      <w:r w:rsidRPr="00F7196C">
        <w:rPr>
          <w:rFonts w:ascii="Arial" w:hAnsi="Arial" w:cs="Arial"/>
          <w:bCs/>
          <w:color w:val="222222"/>
          <w:sz w:val="24"/>
          <w:szCs w:val="24"/>
          <w:shd w:val="clear" w:color="auto" w:fill="FFFFFF"/>
          <w:lang w:eastAsia="el-GR"/>
        </w:rPr>
        <w:t xml:space="preserve"> Συνεχίζει το άρθρο: «Από τη μεριά της, η «REGENERON» συνεργάζεται με την ελβετική φαρμακοβιομηχανία «ROCHE», για να αυξήσει την παραγωγή…</w:t>
      </w:r>
    </w:p>
    <w:p w:rsidR="00F7196C" w:rsidRPr="00F7196C" w:rsidRDefault="00F7196C" w:rsidP="00F7196C">
      <w:pPr>
        <w:tabs>
          <w:tab w:val="left" w:pos="6117"/>
        </w:tabs>
        <w:spacing w:after="160" w:line="600" w:lineRule="auto"/>
        <w:ind w:firstLine="720"/>
        <w:jc w:val="both"/>
        <w:rPr>
          <w:rFonts w:ascii="Arial" w:hAnsi="Arial" w:cs="Arial"/>
          <w:color w:val="222222"/>
          <w:sz w:val="24"/>
          <w:szCs w:val="24"/>
          <w:shd w:val="clear" w:color="auto" w:fill="FFFFFF"/>
          <w:lang w:eastAsia="zh-CN"/>
        </w:rPr>
      </w:pPr>
      <w:r w:rsidRPr="00F7196C">
        <w:rPr>
          <w:rFonts w:ascii="Arial" w:hAnsi="Arial" w:cs="Arial"/>
          <w:b/>
          <w:bCs/>
          <w:color w:val="222222"/>
          <w:sz w:val="24"/>
          <w:szCs w:val="24"/>
          <w:shd w:val="clear" w:color="auto" w:fill="FFFFFF"/>
          <w:lang w:eastAsia="zh-CN"/>
        </w:rPr>
        <w:t>ΠΡΟΕΔΡΕΥΩΝ (Οδυσσέας Κωνσταντινόπουλος):</w:t>
      </w:r>
      <w:r w:rsidRPr="00F7196C">
        <w:rPr>
          <w:rFonts w:ascii="Arial" w:hAnsi="Arial" w:cs="Arial"/>
          <w:color w:val="222222"/>
          <w:sz w:val="24"/>
          <w:szCs w:val="24"/>
          <w:shd w:val="clear" w:color="auto" w:fill="FFFFFF"/>
          <w:lang w:eastAsia="zh-CN"/>
        </w:rPr>
        <w:t xml:space="preserve"> Κύριε συνάδελφε, σας παρακαλώ, θα συνεχίσετε στη δευτερολογία σας.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color w:val="222222"/>
          <w:sz w:val="24"/>
          <w:szCs w:val="24"/>
          <w:shd w:val="clear" w:color="auto" w:fill="FFFFFF"/>
          <w:lang w:eastAsia="el-GR"/>
        </w:rPr>
        <w:t>ΠΑΥΛΟΣ ΠΟΛΑΚΗΣ:</w:t>
      </w:r>
      <w:r w:rsidRPr="00F7196C">
        <w:rPr>
          <w:rFonts w:ascii="Arial" w:hAnsi="Arial" w:cs="Arial"/>
          <w:bCs/>
          <w:color w:val="222222"/>
          <w:sz w:val="24"/>
          <w:szCs w:val="24"/>
          <w:shd w:val="clear" w:color="auto" w:fill="FFFFFF"/>
          <w:lang w:eastAsia="el-GR"/>
        </w:rPr>
        <w:t xml:space="preserve"> Μισό λεπτό, κύριε Πρόεδρε.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Cs/>
          <w:color w:val="222222"/>
          <w:sz w:val="24"/>
          <w:szCs w:val="24"/>
          <w:shd w:val="clear" w:color="auto" w:fill="FFFFFF"/>
          <w:lang w:eastAsia="el-GR"/>
        </w:rPr>
        <w:t xml:space="preserve">«Η παρασκευή τους μοιάζει ακριβή. Στην Ελλάδα υπολογίστηκε στο στάδιο της κορύφωσης ότι θα χρειαζόμασταν…» -γιατί δεν θα το βάζουμε και στη </w:t>
      </w:r>
      <w:proofErr w:type="spellStart"/>
      <w:r w:rsidRPr="00F7196C">
        <w:rPr>
          <w:rFonts w:ascii="Arial" w:hAnsi="Arial" w:cs="Arial"/>
          <w:bCs/>
          <w:color w:val="222222"/>
          <w:sz w:val="24"/>
          <w:szCs w:val="24"/>
          <w:shd w:val="clear" w:color="auto" w:fill="FFFFFF"/>
          <w:lang w:eastAsia="el-GR"/>
        </w:rPr>
        <w:t>ντοματοσαλάτα</w:t>
      </w:r>
      <w:proofErr w:type="spellEnd"/>
      <w:r w:rsidRPr="00F7196C">
        <w:rPr>
          <w:rFonts w:ascii="Arial" w:hAnsi="Arial" w:cs="Arial"/>
          <w:bCs/>
          <w:color w:val="222222"/>
          <w:sz w:val="24"/>
          <w:szCs w:val="24"/>
          <w:shd w:val="clear" w:color="auto" w:fill="FFFFFF"/>
          <w:lang w:eastAsia="el-GR"/>
        </w:rPr>
        <w:t>…</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bCs/>
          <w:color w:val="222222"/>
          <w:sz w:val="24"/>
          <w:szCs w:val="24"/>
          <w:shd w:val="clear" w:color="auto" w:fill="FFFFFF"/>
          <w:lang w:eastAsia="zh-CN"/>
        </w:rPr>
        <w:t>ΠΡΟΕΔΡΕΥΩΝ (Οδυσσέας Κωνσταντινόπουλος):</w:t>
      </w:r>
      <w:r w:rsidRPr="00F7196C">
        <w:rPr>
          <w:rFonts w:ascii="Arial" w:hAnsi="Arial" w:cs="Arial"/>
          <w:color w:val="222222"/>
          <w:sz w:val="24"/>
          <w:szCs w:val="24"/>
          <w:shd w:val="clear" w:color="auto" w:fill="FFFFFF"/>
          <w:lang w:eastAsia="zh-CN"/>
        </w:rPr>
        <w:t xml:space="preserve"> </w:t>
      </w:r>
      <w:r w:rsidRPr="00F7196C">
        <w:rPr>
          <w:rFonts w:ascii="Arial" w:hAnsi="Arial" w:cs="Arial"/>
          <w:bCs/>
          <w:color w:val="222222"/>
          <w:sz w:val="24"/>
          <w:szCs w:val="24"/>
          <w:shd w:val="clear" w:color="auto" w:fill="FFFFFF"/>
          <w:lang w:eastAsia="el-GR"/>
        </w:rPr>
        <w:t xml:space="preserve"> Κύριε συνάδελφε, σας παρακαλώ!</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color w:val="222222"/>
          <w:sz w:val="24"/>
          <w:szCs w:val="24"/>
          <w:shd w:val="clear" w:color="auto" w:fill="FFFFFF"/>
          <w:lang w:eastAsia="el-GR"/>
        </w:rPr>
        <w:t>ΠΑΥΛΟΣ ΠΟΛΑΚΗΣ:</w:t>
      </w:r>
      <w:r w:rsidRPr="00F7196C">
        <w:rPr>
          <w:rFonts w:ascii="Arial" w:hAnsi="Arial" w:cs="Arial"/>
          <w:bCs/>
          <w:color w:val="222222"/>
          <w:sz w:val="24"/>
          <w:szCs w:val="24"/>
          <w:shd w:val="clear" w:color="auto" w:fill="FFFFFF"/>
          <w:lang w:eastAsia="el-GR"/>
        </w:rPr>
        <w:t xml:space="preserve"> Μισό λεπτό, κύριε Πρόεδρε, να τελειώσω.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bCs/>
          <w:color w:val="222222"/>
          <w:sz w:val="24"/>
          <w:szCs w:val="24"/>
          <w:shd w:val="clear" w:color="auto" w:fill="FFFFFF"/>
          <w:lang w:eastAsia="zh-CN"/>
        </w:rPr>
        <w:lastRenderedPageBreak/>
        <w:t xml:space="preserve">ΠΡΟΕΔΡΕΥΩΝ (Οδυσσέας Κωνσταντινόπουλος): </w:t>
      </w:r>
      <w:r w:rsidRPr="00F7196C">
        <w:rPr>
          <w:rFonts w:ascii="Arial" w:hAnsi="Arial" w:cs="Arial"/>
          <w:color w:val="222222"/>
          <w:sz w:val="24"/>
          <w:szCs w:val="24"/>
          <w:shd w:val="clear" w:color="auto" w:fill="FFFFFF"/>
          <w:lang w:eastAsia="zh-CN"/>
        </w:rPr>
        <w:t xml:space="preserve">Κύριε συνάδελφε, όλοι οι συνάδελφοι τελείωσαν στα δύο λεπτά. Ολοκληρώστε! </w:t>
      </w:r>
      <w:r w:rsidRPr="00F7196C">
        <w:rPr>
          <w:rFonts w:ascii="Arial" w:hAnsi="Arial" w:cs="Arial"/>
          <w:bCs/>
          <w:color w:val="222222"/>
          <w:sz w:val="24"/>
          <w:szCs w:val="24"/>
          <w:shd w:val="clear" w:color="auto" w:fill="FFFFFF"/>
          <w:lang w:eastAsia="el-GR"/>
        </w:rPr>
        <w:t xml:space="preserve">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color w:val="222222"/>
          <w:sz w:val="24"/>
          <w:szCs w:val="24"/>
          <w:shd w:val="clear" w:color="auto" w:fill="FFFFFF"/>
          <w:lang w:eastAsia="el-GR"/>
        </w:rPr>
        <w:t xml:space="preserve">ΠΑΥΛΟΣ ΠΟΛΑΚΗΣ: </w:t>
      </w:r>
      <w:r w:rsidRPr="00F7196C">
        <w:rPr>
          <w:rFonts w:ascii="Arial" w:hAnsi="Arial" w:cs="Arial"/>
          <w:bCs/>
          <w:color w:val="222222"/>
          <w:sz w:val="24"/>
          <w:szCs w:val="24"/>
          <w:shd w:val="clear" w:color="auto" w:fill="FFFFFF"/>
          <w:lang w:eastAsia="el-GR"/>
        </w:rPr>
        <w:t xml:space="preserve">Υπολογίστηκε, λοιπόν, ότι χρειαζόμαστε δύο χιλιάδες δόσεις τον μήνα, δηλαδή δεκαπέντε χιλιάδες δόσεις στο πεντάμηνο της έξαρσης που έχουμε διανύσει. Δηλαδή, με 2.000 ευρώ να το πάμε, έχουμε 30 εκατομμύρια ευρώ. Αν το πάμε με 1.000 ευρώ, γιατί τόσο έκανε το </w:t>
      </w:r>
      <w:proofErr w:type="spellStart"/>
      <w:r w:rsidRPr="00F7196C">
        <w:rPr>
          <w:rFonts w:ascii="Arial" w:hAnsi="Arial" w:cs="Arial"/>
          <w:bCs/>
          <w:color w:val="222222"/>
          <w:sz w:val="24"/>
          <w:szCs w:val="24"/>
          <w:shd w:val="clear" w:color="auto" w:fill="FFFFFF"/>
          <w:lang w:eastAsia="el-GR"/>
        </w:rPr>
        <w:t>μονοδοσικό</w:t>
      </w:r>
      <w:proofErr w:type="spellEnd"/>
      <w:r w:rsidRPr="00F7196C">
        <w:rPr>
          <w:rFonts w:ascii="Arial" w:hAnsi="Arial" w:cs="Arial"/>
          <w:bCs/>
          <w:color w:val="222222"/>
          <w:sz w:val="24"/>
          <w:szCs w:val="24"/>
          <w:shd w:val="clear" w:color="auto" w:fill="FFFFFF"/>
          <w:lang w:eastAsia="el-GR"/>
        </w:rPr>
        <w:t>, μας κάνει 15 εκατομμύρια ευρώ.</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bCs/>
          <w:color w:val="222222"/>
          <w:sz w:val="24"/>
          <w:szCs w:val="24"/>
          <w:shd w:val="clear" w:color="auto" w:fill="FFFFFF"/>
          <w:lang w:eastAsia="zh-CN"/>
        </w:rPr>
        <w:t>ΠΡΟΕΔΡΕΥΩΝ (Οδυσσέας Κωνσταντινόπουλος):</w:t>
      </w:r>
      <w:r w:rsidRPr="00F7196C">
        <w:rPr>
          <w:rFonts w:ascii="Arial" w:hAnsi="Arial" w:cs="Arial"/>
          <w:color w:val="222222"/>
          <w:sz w:val="24"/>
          <w:szCs w:val="24"/>
          <w:shd w:val="clear" w:color="auto" w:fill="FFFFFF"/>
          <w:lang w:eastAsia="zh-CN"/>
        </w:rPr>
        <w:t xml:space="preserve"> </w:t>
      </w:r>
      <w:r w:rsidRPr="00F7196C">
        <w:rPr>
          <w:rFonts w:ascii="Arial" w:hAnsi="Arial" w:cs="Arial"/>
          <w:bCs/>
          <w:color w:val="222222"/>
          <w:sz w:val="24"/>
          <w:szCs w:val="24"/>
          <w:shd w:val="clear" w:color="auto" w:fill="FFFFFF"/>
          <w:lang w:eastAsia="el-GR"/>
        </w:rPr>
        <w:t xml:space="preserve">Ευχαριστώ, κύριε συνάδελφε.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color w:val="222222"/>
          <w:sz w:val="24"/>
          <w:szCs w:val="24"/>
          <w:shd w:val="clear" w:color="auto" w:fill="FFFFFF"/>
          <w:lang w:eastAsia="el-GR"/>
        </w:rPr>
        <w:t>ΠΑΥΛΟΣ ΠΟΛΑΚΗΣ:</w:t>
      </w:r>
      <w:r w:rsidRPr="00F7196C">
        <w:rPr>
          <w:rFonts w:ascii="Arial" w:hAnsi="Arial" w:cs="Arial"/>
          <w:bCs/>
          <w:color w:val="222222"/>
          <w:sz w:val="24"/>
          <w:szCs w:val="24"/>
          <w:shd w:val="clear" w:color="auto" w:fill="FFFFFF"/>
          <w:lang w:eastAsia="el-GR"/>
        </w:rPr>
        <w:t xml:space="preserve"> Η ερώτηση, λοιπόν, είναι γιατί δεν τα φέρατε από τότε που σας το φωνάζουμε, από τον Νοέμβριο.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bCs/>
          <w:color w:val="222222"/>
          <w:sz w:val="24"/>
          <w:szCs w:val="24"/>
          <w:shd w:val="clear" w:color="auto" w:fill="FFFFFF"/>
          <w:lang w:eastAsia="zh-CN"/>
        </w:rPr>
        <w:t>ΠΡΟΕΔΡΕΥΩΝ (Οδυσσέας Κωνσταντινόπουλος):</w:t>
      </w:r>
      <w:r w:rsidRPr="00F7196C">
        <w:rPr>
          <w:rFonts w:ascii="Arial" w:hAnsi="Arial" w:cs="Arial"/>
          <w:color w:val="222222"/>
          <w:sz w:val="24"/>
          <w:szCs w:val="24"/>
          <w:shd w:val="clear" w:color="auto" w:fill="FFFFFF"/>
          <w:lang w:eastAsia="zh-CN"/>
        </w:rPr>
        <w:t xml:space="preserve"> </w:t>
      </w:r>
      <w:r w:rsidRPr="00F7196C">
        <w:rPr>
          <w:rFonts w:ascii="Arial" w:hAnsi="Arial" w:cs="Arial"/>
          <w:bCs/>
          <w:color w:val="222222"/>
          <w:sz w:val="24"/>
          <w:szCs w:val="24"/>
          <w:shd w:val="clear" w:color="auto" w:fill="FFFFFF"/>
          <w:lang w:eastAsia="el-GR"/>
        </w:rPr>
        <w:t xml:space="preserve">Ευχαριστούμε.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Cs/>
          <w:color w:val="222222"/>
          <w:sz w:val="24"/>
          <w:szCs w:val="24"/>
          <w:shd w:val="clear" w:color="auto" w:fill="FFFFFF"/>
          <w:lang w:eastAsia="el-GR"/>
        </w:rPr>
        <w:t xml:space="preserve">Ορίστε, κύριε Υπουργέ, έχετε τον λόγο. Σας παρακαλώ να είστε εντός του χρόνου σας, όπως και οι άλλοι συνάδελφοι νωρίτερα.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color w:val="222222"/>
          <w:sz w:val="24"/>
          <w:szCs w:val="24"/>
          <w:shd w:val="clear" w:color="auto" w:fill="FFFFFF"/>
          <w:lang w:eastAsia="el-GR"/>
        </w:rPr>
        <w:t>ΒΑΣΙΛΕΙΟΣ ΚΟΝΤΟΖΑΜΑΝΗΣ (Αναπληρωτής Υπουργός Υγείας):</w:t>
      </w:r>
      <w:r w:rsidRPr="00F7196C">
        <w:rPr>
          <w:rFonts w:ascii="Arial" w:hAnsi="Arial" w:cs="Arial"/>
          <w:bCs/>
          <w:color w:val="222222"/>
          <w:sz w:val="24"/>
          <w:szCs w:val="24"/>
          <w:shd w:val="clear" w:color="auto" w:fill="FFFFFF"/>
          <w:lang w:eastAsia="el-GR"/>
        </w:rPr>
        <w:t xml:space="preserve">  </w:t>
      </w:r>
      <w:r w:rsidRPr="00F7196C">
        <w:rPr>
          <w:rFonts w:ascii="Arial" w:hAnsi="Arial" w:cs="Arial"/>
          <w:bCs/>
          <w:color w:val="000000"/>
          <w:sz w:val="24"/>
          <w:szCs w:val="24"/>
          <w:shd w:val="clear" w:color="auto" w:fill="FFFFFF"/>
          <w:lang w:eastAsia="el-GR"/>
        </w:rPr>
        <w:t>Ε</w:t>
      </w:r>
      <w:r w:rsidRPr="00F7196C">
        <w:rPr>
          <w:rFonts w:ascii="Arial" w:hAnsi="Arial" w:cs="Arial"/>
          <w:bCs/>
          <w:color w:val="222222"/>
          <w:sz w:val="24"/>
          <w:szCs w:val="24"/>
          <w:shd w:val="clear" w:color="auto" w:fill="FFFFFF"/>
          <w:lang w:eastAsia="el-GR"/>
        </w:rPr>
        <w:t>υχαριστώ, κύριε Πρόεδρε.</w:t>
      </w:r>
      <w:r w:rsidRPr="00F7196C">
        <w:rPr>
          <w:rFonts w:ascii="Arial" w:hAnsi="Arial" w:cs="Arial"/>
          <w:bCs/>
          <w:color w:val="000000"/>
          <w:sz w:val="24"/>
          <w:szCs w:val="24"/>
          <w:shd w:val="clear" w:color="auto" w:fill="FFFFFF"/>
          <w:lang w:eastAsia="el-GR"/>
        </w:rPr>
        <w:t xml:space="preserve"> </w:t>
      </w:r>
      <w:r w:rsidRPr="00F7196C">
        <w:rPr>
          <w:rFonts w:ascii="Arial" w:hAnsi="Arial" w:cs="Arial"/>
          <w:bCs/>
          <w:color w:val="222222"/>
          <w:sz w:val="24"/>
          <w:szCs w:val="24"/>
          <w:shd w:val="clear" w:color="auto" w:fill="FFFFFF"/>
          <w:lang w:eastAsia="el-GR"/>
        </w:rPr>
        <w:t xml:space="preserve">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Cs/>
          <w:color w:val="222222"/>
          <w:sz w:val="24"/>
          <w:szCs w:val="24"/>
          <w:shd w:val="clear" w:color="auto" w:fill="FFFFFF"/>
          <w:lang w:eastAsia="el-GR"/>
        </w:rPr>
        <w:t xml:space="preserve">Κύριε </w:t>
      </w:r>
      <w:proofErr w:type="spellStart"/>
      <w:r w:rsidRPr="00F7196C">
        <w:rPr>
          <w:rFonts w:ascii="Arial" w:hAnsi="Arial" w:cs="Arial"/>
          <w:bCs/>
          <w:color w:val="222222"/>
          <w:sz w:val="24"/>
          <w:szCs w:val="24"/>
          <w:shd w:val="clear" w:color="auto" w:fill="FFFFFF"/>
          <w:lang w:eastAsia="el-GR"/>
        </w:rPr>
        <w:t>Πολάκη</w:t>
      </w:r>
      <w:proofErr w:type="spellEnd"/>
      <w:r w:rsidRPr="00F7196C">
        <w:rPr>
          <w:rFonts w:ascii="Arial" w:hAnsi="Arial" w:cs="Arial"/>
          <w:bCs/>
          <w:color w:val="222222"/>
          <w:sz w:val="24"/>
          <w:szCs w:val="24"/>
          <w:shd w:val="clear" w:color="auto" w:fill="FFFFFF"/>
          <w:lang w:eastAsia="el-GR"/>
        </w:rPr>
        <w:t xml:space="preserve">, επιτρέψτε μου να βάλω τα πράγματα σε μία τάξη και να μιλήσω με βάση τα πορίσματα της επιστήμης και τις διαδικασίες έγκρισης των </w:t>
      </w:r>
      <w:r w:rsidRPr="00F7196C">
        <w:rPr>
          <w:rFonts w:ascii="Arial" w:hAnsi="Arial" w:cs="Arial"/>
          <w:bCs/>
          <w:color w:val="222222"/>
          <w:sz w:val="24"/>
          <w:szCs w:val="24"/>
          <w:shd w:val="clear" w:color="auto" w:fill="FFFFFF"/>
          <w:lang w:eastAsia="el-GR"/>
        </w:rPr>
        <w:lastRenderedPageBreak/>
        <w:t xml:space="preserve">φαρμάκων. Ελπίζω να με κατανοήσετε. Γιατρός είστε και έχετε θητεύσει και στο Υπουργείο Υγείας.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color w:val="222222"/>
          <w:sz w:val="24"/>
          <w:szCs w:val="24"/>
          <w:shd w:val="clear" w:color="auto" w:fill="FFFFFF"/>
          <w:lang w:eastAsia="el-GR"/>
        </w:rPr>
        <w:t>ΠΑΥΛΟΣ ΠΟΛΑΚΗΣ:</w:t>
      </w:r>
      <w:r w:rsidRPr="00F7196C">
        <w:rPr>
          <w:rFonts w:ascii="Arial" w:hAnsi="Arial" w:cs="Arial"/>
          <w:bCs/>
          <w:color w:val="222222"/>
          <w:sz w:val="24"/>
          <w:szCs w:val="24"/>
          <w:shd w:val="clear" w:color="auto" w:fill="FFFFFF"/>
          <w:lang w:eastAsia="el-GR"/>
        </w:rPr>
        <w:t xml:space="preserve"> Εγώ είμαι γιατρός, σας θυμίζω. Εσείς δεν είστε.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color w:val="222222"/>
          <w:sz w:val="24"/>
          <w:szCs w:val="24"/>
          <w:shd w:val="clear" w:color="auto" w:fill="FFFFFF"/>
          <w:lang w:eastAsia="el-GR"/>
        </w:rPr>
        <w:t>ΒΑΣΙΛΕΙΟΣ ΚΟΝΤΟΖΑΜΑΝΗΣ (Αναπληρωτής Υπουργός Υγείας):</w:t>
      </w:r>
      <w:r w:rsidRPr="00F7196C">
        <w:rPr>
          <w:rFonts w:ascii="Arial" w:hAnsi="Arial" w:cs="Arial"/>
          <w:bCs/>
          <w:color w:val="222222"/>
          <w:sz w:val="24"/>
          <w:szCs w:val="24"/>
          <w:shd w:val="clear" w:color="auto" w:fill="FFFFFF"/>
          <w:lang w:eastAsia="el-GR"/>
        </w:rPr>
        <w:t xml:space="preserve">  Κύριε </w:t>
      </w:r>
      <w:proofErr w:type="spellStart"/>
      <w:r w:rsidRPr="00F7196C">
        <w:rPr>
          <w:rFonts w:ascii="Arial" w:hAnsi="Arial" w:cs="Arial"/>
          <w:bCs/>
          <w:color w:val="222222"/>
          <w:sz w:val="24"/>
          <w:szCs w:val="24"/>
          <w:shd w:val="clear" w:color="auto" w:fill="FFFFFF"/>
          <w:lang w:eastAsia="el-GR"/>
        </w:rPr>
        <w:t>Πολάκη</w:t>
      </w:r>
      <w:proofErr w:type="spellEnd"/>
      <w:r w:rsidRPr="00F7196C">
        <w:rPr>
          <w:rFonts w:ascii="Arial" w:hAnsi="Arial" w:cs="Arial"/>
          <w:bCs/>
          <w:color w:val="222222"/>
          <w:sz w:val="24"/>
          <w:szCs w:val="24"/>
          <w:shd w:val="clear" w:color="auto" w:fill="FFFFFF"/>
          <w:lang w:eastAsia="el-GR"/>
        </w:rPr>
        <w:t xml:space="preserve">, αφήστε με να μιλήσω.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bCs/>
          <w:color w:val="222222"/>
          <w:sz w:val="24"/>
          <w:szCs w:val="24"/>
          <w:shd w:val="clear" w:color="auto" w:fill="FFFFFF"/>
          <w:lang w:eastAsia="zh-CN"/>
        </w:rPr>
        <w:t>ΠΡΟΕΔΡΕΥΩΝ (Οδυσσέας Κωνσταντινόπουλος):</w:t>
      </w:r>
      <w:r w:rsidRPr="00F7196C">
        <w:rPr>
          <w:rFonts w:ascii="Arial" w:hAnsi="Arial" w:cs="Arial"/>
          <w:color w:val="222222"/>
          <w:sz w:val="24"/>
          <w:szCs w:val="24"/>
          <w:shd w:val="clear" w:color="auto" w:fill="FFFFFF"/>
          <w:lang w:eastAsia="zh-CN"/>
        </w:rPr>
        <w:t xml:space="preserve"> Κύριε συνάδελφε, </w:t>
      </w:r>
      <w:r w:rsidRPr="00F7196C">
        <w:rPr>
          <w:rFonts w:ascii="Arial" w:hAnsi="Arial" w:cs="Arial"/>
          <w:bCs/>
          <w:color w:val="222222"/>
          <w:sz w:val="24"/>
          <w:szCs w:val="24"/>
          <w:shd w:val="clear" w:color="auto" w:fill="FFFFFF"/>
          <w:lang w:eastAsia="el-GR"/>
        </w:rPr>
        <w:t>δεν θα το επιτρέψω για κανέναν. Σας παρακαλώ! Υπάρχει μία…</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color w:val="222222"/>
          <w:sz w:val="24"/>
          <w:szCs w:val="24"/>
          <w:shd w:val="clear" w:color="auto" w:fill="FFFFFF"/>
          <w:lang w:eastAsia="el-GR"/>
        </w:rPr>
        <w:t>ΠΑΥΛΟΣ ΠΟΛΑΚΗΣ:</w:t>
      </w:r>
      <w:r w:rsidRPr="00F7196C">
        <w:rPr>
          <w:rFonts w:ascii="Arial" w:hAnsi="Arial" w:cs="Arial"/>
          <w:bCs/>
          <w:color w:val="222222"/>
          <w:sz w:val="24"/>
          <w:szCs w:val="24"/>
          <w:shd w:val="clear" w:color="auto" w:fill="FFFFFF"/>
          <w:lang w:eastAsia="el-GR"/>
        </w:rPr>
        <w:t xml:space="preserve"> Κι εγώ δεν θα επιτρέψω προσβολές!</w:t>
      </w:r>
    </w:p>
    <w:p w:rsidR="00F7196C" w:rsidRPr="00F7196C" w:rsidRDefault="00F7196C" w:rsidP="00F7196C">
      <w:pPr>
        <w:tabs>
          <w:tab w:val="left" w:pos="6117"/>
        </w:tabs>
        <w:spacing w:after="160" w:line="600" w:lineRule="auto"/>
        <w:ind w:firstLine="720"/>
        <w:jc w:val="both"/>
        <w:rPr>
          <w:rFonts w:ascii="Arial" w:hAnsi="Arial" w:cs="Arial"/>
          <w:color w:val="222222"/>
          <w:sz w:val="24"/>
          <w:szCs w:val="24"/>
          <w:shd w:val="clear" w:color="auto" w:fill="FFFFFF"/>
          <w:lang w:eastAsia="zh-CN"/>
        </w:rPr>
      </w:pPr>
      <w:r w:rsidRPr="00F7196C">
        <w:rPr>
          <w:rFonts w:ascii="Arial" w:hAnsi="Arial" w:cs="Arial"/>
          <w:b/>
          <w:bCs/>
          <w:color w:val="222222"/>
          <w:sz w:val="24"/>
          <w:szCs w:val="24"/>
          <w:shd w:val="clear" w:color="auto" w:fill="FFFFFF"/>
          <w:lang w:eastAsia="zh-CN"/>
        </w:rPr>
        <w:t>ΠΡΟΕΔΡΕΥΩΝ (Οδυσσέας Κωνσταντινόπουλος):</w:t>
      </w:r>
      <w:r w:rsidRPr="00F7196C">
        <w:rPr>
          <w:rFonts w:ascii="Arial" w:hAnsi="Arial" w:cs="Arial"/>
          <w:color w:val="222222"/>
          <w:sz w:val="24"/>
          <w:szCs w:val="24"/>
          <w:shd w:val="clear" w:color="auto" w:fill="FFFFFF"/>
          <w:lang w:eastAsia="zh-CN"/>
        </w:rPr>
        <w:t xml:space="preserve"> Κύριε </w:t>
      </w:r>
      <w:proofErr w:type="spellStart"/>
      <w:r w:rsidRPr="00F7196C">
        <w:rPr>
          <w:rFonts w:ascii="Arial" w:hAnsi="Arial" w:cs="Arial"/>
          <w:color w:val="222222"/>
          <w:sz w:val="24"/>
          <w:szCs w:val="24"/>
          <w:shd w:val="clear" w:color="auto" w:fill="FFFFFF"/>
          <w:lang w:eastAsia="zh-CN"/>
        </w:rPr>
        <w:t>Πολάκη</w:t>
      </w:r>
      <w:proofErr w:type="spellEnd"/>
      <w:r w:rsidRPr="00F7196C">
        <w:rPr>
          <w:rFonts w:ascii="Arial" w:hAnsi="Arial" w:cs="Arial"/>
          <w:color w:val="222222"/>
          <w:sz w:val="24"/>
          <w:szCs w:val="24"/>
          <w:shd w:val="clear" w:color="auto" w:fill="FFFFFF"/>
          <w:lang w:eastAsia="zh-CN"/>
        </w:rPr>
        <w:t>, θα μιλήσει ο Υπουργός και μετά…</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bCs/>
          <w:color w:val="222222"/>
          <w:sz w:val="24"/>
          <w:szCs w:val="24"/>
          <w:shd w:val="clear" w:color="auto" w:fill="FFFFFF"/>
          <w:lang w:eastAsia="zh-CN"/>
        </w:rPr>
        <w:t>ΒΑΣΙΛΕΙΟΣ ΚΟΝΤΟΖΑΜΑΝΗΣ (Αναπληρωτής Υπουργός Υγείας):</w:t>
      </w:r>
      <w:r w:rsidRPr="00F7196C">
        <w:rPr>
          <w:rFonts w:ascii="Arial" w:hAnsi="Arial" w:cs="Arial"/>
          <w:color w:val="222222"/>
          <w:sz w:val="24"/>
          <w:szCs w:val="24"/>
          <w:shd w:val="clear" w:color="auto" w:fill="FFFFFF"/>
          <w:lang w:eastAsia="zh-CN"/>
        </w:rPr>
        <w:t xml:space="preserve">  Επειδή είστε γιατρός, θα έπρεπε να τα γνωρίζετε. Και επειδή μας κατηγορείτε για εγκληματική αμέλεια, εγώ θα σας κατηγορήσω για εγκληματική άγνοια ως γιατρός που δεν γνωρίζετε τι συμβαίνει παγκοσμίως με τα </w:t>
      </w:r>
      <w:proofErr w:type="spellStart"/>
      <w:r w:rsidRPr="00F7196C">
        <w:rPr>
          <w:rFonts w:ascii="Arial" w:hAnsi="Arial" w:cs="Arial"/>
          <w:bCs/>
          <w:color w:val="222222"/>
          <w:sz w:val="24"/>
          <w:szCs w:val="24"/>
          <w:shd w:val="clear" w:color="auto" w:fill="FFFFFF"/>
          <w:lang w:eastAsia="el-GR"/>
        </w:rPr>
        <w:t>μονοκλωνικά</w:t>
      </w:r>
      <w:proofErr w:type="spellEnd"/>
      <w:r w:rsidRPr="00F7196C">
        <w:rPr>
          <w:rFonts w:ascii="Arial" w:hAnsi="Arial" w:cs="Arial"/>
          <w:bCs/>
          <w:color w:val="222222"/>
          <w:sz w:val="24"/>
          <w:szCs w:val="24"/>
          <w:shd w:val="clear" w:color="auto" w:fill="FFFFFF"/>
          <w:lang w:eastAsia="el-GR"/>
        </w:rPr>
        <w:t xml:space="preserve">. Αφήστε με να σας εξηγήσω και θα τα πούμε στη δευτερολογία.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Cs/>
          <w:color w:val="222222"/>
          <w:sz w:val="24"/>
          <w:szCs w:val="24"/>
          <w:shd w:val="clear" w:color="auto" w:fill="FFFFFF"/>
          <w:lang w:eastAsia="el-GR"/>
        </w:rPr>
        <w:t xml:space="preserve">Μας ρωτάτε αν θα τα φέρουμε. Βεβαίως και θα τα φέρουμε, κάτι που έχουμε πει πολλές φορές και από το Βήμα αυτής της Αίθουσας. Γνωρίζετε, το έχουμε πει, ότι η Ελλάδα συμμετέχει στην κοινή ευρωπαϊκή προμήθεια των </w:t>
      </w:r>
      <w:proofErr w:type="spellStart"/>
      <w:r w:rsidRPr="00F7196C">
        <w:rPr>
          <w:rFonts w:ascii="Arial" w:hAnsi="Arial" w:cs="Arial"/>
          <w:bCs/>
          <w:color w:val="222222"/>
          <w:sz w:val="24"/>
          <w:szCs w:val="24"/>
          <w:shd w:val="clear" w:color="auto" w:fill="FFFFFF"/>
          <w:lang w:eastAsia="el-GR"/>
        </w:rPr>
        <w:lastRenderedPageBreak/>
        <w:t>μονοκλωνικών</w:t>
      </w:r>
      <w:proofErr w:type="spellEnd"/>
      <w:r w:rsidRPr="00F7196C">
        <w:rPr>
          <w:rFonts w:ascii="Arial" w:hAnsi="Arial" w:cs="Arial"/>
          <w:bCs/>
          <w:color w:val="222222"/>
          <w:sz w:val="24"/>
          <w:szCs w:val="24"/>
          <w:shd w:val="clear" w:color="auto" w:fill="FFFFFF"/>
          <w:lang w:eastAsia="el-GR"/>
        </w:rPr>
        <w:t xml:space="preserve"> αντισωμάτων και θα τα φέρουμε, όταν θα έχουν άδεια κυκλοφορίας. Μη μπερδεύετε την επείγουσα χρήση με την άδεια κυκλοφορίας.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Cs/>
          <w:color w:val="222222"/>
          <w:sz w:val="24"/>
          <w:szCs w:val="24"/>
          <w:shd w:val="clear" w:color="auto" w:fill="FFFFFF"/>
          <w:lang w:eastAsia="el-GR"/>
        </w:rPr>
        <w:t xml:space="preserve">Δεύτερον, πιστεύω ότι έχετε μπερδέψει τα εμβόλια με τα </w:t>
      </w:r>
      <w:proofErr w:type="spellStart"/>
      <w:r w:rsidRPr="00F7196C">
        <w:rPr>
          <w:rFonts w:ascii="Arial" w:hAnsi="Arial" w:cs="Arial"/>
          <w:bCs/>
          <w:color w:val="222222"/>
          <w:sz w:val="24"/>
          <w:szCs w:val="24"/>
          <w:shd w:val="clear" w:color="auto" w:fill="FFFFFF"/>
          <w:lang w:eastAsia="el-GR"/>
        </w:rPr>
        <w:t>μονοκλωνικά</w:t>
      </w:r>
      <w:proofErr w:type="spellEnd"/>
      <w:r w:rsidRPr="00F7196C">
        <w:rPr>
          <w:rFonts w:ascii="Arial" w:hAnsi="Arial" w:cs="Arial"/>
          <w:bCs/>
          <w:color w:val="222222"/>
          <w:sz w:val="24"/>
          <w:szCs w:val="24"/>
          <w:shd w:val="clear" w:color="auto" w:fill="FFFFFF"/>
          <w:lang w:eastAsia="el-GR"/>
        </w:rPr>
        <w:t xml:space="preserve"> αντισώματα, γιατί στην ερώτησή σας αποκαλέσατε τα </w:t>
      </w:r>
      <w:proofErr w:type="spellStart"/>
      <w:r w:rsidRPr="00F7196C">
        <w:rPr>
          <w:rFonts w:ascii="Arial" w:hAnsi="Arial" w:cs="Arial"/>
          <w:bCs/>
          <w:color w:val="222222"/>
          <w:sz w:val="24"/>
          <w:szCs w:val="24"/>
          <w:shd w:val="clear" w:color="auto" w:fill="FFFFFF"/>
          <w:lang w:eastAsia="el-GR"/>
        </w:rPr>
        <w:t>μονοκλωνικά</w:t>
      </w:r>
      <w:proofErr w:type="spellEnd"/>
      <w:r w:rsidRPr="00F7196C">
        <w:rPr>
          <w:rFonts w:ascii="Arial" w:hAnsi="Arial" w:cs="Arial"/>
          <w:bCs/>
          <w:color w:val="222222"/>
          <w:sz w:val="24"/>
          <w:szCs w:val="24"/>
          <w:shd w:val="clear" w:color="auto" w:fill="FFFFFF"/>
          <w:lang w:eastAsia="el-GR"/>
        </w:rPr>
        <w:t xml:space="preserve"> αντισώματα ως «παθητικό εμβολιασμό».</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color w:val="222222"/>
          <w:sz w:val="24"/>
          <w:szCs w:val="24"/>
          <w:shd w:val="clear" w:color="auto" w:fill="FFFFFF"/>
          <w:lang w:eastAsia="el-GR"/>
        </w:rPr>
        <w:t>ΠΑΥΛΟΣ ΠΟΛΑΚΗΣ:</w:t>
      </w:r>
      <w:r w:rsidRPr="00F7196C">
        <w:rPr>
          <w:rFonts w:ascii="Arial" w:hAnsi="Arial" w:cs="Arial"/>
          <w:bCs/>
          <w:color w:val="222222"/>
          <w:sz w:val="24"/>
          <w:szCs w:val="24"/>
          <w:shd w:val="clear" w:color="auto" w:fill="FFFFFF"/>
          <w:lang w:eastAsia="el-GR"/>
        </w:rPr>
        <w:t xml:space="preserve"> Όχι, εγώ, η κυρία που έγραψε το άρθρο.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color w:val="222222"/>
          <w:sz w:val="24"/>
          <w:szCs w:val="24"/>
          <w:shd w:val="clear" w:color="auto" w:fill="FFFFFF"/>
          <w:lang w:eastAsia="el-GR"/>
        </w:rPr>
        <w:t>ΒΑΣΙΛΕΙΟΣ ΚΟΝΤΟΖΑΜΑΝΗΣ (Αναπληρωτής Υπουργός Υγείας):</w:t>
      </w:r>
      <w:r w:rsidRPr="00F7196C">
        <w:rPr>
          <w:rFonts w:ascii="Arial" w:hAnsi="Arial" w:cs="Arial"/>
          <w:bCs/>
          <w:color w:val="222222"/>
          <w:sz w:val="24"/>
          <w:szCs w:val="24"/>
          <w:shd w:val="clear" w:color="auto" w:fill="FFFFFF"/>
          <w:lang w:eastAsia="el-GR"/>
        </w:rPr>
        <w:t xml:space="preserve"> Συγχέετε την προστασία των εμβολίων με τη θεραπεία των αντισωμάτων. Υπάρχει μια ουσιώδης διαφορά μεταξύ εμβολίων και </w:t>
      </w:r>
      <w:proofErr w:type="spellStart"/>
      <w:r w:rsidRPr="00F7196C">
        <w:rPr>
          <w:rFonts w:ascii="Arial" w:hAnsi="Arial" w:cs="Arial"/>
          <w:bCs/>
          <w:color w:val="222222"/>
          <w:sz w:val="24"/>
          <w:szCs w:val="24"/>
          <w:shd w:val="clear" w:color="auto" w:fill="FFFFFF"/>
          <w:lang w:eastAsia="el-GR"/>
        </w:rPr>
        <w:t>μονοκλωνικών</w:t>
      </w:r>
      <w:proofErr w:type="spellEnd"/>
      <w:r w:rsidRPr="00F7196C">
        <w:rPr>
          <w:rFonts w:ascii="Arial" w:hAnsi="Arial" w:cs="Arial"/>
          <w:bCs/>
          <w:color w:val="222222"/>
          <w:sz w:val="24"/>
          <w:szCs w:val="24"/>
          <w:shd w:val="clear" w:color="auto" w:fill="FFFFFF"/>
          <w:lang w:eastAsia="el-GR"/>
        </w:rPr>
        <w:t xml:space="preserve"> αντισωμάτων. Τα </w:t>
      </w:r>
      <w:proofErr w:type="spellStart"/>
      <w:r w:rsidRPr="00F7196C">
        <w:rPr>
          <w:rFonts w:ascii="Arial" w:hAnsi="Arial" w:cs="Arial"/>
          <w:bCs/>
          <w:color w:val="222222"/>
          <w:sz w:val="24"/>
          <w:szCs w:val="24"/>
          <w:shd w:val="clear" w:color="auto" w:fill="FFFFFF"/>
          <w:lang w:eastAsia="el-GR"/>
        </w:rPr>
        <w:t>μονοκλωνικά</w:t>
      </w:r>
      <w:proofErr w:type="spellEnd"/>
      <w:r w:rsidRPr="00F7196C">
        <w:rPr>
          <w:rFonts w:ascii="Arial" w:hAnsi="Arial" w:cs="Arial"/>
          <w:bCs/>
          <w:color w:val="222222"/>
          <w:sz w:val="24"/>
          <w:szCs w:val="24"/>
          <w:shd w:val="clear" w:color="auto" w:fill="FFFFFF"/>
          <w:lang w:eastAsia="el-GR"/>
        </w:rPr>
        <w:t xml:space="preserve"> αντισώματα έχουν ένα «παράθυρο» αξιοποίησης το οποίο είναι πολύ στενό και για να υπάρχει όφελος, θα πρέπει οι ασθενείς να λάβουν τη θεραπεία σε συγκεκριμένο χρονικό διάστημα.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Cs/>
          <w:color w:val="222222"/>
          <w:sz w:val="24"/>
          <w:szCs w:val="24"/>
          <w:shd w:val="clear" w:color="auto" w:fill="FFFFFF"/>
          <w:lang w:eastAsia="el-GR"/>
        </w:rPr>
        <w:t xml:space="preserve">Ένα θέμα το οποίο έχει εγερθεί τους τελευταίους μήνες είναι η αποτελεσματικότητά τους έναντι των μεταλλαγμένων στελεχών που κυριαρχούν στην κοινότητα, με αποτέλεσμα συγκεκριμένα σχήματα, ακόμα και αυτά που είχαν λάβει άδεια επείγουσας χρήσης στην Αμερική, να έχουν αποσυρθεί από την αγορά. Έτσι, ενώ το </w:t>
      </w:r>
      <w:r w:rsidRPr="00F7196C">
        <w:rPr>
          <w:rFonts w:ascii="Arial" w:hAnsi="Arial" w:cs="Arial"/>
          <w:bCs/>
          <w:color w:val="222222"/>
          <w:sz w:val="24"/>
          <w:szCs w:val="24"/>
          <w:shd w:val="clear" w:color="auto" w:fill="FFFFFF"/>
          <w:lang w:val="en-US" w:eastAsia="el-GR"/>
        </w:rPr>
        <w:t>FDA</w:t>
      </w:r>
      <w:r w:rsidRPr="00F7196C">
        <w:rPr>
          <w:rFonts w:ascii="Arial" w:hAnsi="Arial" w:cs="Arial"/>
          <w:bCs/>
          <w:color w:val="222222"/>
          <w:sz w:val="24"/>
          <w:szCs w:val="24"/>
          <w:shd w:val="clear" w:color="auto" w:fill="FFFFFF"/>
          <w:lang w:eastAsia="el-GR"/>
        </w:rPr>
        <w:t xml:space="preserve"> στην Αμερική ενέκρινε αρχικά </w:t>
      </w:r>
      <w:proofErr w:type="spellStart"/>
      <w:r w:rsidRPr="00F7196C">
        <w:rPr>
          <w:rFonts w:ascii="Arial" w:hAnsi="Arial" w:cs="Arial"/>
          <w:bCs/>
          <w:color w:val="222222"/>
          <w:sz w:val="24"/>
          <w:szCs w:val="24"/>
          <w:shd w:val="clear" w:color="auto" w:fill="FFFFFF"/>
          <w:lang w:eastAsia="el-GR"/>
        </w:rPr>
        <w:t>μονοκλωνικά</w:t>
      </w:r>
      <w:proofErr w:type="spellEnd"/>
      <w:r w:rsidRPr="00F7196C">
        <w:rPr>
          <w:rFonts w:ascii="Arial" w:hAnsi="Arial" w:cs="Arial"/>
          <w:bCs/>
          <w:color w:val="222222"/>
          <w:sz w:val="24"/>
          <w:szCs w:val="24"/>
          <w:shd w:val="clear" w:color="auto" w:fill="FFFFFF"/>
          <w:lang w:eastAsia="el-GR"/>
        </w:rPr>
        <w:t xml:space="preserve"> αντισώματα, μετά την παρέλευση διμήνου, προχώρησε σε </w:t>
      </w:r>
      <w:r w:rsidRPr="00F7196C">
        <w:rPr>
          <w:rFonts w:ascii="Arial" w:hAnsi="Arial" w:cs="Arial"/>
          <w:bCs/>
          <w:color w:val="222222"/>
          <w:sz w:val="24"/>
          <w:szCs w:val="24"/>
          <w:shd w:val="clear" w:color="auto" w:fill="FFFFFF"/>
          <w:lang w:eastAsia="el-GR"/>
        </w:rPr>
        <w:lastRenderedPageBreak/>
        <w:t xml:space="preserve">αναστολή της έγκρισης αυτής με την αιτιολογία ότι δεν είναι αποτελεσματικά στις νέες μεταλλάξεις.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Cs/>
          <w:color w:val="222222"/>
          <w:sz w:val="24"/>
          <w:szCs w:val="24"/>
          <w:shd w:val="clear" w:color="auto" w:fill="FFFFFF"/>
          <w:lang w:eastAsia="el-GR"/>
        </w:rPr>
        <w:t xml:space="preserve">Άρα, σε κάθε περίπτωση και για να μπορέσουμε να τα δώσουμε με επιτυχία και </w:t>
      </w:r>
      <w:proofErr w:type="spellStart"/>
      <w:r w:rsidRPr="00F7196C">
        <w:rPr>
          <w:rFonts w:ascii="Arial" w:hAnsi="Arial" w:cs="Arial"/>
          <w:bCs/>
          <w:color w:val="222222"/>
          <w:sz w:val="24"/>
          <w:szCs w:val="24"/>
          <w:shd w:val="clear" w:color="auto" w:fill="FFFFFF"/>
          <w:lang w:eastAsia="el-GR"/>
        </w:rPr>
        <w:t>στοχευμένα</w:t>
      </w:r>
      <w:proofErr w:type="spellEnd"/>
      <w:r w:rsidRPr="00F7196C">
        <w:rPr>
          <w:rFonts w:ascii="Arial" w:hAnsi="Arial" w:cs="Arial"/>
          <w:bCs/>
          <w:color w:val="222222"/>
          <w:sz w:val="24"/>
          <w:szCs w:val="24"/>
          <w:shd w:val="clear" w:color="auto" w:fill="FFFFFF"/>
          <w:lang w:eastAsia="el-GR"/>
        </w:rPr>
        <w:t xml:space="preserve">, πρέπει να </w:t>
      </w:r>
      <w:proofErr w:type="spellStart"/>
      <w:r w:rsidRPr="00F7196C">
        <w:rPr>
          <w:rFonts w:ascii="Arial" w:hAnsi="Arial" w:cs="Arial"/>
          <w:bCs/>
          <w:color w:val="222222"/>
          <w:sz w:val="24"/>
          <w:szCs w:val="24"/>
          <w:shd w:val="clear" w:color="auto" w:fill="FFFFFF"/>
          <w:lang w:eastAsia="el-GR"/>
        </w:rPr>
        <w:t>ταυτοποιούμε</w:t>
      </w:r>
      <w:proofErr w:type="spellEnd"/>
      <w:r w:rsidRPr="00F7196C">
        <w:rPr>
          <w:rFonts w:ascii="Arial" w:hAnsi="Arial" w:cs="Arial"/>
          <w:bCs/>
          <w:color w:val="222222"/>
          <w:sz w:val="24"/>
          <w:szCs w:val="24"/>
          <w:shd w:val="clear" w:color="auto" w:fill="FFFFFF"/>
          <w:lang w:eastAsia="el-GR"/>
        </w:rPr>
        <w:t xml:space="preserve"> τη μετάλλαξη που φέρει ο ασθενής πριν τη λήψη της κατάλληλης θεραπείας. Και αυτή η ταυτοποίηση δεν μπορεί να γίνεται πάντα έγκαιρα, ώστε το σχήμα να δίδεται όσο το δυνατόν γρηγορότερα.</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Cs/>
          <w:color w:val="222222"/>
          <w:sz w:val="24"/>
          <w:szCs w:val="24"/>
          <w:shd w:val="clear" w:color="auto" w:fill="FFFFFF"/>
          <w:lang w:eastAsia="el-GR"/>
        </w:rPr>
        <w:t>Όπως έχουν δείξει μελέτες, η λήψη του σε στάδιο προχωρημένης νόσου είναι πιθανό να είναι επικίνδυνη. Πρόκειται για ενδοφλέβια χορήγηση σε ασθενείς που δεν χρειάζονται εισαγωγή στο νοσοκομείο. Πρόσφατα, μάλιστα, υπάρχει και μία προδημοσίευση από το «</w:t>
      </w:r>
      <w:proofErr w:type="spellStart"/>
      <w:r w:rsidRPr="00F7196C">
        <w:rPr>
          <w:rFonts w:ascii="Arial" w:hAnsi="Arial" w:cs="Arial"/>
          <w:bCs/>
          <w:color w:val="222222"/>
          <w:sz w:val="24"/>
          <w:szCs w:val="24"/>
          <w:shd w:val="clear" w:color="auto" w:fill="FFFFFF"/>
          <w:lang w:eastAsia="el-GR"/>
        </w:rPr>
        <w:t>Northwell</w:t>
      </w:r>
      <w:proofErr w:type="spellEnd"/>
      <w:r w:rsidRPr="00F7196C">
        <w:rPr>
          <w:rFonts w:ascii="Arial" w:hAnsi="Arial" w:cs="Arial"/>
          <w:bCs/>
          <w:color w:val="222222"/>
          <w:sz w:val="24"/>
          <w:szCs w:val="24"/>
          <w:shd w:val="clear" w:color="auto" w:fill="FFFFFF"/>
          <w:lang w:eastAsia="el-GR"/>
        </w:rPr>
        <w:t xml:space="preserve"> Health», του  μεγαλύτερου </w:t>
      </w:r>
      <w:proofErr w:type="spellStart"/>
      <w:r w:rsidRPr="00F7196C">
        <w:rPr>
          <w:rFonts w:ascii="Arial" w:hAnsi="Arial" w:cs="Arial"/>
          <w:bCs/>
          <w:color w:val="222222"/>
          <w:sz w:val="24"/>
          <w:szCs w:val="24"/>
          <w:shd w:val="clear" w:color="auto" w:fill="FFFFFF"/>
          <w:lang w:eastAsia="el-GR"/>
        </w:rPr>
        <w:t>παρόχου</w:t>
      </w:r>
      <w:proofErr w:type="spellEnd"/>
      <w:r w:rsidRPr="00F7196C">
        <w:rPr>
          <w:rFonts w:ascii="Arial" w:hAnsi="Arial" w:cs="Arial"/>
          <w:bCs/>
          <w:color w:val="222222"/>
          <w:sz w:val="24"/>
          <w:szCs w:val="24"/>
          <w:shd w:val="clear" w:color="auto" w:fill="FFFFFF"/>
          <w:lang w:eastAsia="el-GR"/>
        </w:rPr>
        <w:t xml:space="preserve"> υπηρεσιών στη Νέα Υόρκη, που δεν έδειξε όφελος από τη χρήση των θεραπειών </w:t>
      </w:r>
      <w:proofErr w:type="spellStart"/>
      <w:r w:rsidRPr="00F7196C">
        <w:rPr>
          <w:rFonts w:ascii="Arial" w:hAnsi="Arial" w:cs="Arial"/>
          <w:bCs/>
          <w:color w:val="222222"/>
          <w:sz w:val="24"/>
          <w:szCs w:val="24"/>
          <w:shd w:val="clear" w:color="auto" w:fill="FFFFFF"/>
          <w:lang w:eastAsia="el-GR"/>
        </w:rPr>
        <w:t>μονοκλωνικών</w:t>
      </w:r>
      <w:proofErr w:type="spellEnd"/>
      <w:r w:rsidRPr="00F7196C">
        <w:rPr>
          <w:rFonts w:ascii="Arial" w:hAnsi="Arial" w:cs="Arial"/>
          <w:bCs/>
          <w:color w:val="222222"/>
          <w:sz w:val="24"/>
          <w:szCs w:val="24"/>
          <w:shd w:val="clear" w:color="auto" w:fill="FFFFFF"/>
          <w:lang w:eastAsia="el-GR"/>
        </w:rPr>
        <w:t xml:space="preserve"> αντισωμάτων. Δεν τα κατηγορώ, ούτε είπα ότι δεν θα τα φέρουμε. Επαναλαμβάνω, θα τα φέρουμε, όταν θα έχουν άδεια κυκλοφορίας.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Cs/>
          <w:color w:val="222222"/>
          <w:sz w:val="24"/>
          <w:szCs w:val="24"/>
          <w:shd w:val="clear" w:color="auto" w:fill="FFFFFF"/>
          <w:lang w:eastAsia="el-GR"/>
        </w:rPr>
        <w:t>(Στο σημείο αυτό κτυπάει το κουδούνι λήξεως του χρόνου ομιλίας του κυρίου Αναπληρωτή Υπουργού)</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Cs/>
          <w:color w:val="222222"/>
          <w:sz w:val="24"/>
          <w:szCs w:val="24"/>
          <w:shd w:val="clear" w:color="auto" w:fill="FFFFFF"/>
          <w:lang w:eastAsia="el-GR"/>
        </w:rPr>
        <w:t xml:space="preserve">Γενικά στην Ευρώπη η θεραπεία είναι υπό εκτίμηση από τον Ευρωπαϊκό Οργανισμό Φαρμάκων. Υπάρχει θετική επιστημονική γνωμοδότηση, η οποία </w:t>
      </w:r>
      <w:r w:rsidRPr="00F7196C">
        <w:rPr>
          <w:rFonts w:ascii="Arial" w:hAnsi="Arial" w:cs="Arial"/>
          <w:bCs/>
          <w:color w:val="222222"/>
          <w:sz w:val="24"/>
          <w:szCs w:val="24"/>
          <w:shd w:val="clear" w:color="auto" w:fill="FFFFFF"/>
          <w:lang w:eastAsia="el-GR"/>
        </w:rPr>
        <w:lastRenderedPageBreak/>
        <w:t xml:space="preserve">όμως δεν είναι άδεια κυκλοφορίας. Και γνωρίζετε πολύ καλά ότι το σύστημα στην Αμερική είναι διαφορετικό σε σχέση με την Ευρώπη και ότι είναι άλλο η «επείγουσα χρήση»  και άλλο η «άδεια κυκλοφορίας».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Cs/>
          <w:color w:val="222222"/>
          <w:sz w:val="24"/>
          <w:szCs w:val="24"/>
          <w:shd w:val="clear" w:color="auto" w:fill="FFFFFF"/>
          <w:lang w:eastAsia="el-GR"/>
        </w:rPr>
        <w:t xml:space="preserve">Ακόμα και η Γερμανία που αναφέρετε στην ερώτησή σας χορηγεί τα </w:t>
      </w:r>
      <w:proofErr w:type="spellStart"/>
      <w:r w:rsidRPr="00F7196C">
        <w:rPr>
          <w:rFonts w:ascii="Arial" w:hAnsi="Arial" w:cs="Arial"/>
          <w:bCs/>
          <w:color w:val="222222"/>
          <w:sz w:val="24"/>
          <w:szCs w:val="24"/>
          <w:shd w:val="clear" w:color="auto" w:fill="FFFFFF"/>
          <w:lang w:eastAsia="el-GR"/>
        </w:rPr>
        <w:t>μονοκλωνικά</w:t>
      </w:r>
      <w:proofErr w:type="spellEnd"/>
      <w:r w:rsidRPr="00F7196C">
        <w:rPr>
          <w:rFonts w:ascii="Arial" w:hAnsi="Arial" w:cs="Arial"/>
          <w:bCs/>
          <w:color w:val="222222"/>
          <w:sz w:val="24"/>
          <w:szCs w:val="24"/>
          <w:shd w:val="clear" w:color="auto" w:fill="FFFFFF"/>
          <w:lang w:eastAsia="el-GR"/>
        </w:rPr>
        <w:t xml:space="preserve"> αντισώματα σε συγκεκριμένες πληθυσμιακές ομάδες, όταν </w:t>
      </w:r>
      <w:proofErr w:type="spellStart"/>
      <w:r w:rsidRPr="00F7196C">
        <w:rPr>
          <w:rFonts w:ascii="Arial" w:hAnsi="Arial" w:cs="Arial"/>
          <w:bCs/>
          <w:color w:val="222222"/>
          <w:sz w:val="24"/>
          <w:szCs w:val="24"/>
          <w:shd w:val="clear" w:color="auto" w:fill="FFFFFF"/>
          <w:lang w:eastAsia="el-GR"/>
        </w:rPr>
        <w:t>θετικοποιούν</w:t>
      </w:r>
      <w:proofErr w:type="spellEnd"/>
      <w:r w:rsidRPr="00F7196C">
        <w:rPr>
          <w:rFonts w:ascii="Arial" w:hAnsi="Arial" w:cs="Arial"/>
          <w:bCs/>
          <w:color w:val="222222"/>
          <w:sz w:val="24"/>
          <w:szCs w:val="24"/>
          <w:shd w:val="clear" w:color="auto" w:fill="FFFFFF"/>
          <w:lang w:eastAsia="el-GR"/>
        </w:rPr>
        <w:t xml:space="preserve"> το τεστ σε ασθενείς μεταμοσχευμένους, υπό </w:t>
      </w:r>
      <w:proofErr w:type="spellStart"/>
      <w:r w:rsidRPr="00F7196C">
        <w:rPr>
          <w:rFonts w:ascii="Arial" w:hAnsi="Arial" w:cs="Arial"/>
          <w:bCs/>
          <w:color w:val="222222"/>
          <w:sz w:val="24"/>
          <w:szCs w:val="24"/>
          <w:shd w:val="clear" w:color="auto" w:fill="FFFFFF"/>
          <w:lang w:eastAsia="el-GR"/>
        </w:rPr>
        <w:t>ανασοκατασταλτική</w:t>
      </w:r>
      <w:proofErr w:type="spellEnd"/>
      <w:r w:rsidRPr="00F7196C">
        <w:rPr>
          <w:rFonts w:ascii="Arial" w:hAnsi="Arial" w:cs="Arial"/>
          <w:bCs/>
          <w:color w:val="222222"/>
          <w:sz w:val="24"/>
          <w:szCs w:val="24"/>
          <w:shd w:val="clear" w:color="auto" w:fill="FFFFFF"/>
          <w:lang w:eastAsia="el-GR"/>
        </w:rPr>
        <w:t xml:space="preserve"> αγωγή, </w:t>
      </w:r>
      <w:proofErr w:type="spellStart"/>
      <w:r w:rsidRPr="00F7196C">
        <w:rPr>
          <w:rFonts w:ascii="Arial" w:hAnsi="Arial" w:cs="Arial"/>
          <w:bCs/>
          <w:color w:val="222222"/>
          <w:sz w:val="24"/>
          <w:szCs w:val="24"/>
          <w:shd w:val="clear" w:color="auto" w:fill="FFFFFF"/>
          <w:lang w:eastAsia="el-GR"/>
        </w:rPr>
        <w:t>χημειοθεραπευόμενους</w:t>
      </w:r>
      <w:proofErr w:type="spellEnd"/>
      <w:r w:rsidRPr="00F7196C">
        <w:rPr>
          <w:rFonts w:ascii="Arial" w:hAnsi="Arial" w:cs="Arial"/>
          <w:bCs/>
          <w:color w:val="222222"/>
          <w:sz w:val="24"/>
          <w:szCs w:val="24"/>
          <w:shd w:val="clear" w:color="auto" w:fill="FFFFFF"/>
          <w:lang w:eastAsia="el-GR"/>
        </w:rPr>
        <w:t xml:space="preserve"> και σε ασθενείς με </w:t>
      </w:r>
      <w:proofErr w:type="spellStart"/>
      <w:r w:rsidRPr="00F7196C">
        <w:rPr>
          <w:rFonts w:ascii="Arial" w:hAnsi="Arial" w:cs="Arial"/>
          <w:bCs/>
          <w:color w:val="222222"/>
          <w:sz w:val="24"/>
          <w:szCs w:val="24"/>
          <w:shd w:val="clear" w:color="auto" w:fill="FFFFFF"/>
          <w:lang w:eastAsia="el-GR"/>
        </w:rPr>
        <w:t>αυτοάνοσα</w:t>
      </w:r>
      <w:proofErr w:type="spellEnd"/>
      <w:r w:rsidRPr="00F7196C">
        <w:rPr>
          <w:rFonts w:ascii="Arial" w:hAnsi="Arial" w:cs="Arial"/>
          <w:bCs/>
          <w:color w:val="222222"/>
          <w:sz w:val="24"/>
          <w:szCs w:val="24"/>
          <w:shd w:val="clear" w:color="auto" w:fill="FFFFFF"/>
          <w:lang w:eastAsia="el-GR"/>
        </w:rPr>
        <w:t xml:space="preserve"> που βρίσκονται υπό αγωγή.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bCs/>
          <w:color w:val="222222"/>
          <w:sz w:val="24"/>
          <w:szCs w:val="24"/>
          <w:shd w:val="clear" w:color="auto" w:fill="FFFFFF"/>
          <w:lang w:eastAsia="zh-CN"/>
        </w:rPr>
        <w:t>ΠΡΟΕΔΡΕΥΩΝ (Οδυσσέας Κωνσταντινόπουλος):</w:t>
      </w:r>
      <w:r w:rsidRPr="00F7196C">
        <w:rPr>
          <w:rFonts w:ascii="Arial" w:hAnsi="Arial" w:cs="Arial"/>
          <w:color w:val="222222"/>
          <w:sz w:val="24"/>
          <w:szCs w:val="24"/>
          <w:shd w:val="clear" w:color="auto" w:fill="FFFFFF"/>
          <w:lang w:eastAsia="zh-CN"/>
        </w:rPr>
        <w:t xml:space="preserve"> </w:t>
      </w:r>
      <w:r w:rsidRPr="00F7196C">
        <w:rPr>
          <w:rFonts w:ascii="Arial" w:hAnsi="Arial" w:cs="Arial"/>
          <w:bCs/>
          <w:color w:val="222222"/>
          <w:sz w:val="24"/>
          <w:szCs w:val="24"/>
          <w:shd w:val="clear" w:color="auto" w:fill="FFFFFF"/>
          <w:lang w:eastAsia="el-GR"/>
        </w:rPr>
        <w:t xml:space="preserve">Κύριε Υπουργέ, θα πρέπει να συνεχίσετε στη δευτερολογία σας.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color w:val="222222"/>
          <w:sz w:val="24"/>
          <w:szCs w:val="24"/>
          <w:shd w:val="clear" w:color="auto" w:fill="FFFFFF"/>
          <w:lang w:eastAsia="el-GR"/>
        </w:rPr>
        <w:t>ΒΑΣΙΛΕΙΟΣ ΚΟΝΤΟΖΑΜΑΝΗΣ (Αναπληρωτής Υπουργός Υγείας):</w:t>
      </w:r>
      <w:r w:rsidRPr="00F7196C">
        <w:rPr>
          <w:rFonts w:ascii="Arial" w:hAnsi="Arial" w:cs="Arial"/>
          <w:bCs/>
          <w:color w:val="222222"/>
          <w:sz w:val="24"/>
          <w:szCs w:val="24"/>
          <w:shd w:val="clear" w:color="auto" w:fill="FFFFFF"/>
          <w:lang w:eastAsia="el-GR"/>
        </w:rPr>
        <w:t xml:space="preserve"> Κύριε Πρόεδρε, θα χρησιμοποιήσω και τον χρόνο της δευτερολογίας μου, γιατί το θέμα είναι σημαντικό.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bCs/>
          <w:color w:val="222222"/>
          <w:sz w:val="24"/>
          <w:szCs w:val="24"/>
          <w:shd w:val="clear" w:color="auto" w:fill="FFFFFF"/>
          <w:lang w:eastAsia="zh-CN"/>
        </w:rPr>
        <w:t>ΠΡΟΕΔΡΕΥΩΝ (Οδυσσέας Κωνσταντινόπουλος):</w:t>
      </w:r>
      <w:r w:rsidRPr="00F7196C">
        <w:rPr>
          <w:rFonts w:ascii="Arial" w:hAnsi="Arial" w:cs="Arial"/>
          <w:color w:val="222222"/>
          <w:sz w:val="24"/>
          <w:szCs w:val="24"/>
          <w:shd w:val="clear" w:color="auto" w:fill="FFFFFF"/>
          <w:lang w:eastAsia="zh-CN"/>
        </w:rPr>
        <w:t xml:space="preserve"> </w:t>
      </w:r>
      <w:r w:rsidRPr="00F7196C">
        <w:rPr>
          <w:rFonts w:ascii="Arial" w:hAnsi="Arial" w:cs="Arial"/>
          <w:bCs/>
          <w:color w:val="222222"/>
          <w:sz w:val="24"/>
          <w:szCs w:val="24"/>
          <w:shd w:val="clear" w:color="auto" w:fill="FFFFFF"/>
          <w:lang w:eastAsia="el-GR"/>
        </w:rPr>
        <w:t xml:space="preserve">Ωραία, συνεχίστε.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
          <w:color w:val="222222"/>
          <w:sz w:val="24"/>
          <w:szCs w:val="24"/>
          <w:shd w:val="clear" w:color="auto" w:fill="FFFFFF"/>
          <w:lang w:eastAsia="el-GR"/>
        </w:rPr>
        <w:t>ΒΑΣΙΛΕΙΟΣ ΚΟΝΤΟΖΑΜΑΝΗΣ (Αναπληρωτής Υπουργός Υγείας):</w:t>
      </w:r>
      <w:r w:rsidRPr="00F7196C">
        <w:rPr>
          <w:rFonts w:ascii="Arial" w:hAnsi="Arial" w:cs="Arial"/>
          <w:bCs/>
          <w:color w:val="222222"/>
          <w:sz w:val="24"/>
          <w:szCs w:val="24"/>
          <w:shd w:val="clear" w:color="auto" w:fill="FFFFFF"/>
          <w:lang w:eastAsia="el-GR"/>
        </w:rPr>
        <w:t xml:space="preserve"> Οι ομάδες αυτές έχουν προταχθεί από καιρό για τον εμβολιασμό και η πραγματική ασφάλεια είναι να εμβολιαστούν άμεσα. </w:t>
      </w:r>
    </w:p>
    <w:p w:rsidR="00F7196C" w:rsidRPr="00F7196C" w:rsidRDefault="00F7196C" w:rsidP="00F7196C">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7196C">
        <w:rPr>
          <w:rFonts w:ascii="Arial" w:hAnsi="Arial" w:cs="Arial"/>
          <w:bCs/>
          <w:color w:val="222222"/>
          <w:sz w:val="24"/>
          <w:szCs w:val="24"/>
          <w:shd w:val="clear" w:color="auto" w:fill="FFFFFF"/>
          <w:lang w:eastAsia="el-GR"/>
        </w:rPr>
        <w:t xml:space="preserve">Επομένως, η θεραπεία αντισωμάτων είναι για όλους; Ασφαλώς και όχι, κάτι που γνωρίζετε, κύριε </w:t>
      </w:r>
      <w:proofErr w:type="spellStart"/>
      <w:r w:rsidRPr="00F7196C">
        <w:rPr>
          <w:rFonts w:ascii="Arial" w:hAnsi="Arial" w:cs="Arial"/>
          <w:bCs/>
          <w:color w:val="222222"/>
          <w:sz w:val="24"/>
          <w:szCs w:val="24"/>
          <w:shd w:val="clear" w:color="auto" w:fill="FFFFFF"/>
          <w:lang w:eastAsia="el-GR"/>
        </w:rPr>
        <w:t>Πολάκη</w:t>
      </w:r>
      <w:proofErr w:type="spellEnd"/>
      <w:r w:rsidRPr="00F7196C">
        <w:rPr>
          <w:rFonts w:ascii="Arial" w:hAnsi="Arial" w:cs="Arial"/>
          <w:bCs/>
          <w:color w:val="222222"/>
          <w:sz w:val="24"/>
          <w:szCs w:val="24"/>
          <w:shd w:val="clear" w:color="auto" w:fill="FFFFFF"/>
          <w:lang w:eastAsia="el-GR"/>
        </w:rPr>
        <w:t xml:space="preserve">, γιατί είστε γιατρός. Τουλάχιστον, οφείλετε να </w:t>
      </w:r>
      <w:r w:rsidRPr="00F7196C">
        <w:rPr>
          <w:rFonts w:ascii="Arial" w:hAnsi="Arial" w:cs="Arial"/>
          <w:bCs/>
          <w:color w:val="222222"/>
          <w:sz w:val="24"/>
          <w:szCs w:val="24"/>
          <w:shd w:val="clear" w:color="auto" w:fill="FFFFFF"/>
          <w:lang w:eastAsia="el-GR"/>
        </w:rPr>
        <w:lastRenderedPageBreak/>
        <w:t xml:space="preserve">το γνωρίζετε. Και σίγουρα η θεραπεία αυτή δεν αφορά τους ασθενείς που χρειάζονται νοσοκομειακή περίθαλψη, αλλά αυτούς που πιθανόν να χρειαστούν περίθαλψη.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Και, βεβαίως, θα πω κάτι ακόμα που ούτε το άρθρο που αναφέρατε το αναφέρει ούτε έχει αναφερθεί ευρέως. Η διαθεσιμότητά τους είναι περιορισμένη και οι ποσότητες αυτήν τη στιγμή είναι δεσμευμένες στην Αμερική. Και είναι η ευρωπαϊκή συμφωνία στην οποία συμμετέχει η χώρα που μας διασφαλίζει την πρόσβαση σε αυτά τα φάρμακα.</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Θα πω και κάτι, κύριε </w:t>
      </w:r>
      <w:proofErr w:type="spellStart"/>
      <w:r w:rsidRPr="00F7196C">
        <w:rPr>
          <w:rFonts w:ascii="Arial" w:hAnsi="Arial" w:cs="Arial"/>
          <w:sz w:val="24"/>
          <w:szCs w:val="24"/>
          <w:lang w:eastAsia="el-GR"/>
        </w:rPr>
        <w:t>Πολάκη</w:t>
      </w:r>
      <w:proofErr w:type="spellEnd"/>
      <w:r w:rsidRPr="00F7196C">
        <w:rPr>
          <w:rFonts w:ascii="Arial" w:hAnsi="Arial" w:cs="Arial"/>
          <w:sz w:val="24"/>
          <w:szCs w:val="24"/>
          <w:lang w:eastAsia="el-GR"/>
        </w:rPr>
        <w:t xml:space="preserve">. Έστω ότι τα φέρναμε. Ξέρετε τι θα μας λέγατε; Θα μας λέγατε ότι κάνουμε πειράματα στους ανθρώπους, γιατί τα φάρμακα αυτά ακόμα είναι σε μελέτη «Φάσης ΙΙΙ». Δεν έχουν </w:t>
      </w:r>
      <w:proofErr w:type="spellStart"/>
      <w:r w:rsidRPr="00F7196C">
        <w:rPr>
          <w:rFonts w:ascii="Arial" w:hAnsi="Arial" w:cs="Arial"/>
          <w:sz w:val="24"/>
          <w:szCs w:val="24"/>
          <w:lang w:eastAsia="el-GR"/>
        </w:rPr>
        <w:t>αδειοδοτηθεί</w:t>
      </w:r>
      <w:proofErr w:type="spellEnd"/>
      <w:r w:rsidRPr="00F7196C">
        <w:rPr>
          <w:rFonts w:ascii="Arial" w:hAnsi="Arial" w:cs="Arial"/>
          <w:sz w:val="24"/>
          <w:szCs w:val="24"/>
          <w:lang w:eastAsia="el-GR"/>
        </w:rPr>
        <w:t xml:space="preserve">. Θα μας λέγατε ότι δίνουμε 1.500 και 2.000 ευρώ στις πολυεθνικές εταιρείες για να φέρουμε αυτά τα </w:t>
      </w:r>
      <w:proofErr w:type="spellStart"/>
      <w:r w:rsidRPr="00F7196C">
        <w:rPr>
          <w:rFonts w:ascii="Arial" w:hAnsi="Arial" w:cs="Arial"/>
          <w:sz w:val="24"/>
          <w:szCs w:val="24"/>
          <w:lang w:eastAsia="el-GR"/>
        </w:rPr>
        <w:t>μονοκλωνικά</w:t>
      </w:r>
      <w:proofErr w:type="spellEnd"/>
      <w:r w:rsidRPr="00F7196C">
        <w:rPr>
          <w:rFonts w:ascii="Arial" w:hAnsi="Arial" w:cs="Arial"/>
          <w:sz w:val="24"/>
          <w:szCs w:val="24"/>
          <w:lang w:eastAsia="el-GR"/>
        </w:rPr>
        <w:t xml:space="preserve">. Περιμένετε λίγο. Θα έρθουν τα </w:t>
      </w:r>
      <w:proofErr w:type="spellStart"/>
      <w:r w:rsidRPr="00F7196C">
        <w:rPr>
          <w:rFonts w:ascii="Arial" w:hAnsi="Arial" w:cs="Arial"/>
          <w:sz w:val="24"/>
          <w:szCs w:val="24"/>
          <w:lang w:eastAsia="el-GR"/>
        </w:rPr>
        <w:t>μονοκλωνικά</w:t>
      </w:r>
      <w:proofErr w:type="spellEnd"/>
      <w:r w:rsidRPr="00F7196C">
        <w:rPr>
          <w:rFonts w:ascii="Arial" w:hAnsi="Arial" w:cs="Arial"/>
          <w:sz w:val="24"/>
          <w:szCs w:val="24"/>
          <w:lang w:eastAsia="el-GR"/>
        </w:rPr>
        <w:t xml:space="preserve"> αντισώματα.</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Θα ήθελα να θυμίσω και κάτι ακόμα. Η άδεια χρήσης στο ένα </w:t>
      </w:r>
      <w:proofErr w:type="spellStart"/>
      <w:r w:rsidRPr="00F7196C">
        <w:rPr>
          <w:rFonts w:ascii="Arial" w:hAnsi="Arial" w:cs="Arial"/>
          <w:sz w:val="24"/>
          <w:szCs w:val="24"/>
          <w:lang w:eastAsia="el-GR"/>
        </w:rPr>
        <w:t>μονοκλωνικό</w:t>
      </w:r>
      <w:proofErr w:type="spellEnd"/>
      <w:r w:rsidRPr="00F7196C">
        <w:rPr>
          <w:rFonts w:ascii="Arial" w:hAnsi="Arial" w:cs="Arial"/>
          <w:sz w:val="24"/>
          <w:szCs w:val="24"/>
          <w:lang w:eastAsia="el-GR"/>
        </w:rPr>
        <w:t xml:space="preserve"> δόθηκε…</w:t>
      </w:r>
    </w:p>
    <w:p w:rsidR="00F7196C" w:rsidRPr="00F7196C" w:rsidRDefault="00F7196C" w:rsidP="00F7196C">
      <w:pPr>
        <w:autoSpaceDE w:val="0"/>
        <w:autoSpaceDN w:val="0"/>
        <w:adjustRightInd w:val="0"/>
        <w:spacing w:after="160" w:line="600" w:lineRule="auto"/>
        <w:ind w:firstLine="720"/>
        <w:jc w:val="both"/>
        <w:rPr>
          <w:rFonts w:ascii="Arial" w:hAnsi="Arial" w:cs="Arial"/>
          <w:b/>
          <w:sz w:val="24"/>
          <w:szCs w:val="24"/>
          <w:lang w:eastAsia="el-GR"/>
        </w:rPr>
      </w:pPr>
      <w:r w:rsidRPr="00F7196C">
        <w:rPr>
          <w:rFonts w:ascii="Arial" w:hAnsi="Arial" w:cs="Arial"/>
          <w:b/>
          <w:sz w:val="24"/>
          <w:szCs w:val="24"/>
          <w:lang w:eastAsia="el-GR"/>
        </w:rPr>
        <w:t>ΠΡΟΕΔΡΕΥΩΝ (Οδυσσέας Κωνσταντινόπουλος):</w:t>
      </w:r>
      <w:r w:rsidRPr="00F7196C">
        <w:rPr>
          <w:rFonts w:ascii="Arial" w:hAnsi="Arial" w:cs="Arial"/>
          <w:sz w:val="24"/>
          <w:szCs w:val="24"/>
          <w:lang w:eastAsia="el-GR"/>
        </w:rPr>
        <w:t xml:space="preserve"> Κύριε Υπουργέ, έχετε φτάσει στα έξι λεπτά.</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lastRenderedPageBreak/>
        <w:t xml:space="preserve">ΒΑΣΙΛΕΙΟΣ ΚΟΝΤΟΖΑΜΑΝΗΣ (Αναπληρωτής Υπουργός Υγείας): </w:t>
      </w:r>
      <w:r w:rsidRPr="00F7196C">
        <w:rPr>
          <w:rFonts w:ascii="Arial" w:hAnsi="Arial" w:cs="Arial"/>
          <w:sz w:val="24"/>
          <w:szCs w:val="24"/>
          <w:lang w:eastAsia="el-GR"/>
        </w:rPr>
        <w:t xml:space="preserve">...κατόπιν μελέτης «Φάσης ΙΙ», όπου </w:t>
      </w:r>
      <w:proofErr w:type="spellStart"/>
      <w:r w:rsidRPr="00F7196C">
        <w:rPr>
          <w:rFonts w:ascii="Arial" w:hAnsi="Arial" w:cs="Arial"/>
          <w:sz w:val="24"/>
          <w:szCs w:val="24"/>
          <w:lang w:eastAsia="el-GR"/>
        </w:rPr>
        <w:t>εκατόν</w:t>
      </w:r>
      <w:proofErr w:type="spellEnd"/>
      <w:r w:rsidRPr="00F7196C">
        <w:rPr>
          <w:rFonts w:ascii="Arial" w:hAnsi="Arial" w:cs="Arial"/>
          <w:sz w:val="24"/>
          <w:szCs w:val="24"/>
          <w:lang w:eastAsia="el-GR"/>
        </w:rPr>
        <w:t xml:space="preserve"> επτά ασθενείς παρουσίασαν βελτίωση στους τριακόσιους εννέα που συμμετείχαν στη μελέτη. Η δε δεύτερη εταιρεία έχει κάνει μελέτη σε οκτακόσιους ασθενείς και οι κλινικές μελέτες είναι ακόμα στη «Φάση ΙΙΙ» που ολοκληρώνεται, ενώ εκατομμύρια πολίτες σε όλον τον πλανήτη έχουν κάνει το εμβόλιο το οποίο έχει άδεια κυκλοφορίας και είναι δοκιμασμένο.</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ΠΡΟΕΔΡΕΥΩΝ (Οδυσσέας Κωνσταντινόπουλος): </w:t>
      </w:r>
      <w:r w:rsidRPr="00F7196C">
        <w:rPr>
          <w:rFonts w:ascii="Arial" w:hAnsi="Arial" w:cs="Arial"/>
          <w:sz w:val="24"/>
          <w:szCs w:val="24"/>
          <w:lang w:eastAsia="el-GR"/>
        </w:rPr>
        <w:t xml:space="preserve">Ευχαριστώ, κύριε Υπουργέ.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Παρακαλώ, κύριε συνάδελφε, έχετε τον λόγο για τρία λεπτά.</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ΠΑΥΛΟΣ ΠΟΛΑΚΗΣ:</w:t>
      </w:r>
      <w:r w:rsidRPr="00F7196C">
        <w:rPr>
          <w:rFonts w:ascii="Arial" w:hAnsi="Arial" w:cs="Arial"/>
          <w:sz w:val="24"/>
          <w:szCs w:val="24"/>
          <w:lang w:eastAsia="el-GR"/>
        </w:rPr>
        <w:t xml:space="preserve"> Έθιξε πάρα πολλά θέματα ο Υπουργός και θα ζητήσω μία μικρή ανοχή.</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Πρώτον, ανακατεύετε ψέματα με μισές αλήθειες. Ακούστε, κύριε </w:t>
      </w:r>
      <w:proofErr w:type="spellStart"/>
      <w:r w:rsidRPr="00F7196C">
        <w:rPr>
          <w:rFonts w:ascii="Arial" w:hAnsi="Arial" w:cs="Arial"/>
          <w:sz w:val="24"/>
          <w:szCs w:val="24"/>
          <w:lang w:eastAsia="el-GR"/>
        </w:rPr>
        <w:t>Κοντοζαμάνη</w:t>
      </w:r>
      <w:proofErr w:type="spellEnd"/>
      <w:r w:rsidRPr="00F7196C">
        <w:rPr>
          <w:rFonts w:ascii="Arial" w:hAnsi="Arial" w:cs="Arial"/>
          <w:sz w:val="24"/>
          <w:szCs w:val="24"/>
          <w:lang w:eastAsia="el-GR"/>
        </w:rPr>
        <w:t xml:space="preserve">. Έκτακτη έγκριση έχουν και τα </w:t>
      </w:r>
      <w:proofErr w:type="spellStart"/>
      <w:r w:rsidRPr="00F7196C">
        <w:rPr>
          <w:rFonts w:ascii="Arial" w:hAnsi="Arial" w:cs="Arial"/>
          <w:sz w:val="24"/>
          <w:szCs w:val="24"/>
          <w:lang w:eastAsia="el-GR"/>
        </w:rPr>
        <w:t>μονοκλωνικά</w:t>
      </w:r>
      <w:proofErr w:type="spellEnd"/>
      <w:r w:rsidRPr="00F7196C">
        <w:rPr>
          <w:rFonts w:ascii="Arial" w:hAnsi="Arial" w:cs="Arial"/>
          <w:sz w:val="24"/>
          <w:szCs w:val="24"/>
          <w:lang w:eastAsia="el-GR"/>
        </w:rPr>
        <w:t>, έκτακτη έγκριση έχουν και τα εμβόλια. Και η έκτακτη έγκριση είναι μέχρι το 2023, όταν θα έχει ολοκληρωθεί όλο το μέγεθος της ανάλυσης που χρειάζεται. Περιμένετε και θα μου απαντήσετε.</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Δεύτερον, αυτή τη στιγμή στην Ελλάδα φτάσαμε τους δώδεκα χιλιάδες ενενήντα πέντε θανάτους. Εγώ θα μιλήσω με νούμερα. Τέσσερις χιλιάδες </w:t>
      </w:r>
      <w:r w:rsidRPr="00F7196C">
        <w:rPr>
          <w:rFonts w:ascii="Arial" w:hAnsi="Arial" w:cs="Arial"/>
          <w:sz w:val="24"/>
          <w:szCs w:val="24"/>
          <w:lang w:eastAsia="el-GR"/>
        </w:rPr>
        <w:lastRenderedPageBreak/>
        <w:t>επτακόσιοι τριάντα οκτώ ήταν οι θάνατοι το 2020 και επτά χιλιάδες διακόσιοι δεκαέξι είναι το 2021. Δεν κάνατε αυτό που σας φωνάζουμε από τον Νοέμβριο. Και μη φοβάστε, δεν θα σας κατηγορούσαμε ότι φέρνετε τέτοια φάρμακα. Έχουμε άλλα πράγματα να κάνουμε. Δεν σας κατηγορούμε γι’ αυτό.</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Επίσης, κρύβετε κάτι άλλο. Σας ζήτησε ή όχι η εταιρεία «</w:t>
      </w:r>
      <w:r w:rsidRPr="00F7196C">
        <w:rPr>
          <w:rFonts w:ascii="Arial" w:hAnsi="Arial" w:cs="Arial"/>
          <w:sz w:val="24"/>
          <w:szCs w:val="24"/>
          <w:lang w:val="en-US" w:eastAsia="el-GR"/>
        </w:rPr>
        <w:t>ELI</w:t>
      </w:r>
      <w:r w:rsidRPr="00F7196C">
        <w:rPr>
          <w:rFonts w:ascii="Arial" w:hAnsi="Arial" w:cs="Arial"/>
          <w:sz w:val="24"/>
          <w:szCs w:val="24"/>
          <w:lang w:eastAsia="el-GR"/>
        </w:rPr>
        <w:t xml:space="preserve"> </w:t>
      </w:r>
      <w:r w:rsidRPr="00F7196C">
        <w:rPr>
          <w:rFonts w:ascii="Arial" w:hAnsi="Arial" w:cs="Arial"/>
          <w:sz w:val="24"/>
          <w:szCs w:val="24"/>
          <w:lang w:val="en-US" w:eastAsia="el-GR"/>
        </w:rPr>
        <w:t>LILLY</w:t>
      </w:r>
      <w:r w:rsidRPr="00F7196C">
        <w:rPr>
          <w:rFonts w:ascii="Arial" w:hAnsi="Arial" w:cs="Arial"/>
          <w:sz w:val="24"/>
          <w:szCs w:val="24"/>
          <w:lang w:eastAsia="el-GR"/>
        </w:rPr>
        <w:t xml:space="preserve">» να δεσμεύσει ποσότητες για τον Δεκέμβρη-Γενάρη, τουλάχιστον χίλιες δόσεις τον μήνα και εσείς δεν απαντήσατε ποτέ; Διότι έγινε αυτό.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Δεύτερον, οι άλλες χώρες που τα έχουν φέρει και τα χρησιμοποιούν αυτή τη στιγμή, αυτές δεν πάνε με τους ευρωπαϊκούς κανονισμούς; Όταν ο Ευρωπαϊκός Οργανισμός έδωσε την έγκριση τέλη Φλεβάρη-αρχές του Μάρτη, γιατί δεν το αξιοποιήσατε τότε, για να γλιτώσουμε ένα μέρος των θανάτων από τους χίλιους πεντακόσιους ογδόντα εννέα θανάτους του Μαρτίου, τους δύο χιλιάδες διακόσιους ογδόντα οκτώ του Απριλίου, τους χίλιους εξακόσιους εβδομήντα τρεις του Μαρτίου;</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Και λέτε και ένα ψέμα. Αυτό που αφαίρεσε, λέει, το πήρανε πίσω. Πήραν πίσω την «</w:t>
      </w:r>
      <w:proofErr w:type="spellStart"/>
      <w:r w:rsidRPr="00F7196C">
        <w:rPr>
          <w:rFonts w:ascii="Arial" w:hAnsi="Arial" w:cs="Arial"/>
          <w:sz w:val="24"/>
          <w:szCs w:val="24"/>
          <w:lang w:val="en-US" w:eastAsia="el-GR"/>
        </w:rPr>
        <w:t>bamlanivimab</w:t>
      </w:r>
      <w:proofErr w:type="spellEnd"/>
      <w:r w:rsidRPr="00F7196C">
        <w:rPr>
          <w:rFonts w:ascii="Arial" w:hAnsi="Arial" w:cs="Arial"/>
          <w:sz w:val="24"/>
          <w:szCs w:val="24"/>
          <w:lang w:eastAsia="el-GR"/>
        </w:rPr>
        <w:t>» η οποία έδειξε 70% αποτελεσματικότητα, γιατί ο συνδυασμός της «</w:t>
      </w:r>
      <w:proofErr w:type="spellStart"/>
      <w:r w:rsidRPr="00F7196C">
        <w:rPr>
          <w:rFonts w:ascii="Arial" w:hAnsi="Arial" w:cs="Arial"/>
          <w:sz w:val="24"/>
          <w:szCs w:val="24"/>
          <w:lang w:val="en-US" w:eastAsia="el-GR"/>
        </w:rPr>
        <w:t>bamlanivimab</w:t>
      </w:r>
      <w:proofErr w:type="spellEnd"/>
      <w:r w:rsidRPr="00F7196C">
        <w:rPr>
          <w:rFonts w:ascii="Arial" w:hAnsi="Arial" w:cs="Arial"/>
          <w:sz w:val="24"/>
          <w:szCs w:val="24"/>
          <w:lang w:eastAsia="el-GR"/>
        </w:rPr>
        <w:t>» με την «</w:t>
      </w:r>
      <w:proofErr w:type="spellStart"/>
      <w:r w:rsidRPr="00F7196C">
        <w:rPr>
          <w:rFonts w:ascii="Arial" w:hAnsi="Arial" w:cs="Arial"/>
          <w:sz w:val="24"/>
          <w:szCs w:val="24"/>
          <w:lang w:val="en-US" w:eastAsia="el-GR"/>
        </w:rPr>
        <w:t>etesevimab</w:t>
      </w:r>
      <w:proofErr w:type="spellEnd"/>
      <w:r w:rsidRPr="00F7196C">
        <w:rPr>
          <w:rFonts w:ascii="Arial" w:hAnsi="Arial" w:cs="Arial"/>
          <w:sz w:val="24"/>
          <w:szCs w:val="24"/>
          <w:lang w:eastAsia="el-GR"/>
        </w:rPr>
        <w:t>» έχει 85% αποτελεσματικότητα.</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lastRenderedPageBreak/>
        <w:t xml:space="preserve">Κι εδώ να πω και δύο-τρία άλλα νούμερα και να μου απαντήσετε. Με τα σημερινά στοιχεία, δύο χιλιάδες τετρακόσιοι δεκαεπτά έχουν εξέλθει από τις ΜΕΘ. Αν υπολογίσουμε ένα ποσοστό επιβίωσης στη ΜΕΘ 70%, αυτό σημαίνει ότι από την αρχή της πανδημίας στις ΜΕΘ έχουν εισαχθεί τρεις χιλιάδες τετρακόσιοι πενήντα δύο ασθενείς, αν υπολογίσουμε 30% θνητότητα. Αν υπολογίσουμε 50%, φθάνετε τους πέντε χιλιάδες, που δεν είναι 50% η θνητότητα αυτών που μπαίνουν στις ΜΕΘ έστω και με </w:t>
      </w:r>
      <w:proofErr w:type="spellStart"/>
      <w:r w:rsidRPr="00F7196C">
        <w:rPr>
          <w:rFonts w:ascii="Arial" w:hAnsi="Arial" w:cs="Arial"/>
          <w:sz w:val="24"/>
          <w:szCs w:val="24"/>
          <w:lang w:eastAsia="el-GR"/>
        </w:rPr>
        <w:t>κορωνοϊό</w:t>
      </w:r>
      <w:proofErr w:type="spellEnd"/>
      <w:r w:rsidRPr="00F7196C">
        <w:rPr>
          <w:rFonts w:ascii="Arial" w:hAnsi="Arial" w:cs="Arial"/>
          <w:sz w:val="24"/>
          <w:szCs w:val="24"/>
          <w:lang w:eastAsia="el-GR"/>
        </w:rPr>
        <w:t>.</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Άρα πού πέθαναν οι υπόλοιποι, κύριε </w:t>
      </w:r>
      <w:proofErr w:type="spellStart"/>
      <w:r w:rsidRPr="00F7196C">
        <w:rPr>
          <w:rFonts w:ascii="Arial" w:hAnsi="Arial" w:cs="Arial"/>
          <w:sz w:val="24"/>
          <w:szCs w:val="24"/>
          <w:lang w:eastAsia="el-GR"/>
        </w:rPr>
        <w:t>Κοντοζαμάνη</w:t>
      </w:r>
      <w:proofErr w:type="spellEnd"/>
      <w:r w:rsidRPr="00F7196C">
        <w:rPr>
          <w:rFonts w:ascii="Arial" w:hAnsi="Arial" w:cs="Arial"/>
          <w:sz w:val="24"/>
          <w:szCs w:val="24"/>
          <w:lang w:eastAsia="el-GR"/>
        </w:rPr>
        <w:t>; Σας έχουμε ρωτήσει τριακόσιες χιλιάδες φορές και δεν απαντάτε σε αυτό το ερώτημα.</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Και προσέξτε, πάλι με σημερινά στοιχεία, οι εξήντα πέντε ετών και άνω που έχουν πεθάνει είναι δέκα χιλιάδες </w:t>
      </w:r>
      <w:proofErr w:type="spellStart"/>
      <w:r w:rsidRPr="00F7196C">
        <w:rPr>
          <w:rFonts w:ascii="Arial" w:hAnsi="Arial" w:cs="Arial"/>
          <w:sz w:val="24"/>
          <w:szCs w:val="24"/>
          <w:lang w:eastAsia="el-GR"/>
        </w:rPr>
        <w:t>εκατόν</w:t>
      </w:r>
      <w:proofErr w:type="spellEnd"/>
      <w:r w:rsidRPr="00F7196C">
        <w:rPr>
          <w:rFonts w:ascii="Arial" w:hAnsi="Arial" w:cs="Arial"/>
          <w:sz w:val="24"/>
          <w:szCs w:val="24"/>
          <w:lang w:eastAsia="el-GR"/>
        </w:rPr>
        <w:t xml:space="preserve"> τριάντα πέντε, οι σαράντα έως εξήντα τεσσάρων ετών είναι χίλιοι οκτακόσιοι εβδομήντα ένας, οι δεκαοκτώ έως τριάντα εννέα ετών είναι ογδόντα έξι, οι ενός έως δεκαεπτά ετών είναι τρεις.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Δεν θα το δίναμε παντού, κύριε </w:t>
      </w:r>
      <w:proofErr w:type="spellStart"/>
      <w:r w:rsidRPr="00F7196C">
        <w:rPr>
          <w:rFonts w:ascii="Arial" w:hAnsi="Arial" w:cs="Arial"/>
          <w:sz w:val="24"/>
          <w:szCs w:val="24"/>
          <w:lang w:eastAsia="el-GR"/>
        </w:rPr>
        <w:t>Κοντοζαμάνη</w:t>
      </w:r>
      <w:proofErr w:type="spellEnd"/>
      <w:r w:rsidRPr="00F7196C">
        <w:rPr>
          <w:rFonts w:ascii="Arial" w:hAnsi="Arial" w:cs="Arial"/>
          <w:sz w:val="24"/>
          <w:szCs w:val="24"/>
          <w:lang w:eastAsia="el-GR"/>
        </w:rPr>
        <w:t xml:space="preserve">. Αυτό λέμε από την πρώτη μέρα. Θα το δίναμε σε αυτούς που είναι προχωρημένης ηλικίας και έχουν συμπαρομαρτούσες νόσους για να εξελιχθούν κακά. Δηλαδή, ο πληθυσμός που θα απευθυνόταν κυρίως ήταν οι εξήντα δύο χιλιάδες εννιακόσιοι που είναι πάνω από εξήντα πέντε ετών και είναι θετικοί από την αρχή της πανδημίας στη χώρα μας. Κι απ’ αυτούς, όχι σε όλους. Στη χειρότερη των περιπτώσεων θα </w:t>
      </w:r>
      <w:r w:rsidRPr="00F7196C">
        <w:rPr>
          <w:rFonts w:ascii="Arial" w:hAnsi="Arial" w:cs="Arial"/>
          <w:sz w:val="24"/>
          <w:szCs w:val="24"/>
          <w:lang w:eastAsia="el-GR"/>
        </w:rPr>
        <w:lastRenderedPageBreak/>
        <w:t xml:space="preserve">χρειαζόμασταν δεκαπέντε, δεκαεπτά χιλιάδες δόσεις </w:t>
      </w:r>
      <w:proofErr w:type="spellStart"/>
      <w:r w:rsidRPr="00F7196C">
        <w:rPr>
          <w:rFonts w:ascii="Arial" w:hAnsi="Arial" w:cs="Arial"/>
          <w:sz w:val="24"/>
          <w:szCs w:val="24"/>
          <w:lang w:eastAsia="el-GR"/>
        </w:rPr>
        <w:t>μονοκλωνικών</w:t>
      </w:r>
      <w:proofErr w:type="spellEnd"/>
      <w:r w:rsidRPr="00F7196C">
        <w:rPr>
          <w:rFonts w:ascii="Arial" w:hAnsi="Arial" w:cs="Arial"/>
          <w:sz w:val="24"/>
          <w:szCs w:val="24"/>
          <w:lang w:eastAsia="el-GR"/>
        </w:rPr>
        <w:t xml:space="preserve"> αντισωμάτων από τον Νοέμβριο μέχρι σήμερα!</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Αυτό έπρεπε να έχετε κάνει, όπως το έχουν κάνει κι άλλες χώρες και θα σώζαμε! Αν εσείς θεωρείτε ότι δώδεκα χιλιάδες ενενήντα πέντε νεκροί είναι επιτυχία, για μένα δεν είναι! Για μένα δεν είναι! Έχουμε χάσει το παιχνίδι μ’ αυτήν την ιστορία! Κι επειδή το κρύβουν τα «</w:t>
      </w:r>
      <w:proofErr w:type="spellStart"/>
      <w:r w:rsidRPr="00F7196C">
        <w:rPr>
          <w:rFonts w:ascii="Arial" w:hAnsi="Arial" w:cs="Arial"/>
          <w:sz w:val="24"/>
          <w:szCs w:val="24"/>
          <w:lang w:eastAsia="el-GR"/>
        </w:rPr>
        <w:t>Πετσοταϊσμένα</w:t>
      </w:r>
      <w:proofErr w:type="spellEnd"/>
      <w:r w:rsidRPr="00F7196C">
        <w:rPr>
          <w:rFonts w:ascii="Arial" w:hAnsi="Arial" w:cs="Arial"/>
          <w:sz w:val="24"/>
          <w:szCs w:val="24"/>
          <w:lang w:eastAsia="el-GR"/>
        </w:rPr>
        <w:t xml:space="preserve">» ΜΜΕ, δώδεκα χιλιάδες είναι άνθρωποι, δεν είναι αριθμοί! Γι’ αυτό σας φωνάζω από τον Νοέμβριο! Και πρώτη φορά λέτε σήμερα ότι θα τα φέρετε! Μέχρι τώρα λέγατε ότι δεν έχουν έγκριση! Και οι δέκα χώρες που σας διάβαζα ότι τα δίνουν, με τον ΕΜΑ δεν πάνε; Με τι πάνε; Πόσες φορές στο παρελθόν φέραμε φάρμακα καινοτόμα -εγώ το έκανα σε πάνω από είκοσι και τριάντα ασθενείς- τα οποία είχαν αποδειχθεί και είχαν μόνο </w:t>
      </w:r>
      <w:r w:rsidRPr="00F7196C">
        <w:rPr>
          <w:rFonts w:ascii="Arial" w:hAnsi="Arial" w:cs="Arial"/>
          <w:sz w:val="24"/>
          <w:szCs w:val="24"/>
          <w:lang w:val="en-US" w:eastAsia="el-GR"/>
        </w:rPr>
        <w:t>FDA</w:t>
      </w:r>
      <w:r w:rsidRPr="00F7196C">
        <w:rPr>
          <w:rFonts w:ascii="Arial" w:hAnsi="Arial" w:cs="Arial"/>
          <w:sz w:val="24"/>
          <w:szCs w:val="24"/>
          <w:lang w:eastAsia="el-GR"/>
        </w:rPr>
        <w:t xml:space="preserve"> έγκριση για καρκινοπαθείς, για παιδιά, κ.λπ.; Τώρα γιατί δεν το κάνετε; Θα ξοδέψετε 300 - 350 εκατομμύρια για τα εμβόλια! Τα 50 εκατομμύρια στη χειρότερη των περιπτώσεων –30 εκατομμύρια θα ήταν- που θα ξοδεύατε γι’ αυτό, αυτό σας μάρανε; Απλά έχετε άλλα πράγματα στο μυαλό σας και γι’ αυτό δεν το κάνετε.</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ΠΡΟΕΔΡΕΥΩΝ (Οδυσσέας Κωνσταντινόπουλος): </w:t>
      </w:r>
      <w:r w:rsidRPr="00F7196C">
        <w:rPr>
          <w:rFonts w:ascii="Arial" w:hAnsi="Arial" w:cs="Arial"/>
          <w:sz w:val="24"/>
          <w:szCs w:val="24"/>
          <w:lang w:eastAsia="el-GR"/>
        </w:rPr>
        <w:t xml:space="preserve">Εντάξει, ευχαριστούμε, κύριε </w:t>
      </w:r>
      <w:proofErr w:type="spellStart"/>
      <w:r w:rsidRPr="00F7196C">
        <w:rPr>
          <w:rFonts w:ascii="Arial" w:hAnsi="Arial" w:cs="Arial"/>
          <w:sz w:val="24"/>
          <w:szCs w:val="24"/>
          <w:lang w:eastAsia="el-GR"/>
        </w:rPr>
        <w:t>Πολάκη</w:t>
      </w:r>
      <w:proofErr w:type="spellEnd"/>
      <w:r w:rsidRPr="00F7196C">
        <w:rPr>
          <w:rFonts w:ascii="Arial" w:hAnsi="Arial" w:cs="Arial"/>
          <w:sz w:val="24"/>
          <w:szCs w:val="24"/>
          <w:lang w:eastAsia="el-GR"/>
        </w:rPr>
        <w:t>.</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ΠΑΥΛΟΣ ΠΟΛΑΚΗΣ: </w:t>
      </w:r>
      <w:r w:rsidRPr="00F7196C">
        <w:rPr>
          <w:rFonts w:ascii="Arial" w:hAnsi="Arial" w:cs="Arial"/>
          <w:sz w:val="24"/>
          <w:szCs w:val="24"/>
          <w:lang w:eastAsia="el-GR"/>
        </w:rPr>
        <w:t>Και είναι απαράδεκτη η επιτροπή των λοιμωξιολόγων, η οποία σας εισηγήθηκε να μην τα φέρετε ακόμα!</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lastRenderedPageBreak/>
        <w:t>ΠΡΟΕΔΡΕΥΩΝ (Οδυσσέας Κωνσταντινόπουλος):</w:t>
      </w:r>
      <w:r w:rsidRPr="00F7196C">
        <w:rPr>
          <w:rFonts w:ascii="Arial" w:hAnsi="Arial" w:cs="Arial"/>
          <w:sz w:val="24"/>
          <w:szCs w:val="24"/>
          <w:lang w:eastAsia="el-GR"/>
        </w:rPr>
        <w:t xml:space="preserve"> Ευχαριστούμε, κύριε συνάδελφε.</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Παρακαλώ, κύριε Υπουργέ, έχετε τον λόγο. Θυμίζω ότι έχετε πάρει χρόνο από τη δευτερολογία σας από την πρώτη ομιλία σας.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ΠΑΥΛΟΣ ΠΟΛΑΚΗΣ:</w:t>
      </w:r>
      <w:r w:rsidRPr="00F7196C">
        <w:rPr>
          <w:rFonts w:ascii="Arial" w:hAnsi="Arial" w:cs="Arial"/>
          <w:sz w:val="24"/>
          <w:szCs w:val="24"/>
          <w:lang w:eastAsia="el-GR"/>
        </w:rPr>
        <w:t xml:space="preserve"> Για μένα λέτε;</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ΠΡΟΕΔΡΕΥΩΝ (Οδυσσέας Κωνσταντινόπουλος): </w:t>
      </w:r>
      <w:r w:rsidRPr="00F7196C">
        <w:rPr>
          <w:rFonts w:ascii="Arial" w:hAnsi="Arial" w:cs="Arial"/>
          <w:sz w:val="24"/>
          <w:szCs w:val="24"/>
          <w:lang w:eastAsia="el-GR"/>
        </w:rPr>
        <w:t>Όχι εσείς, ο Υπουργός.</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Απλώς, να είμαστε μέσα στον χρόνο. Είναι κι άλλοι συνάδελφοι εδώ που περιμένουν να απαντήσετε μέσα στο πλαίσιο.</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Ορίστε, κύριε Υπουργέ, έχετε τον λόγο.</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ΒΑΣΙΛΕΙΟΣ ΚΟΝΤΟΖΑΜΑΝΗΣ (Αναπληρωτής Υπουργός Υγείας): </w:t>
      </w:r>
      <w:r w:rsidRPr="00F7196C">
        <w:rPr>
          <w:rFonts w:ascii="Arial" w:hAnsi="Arial" w:cs="Arial"/>
          <w:sz w:val="24"/>
          <w:szCs w:val="24"/>
          <w:lang w:eastAsia="el-GR"/>
        </w:rPr>
        <w:t xml:space="preserve">Κύριε </w:t>
      </w:r>
      <w:proofErr w:type="spellStart"/>
      <w:r w:rsidRPr="00F7196C">
        <w:rPr>
          <w:rFonts w:ascii="Arial" w:hAnsi="Arial" w:cs="Arial"/>
          <w:sz w:val="24"/>
          <w:szCs w:val="24"/>
          <w:lang w:eastAsia="el-GR"/>
        </w:rPr>
        <w:t>Πολάκη</w:t>
      </w:r>
      <w:proofErr w:type="spellEnd"/>
      <w:r w:rsidRPr="00F7196C">
        <w:rPr>
          <w:rFonts w:ascii="Arial" w:hAnsi="Arial" w:cs="Arial"/>
          <w:sz w:val="24"/>
          <w:szCs w:val="24"/>
          <w:lang w:eastAsia="el-GR"/>
        </w:rPr>
        <w:t>, θα ξεκινήσω από το τέλος που αναφερθήκατε στην επιτροπή των λοιμωξιολόγων.</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Οι λοιμωξιολόγοι έχουν πει να τα φέρουμε. Γι’ αυτό και συμμετέχουμε στην κοινή ευρωπαϊκή προμήθεια. Και είναι η συμμετοχή μας αυτή –επαναλαμβάνω- που μας διασφαλίζει την πρόσβαση σε αυτά, γιατί είναι περιορισμένη η παραγωγή τους και είναι δεσμευμένες οι ποσότητες στην Αμερική και μέσω της Ευρωπαϊκής Ένωσης θα έχουμε πρόσβαση στο φάρμακο.</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lastRenderedPageBreak/>
        <w:t>ΠΑΥΛΟΣ ΠΟΛΑΚΗΣ:</w:t>
      </w:r>
      <w:r w:rsidRPr="00F7196C">
        <w:rPr>
          <w:rFonts w:ascii="Arial" w:hAnsi="Arial" w:cs="Arial"/>
          <w:sz w:val="24"/>
          <w:szCs w:val="24"/>
          <w:lang w:eastAsia="el-GR"/>
        </w:rPr>
        <w:t xml:space="preserve"> Γιατί δεν απαντήσατε στην εταιρεία «</w:t>
      </w:r>
      <w:r w:rsidRPr="00F7196C">
        <w:rPr>
          <w:rFonts w:ascii="Arial" w:hAnsi="Arial" w:cs="Arial"/>
          <w:sz w:val="24"/>
          <w:szCs w:val="24"/>
          <w:lang w:val="en-US" w:eastAsia="el-GR"/>
        </w:rPr>
        <w:t>ELI</w:t>
      </w:r>
      <w:r w:rsidRPr="00F7196C">
        <w:rPr>
          <w:rFonts w:ascii="Arial" w:hAnsi="Arial" w:cs="Arial"/>
          <w:sz w:val="24"/>
          <w:szCs w:val="24"/>
          <w:lang w:eastAsia="el-GR"/>
        </w:rPr>
        <w:t xml:space="preserve"> </w:t>
      </w:r>
      <w:r w:rsidRPr="00F7196C">
        <w:rPr>
          <w:rFonts w:ascii="Arial" w:hAnsi="Arial" w:cs="Arial"/>
          <w:sz w:val="24"/>
          <w:szCs w:val="24"/>
          <w:lang w:val="en-US" w:eastAsia="el-GR"/>
        </w:rPr>
        <w:t>LILLY</w:t>
      </w:r>
      <w:r w:rsidRPr="00F7196C">
        <w:rPr>
          <w:rFonts w:ascii="Arial" w:hAnsi="Arial" w:cs="Arial"/>
          <w:sz w:val="24"/>
          <w:szCs w:val="24"/>
          <w:lang w:eastAsia="el-GR"/>
        </w:rPr>
        <w:t>» που σας είπε να δεσμεύσει ποσότητες για τον Δεκέμβρη - Γενάρη;</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ΒΑΣΙΛΕΙΟΣ ΚΟΝΤΟΖΑΜΑΝΗΣ (Αναπληρωτής Υπουργός Υγείας): </w:t>
      </w:r>
      <w:r w:rsidRPr="00F7196C">
        <w:rPr>
          <w:rFonts w:ascii="Arial" w:hAnsi="Arial" w:cs="Arial"/>
          <w:sz w:val="24"/>
          <w:szCs w:val="24"/>
          <w:lang w:eastAsia="el-GR"/>
        </w:rPr>
        <w:t>Αφήστε με να μιλήσω. Μα, η κάθε «</w:t>
      </w:r>
      <w:r w:rsidRPr="00F7196C">
        <w:rPr>
          <w:rFonts w:ascii="Arial" w:hAnsi="Arial" w:cs="Arial"/>
          <w:sz w:val="24"/>
          <w:szCs w:val="24"/>
          <w:lang w:val="en-US" w:eastAsia="el-GR"/>
        </w:rPr>
        <w:t>ELI</w:t>
      </w:r>
      <w:r w:rsidRPr="00F7196C">
        <w:rPr>
          <w:rFonts w:ascii="Arial" w:hAnsi="Arial" w:cs="Arial"/>
          <w:sz w:val="24"/>
          <w:szCs w:val="24"/>
          <w:lang w:eastAsia="el-GR"/>
        </w:rPr>
        <w:t xml:space="preserve"> </w:t>
      </w:r>
      <w:r w:rsidRPr="00F7196C">
        <w:rPr>
          <w:rFonts w:ascii="Arial" w:hAnsi="Arial" w:cs="Arial"/>
          <w:sz w:val="24"/>
          <w:szCs w:val="24"/>
          <w:lang w:val="en-US" w:eastAsia="el-GR"/>
        </w:rPr>
        <w:t>LILLY</w:t>
      </w:r>
      <w:r w:rsidRPr="00F7196C">
        <w:rPr>
          <w:rFonts w:ascii="Arial" w:hAnsi="Arial" w:cs="Arial"/>
          <w:sz w:val="24"/>
          <w:szCs w:val="24"/>
          <w:lang w:eastAsia="el-GR"/>
        </w:rPr>
        <w:t>»…</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Ναι, να κάνεις συμφωνίες με τις εταιρείες για να πάρεις προτεραιότητα όταν θα έρθουν. Κι όλες αυτές οι εταιρείες συμμετέχουν στην ευρωπαϊκή προμήθεια.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ΠΑΥΛΟΣ ΠΟΛΑΚΗΣ:  </w:t>
      </w:r>
      <w:r w:rsidRPr="00F7196C">
        <w:rPr>
          <w:rFonts w:ascii="Arial" w:hAnsi="Arial" w:cs="Arial"/>
          <w:sz w:val="24"/>
          <w:szCs w:val="24"/>
          <w:lang w:eastAsia="el-GR"/>
        </w:rPr>
        <w:t>Γιατί δεν απαντήσατε όταν σας ζήτησαν τον Νοέμβριο να δεσμεύσουν χίλιες δόσεις τον μήνα;</w:t>
      </w:r>
    </w:p>
    <w:p w:rsidR="00F7196C" w:rsidRPr="00F7196C" w:rsidRDefault="00F7196C" w:rsidP="00F7196C">
      <w:pPr>
        <w:autoSpaceDE w:val="0"/>
        <w:autoSpaceDN w:val="0"/>
        <w:adjustRightInd w:val="0"/>
        <w:spacing w:after="160" w:line="600" w:lineRule="auto"/>
        <w:ind w:firstLine="720"/>
        <w:jc w:val="both"/>
        <w:rPr>
          <w:rFonts w:ascii="Arial" w:hAnsi="Arial" w:cs="Arial"/>
          <w:b/>
          <w:sz w:val="24"/>
          <w:szCs w:val="24"/>
          <w:lang w:eastAsia="el-GR"/>
        </w:rPr>
      </w:pPr>
      <w:r w:rsidRPr="00F7196C">
        <w:rPr>
          <w:rFonts w:ascii="Arial" w:hAnsi="Arial" w:cs="Arial"/>
          <w:b/>
          <w:sz w:val="24"/>
          <w:szCs w:val="24"/>
          <w:lang w:eastAsia="el-GR"/>
        </w:rPr>
        <w:t xml:space="preserve">ΠΡΟΕΔΡΕΥΩΝ (Οδυσσέας Κωνσταντινόπουλος): </w:t>
      </w:r>
      <w:r w:rsidRPr="00F7196C">
        <w:rPr>
          <w:rFonts w:ascii="Arial" w:hAnsi="Arial" w:cs="Arial"/>
          <w:sz w:val="24"/>
          <w:szCs w:val="24"/>
          <w:lang w:eastAsia="el-GR"/>
        </w:rPr>
        <w:t xml:space="preserve">Σας παρακαλώ! Κύριε </w:t>
      </w:r>
      <w:proofErr w:type="spellStart"/>
      <w:r w:rsidRPr="00F7196C">
        <w:rPr>
          <w:rFonts w:ascii="Arial" w:hAnsi="Arial" w:cs="Arial"/>
          <w:sz w:val="24"/>
          <w:szCs w:val="24"/>
          <w:lang w:eastAsia="el-GR"/>
        </w:rPr>
        <w:t>Πολάκη</w:t>
      </w:r>
      <w:proofErr w:type="spellEnd"/>
      <w:r w:rsidRPr="00F7196C">
        <w:rPr>
          <w:rFonts w:ascii="Arial" w:hAnsi="Arial" w:cs="Arial"/>
          <w:sz w:val="24"/>
          <w:szCs w:val="24"/>
          <w:lang w:eastAsia="el-GR"/>
        </w:rPr>
        <w:t>, μιλήσατε επτά λεπτά στη δευτερολογία σας. Αφήστε να μιλήσει ο Υπουργός!</w:t>
      </w:r>
      <w:r w:rsidRPr="00F7196C">
        <w:rPr>
          <w:rFonts w:ascii="Arial" w:hAnsi="Arial" w:cs="Arial"/>
          <w:b/>
          <w:sz w:val="24"/>
          <w:szCs w:val="24"/>
          <w:lang w:eastAsia="el-GR"/>
        </w:rPr>
        <w:t xml:space="preserve">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ΠΑΥΛΟΣ ΠΟΛΑΚΗΣ: </w:t>
      </w:r>
      <w:r w:rsidRPr="00F7196C">
        <w:rPr>
          <w:rFonts w:ascii="Arial" w:hAnsi="Arial" w:cs="Arial"/>
          <w:sz w:val="24"/>
          <w:szCs w:val="24"/>
          <w:lang w:eastAsia="el-GR"/>
        </w:rPr>
        <w:t>Φαίνεται ότι μιλάω σε κωφούς!</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ΠΡΟΕΔΡΕΥΩΝ (Οδυσσέας Κωνσταντινόπουλος): </w:t>
      </w:r>
      <w:r w:rsidRPr="00F7196C">
        <w:rPr>
          <w:rFonts w:ascii="Arial" w:hAnsi="Arial" w:cs="Arial"/>
          <w:sz w:val="24"/>
          <w:szCs w:val="24"/>
          <w:lang w:eastAsia="el-GR"/>
        </w:rPr>
        <w:t>Μα, δεν ξέρω ποιος μιλά σε ποιον! Εγώ σας λέω να τον αφήσετε να μιλήσει.</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ΒΑΣΙΛΕΙΟΣ ΚΟΝΤΟΖΑΜΑΝΗΣ (Αναπληρωτής Υπουργός Υγείας): </w:t>
      </w:r>
      <w:r w:rsidRPr="00F7196C">
        <w:rPr>
          <w:rFonts w:ascii="Arial" w:hAnsi="Arial" w:cs="Arial"/>
          <w:sz w:val="24"/>
          <w:szCs w:val="24"/>
          <w:lang w:eastAsia="el-GR"/>
        </w:rPr>
        <w:t xml:space="preserve">Κύριε </w:t>
      </w:r>
      <w:proofErr w:type="spellStart"/>
      <w:r w:rsidRPr="00F7196C">
        <w:rPr>
          <w:rFonts w:ascii="Arial" w:hAnsi="Arial" w:cs="Arial"/>
          <w:sz w:val="24"/>
          <w:szCs w:val="24"/>
          <w:lang w:eastAsia="el-GR"/>
        </w:rPr>
        <w:t>Πολάκη</w:t>
      </w:r>
      <w:proofErr w:type="spellEnd"/>
      <w:r w:rsidRPr="00F7196C">
        <w:rPr>
          <w:rFonts w:ascii="Arial" w:hAnsi="Arial" w:cs="Arial"/>
          <w:sz w:val="24"/>
          <w:szCs w:val="24"/>
          <w:lang w:eastAsia="el-GR"/>
        </w:rPr>
        <w:t xml:space="preserve"> και με την «</w:t>
      </w:r>
      <w:r w:rsidRPr="00F7196C">
        <w:rPr>
          <w:rFonts w:ascii="Arial" w:hAnsi="Arial" w:cs="Arial"/>
          <w:sz w:val="24"/>
          <w:szCs w:val="24"/>
          <w:lang w:val="en-US" w:eastAsia="el-GR"/>
        </w:rPr>
        <w:t>ELI</w:t>
      </w:r>
      <w:r w:rsidRPr="00F7196C">
        <w:rPr>
          <w:rFonts w:ascii="Arial" w:hAnsi="Arial" w:cs="Arial"/>
          <w:sz w:val="24"/>
          <w:szCs w:val="24"/>
          <w:lang w:eastAsia="el-GR"/>
        </w:rPr>
        <w:t xml:space="preserve"> </w:t>
      </w:r>
      <w:r w:rsidRPr="00F7196C">
        <w:rPr>
          <w:rFonts w:ascii="Arial" w:hAnsi="Arial" w:cs="Arial"/>
          <w:sz w:val="24"/>
          <w:szCs w:val="24"/>
          <w:lang w:val="en-US" w:eastAsia="el-GR"/>
        </w:rPr>
        <w:t>LILLY</w:t>
      </w:r>
      <w:r w:rsidRPr="00F7196C">
        <w:rPr>
          <w:rFonts w:ascii="Arial" w:hAnsi="Arial" w:cs="Arial"/>
          <w:sz w:val="24"/>
          <w:szCs w:val="24"/>
          <w:lang w:eastAsia="el-GR"/>
        </w:rPr>
        <w:t>» έχουμε μιλήσει και με τη «</w:t>
      </w:r>
      <w:r w:rsidRPr="00F7196C">
        <w:rPr>
          <w:rFonts w:ascii="Arial" w:hAnsi="Arial" w:cs="Arial"/>
          <w:sz w:val="24"/>
          <w:szCs w:val="24"/>
          <w:lang w:val="en-US" w:eastAsia="el-GR"/>
        </w:rPr>
        <w:t>REGENERON</w:t>
      </w:r>
      <w:r w:rsidRPr="00F7196C">
        <w:rPr>
          <w:rFonts w:ascii="Arial" w:hAnsi="Arial" w:cs="Arial"/>
          <w:sz w:val="24"/>
          <w:szCs w:val="24"/>
          <w:lang w:eastAsia="el-GR"/>
        </w:rPr>
        <w:t>» και με την «</w:t>
      </w:r>
      <w:r w:rsidRPr="00F7196C">
        <w:rPr>
          <w:rFonts w:ascii="Arial" w:hAnsi="Arial" w:cs="Arial"/>
          <w:sz w:val="24"/>
          <w:szCs w:val="24"/>
          <w:lang w:val="en-US" w:eastAsia="el-GR"/>
        </w:rPr>
        <w:t>GlaxoSmithKline</w:t>
      </w:r>
      <w:r w:rsidRPr="00F7196C">
        <w:rPr>
          <w:rFonts w:ascii="Arial" w:hAnsi="Arial" w:cs="Arial"/>
          <w:sz w:val="24"/>
          <w:szCs w:val="24"/>
          <w:lang w:eastAsia="el-GR"/>
        </w:rPr>
        <w:t xml:space="preserve"> </w:t>
      </w:r>
      <w:proofErr w:type="spellStart"/>
      <w:r w:rsidRPr="00F7196C">
        <w:rPr>
          <w:rFonts w:ascii="Arial" w:hAnsi="Arial" w:cs="Arial"/>
          <w:sz w:val="24"/>
          <w:szCs w:val="24"/>
          <w:lang w:val="en-US" w:eastAsia="el-GR"/>
        </w:rPr>
        <w:t>Medivir</w:t>
      </w:r>
      <w:proofErr w:type="spellEnd"/>
      <w:r w:rsidRPr="00F7196C">
        <w:rPr>
          <w:rFonts w:ascii="Arial" w:hAnsi="Arial" w:cs="Arial"/>
          <w:sz w:val="24"/>
          <w:szCs w:val="24"/>
          <w:lang w:eastAsia="el-GR"/>
        </w:rPr>
        <w:t xml:space="preserve">». Με όλες τις εταιρείες έχουμε μιλήσει, για να δούμε πώς εξελίσσεται η παραγωγή των </w:t>
      </w:r>
      <w:proofErr w:type="spellStart"/>
      <w:r w:rsidRPr="00F7196C">
        <w:rPr>
          <w:rFonts w:ascii="Arial" w:hAnsi="Arial" w:cs="Arial"/>
          <w:sz w:val="24"/>
          <w:szCs w:val="24"/>
          <w:lang w:eastAsia="el-GR"/>
        </w:rPr>
        <w:t>μονοκλωνικών</w:t>
      </w:r>
      <w:proofErr w:type="spellEnd"/>
      <w:r w:rsidRPr="00F7196C">
        <w:rPr>
          <w:rFonts w:ascii="Arial" w:hAnsi="Arial" w:cs="Arial"/>
          <w:sz w:val="24"/>
          <w:szCs w:val="24"/>
          <w:lang w:eastAsia="el-GR"/>
        </w:rPr>
        <w:t xml:space="preserve"> και η διαδικασία </w:t>
      </w:r>
      <w:r w:rsidRPr="00F7196C">
        <w:rPr>
          <w:rFonts w:ascii="Arial" w:hAnsi="Arial" w:cs="Arial"/>
          <w:sz w:val="24"/>
          <w:szCs w:val="24"/>
          <w:lang w:eastAsia="el-GR"/>
        </w:rPr>
        <w:lastRenderedPageBreak/>
        <w:t>έγκρισης, προκειμένου να τα έχουμε στη χώρα. Και ζητήσαμε και προγράμματα πρώιμης πρόσβασης.</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Και επειδή αναφερθήκατε στο γεγονός ότι φέρνατε σε καρκινοπαθείς και σε άλλους ασθενείς φάρμακα από την Αμερική, τα φάρμακα αυτά ήταν εγκεκριμένα! Εδώ μιλάμε…</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ΠΑΥΛΟΣ ΠΟΛΑΚΗΣ: </w:t>
      </w:r>
      <w:r w:rsidRPr="00F7196C">
        <w:rPr>
          <w:rFonts w:ascii="Arial" w:hAnsi="Arial" w:cs="Arial"/>
          <w:sz w:val="24"/>
          <w:szCs w:val="24"/>
          <w:lang w:eastAsia="el-GR"/>
        </w:rPr>
        <w:t>Όχι!</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ΒΑΣΙΛΕΙΟΣ ΚΟΝΤΟΖΑΜΑΝΗΣ (Αναπληρωτής Υπουργός Υγείας): </w:t>
      </w:r>
      <w:r w:rsidRPr="00F7196C">
        <w:rPr>
          <w:rFonts w:ascii="Arial" w:hAnsi="Arial" w:cs="Arial"/>
          <w:sz w:val="24"/>
          <w:szCs w:val="24"/>
          <w:lang w:eastAsia="el-GR"/>
        </w:rPr>
        <w:t>Καλά!</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ΠΡΟΕΔΡΕΥΩΝ (Οδυσσέας Κωνσταντινόπουλος):</w:t>
      </w:r>
      <w:r w:rsidRPr="00F7196C">
        <w:rPr>
          <w:rFonts w:ascii="Arial" w:hAnsi="Arial" w:cs="Arial"/>
          <w:sz w:val="24"/>
          <w:szCs w:val="24"/>
          <w:lang w:eastAsia="el-GR"/>
        </w:rPr>
        <w:t xml:space="preserve"> Σταματήστε, κύριε </w:t>
      </w:r>
      <w:proofErr w:type="spellStart"/>
      <w:r w:rsidRPr="00F7196C">
        <w:rPr>
          <w:rFonts w:ascii="Arial" w:hAnsi="Arial" w:cs="Arial"/>
          <w:sz w:val="24"/>
          <w:szCs w:val="24"/>
          <w:lang w:eastAsia="el-GR"/>
        </w:rPr>
        <w:t>Πολάκη</w:t>
      </w:r>
      <w:proofErr w:type="spellEnd"/>
      <w:r w:rsidRPr="00F7196C">
        <w:rPr>
          <w:rFonts w:ascii="Arial" w:hAnsi="Arial" w:cs="Arial"/>
          <w:sz w:val="24"/>
          <w:szCs w:val="24"/>
          <w:lang w:eastAsia="el-GR"/>
        </w:rPr>
        <w:t>! Σας παρακαλώ! Δεν μπορεί να γίνεται αυτό! Δεν μπορεί να συμπεριφέρεστε έτσι! Έλεος!</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ΒΑΣΙΛΕΙΟΣ ΚΟΝΤΟΖΑΜΑΝΗΣ (Αναπληρωτής Υπουργός Υγείας): </w:t>
      </w:r>
      <w:r w:rsidRPr="00F7196C">
        <w:rPr>
          <w:rFonts w:ascii="Arial" w:hAnsi="Arial" w:cs="Arial"/>
          <w:sz w:val="24"/>
          <w:szCs w:val="24"/>
          <w:lang w:eastAsia="el-GR"/>
        </w:rPr>
        <w:t xml:space="preserve">Κύριε </w:t>
      </w:r>
      <w:proofErr w:type="spellStart"/>
      <w:r w:rsidRPr="00F7196C">
        <w:rPr>
          <w:rFonts w:ascii="Arial" w:hAnsi="Arial" w:cs="Arial"/>
          <w:sz w:val="24"/>
          <w:szCs w:val="24"/>
          <w:lang w:eastAsia="el-GR"/>
        </w:rPr>
        <w:t>Πολάκη</w:t>
      </w:r>
      <w:proofErr w:type="spellEnd"/>
      <w:r w:rsidRPr="00F7196C">
        <w:rPr>
          <w:rFonts w:ascii="Arial" w:hAnsi="Arial" w:cs="Arial"/>
          <w:sz w:val="24"/>
          <w:szCs w:val="24"/>
          <w:lang w:eastAsia="el-GR"/>
        </w:rPr>
        <w:t>, επιτρέψτε μου…</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ΠΑΥΛΟΣ ΠΟΛΑΚΗΣ: …</w:t>
      </w:r>
      <w:r w:rsidRPr="00F7196C">
        <w:rPr>
          <w:rFonts w:ascii="Arial" w:hAnsi="Arial" w:cs="Arial"/>
          <w:sz w:val="24"/>
          <w:szCs w:val="24"/>
          <w:lang w:eastAsia="el-GR"/>
        </w:rPr>
        <w:t>(δεν ακούστηκε)</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ΠΡΟΕΔΡΕΥΩΝ (Οδυσσέας Κωνσταντινόπουλος): </w:t>
      </w:r>
      <w:r w:rsidRPr="00F7196C">
        <w:rPr>
          <w:rFonts w:ascii="Arial" w:hAnsi="Arial" w:cs="Arial"/>
          <w:sz w:val="24"/>
          <w:szCs w:val="24"/>
          <w:lang w:eastAsia="el-GR"/>
        </w:rPr>
        <w:t xml:space="preserve">Κύριε </w:t>
      </w:r>
      <w:proofErr w:type="spellStart"/>
      <w:r w:rsidRPr="00F7196C">
        <w:rPr>
          <w:rFonts w:ascii="Arial" w:hAnsi="Arial" w:cs="Arial"/>
          <w:sz w:val="24"/>
          <w:szCs w:val="24"/>
          <w:lang w:eastAsia="el-GR"/>
        </w:rPr>
        <w:t>Πολάκη</w:t>
      </w:r>
      <w:proofErr w:type="spellEnd"/>
      <w:r w:rsidRPr="00F7196C">
        <w:rPr>
          <w:rFonts w:ascii="Arial" w:hAnsi="Arial" w:cs="Arial"/>
          <w:sz w:val="24"/>
          <w:szCs w:val="24"/>
          <w:lang w:eastAsia="el-GR"/>
        </w:rPr>
        <w:t>, δεν μπορεί να συμπεριφέρεστε έτσι! Μιλήσατε με άνεση χρόνου, επτά και πέντε λεπτά, δηλαδή δώδεκα λεπτά, σε αντιστοιχία με τους άλλους συναδέλφους σας του ΣΥΡΙΖΑ που μίλησαν δύο και τρία λεπτά. Αφήστε να μιλήσει ο Υπουργός, για να προχωρήσει η διαδικασία. Σας παρακαλώ!</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lastRenderedPageBreak/>
        <w:t xml:space="preserve">ΠΑΥΛΟΣ ΠΟΛΑΚΗΣ: </w:t>
      </w:r>
      <w:r w:rsidRPr="00F7196C">
        <w:rPr>
          <w:rFonts w:ascii="Arial" w:hAnsi="Arial" w:cs="Arial"/>
          <w:sz w:val="24"/>
          <w:szCs w:val="24"/>
          <w:lang w:eastAsia="el-GR"/>
        </w:rPr>
        <w:t>Είναι πολύ σοβαρό…</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ΠΡΟΕΔΡΕΥΩΝ (Οδυσσέας Κωνσταντινόπουλος): </w:t>
      </w:r>
      <w:r w:rsidRPr="00F7196C">
        <w:rPr>
          <w:rFonts w:ascii="Arial" w:hAnsi="Arial" w:cs="Arial"/>
          <w:sz w:val="24"/>
          <w:szCs w:val="24"/>
          <w:lang w:eastAsia="el-GR"/>
        </w:rPr>
        <w:t>Το σοβαρό το αξιολογεί ο καθένας όπως θέλει. Τι να σας πω;</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ΒΑΣΙΛΕΙΟΣ ΚΟΝΤΟΖΑΜΑΝΗΣ (Αναπληρωτής Υπουργός Υγείας): </w:t>
      </w:r>
      <w:r w:rsidRPr="00F7196C">
        <w:rPr>
          <w:rFonts w:ascii="Arial" w:hAnsi="Arial" w:cs="Arial"/>
          <w:sz w:val="24"/>
          <w:szCs w:val="24"/>
          <w:lang w:eastAsia="el-GR"/>
        </w:rPr>
        <w:t xml:space="preserve">Φάρμακα που έχουν άδεια κυκλοφορίας στην Αμερική μπορούν να εισαχθούν στην Ελλάδα μέσω του ΙΦΕΤ –το γνωρίζετε- εφ’ όσον δεν έχουν πάρει έγκριση από τον Ευρωπαϊκό Οργανισμό Φαρμάκων. Μιλάμε για προσωρινή </w:t>
      </w:r>
      <w:proofErr w:type="spellStart"/>
      <w:r w:rsidRPr="00F7196C">
        <w:rPr>
          <w:rFonts w:ascii="Arial" w:hAnsi="Arial" w:cs="Arial"/>
          <w:sz w:val="24"/>
          <w:szCs w:val="24"/>
          <w:lang w:eastAsia="el-GR"/>
        </w:rPr>
        <w:t>αδειοδότηση</w:t>
      </w:r>
      <w:proofErr w:type="spellEnd"/>
      <w:r w:rsidRPr="00F7196C">
        <w:rPr>
          <w:rFonts w:ascii="Arial" w:hAnsi="Arial" w:cs="Arial"/>
          <w:sz w:val="24"/>
          <w:szCs w:val="24"/>
          <w:lang w:eastAsia="el-GR"/>
        </w:rPr>
        <w:t xml:space="preserve"> για επείγουσα χρήση.</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Και κάτι άλλο μπερδεύετε. Λέτε ότι τα εμβόλια έχουν έγκριση για προσωρινή χρήση. </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Δεν έχουν έγκριση για προσωρινή χρήση, κύριε </w:t>
      </w:r>
      <w:proofErr w:type="spellStart"/>
      <w:r w:rsidRPr="00F7196C">
        <w:rPr>
          <w:rFonts w:ascii="Arial" w:hAnsi="Arial" w:cs="Arial"/>
          <w:sz w:val="24"/>
          <w:szCs w:val="24"/>
          <w:lang w:eastAsia="el-GR"/>
        </w:rPr>
        <w:t>Πολάκη</w:t>
      </w:r>
      <w:proofErr w:type="spellEnd"/>
      <w:r w:rsidRPr="00F7196C">
        <w:rPr>
          <w:rFonts w:ascii="Arial" w:hAnsi="Arial" w:cs="Arial"/>
          <w:sz w:val="24"/>
          <w:szCs w:val="24"/>
          <w:lang w:eastAsia="el-GR"/>
        </w:rPr>
        <w:t>. Έχουν «</w:t>
      </w:r>
      <w:proofErr w:type="spellStart"/>
      <w:r w:rsidRPr="00F7196C">
        <w:rPr>
          <w:rFonts w:ascii="Arial" w:hAnsi="Arial" w:cs="Arial"/>
          <w:sz w:val="24"/>
          <w:szCs w:val="24"/>
          <w:lang w:eastAsia="el-GR"/>
        </w:rPr>
        <w:t>conditional</w:t>
      </w:r>
      <w:proofErr w:type="spellEnd"/>
      <w:r w:rsidRPr="00F7196C">
        <w:rPr>
          <w:rFonts w:ascii="Arial" w:hAnsi="Arial" w:cs="Arial"/>
          <w:sz w:val="24"/>
          <w:szCs w:val="24"/>
          <w:lang w:eastAsia="el-GR"/>
        </w:rPr>
        <w:t>» άδεια κυκλοφορίας στην Ευρωπαϊκή Ένωση. Έχουν άδεια κυκλοφορίας, όχι άδεια χρήσης. Το «</w:t>
      </w:r>
      <w:proofErr w:type="spellStart"/>
      <w:r w:rsidRPr="00F7196C">
        <w:rPr>
          <w:rFonts w:ascii="Arial" w:hAnsi="Arial" w:cs="Arial"/>
          <w:sz w:val="24"/>
          <w:szCs w:val="24"/>
          <w:lang w:eastAsia="el-GR"/>
        </w:rPr>
        <w:t>conditional</w:t>
      </w:r>
      <w:proofErr w:type="spellEnd"/>
      <w:r w:rsidRPr="00F7196C">
        <w:rPr>
          <w:rFonts w:ascii="Arial" w:hAnsi="Arial" w:cs="Arial"/>
          <w:sz w:val="24"/>
          <w:szCs w:val="24"/>
          <w:lang w:eastAsia="el-GR"/>
        </w:rPr>
        <w:t>» σημαίνει «υπό προϋποθέσεις», ότι δηλαδή κάθε χρόνο θα αξιολογούνται. Είναι άδεια κυκλοφορίας, δεν είναι άδεια επείγουσας χρήσης. Ναι, κάποιες χώρες τα πήρανε για επείγουσα χρήση, κ.λπ..  Ξέρετε τι έγινε σε μία από αυτές; Τα πήγανε σε ένα νοσοκομείο και έχει ξεσηκωθεί όλη η υπόλοιπη χώρα ή δεν τα δίνουν σε όλους. Είπαμε, δεν είναι για όλους.</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t xml:space="preserve">ΠΑΥΛΟΣ ΠΟΛΑΚΗΣ: </w:t>
      </w:r>
      <w:r w:rsidRPr="00F7196C">
        <w:rPr>
          <w:rFonts w:ascii="Arial" w:hAnsi="Arial" w:cs="Arial"/>
          <w:sz w:val="24"/>
          <w:szCs w:val="24"/>
          <w:lang w:eastAsia="el-GR"/>
        </w:rPr>
        <w:t>Προφανώς και δεν είναι!</w:t>
      </w:r>
    </w:p>
    <w:p w:rsidR="00F7196C" w:rsidRPr="00F7196C" w:rsidRDefault="00F7196C" w:rsidP="00F7196C">
      <w:pPr>
        <w:autoSpaceDE w:val="0"/>
        <w:autoSpaceDN w:val="0"/>
        <w:adjustRightInd w:val="0"/>
        <w:spacing w:after="160" w:line="600" w:lineRule="auto"/>
        <w:ind w:firstLine="720"/>
        <w:jc w:val="both"/>
        <w:rPr>
          <w:rFonts w:ascii="Arial" w:hAnsi="Arial" w:cs="Arial"/>
          <w:sz w:val="24"/>
          <w:szCs w:val="24"/>
          <w:lang w:eastAsia="el-GR"/>
        </w:rPr>
      </w:pPr>
      <w:r w:rsidRPr="00F7196C">
        <w:rPr>
          <w:rFonts w:ascii="Arial" w:hAnsi="Arial" w:cs="Arial"/>
          <w:b/>
          <w:sz w:val="24"/>
          <w:szCs w:val="24"/>
          <w:lang w:eastAsia="el-GR"/>
        </w:rPr>
        <w:lastRenderedPageBreak/>
        <w:t xml:space="preserve">ΒΑΣΙΛΕΙΟΣ ΚΟΝΤΟΖΑΜΑΝΗΣ (Αναπληρωτής Υπουργός Υγείας): </w:t>
      </w:r>
      <w:r w:rsidRPr="00F7196C">
        <w:rPr>
          <w:rFonts w:ascii="Arial" w:hAnsi="Arial" w:cs="Arial"/>
          <w:sz w:val="24"/>
          <w:szCs w:val="24"/>
          <w:lang w:eastAsia="el-GR"/>
        </w:rPr>
        <w:t xml:space="preserve">Κάντε λίγη υπομονή. Ολοκληρώνεται η διαδικασία </w:t>
      </w:r>
      <w:proofErr w:type="spellStart"/>
      <w:r w:rsidRPr="00F7196C">
        <w:rPr>
          <w:rFonts w:ascii="Arial" w:hAnsi="Arial" w:cs="Arial"/>
          <w:sz w:val="24"/>
          <w:szCs w:val="24"/>
          <w:lang w:eastAsia="el-GR"/>
        </w:rPr>
        <w:t>αδειοδότησης</w:t>
      </w:r>
      <w:proofErr w:type="spellEnd"/>
      <w:r w:rsidRPr="00F7196C">
        <w:rPr>
          <w:rFonts w:ascii="Arial" w:hAnsi="Arial" w:cs="Arial"/>
          <w:sz w:val="24"/>
          <w:szCs w:val="24"/>
          <w:lang w:eastAsia="el-GR"/>
        </w:rPr>
        <w:t>. Θα πάρουμε την άδειά τους και έχουμε διασφαλίσει να έρθουν τα φάρμακα αυτά.</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Και μια κουβέντα, κύριε Πρόεδρε, για τους θανάτους. Δεν είναι ευχάριστο να μιλάς για θανάτους, αλλά δυστυχώς, είχαμε θανάτους στην πανδημία αυτή, όχι μόνο εμείς, αλλά όλες οι χώρες.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Κύριε </w:t>
      </w:r>
      <w:proofErr w:type="spellStart"/>
      <w:r w:rsidRPr="00F7196C">
        <w:rPr>
          <w:rFonts w:ascii="Arial" w:hAnsi="Arial"/>
          <w:sz w:val="24"/>
          <w:szCs w:val="24"/>
          <w:lang w:eastAsia="el-GR"/>
        </w:rPr>
        <w:t>Πολάκη</w:t>
      </w:r>
      <w:proofErr w:type="spellEnd"/>
      <w:r w:rsidRPr="00F7196C">
        <w:rPr>
          <w:rFonts w:ascii="Arial" w:hAnsi="Arial"/>
          <w:sz w:val="24"/>
          <w:szCs w:val="24"/>
          <w:lang w:eastAsia="el-GR"/>
        </w:rPr>
        <w:t>, πετάτε νούμερα. Σας αρέσει πάντα. Λυπάμαι που θα το πω, αλλά νομίζετε ότι κατέχετε τη μοναδική αλήθεια. Πετάτε πάντα νούμερα. Πείτε τον παρονομαστή. Μας λέτε για θανάτους. Η Ελλάδα είναι εικοστή τρίτη χώρα στην Ευρώπη σε αριθμό θανάτων. Δυστυχώς, είχαμε θανάτους.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Όμως, να δούμε και τα συγκριτικά νούμερα. Δεν είναι ευχάριστο να μιλάμε για θανάτους. Και ακόμα η υπερβάλλουσα θνητότητα είναι…</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Τον παγκόσμιο μέσο όρο…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cs="Arial"/>
          <w:b/>
          <w:color w:val="222222"/>
          <w:sz w:val="24"/>
          <w:szCs w:val="24"/>
          <w:lang w:eastAsia="el-GR"/>
        </w:rPr>
        <w:t>ΒΑΣΙΛΕΙΟΣ ΚΟΝΤΟΖΑΜΑΝΗΣ (</w:t>
      </w:r>
      <w:r w:rsidRPr="00F7196C">
        <w:rPr>
          <w:rFonts w:ascii="Arial" w:hAnsi="Arial" w:cs="Arial"/>
          <w:b/>
          <w:color w:val="111111"/>
          <w:sz w:val="24"/>
          <w:szCs w:val="24"/>
          <w:lang w:eastAsia="el-GR"/>
        </w:rPr>
        <w:t>Αναπληρωτής Υπουργός</w:t>
      </w:r>
      <w:r w:rsidRPr="00F7196C">
        <w:rPr>
          <w:rFonts w:ascii="Arial" w:hAnsi="Arial" w:cs="Arial"/>
          <w:b/>
          <w:color w:val="222222"/>
          <w:sz w:val="24"/>
          <w:szCs w:val="24"/>
          <w:lang w:eastAsia="el-GR"/>
        </w:rPr>
        <w:t xml:space="preserve"> Υγείας):</w:t>
      </w:r>
      <w:r w:rsidRPr="00F7196C">
        <w:rPr>
          <w:rFonts w:ascii="Arial" w:hAnsi="Arial" w:cs="Arial"/>
          <w:color w:val="222222"/>
          <w:sz w:val="24"/>
          <w:szCs w:val="24"/>
          <w:lang w:eastAsia="el-GR"/>
        </w:rPr>
        <w:t>…</w:t>
      </w:r>
      <w:r w:rsidRPr="00F7196C">
        <w:rPr>
          <w:rFonts w:ascii="Arial" w:hAnsi="Arial"/>
          <w:sz w:val="24"/>
          <w:szCs w:val="24"/>
          <w:lang w:eastAsia="el-GR"/>
        </w:rPr>
        <w:t>ανά εκατομμύριο πληθυσμού. Δείτε τα στοιχεία.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…θάνατοι ανά εκατομμύριο πληθυσμού, τον ξέρετε, κύριε </w:t>
      </w:r>
      <w:proofErr w:type="spellStart"/>
      <w:r w:rsidRPr="00F7196C">
        <w:rPr>
          <w:rFonts w:ascii="Arial" w:hAnsi="Arial"/>
          <w:sz w:val="24"/>
          <w:szCs w:val="24"/>
          <w:lang w:eastAsia="el-GR"/>
        </w:rPr>
        <w:t>Κοντοζαμάνη</w:t>
      </w:r>
      <w:proofErr w:type="spellEnd"/>
      <w:r w:rsidRPr="00F7196C">
        <w:rPr>
          <w:rFonts w:ascii="Arial" w:hAnsi="Arial"/>
          <w:sz w:val="24"/>
          <w:szCs w:val="24"/>
          <w:lang w:eastAsia="el-GR"/>
        </w:rPr>
        <w:t>;</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cs="Arial"/>
          <w:b/>
          <w:color w:val="222222"/>
          <w:sz w:val="24"/>
          <w:szCs w:val="24"/>
          <w:lang w:eastAsia="el-GR"/>
        </w:rPr>
        <w:t>ΒΑΣΙΛΕΙΟΣ ΚΟΝΤΟΖΑΜΑΝΗΣ (</w:t>
      </w:r>
      <w:r w:rsidRPr="00F7196C">
        <w:rPr>
          <w:rFonts w:ascii="Arial" w:hAnsi="Arial" w:cs="Arial"/>
          <w:b/>
          <w:color w:val="111111"/>
          <w:sz w:val="24"/>
          <w:szCs w:val="24"/>
          <w:lang w:eastAsia="el-GR"/>
        </w:rPr>
        <w:t>Αναπληρωτής Υπουργός</w:t>
      </w:r>
      <w:r w:rsidRPr="00F7196C">
        <w:rPr>
          <w:rFonts w:ascii="Arial" w:hAnsi="Arial" w:cs="Arial"/>
          <w:b/>
          <w:color w:val="222222"/>
          <w:sz w:val="24"/>
          <w:szCs w:val="24"/>
          <w:lang w:eastAsia="el-GR"/>
        </w:rPr>
        <w:t xml:space="preserve"> Υγείας):</w:t>
      </w:r>
      <w:r w:rsidRPr="00F7196C">
        <w:rPr>
          <w:rFonts w:ascii="Arial" w:hAnsi="Arial" w:cs="Arial"/>
          <w:color w:val="222222"/>
          <w:sz w:val="24"/>
          <w:szCs w:val="24"/>
          <w:lang w:eastAsia="el-GR"/>
        </w:rPr>
        <w:t xml:space="preserve"> </w:t>
      </w:r>
      <w:r w:rsidRPr="00F7196C">
        <w:rPr>
          <w:rFonts w:ascii="Arial" w:hAnsi="Arial"/>
          <w:sz w:val="24"/>
          <w:szCs w:val="24"/>
          <w:lang w:eastAsia="el-GR"/>
        </w:rPr>
        <w:t>Μάθετε να διαβάζετε τα στοιχεία.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lastRenderedPageBreak/>
        <w:t>ΠΑΥΛΟΣ ΠΟΛΑΚΗΣ:</w:t>
      </w:r>
      <w:r w:rsidRPr="00F7196C">
        <w:rPr>
          <w:rFonts w:ascii="Arial" w:hAnsi="Arial"/>
          <w:sz w:val="24"/>
          <w:szCs w:val="24"/>
          <w:lang w:eastAsia="el-GR"/>
        </w:rPr>
        <w:t xml:space="preserve"> Ξέρετε, κύριε </w:t>
      </w:r>
      <w:proofErr w:type="spellStart"/>
      <w:r w:rsidRPr="00F7196C">
        <w:rPr>
          <w:rFonts w:ascii="Arial" w:hAnsi="Arial"/>
          <w:sz w:val="24"/>
          <w:szCs w:val="24"/>
          <w:lang w:eastAsia="el-GR"/>
        </w:rPr>
        <w:t>Κοντοζαμάνη</w:t>
      </w:r>
      <w:proofErr w:type="spellEnd"/>
      <w:r w:rsidRPr="00F7196C">
        <w:rPr>
          <w:rFonts w:ascii="Arial" w:hAnsi="Arial"/>
          <w:sz w:val="24"/>
          <w:szCs w:val="24"/>
          <w:lang w:eastAsia="el-GR"/>
        </w:rPr>
        <w:t xml:space="preserve">; Πόσοι είναι;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cs="Arial"/>
          <w:b/>
          <w:color w:val="222222"/>
          <w:sz w:val="24"/>
          <w:szCs w:val="24"/>
          <w:lang w:eastAsia="el-GR"/>
        </w:rPr>
        <w:t>ΒΑΣΙΛΕΙΟΣ ΚΟΝΤΟΖΑΜΑΝΗΣ (</w:t>
      </w:r>
      <w:r w:rsidRPr="00F7196C">
        <w:rPr>
          <w:rFonts w:ascii="Arial" w:hAnsi="Arial" w:cs="Arial"/>
          <w:b/>
          <w:color w:val="111111"/>
          <w:sz w:val="24"/>
          <w:szCs w:val="24"/>
          <w:lang w:eastAsia="el-GR"/>
        </w:rPr>
        <w:t>Αναπληρωτής Υπουργός</w:t>
      </w:r>
      <w:r w:rsidRPr="00F7196C">
        <w:rPr>
          <w:rFonts w:ascii="Arial" w:hAnsi="Arial" w:cs="Arial"/>
          <w:b/>
          <w:color w:val="222222"/>
          <w:sz w:val="24"/>
          <w:szCs w:val="24"/>
          <w:lang w:eastAsia="el-GR"/>
        </w:rPr>
        <w:t xml:space="preserve"> Υγείας):</w:t>
      </w:r>
      <w:r w:rsidRPr="00F7196C">
        <w:rPr>
          <w:rFonts w:ascii="Arial" w:hAnsi="Arial" w:cs="Arial"/>
          <w:color w:val="222222"/>
          <w:sz w:val="24"/>
          <w:szCs w:val="24"/>
          <w:lang w:eastAsia="el-GR"/>
        </w:rPr>
        <w:t xml:space="preserve"> </w:t>
      </w:r>
      <w:r w:rsidRPr="00F7196C">
        <w:rPr>
          <w:rFonts w:ascii="Arial" w:hAnsi="Arial"/>
          <w:sz w:val="24"/>
          <w:szCs w:val="24"/>
          <w:lang w:eastAsia="el-GR"/>
        </w:rPr>
        <w:t>Δεν αρκεί ένα νούμερο.</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b/>
          <w:sz w:val="24"/>
          <w:szCs w:val="24"/>
          <w:lang w:eastAsia="el-GR"/>
        </w:rPr>
        <w:t>ΠΡΟΕΔΡΕΥΩΝ (Οδυσσέας Κωνσταντινόπουλος):</w:t>
      </w:r>
      <w:r w:rsidRPr="00F7196C">
        <w:rPr>
          <w:rFonts w:ascii="Arial" w:hAnsi="Arial"/>
          <w:sz w:val="24"/>
          <w:szCs w:val="24"/>
          <w:lang w:eastAsia="el-GR"/>
        </w:rPr>
        <w:t xml:space="preserve"> </w:t>
      </w:r>
      <w:r w:rsidRPr="00F7196C">
        <w:rPr>
          <w:rFonts w:ascii="Arial" w:hAnsi="Arial" w:cs="Arial"/>
          <w:color w:val="222222"/>
          <w:sz w:val="24"/>
          <w:szCs w:val="24"/>
          <w:lang w:eastAsia="el-GR"/>
        </w:rPr>
        <w:t>Κύριε Υπουργέ, ολοκληρώστε, παρακαλώ.</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Ο παγκόσμιος μέσος όρος είναι τετρακόσιοι σαράντα τέσσερις θάνατοι ανά εκατομμύριο πληθυσμού κι εδώ έχουμε χίλιους εκατό.</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 xml:space="preserve">ΠΡΟΕΔΡΕΥΩΝ (Οδυσσέας Κωνσταντινόπουλος): </w:t>
      </w:r>
      <w:r w:rsidRPr="00F7196C">
        <w:rPr>
          <w:rFonts w:ascii="Arial" w:hAnsi="Arial" w:cs="Arial"/>
          <w:color w:val="222222"/>
          <w:sz w:val="24"/>
          <w:szCs w:val="24"/>
          <w:lang w:eastAsia="el-GR"/>
        </w:rPr>
        <w:t xml:space="preserve">Κύριε </w:t>
      </w:r>
      <w:proofErr w:type="spellStart"/>
      <w:r w:rsidRPr="00F7196C">
        <w:rPr>
          <w:rFonts w:ascii="Arial" w:hAnsi="Arial" w:cs="Arial"/>
          <w:color w:val="222222"/>
          <w:sz w:val="24"/>
          <w:szCs w:val="24"/>
          <w:lang w:eastAsia="el-GR"/>
        </w:rPr>
        <w:t>Πολάκη</w:t>
      </w:r>
      <w:proofErr w:type="spellEnd"/>
      <w:r w:rsidRPr="00F7196C">
        <w:rPr>
          <w:rFonts w:ascii="Arial" w:hAnsi="Arial" w:cs="Arial"/>
          <w:color w:val="222222"/>
          <w:sz w:val="24"/>
          <w:szCs w:val="24"/>
          <w:lang w:eastAsia="el-GR"/>
        </w:rPr>
        <w:t>, δεν είναι η Βουλή μόνο για εσάς εδώ!</w:t>
      </w:r>
      <w:r w:rsidRPr="00F7196C">
        <w:rPr>
          <w:rFonts w:ascii="Arial" w:hAnsi="Arial"/>
          <w:sz w:val="24"/>
          <w:szCs w:val="24"/>
          <w:lang w:eastAsia="el-GR"/>
        </w:rPr>
        <w:t xml:space="preserve"> Περιμένει και άλλη συνάδελφός σας μπροστά να μιλήσει.</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Μιλάτε πάνω μου για να μην ακουστώ.</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ΠΡΟΕΔΡΕΥΩΝ (Οδυσσέας Κωνσταντινόπουλος):</w:t>
      </w:r>
      <w:r w:rsidRPr="00F7196C">
        <w:rPr>
          <w:rFonts w:ascii="Arial" w:hAnsi="Arial"/>
          <w:sz w:val="24"/>
          <w:szCs w:val="24"/>
          <w:lang w:eastAsia="el-GR"/>
        </w:rPr>
        <w:t xml:space="preserve"> Αυτό είχα στο μυαλό μου, να μην ακουστείτε εσείς, λες και δεν ακούγεστε! Νομίζετε ότι όλοι σκέφτονται πώς θα καλύψουν εσάς να μη μιλάτε. Μοναδικό πρόβλημα είναι αυτό!</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Ρωτώ τον Υπουργό…</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lastRenderedPageBreak/>
        <w:t>ΠΡΟΕΔΡΕΥΩΝ (Οδυσσέας Κωνσταντινόπουλος):</w:t>
      </w:r>
      <w:r w:rsidRPr="00F7196C">
        <w:rPr>
          <w:rFonts w:ascii="Arial" w:hAnsi="Arial"/>
          <w:sz w:val="24"/>
          <w:szCs w:val="24"/>
          <w:lang w:eastAsia="el-GR"/>
        </w:rPr>
        <w:t xml:space="preserve"> Μα, κύριε </w:t>
      </w:r>
      <w:proofErr w:type="spellStart"/>
      <w:r w:rsidRPr="00F7196C">
        <w:rPr>
          <w:rFonts w:ascii="Arial" w:hAnsi="Arial"/>
          <w:sz w:val="24"/>
          <w:szCs w:val="24"/>
          <w:lang w:eastAsia="el-GR"/>
        </w:rPr>
        <w:t>Πολάκη</w:t>
      </w:r>
      <w:proofErr w:type="spellEnd"/>
      <w:r w:rsidRPr="00F7196C">
        <w:rPr>
          <w:rFonts w:ascii="Arial" w:hAnsi="Arial"/>
          <w:sz w:val="24"/>
          <w:szCs w:val="24"/>
          <w:lang w:eastAsia="el-GR"/>
        </w:rPr>
        <w:t>, δεν πρόκειται να επιτρέψω να συνεχιστεί αυτή η διαδικασία. Δεν πρόκειται να σας το επιτρέψω να μιλάτε!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Απαντήστε στο «τετρακόσιους σαράντα τέσσερις» και στο «χίλιους εκατό».</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ΠΡΟΕΔΡΕΥΩΝ (Οδυσσέας Κωνσταντινόπουλος):</w:t>
      </w:r>
      <w:r w:rsidRPr="00F7196C">
        <w:rPr>
          <w:rFonts w:ascii="Arial" w:hAnsi="Arial"/>
          <w:sz w:val="24"/>
          <w:szCs w:val="24"/>
          <w:lang w:eastAsia="el-GR"/>
        </w:rPr>
        <w:t xml:space="preserve"> Δεν πρόκειται να σας το επιστρέψω. Σας παρακαλώ να σταματήσετε!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Πείτε για το…</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b/>
          <w:sz w:val="24"/>
          <w:szCs w:val="24"/>
          <w:lang w:eastAsia="el-GR"/>
        </w:rPr>
        <w:t>ΠΡΟΕΔΡΕΥΩΝ (Οδυσσέας Κωνσταντινόπουλος):</w:t>
      </w:r>
      <w:r w:rsidRPr="00F7196C">
        <w:rPr>
          <w:rFonts w:ascii="Arial" w:hAnsi="Arial"/>
          <w:sz w:val="24"/>
          <w:szCs w:val="24"/>
          <w:lang w:eastAsia="el-GR"/>
        </w:rPr>
        <w:t xml:space="preserve"> </w:t>
      </w:r>
      <w:r w:rsidRPr="00F7196C">
        <w:rPr>
          <w:rFonts w:ascii="Arial" w:hAnsi="Arial" w:cs="Arial"/>
          <w:color w:val="222222"/>
          <w:sz w:val="24"/>
          <w:szCs w:val="24"/>
          <w:lang w:eastAsia="el-GR"/>
        </w:rPr>
        <w:t xml:space="preserve">Σας παρακαλώ, κύριε </w:t>
      </w:r>
      <w:proofErr w:type="spellStart"/>
      <w:r w:rsidRPr="00F7196C">
        <w:rPr>
          <w:rFonts w:ascii="Arial" w:hAnsi="Arial" w:cs="Arial"/>
          <w:color w:val="222222"/>
          <w:sz w:val="24"/>
          <w:szCs w:val="24"/>
          <w:lang w:eastAsia="el-GR"/>
        </w:rPr>
        <w:t>Πολάκη</w:t>
      </w:r>
      <w:proofErr w:type="spellEnd"/>
      <w:r w:rsidRPr="00F7196C">
        <w:rPr>
          <w:rFonts w:ascii="Arial" w:hAnsi="Arial" w:cs="Arial"/>
          <w:color w:val="222222"/>
          <w:sz w:val="24"/>
          <w:szCs w:val="24"/>
          <w:lang w:eastAsia="el-GR"/>
        </w:rPr>
        <w:t>! Σας παρακαλώ πάρα πολύ! Ρωτήσατε τον Υπουργό…</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Υπάρχει διαδικασία. Δεν σέβεστε τίποτα και κυρίως ούτε τους συναδέλφους σας…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Την αγωνιώδη προσπάθεια…</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b/>
          <w:sz w:val="24"/>
          <w:szCs w:val="24"/>
          <w:lang w:eastAsia="el-GR"/>
        </w:rPr>
        <w:t>ΠΡΟΕΔΡΕΥΩΝ (Οδυσσέας Κωνσταντινόπουλος):</w:t>
      </w:r>
      <w:r w:rsidRPr="00F7196C">
        <w:rPr>
          <w:rFonts w:ascii="Arial" w:hAnsi="Arial"/>
          <w:sz w:val="24"/>
          <w:szCs w:val="24"/>
          <w:lang w:eastAsia="el-GR"/>
        </w:rPr>
        <w:t xml:space="preserve"> Ξέρω, ξέρω.</w:t>
      </w:r>
      <w:r w:rsidRPr="00F7196C">
        <w:rPr>
          <w:rFonts w:ascii="Arial" w:hAnsi="Arial" w:cs="Arial"/>
          <w:color w:val="222222"/>
          <w:sz w:val="24"/>
          <w:szCs w:val="24"/>
          <w:lang w:eastAsia="el-GR"/>
        </w:rPr>
        <w:t xml:space="preserve"> Αυτά είναι παλιά. Τα έχετε ξαναπεί. Δεν πιάνουν σε εμένα.</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 xml:space="preserve">Κύριε </w:t>
      </w:r>
      <w:proofErr w:type="spellStart"/>
      <w:r w:rsidRPr="00F7196C">
        <w:rPr>
          <w:rFonts w:ascii="Arial" w:hAnsi="Arial" w:cs="Arial"/>
          <w:color w:val="222222"/>
          <w:sz w:val="24"/>
          <w:szCs w:val="24"/>
          <w:lang w:eastAsia="el-GR"/>
        </w:rPr>
        <w:t>Πολάκη</w:t>
      </w:r>
      <w:proofErr w:type="spellEnd"/>
      <w:r w:rsidRPr="00F7196C">
        <w:rPr>
          <w:rFonts w:ascii="Arial" w:hAnsi="Arial" w:cs="Arial"/>
          <w:color w:val="222222"/>
          <w:sz w:val="24"/>
          <w:szCs w:val="24"/>
          <w:lang w:eastAsia="el-GR"/>
        </w:rPr>
        <w:t xml:space="preserve">, σας παρακαλώ! Δεν μπορεί να συμπεριφέρεστε έτσι! Δεν μπορεί να συμπεριφέρεστε με αυτόν τον τρόπο! Είναι απαράδεκτο Βουλευτής </w:t>
      </w:r>
      <w:r w:rsidRPr="00F7196C">
        <w:rPr>
          <w:rFonts w:ascii="Arial" w:hAnsi="Arial" w:cs="Arial"/>
          <w:color w:val="222222"/>
          <w:sz w:val="24"/>
          <w:szCs w:val="24"/>
          <w:lang w:eastAsia="el-GR"/>
        </w:rPr>
        <w:lastRenderedPageBreak/>
        <w:t>του ΣΥΡΙΖΑ να μην επιτρέπει να μιλήσει κανένας άλλος πλην αυτού. Κρίνεστε για τον τρόπο. Εδώ δεν μπορεί να συνεχιστεί αυτό.</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ΒΑΣΙΛΕΙΟΣ ΚΟΝΤΟΖΑΜΑΝΗΣ (</w:t>
      </w:r>
      <w:r w:rsidRPr="00F7196C">
        <w:rPr>
          <w:rFonts w:ascii="Arial" w:hAnsi="Arial" w:cs="Arial"/>
          <w:b/>
          <w:color w:val="111111"/>
          <w:sz w:val="24"/>
          <w:szCs w:val="24"/>
          <w:lang w:eastAsia="el-GR"/>
        </w:rPr>
        <w:t>Αναπληρωτής Υπουργός</w:t>
      </w:r>
      <w:r w:rsidRPr="00F7196C">
        <w:rPr>
          <w:rFonts w:ascii="Arial" w:hAnsi="Arial" w:cs="Arial"/>
          <w:b/>
          <w:color w:val="222222"/>
          <w:sz w:val="24"/>
          <w:szCs w:val="24"/>
          <w:lang w:eastAsia="el-GR"/>
        </w:rPr>
        <w:t xml:space="preserve"> Υγείας):</w:t>
      </w:r>
      <w:r w:rsidRPr="00F7196C">
        <w:rPr>
          <w:rFonts w:ascii="Arial" w:hAnsi="Arial" w:cs="Arial"/>
          <w:color w:val="222222"/>
          <w:sz w:val="24"/>
          <w:szCs w:val="24"/>
          <w:lang w:eastAsia="el-GR"/>
        </w:rPr>
        <w:t xml:space="preserve"> Κύριε </w:t>
      </w:r>
      <w:proofErr w:type="spellStart"/>
      <w:r w:rsidRPr="00F7196C">
        <w:rPr>
          <w:rFonts w:ascii="Arial" w:hAnsi="Arial" w:cs="Arial"/>
          <w:color w:val="222222"/>
          <w:sz w:val="24"/>
          <w:szCs w:val="24"/>
          <w:lang w:eastAsia="el-GR"/>
        </w:rPr>
        <w:t>Πολάκη</w:t>
      </w:r>
      <w:proofErr w:type="spellEnd"/>
      <w:r w:rsidRPr="00F7196C">
        <w:rPr>
          <w:rFonts w:ascii="Arial" w:hAnsi="Arial" w:cs="Arial"/>
          <w:color w:val="222222"/>
          <w:sz w:val="24"/>
          <w:szCs w:val="24"/>
          <w:lang w:eastAsia="el-GR"/>
        </w:rPr>
        <w:t>…</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 xml:space="preserve">ΠΑΥΛΟΣ ΠΟΛΑΚΗΣ: </w:t>
      </w:r>
      <w:r w:rsidRPr="00F7196C">
        <w:rPr>
          <w:rFonts w:ascii="Arial" w:hAnsi="Arial" w:cs="Arial"/>
          <w:color w:val="222222"/>
          <w:sz w:val="24"/>
          <w:szCs w:val="24"/>
          <w:lang w:eastAsia="el-GR"/>
        </w:rPr>
        <w:t>Θα ακουστούν τα νούμερα. Στα δύο νούμερα…</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ΠΡΟΕΔΡΕΥΩΝ (Οδυσσέας Κωνσταντινόπουλος):</w:t>
      </w:r>
      <w:r w:rsidRPr="00F7196C">
        <w:rPr>
          <w:rFonts w:ascii="Arial" w:hAnsi="Arial" w:cs="Arial"/>
          <w:color w:val="222222"/>
          <w:sz w:val="24"/>
          <w:szCs w:val="24"/>
          <w:lang w:eastAsia="el-GR"/>
        </w:rPr>
        <w:t xml:space="preserve"> Δεν μπορεί να συνεχιστεί αυτό, κύριε </w:t>
      </w:r>
      <w:proofErr w:type="spellStart"/>
      <w:r w:rsidRPr="00F7196C">
        <w:rPr>
          <w:rFonts w:ascii="Arial" w:hAnsi="Arial" w:cs="Arial"/>
          <w:color w:val="222222"/>
          <w:sz w:val="24"/>
          <w:szCs w:val="24"/>
          <w:lang w:eastAsia="el-GR"/>
        </w:rPr>
        <w:t>Πολάκη</w:t>
      </w:r>
      <w:proofErr w:type="spellEnd"/>
      <w:r w:rsidRPr="00F7196C">
        <w:rPr>
          <w:rFonts w:ascii="Arial" w:hAnsi="Arial" w:cs="Arial"/>
          <w:color w:val="222222"/>
          <w:sz w:val="24"/>
          <w:szCs w:val="24"/>
          <w:lang w:eastAsia="el-GR"/>
        </w:rPr>
        <w:t>! Δεν θα σας επιτρέψω να συνεχίσετε. Αυτά που γνωρίζετε δεν θα τα κάνετε εδώ.</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Είναι απαράδεκτο αυτό που κάνεις.</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ΠΡΟΕΔΡΕΥΩΝ (Οδυσσέας Κωνσταντινόπουλος):</w:t>
      </w:r>
      <w:r w:rsidRPr="00F7196C">
        <w:rPr>
          <w:rFonts w:ascii="Arial" w:hAnsi="Arial" w:cs="Arial"/>
          <w:color w:val="222222"/>
          <w:sz w:val="24"/>
          <w:szCs w:val="24"/>
          <w:lang w:eastAsia="el-GR"/>
        </w:rPr>
        <w:t xml:space="preserve"> Είναι απαράδεκτος ο τρόπος που συνεχίζετε. Είναι απαράδεκτο που συνεχίζετε! Δεν πρόκειται να σας το επιτρέψω. Δεν μπορώ να σας το επιτρέψω!</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ΒΑΣΙΛΕΙΟΣ ΚΟΝΤΟΖΑΜΑΝΗΣ (</w:t>
      </w:r>
      <w:r w:rsidRPr="00F7196C">
        <w:rPr>
          <w:rFonts w:ascii="Arial" w:hAnsi="Arial" w:cs="Arial"/>
          <w:b/>
          <w:color w:val="111111"/>
          <w:sz w:val="24"/>
          <w:szCs w:val="24"/>
          <w:lang w:eastAsia="el-GR"/>
        </w:rPr>
        <w:t>Αναπληρωτής Υπουργός</w:t>
      </w:r>
      <w:r w:rsidRPr="00F7196C">
        <w:rPr>
          <w:rFonts w:ascii="Arial" w:hAnsi="Arial" w:cs="Arial"/>
          <w:b/>
          <w:color w:val="222222"/>
          <w:sz w:val="24"/>
          <w:szCs w:val="24"/>
          <w:lang w:eastAsia="el-GR"/>
        </w:rPr>
        <w:t xml:space="preserve"> Υγείας):</w:t>
      </w:r>
      <w:r w:rsidRPr="00F7196C">
        <w:rPr>
          <w:rFonts w:ascii="Arial" w:hAnsi="Arial" w:cs="Arial"/>
          <w:color w:val="222222"/>
          <w:sz w:val="24"/>
          <w:szCs w:val="24"/>
          <w:lang w:eastAsia="el-GR"/>
        </w:rPr>
        <w:t xml:space="preserve"> Κύριε </w:t>
      </w:r>
      <w:proofErr w:type="spellStart"/>
      <w:r w:rsidRPr="00F7196C">
        <w:rPr>
          <w:rFonts w:ascii="Arial" w:hAnsi="Arial" w:cs="Arial"/>
          <w:color w:val="222222"/>
          <w:sz w:val="24"/>
          <w:szCs w:val="24"/>
          <w:lang w:eastAsia="el-GR"/>
        </w:rPr>
        <w:t>Πολάκη</w:t>
      </w:r>
      <w:proofErr w:type="spellEnd"/>
      <w:r w:rsidRPr="00F7196C">
        <w:rPr>
          <w:rFonts w:ascii="Arial" w:hAnsi="Arial" w:cs="Arial"/>
          <w:color w:val="222222"/>
          <w:sz w:val="24"/>
          <w:szCs w:val="24"/>
          <w:lang w:eastAsia="el-GR"/>
        </w:rPr>
        <w:t>…</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Θα ακουστούν τα νούμερα.</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b/>
          <w:sz w:val="24"/>
          <w:szCs w:val="24"/>
          <w:lang w:eastAsia="el-GR"/>
        </w:rPr>
        <w:t>ΠΡΟΕΔΡΕΥΩΝ (Οδυσσέας Κωνσταντινόπουλος):</w:t>
      </w:r>
      <w:r w:rsidRPr="00F7196C">
        <w:rPr>
          <w:rFonts w:ascii="Arial" w:hAnsi="Arial"/>
          <w:sz w:val="24"/>
          <w:szCs w:val="24"/>
          <w:lang w:eastAsia="el-GR"/>
        </w:rPr>
        <w:t xml:space="preserve"> Τα</w:t>
      </w:r>
      <w:r w:rsidRPr="00F7196C">
        <w:rPr>
          <w:rFonts w:ascii="Arial" w:hAnsi="Arial" w:cs="Arial"/>
          <w:color w:val="222222"/>
          <w:sz w:val="24"/>
          <w:szCs w:val="24"/>
          <w:lang w:eastAsia="el-GR"/>
        </w:rPr>
        <w:t xml:space="preserve"> νούμερα εδώ πέρα τα έχετε πει εκατό φορές.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Στα δύο νούμερα απαντήστε.</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lastRenderedPageBreak/>
        <w:t>ΠΡΟΕΔΡΕΥΩΝ (Οδυσσέας Κωνσταντινόπουλος):</w:t>
      </w:r>
      <w:r w:rsidRPr="00F7196C">
        <w:rPr>
          <w:rFonts w:ascii="Arial" w:hAnsi="Arial" w:cs="Arial"/>
          <w:color w:val="222222"/>
          <w:sz w:val="24"/>
          <w:szCs w:val="24"/>
          <w:lang w:eastAsia="el-GR"/>
        </w:rPr>
        <w:t xml:space="preserve"> Τι είναι αυτό που κάνετε; Φασισμός; Φασισμός είναι αυτό; Είχατε δεκαπέντε λεπτά να μιλήσετε! Δεκαπέντε λεπτά σας δώσαμε! Δεκαπέντε λεπτά! Θα μπορέσετε να σταματήσετε και να μιλήσει ο Υπουργός;</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Παρακαλώ, κύριε Υπουργέ, έχετε τον λόγο.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Τα δύο νούμερα...</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ΒΑΣΙΛΕΙΟΣ ΚΟΝΤΟΖΑΜΑΝΗΣ (</w:t>
      </w:r>
      <w:r w:rsidRPr="00F7196C">
        <w:rPr>
          <w:rFonts w:ascii="Arial" w:hAnsi="Arial" w:cs="Arial"/>
          <w:b/>
          <w:color w:val="111111"/>
          <w:sz w:val="24"/>
          <w:szCs w:val="24"/>
          <w:lang w:eastAsia="el-GR"/>
        </w:rPr>
        <w:t>Αναπληρωτής Υπουργός</w:t>
      </w:r>
      <w:r w:rsidRPr="00F7196C">
        <w:rPr>
          <w:rFonts w:ascii="Arial" w:hAnsi="Arial" w:cs="Arial"/>
          <w:b/>
          <w:color w:val="222222"/>
          <w:sz w:val="24"/>
          <w:szCs w:val="24"/>
          <w:lang w:eastAsia="el-GR"/>
        </w:rPr>
        <w:t xml:space="preserve"> Υγείας):</w:t>
      </w:r>
      <w:r w:rsidRPr="00F7196C">
        <w:rPr>
          <w:rFonts w:ascii="Arial" w:hAnsi="Arial" w:cs="Arial"/>
          <w:color w:val="222222"/>
          <w:sz w:val="24"/>
          <w:szCs w:val="24"/>
          <w:lang w:eastAsia="el-GR"/>
        </w:rPr>
        <w:t xml:space="preserve"> </w:t>
      </w:r>
      <w:r w:rsidRPr="00F7196C">
        <w:rPr>
          <w:rFonts w:ascii="Arial" w:hAnsi="Arial"/>
          <w:sz w:val="24"/>
          <w:szCs w:val="24"/>
          <w:lang w:eastAsia="el-GR"/>
        </w:rPr>
        <w:t xml:space="preserve">Κύριε </w:t>
      </w:r>
      <w:proofErr w:type="spellStart"/>
      <w:r w:rsidRPr="00F7196C">
        <w:rPr>
          <w:rFonts w:ascii="Arial" w:hAnsi="Arial" w:cs="Arial"/>
          <w:color w:val="222222"/>
          <w:sz w:val="24"/>
          <w:szCs w:val="24"/>
          <w:lang w:eastAsia="el-GR"/>
        </w:rPr>
        <w:t>Πολάκη</w:t>
      </w:r>
      <w:proofErr w:type="spellEnd"/>
      <w:r w:rsidRPr="00F7196C">
        <w:rPr>
          <w:rFonts w:ascii="Arial" w:hAnsi="Arial" w:cs="Arial"/>
          <w:color w:val="222222"/>
          <w:sz w:val="24"/>
          <w:szCs w:val="24"/>
          <w:lang w:eastAsia="el-GR"/>
        </w:rPr>
        <w:t>,…</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ΠΡΟΕΔΡΕΥΩΝ (Οδυσσέας Κωνσταντινόπουλος):</w:t>
      </w:r>
      <w:r w:rsidRPr="00F7196C">
        <w:rPr>
          <w:rFonts w:ascii="Arial" w:hAnsi="Arial" w:cs="Arial"/>
          <w:color w:val="222222"/>
          <w:sz w:val="24"/>
          <w:szCs w:val="24"/>
          <w:lang w:eastAsia="el-GR"/>
        </w:rPr>
        <w:t xml:space="preserve"> Σας παρακαλώ, κύριε </w:t>
      </w:r>
      <w:proofErr w:type="spellStart"/>
      <w:r w:rsidRPr="00F7196C">
        <w:rPr>
          <w:rFonts w:ascii="Arial" w:hAnsi="Arial" w:cs="Arial"/>
          <w:color w:val="222222"/>
          <w:sz w:val="24"/>
          <w:szCs w:val="24"/>
          <w:lang w:eastAsia="el-GR"/>
        </w:rPr>
        <w:t>Πολάκη</w:t>
      </w:r>
      <w:proofErr w:type="spellEnd"/>
      <w:r w:rsidRPr="00F7196C">
        <w:rPr>
          <w:rFonts w:ascii="Arial" w:hAnsi="Arial" w:cs="Arial"/>
          <w:color w:val="222222"/>
          <w:sz w:val="24"/>
          <w:szCs w:val="24"/>
          <w:lang w:eastAsia="el-GR"/>
        </w:rPr>
        <w:t>!</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ΒΑΣΙΛΕΙΟΣ ΚΟΝΤΟΖΑΜΑΝΗΣ (</w:t>
      </w:r>
      <w:r w:rsidRPr="00F7196C">
        <w:rPr>
          <w:rFonts w:ascii="Arial" w:hAnsi="Arial" w:cs="Arial"/>
          <w:b/>
          <w:color w:val="111111"/>
          <w:sz w:val="24"/>
          <w:szCs w:val="24"/>
          <w:lang w:eastAsia="el-GR"/>
        </w:rPr>
        <w:t>Αναπληρωτής Υπουργός</w:t>
      </w:r>
      <w:r w:rsidRPr="00F7196C">
        <w:rPr>
          <w:rFonts w:ascii="Arial" w:hAnsi="Arial" w:cs="Arial"/>
          <w:b/>
          <w:color w:val="222222"/>
          <w:sz w:val="24"/>
          <w:szCs w:val="24"/>
          <w:lang w:eastAsia="el-GR"/>
        </w:rPr>
        <w:t xml:space="preserve"> Υγείας):</w:t>
      </w:r>
      <w:r w:rsidRPr="00F7196C">
        <w:rPr>
          <w:rFonts w:ascii="Arial" w:hAnsi="Arial" w:cs="Arial"/>
          <w:color w:val="222222"/>
          <w:sz w:val="24"/>
          <w:szCs w:val="24"/>
          <w:lang w:eastAsia="el-GR"/>
        </w:rPr>
        <w:t xml:space="preserve"> Λέτε πολλά. Πάντα λέτε πολλά και όποιος λέει πολλά χάνει το μέτρο…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Με νούμερα.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ΠΡΟΕΔΡΕΥΩΝ (Οδυσσέας Κωνσταντινόπουλος):</w:t>
      </w:r>
      <w:r w:rsidRPr="00F7196C">
        <w:rPr>
          <w:rFonts w:ascii="Arial" w:hAnsi="Arial"/>
          <w:sz w:val="24"/>
          <w:szCs w:val="24"/>
          <w:lang w:eastAsia="el-GR"/>
        </w:rPr>
        <w:t xml:space="preserve"> Μα, σας παρακαλώ! Θα σταματήσω τη διαδικασία.</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Κύριε Υπουργέ</w:t>
      </w:r>
      <w:r w:rsidRPr="00F7196C">
        <w:rPr>
          <w:rFonts w:ascii="Arial" w:hAnsi="Arial"/>
          <w:sz w:val="24"/>
          <w:szCs w:val="24"/>
          <w:lang w:eastAsia="el-GR"/>
        </w:rPr>
        <w:t xml:space="preserve">, σας παρακαλώ, ολοκληρώστε! Δεν μπορεί </w:t>
      </w:r>
      <w:r w:rsidRPr="00F7196C">
        <w:rPr>
          <w:rFonts w:ascii="Arial" w:hAnsi="Arial" w:cs="Arial"/>
          <w:color w:val="222222"/>
          <w:sz w:val="24"/>
          <w:szCs w:val="24"/>
          <w:lang w:eastAsia="el-GR"/>
        </w:rPr>
        <w:t xml:space="preserve">η Βουλή να είναι επί εικοσιπέντε λεπτά για μια ερώτηση την οποία ο κ. </w:t>
      </w:r>
      <w:proofErr w:type="spellStart"/>
      <w:r w:rsidRPr="00F7196C">
        <w:rPr>
          <w:rFonts w:ascii="Arial" w:hAnsi="Arial" w:cs="Arial"/>
          <w:color w:val="222222"/>
          <w:sz w:val="24"/>
          <w:szCs w:val="24"/>
          <w:lang w:eastAsia="el-GR"/>
        </w:rPr>
        <w:t>Πολάκης</w:t>
      </w:r>
      <w:proofErr w:type="spellEnd"/>
      <w:r w:rsidRPr="00F7196C">
        <w:rPr>
          <w:rFonts w:ascii="Arial" w:hAnsi="Arial" w:cs="Arial"/>
          <w:color w:val="222222"/>
          <w:sz w:val="24"/>
          <w:szCs w:val="24"/>
          <w:lang w:eastAsia="el-GR"/>
        </w:rPr>
        <w:t xml:space="preserve"> προκαλεί </w:t>
      </w:r>
      <w:r w:rsidRPr="00F7196C">
        <w:rPr>
          <w:rFonts w:ascii="Arial" w:hAnsi="Arial" w:cs="Arial"/>
          <w:color w:val="222222"/>
          <w:sz w:val="24"/>
          <w:szCs w:val="24"/>
          <w:lang w:eastAsia="el-GR"/>
        </w:rPr>
        <w:lastRenderedPageBreak/>
        <w:t>για να παίξει και να δημιουργεί πρόβλημα στους υπόλοιπους συναδέλφους. Δεν πρόκειται να το επιτρέψω!</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Παρακαλώ, συνεχίστε κύριε Υπουργέ.</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ΒΑΣΙΛΕΙΟΣ ΚΟΝΤΟΖΑΜΑΝΗΣ (</w:t>
      </w:r>
      <w:r w:rsidRPr="00F7196C">
        <w:rPr>
          <w:rFonts w:ascii="Arial" w:hAnsi="Arial" w:cs="Arial"/>
          <w:b/>
          <w:color w:val="111111"/>
          <w:sz w:val="24"/>
          <w:szCs w:val="24"/>
          <w:lang w:eastAsia="el-GR"/>
        </w:rPr>
        <w:t>Αναπληρωτής Υπουργός</w:t>
      </w:r>
      <w:r w:rsidRPr="00F7196C">
        <w:rPr>
          <w:rFonts w:ascii="Arial" w:hAnsi="Arial" w:cs="Arial"/>
          <w:b/>
          <w:color w:val="222222"/>
          <w:sz w:val="24"/>
          <w:szCs w:val="24"/>
          <w:lang w:eastAsia="el-GR"/>
        </w:rPr>
        <w:t xml:space="preserve"> Υγείας):</w:t>
      </w:r>
      <w:r w:rsidRPr="00F7196C">
        <w:rPr>
          <w:rFonts w:ascii="Arial" w:hAnsi="Arial" w:cs="Arial"/>
          <w:color w:val="222222"/>
          <w:sz w:val="24"/>
          <w:szCs w:val="24"/>
          <w:lang w:eastAsia="el-GR"/>
        </w:rPr>
        <w:t xml:space="preserve"> Για να σας καθησυχάσω, κύριε </w:t>
      </w:r>
      <w:proofErr w:type="spellStart"/>
      <w:r w:rsidRPr="00F7196C">
        <w:rPr>
          <w:rFonts w:ascii="Arial" w:hAnsi="Arial" w:cs="Arial"/>
          <w:color w:val="222222"/>
          <w:sz w:val="24"/>
          <w:szCs w:val="24"/>
          <w:lang w:eastAsia="el-GR"/>
        </w:rPr>
        <w:t>Πολάκη</w:t>
      </w:r>
      <w:proofErr w:type="spellEnd"/>
      <w:r w:rsidRPr="00F7196C">
        <w:rPr>
          <w:rFonts w:ascii="Arial" w:hAnsi="Arial" w:cs="Arial"/>
          <w:color w:val="222222"/>
          <w:sz w:val="24"/>
          <w:szCs w:val="24"/>
          <w:lang w:eastAsia="el-GR"/>
        </w:rPr>
        <w:t xml:space="preserve">, συζητάμε με όλες τις εταιρείες που πρόκειται να φέρουν τα </w:t>
      </w:r>
      <w:proofErr w:type="spellStart"/>
      <w:r w:rsidRPr="00F7196C">
        <w:rPr>
          <w:rFonts w:ascii="Arial" w:hAnsi="Arial" w:cs="Arial"/>
          <w:color w:val="222222"/>
          <w:sz w:val="24"/>
          <w:szCs w:val="24"/>
          <w:lang w:eastAsia="el-GR"/>
        </w:rPr>
        <w:t>μονοκλωνικά</w:t>
      </w:r>
      <w:proofErr w:type="spellEnd"/>
      <w:r w:rsidRPr="00F7196C">
        <w:rPr>
          <w:rFonts w:ascii="Arial" w:hAnsi="Arial" w:cs="Arial"/>
          <w:color w:val="222222"/>
          <w:sz w:val="24"/>
          <w:szCs w:val="24"/>
          <w:lang w:eastAsia="el-GR"/>
        </w:rPr>
        <w:t xml:space="preserve"> αντισώματα στο πλαίσιο της ευρωπαϊκής συμφωνίας. Δεν ξέρω αν σας ενδιαφέρει μια συγκεκριμένη. Εγώ σας λέω ότι συζητάμε με όλες.</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Σε κάθε περίπτωση, επαναλαμβάνω, για να ολοκληρώσω, κύριε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Εγώ σας λέω γιατί δεν τα έχετε φέρει μέχρι τώρα.</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ΒΑΣΙΛΕΙΟΣ ΚΟΝΤΟΖΑΜΑΝΗΣ (</w:t>
      </w:r>
      <w:r w:rsidRPr="00F7196C">
        <w:rPr>
          <w:rFonts w:ascii="Arial" w:hAnsi="Arial" w:cs="Arial"/>
          <w:b/>
          <w:color w:val="111111"/>
          <w:sz w:val="24"/>
          <w:szCs w:val="24"/>
          <w:lang w:eastAsia="el-GR"/>
        </w:rPr>
        <w:t>Αναπληρωτής Υπουργός</w:t>
      </w:r>
      <w:r w:rsidRPr="00F7196C">
        <w:rPr>
          <w:rFonts w:ascii="Arial" w:hAnsi="Arial" w:cs="Arial"/>
          <w:b/>
          <w:color w:val="222222"/>
          <w:sz w:val="24"/>
          <w:szCs w:val="24"/>
          <w:lang w:eastAsia="el-GR"/>
        </w:rPr>
        <w:t xml:space="preserve"> Υγείας):</w:t>
      </w:r>
      <w:r w:rsidRPr="00F7196C">
        <w:rPr>
          <w:rFonts w:ascii="Arial" w:hAnsi="Arial" w:cs="Arial"/>
          <w:color w:val="222222"/>
          <w:sz w:val="24"/>
          <w:szCs w:val="24"/>
          <w:lang w:eastAsia="el-GR"/>
        </w:rPr>
        <w:t xml:space="preserve"> Διότι δεν έχουν άδεια κυκλοφορίας!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Οι άλλοι πώς τα έφεραν;</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cs="Arial"/>
          <w:b/>
          <w:color w:val="222222"/>
          <w:sz w:val="24"/>
          <w:szCs w:val="24"/>
          <w:lang w:eastAsia="el-GR"/>
        </w:rPr>
        <w:t>ΒΑΣΙΛΕΙΟΣ ΚΟΝΤΟΖΑΜΑΝΗΣ (</w:t>
      </w:r>
      <w:r w:rsidRPr="00F7196C">
        <w:rPr>
          <w:rFonts w:ascii="Arial" w:hAnsi="Arial" w:cs="Arial"/>
          <w:b/>
          <w:color w:val="111111"/>
          <w:sz w:val="24"/>
          <w:szCs w:val="24"/>
          <w:lang w:eastAsia="el-GR"/>
        </w:rPr>
        <w:t>Αναπληρωτής Υπουργός</w:t>
      </w:r>
      <w:r w:rsidRPr="00F7196C">
        <w:rPr>
          <w:rFonts w:ascii="Arial" w:hAnsi="Arial" w:cs="Arial"/>
          <w:b/>
          <w:color w:val="222222"/>
          <w:sz w:val="24"/>
          <w:szCs w:val="24"/>
          <w:lang w:eastAsia="el-GR"/>
        </w:rPr>
        <w:t xml:space="preserve"> Υγείας):</w:t>
      </w:r>
      <w:r w:rsidRPr="00F7196C">
        <w:rPr>
          <w:rFonts w:ascii="Arial" w:hAnsi="Arial" w:cs="Arial"/>
          <w:color w:val="222222"/>
          <w:sz w:val="24"/>
          <w:szCs w:val="24"/>
          <w:lang w:eastAsia="el-GR"/>
        </w:rPr>
        <w:t xml:space="preserve"> Βλέπετε ότι αποσύρουν…</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b/>
          <w:sz w:val="24"/>
          <w:szCs w:val="24"/>
          <w:lang w:eastAsia="el-GR"/>
        </w:rPr>
        <w:t>ΠΡΟΕΔΡΕΥΩΝ (Οδυσσέας Κωνσταντινόπουλος):</w:t>
      </w:r>
      <w:r w:rsidRPr="00F7196C">
        <w:rPr>
          <w:rFonts w:ascii="Arial" w:hAnsi="Arial"/>
          <w:sz w:val="24"/>
          <w:szCs w:val="24"/>
          <w:lang w:eastAsia="el-GR"/>
        </w:rPr>
        <w:t xml:space="preserve"> Κύριε </w:t>
      </w:r>
      <w:proofErr w:type="spellStart"/>
      <w:r w:rsidRPr="00F7196C">
        <w:rPr>
          <w:rFonts w:ascii="Arial" w:hAnsi="Arial"/>
          <w:sz w:val="24"/>
          <w:szCs w:val="24"/>
          <w:lang w:eastAsia="el-GR"/>
        </w:rPr>
        <w:t>Πολάκη</w:t>
      </w:r>
      <w:proofErr w:type="spellEnd"/>
      <w:r w:rsidRPr="00F7196C">
        <w:rPr>
          <w:rFonts w:ascii="Arial" w:hAnsi="Arial"/>
          <w:sz w:val="24"/>
          <w:szCs w:val="24"/>
          <w:lang w:eastAsia="el-GR"/>
        </w:rPr>
        <w:t xml:space="preserve">, γιατί συμπεριφέρεστε με αυτόν τον τρόπο; </w:t>
      </w:r>
      <w:r w:rsidRPr="00F7196C">
        <w:rPr>
          <w:rFonts w:ascii="Arial" w:hAnsi="Arial" w:cs="Arial"/>
          <w:color w:val="222222"/>
          <w:sz w:val="24"/>
          <w:szCs w:val="24"/>
          <w:lang w:eastAsia="el-GR"/>
        </w:rPr>
        <w:t>Τι τρόπος είναι αυτός;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lastRenderedPageBreak/>
        <w:t>ΠΑΥΛΟΣ ΠΟΛΑΚΗΣ:</w:t>
      </w:r>
      <w:r w:rsidRPr="00F7196C">
        <w:rPr>
          <w:rFonts w:ascii="Arial" w:hAnsi="Arial"/>
          <w:sz w:val="24"/>
          <w:szCs w:val="24"/>
          <w:lang w:eastAsia="el-GR"/>
        </w:rPr>
        <w:t xml:space="preserve"> Διότι έχω δίκιο, γι’ αυτό!</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b/>
          <w:sz w:val="24"/>
          <w:szCs w:val="24"/>
          <w:lang w:eastAsia="el-GR"/>
        </w:rPr>
        <w:t>ΠΡΟΕΔΡΕΥΩΝ (Οδυσσέας Κωνσταντινόπουλος):</w:t>
      </w:r>
      <w:r w:rsidRPr="00F7196C">
        <w:rPr>
          <w:rFonts w:ascii="Arial" w:hAnsi="Arial"/>
          <w:sz w:val="24"/>
          <w:szCs w:val="24"/>
          <w:lang w:eastAsia="el-GR"/>
        </w:rPr>
        <w:t xml:space="preserve"> </w:t>
      </w:r>
      <w:r w:rsidRPr="00F7196C">
        <w:rPr>
          <w:rFonts w:ascii="Arial" w:hAnsi="Arial" w:cs="Arial"/>
          <w:color w:val="222222"/>
          <w:sz w:val="24"/>
          <w:szCs w:val="24"/>
          <w:lang w:eastAsia="el-GR"/>
        </w:rPr>
        <w:t>Γιατί συμπεριφέρεστε με αυτόν τον αντιδημοκρατικό τρόπο;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Διότι έχω δίκιο και δεν απαντά.</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ΠΡΟΕΔΡΕΥΩΝ (Οδυσσέας Κωνσταντινόπουλος):</w:t>
      </w:r>
      <w:r w:rsidRPr="00F7196C">
        <w:rPr>
          <w:rFonts w:ascii="Arial" w:hAnsi="Arial"/>
          <w:sz w:val="24"/>
          <w:szCs w:val="24"/>
          <w:lang w:eastAsia="el-GR"/>
        </w:rPr>
        <w:t xml:space="preserve"> Και η Χρυσή Αυγή έτσι έλεγε, ότι είχε δίκιο. Δεν σας επιτρέπω!</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Ακούστε με, κύριε Πρόεδρε…</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b/>
          <w:sz w:val="24"/>
          <w:szCs w:val="24"/>
          <w:lang w:eastAsia="el-GR"/>
        </w:rPr>
        <w:t>ΠΡΟΕΔΡΕΥΩΝ (Οδυσσέας Κωνσταντινόπουλος):</w:t>
      </w:r>
      <w:r w:rsidRPr="00F7196C">
        <w:rPr>
          <w:rFonts w:ascii="Arial" w:hAnsi="Arial"/>
          <w:sz w:val="24"/>
          <w:szCs w:val="24"/>
          <w:lang w:eastAsia="el-GR"/>
        </w:rPr>
        <w:t xml:space="preserve"> Όχι, δεν σας ακούω. Σας λέω ένα πράγμα,</w:t>
      </w:r>
      <w:r w:rsidRPr="00F7196C">
        <w:rPr>
          <w:rFonts w:ascii="Arial" w:hAnsi="Arial" w:cs="Arial"/>
          <w:color w:val="222222"/>
          <w:sz w:val="24"/>
          <w:szCs w:val="24"/>
          <w:lang w:eastAsia="el-GR"/>
        </w:rPr>
        <w:t xml:space="preserve"> να σταματήσετε. Ο τρόπος που μιλάτε…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Πάρε πίσω αυτό που είπες τώρα…</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ΠΡΟΕΔΡΕΥΩΝ (Οδυσσέας Κωνσταντινόπουλος):</w:t>
      </w:r>
      <w:r w:rsidRPr="00F7196C">
        <w:rPr>
          <w:rFonts w:ascii="Arial" w:hAnsi="Arial" w:cs="Arial"/>
          <w:color w:val="222222"/>
          <w:sz w:val="24"/>
          <w:szCs w:val="24"/>
          <w:lang w:eastAsia="el-GR"/>
        </w:rPr>
        <w:t xml:space="preserve"> Δεν παίρνω τίποτα πίσω! Δεν παίρνω τίποτα! Καθόλου!</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Πάρε το πί</w:t>
      </w:r>
      <w:r w:rsidRPr="00F7196C">
        <w:rPr>
          <w:rFonts w:ascii="Arial" w:hAnsi="Arial" w:cs="Arial"/>
          <w:color w:val="222222"/>
          <w:sz w:val="24"/>
          <w:szCs w:val="24"/>
          <w:lang w:eastAsia="el-GR"/>
        </w:rPr>
        <w:t>σω…</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ΠΡΟΕΔΡΕΥΩΝ (Οδυσσέας Κωνσταντινόπουλος):</w:t>
      </w:r>
      <w:r w:rsidRPr="00F7196C">
        <w:rPr>
          <w:rFonts w:ascii="Arial" w:hAnsi="Arial" w:cs="Arial"/>
          <w:color w:val="222222"/>
          <w:sz w:val="24"/>
          <w:szCs w:val="24"/>
          <w:lang w:eastAsia="el-GR"/>
        </w:rPr>
        <w:t xml:space="preserve"> Όχι, δεν το παίρνω!</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Ζητώ τον λόγο επί προσωπικού.</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b/>
          <w:sz w:val="24"/>
          <w:szCs w:val="24"/>
          <w:lang w:eastAsia="el-GR"/>
        </w:rPr>
        <w:t>ΠΡΟΕΔΡΕΥΩΝ (Οδυσσέας Κωνσταντινόπουλος):</w:t>
      </w:r>
      <w:r w:rsidRPr="00F7196C">
        <w:rPr>
          <w:rFonts w:ascii="Arial" w:hAnsi="Arial"/>
          <w:sz w:val="24"/>
          <w:szCs w:val="24"/>
          <w:lang w:eastAsia="el-GR"/>
        </w:rPr>
        <w:t xml:space="preserve"> Όχι, </w:t>
      </w:r>
      <w:r w:rsidRPr="00F7196C">
        <w:rPr>
          <w:rFonts w:ascii="Arial" w:hAnsi="Arial" w:cs="Arial"/>
          <w:color w:val="222222"/>
          <w:sz w:val="24"/>
          <w:szCs w:val="24"/>
          <w:lang w:eastAsia="el-GR"/>
        </w:rPr>
        <w:t xml:space="preserve">δεν σας τον δίνω! Δεν υπάρχει τέτοια διαδικασία! Δεν υπάρχει τέτοια διαδικασία! Δεν μπορεί </w:t>
      </w:r>
      <w:r w:rsidRPr="00F7196C">
        <w:rPr>
          <w:rFonts w:ascii="Arial" w:hAnsi="Arial" w:cs="Arial"/>
          <w:color w:val="222222"/>
          <w:sz w:val="24"/>
          <w:szCs w:val="24"/>
          <w:lang w:eastAsia="el-GR"/>
        </w:rPr>
        <w:lastRenderedPageBreak/>
        <w:t>να συνεχίσετε με αυτόν τον τρόπο! Είστε απαράδεκτος! Δεν μπορείτε να συνεχίσετε με αυτόν τον τρόπο! Για τριάντα λεπτά η Βουλή πρέπει να σας ανεχθεί…</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…(δεν ακούστηκε).</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b/>
          <w:sz w:val="24"/>
          <w:szCs w:val="24"/>
          <w:lang w:eastAsia="el-GR"/>
        </w:rPr>
        <w:t>ΠΡΟΕΔΡΕΥΩΝ (Οδυσσέας Κωνσταντινόπουλος):</w:t>
      </w:r>
      <w:r w:rsidRPr="00F7196C">
        <w:rPr>
          <w:rFonts w:ascii="Arial" w:hAnsi="Arial"/>
          <w:sz w:val="24"/>
          <w:szCs w:val="24"/>
          <w:lang w:eastAsia="el-GR"/>
        </w:rPr>
        <w:t xml:space="preserve"> </w:t>
      </w:r>
      <w:r w:rsidRPr="00F7196C">
        <w:rPr>
          <w:rFonts w:ascii="Arial" w:hAnsi="Arial" w:cs="Arial"/>
          <w:color w:val="222222"/>
          <w:sz w:val="24"/>
          <w:szCs w:val="24"/>
          <w:lang w:eastAsia="el-GR"/>
        </w:rPr>
        <w:t>Εντάξει! Πήρατε τον Συμεών. Ήταν Υπουργός του κ. Σαμαρά και του κ. Βενιζέλου.</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…(δεν ακούστηκε).</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ΠΡΟΕΔΡΕΥΩΝ (Οδυσσέας Κωνσταντινόπουλος):</w:t>
      </w:r>
      <w:r w:rsidRPr="00F7196C">
        <w:rPr>
          <w:rFonts w:ascii="Arial" w:hAnsi="Arial" w:cs="Arial"/>
          <w:color w:val="222222"/>
          <w:sz w:val="24"/>
          <w:szCs w:val="24"/>
          <w:lang w:eastAsia="el-GR"/>
        </w:rPr>
        <w:t xml:space="preserve"> Κύριε </w:t>
      </w:r>
      <w:proofErr w:type="spellStart"/>
      <w:r w:rsidRPr="00F7196C">
        <w:rPr>
          <w:rFonts w:ascii="Arial" w:hAnsi="Arial" w:cs="Arial"/>
          <w:color w:val="222222"/>
          <w:sz w:val="24"/>
          <w:szCs w:val="24"/>
          <w:lang w:eastAsia="el-GR"/>
        </w:rPr>
        <w:t>Πολάκη</w:t>
      </w:r>
      <w:proofErr w:type="spellEnd"/>
      <w:r w:rsidRPr="00F7196C">
        <w:rPr>
          <w:rFonts w:ascii="Arial" w:hAnsi="Arial" w:cs="Arial"/>
          <w:color w:val="222222"/>
          <w:sz w:val="24"/>
          <w:szCs w:val="24"/>
          <w:lang w:eastAsia="el-GR"/>
        </w:rPr>
        <w:t>, δεν επιτρέπεται. Είστε απαράδεκτος! Δεν επιτρέπεται αυτό που κάνετε! Είστε ο μόνος Βουλευτής ο οποίος δημιουργεί πρόβλημα στην κοινοβουλευτική διαδικασία. Καταλαβαίνω τι θα πείτε τώρα…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 xml:space="preserve"> Είσαι σε διατεταγμένη υπηρεσία και είναι ντροπή. Έδωσες εξετάσεις, θα σε μεταγράψουν.</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b/>
          <w:sz w:val="24"/>
          <w:szCs w:val="24"/>
          <w:lang w:eastAsia="el-GR"/>
        </w:rPr>
        <w:t>ΠΡΟΕΔΡΕΥΩΝ (Οδυσσέας Κωνσταντινόπουλος):</w:t>
      </w:r>
      <w:r w:rsidRPr="00F7196C">
        <w:rPr>
          <w:rFonts w:ascii="Arial" w:hAnsi="Arial"/>
          <w:sz w:val="24"/>
          <w:szCs w:val="24"/>
          <w:lang w:eastAsia="el-GR"/>
        </w:rPr>
        <w:t xml:space="preserve"> Για τον Συμεών </w:t>
      </w:r>
      <w:proofErr w:type="spellStart"/>
      <w:r w:rsidRPr="00F7196C">
        <w:rPr>
          <w:rFonts w:ascii="Arial" w:hAnsi="Arial"/>
          <w:sz w:val="24"/>
          <w:szCs w:val="24"/>
          <w:lang w:eastAsia="el-GR"/>
        </w:rPr>
        <w:t>Κεδίκογλου</w:t>
      </w:r>
      <w:proofErr w:type="spellEnd"/>
      <w:r w:rsidRPr="00F7196C">
        <w:rPr>
          <w:rFonts w:ascii="Arial" w:hAnsi="Arial"/>
          <w:sz w:val="24"/>
          <w:szCs w:val="24"/>
          <w:lang w:eastAsia="el-GR"/>
        </w:rPr>
        <w:t xml:space="preserve"> </w:t>
      </w:r>
      <w:r w:rsidRPr="00F7196C">
        <w:rPr>
          <w:rFonts w:ascii="Arial" w:hAnsi="Arial" w:cs="Arial"/>
          <w:color w:val="222222"/>
          <w:sz w:val="24"/>
          <w:szCs w:val="24"/>
          <w:lang w:eastAsia="el-GR"/>
        </w:rPr>
        <w:t>θέλετε να μου πείτε κάτι;</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sz w:val="24"/>
          <w:szCs w:val="24"/>
          <w:lang w:eastAsia="el-GR"/>
        </w:rPr>
        <w:t>ΠΑΥΛΟΣ ΠΟΛΑΚΗΣ:</w:t>
      </w:r>
      <w:r w:rsidRPr="00F7196C">
        <w:rPr>
          <w:rFonts w:ascii="Arial" w:hAnsi="Arial"/>
          <w:sz w:val="24"/>
          <w:szCs w:val="24"/>
          <w:lang w:eastAsia="el-GR"/>
        </w:rPr>
        <w:t>…(δεν ακούστηκε).</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ΠΡΟΕΔΡΕΥΩΝ (Οδυσσέας Κωνσταντινόπουλος):</w:t>
      </w:r>
      <w:r w:rsidRPr="00F7196C">
        <w:rPr>
          <w:rFonts w:ascii="Arial" w:hAnsi="Arial" w:cs="Arial"/>
          <w:color w:val="222222"/>
          <w:sz w:val="24"/>
          <w:szCs w:val="24"/>
          <w:lang w:eastAsia="el-GR"/>
        </w:rPr>
        <w:t xml:space="preserve"> Εσείς πήρατε τον Συμεών </w:t>
      </w:r>
      <w:proofErr w:type="spellStart"/>
      <w:r w:rsidRPr="00F7196C">
        <w:rPr>
          <w:rFonts w:ascii="Arial" w:hAnsi="Arial" w:cs="Arial"/>
          <w:color w:val="222222"/>
          <w:sz w:val="24"/>
          <w:szCs w:val="24"/>
          <w:lang w:eastAsia="el-GR"/>
        </w:rPr>
        <w:t>Κεδίκογλου</w:t>
      </w:r>
      <w:proofErr w:type="spellEnd"/>
      <w:r w:rsidRPr="00F7196C">
        <w:rPr>
          <w:rFonts w:ascii="Arial" w:hAnsi="Arial" w:cs="Arial"/>
          <w:color w:val="222222"/>
          <w:sz w:val="24"/>
          <w:szCs w:val="24"/>
          <w:lang w:eastAsia="el-GR"/>
        </w:rPr>
        <w:t>. Τώρα αυτό είναι το πρόβλημά σας;</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lastRenderedPageBreak/>
        <w:t>Παρακαλώ, κύριε Υπουργέ, έχετε τον λόγο.</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ΒΑΣΙΛΕΙΟΣ ΚΟΝΤΟΖΑΜΑΝΗΣ (</w:t>
      </w:r>
      <w:r w:rsidRPr="00F7196C">
        <w:rPr>
          <w:rFonts w:ascii="Arial" w:hAnsi="Arial" w:cs="Arial"/>
          <w:b/>
          <w:color w:val="111111"/>
          <w:sz w:val="24"/>
          <w:szCs w:val="24"/>
          <w:lang w:eastAsia="el-GR"/>
        </w:rPr>
        <w:t>Αναπληρωτής Υπουργός</w:t>
      </w:r>
      <w:r w:rsidRPr="00F7196C">
        <w:rPr>
          <w:rFonts w:ascii="Arial" w:hAnsi="Arial" w:cs="Arial"/>
          <w:b/>
          <w:color w:val="222222"/>
          <w:sz w:val="24"/>
          <w:szCs w:val="24"/>
          <w:lang w:eastAsia="el-GR"/>
        </w:rPr>
        <w:t xml:space="preserve"> Υγείας):</w:t>
      </w:r>
      <w:r w:rsidRPr="00F7196C">
        <w:rPr>
          <w:rFonts w:ascii="Arial" w:hAnsi="Arial" w:cs="Arial"/>
          <w:color w:val="222222"/>
          <w:sz w:val="24"/>
          <w:szCs w:val="24"/>
          <w:lang w:eastAsia="el-GR"/>
        </w:rPr>
        <w:t xml:space="preserve"> Έχω ολοκληρώσει, κύριε Πρόεδρε. Τα έχω πει όλα.</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Ευχαριστώ.</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ΠΡΟΕΔΡΕΥΩΝ (Οδυσσέας Κωνσταντινόπουλος):</w:t>
      </w:r>
      <w:r w:rsidRPr="00F7196C">
        <w:rPr>
          <w:rFonts w:ascii="Arial" w:hAnsi="Arial" w:cs="Arial"/>
          <w:color w:val="222222"/>
          <w:sz w:val="24"/>
          <w:szCs w:val="24"/>
          <w:lang w:eastAsia="el-GR"/>
        </w:rPr>
        <w:t xml:space="preserve"> Συνεχίζουμε με τη συζήτηση της τέταρτης με αριθμό 797/24-5-2021 επίκαιρης ερώτησης δεύτερου κύκλου της Βουλευτού Λέσβου του Κομμουνιστικού Κόμματος Ελλάδας κ. </w:t>
      </w:r>
      <w:r w:rsidRPr="00F7196C">
        <w:rPr>
          <w:rFonts w:ascii="Arial" w:hAnsi="Arial" w:cs="Arial"/>
          <w:bCs/>
          <w:color w:val="222222"/>
          <w:sz w:val="24"/>
          <w:szCs w:val="24"/>
          <w:lang w:eastAsia="el-GR"/>
        </w:rPr>
        <w:t xml:space="preserve">Μαρίας </w:t>
      </w:r>
      <w:proofErr w:type="spellStart"/>
      <w:r w:rsidRPr="00F7196C">
        <w:rPr>
          <w:rFonts w:ascii="Arial" w:hAnsi="Arial" w:cs="Arial"/>
          <w:bCs/>
          <w:color w:val="222222"/>
          <w:sz w:val="24"/>
          <w:szCs w:val="24"/>
          <w:lang w:eastAsia="el-GR"/>
        </w:rPr>
        <w:t>Κομνηνάκα</w:t>
      </w:r>
      <w:proofErr w:type="spellEnd"/>
      <w:r w:rsidRPr="00F7196C">
        <w:rPr>
          <w:rFonts w:ascii="Arial" w:hAnsi="Arial" w:cs="Arial"/>
          <w:bCs/>
          <w:color w:val="222222"/>
          <w:sz w:val="24"/>
          <w:szCs w:val="24"/>
          <w:lang w:eastAsia="el-GR"/>
        </w:rPr>
        <w:t xml:space="preserve"> </w:t>
      </w:r>
      <w:r w:rsidRPr="00F7196C">
        <w:rPr>
          <w:rFonts w:ascii="Arial" w:hAnsi="Arial" w:cs="Arial"/>
          <w:color w:val="222222"/>
          <w:sz w:val="24"/>
          <w:szCs w:val="24"/>
          <w:lang w:eastAsia="el-GR"/>
        </w:rPr>
        <w:t xml:space="preserve">προς τον Υπουργό </w:t>
      </w:r>
      <w:r w:rsidRPr="00F7196C">
        <w:rPr>
          <w:rFonts w:ascii="Arial" w:hAnsi="Arial" w:cs="Arial"/>
          <w:bCs/>
          <w:color w:val="222222"/>
          <w:sz w:val="24"/>
          <w:szCs w:val="24"/>
          <w:lang w:eastAsia="el-GR"/>
        </w:rPr>
        <w:t>Υγείας,</w:t>
      </w:r>
      <w:r w:rsidRPr="00F7196C">
        <w:rPr>
          <w:rFonts w:ascii="Arial" w:hAnsi="Arial" w:cs="Arial"/>
          <w:color w:val="222222"/>
          <w:sz w:val="24"/>
          <w:szCs w:val="24"/>
          <w:lang w:eastAsia="el-GR"/>
        </w:rPr>
        <w:t xml:space="preserve"> με θέμα: «Να στελεχωθεί το Νοσοκομείο Ρόδου άμεσα με αναισθησιολόγους και όλο το απαιτούμενο μόνιμο προσωπικό».</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Έχετε τον λόγο, κυρία συνάδελφε, για δύο λεπτά.</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b/>
          <w:color w:val="222222"/>
          <w:sz w:val="24"/>
          <w:szCs w:val="24"/>
          <w:lang w:eastAsia="el-GR"/>
        </w:rPr>
        <w:t>ΜΑΡΙΑ ΚΟΜΝΗΝΑΚΑ:</w:t>
      </w:r>
      <w:r w:rsidRPr="00F7196C">
        <w:rPr>
          <w:rFonts w:ascii="Arial" w:hAnsi="Arial" w:cs="Arial"/>
          <w:color w:val="222222"/>
          <w:sz w:val="24"/>
          <w:szCs w:val="24"/>
          <w:lang w:eastAsia="el-GR"/>
        </w:rPr>
        <w:t xml:space="preserve"> Ευχαριστώ, κύριε Πρόεδρε.</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Κύριε Υπουργέ, κάθε εβδομάδα συζητάμε για προβλήματα και σοβαρές ελλείψεις σε νοσοκομεία και μονάδες πρωτοβάθμιας φροντίδας υγείας στα νησιά, πράγμα που αποδεικνύει ότι η «Γαλάζια Ελευθερία» δεν χτίζεται μόνο με τους εμβολιασμούς, γιατί οι νησιώτες παραμένουν όμηροι ενός συστήματος υγείας που δεν τους επιτρέπει να έχουν πρόσβαση σε περίθαλψη και φροντίδα όχι με βάση τις σύγχρονες ανάγκες, αλλά ούτε καν στη στοιχειώδη.</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lastRenderedPageBreak/>
        <w:t xml:space="preserve">Έτσι πλέον έχει γίνει κατεπείγον και το θέμα της επικίνδυνης </w:t>
      </w:r>
      <w:proofErr w:type="spellStart"/>
      <w:r w:rsidRPr="00F7196C">
        <w:rPr>
          <w:rFonts w:ascii="Arial" w:hAnsi="Arial" w:cs="Arial"/>
          <w:color w:val="222222"/>
          <w:sz w:val="24"/>
          <w:szCs w:val="24"/>
          <w:lang w:eastAsia="el-GR"/>
        </w:rPr>
        <w:t>υποστελέχωσης</w:t>
      </w:r>
      <w:proofErr w:type="spellEnd"/>
      <w:r w:rsidRPr="00F7196C">
        <w:rPr>
          <w:rFonts w:ascii="Arial" w:hAnsi="Arial" w:cs="Arial"/>
          <w:color w:val="222222"/>
          <w:sz w:val="24"/>
          <w:szCs w:val="24"/>
          <w:lang w:eastAsia="el-GR"/>
        </w:rPr>
        <w:t xml:space="preserve"> του Νοσοκομείου Ρόδου και είναι αναγκαίο να καλυφθούν όλες οι θέσεις με μόνιμο προσωπικό. Ξέρετε καλά ότι στον οργανισμό του Νοσοκομείου Ρόδου για να λειτουργήσει με ασφάλεια η χειρουργική μονάδα, προβλέπονται δέκα αναισθησιολόγοι. Αυτήν τη στιγμή από τους τρεις αναισθησιολόγους που υπηρετούν -αριθμός ήδη πολύ μικρότερος από τον αναγκαίο- έχει μείνει μόνο ένας μετά την παραίτηση ενός και λόγω της ασθένειας του δεύτερου. Υπό αυτές τις συνθήκες, η λειτουργία του χειρουργείου έχει γίνει σχεδόν αδύνατη ακόμα και για τα επείγοντα περιστατικά.</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Με βάση, λοιπόν, αυτά, αποτελούν τουλάχιστον πρόκληση οι δηλώσεις του διοικητή της δεύτερης ΥΠΕ σε πρόσφατη επίσκεψή του στο νησί, ο οποίος ουσιαστικά έδειξε ως λύση στο πρόβλημα της έλλειψης αναισθησιολόγου την εγκύκλιο με βάση την οποία έχει επιβληθεί η μείωση των τακτικών χειρουργείων.</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 xml:space="preserve">Επιμένοντας στην εγκληματική πολιτική της Κυβέρνησης για την υγεία, πρότεινε ως επόμενη λύση τη μεταφορά από τα ήδη </w:t>
      </w:r>
      <w:proofErr w:type="spellStart"/>
      <w:r w:rsidRPr="00F7196C">
        <w:rPr>
          <w:rFonts w:ascii="Arial" w:hAnsi="Arial" w:cs="Arial"/>
          <w:color w:val="222222"/>
          <w:sz w:val="24"/>
          <w:szCs w:val="24"/>
          <w:lang w:eastAsia="el-GR"/>
        </w:rPr>
        <w:t>υποστελεχωμένα</w:t>
      </w:r>
      <w:proofErr w:type="spellEnd"/>
      <w:r w:rsidRPr="00F7196C">
        <w:rPr>
          <w:rFonts w:ascii="Arial" w:hAnsi="Arial" w:cs="Arial"/>
          <w:color w:val="222222"/>
          <w:sz w:val="24"/>
          <w:szCs w:val="24"/>
          <w:lang w:eastAsia="el-GR"/>
        </w:rPr>
        <w:t xml:space="preserve"> νοσοκομεία Πειραιά και Αθήνας. Κατά τα άλλα, βέβαια, διαβεβαίωσε ότι το Νοσοκομείο της Ρόδου λειτουργεί καλά σε σχέση με τα άλλα νοσοκομεία των νησιών, που είναι σε χειρότερη κατάσταση.</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lastRenderedPageBreak/>
        <w:t xml:space="preserve">Και εμείς αναγνωρίζουμε ότι αυτή σίγουρα είναι μια βολική σύγκριση. Όμως θα σας προτείναμε να μην την επαναλάβετε και εδώ μέσα, γιατί εκτός από ωμή επιβεβαίωση της κατάστασης η οποία επικρατεί στις δομές υγείας των νησιών, είναι και τουλάχιστον </w:t>
      </w:r>
      <w:proofErr w:type="spellStart"/>
      <w:r w:rsidRPr="00F7196C">
        <w:rPr>
          <w:rFonts w:ascii="Arial" w:hAnsi="Arial" w:cs="Arial"/>
          <w:color w:val="222222"/>
          <w:sz w:val="24"/>
          <w:szCs w:val="24"/>
          <w:lang w:eastAsia="el-GR"/>
        </w:rPr>
        <w:t>αναντίστοιχη</w:t>
      </w:r>
      <w:proofErr w:type="spellEnd"/>
      <w:r w:rsidRPr="00F7196C">
        <w:rPr>
          <w:rFonts w:ascii="Arial" w:hAnsi="Arial" w:cs="Arial"/>
          <w:color w:val="222222"/>
          <w:sz w:val="24"/>
          <w:szCs w:val="24"/>
          <w:lang w:eastAsia="el-GR"/>
        </w:rPr>
        <w:t xml:space="preserve"> με τις απαιτήσεις, όταν μιλάμε για ένα νοσοκομείο που, πέραν του μόνιμου πληθυσμού, χρειάζεται να περιθάλπει και τους περί τις διακόσιες χιλιάδες τουρίστες που περνούν τους καλοκαιρινούς μήνες στο νησί.</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 xml:space="preserve">Με βάση, λοιπόν, την περίοδο και τις συνθήκες της πανδημίας, αυτή η </w:t>
      </w:r>
      <w:proofErr w:type="spellStart"/>
      <w:r w:rsidRPr="00F7196C">
        <w:rPr>
          <w:rFonts w:ascii="Arial" w:hAnsi="Arial" w:cs="Arial"/>
          <w:color w:val="222222"/>
          <w:sz w:val="24"/>
          <w:szCs w:val="24"/>
          <w:lang w:eastAsia="el-GR"/>
        </w:rPr>
        <w:t>υποστελέχωση</w:t>
      </w:r>
      <w:proofErr w:type="spellEnd"/>
      <w:r w:rsidRPr="00F7196C">
        <w:rPr>
          <w:rFonts w:ascii="Arial" w:hAnsi="Arial" w:cs="Arial"/>
          <w:color w:val="222222"/>
          <w:sz w:val="24"/>
          <w:szCs w:val="24"/>
          <w:lang w:eastAsia="el-GR"/>
        </w:rPr>
        <w:t xml:space="preserve"> του Νοσοκομείου της Ρόδου αποτελεί έγκλημα.</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Σας ρωτάμε, λοιπόν, ποια μέτρα θα πάρει η Κυβέρνηση προκειμένου να στελεχωθεί άμεσα το νοσοκομείο με αναισθησιολόγους και να λειτουργήσουν με ασφάλεια και τα τακτικά και τα έκτακτα χειρουργεία και βέβαια, να στελεχωθεί με όλα το απαραίτητο ιατρικό και νοσηλευτικό προσωπικό το νοσοκομείο και να μονιμοποιηθούν άμεσα οι επίκουροι γιατροί όλων των τμημάτων.</w:t>
      </w:r>
    </w:p>
    <w:p w:rsidR="00F7196C" w:rsidRPr="00F7196C" w:rsidRDefault="00F7196C" w:rsidP="00F7196C">
      <w:pPr>
        <w:spacing w:after="160" w:line="600" w:lineRule="auto"/>
        <w:ind w:firstLine="720"/>
        <w:jc w:val="both"/>
        <w:rPr>
          <w:rFonts w:ascii="Arial" w:hAnsi="Arial" w:cs="Arial"/>
          <w:color w:val="222222"/>
          <w:sz w:val="24"/>
          <w:szCs w:val="24"/>
          <w:lang w:eastAsia="el-GR"/>
        </w:rPr>
      </w:pPr>
      <w:r w:rsidRPr="00F7196C">
        <w:rPr>
          <w:rFonts w:ascii="Arial" w:hAnsi="Arial" w:cs="Arial"/>
          <w:color w:val="222222"/>
          <w:sz w:val="24"/>
          <w:szCs w:val="24"/>
          <w:lang w:eastAsia="el-GR"/>
        </w:rPr>
        <w:t>Ευχαριστώ.</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b/>
          <w:bCs/>
          <w:sz w:val="24"/>
          <w:szCs w:val="24"/>
          <w:shd w:val="clear" w:color="auto" w:fill="FFFFFF"/>
          <w:lang w:eastAsia="zh-CN"/>
        </w:rPr>
        <w:t>ΠΡΟΕΔΡΕΥΩΝ (Οδυσσέας Κωνσταντινόπουλος):</w:t>
      </w:r>
      <w:r w:rsidRPr="00F7196C">
        <w:rPr>
          <w:rFonts w:ascii="Arial" w:hAnsi="Arial" w:cs="Arial"/>
          <w:sz w:val="24"/>
          <w:szCs w:val="24"/>
          <w:shd w:val="clear" w:color="auto" w:fill="FFFFFF"/>
          <w:lang w:eastAsia="zh-CN"/>
        </w:rPr>
        <w:t xml:space="preserve"> Ευχαριστώ.</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Κύριε Υπουργέ, έχετε τον λόγο.</w:t>
      </w:r>
    </w:p>
    <w:p w:rsidR="00F7196C" w:rsidRPr="00F7196C" w:rsidRDefault="00F7196C" w:rsidP="00F7196C">
      <w:pPr>
        <w:spacing w:after="160" w:line="600" w:lineRule="auto"/>
        <w:ind w:firstLine="720"/>
        <w:jc w:val="both"/>
        <w:rPr>
          <w:rFonts w:ascii="Arial" w:hAnsi="Arial" w:cs="Arial"/>
          <w:bCs/>
          <w:color w:val="111111"/>
          <w:sz w:val="24"/>
          <w:szCs w:val="24"/>
          <w:lang w:eastAsia="el-GR"/>
        </w:rPr>
      </w:pPr>
      <w:r w:rsidRPr="00F7196C">
        <w:rPr>
          <w:rFonts w:ascii="Arial" w:hAnsi="Arial" w:cs="Arial"/>
          <w:b/>
          <w:color w:val="111111"/>
          <w:sz w:val="24"/>
          <w:szCs w:val="24"/>
          <w:lang w:eastAsia="el-GR"/>
        </w:rPr>
        <w:t xml:space="preserve">ΒΑΣΙΛΕΙΟΣ ΚΟΝΤΟΖΑΜΑΝΗΣ (Αναπληρωτής Υπουργός Υγείας): </w:t>
      </w:r>
      <w:r w:rsidRPr="00F7196C">
        <w:rPr>
          <w:rFonts w:ascii="Arial" w:hAnsi="Arial" w:cs="Arial"/>
          <w:bCs/>
          <w:color w:val="111111"/>
          <w:sz w:val="24"/>
          <w:szCs w:val="24"/>
          <w:lang w:eastAsia="el-GR"/>
        </w:rPr>
        <w:t>Ευχαριστώ, κύριε Πρόεδρε.</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lastRenderedPageBreak/>
        <w:t xml:space="preserve">Κυρία </w:t>
      </w:r>
      <w:proofErr w:type="spellStart"/>
      <w:r w:rsidRPr="00F7196C">
        <w:rPr>
          <w:rFonts w:ascii="Arial" w:hAnsi="Arial" w:cs="Arial"/>
          <w:sz w:val="24"/>
          <w:szCs w:val="24"/>
          <w:shd w:val="clear" w:color="auto" w:fill="FFFFFF"/>
          <w:lang w:eastAsia="zh-CN"/>
        </w:rPr>
        <w:t>Κομνηνάκα</w:t>
      </w:r>
      <w:proofErr w:type="spellEnd"/>
      <w:r w:rsidRPr="00F7196C">
        <w:rPr>
          <w:rFonts w:ascii="Arial" w:hAnsi="Arial" w:cs="Arial"/>
          <w:sz w:val="24"/>
          <w:szCs w:val="24"/>
          <w:shd w:val="clear" w:color="auto" w:fill="FFFFFF"/>
          <w:lang w:eastAsia="zh-CN"/>
        </w:rPr>
        <w:t>, θα ήθελα να σας ξεκαθαρίσω κατ’ αρχάς ότι τα νοσοκομεία και τα κέντρα υγείας στο Εθνικό Σύστημα Υγείας λειτουργούν με ασφάλεια, δεδομένων των συνθηκών. Ελλείψεις υπήρχαν και υπάρχουν. Το αναγνωρίζουμε όλοι αυτό και προσπαθούμε να καλύψουμε αυτές τις ελλείψεις. Δεδομένων, όμως, των αριθμών και δεδομένου του προσωπικού που έχουμε στη διάθεσή μας λειτουργούν με ασφάλεια οι υγειονομικές μας δομές και ενισχύσαμε όλες τις δομές  την περίοδο της πανδημίας και το έχουμε πει ότι μας δόθηκε η ευκαιρία να το κάνουμε αυτό.</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Να θυμίσω ότι ειδικά για το ιατρικό προσωπικό έχουμε μέχρι στιγμής δημοσιεύσει τέσσερις προκηρύξεις συνολικά δύο χιλιάδων τριακοσίων εξήντα τεσσάρων θέσεων ιατρών σε διάφορες ειδικότητες και συνεχίζουμε μέσα στον Ιούνιο με την προκήρυξη εξακοσίων ακόμα θέσεων ιατρικού προσωπικού.</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 xml:space="preserve">Για το Νοσοκομείο της Ρόδου έχουμε συνολικά προκηρύξει είκοσι εννέα θέσεις από τις οποίες οι είκοσι τρεις αφορούν τις τρεις προκηρύξεις του 2020 και οι έξι την προκήρυξη του Φεβρουαρίου του 2021. Από τις τρεις προκηρύξεις θέσεων του 2020 έχουν διοριστεί στο Νοσοκομείο της Ρόδου δώδεκα γιατροί, τέσσερις βρίσκονται σε διαδικασία έκδοσης του διορισμού τους στο Φύλλο της Εφημερίδας της Κυβερνήσεως και αναμένονται οι διορισμοί τους τις επόμενες ημέρες. Ειδικά στην ειδικότητα της αναισθησιολογίας, όπου πράγματι υπάρχει πρόβλημα όχι μόνο στη Ρόδο, αλλά σε όλη την επικράτεια, έχουν προκηρυχθεί </w:t>
      </w:r>
      <w:r w:rsidRPr="00F7196C">
        <w:rPr>
          <w:rFonts w:ascii="Arial" w:hAnsi="Arial" w:cs="Arial"/>
          <w:sz w:val="24"/>
          <w:szCs w:val="24"/>
          <w:shd w:val="clear" w:color="auto" w:fill="FFFFFF"/>
          <w:lang w:eastAsia="zh-CN"/>
        </w:rPr>
        <w:lastRenderedPageBreak/>
        <w:t>πέντε θέσεις, δύο σε βαθμό επιμελητή Β΄, δύο σε βαθμό επιμελητή Α΄ και μία σε βαθμό διευθυντή, εκ των οποίων δύο υπήρξαν άγονες και δύο ολοκληρώθηκαν με διορισμό και μια αναμένεται να ολοκληρωθεί και αναμένεται η ανάληψη των καθηκόντων του αναισθησιολόγου τις επόμενες ημέρες.</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Στο Νοσοκομείο Ρόδου πράγματι υφίσταται θέμα με τη στελέχωση σε αναισθησιολόγους. Δεν μπορούμε να αποτρέψουμε ούτε παραιτήσεις, ούτε να μην δίνουμε τις προβλεπόμενες από τον νόμο άδειες στο προσωπικό. Και για να διασφαλίσουμε την ομαλή λειτουργία του νοσοκομείου προχωρήσαμε σε συγκεκριμένες ενέργειες. Πρώτον, ο διορισμός αναισθησιολόγου από θέση που προκηρύχθηκε τον Φεβρουάριο του 2021. Το ΦΕΚ διορισμού έχει δημοσιευτεί και αναμένεται η ανάληψη υπηρεσίας τις επόμενες ημέρες. Δεύτερον, υλοποιήθηκε από τη διοίκηση της δεύτερης υγειονομικής περιφέρειας σχέδιο μετακινήσεων αναισθησιολόγων από άλλα νοσοκομεία για συγκεκριμένα χρονικά διαστήματα. Τρίτον. σε συνεργασία με την Ελληνική Αναισθησιολογική Εταιρεία βρισκόμαστε σε αναζήτηση αναισθησιολόγων μόνιμων ή και επικουρικών θέσεων ή κάλυψη θέσεων από ιδιώτες γιατρούς.</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 xml:space="preserve">Σε κάθε περίπτωση θα εξαντλήσουμε όλες τις δυνατότητες που έχουμε και γνωρίζουμε ότι η ειδικότητα της αναισθησιολογίας είναι μια ειδικότητα που δεν επιλέγουν οι νέοι γιατροί, με συνέπεια την έλλειψη σε αναισθησιολόγους και αυτός είναι και ο βασικός λόγος που δίνουμε κίνητρα και πρόσφατα </w:t>
      </w:r>
      <w:r w:rsidRPr="00F7196C">
        <w:rPr>
          <w:rFonts w:ascii="Arial" w:hAnsi="Arial" w:cs="Arial"/>
          <w:sz w:val="24"/>
          <w:szCs w:val="24"/>
          <w:shd w:val="clear" w:color="auto" w:fill="FFFFFF"/>
          <w:lang w:eastAsia="zh-CN"/>
        </w:rPr>
        <w:lastRenderedPageBreak/>
        <w:t>νομοθετήσαμε την εξαίρεση των αναισθησιολόγων από την υποχρέωση υπηρεσίας υπαίθρου. Με τον τρόπο αυτόν δεν δεσμεύονται οι νέοι αναισθησιολόγοι και μπορούν ευκολότερα να διεκδικήσουν την είσοδό τους στο Εθνικό Σύστημα Υγείας. Πολύ σύντομα θα είμαστε σε θέση να νομοθετήσουμε την αναθεώρηση του καθεστώτος των άγονων περιοχών δίνοντας επιπλέον κίνητρα, όπως έχουμε ήδη ανακοινώσει.</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Αυτό που θέλω να υπογραμμίσω και κλείνω, κύριε Πρόεδρε, είναι ότι καταβάλλεται συνεχής προσπάθεια σε όλα τα επίπεδα, έτσι ώστε να λύνουμε προβλήματα και όχι να τα διαιωνίζουμε.</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Ευχαριστώ πολύ.</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b/>
          <w:bCs/>
          <w:sz w:val="24"/>
          <w:szCs w:val="24"/>
          <w:shd w:val="clear" w:color="auto" w:fill="FFFFFF"/>
          <w:lang w:eastAsia="zh-CN"/>
        </w:rPr>
        <w:t>ΠΡΟΕΔΡΕΥΩΝ (Οδυσσέας Κωνσταντινόπουλος):</w:t>
      </w:r>
      <w:r w:rsidRPr="00F7196C">
        <w:rPr>
          <w:rFonts w:ascii="Arial" w:hAnsi="Arial" w:cs="Arial"/>
          <w:sz w:val="24"/>
          <w:szCs w:val="24"/>
          <w:shd w:val="clear" w:color="auto" w:fill="FFFFFF"/>
          <w:lang w:eastAsia="zh-CN"/>
        </w:rPr>
        <w:t xml:space="preserve"> Ευχαριστούμε.</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sz w:val="24"/>
          <w:szCs w:val="24"/>
          <w:shd w:val="clear" w:color="auto" w:fill="FFFFFF"/>
          <w:lang w:eastAsia="zh-CN"/>
        </w:rPr>
        <w:t xml:space="preserve">Κυρία </w:t>
      </w:r>
      <w:proofErr w:type="spellStart"/>
      <w:r w:rsidRPr="00F7196C">
        <w:rPr>
          <w:rFonts w:ascii="Arial" w:hAnsi="Arial" w:cs="Arial"/>
          <w:sz w:val="24"/>
          <w:szCs w:val="24"/>
          <w:shd w:val="clear" w:color="auto" w:fill="FFFFFF"/>
          <w:lang w:eastAsia="zh-CN"/>
        </w:rPr>
        <w:t>Κομνηνάκα</w:t>
      </w:r>
      <w:proofErr w:type="spellEnd"/>
      <w:r w:rsidRPr="00F7196C">
        <w:rPr>
          <w:rFonts w:ascii="Arial" w:hAnsi="Arial" w:cs="Arial"/>
          <w:sz w:val="24"/>
          <w:szCs w:val="24"/>
          <w:shd w:val="clear" w:color="auto" w:fill="FFFFFF"/>
          <w:lang w:eastAsia="zh-CN"/>
        </w:rPr>
        <w:t>, έχετε τον λόγο για τρία λεπτά.</w:t>
      </w:r>
    </w:p>
    <w:p w:rsidR="00F7196C" w:rsidRPr="00F7196C" w:rsidRDefault="00F7196C" w:rsidP="00F7196C">
      <w:pPr>
        <w:spacing w:after="160" w:line="600" w:lineRule="auto"/>
        <w:ind w:firstLine="720"/>
        <w:jc w:val="both"/>
        <w:rPr>
          <w:rFonts w:ascii="Arial" w:hAnsi="Arial" w:cs="Arial"/>
          <w:sz w:val="24"/>
          <w:szCs w:val="24"/>
          <w:shd w:val="clear" w:color="auto" w:fill="FFFFFF"/>
          <w:lang w:eastAsia="zh-CN"/>
        </w:rPr>
      </w:pPr>
      <w:r w:rsidRPr="00F7196C">
        <w:rPr>
          <w:rFonts w:ascii="Arial" w:hAnsi="Arial" w:cs="Arial"/>
          <w:b/>
          <w:bCs/>
          <w:sz w:val="24"/>
          <w:szCs w:val="24"/>
          <w:shd w:val="clear" w:color="auto" w:fill="FFFFFF"/>
          <w:lang w:eastAsia="zh-CN"/>
        </w:rPr>
        <w:t>ΜΑΡΙΑ ΚΟΜΝΗΝΑΚΑ:</w:t>
      </w:r>
      <w:r w:rsidRPr="00F7196C">
        <w:rPr>
          <w:rFonts w:ascii="Arial" w:hAnsi="Arial" w:cs="Arial"/>
          <w:sz w:val="24"/>
          <w:szCs w:val="24"/>
          <w:shd w:val="clear" w:color="auto" w:fill="FFFFFF"/>
          <w:lang w:eastAsia="zh-CN"/>
        </w:rPr>
        <w:t xml:space="preserve"> Κύριε Υπουργέ, ακριβώς δεδομένων των συνθηκών θεωρείτε ότι είναι λύση, είναι ασφαλής η λειτουργία των νοσοκομείων για να κλείσετε, να μπαλώσετε μια τρύπα, να ανοίγετε σε διπλανό νησί μια άλλη ή και σε άλλες περιπτώσεις, στο ίδιο να νησί να παίρνετε από τη μία δομή υγείας και να μεταφέρετε σε άλλη ξεσηκώνοντας τους κατοίκους της εκεί περιοχής; Είναι λύση και δεν διαιωνίζει το πρόβλημα το να μεταφέρονται </w:t>
      </w:r>
      <w:r w:rsidRPr="00F7196C">
        <w:rPr>
          <w:rFonts w:ascii="Arial" w:hAnsi="Arial" w:cs="Arial"/>
          <w:sz w:val="24"/>
          <w:szCs w:val="24"/>
          <w:shd w:val="clear" w:color="auto" w:fill="FFFFFF"/>
          <w:lang w:eastAsia="zh-CN"/>
        </w:rPr>
        <w:lastRenderedPageBreak/>
        <w:t xml:space="preserve">με αυτόν τον τρόπο οι γιατροί, να κάνουν το μπαλάκι του </w:t>
      </w:r>
      <w:proofErr w:type="spellStart"/>
      <w:r w:rsidRPr="00F7196C">
        <w:rPr>
          <w:rFonts w:ascii="Arial" w:hAnsi="Arial" w:cs="Arial"/>
          <w:sz w:val="24"/>
          <w:szCs w:val="24"/>
          <w:shd w:val="clear" w:color="auto" w:fill="FFFFFF"/>
          <w:lang w:eastAsia="zh-CN"/>
        </w:rPr>
        <w:t>πινγκ</w:t>
      </w:r>
      <w:proofErr w:type="spellEnd"/>
      <w:r w:rsidRPr="00F7196C">
        <w:rPr>
          <w:rFonts w:ascii="Arial" w:hAnsi="Arial" w:cs="Arial"/>
          <w:sz w:val="24"/>
          <w:szCs w:val="24"/>
          <w:shd w:val="clear" w:color="auto" w:fill="FFFFFF"/>
          <w:lang w:eastAsia="zh-CN"/>
        </w:rPr>
        <w:t xml:space="preserve"> </w:t>
      </w:r>
      <w:proofErr w:type="spellStart"/>
      <w:r w:rsidRPr="00F7196C">
        <w:rPr>
          <w:rFonts w:ascii="Arial" w:hAnsi="Arial" w:cs="Arial"/>
          <w:sz w:val="24"/>
          <w:szCs w:val="24"/>
          <w:shd w:val="clear" w:color="auto" w:fill="FFFFFF"/>
          <w:lang w:eastAsia="zh-CN"/>
        </w:rPr>
        <w:t>πονγκ</w:t>
      </w:r>
      <w:proofErr w:type="spellEnd"/>
      <w:r w:rsidRPr="00F7196C">
        <w:rPr>
          <w:rFonts w:ascii="Arial" w:hAnsi="Arial" w:cs="Arial"/>
          <w:sz w:val="24"/>
          <w:szCs w:val="24"/>
          <w:shd w:val="clear" w:color="auto" w:fill="FFFFFF"/>
          <w:lang w:eastAsia="zh-CN"/>
        </w:rPr>
        <w:t xml:space="preserve"> από το ένα νοσοκομείο στο άλλο;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cs="Arial"/>
          <w:sz w:val="24"/>
          <w:szCs w:val="24"/>
          <w:shd w:val="clear" w:color="auto" w:fill="FFFFFF"/>
          <w:lang w:eastAsia="zh-CN"/>
        </w:rPr>
        <w:t xml:space="preserve">Αναρωτηθήκατε αλήθεια τι είναι αυτό </w:t>
      </w:r>
      <w:r w:rsidRPr="00F7196C">
        <w:rPr>
          <w:rFonts w:ascii="Arial" w:hAnsi="Arial"/>
          <w:sz w:val="24"/>
          <w:szCs w:val="24"/>
          <w:lang w:eastAsia="el-GR"/>
        </w:rPr>
        <w:t xml:space="preserve">που αναγκάζει τους γιατρούς να παραιτούνται από μόνιμες θέσεις, να μην αναλαμβάνουν υπηρεσία; Δεν είναι μόνο το κόστος ζωής στη Ρόδο, για παράδειγμα, πολλές φορές αποτρεπτικό, αλλά ο βασικότερος λόγος που αποθαρρύνει ουσιαστικά τους γιατρούς να αναλάβουν ή που ωθεί σε παραίτηση -και το παράδειγμα της αναισθησιολόγου που παραιτήθηκε στη Ρόδο για να πάει στην ιδιωτική μονάδα υγείας είναι ενδεικτικό- είναι οι ίδιες οι συνθήκες εργασίας που αντιμετωπίζουν, αλλά και οι κίνδυνοι. Είναι και το ρίσκο με το οποίο είναι αντιμέτωποι όταν εργάζονται χωρίς νοσηλευτικό προσωπικό, χωρίς βοήθεια με ό,τι αυτό μπορεί να συνεπάγεται, με εξαντλητικές συνθήκες και αναλαμβάνοντας κάθε φορά τον κίνδυνο για ιατρικά λάθη και άλλα.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Εμείς φυσικά και λέμε ότι δεν θα μπορέσετε και δεν πρέπει να αποτρέπετε αναρρωτικές άδειες που έχει ανάγκη το προσωπικό, αλλά όταν για παράδειγμα όλο το προσωπικό του Νοσοκομείου Ρόδου εργάζεται σε συνθήκες αφόρητης και απάνθρωπης πίεσης, όταν τους οφείλονται δώδεκα χιλιάδες ρεπό, δεν είναι αναμενόμενο ότι η έλλειψη αυτού του πολύτιμου και απαραίτητου χρόνου για την ανάπαυσή τους έχει συνέπειες την ίδια την υγεία τους, που τελικά οδηγεί στην ασθένεια πολλούς απ’ αυτούς;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Άρα, όταν με αυτές τις συνθήκες τελικά τα νοσοκομεία μετατρέπονται σε αυτά μιας νόσου και λέτε ότι η λύση είναι να μην γίνονται τακτικά ιατρεία, δεν ωθείτε την ίδια στιγμή τον κόσμο που έχει ανάγκη για να θεραπευτεί, να χειρουργηθεί στις ιδιωτικές μεγάλες κλινικές του νησιού αλλά και της Αθήνας; Άρα δεν επιβεβαιώνεται ότι δεν είναι δυνατόν σε αυτές τις συνθήκες να μετατρέπετε, ουσιαστικά να δίνετε έδαφος να θησαυρίζει ο ιδιωτικός τομέας, εξαιρώντας και διακόπτοντας τη δυνατότητα του πληθυσμού να έχει πρόσβαση σε χειρουργεία και σε άλλες αναγκαίες θεραπείες;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Για αυτό επιβεβαιώνεται ότι η πρόταση που έκανε από την πρώτη στιγμή το ΚΚΕ για επίταξη όλων των ιδιωτικών μονάδων υγείας, είναι αυτή που θα βοηθούσε στο να ενταχθούν αυτοί σε ενιαίο σχεδιασμό και για την αντιμετώπιση της πανδημίας να μην αποκλείονται όλες οι άλλες αναγκαίες θεραπείες που είναι πολύτιμες, που δεν μπορεί να δίνονται μόνο σε όποιον έχει να βάλει το χέρι στην τσέπη και οι άνθρωποι να βάζουν τη ζωή τους σε κίνδυνο όταν στερούνται αυτές τις παροχές.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Άρα, καταλαβαίνετε ότι είναι εγκληματική αυτή η πολιτική της υποτιθέμενης αρμονικής συνύπαρξης του δημόσιου με τον ιδιωτικό τομέα που τελικά στερεί αυτήν τη δυνατότητα, δυστυχώς όχι μόνο στην περίοδο της πανδημίας, αλλά είναι μια κατάσταση που διαχρονικά τη βιώνουν στα νησιά </w:t>
      </w:r>
      <w:r w:rsidRPr="00F7196C">
        <w:rPr>
          <w:rFonts w:ascii="Arial" w:hAnsi="Arial"/>
          <w:sz w:val="24"/>
          <w:szCs w:val="24"/>
          <w:lang w:eastAsia="el-GR"/>
        </w:rPr>
        <w:lastRenderedPageBreak/>
        <w:t>που αναγκάζονται μόνο επί πληρωμή και όσοι μπορούν να θεραπεύονται για τόσο σοβαρές ασθένειες.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cs="Arial"/>
          <w:b/>
          <w:bCs/>
          <w:sz w:val="24"/>
          <w:szCs w:val="24"/>
          <w:shd w:val="clear" w:color="auto" w:fill="FFFFFF"/>
          <w:lang w:eastAsia="zh-CN"/>
        </w:rPr>
        <w:t>ΠΡΟΕΔΡΕΥΩΝ (Οδυσσέας Κωνσταντινόπουλος):</w:t>
      </w:r>
      <w:r w:rsidRPr="00F7196C">
        <w:rPr>
          <w:rFonts w:ascii="Arial" w:hAnsi="Arial"/>
          <w:b/>
          <w:bCs/>
          <w:sz w:val="24"/>
          <w:szCs w:val="24"/>
          <w:lang w:eastAsia="el-GR"/>
        </w:rPr>
        <w:t xml:space="preserve"> </w:t>
      </w:r>
      <w:r w:rsidRPr="00F7196C">
        <w:rPr>
          <w:rFonts w:ascii="Arial" w:hAnsi="Arial"/>
          <w:sz w:val="24"/>
          <w:szCs w:val="24"/>
          <w:lang w:eastAsia="el-GR"/>
        </w:rPr>
        <w:t>Κύριε Υπουργέ, έχετε τον λόγο.</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cs="Arial"/>
          <w:b/>
          <w:color w:val="111111"/>
          <w:sz w:val="24"/>
          <w:szCs w:val="24"/>
          <w:lang w:eastAsia="el-GR"/>
        </w:rPr>
        <w:t xml:space="preserve">ΒΑΣΙΛΕΙΟΣ ΚΟΝΤΟΖΑΜΑΝΗΣ (Αναπληρωτής Υπουργός Υγείας): </w:t>
      </w:r>
      <w:r w:rsidRPr="00F7196C">
        <w:rPr>
          <w:rFonts w:ascii="Arial" w:hAnsi="Arial" w:cs="Arial"/>
          <w:bCs/>
          <w:color w:val="111111"/>
          <w:sz w:val="24"/>
          <w:szCs w:val="24"/>
          <w:lang w:eastAsia="el-GR"/>
        </w:rPr>
        <w:t>Ευχαριστώ, κύριε Π</w:t>
      </w:r>
      <w:r w:rsidRPr="00F7196C">
        <w:rPr>
          <w:rFonts w:ascii="Arial" w:hAnsi="Arial"/>
          <w:sz w:val="24"/>
          <w:szCs w:val="24"/>
          <w:lang w:eastAsia="el-GR"/>
        </w:rPr>
        <w:t>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Κυρία </w:t>
      </w:r>
      <w:proofErr w:type="spellStart"/>
      <w:r w:rsidRPr="00F7196C">
        <w:rPr>
          <w:rFonts w:ascii="Arial" w:hAnsi="Arial"/>
          <w:sz w:val="24"/>
          <w:szCs w:val="24"/>
          <w:lang w:eastAsia="el-GR"/>
        </w:rPr>
        <w:t>Κομνηνάκα</w:t>
      </w:r>
      <w:proofErr w:type="spellEnd"/>
      <w:r w:rsidRPr="00F7196C">
        <w:rPr>
          <w:rFonts w:ascii="Arial" w:hAnsi="Arial"/>
          <w:sz w:val="24"/>
          <w:szCs w:val="24"/>
          <w:lang w:eastAsia="el-GR"/>
        </w:rPr>
        <w:t>, δεν νομίζω ότι ανταποκρίνονται στην πραγματικότητα αυτά που λέτε. Δεν πάει κάποιος στον ιδιωτικό τομέα επειδή το έχει αρνηθεί ή δεν μπορεί να κάνει ένα χειρουργείο ή μια πράξη στον δημόσιο τομέα. Υπήρξαν καθυστερήσεις ή κάποια προγραμματισμένα χειρουργεία λόγω της πανδημίας τα οποία θα μπορούσαν να γίνουν αργότερα, προκειμένου να είναι σε ετοιμότητα το Εθνικό Σύστημα Υγείας να αντιμετωπίσει την πανδημία και επιστρέφουμε σιγά σιγά στην κανονικότητα.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Να αναφερθώ πάλι στην ουσία της ερώτησής σας που είναι οι αναισθησιολόγοι στη Ρόδο. Θα περίμενα να ακούσω μια συγκεκριμένη πρόταση από εσάς, γιατί εδώ πέρα δεν υπάρχουν αντιπαραθέσεις, πολιτικές ή κομματικές. Η υγεία του πληθυσμού είναι υπεράνω κάθε κομματικής ταμπέλας και θα πρέπει όλοι μαζί να βοηθούμε με τις προτάσεις μας να βρίσκουμε λύσεις σε αυτά τα προβλήματα. Αναφέρθηκα σε συγκεκριμένες προτάσεις και </w:t>
      </w:r>
      <w:r w:rsidRPr="00F7196C">
        <w:rPr>
          <w:rFonts w:ascii="Arial" w:hAnsi="Arial"/>
          <w:sz w:val="24"/>
          <w:szCs w:val="24"/>
          <w:lang w:eastAsia="el-GR"/>
        </w:rPr>
        <w:lastRenderedPageBreak/>
        <w:t>αποφάσεις μας που έχουν να κάνουν τόσο με την επαρκή στελέχωση του Νοσοκομείου της Ρόδου όσο και με την επίλυση του καυτού ζητήματος των αναισθησιολόγων στο εν λόγω νοσοκομείο, αλλά και του ζητήματος των αναισθησιολόγων σε όλη την επικράτεια.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Ευχαριστώ πολύ.</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cs="Arial"/>
          <w:b/>
          <w:bCs/>
          <w:sz w:val="24"/>
          <w:szCs w:val="24"/>
          <w:shd w:val="clear" w:color="auto" w:fill="FFFFFF"/>
          <w:lang w:eastAsia="zh-CN"/>
        </w:rPr>
        <w:t>ΠΡΟΕΔΡΕΥΩΝ (Οδυσσέας Κωνσταντινόπουλος):</w:t>
      </w:r>
      <w:r w:rsidRPr="00F7196C">
        <w:rPr>
          <w:rFonts w:ascii="Arial" w:hAnsi="Arial"/>
          <w:sz w:val="24"/>
          <w:szCs w:val="24"/>
          <w:lang w:eastAsia="el-GR"/>
        </w:rPr>
        <w:t xml:space="preserve"> Συνεχίζουμε τώρα με την έβδομη με αριθμό 800/24-5-2021 επίκαιρη ερώτηση δεύτερου κύκλου του Βουλευτή Ηρακλείου του Κινήματος Αλλαγής κ. Βασίλειου </w:t>
      </w:r>
      <w:proofErr w:type="spellStart"/>
      <w:r w:rsidRPr="00F7196C">
        <w:rPr>
          <w:rFonts w:ascii="Arial" w:hAnsi="Arial"/>
          <w:sz w:val="24"/>
          <w:szCs w:val="24"/>
          <w:lang w:eastAsia="el-GR"/>
        </w:rPr>
        <w:t>Κεγκέρογλου</w:t>
      </w:r>
      <w:proofErr w:type="spellEnd"/>
      <w:r w:rsidRPr="00F7196C">
        <w:rPr>
          <w:rFonts w:ascii="Arial" w:hAnsi="Arial"/>
          <w:sz w:val="24"/>
          <w:szCs w:val="24"/>
          <w:lang w:eastAsia="el-GR"/>
        </w:rPr>
        <w:t xml:space="preserve"> προς τον Υπουργό Υγείας, με θέμα: «Ποιες είναι τελικά οι προθέσεις της Κυβέρνησης για την ένταξη στα </w:t>
      </w:r>
      <w:proofErr w:type="spellStart"/>
      <w:r w:rsidRPr="00F7196C">
        <w:rPr>
          <w:rFonts w:ascii="Arial" w:hAnsi="Arial"/>
          <w:sz w:val="24"/>
          <w:szCs w:val="24"/>
          <w:lang w:eastAsia="el-GR"/>
        </w:rPr>
        <w:t>βαρέα</w:t>
      </w:r>
      <w:proofErr w:type="spellEnd"/>
      <w:r w:rsidRPr="00F7196C">
        <w:rPr>
          <w:rFonts w:ascii="Arial" w:hAnsi="Arial"/>
          <w:sz w:val="24"/>
          <w:szCs w:val="24"/>
          <w:lang w:eastAsia="el-GR"/>
        </w:rPr>
        <w:t xml:space="preserve"> και ανθυγιεινά του </w:t>
      </w:r>
      <w:proofErr w:type="spellStart"/>
      <w:r w:rsidRPr="00F7196C">
        <w:rPr>
          <w:rFonts w:ascii="Arial" w:hAnsi="Arial"/>
          <w:sz w:val="24"/>
          <w:szCs w:val="24"/>
          <w:lang w:eastAsia="el-GR"/>
        </w:rPr>
        <w:t>ιατρο</w:t>
      </w:r>
      <w:proofErr w:type="spellEnd"/>
      <w:r w:rsidRPr="00F7196C">
        <w:rPr>
          <w:rFonts w:ascii="Arial" w:hAnsi="Arial"/>
          <w:sz w:val="24"/>
          <w:szCs w:val="24"/>
          <w:lang w:eastAsia="el-GR"/>
        </w:rPr>
        <w:t xml:space="preserve">-νοσηλευτικού προσωπικού κ.λπ. αλλά και την αυτοτελή φορολόγηση των εφημεριών;».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Κύριε συνάδελφε, έχετε τον λόγο.</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 </w:t>
      </w:r>
      <w:r w:rsidRPr="00F7196C">
        <w:rPr>
          <w:rFonts w:ascii="Arial" w:hAnsi="Arial" w:cs="Arial"/>
          <w:b/>
          <w:bCs/>
          <w:sz w:val="24"/>
          <w:szCs w:val="24"/>
          <w:lang w:eastAsia="el-GR"/>
        </w:rPr>
        <w:t xml:space="preserve">ΒΑΣΙΛΕΙΟΣ ΚΕΓΚΕΡΟΓΛΟΥ: </w:t>
      </w:r>
      <w:r w:rsidRPr="00F7196C">
        <w:rPr>
          <w:rFonts w:ascii="Arial" w:hAnsi="Arial" w:cs="Arial"/>
          <w:sz w:val="24"/>
          <w:szCs w:val="24"/>
          <w:lang w:eastAsia="el-GR"/>
        </w:rPr>
        <w:t xml:space="preserve">Είναι η τελευταία επίκαιρη ερώτηση, αλλά όχι έσχατης σπουδαιότητας, κύριε Πρόεδρε.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Κύριε Υπουργέ, έχει γίνει πολλές φορές συζήτηση για την ανάγκη ένταξης στα </w:t>
      </w:r>
      <w:proofErr w:type="spellStart"/>
      <w:r w:rsidRPr="00F7196C">
        <w:rPr>
          <w:rFonts w:ascii="Arial" w:hAnsi="Arial" w:cs="Arial"/>
          <w:sz w:val="24"/>
          <w:szCs w:val="24"/>
          <w:lang w:eastAsia="el-GR"/>
        </w:rPr>
        <w:t>βαρέα</w:t>
      </w:r>
      <w:proofErr w:type="spellEnd"/>
      <w:r w:rsidRPr="00F7196C">
        <w:rPr>
          <w:rFonts w:ascii="Arial" w:hAnsi="Arial" w:cs="Arial"/>
          <w:sz w:val="24"/>
          <w:szCs w:val="24"/>
          <w:lang w:eastAsia="el-GR"/>
        </w:rPr>
        <w:t xml:space="preserve"> και ανθυγιεινά του ιατρονοσηλευτικού προσωπικού, των φυσικοθεραπευτών, των παραϊατρικών ειδικοτήτων, μιας σειράς ειδικοτήτων που εργάζονται στο ΕΣΥ σε όλες τις μονάδες υγείας, στο ΕΚΑΒ και στις μονάδες κοινωνικής φροντίδας ηλικιωμένων ή γενικότερα στην κοινωνική </w:t>
      </w:r>
      <w:r w:rsidRPr="00F7196C">
        <w:rPr>
          <w:rFonts w:ascii="Arial" w:hAnsi="Arial" w:cs="Arial"/>
          <w:sz w:val="24"/>
          <w:szCs w:val="24"/>
          <w:lang w:eastAsia="el-GR"/>
        </w:rPr>
        <w:lastRenderedPageBreak/>
        <w:t xml:space="preserve">μέριμνα. Αυτή η συζήτηση έχει γίνει και σε μεγάλο βαθμό με την κοινωνία. Είναι πραγματικά κάτι που ζητά όλος ο κόσμος για να περάσουμε από την επιβράβευση με τα χειροκροτήματα σε μια συγκεκριμένη πολιτική πράξη δικαιοσύνης. Άπτεται και του θέματος που συζητούσατε προηγούμενα με τις καλές εργασιακές σχέσεις και τα κίνητρα για τη στελέχωση των δημόσιων νοσοκομείων, αφού όλα αυτά ισχύουν στον ιδιωτικό τομέα αλλά δεν ισχύουν στον δημόσιο. Είναι ένα ζήτημα, λοιπόν, που άπτεται και της θέλησης των ανθρώπων να υπηρετήσουν το δημόσιο σύστημα.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 xml:space="preserve">Δυο τρόποι υπάρχουν με το θέμα που έχει να κάνει με τα </w:t>
      </w:r>
      <w:proofErr w:type="spellStart"/>
      <w:r w:rsidRPr="00F7196C">
        <w:rPr>
          <w:rFonts w:ascii="Arial" w:hAnsi="Arial" w:cs="Arial"/>
          <w:sz w:val="24"/>
          <w:szCs w:val="24"/>
          <w:lang w:eastAsia="el-GR"/>
        </w:rPr>
        <w:t>βαρέα</w:t>
      </w:r>
      <w:proofErr w:type="spellEnd"/>
      <w:r w:rsidRPr="00F7196C">
        <w:rPr>
          <w:rFonts w:ascii="Arial" w:hAnsi="Arial" w:cs="Arial"/>
          <w:sz w:val="24"/>
          <w:szCs w:val="24"/>
          <w:lang w:eastAsia="el-GR"/>
        </w:rPr>
        <w:t xml:space="preserve"> και ανθυγιεινά. Ή με νομοθετική ρύθμιση απευθείας -έχουμε καταθέσει δέκα τουλάχιστον φορές την τροπολογία και δεν έχει γίνει αποδεκτή- ή με την κλασική διαδικασία του Υπουργείου Εργασίας. Αυτό σημαίνει συγκρότηση επιτροπής βάσει του ν.3863 και 3865, πόρισμα και απόφαση Υπουργού. Πρέπει να διαλέξετε τι από τα δύο θέλετε και να προχωρήσει. Είναι συναρμοδιότητα του Υπουργείου σας διότι άπτεται του Υπουργείου Εργασίας. Βεβαίως σας έχω θέσει και το θέμα που είναι συναρμοδιότητα με το Υπουργείο Οικονομικών και αφορά στη φορολόγηση των εφημεριών των γιατρών. Γνωρίζετε ότι δυστυχώς πολλές φορές οι γιατροί πληρώνουν περισσότερο φόρο απ’ ό,τι παίρνουν από τις εφημερίες. Είναι πολλές τον αριθμό. Οι αυτοτελείς θα βοηθήσουν στη δικαιοσύνη.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lastRenderedPageBreak/>
        <w:t xml:space="preserve">Σε αυτά τα δύο θέματα θα ήθελα να μου απαντήσετε για να σας καταθέσω κι εγώ άλλες σκέψεις ανάλογα με την απάντησή σας, κύριε Υπουργέ.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lang w:eastAsia="el-GR"/>
        </w:rPr>
        <w:t>ΠΡΟΕΔΡΕΥΩΝ (Οδυσσέας Κωνσταντινόπουλος):</w:t>
      </w:r>
      <w:r w:rsidRPr="00F7196C">
        <w:rPr>
          <w:rFonts w:ascii="Arial" w:hAnsi="Arial" w:cs="Arial"/>
          <w:sz w:val="24"/>
          <w:szCs w:val="24"/>
          <w:lang w:eastAsia="el-GR"/>
        </w:rPr>
        <w:t xml:space="preserve"> Παρακαλώ, κύριε Υπουργέ, έχετε τον λόγο. </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b/>
          <w:bCs/>
          <w:sz w:val="24"/>
          <w:szCs w:val="24"/>
          <w:lang w:eastAsia="el-GR"/>
        </w:rPr>
        <w:t>ΒΑΣΙΛΕΙΟΣ ΚΟΝΤΟΖΑΜΑΝΗΣ (Αναπληρωτής Υπουργός Υγείας):</w:t>
      </w:r>
      <w:r w:rsidRPr="00F7196C">
        <w:rPr>
          <w:rFonts w:ascii="Arial" w:hAnsi="Arial" w:cs="Arial"/>
          <w:sz w:val="24"/>
          <w:szCs w:val="24"/>
          <w:lang w:eastAsia="el-GR"/>
        </w:rPr>
        <w:t xml:space="preserve"> Ευχαριστώ, κύριε Πρόεδρε.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cs="Arial"/>
          <w:sz w:val="24"/>
          <w:szCs w:val="24"/>
          <w:lang w:eastAsia="el-GR"/>
        </w:rPr>
        <w:t xml:space="preserve">Κύριε </w:t>
      </w:r>
      <w:proofErr w:type="spellStart"/>
      <w:r w:rsidRPr="00F7196C">
        <w:rPr>
          <w:rFonts w:ascii="Arial" w:hAnsi="Arial" w:cs="Arial"/>
          <w:sz w:val="24"/>
          <w:szCs w:val="24"/>
          <w:lang w:eastAsia="el-GR"/>
        </w:rPr>
        <w:t>Κεγκέρογλου</w:t>
      </w:r>
      <w:proofErr w:type="spellEnd"/>
      <w:r w:rsidRPr="00F7196C">
        <w:rPr>
          <w:rFonts w:ascii="Arial" w:hAnsi="Arial" w:cs="Arial"/>
          <w:sz w:val="24"/>
          <w:szCs w:val="24"/>
          <w:lang w:eastAsia="el-GR"/>
        </w:rPr>
        <w:t xml:space="preserve">, πράγματι το κόμμα σας επανέρχεται συχνά στο ζήτημα των </w:t>
      </w:r>
      <w:proofErr w:type="spellStart"/>
      <w:r w:rsidRPr="00F7196C">
        <w:rPr>
          <w:rFonts w:ascii="Arial" w:hAnsi="Arial" w:cs="Arial"/>
          <w:sz w:val="24"/>
          <w:szCs w:val="24"/>
          <w:lang w:eastAsia="el-GR"/>
        </w:rPr>
        <w:t>βαρέων</w:t>
      </w:r>
      <w:proofErr w:type="spellEnd"/>
      <w:r w:rsidRPr="00F7196C">
        <w:rPr>
          <w:rFonts w:ascii="Arial" w:hAnsi="Arial" w:cs="Arial"/>
          <w:sz w:val="24"/>
          <w:szCs w:val="24"/>
          <w:lang w:eastAsia="el-GR"/>
        </w:rPr>
        <w:t xml:space="preserve"> και ανθυγιεινών. Εσείς γ</w:t>
      </w:r>
      <w:r w:rsidRPr="00F7196C">
        <w:rPr>
          <w:rFonts w:ascii="Arial" w:hAnsi="Arial"/>
          <w:sz w:val="24"/>
          <w:szCs w:val="24"/>
          <w:lang w:eastAsia="el-GR"/>
        </w:rPr>
        <w:t xml:space="preserve">νωρίζετε πολύ καλά το θέμα και λόγω της θητείας σας στο Υπουργείο Εργασίας. Γνωρίζετε πως εντάσσονται στα </w:t>
      </w:r>
      <w:proofErr w:type="spellStart"/>
      <w:r w:rsidRPr="00F7196C">
        <w:rPr>
          <w:rFonts w:ascii="Arial" w:hAnsi="Arial"/>
          <w:sz w:val="24"/>
          <w:szCs w:val="24"/>
          <w:lang w:eastAsia="el-GR"/>
        </w:rPr>
        <w:t>βαρέα</w:t>
      </w:r>
      <w:proofErr w:type="spellEnd"/>
      <w:r w:rsidRPr="00F7196C">
        <w:rPr>
          <w:rFonts w:ascii="Arial" w:hAnsi="Arial"/>
          <w:sz w:val="24"/>
          <w:szCs w:val="24"/>
          <w:lang w:eastAsia="el-GR"/>
        </w:rPr>
        <w:t xml:space="preserve"> και ανθυγιεινά κάποια επαγγέλματα. Πράγματι, ξέρετε, θα μπορούσαμε και εμείς στο Υπουργείο Υγείας να γίνουμε αρεστοί και να προχωρήσουμε σε μία νομοθετική ρύθμιση η οποία δεν ξέρω κατά πόσον θα προχωρούσε. Είστε έμπειρος κοινοβουλευτικός. Τίθενται και οικονομικά ζητήματα από την ψήφιση μιας διάταξης. Δεν το κάναμε και δεν θα το κάνουμε. Δεν θέλουμε να κάνουμε τον κόσμο να τρέφει ελπίδες. Όταν έχουμε κάτι να πούμε, θα το πούμε. Δεν σας κρύβω ότι τόσο ο Υπουργός όσο κι εγώ, ως Υπουργείο Υγείας θεωρούμε δίκαιο το αίτημα της ένταξης στα </w:t>
      </w:r>
      <w:proofErr w:type="spellStart"/>
      <w:r w:rsidRPr="00F7196C">
        <w:rPr>
          <w:rFonts w:ascii="Arial" w:hAnsi="Arial"/>
          <w:sz w:val="24"/>
          <w:szCs w:val="24"/>
          <w:lang w:eastAsia="el-GR"/>
        </w:rPr>
        <w:t>βαρέα</w:t>
      </w:r>
      <w:proofErr w:type="spellEnd"/>
      <w:r w:rsidRPr="00F7196C">
        <w:rPr>
          <w:rFonts w:ascii="Arial" w:hAnsi="Arial"/>
          <w:sz w:val="24"/>
          <w:szCs w:val="24"/>
          <w:lang w:eastAsia="el-GR"/>
        </w:rPr>
        <w:t xml:space="preserve"> και ανθυγιεινά, αλλά υπάρχουν συγκεκριμένες διαδικασίες που πρέπει να ακολουθηθούν. Είναι η δεύτερη διαδικασία που είπατε που έχει να κάνει με τη συγκρότηση επιτροπής. Βεβαίως μετά ακολουθεί γνωμοδότηση του </w:t>
      </w:r>
      <w:r w:rsidRPr="00F7196C">
        <w:rPr>
          <w:rFonts w:ascii="Arial" w:hAnsi="Arial"/>
          <w:sz w:val="24"/>
          <w:szCs w:val="24"/>
          <w:lang w:eastAsia="el-GR"/>
        </w:rPr>
        <w:lastRenderedPageBreak/>
        <w:t xml:space="preserve">Συμβουλίου Κοινωνικής Ασφάλισης και ολοκληρώνεται η διαδικασία με την έκδοση απόφασης του Υπουργού Εργασίας και Κοινωνικών Υποθέσεων.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Γνωρίζετε ότι τελευταία φορά με απόφαση του τότε Υπουργού Εργασίας και Κοινωνικών Υποθέσεων συγκροτήθηκε τον Μάιο του 2020 εκ νέου η επιτροπή κρίσεως </w:t>
      </w:r>
      <w:proofErr w:type="spellStart"/>
      <w:r w:rsidRPr="00F7196C">
        <w:rPr>
          <w:rFonts w:ascii="Arial" w:hAnsi="Arial"/>
          <w:sz w:val="24"/>
          <w:szCs w:val="24"/>
          <w:lang w:eastAsia="el-GR"/>
        </w:rPr>
        <w:t>βαρέων</w:t>
      </w:r>
      <w:proofErr w:type="spellEnd"/>
      <w:r w:rsidRPr="00F7196C">
        <w:rPr>
          <w:rFonts w:ascii="Arial" w:hAnsi="Arial"/>
          <w:sz w:val="24"/>
          <w:szCs w:val="24"/>
          <w:lang w:eastAsia="el-GR"/>
        </w:rPr>
        <w:t xml:space="preserve"> και ανθυγιεινών επαγγελμάτων με αρμοδιότητα τη γνωμοδότηση για την υπαγωγή εργασιών, ειδικοτήτων ή χώρων εργασίας στα </w:t>
      </w:r>
      <w:proofErr w:type="spellStart"/>
      <w:r w:rsidRPr="00F7196C">
        <w:rPr>
          <w:rFonts w:ascii="Arial" w:hAnsi="Arial"/>
          <w:sz w:val="24"/>
          <w:szCs w:val="24"/>
          <w:lang w:eastAsia="el-GR"/>
        </w:rPr>
        <w:t>βαρέα</w:t>
      </w:r>
      <w:proofErr w:type="spellEnd"/>
      <w:r w:rsidRPr="00F7196C">
        <w:rPr>
          <w:rFonts w:ascii="Arial" w:hAnsi="Arial"/>
          <w:sz w:val="24"/>
          <w:szCs w:val="24"/>
          <w:lang w:eastAsia="el-GR"/>
        </w:rPr>
        <w:t xml:space="preserve"> και ανθυγιεινά. Μεταξύ των αιτημάτων ήταν αυτό της ένταξης όλων των κατηγοριών εργαζομένων στα δημόσια νοσοκομεία στο καθεστώς των </w:t>
      </w:r>
      <w:proofErr w:type="spellStart"/>
      <w:r w:rsidRPr="00F7196C">
        <w:rPr>
          <w:rFonts w:ascii="Arial" w:hAnsi="Arial"/>
          <w:sz w:val="24"/>
          <w:szCs w:val="24"/>
          <w:lang w:eastAsia="el-GR"/>
        </w:rPr>
        <w:t>βαρέων</w:t>
      </w:r>
      <w:proofErr w:type="spellEnd"/>
      <w:r w:rsidRPr="00F7196C">
        <w:rPr>
          <w:rFonts w:ascii="Arial" w:hAnsi="Arial"/>
          <w:sz w:val="24"/>
          <w:szCs w:val="24"/>
          <w:lang w:eastAsia="el-GR"/>
        </w:rPr>
        <w:t xml:space="preserve"> και ανθυγιεινών. Η επιτροπή έχει παραδώσει το πόρισμά της. Εξετάζεται από τις υπηρεσίες του Υπουργείου Εργασίας και στη συνέχεια θα εξεταστεί από το Συμβούλιο Κοινωνικής Ασφάλισης. Μετά έρχεται η έκδοση υπουργικής απόφασης ανάλογα με την απόφαση που θα ληφθεί.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Επαναλαμβάνω ότι σε κάθε περίπτωση θα ακολουθήσουμε τις διαδικασίες οι οποίες προβλέπονται. Βεβαίως θα ακολουθήσουμε τη συνολική πολιτική της Κυβέρνησης. Σε </w:t>
      </w:r>
      <w:proofErr w:type="spellStart"/>
      <w:r w:rsidRPr="00F7196C">
        <w:rPr>
          <w:rFonts w:ascii="Arial" w:hAnsi="Arial"/>
          <w:sz w:val="24"/>
          <w:szCs w:val="24"/>
          <w:lang w:eastAsia="el-GR"/>
        </w:rPr>
        <w:t>καμμία</w:t>
      </w:r>
      <w:proofErr w:type="spellEnd"/>
      <w:r w:rsidRPr="00F7196C">
        <w:rPr>
          <w:rFonts w:ascii="Arial" w:hAnsi="Arial"/>
          <w:sz w:val="24"/>
          <w:szCs w:val="24"/>
          <w:lang w:eastAsia="el-GR"/>
        </w:rPr>
        <w:t xml:space="preserve"> περίπτωση ως Υπουργείο Υγείας -επειδή μιλήσατε για συναρμοδιότητα- δεν θα υποσχεθούμε κάτι το οποίο δεν μπορούμε να υλοποιήσουμε. Αυτός είναι και ο λόγος που αναμένουμε την ολοκλήρωση των διαδικασιών. Ας περιμένουμε λίγο ακόμα να δούμε πού θα καταλήξει.</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 xml:space="preserve">Θα απαντήσω στη δευτερολογία μου, κύριε Πρόεδρε, στο δεύτερο ερώτημα του κ. </w:t>
      </w:r>
      <w:proofErr w:type="spellStart"/>
      <w:r w:rsidRPr="00F7196C">
        <w:rPr>
          <w:rFonts w:ascii="Arial" w:hAnsi="Arial"/>
          <w:sz w:val="24"/>
          <w:szCs w:val="24"/>
          <w:lang w:eastAsia="el-GR"/>
        </w:rPr>
        <w:t>Κεγκέρογλου</w:t>
      </w:r>
      <w:proofErr w:type="spellEnd"/>
      <w:r w:rsidRPr="00F7196C">
        <w:rPr>
          <w:rFonts w:ascii="Arial" w:hAnsi="Arial"/>
          <w:sz w:val="24"/>
          <w:szCs w:val="24"/>
          <w:lang w:eastAsia="el-GR"/>
        </w:rPr>
        <w:t xml:space="preserve"> για τη φορολόγηση των εφημεριών.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ΠΡΟΕΔΡΕΥΩΝ (Οδυσσέας Κωνσταντινόπουλος):</w:t>
      </w:r>
      <w:r w:rsidRPr="00F7196C">
        <w:rPr>
          <w:rFonts w:ascii="Arial" w:hAnsi="Arial"/>
          <w:sz w:val="24"/>
          <w:szCs w:val="24"/>
          <w:lang w:eastAsia="el-GR"/>
        </w:rPr>
        <w:t xml:space="preserve"> Κύριε συνάδελφε, έχετε τον λόγο.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b/>
          <w:bCs/>
          <w:sz w:val="24"/>
          <w:szCs w:val="24"/>
          <w:lang w:eastAsia="el-GR"/>
        </w:rPr>
        <w:t>ΒΑΣΙΛΕΙΟΣ ΚΕΓΚΕΡΟΓΛΟΥ:</w:t>
      </w:r>
      <w:r w:rsidRPr="00F7196C">
        <w:rPr>
          <w:rFonts w:ascii="Arial" w:hAnsi="Arial"/>
          <w:sz w:val="24"/>
          <w:szCs w:val="24"/>
          <w:lang w:eastAsia="el-GR"/>
        </w:rPr>
        <w:t xml:space="preserve"> Εγώ, κύριε Πρόεδρε, θα εξοικονομήσω τον χρόνο από τους προηγούμενους.  Μην ανησυχείτε.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Μπορούμε να συνεννοηθούμε με τον κ. </w:t>
      </w:r>
      <w:proofErr w:type="spellStart"/>
      <w:r w:rsidRPr="00F7196C">
        <w:rPr>
          <w:rFonts w:ascii="Arial" w:hAnsi="Arial"/>
          <w:sz w:val="24"/>
          <w:szCs w:val="24"/>
          <w:lang w:eastAsia="el-GR"/>
        </w:rPr>
        <w:t>Κοντοζαμάνη</w:t>
      </w:r>
      <w:proofErr w:type="spellEnd"/>
      <w:r w:rsidRPr="00F7196C">
        <w:rPr>
          <w:rFonts w:ascii="Arial" w:hAnsi="Arial"/>
          <w:sz w:val="24"/>
          <w:szCs w:val="24"/>
          <w:lang w:eastAsia="el-GR"/>
        </w:rPr>
        <w:t xml:space="preserve">. Το θέμα είναι να κάνουμε και δουλειά, γιατί το αίτημα αυτό δεν είναι ούτε του Κινήματος Αλλαγής, που είναι πράγματι το επισπεύδον κόμμα της Αντιπολίτευσης σε αυτό το θέμα, ούτε βεβαίως μόνο του Υπουργού. Είναι θέμα που απασχολεί το δημόσιο σύστημα υγείας  αφού, κακώς, από τότε που υπήρξε η πρόβλεψη στον ν.3863 και στον ν.3865 ολοκληρώθηκε στον ιδιωτικό τομέα που ήταν αρμοδιότητα του Υπουργείου Εργασίας, αλλά δυστυχώς έμεινε η εκκρεμότητα στο ασφαλιστικό των δημοσίων υπαλλήλων που ήταν αρμοδιότητα του Υπουργείου Οικονομικών. Οι Υπουργοί Οικονομικών, άπαντες, από το 2011 και μετά δεν προχώρησαν σε διαδικασία που προέβλεπε ο νόμος μέχρι το 2016 που είχαν αποκλειστική αρμοδιότητα. Επί πέντε χρόνια δεν υλοποιήθηκε. Γιατί λέω μέχρι το 2016; Διότι από το 2016 και μετά έφυγε η αρμοδιότητα από το Υπουργείο Οικονομικών και με τον ν.4387 πήγε στο Υπουργείο Εργασίας και αυτή η αρμοδιότητα. Αυτόματα, λοιπόν, μπαίνει το ζήτημα. Στον κόσμο υπάρχει η </w:t>
      </w:r>
      <w:r w:rsidRPr="00F7196C">
        <w:rPr>
          <w:rFonts w:ascii="Arial" w:hAnsi="Arial"/>
          <w:sz w:val="24"/>
          <w:szCs w:val="24"/>
          <w:lang w:eastAsia="el-GR"/>
        </w:rPr>
        <w:lastRenderedPageBreak/>
        <w:t xml:space="preserve">εντύπωση ότι στον δημόσιο τομέα είναι τα πράγματα καλύτερα από πολλές πλευρές σε σχέση με τη σταθερότητα κ.λπ.. Αυτό είναι γεγονός, αλλά σε ορισμένες δυστυχώς υπάρχει μειονέκτημα, όπως αυτό που συζητάμε.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Από τη στιγμή που θα επιλέγατε, αν επιλέγατε, τη μέθοδο της νομοθετικής ρύθμισης από κοινού με το Υπουργείο Εργασίας, το σχέδιο της τροπολογίας ή της διάταξης έπρεπε να πάει στο Ελεγκτικό Συνέδριο και όχι στο Γενικό Λογιστήριο του Κράτους. Κι αφού γνωμοδοτήσει το Ελεγκτικό Συνέδριο είναι διασφαλισμένη η συνταγματικότητα και η κανονικότητα της διάταξης να ψηφιστεί. Δεν επιλέγουμε αυτό; Πάμε με τις γενικές διατάξεις και επειδή έχει ήδη εγκριθεί από το Ελεγκτικό Συνέδριο η γενική διάταξη, η διαδικασία με την επιτροπή δεν ξαναπερνάει από το Ελεγκτικό Συνέδριο γι’ αυτόν τον λόγο.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Επομένως θα έχουμε ένα πόρισμα που έχει ολοκληρωθεί από τον Δεκέμβριο του 2020. Ο κ. </w:t>
      </w:r>
      <w:proofErr w:type="spellStart"/>
      <w:r w:rsidRPr="00F7196C">
        <w:rPr>
          <w:rFonts w:ascii="Arial" w:hAnsi="Arial"/>
          <w:sz w:val="24"/>
          <w:szCs w:val="24"/>
          <w:lang w:eastAsia="el-GR"/>
        </w:rPr>
        <w:t>Μπεχράκης</w:t>
      </w:r>
      <w:proofErr w:type="spellEnd"/>
      <w:r w:rsidRPr="00F7196C">
        <w:rPr>
          <w:rFonts w:ascii="Arial" w:hAnsi="Arial"/>
          <w:sz w:val="24"/>
          <w:szCs w:val="24"/>
          <w:lang w:eastAsia="el-GR"/>
        </w:rPr>
        <w:t xml:space="preserve"> ήταν ο πρόεδρος. Το παρέδωσε. Δυστυχώς η νέα πολιτική ηγεσία του Υπουργείου Εργασίας δεν προωθεί τη διαδικασία να περάσει από το ΣΚΑ. Θα μου πείτε: «Αυτό είναι δική μας αρμοδιότητα;». Όχι αλλά είναι όμως θέμα που απασχολεί το Υπουργείο Υγείας γιατί δεν μπορεί οι συνθήκες στα νοσοκομεία -που είναι αρμοδιότητα του Υπουργείου Υγείας- για τους εργαζόμενους γιατρούς, νοσηλευτές και λοιπές ειδικότητες να είναι χειρότερες απ’ ό,τι στον ιδιωτικό τομέα, με αποτέλεσμα να </w:t>
      </w:r>
      <w:r w:rsidRPr="00F7196C">
        <w:rPr>
          <w:rFonts w:ascii="Arial" w:hAnsi="Arial"/>
          <w:sz w:val="24"/>
          <w:szCs w:val="24"/>
          <w:lang w:eastAsia="el-GR"/>
        </w:rPr>
        <w:lastRenderedPageBreak/>
        <w:t xml:space="preserve">πηγαίνουν στον ιδιωτικό τομέα οι γιατροί και να αναρωτιόμαστε μετά ποια είναι η μέθοδος να τους πάρουμε πίσω. Δεν γίνεται αυτό το πράγμα;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Άρα, λοιπόν, πρέπει κατά τη γνώμη μου -κι αυτό σας ζητάω- να γίνει μια παρέμβασή σας, μια συνεννόησή σας, στο πλαίσιο της Κυβέρνησης, με το Υπουργείο Εργασίας, να βάλει στο ΣΚΑ το θέμα, στο Συμβούλιο Κοινωνικής Ασφάλισης. Κι αν το Συμβούλιο Κοινωνικής Ασφάλισης γνωμοδοτήσει θετικά, να προχωρήσει το θέμα. Απλά πράγματα. Απλά να το πείτε: «Κι εδώ παιδιά περιμένουμε. Ο κόσμος, το ανθρώπινο δυναμικό που έδωσε τα πάντα περιμένει». Και όχι τώρα να λέει το Υπουργείο Εργασίας και ο κ. Χατζηδάκης περί δημοσιονομικών. Δεν έχει </w:t>
      </w:r>
      <w:proofErr w:type="spellStart"/>
      <w:r w:rsidRPr="00F7196C">
        <w:rPr>
          <w:rFonts w:ascii="Arial" w:hAnsi="Arial"/>
          <w:sz w:val="24"/>
          <w:szCs w:val="24"/>
          <w:lang w:eastAsia="el-GR"/>
        </w:rPr>
        <w:t>καμμία</w:t>
      </w:r>
      <w:proofErr w:type="spellEnd"/>
      <w:r w:rsidRPr="00F7196C">
        <w:rPr>
          <w:rFonts w:ascii="Arial" w:hAnsi="Arial"/>
          <w:sz w:val="24"/>
          <w:szCs w:val="24"/>
          <w:lang w:eastAsia="el-GR"/>
        </w:rPr>
        <w:t xml:space="preserve"> σχέση με το δημοσιονομικό. Έχει σχέση με το ασφαλιστικό και τις αναλογιστικές μελέτες. Ανάλογα με τις εισφορές θα έχουμε μετά το σύστημα αυτό.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Το δεύτερο αφορά τις εφημερίες για τις οποίες είπατε ότι θα απαντήσετε στη </w:t>
      </w:r>
      <w:proofErr w:type="spellStart"/>
      <w:r w:rsidRPr="00F7196C">
        <w:rPr>
          <w:rFonts w:ascii="Arial" w:hAnsi="Arial"/>
          <w:sz w:val="24"/>
          <w:szCs w:val="24"/>
          <w:lang w:eastAsia="el-GR"/>
        </w:rPr>
        <w:t>δευτερομιλία</w:t>
      </w:r>
      <w:proofErr w:type="spellEnd"/>
      <w:r w:rsidRPr="00F7196C">
        <w:rPr>
          <w:rFonts w:ascii="Arial" w:hAnsi="Arial"/>
          <w:sz w:val="24"/>
          <w:szCs w:val="24"/>
          <w:lang w:eastAsia="el-GR"/>
        </w:rPr>
        <w:t xml:space="preserve">. Είναι εξίσου σοβαρό θέμα. Εξίσου σοβαρό θέμα. Μιλήστε με τους ιατρούς που κάνουν εφημερίες στα νοσοκομεία, ιδιαίτερα τώρα την περίοδο της πανδημίας που εκ των πραγμάτων είχαμε περισσότερες. Ο φόρος που βγαίνει, επειδή φορολογούνται προοδευτικά -όσο αυξάνεται το συνολικό ποσό αυξάνεται και η κλίμακα- είναι δυστυχώς γι’ αυτούς </w:t>
      </w:r>
      <w:proofErr w:type="spellStart"/>
      <w:r w:rsidRPr="00F7196C">
        <w:rPr>
          <w:rFonts w:ascii="Arial" w:hAnsi="Arial"/>
          <w:sz w:val="24"/>
          <w:szCs w:val="24"/>
          <w:lang w:eastAsia="el-GR"/>
        </w:rPr>
        <w:t>δώρον</w:t>
      </w:r>
      <w:proofErr w:type="spellEnd"/>
      <w:r w:rsidRPr="00F7196C">
        <w:rPr>
          <w:rFonts w:ascii="Arial" w:hAnsi="Arial"/>
          <w:sz w:val="24"/>
          <w:szCs w:val="24"/>
          <w:lang w:eastAsia="el-GR"/>
        </w:rPr>
        <w:t xml:space="preserve"> άδωρον από οικονομικής πλευράς.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lastRenderedPageBreak/>
        <w:t>Δεν είναι δικό σας θέμα, αλλά είναι οι άνθρωποι που είναι στο Υπουργείο και υπό την εποπτεία σας. Οι άνθρωποι, λοιπόν, που βγάζουν τη δουλειά, οι γιατροί, έχουν ένα αίτημα για τις εφημερίες να φορολογούνται αυτοτελώς. Πείτε και στον Υπουργό Οικονομικών: «Τι γίνεται, κύριε Υπουργέ Οικονομικών, με αυτό το θέμα;».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Αυτό είναι το αίτημά μου προς εσάς και για τα δύο θέματα να απευθυνθείτε στο Υπουργείο Εργασίας και στο Υπουργείο Οικονομικών.</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Ευχαριστώ.</w:t>
      </w:r>
    </w:p>
    <w:p w:rsidR="00F7196C" w:rsidRPr="00F7196C" w:rsidRDefault="00F7196C" w:rsidP="00F7196C">
      <w:pPr>
        <w:spacing w:after="160" w:line="600" w:lineRule="auto"/>
        <w:ind w:firstLine="720"/>
        <w:jc w:val="both"/>
        <w:rPr>
          <w:rFonts w:ascii="Arial" w:eastAsia="SimSun" w:hAnsi="Arial" w:cs="Arial"/>
          <w:bCs/>
          <w:sz w:val="24"/>
          <w:szCs w:val="24"/>
          <w:lang w:eastAsia="zh-CN"/>
        </w:rPr>
      </w:pPr>
      <w:r w:rsidRPr="00F7196C">
        <w:rPr>
          <w:rFonts w:ascii="Arial" w:eastAsia="SimSun" w:hAnsi="Arial" w:cs="Arial"/>
          <w:b/>
          <w:bCs/>
          <w:sz w:val="24"/>
          <w:szCs w:val="24"/>
          <w:lang w:eastAsia="zh-CN"/>
        </w:rPr>
        <w:t>ΠΡΟΕΔΡΕΥΩΝ (Οδυσσέας Κωνσταντινόπουλος):</w:t>
      </w:r>
      <w:r w:rsidRPr="00F7196C">
        <w:rPr>
          <w:rFonts w:ascii="Arial" w:eastAsia="SimSun" w:hAnsi="Arial" w:cs="Arial"/>
          <w:bCs/>
          <w:sz w:val="24"/>
          <w:szCs w:val="24"/>
          <w:lang w:eastAsia="zh-CN"/>
        </w:rPr>
        <w:t xml:space="preserve"> Ορίστε, κύριε Υπουργέ, έχετε τον λόγο.</w:t>
      </w:r>
    </w:p>
    <w:p w:rsidR="00F7196C" w:rsidRPr="00F7196C" w:rsidRDefault="00F7196C" w:rsidP="00F7196C">
      <w:pPr>
        <w:shd w:val="clear" w:color="auto" w:fill="FFFFFF"/>
        <w:spacing w:after="160" w:line="600" w:lineRule="auto"/>
        <w:ind w:firstLine="720"/>
        <w:contextualSpacing/>
        <w:jc w:val="both"/>
        <w:rPr>
          <w:rFonts w:ascii="Arial" w:hAnsi="Arial" w:cs="Arial"/>
          <w:b/>
          <w:color w:val="111111"/>
          <w:sz w:val="24"/>
          <w:szCs w:val="24"/>
          <w:lang w:eastAsia="el-GR"/>
        </w:rPr>
      </w:pPr>
      <w:r w:rsidRPr="00F7196C">
        <w:rPr>
          <w:rFonts w:ascii="Arial" w:hAnsi="Arial" w:cs="Arial"/>
          <w:b/>
          <w:color w:val="111111"/>
          <w:sz w:val="24"/>
          <w:szCs w:val="24"/>
          <w:lang w:eastAsia="el-GR"/>
        </w:rPr>
        <w:t xml:space="preserve">ΒΑΣΙΛΕΙΟΣ ΚΟΝΤΟΖΑΜΑΝΗΣ (Αναπληρωτής Υπουργός Υγείας): </w:t>
      </w:r>
      <w:r w:rsidRPr="00F7196C">
        <w:rPr>
          <w:rFonts w:ascii="Arial" w:hAnsi="Arial" w:cs="Arial"/>
          <w:color w:val="111111"/>
          <w:sz w:val="24"/>
          <w:szCs w:val="24"/>
          <w:lang w:eastAsia="el-GR"/>
        </w:rPr>
        <w:t>Ευχαριστώ, κύριε Πρόεδρε.</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eastAsia="SimSun" w:hAnsi="Arial" w:cs="Arial"/>
          <w:bCs/>
          <w:sz w:val="24"/>
          <w:szCs w:val="24"/>
          <w:lang w:eastAsia="zh-CN"/>
        </w:rPr>
        <w:t xml:space="preserve">Κύριε </w:t>
      </w:r>
      <w:proofErr w:type="spellStart"/>
      <w:r w:rsidRPr="00F7196C">
        <w:rPr>
          <w:rFonts w:ascii="Arial" w:eastAsia="SimSun" w:hAnsi="Arial" w:cs="Arial"/>
          <w:bCs/>
          <w:sz w:val="24"/>
          <w:szCs w:val="24"/>
          <w:lang w:eastAsia="zh-CN"/>
        </w:rPr>
        <w:t>Κεγκέρογλου</w:t>
      </w:r>
      <w:proofErr w:type="spellEnd"/>
      <w:r w:rsidRPr="00F7196C">
        <w:rPr>
          <w:rFonts w:ascii="Arial" w:eastAsia="SimSun" w:hAnsi="Arial" w:cs="Arial"/>
          <w:bCs/>
          <w:sz w:val="24"/>
          <w:szCs w:val="24"/>
          <w:lang w:eastAsia="zh-CN"/>
        </w:rPr>
        <w:t>,</w:t>
      </w:r>
      <w:r w:rsidRPr="00F7196C">
        <w:rPr>
          <w:rFonts w:ascii="Arial" w:eastAsia="SimSun" w:hAnsi="Arial" w:cs="Arial"/>
          <w:b/>
          <w:bCs/>
          <w:sz w:val="24"/>
          <w:szCs w:val="24"/>
          <w:lang w:eastAsia="zh-CN"/>
        </w:rPr>
        <w:t xml:space="preserve"> </w:t>
      </w:r>
      <w:r w:rsidRPr="00F7196C">
        <w:rPr>
          <w:rFonts w:ascii="Arial" w:hAnsi="Arial"/>
          <w:sz w:val="24"/>
          <w:szCs w:val="24"/>
          <w:lang w:eastAsia="el-GR"/>
        </w:rPr>
        <w:t xml:space="preserve">ως προς το πρώτο σκέλος της ερώτησής σας ήμουν σαφής, θα ακολουθήσουμε τη διαδικασία όπως προβλέπεται, τις γενικές διατάξεις όπως είπατε από τη νομοθεσία και βεβαίως η Κυβέρνηση είναι αυτή που έχει τον τελευταίο λόγο και θα λάβει τις αποφάσεις της. </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 xml:space="preserve">Αναφορικά τώρα με την αυτοτελή φορολόγηση των αποζημιώσεων έχετε καταθέσει από τον Ιανουάριο του 2021 ερώτηση στο Υπουργείο Οικονομικών για αυτό το θέμα. Γνωρίζετε ότι είναι θέμα οικονομικό κατ’ αρχάς. Είναι ένα θέμα </w:t>
      </w:r>
      <w:r w:rsidRPr="00F7196C">
        <w:rPr>
          <w:rFonts w:ascii="Arial" w:hAnsi="Arial"/>
          <w:sz w:val="24"/>
          <w:szCs w:val="24"/>
          <w:lang w:eastAsia="el-GR"/>
        </w:rPr>
        <w:lastRenderedPageBreak/>
        <w:t>το οποίο το κοιτάζουμε και το κοιτάζουμε και ευρύτερα και στο πλαίσιο των προτάσεων που θα φέρουμε σύντομα προς νομοθέτηση και έχει να κάνει με την παροχή κινήτρων προκειμένου να καλυφθούν θέσεις σε άγονες και απομακρυσμένες περιοχές.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Επιτρέψτε μου μία υπενθύμιση από το παρελθόν. Την αυτοτελή φορολόγηση των αποζημιώσεων των γιατρών για τις εφημερίες την είχε θεσμοθετήσει η Νέα Δημοκρατία το 2009. Και το 2010 επί κυβερνήσεως ΠΑΣΟΚ την καταργήσατε με την αιτιολογία ότι θα αποκατασταθεί η φορολογική ισότητα.</w:t>
      </w:r>
    </w:p>
    <w:p w:rsidR="00F7196C" w:rsidRPr="00F7196C" w:rsidRDefault="00F7196C" w:rsidP="00F7196C">
      <w:pPr>
        <w:spacing w:after="160" w:line="600" w:lineRule="auto"/>
        <w:ind w:firstLine="720"/>
        <w:jc w:val="both"/>
        <w:rPr>
          <w:rFonts w:ascii="Arial" w:hAnsi="Arial"/>
          <w:b/>
          <w:sz w:val="24"/>
          <w:szCs w:val="24"/>
          <w:lang w:eastAsia="el-GR"/>
        </w:rPr>
      </w:pPr>
      <w:r w:rsidRPr="00F7196C">
        <w:rPr>
          <w:rFonts w:ascii="Arial" w:hAnsi="Arial"/>
          <w:b/>
          <w:sz w:val="24"/>
          <w:szCs w:val="24"/>
          <w:lang w:eastAsia="el-GR"/>
        </w:rPr>
        <w:t xml:space="preserve">ΒΑΣΙΛΕΙΟΣ ΚΕΓΚΕΡΟΓΛΟΥ: </w:t>
      </w:r>
      <w:r w:rsidRPr="00F7196C">
        <w:rPr>
          <w:rFonts w:ascii="Arial" w:hAnsi="Arial"/>
          <w:sz w:val="24"/>
          <w:szCs w:val="24"/>
          <w:lang w:eastAsia="el-GR"/>
        </w:rPr>
        <w:t>Επί μνημονίου.</w:t>
      </w:r>
    </w:p>
    <w:p w:rsidR="00F7196C" w:rsidRPr="00F7196C" w:rsidRDefault="00F7196C" w:rsidP="00F7196C">
      <w:pPr>
        <w:shd w:val="clear" w:color="auto" w:fill="FFFFFF"/>
        <w:spacing w:after="160" w:line="600" w:lineRule="auto"/>
        <w:ind w:firstLine="720"/>
        <w:contextualSpacing/>
        <w:jc w:val="both"/>
        <w:rPr>
          <w:rFonts w:ascii="Arial" w:hAnsi="Arial" w:cs="Arial"/>
          <w:b/>
          <w:color w:val="111111"/>
          <w:sz w:val="24"/>
          <w:szCs w:val="24"/>
          <w:lang w:eastAsia="el-GR"/>
        </w:rPr>
      </w:pPr>
      <w:r w:rsidRPr="00F7196C">
        <w:rPr>
          <w:rFonts w:ascii="Arial" w:hAnsi="Arial" w:cs="Arial"/>
          <w:b/>
          <w:color w:val="111111"/>
          <w:sz w:val="24"/>
          <w:szCs w:val="24"/>
          <w:lang w:eastAsia="el-GR"/>
        </w:rPr>
        <w:t xml:space="preserve">ΒΑΣΙΛΕΙΟΣ ΚΟΝΤΟΖΑΜΑΝΗΣ (Αναπληρωτής Υπουργός Υγείας): </w:t>
      </w:r>
      <w:r w:rsidRPr="00F7196C">
        <w:rPr>
          <w:rFonts w:ascii="Arial" w:hAnsi="Arial"/>
          <w:sz w:val="24"/>
          <w:szCs w:val="24"/>
          <w:lang w:eastAsia="el-GR"/>
        </w:rPr>
        <w:t xml:space="preserve">Την καταργήσατε, όμως, κύριε </w:t>
      </w:r>
      <w:proofErr w:type="spellStart"/>
      <w:r w:rsidRPr="00F7196C">
        <w:rPr>
          <w:rFonts w:ascii="Arial" w:hAnsi="Arial"/>
          <w:sz w:val="24"/>
          <w:szCs w:val="24"/>
          <w:lang w:eastAsia="el-GR"/>
        </w:rPr>
        <w:t>Κεγκέρογλου</w:t>
      </w:r>
      <w:proofErr w:type="spellEnd"/>
      <w:r w:rsidRPr="00F7196C">
        <w:rPr>
          <w:rFonts w:ascii="Arial" w:hAnsi="Arial"/>
          <w:sz w:val="24"/>
          <w:szCs w:val="24"/>
          <w:lang w:eastAsia="el-GR"/>
        </w:rPr>
        <w:t>, οπότε μην μας εγκαλείτε. Εμείς το νομοθετήσαμε, εσείς το καταργήσατε, έτσι για την ιστορία.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Νομίζω ότι απάντησα, κύριε Πρόεδρε, και στο δεύτερο σκέλος.</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sz w:val="24"/>
          <w:szCs w:val="24"/>
          <w:lang w:eastAsia="el-GR"/>
        </w:rPr>
        <w:t>Ευχαριστώ πολύ.</w:t>
      </w:r>
    </w:p>
    <w:p w:rsidR="00F7196C" w:rsidRPr="00F7196C" w:rsidRDefault="00F7196C" w:rsidP="00F7196C">
      <w:pPr>
        <w:spacing w:after="160" w:line="600" w:lineRule="auto"/>
        <w:ind w:firstLine="720"/>
        <w:jc w:val="both"/>
        <w:rPr>
          <w:rFonts w:ascii="Arial" w:eastAsia="SimSun" w:hAnsi="Arial" w:cs="Arial"/>
          <w:bCs/>
          <w:sz w:val="24"/>
          <w:szCs w:val="24"/>
          <w:lang w:eastAsia="zh-CN"/>
        </w:rPr>
      </w:pPr>
      <w:r w:rsidRPr="00F7196C">
        <w:rPr>
          <w:rFonts w:ascii="Arial" w:eastAsia="SimSun" w:hAnsi="Arial" w:cs="Arial"/>
          <w:b/>
          <w:bCs/>
          <w:sz w:val="24"/>
          <w:szCs w:val="24"/>
          <w:lang w:eastAsia="zh-CN"/>
        </w:rPr>
        <w:t xml:space="preserve">ΠΡΟΕΔΡΕΥΩΝ (Οδυσσέας Κωνσταντινόπουλος): </w:t>
      </w:r>
      <w:r w:rsidRPr="00F7196C">
        <w:rPr>
          <w:rFonts w:ascii="Arial" w:eastAsia="SimSun" w:hAnsi="Arial" w:cs="Arial"/>
          <w:bCs/>
          <w:sz w:val="24"/>
          <w:szCs w:val="24"/>
          <w:lang w:eastAsia="zh-CN"/>
        </w:rPr>
        <w:t>Σας ευχαριστούμε.</w:t>
      </w:r>
    </w:p>
    <w:p w:rsidR="00F7196C" w:rsidRPr="00F7196C" w:rsidRDefault="00F7196C" w:rsidP="00F7196C">
      <w:pPr>
        <w:spacing w:after="160" w:line="600" w:lineRule="auto"/>
        <w:ind w:firstLine="720"/>
        <w:jc w:val="both"/>
        <w:rPr>
          <w:rFonts w:ascii="Arial" w:hAnsi="Arial" w:cs="Arial"/>
          <w:sz w:val="24"/>
          <w:szCs w:val="24"/>
          <w:lang w:eastAsia="el-GR"/>
        </w:rPr>
      </w:pPr>
      <w:r w:rsidRPr="00F7196C">
        <w:rPr>
          <w:rFonts w:ascii="Arial" w:hAnsi="Arial" w:cs="Arial"/>
          <w:sz w:val="24"/>
          <w:szCs w:val="24"/>
          <w:lang w:eastAsia="el-GR"/>
        </w:rPr>
        <w:t>Κυρίες και κύριοι συνάδελφοι, ολοκληρώθηκε η συζήτηση των επικαίρων ερωτήσεων.</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cs="Arial"/>
          <w:sz w:val="24"/>
          <w:szCs w:val="24"/>
          <w:lang w:eastAsia="el-GR"/>
        </w:rPr>
        <w:lastRenderedPageBreak/>
        <w:t>Δέχεστε στο σημείο αυτό να λύσουμε τη συνεδρίαση;</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hAnsi="Arial" w:cs="Arial"/>
          <w:b/>
          <w:bCs/>
          <w:sz w:val="24"/>
          <w:szCs w:val="24"/>
          <w:lang w:eastAsia="el-GR"/>
        </w:rPr>
        <w:t xml:space="preserve">ΟΛΟΙ ΟΙ ΒΟΥΛΕΥΤΕΣ: </w:t>
      </w:r>
      <w:r w:rsidRPr="00F7196C">
        <w:rPr>
          <w:rFonts w:ascii="Arial" w:hAnsi="Arial" w:cs="Arial"/>
          <w:sz w:val="24"/>
          <w:szCs w:val="24"/>
          <w:lang w:eastAsia="el-GR"/>
        </w:rPr>
        <w:t>Μάλιστα, μάλιστα.</w:t>
      </w:r>
    </w:p>
    <w:p w:rsidR="00F7196C" w:rsidRPr="00F7196C" w:rsidRDefault="00F7196C" w:rsidP="00F7196C">
      <w:pPr>
        <w:spacing w:after="160" w:line="600" w:lineRule="auto"/>
        <w:ind w:firstLine="720"/>
        <w:jc w:val="both"/>
        <w:rPr>
          <w:rFonts w:ascii="Arial" w:hAnsi="Arial"/>
          <w:sz w:val="24"/>
          <w:szCs w:val="24"/>
          <w:lang w:eastAsia="el-GR"/>
        </w:rPr>
      </w:pPr>
      <w:r w:rsidRPr="00F7196C">
        <w:rPr>
          <w:rFonts w:ascii="Arial" w:eastAsia="SimSun" w:hAnsi="Arial" w:cs="Arial"/>
          <w:b/>
          <w:bCs/>
          <w:sz w:val="24"/>
          <w:szCs w:val="24"/>
          <w:lang w:eastAsia="zh-CN"/>
        </w:rPr>
        <w:t xml:space="preserve">ΠΡΟΕΔΡΕΥΩΝ (Οδυσσέας Κωνσταντινόπουλος): </w:t>
      </w:r>
      <w:r w:rsidRPr="00F7196C">
        <w:rPr>
          <w:rFonts w:ascii="Arial" w:hAnsi="Arial" w:cs="Arial"/>
          <w:sz w:val="24"/>
          <w:szCs w:val="24"/>
          <w:lang w:eastAsia="el-GR"/>
        </w:rPr>
        <w:t xml:space="preserve">Με τη συναίνεση του Σώματος και ώρα 20.26΄ </w:t>
      </w:r>
      <w:proofErr w:type="spellStart"/>
      <w:r w:rsidRPr="00F7196C">
        <w:rPr>
          <w:rFonts w:ascii="Arial" w:hAnsi="Arial" w:cs="Arial"/>
          <w:sz w:val="24"/>
          <w:szCs w:val="24"/>
          <w:lang w:eastAsia="el-GR"/>
        </w:rPr>
        <w:t>λύεται</w:t>
      </w:r>
      <w:proofErr w:type="spellEnd"/>
      <w:r w:rsidRPr="00F7196C">
        <w:rPr>
          <w:rFonts w:ascii="Arial" w:hAnsi="Arial" w:cs="Arial"/>
          <w:sz w:val="24"/>
          <w:szCs w:val="24"/>
          <w:lang w:eastAsia="el-GR"/>
        </w:rPr>
        <w:t xml:space="preserve"> η συνεδρίαση για αύριο, ημέρα Τρίτη 1 Ιουνίου 2021 και ώρα 10.00΄, με αντικείμενο εργασιών του Σώματος</w:t>
      </w:r>
      <w:r w:rsidRPr="00F7196C">
        <w:rPr>
          <w:rFonts w:ascii="Arial" w:hAnsi="Arial" w:cs="Arial"/>
          <w:bCs/>
          <w:sz w:val="24"/>
          <w:szCs w:val="24"/>
          <w:lang w:eastAsia="el-GR"/>
        </w:rPr>
        <w:t>:</w:t>
      </w:r>
      <w:r w:rsidRPr="00F7196C">
        <w:rPr>
          <w:rFonts w:ascii="Arial" w:hAnsi="Arial" w:cs="Arial"/>
          <w:b/>
          <w:bCs/>
          <w:sz w:val="24"/>
          <w:szCs w:val="24"/>
          <w:lang w:eastAsia="el-GR"/>
        </w:rPr>
        <w:t xml:space="preserve"> </w:t>
      </w:r>
      <w:r w:rsidRPr="00F7196C">
        <w:rPr>
          <w:rFonts w:ascii="Arial" w:hAnsi="Arial" w:cs="Arial"/>
          <w:bCs/>
          <w:sz w:val="24"/>
          <w:szCs w:val="24"/>
          <w:lang w:eastAsia="el-GR"/>
        </w:rPr>
        <w:t>νομοθετική εργασία, σύμφωνα με την ημερήσια διάταξη που έχει διανεμηθεί.</w:t>
      </w:r>
    </w:p>
    <w:p w:rsidR="00F7196C" w:rsidRPr="000A518D" w:rsidRDefault="00F7196C" w:rsidP="00C65E7E">
      <w:pPr>
        <w:spacing w:after="160" w:line="600" w:lineRule="auto"/>
        <w:ind w:firstLine="720"/>
        <w:jc w:val="both"/>
        <w:rPr>
          <w:rFonts w:ascii="Arial" w:hAnsi="Arial" w:cs="Arial"/>
          <w:sz w:val="24"/>
          <w:szCs w:val="24"/>
        </w:rPr>
      </w:pPr>
      <w:r w:rsidRPr="00F7196C">
        <w:rPr>
          <w:rFonts w:ascii="Arial" w:hAnsi="Arial" w:cs="Arial"/>
          <w:b/>
          <w:bCs/>
          <w:sz w:val="24"/>
          <w:szCs w:val="24"/>
          <w:lang w:eastAsia="el-GR"/>
        </w:rPr>
        <w:t>Ο ΠΡΟΕΔΡΟΣ                                                                     ΟΙ ΓΡΑΜΜΑΤΕΙΣ</w:t>
      </w:r>
      <w:bookmarkStart w:id="4" w:name="_GoBack"/>
      <w:bookmarkEnd w:id="4"/>
    </w:p>
    <w:sectPr w:rsidR="00F7196C" w:rsidRPr="000A518D"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518D"/>
    <w:rsid w:val="000A68DF"/>
    <w:rsid w:val="003A50F8"/>
    <w:rsid w:val="004F4411"/>
    <w:rsid w:val="0075404B"/>
    <w:rsid w:val="0088717D"/>
    <w:rsid w:val="009612B4"/>
    <w:rsid w:val="00A901C5"/>
    <w:rsid w:val="00AB1ECA"/>
    <w:rsid w:val="00C65E7E"/>
    <w:rsid w:val="00D654EC"/>
    <w:rsid w:val="00D72126"/>
    <w:rsid w:val="00E3120B"/>
    <w:rsid w:val="00EE7EA7"/>
    <w:rsid w:val="00F7196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012D99"/>
  <w14:defaultImageDpi w14:val="0"/>
  <w15:docId w15:val="{46F60679-9E23-48EF-86B0-10B62E32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F7196C"/>
  </w:style>
  <w:style w:type="paragraph" w:styleId="a3">
    <w:name w:val="Balloon Text"/>
    <w:basedOn w:val="a"/>
    <w:link w:val="Char"/>
    <w:uiPriority w:val="99"/>
    <w:unhideWhenUsed/>
    <w:rsid w:val="00F7196C"/>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rsid w:val="00F7196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204</Pages>
  <Words>37002</Words>
  <Characters>199813</Characters>
  <Application>Microsoft Office Word</Application>
  <DocSecurity>0</DocSecurity>
  <Lines>1665</Lines>
  <Paragraphs>472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4</cp:revision>
  <dcterms:created xsi:type="dcterms:W3CDTF">2021-06-07T08:33:00Z</dcterms:created>
  <dcterms:modified xsi:type="dcterms:W3CDTF">2021-06-07T09:05:00Z</dcterms:modified>
</cp:coreProperties>
</file>