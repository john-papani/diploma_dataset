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34AAE" w14:textId="77777777" w:rsidR="00B728C3" w:rsidRPr="00B728C3" w:rsidRDefault="00B728C3" w:rsidP="00B728C3">
      <w:pPr>
        <w:spacing w:after="0" w:line="360" w:lineRule="auto"/>
        <w:rPr>
          <w:ins w:id="0" w:author="ch.flouda" w:date="2018-05-04T13:22:00Z"/>
          <w:rFonts w:eastAsia="Times New Roman"/>
          <w:szCs w:val="24"/>
          <w:lang w:eastAsia="en-US"/>
        </w:rPr>
      </w:pPr>
      <w:ins w:id="1" w:author="ch.flouda" w:date="2018-05-04T13:22:00Z">
        <w:r w:rsidRPr="00B728C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E64E442" w14:textId="77777777" w:rsidR="00B728C3" w:rsidRPr="00B728C3" w:rsidRDefault="00B728C3" w:rsidP="00B728C3">
      <w:pPr>
        <w:spacing w:after="0" w:line="360" w:lineRule="auto"/>
        <w:rPr>
          <w:ins w:id="2" w:author="ch.flouda" w:date="2018-05-04T13:22:00Z"/>
          <w:rFonts w:eastAsia="Times New Roman"/>
          <w:szCs w:val="24"/>
          <w:lang w:eastAsia="en-US"/>
        </w:rPr>
      </w:pPr>
    </w:p>
    <w:p w14:paraId="4F9572CB" w14:textId="77777777" w:rsidR="00B728C3" w:rsidRPr="00B728C3" w:rsidRDefault="00B728C3" w:rsidP="00B728C3">
      <w:pPr>
        <w:spacing w:after="0" w:line="360" w:lineRule="auto"/>
        <w:rPr>
          <w:ins w:id="3" w:author="ch.flouda" w:date="2018-05-04T13:22:00Z"/>
          <w:rFonts w:eastAsia="Times New Roman"/>
          <w:szCs w:val="24"/>
          <w:lang w:eastAsia="en-US"/>
        </w:rPr>
      </w:pPr>
      <w:ins w:id="4" w:author="ch.flouda" w:date="2018-05-04T13:22:00Z">
        <w:r w:rsidRPr="00B728C3">
          <w:rPr>
            <w:rFonts w:eastAsia="Times New Roman"/>
            <w:szCs w:val="24"/>
            <w:lang w:eastAsia="en-US"/>
          </w:rPr>
          <w:t>ΠΙΝΑΚΑΣ ΠΕΡΙΕΧΟΜΕΝΩΝ</w:t>
        </w:r>
      </w:ins>
    </w:p>
    <w:p w14:paraId="3361C624" w14:textId="77777777" w:rsidR="00B728C3" w:rsidRPr="00B728C3" w:rsidRDefault="00B728C3" w:rsidP="00B728C3">
      <w:pPr>
        <w:spacing w:after="0" w:line="360" w:lineRule="auto"/>
        <w:rPr>
          <w:ins w:id="5" w:author="ch.flouda" w:date="2018-05-04T13:22:00Z"/>
          <w:rFonts w:eastAsia="Times New Roman"/>
          <w:szCs w:val="24"/>
          <w:lang w:eastAsia="en-US"/>
        </w:rPr>
      </w:pPr>
      <w:ins w:id="6" w:author="ch.flouda" w:date="2018-05-04T13:22:00Z">
        <w:r w:rsidRPr="00B728C3">
          <w:rPr>
            <w:rFonts w:eastAsia="Times New Roman"/>
            <w:szCs w:val="24"/>
            <w:lang w:eastAsia="en-US"/>
          </w:rPr>
          <w:t xml:space="preserve">ΙΖ΄ ΠΕΡΙΟΔΟΣ </w:t>
        </w:r>
      </w:ins>
    </w:p>
    <w:p w14:paraId="48FB183D" w14:textId="77777777" w:rsidR="00B728C3" w:rsidRPr="00B728C3" w:rsidRDefault="00B728C3" w:rsidP="00B728C3">
      <w:pPr>
        <w:spacing w:after="0" w:line="360" w:lineRule="auto"/>
        <w:rPr>
          <w:ins w:id="7" w:author="ch.flouda" w:date="2018-05-04T13:22:00Z"/>
          <w:rFonts w:eastAsia="Times New Roman"/>
          <w:szCs w:val="24"/>
          <w:lang w:eastAsia="en-US"/>
        </w:rPr>
      </w:pPr>
      <w:ins w:id="8" w:author="ch.flouda" w:date="2018-05-04T13:22:00Z">
        <w:r w:rsidRPr="00B728C3">
          <w:rPr>
            <w:rFonts w:eastAsia="Times New Roman"/>
            <w:szCs w:val="24"/>
            <w:lang w:eastAsia="en-US"/>
          </w:rPr>
          <w:t>ΠΡΟΕΔΡΕΥΟΜΕΝΗΣ ΚΟΙΝΟΒΟΥΛΕΥΤΙΚΗΣ ΔΗΜΟΚΡΑΤΙΑΣ</w:t>
        </w:r>
      </w:ins>
    </w:p>
    <w:p w14:paraId="63DDA8BC" w14:textId="77777777" w:rsidR="00B728C3" w:rsidRPr="00B728C3" w:rsidRDefault="00B728C3" w:rsidP="00B728C3">
      <w:pPr>
        <w:spacing w:after="0" w:line="360" w:lineRule="auto"/>
        <w:rPr>
          <w:ins w:id="9" w:author="ch.flouda" w:date="2018-05-04T13:22:00Z"/>
          <w:rFonts w:eastAsia="Times New Roman"/>
          <w:szCs w:val="24"/>
          <w:lang w:eastAsia="en-US"/>
        </w:rPr>
      </w:pPr>
      <w:ins w:id="10" w:author="ch.flouda" w:date="2018-05-04T13:22:00Z">
        <w:r w:rsidRPr="00B728C3">
          <w:rPr>
            <w:rFonts w:eastAsia="Times New Roman"/>
            <w:szCs w:val="24"/>
            <w:lang w:eastAsia="en-US"/>
          </w:rPr>
          <w:t>ΣΥΝΟΔΟΣ Γ΄</w:t>
        </w:r>
      </w:ins>
    </w:p>
    <w:p w14:paraId="499F2690" w14:textId="77777777" w:rsidR="00B728C3" w:rsidRPr="00B728C3" w:rsidRDefault="00B728C3" w:rsidP="00B728C3">
      <w:pPr>
        <w:spacing w:after="0" w:line="360" w:lineRule="auto"/>
        <w:rPr>
          <w:ins w:id="11" w:author="ch.flouda" w:date="2018-05-04T13:22:00Z"/>
          <w:rFonts w:eastAsia="Times New Roman"/>
          <w:szCs w:val="24"/>
          <w:lang w:eastAsia="en-US"/>
        </w:rPr>
      </w:pPr>
    </w:p>
    <w:p w14:paraId="79973C39" w14:textId="77777777" w:rsidR="00B728C3" w:rsidRPr="00B728C3" w:rsidRDefault="00B728C3" w:rsidP="00B728C3">
      <w:pPr>
        <w:spacing w:after="0" w:line="360" w:lineRule="auto"/>
        <w:rPr>
          <w:ins w:id="12" w:author="ch.flouda" w:date="2018-05-04T13:22:00Z"/>
          <w:rFonts w:eastAsia="Times New Roman"/>
          <w:szCs w:val="24"/>
          <w:lang w:eastAsia="en-US"/>
        </w:rPr>
      </w:pPr>
      <w:ins w:id="13" w:author="ch.flouda" w:date="2018-05-04T13:22:00Z">
        <w:r w:rsidRPr="00B728C3">
          <w:rPr>
            <w:rFonts w:eastAsia="Times New Roman"/>
            <w:szCs w:val="24"/>
            <w:lang w:eastAsia="en-US"/>
          </w:rPr>
          <w:t>ΣΥΝΕΔΡΙΑΣΗ ΡΒ΄</w:t>
        </w:r>
      </w:ins>
    </w:p>
    <w:p w14:paraId="39EE55B6" w14:textId="77777777" w:rsidR="00B728C3" w:rsidRPr="00B728C3" w:rsidRDefault="00B728C3" w:rsidP="00B728C3">
      <w:pPr>
        <w:spacing w:after="0" w:line="360" w:lineRule="auto"/>
        <w:rPr>
          <w:ins w:id="14" w:author="ch.flouda" w:date="2018-05-04T13:22:00Z"/>
          <w:rFonts w:eastAsia="Times New Roman"/>
          <w:szCs w:val="24"/>
          <w:lang w:eastAsia="en-US"/>
        </w:rPr>
      </w:pPr>
      <w:ins w:id="15" w:author="ch.flouda" w:date="2018-05-04T13:22:00Z">
        <w:r w:rsidRPr="00B728C3">
          <w:rPr>
            <w:rFonts w:eastAsia="Times New Roman"/>
            <w:szCs w:val="24"/>
            <w:lang w:eastAsia="en-US"/>
          </w:rPr>
          <w:t>Τρίτη  24 Απριλίου 2018</w:t>
        </w:r>
      </w:ins>
    </w:p>
    <w:p w14:paraId="075AFC77" w14:textId="77777777" w:rsidR="00B728C3" w:rsidRPr="00B728C3" w:rsidRDefault="00B728C3" w:rsidP="00B728C3">
      <w:pPr>
        <w:spacing w:after="0" w:line="360" w:lineRule="auto"/>
        <w:rPr>
          <w:ins w:id="16" w:author="ch.flouda" w:date="2018-05-04T13:22:00Z"/>
          <w:rFonts w:eastAsia="Times New Roman"/>
          <w:szCs w:val="24"/>
          <w:lang w:eastAsia="en-US"/>
        </w:rPr>
      </w:pPr>
    </w:p>
    <w:p w14:paraId="4894106F" w14:textId="77777777" w:rsidR="00B728C3" w:rsidRPr="00B728C3" w:rsidRDefault="00B728C3" w:rsidP="00B728C3">
      <w:pPr>
        <w:spacing w:after="0" w:line="360" w:lineRule="auto"/>
        <w:rPr>
          <w:ins w:id="17" w:author="ch.flouda" w:date="2018-05-04T13:22:00Z"/>
          <w:rFonts w:eastAsia="Times New Roman"/>
          <w:szCs w:val="24"/>
          <w:lang w:eastAsia="en-US"/>
        </w:rPr>
      </w:pPr>
      <w:ins w:id="18" w:author="ch.flouda" w:date="2018-05-04T13:22:00Z">
        <w:r w:rsidRPr="00B728C3">
          <w:rPr>
            <w:rFonts w:eastAsia="Times New Roman"/>
            <w:szCs w:val="24"/>
            <w:lang w:eastAsia="en-US"/>
          </w:rPr>
          <w:t>ΘΕΜΑΤΑ</w:t>
        </w:r>
      </w:ins>
    </w:p>
    <w:p w14:paraId="73475CCB" w14:textId="77777777" w:rsidR="00B728C3" w:rsidRPr="00B728C3" w:rsidRDefault="00B728C3" w:rsidP="00B728C3">
      <w:pPr>
        <w:spacing w:after="0" w:line="360" w:lineRule="auto"/>
        <w:rPr>
          <w:ins w:id="19" w:author="ch.flouda" w:date="2018-05-04T13:22:00Z"/>
          <w:rFonts w:eastAsia="Times New Roman"/>
          <w:szCs w:val="24"/>
          <w:lang w:eastAsia="en-US"/>
        </w:rPr>
      </w:pPr>
      <w:ins w:id="20" w:author="ch.flouda" w:date="2018-05-04T13:22:00Z">
        <w:r w:rsidRPr="00B728C3">
          <w:rPr>
            <w:rFonts w:eastAsia="Times New Roman"/>
            <w:szCs w:val="24"/>
            <w:lang w:eastAsia="en-US"/>
          </w:rPr>
          <w:t xml:space="preserve"> </w:t>
        </w:r>
        <w:r w:rsidRPr="00B728C3">
          <w:rPr>
            <w:rFonts w:eastAsia="Times New Roman"/>
            <w:szCs w:val="24"/>
            <w:lang w:eastAsia="en-US"/>
          </w:rPr>
          <w:br/>
          <w:t xml:space="preserve">Α. ΕΙΔΙΚΑ ΘΕΜΑΤΑ </w:t>
        </w:r>
        <w:r w:rsidRPr="00B728C3">
          <w:rPr>
            <w:rFonts w:eastAsia="Times New Roman"/>
            <w:szCs w:val="24"/>
            <w:lang w:eastAsia="en-US"/>
          </w:rPr>
          <w:br/>
          <w:t xml:space="preserve">1. Ανακοινώνεται ότι η Ειδική Μόνιμη Επιτροπή Ισότητας, Νεολαίας και Δικαιωμάτων του Ανθρώπου, η Υποεπιτροπή για τα Θέματα των Ατόμων με Αναπηρία και η Υποεπιτροπή για την καταπολέμηση της Εμπορίας και της Εκμετάλλευσης Ανθρώπων καταθέτουν τις εκθέσεις τους, σύμφωνα με το άρθρο 43Α παρ. 5 του Κανονισμού της Βουλής, σελ. </w:t>
        </w:r>
        <w:r w:rsidRPr="00B728C3">
          <w:rPr>
            <w:rFonts w:eastAsia="Times New Roman"/>
            <w:szCs w:val="24"/>
            <w:lang w:eastAsia="en-US"/>
          </w:rPr>
          <w:br/>
          <w:t xml:space="preserve">2. Επί διαδικαστικού θέματος, σελ. </w:t>
        </w:r>
        <w:r w:rsidRPr="00B728C3">
          <w:rPr>
            <w:rFonts w:eastAsia="Times New Roman"/>
            <w:szCs w:val="24"/>
            <w:lang w:eastAsia="en-US"/>
          </w:rPr>
          <w:br/>
          <w:t xml:space="preserve"> </w:t>
        </w:r>
        <w:r w:rsidRPr="00B728C3">
          <w:rPr>
            <w:rFonts w:eastAsia="Times New Roman"/>
            <w:szCs w:val="24"/>
            <w:lang w:eastAsia="en-US"/>
          </w:rPr>
          <w:br/>
          <w:t xml:space="preserve">Β. ΝΟΜΟΘΕΤΙΚΗ ΕΡΓΑΣΙΑ </w:t>
        </w:r>
        <w:r w:rsidRPr="00B728C3">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Περιβάλλοντος και Ενέργειας: «Διαρθρωτικά μέτρα για την πρόσβαση στον λιγνίτη και το περαιτέρω άνοιγμα της </w:t>
        </w:r>
        <w:proofErr w:type="spellStart"/>
        <w:r w:rsidRPr="00B728C3">
          <w:rPr>
            <w:rFonts w:eastAsia="Times New Roman"/>
            <w:szCs w:val="24"/>
            <w:lang w:eastAsia="en-US"/>
          </w:rPr>
          <w:t>χονδρικεμπορικής</w:t>
        </w:r>
        <w:proofErr w:type="spellEnd"/>
        <w:r w:rsidRPr="00B728C3">
          <w:rPr>
            <w:rFonts w:eastAsia="Times New Roman"/>
            <w:szCs w:val="24"/>
            <w:lang w:eastAsia="en-US"/>
          </w:rPr>
          <w:t xml:space="preserve"> αγοράς ηλεκτρισμού», σελ. </w:t>
        </w:r>
        <w:r w:rsidRPr="00B728C3">
          <w:rPr>
            <w:rFonts w:eastAsia="Times New Roman"/>
            <w:szCs w:val="24"/>
            <w:lang w:eastAsia="en-US"/>
          </w:rPr>
          <w:br/>
          <w:t xml:space="preserve"> </w:t>
        </w:r>
        <w:r w:rsidRPr="00B728C3">
          <w:rPr>
            <w:rFonts w:eastAsia="Times New Roman"/>
            <w:szCs w:val="24"/>
            <w:lang w:eastAsia="en-US"/>
          </w:rPr>
          <w:br/>
          <w:t>ΠΡΟΕΔΡΕΥΟΝΤΕΣ</w:t>
        </w:r>
      </w:ins>
    </w:p>
    <w:p w14:paraId="13BFDC39" w14:textId="77777777" w:rsidR="00B728C3" w:rsidRPr="00B728C3" w:rsidRDefault="00B728C3" w:rsidP="00B728C3">
      <w:pPr>
        <w:spacing w:after="0" w:line="360" w:lineRule="auto"/>
        <w:rPr>
          <w:ins w:id="21" w:author="ch.flouda" w:date="2018-05-04T13:22:00Z"/>
          <w:rFonts w:eastAsia="Times New Roman"/>
          <w:szCs w:val="24"/>
          <w:lang w:eastAsia="en-US"/>
        </w:rPr>
      </w:pPr>
    </w:p>
    <w:p w14:paraId="42702F94" w14:textId="77777777" w:rsidR="00B728C3" w:rsidRPr="00B728C3" w:rsidRDefault="00B728C3" w:rsidP="00B728C3">
      <w:pPr>
        <w:spacing w:after="0" w:line="360" w:lineRule="auto"/>
        <w:rPr>
          <w:ins w:id="22" w:author="ch.flouda" w:date="2018-05-04T13:22:00Z"/>
          <w:rFonts w:eastAsia="Times New Roman"/>
          <w:szCs w:val="24"/>
          <w:lang w:eastAsia="en-US"/>
        </w:rPr>
      </w:pPr>
      <w:ins w:id="23" w:author="ch.flouda" w:date="2018-05-04T13:22:00Z">
        <w:r w:rsidRPr="00B728C3">
          <w:rPr>
            <w:rFonts w:eastAsia="Times New Roman"/>
            <w:szCs w:val="24"/>
            <w:lang w:eastAsia="en-US"/>
          </w:rPr>
          <w:t>ΓΕΩΡΓΙΑΔΗΣ Μ. , σελ.</w:t>
        </w:r>
        <w:r w:rsidRPr="00B728C3">
          <w:rPr>
            <w:rFonts w:eastAsia="Times New Roman"/>
            <w:szCs w:val="24"/>
            <w:lang w:eastAsia="en-US"/>
          </w:rPr>
          <w:br/>
          <w:t>ΚΑΚΛΑΜΑΝΗΣ Ν. , σελ.</w:t>
        </w:r>
        <w:r w:rsidRPr="00B728C3">
          <w:rPr>
            <w:rFonts w:eastAsia="Times New Roman"/>
            <w:szCs w:val="24"/>
            <w:lang w:eastAsia="en-US"/>
          </w:rPr>
          <w:br/>
          <w:t>ΛΑΜΠΡΟΥΛΗΣ Γ. , σελ.</w:t>
        </w:r>
        <w:r w:rsidRPr="00B728C3">
          <w:rPr>
            <w:rFonts w:eastAsia="Times New Roman"/>
            <w:szCs w:val="24"/>
            <w:lang w:eastAsia="en-US"/>
          </w:rPr>
          <w:br/>
        </w:r>
        <w:r w:rsidRPr="00B728C3">
          <w:rPr>
            <w:rFonts w:eastAsia="Times New Roman"/>
            <w:szCs w:val="24"/>
            <w:lang w:eastAsia="en-US"/>
          </w:rPr>
          <w:br/>
        </w:r>
      </w:ins>
    </w:p>
    <w:p w14:paraId="64DE156F" w14:textId="77777777" w:rsidR="00B728C3" w:rsidRPr="00B728C3" w:rsidRDefault="00B728C3" w:rsidP="00B728C3">
      <w:pPr>
        <w:spacing w:after="0" w:line="360" w:lineRule="auto"/>
        <w:rPr>
          <w:ins w:id="24" w:author="ch.flouda" w:date="2018-05-04T13:22:00Z"/>
          <w:rFonts w:eastAsia="Times New Roman"/>
          <w:szCs w:val="24"/>
          <w:lang w:eastAsia="en-US"/>
        </w:rPr>
      </w:pPr>
      <w:ins w:id="25" w:author="ch.flouda" w:date="2018-05-04T13:22:00Z">
        <w:r w:rsidRPr="00B728C3">
          <w:rPr>
            <w:rFonts w:eastAsia="Times New Roman"/>
            <w:szCs w:val="24"/>
            <w:lang w:eastAsia="en-US"/>
          </w:rPr>
          <w:t>ΟΜΙΛΗΤΕΣ</w:t>
        </w:r>
      </w:ins>
    </w:p>
    <w:p w14:paraId="36E926E8" w14:textId="77777777" w:rsidR="00B728C3" w:rsidRPr="00B728C3" w:rsidRDefault="00B728C3" w:rsidP="00B728C3">
      <w:pPr>
        <w:spacing w:after="0" w:line="360" w:lineRule="auto"/>
        <w:rPr>
          <w:ins w:id="26" w:author="ch.flouda" w:date="2018-05-04T13:22:00Z"/>
          <w:rFonts w:eastAsia="Times New Roman"/>
          <w:szCs w:val="24"/>
          <w:lang w:eastAsia="en-US"/>
        </w:rPr>
      </w:pPr>
      <w:ins w:id="27" w:author="ch.flouda" w:date="2018-05-04T13:22:00Z">
        <w:r w:rsidRPr="00B728C3">
          <w:rPr>
            <w:rFonts w:eastAsia="Times New Roman"/>
            <w:szCs w:val="24"/>
            <w:lang w:eastAsia="en-US"/>
          </w:rPr>
          <w:br/>
          <w:t>Α. Επί διαδικαστικού θέματος:</w:t>
        </w:r>
        <w:r w:rsidRPr="00B728C3">
          <w:rPr>
            <w:rFonts w:eastAsia="Times New Roman"/>
            <w:szCs w:val="24"/>
            <w:lang w:eastAsia="en-US"/>
          </w:rPr>
          <w:br/>
          <w:t>ΑΜΥΡΑΣ Γ. , σελ.</w:t>
        </w:r>
        <w:r w:rsidRPr="00B728C3">
          <w:rPr>
            <w:rFonts w:eastAsia="Times New Roman"/>
            <w:szCs w:val="24"/>
            <w:lang w:eastAsia="en-US"/>
          </w:rPr>
          <w:br/>
          <w:t>ΓΕΩΡΓΙΑΔΗΣ Μ. , σελ.</w:t>
        </w:r>
        <w:r w:rsidRPr="00B728C3">
          <w:rPr>
            <w:rFonts w:eastAsia="Times New Roman"/>
            <w:szCs w:val="24"/>
            <w:lang w:eastAsia="en-US"/>
          </w:rPr>
          <w:br/>
          <w:t>ΔΕΝΔΙΑΣ Ν. , σελ.</w:t>
        </w:r>
        <w:r w:rsidRPr="00B728C3">
          <w:rPr>
            <w:rFonts w:eastAsia="Times New Roman"/>
            <w:szCs w:val="24"/>
            <w:lang w:eastAsia="en-US"/>
          </w:rPr>
          <w:br/>
          <w:t>ΚΑΚΛΑΜΑΝΗΣ Ν. , σελ.</w:t>
        </w:r>
        <w:r w:rsidRPr="00B728C3">
          <w:rPr>
            <w:rFonts w:eastAsia="Times New Roman"/>
            <w:szCs w:val="24"/>
            <w:lang w:eastAsia="en-US"/>
          </w:rPr>
          <w:br/>
          <w:t>ΚΑΣΑΠΙΔΗΣ Γ. , σελ.</w:t>
        </w:r>
        <w:r w:rsidRPr="00B728C3">
          <w:rPr>
            <w:rFonts w:eastAsia="Times New Roman"/>
            <w:szCs w:val="24"/>
            <w:lang w:eastAsia="en-US"/>
          </w:rPr>
          <w:br/>
          <w:t>ΛΑΜΠΡΟΥΛΗΣ Γ. , σελ.</w:t>
        </w:r>
        <w:r w:rsidRPr="00B728C3">
          <w:rPr>
            <w:rFonts w:eastAsia="Times New Roman"/>
            <w:szCs w:val="24"/>
            <w:lang w:eastAsia="en-US"/>
          </w:rPr>
          <w:br/>
          <w:t>ΜΑΝΙΑΤΗΣ Ι. , σελ.</w:t>
        </w:r>
        <w:r w:rsidRPr="00B728C3">
          <w:rPr>
            <w:rFonts w:eastAsia="Times New Roman"/>
            <w:szCs w:val="24"/>
            <w:lang w:eastAsia="en-US"/>
          </w:rPr>
          <w:br/>
          <w:t>ΜΕΓΑΛΟΟΙΚΟΝΟΜΟΥ Θ. , σελ.</w:t>
        </w:r>
        <w:r w:rsidRPr="00B728C3">
          <w:rPr>
            <w:rFonts w:eastAsia="Times New Roman"/>
            <w:szCs w:val="24"/>
            <w:lang w:eastAsia="en-US"/>
          </w:rPr>
          <w:br/>
          <w:t>ΣΑΡΙΔΗΣ Ι. , σελ.</w:t>
        </w:r>
        <w:r w:rsidRPr="00B728C3">
          <w:rPr>
            <w:rFonts w:eastAsia="Times New Roman"/>
            <w:szCs w:val="24"/>
            <w:lang w:eastAsia="en-US"/>
          </w:rPr>
          <w:br/>
          <w:t>ΣΚΡΕΚΑΣ Κ. , σελ.</w:t>
        </w:r>
        <w:r w:rsidRPr="00B728C3">
          <w:rPr>
            <w:rFonts w:eastAsia="Times New Roman"/>
            <w:szCs w:val="24"/>
            <w:lang w:eastAsia="en-US"/>
          </w:rPr>
          <w:br/>
          <w:t>ΦΑΜΕΛΛΟΣ Σ. , σελ.</w:t>
        </w:r>
        <w:r w:rsidRPr="00B728C3">
          <w:rPr>
            <w:rFonts w:eastAsia="Times New Roman"/>
            <w:szCs w:val="24"/>
            <w:lang w:eastAsia="en-US"/>
          </w:rPr>
          <w:br/>
        </w:r>
        <w:r w:rsidRPr="00B728C3">
          <w:rPr>
            <w:rFonts w:eastAsia="Times New Roman"/>
            <w:szCs w:val="24"/>
            <w:lang w:eastAsia="en-US"/>
          </w:rPr>
          <w:br/>
          <w:t>Β. Επί του σχεδίου νόμου του Υπουργείου Περιβάλλοντος και Ενέργειας:</w:t>
        </w:r>
        <w:r w:rsidRPr="00B728C3">
          <w:rPr>
            <w:rFonts w:eastAsia="Times New Roman"/>
            <w:szCs w:val="24"/>
            <w:lang w:eastAsia="en-US"/>
          </w:rPr>
          <w:br/>
          <w:t>ΑΜΥΡΑΣ Γ. , σελ.</w:t>
        </w:r>
        <w:r w:rsidRPr="00B728C3">
          <w:rPr>
            <w:rFonts w:eastAsia="Times New Roman"/>
            <w:szCs w:val="24"/>
            <w:lang w:eastAsia="en-US"/>
          </w:rPr>
          <w:br/>
          <w:t>ΑΝΤΩΝΙΑΔΗΣ Ι. , σελ.</w:t>
        </w:r>
        <w:r w:rsidRPr="00B728C3">
          <w:rPr>
            <w:rFonts w:eastAsia="Times New Roman"/>
            <w:szCs w:val="24"/>
            <w:lang w:eastAsia="en-US"/>
          </w:rPr>
          <w:br/>
          <w:t>ΑΡΒΑΝΙΤΙΔΗΣ Γ. , σελ.</w:t>
        </w:r>
        <w:r w:rsidRPr="00B728C3">
          <w:rPr>
            <w:rFonts w:eastAsia="Times New Roman"/>
            <w:szCs w:val="24"/>
            <w:lang w:eastAsia="en-US"/>
          </w:rPr>
          <w:br/>
          <w:t>ΒΑΡΔΑΛΗΣ Α. , σελ.</w:t>
        </w:r>
        <w:r w:rsidRPr="00B728C3">
          <w:rPr>
            <w:rFonts w:eastAsia="Times New Roman"/>
            <w:szCs w:val="24"/>
            <w:lang w:eastAsia="en-US"/>
          </w:rPr>
          <w:br/>
          <w:t>ΓΕΡΜΕΝΗΣ Γ. , σελ.</w:t>
        </w:r>
        <w:r w:rsidRPr="00B728C3">
          <w:rPr>
            <w:rFonts w:eastAsia="Times New Roman"/>
            <w:szCs w:val="24"/>
            <w:lang w:eastAsia="en-US"/>
          </w:rPr>
          <w:br/>
          <w:t>ΓΕΡΟΒΑΣΙΛΗ  Ό. , σελ.</w:t>
        </w:r>
        <w:r w:rsidRPr="00B728C3">
          <w:rPr>
            <w:rFonts w:eastAsia="Times New Roman"/>
            <w:szCs w:val="24"/>
            <w:lang w:eastAsia="en-US"/>
          </w:rPr>
          <w:br/>
          <w:t>ΔΕΝΔΙΑΣ Ν. , σελ.</w:t>
        </w:r>
        <w:r w:rsidRPr="00B728C3">
          <w:rPr>
            <w:rFonts w:eastAsia="Times New Roman"/>
            <w:szCs w:val="24"/>
            <w:lang w:eastAsia="en-US"/>
          </w:rPr>
          <w:br/>
          <w:t>ΚΑΜΑΤΕΡΟΣ Η. , σελ.</w:t>
        </w:r>
        <w:r w:rsidRPr="00B728C3">
          <w:rPr>
            <w:rFonts w:eastAsia="Times New Roman"/>
            <w:szCs w:val="24"/>
            <w:lang w:eastAsia="en-US"/>
          </w:rPr>
          <w:br/>
          <w:t>ΚΑΡΑΚΩΣΤΑ Ε. , σελ.</w:t>
        </w:r>
        <w:r w:rsidRPr="00B728C3">
          <w:rPr>
            <w:rFonts w:eastAsia="Times New Roman"/>
            <w:szCs w:val="24"/>
            <w:lang w:eastAsia="en-US"/>
          </w:rPr>
          <w:br/>
          <w:t>ΚΑΡΡΑΣ Γ. , σελ.</w:t>
        </w:r>
        <w:r w:rsidRPr="00B728C3">
          <w:rPr>
            <w:rFonts w:eastAsia="Times New Roman"/>
            <w:szCs w:val="24"/>
            <w:lang w:eastAsia="en-US"/>
          </w:rPr>
          <w:br/>
          <w:t>ΚΑΣΑΠΙΔΗΣ Γ. , σελ.</w:t>
        </w:r>
        <w:r w:rsidRPr="00B728C3">
          <w:rPr>
            <w:rFonts w:eastAsia="Times New Roman"/>
            <w:szCs w:val="24"/>
            <w:lang w:eastAsia="en-US"/>
          </w:rPr>
          <w:br/>
          <w:t>ΛΑΖΑΡΙΔΗΣ Γ. , σελ.</w:t>
        </w:r>
        <w:r w:rsidRPr="00B728C3">
          <w:rPr>
            <w:rFonts w:eastAsia="Times New Roman"/>
            <w:szCs w:val="24"/>
            <w:lang w:eastAsia="en-US"/>
          </w:rPr>
          <w:br/>
          <w:t>ΜΑΝΙΑΤΗΣ Ι. , σελ.</w:t>
        </w:r>
        <w:r w:rsidRPr="00B728C3">
          <w:rPr>
            <w:rFonts w:eastAsia="Times New Roman"/>
            <w:szCs w:val="24"/>
            <w:lang w:eastAsia="en-US"/>
          </w:rPr>
          <w:br/>
          <w:t>ΜΕΓΑΛΟΟΙΚΟΝΟΜΟΥ Θ. , σελ.</w:t>
        </w:r>
        <w:r w:rsidRPr="00B728C3">
          <w:rPr>
            <w:rFonts w:eastAsia="Times New Roman"/>
            <w:szCs w:val="24"/>
            <w:lang w:eastAsia="en-US"/>
          </w:rPr>
          <w:br/>
          <w:t>ΜΠΑΛΩΜΕΝΑΚΗΣ Α. , σελ.</w:t>
        </w:r>
        <w:r w:rsidRPr="00B728C3">
          <w:rPr>
            <w:rFonts w:eastAsia="Times New Roman"/>
            <w:szCs w:val="24"/>
            <w:lang w:eastAsia="en-US"/>
          </w:rPr>
          <w:br/>
          <w:t>ΜΠΟΥΚΩΡΟΣ Χ. , σελ.</w:t>
        </w:r>
        <w:r w:rsidRPr="00B728C3">
          <w:rPr>
            <w:rFonts w:eastAsia="Times New Roman"/>
            <w:szCs w:val="24"/>
            <w:lang w:eastAsia="en-US"/>
          </w:rPr>
          <w:br/>
          <w:t>ΠΑΠΑΝΑΤΣΙΟΥ Α. , σελ.</w:t>
        </w:r>
        <w:r w:rsidRPr="00B728C3">
          <w:rPr>
            <w:rFonts w:eastAsia="Times New Roman"/>
            <w:szCs w:val="24"/>
            <w:lang w:eastAsia="en-US"/>
          </w:rPr>
          <w:br/>
          <w:t>ΣΑΡΙΔΗΣ Ι. , σελ.</w:t>
        </w:r>
        <w:r w:rsidRPr="00B728C3">
          <w:rPr>
            <w:rFonts w:eastAsia="Times New Roman"/>
            <w:szCs w:val="24"/>
            <w:lang w:eastAsia="en-US"/>
          </w:rPr>
          <w:br/>
          <w:t>ΣΑΧΙΝΙΔΗΣ Ι. , σελ.</w:t>
        </w:r>
        <w:r w:rsidRPr="00B728C3">
          <w:rPr>
            <w:rFonts w:eastAsia="Times New Roman"/>
            <w:szCs w:val="24"/>
            <w:lang w:eastAsia="en-US"/>
          </w:rPr>
          <w:br/>
          <w:t>ΣΚΡΕΚΑΣ Κ. , σελ.</w:t>
        </w:r>
        <w:r w:rsidRPr="00B728C3">
          <w:rPr>
            <w:rFonts w:eastAsia="Times New Roman"/>
            <w:szCs w:val="24"/>
            <w:lang w:eastAsia="en-US"/>
          </w:rPr>
          <w:br/>
          <w:t>ΣΤΑΘΑΚΗΣ Γ. , σελ.</w:t>
        </w:r>
        <w:r w:rsidRPr="00B728C3">
          <w:rPr>
            <w:rFonts w:eastAsia="Times New Roman"/>
            <w:szCs w:val="24"/>
            <w:lang w:eastAsia="en-US"/>
          </w:rPr>
          <w:br/>
          <w:t>ΤΟΣΚΑΣ Ν. , σελ.</w:t>
        </w:r>
        <w:r w:rsidRPr="00B728C3">
          <w:rPr>
            <w:rFonts w:eastAsia="Times New Roman"/>
            <w:szCs w:val="24"/>
            <w:lang w:eastAsia="en-US"/>
          </w:rPr>
          <w:br/>
        </w:r>
        <w:r w:rsidRPr="00B728C3">
          <w:rPr>
            <w:rFonts w:eastAsia="Times New Roman"/>
            <w:szCs w:val="24"/>
            <w:lang w:eastAsia="en-US"/>
          </w:rPr>
          <w:br/>
          <w:t>ΠΑΡΕΜΒΑΣΕΙΣ:</w:t>
        </w:r>
        <w:r w:rsidRPr="00B728C3">
          <w:rPr>
            <w:rFonts w:eastAsia="Times New Roman"/>
            <w:szCs w:val="24"/>
            <w:lang w:eastAsia="en-US"/>
          </w:rPr>
          <w:br/>
          <w:t>ΔΗΜΗΤΡΙΑΔΗΣ Δ. , σελ.</w:t>
        </w:r>
        <w:r w:rsidRPr="00B728C3">
          <w:rPr>
            <w:rFonts w:eastAsia="Times New Roman"/>
            <w:szCs w:val="24"/>
            <w:lang w:eastAsia="en-US"/>
          </w:rPr>
          <w:br/>
          <w:t>ΜΟΥΜΟΥΛΙΔΗΣ Θ. , σελ.</w:t>
        </w:r>
        <w:r w:rsidRPr="00B728C3">
          <w:rPr>
            <w:rFonts w:eastAsia="Times New Roman"/>
            <w:szCs w:val="24"/>
            <w:lang w:eastAsia="en-US"/>
          </w:rPr>
          <w:br/>
        </w:r>
      </w:ins>
    </w:p>
    <w:p w14:paraId="2E0386B3" w14:textId="0FA4956E" w:rsidR="00B728C3" w:rsidRDefault="00B728C3" w:rsidP="00B728C3">
      <w:pPr>
        <w:spacing w:after="0" w:line="360" w:lineRule="auto"/>
        <w:rPr>
          <w:ins w:id="28" w:author="ch.flouda" w:date="2018-05-04T13:22:00Z"/>
          <w:rFonts w:eastAsia="Times New Roman"/>
          <w:szCs w:val="24"/>
        </w:rPr>
        <w:pPrChange w:id="29" w:author="ch.flouda" w:date="2018-05-04T13:22:00Z">
          <w:pPr>
            <w:spacing w:after="0" w:line="600" w:lineRule="auto"/>
            <w:ind w:firstLine="720"/>
            <w:jc w:val="center"/>
          </w:pPr>
        </w:pPrChange>
      </w:pPr>
      <w:ins w:id="30" w:author="ch.flouda" w:date="2018-05-04T13:22:00Z">
        <w:r w:rsidRPr="00B728C3">
          <w:rPr>
            <w:rFonts w:eastAsia="Times New Roman"/>
            <w:szCs w:val="24"/>
            <w:lang w:eastAsia="en-US"/>
          </w:rPr>
          <w:t xml:space="preserve"> </w:t>
        </w:r>
        <w:bookmarkStart w:id="31" w:name="_GoBack"/>
        <w:bookmarkEnd w:id="31"/>
      </w:ins>
    </w:p>
    <w:p w14:paraId="7FDB73A6" w14:textId="2821A6AA" w:rsidR="00F04917" w:rsidRDefault="00B728C3">
      <w:pPr>
        <w:spacing w:after="0" w:line="600" w:lineRule="auto"/>
        <w:ind w:firstLine="720"/>
        <w:jc w:val="center"/>
        <w:rPr>
          <w:rFonts w:eastAsia="Times New Roman"/>
          <w:szCs w:val="24"/>
        </w:rPr>
      </w:pPr>
      <w:r>
        <w:rPr>
          <w:rFonts w:eastAsia="Times New Roman"/>
          <w:szCs w:val="24"/>
        </w:rPr>
        <w:t>ΠΡΑΚΤΙΚΑ ΒΟΥΛΗΣ</w:t>
      </w:r>
    </w:p>
    <w:p w14:paraId="7FDB73A7" w14:textId="77777777" w:rsidR="00F04917" w:rsidRDefault="00B728C3">
      <w:pPr>
        <w:spacing w:after="0" w:line="600" w:lineRule="auto"/>
        <w:ind w:firstLine="720"/>
        <w:jc w:val="center"/>
        <w:rPr>
          <w:rFonts w:eastAsia="Times New Roman"/>
          <w:szCs w:val="24"/>
        </w:rPr>
      </w:pPr>
      <w:r>
        <w:rPr>
          <w:rFonts w:eastAsia="Times New Roman"/>
          <w:szCs w:val="24"/>
        </w:rPr>
        <w:t>Ι</w:t>
      </w:r>
      <w:r>
        <w:rPr>
          <w:rFonts w:eastAsia="Times New Roman"/>
          <w:szCs w:val="24"/>
        </w:rPr>
        <w:t>Ζ΄ ΠΕΡΙΟΔΟΣ</w:t>
      </w:r>
    </w:p>
    <w:p w14:paraId="7FDB73A8" w14:textId="77777777" w:rsidR="00F04917" w:rsidRDefault="00B728C3">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FDB73A9" w14:textId="77777777" w:rsidR="00F04917" w:rsidRDefault="00B728C3">
      <w:pPr>
        <w:spacing w:after="0" w:line="600" w:lineRule="auto"/>
        <w:ind w:firstLine="720"/>
        <w:jc w:val="center"/>
        <w:rPr>
          <w:rFonts w:eastAsia="Times New Roman"/>
          <w:szCs w:val="24"/>
        </w:rPr>
      </w:pPr>
      <w:r>
        <w:rPr>
          <w:rFonts w:eastAsia="Times New Roman"/>
          <w:szCs w:val="24"/>
        </w:rPr>
        <w:t>ΣΥΝΟΔΟΣ Γ΄</w:t>
      </w:r>
    </w:p>
    <w:p w14:paraId="7FDB73AA" w14:textId="77777777" w:rsidR="00F04917" w:rsidRDefault="00B728C3">
      <w:pPr>
        <w:spacing w:after="0" w:line="600" w:lineRule="auto"/>
        <w:ind w:firstLine="720"/>
        <w:jc w:val="center"/>
        <w:rPr>
          <w:rFonts w:eastAsia="Times New Roman"/>
          <w:szCs w:val="24"/>
        </w:rPr>
      </w:pPr>
      <w:r>
        <w:rPr>
          <w:rFonts w:eastAsia="Times New Roman"/>
          <w:szCs w:val="24"/>
        </w:rPr>
        <w:t>ΣΥΝΕΔΡΙΑΣΗ ΡΒ΄</w:t>
      </w:r>
    </w:p>
    <w:p w14:paraId="7FDB73AB" w14:textId="77777777" w:rsidR="00F04917" w:rsidRDefault="00B728C3">
      <w:pPr>
        <w:spacing w:after="0" w:line="600" w:lineRule="auto"/>
        <w:ind w:firstLine="720"/>
        <w:jc w:val="center"/>
        <w:rPr>
          <w:rFonts w:eastAsia="Times New Roman"/>
          <w:szCs w:val="24"/>
        </w:rPr>
      </w:pPr>
      <w:r>
        <w:rPr>
          <w:rFonts w:eastAsia="Times New Roman"/>
          <w:szCs w:val="24"/>
        </w:rPr>
        <w:t>Τρίτη 24 Απριλίου 2018</w:t>
      </w:r>
    </w:p>
    <w:p w14:paraId="7FDB73AC" w14:textId="77777777" w:rsidR="00F04917" w:rsidRDefault="00B728C3">
      <w:pPr>
        <w:spacing w:after="0" w:line="600" w:lineRule="auto"/>
        <w:ind w:firstLine="720"/>
        <w:jc w:val="both"/>
        <w:rPr>
          <w:rFonts w:eastAsia="Times New Roman"/>
          <w:szCs w:val="24"/>
        </w:rPr>
      </w:pPr>
      <w:r>
        <w:rPr>
          <w:rFonts w:eastAsia="Times New Roman"/>
          <w:szCs w:val="24"/>
        </w:rPr>
        <w:t>Αθήνα, σήμερα στις 24 Απριλίου 2018, ημέρα Τρίτη και ώρα 18.03΄</w:t>
      </w:r>
      <w:r w:rsidRPr="0070450D">
        <w:rPr>
          <w:rFonts w:eastAsia="Times New Roman"/>
          <w:szCs w:val="24"/>
        </w:rPr>
        <w:t xml:space="preserve">, </w:t>
      </w:r>
      <w:r>
        <w:rPr>
          <w:rFonts w:eastAsia="Times New Roman"/>
          <w:szCs w:val="24"/>
        </w:rPr>
        <w:t>συνήλθε</w:t>
      </w:r>
      <w:r>
        <w:rPr>
          <w:rFonts w:eastAsia="Times New Roman"/>
          <w:szCs w:val="24"/>
        </w:rPr>
        <w:t xml:space="preserve"> </w:t>
      </w:r>
      <w:r w:rsidRPr="0070450D">
        <w:rPr>
          <w:rFonts w:eastAsia="Times New Roman"/>
          <w:szCs w:val="24"/>
        </w:rPr>
        <w:t xml:space="preserve">στην Αίθουσα της Γερουσίας του Βουλευτηρίου η Βουλή σε ολομέλεια </w:t>
      </w:r>
      <w:r>
        <w:rPr>
          <w:rFonts w:eastAsia="Times New Roman"/>
          <w:szCs w:val="24"/>
        </w:rPr>
        <w:t xml:space="preserve">για να συνεδριάσει υπό την προεδρία του ΣΤ΄ Αντιπροέδρου αυτής κ. </w:t>
      </w:r>
      <w:r w:rsidRPr="00461481">
        <w:rPr>
          <w:rFonts w:eastAsia="Times New Roman"/>
          <w:b/>
          <w:szCs w:val="24"/>
        </w:rPr>
        <w:t>ΓΕΩΡΓΙΟΥ ΛΑΜΠΡΟΥΛΗ</w:t>
      </w:r>
      <w:r>
        <w:rPr>
          <w:rFonts w:eastAsia="Times New Roman"/>
          <w:szCs w:val="24"/>
        </w:rPr>
        <w:t>.</w:t>
      </w:r>
    </w:p>
    <w:p w14:paraId="7FDB73AD" w14:textId="77777777" w:rsidR="00F04917" w:rsidRDefault="00B728C3">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14:paraId="7FDB73AE" w14:textId="77777777" w:rsidR="00F04917" w:rsidRDefault="00B728C3">
      <w:pPr>
        <w:spacing w:after="0" w:line="600" w:lineRule="auto"/>
        <w:ind w:firstLine="720"/>
        <w:jc w:val="both"/>
        <w:rPr>
          <w:rFonts w:eastAsia="Times New Roman"/>
          <w:szCs w:val="24"/>
        </w:rPr>
      </w:pPr>
      <w:r>
        <w:rPr>
          <w:rFonts w:eastAsia="Times New Roman"/>
          <w:szCs w:val="24"/>
        </w:rPr>
        <w:t>Έχω την τιμή να ανα</w:t>
      </w:r>
      <w:r>
        <w:rPr>
          <w:rFonts w:eastAsia="Times New Roman"/>
          <w:szCs w:val="24"/>
        </w:rPr>
        <w:t xml:space="preserve">κοινώσω </w:t>
      </w:r>
      <w:r>
        <w:rPr>
          <w:rFonts w:eastAsia="Times New Roman"/>
          <w:szCs w:val="24"/>
        </w:rPr>
        <w:t xml:space="preserve">στο Σώμα </w:t>
      </w:r>
      <w:r>
        <w:rPr>
          <w:rFonts w:eastAsia="Times New Roman"/>
          <w:szCs w:val="24"/>
        </w:rPr>
        <w:t xml:space="preserve">ότι η Ειδική Μόνιμη Επιτροπή Ισότητας, Νεολαίας και Δικαιωμάτων του Ανθρώπου, η Υποεπιτροπή για τα </w:t>
      </w:r>
      <w:r>
        <w:rPr>
          <w:rFonts w:eastAsia="Times New Roman"/>
          <w:szCs w:val="24"/>
        </w:rPr>
        <w:t>θ</w:t>
      </w:r>
      <w:r>
        <w:rPr>
          <w:rFonts w:eastAsia="Times New Roman"/>
          <w:szCs w:val="24"/>
        </w:rPr>
        <w:t xml:space="preserve">έματα των </w:t>
      </w:r>
      <w:r>
        <w:rPr>
          <w:rFonts w:eastAsia="Times New Roman"/>
          <w:szCs w:val="24"/>
        </w:rPr>
        <w:t>α</w:t>
      </w:r>
      <w:r>
        <w:rPr>
          <w:rFonts w:eastAsia="Times New Roman"/>
          <w:szCs w:val="24"/>
        </w:rPr>
        <w:t xml:space="preserve">τόμων </w:t>
      </w:r>
      <w:r>
        <w:rPr>
          <w:rFonts w:eastAsia="Times New Roman"/>
          <w:szCs w:val="24"/>
        </w:rPr>
        <w:lastRenderedPageBreak/>
        <w:t xml:space="preserve">με </w:t>
      </w:r>
      <w:r>
        <w:rPr>
          <w:rFonts w:eastAsia="Times New Roman"/>
          <w:szCs w:val="24"/>
        </w:rPr>
        <w:t>α</w:t>
      </w:r>
      <w:r>
        <w:rPr>
          <w:rFonts w:eastAsia="Times New Roman"/>
          <w:szCs w:val="24"/>
        </w:rPr>
        <w:t xml:space="preserve">ναπηρία και η Υποεπιτροπή για την καταπολέμηση της Εμπορίας και της Εκμετάλλευσης Ανθρώπων καταθέτουν τις </w:t>
      </w:r>
      <w:r>
        <w:rPr>
          <w:rFonts w:eastAsia="Times New Roman"/>
          <w:szCs w:val="24"/>
        </w:rPr>
        <w:t>ε</w:t>
      </w:r>
      <w:r>
        <w:rPr>
          <w:rFonts w:eastAsia="Times New Roman"/>
          <w:szCs w:val="24"/>
        </w:rPr>
        <w:t>κθέσεις του</w:t>
      </w:r>
      <w:r>
        <w:rPr>
          <w:rFonts w:eastAsia="Times New Roman"/>
          <w:szCs w:val="24"/>
        </w:rPr>
        <w:t>ς, σύμφωνα με το άρθρο 43Α παρ</w:t>
      </w:r>
      <w:r>
        <w:rPr>
          <w:rFonts w:eastAsia="Times New Roman"/>
          <w:szCs w:val="24"/>
        </w:rPr>
        <w:t xml:space="preserve">άγραφος </w:t>
      </w:r>
      <w:r>
        <w:rPr>
          <w:rFonts w:eastAsia="Times New Roman"/>
          <w:szCs w:val="24"/>
        </w:rPr>
        <w:t>5 του Κανονισμού της Βουλής</w:t>
      </w:r>
      <w:r>
        <w:rPr>
          <w:rFonts w:eastAsia="Times New Roman"/>
          <w:szCs w:val="24"/>
        </w:rPr>
        <w:t xml:space="preserve">, </w:t>
      </w:r>
      <w:r>
        <w:rPr>
          <w:rFonts w:eastAsia="Times New Roman"/>
          <w:szCs w:val="24"/>
        </w:rPr>
        <w:t>οι οποίες θα καταχωριστούν</w:t>
      </w:r>
      <w:r>
        <w:rPr>
          <w:rFonts w:eastAsia="Times New Roman"/>
          <w:szCs w:val="24"/>
        </w:rPr>
        <w:t xml:space="preserve"> στα Πρακτικά</w:t>
      </w:r>
      <w:r>
        <w:rPr>
          <w:rFonts w:eastAsia="Times New Roman"/>
          <w:szCs w:val="24"/>
        </w:rPr>
        <w:t xml:space="preserve"> της σημερινής συνεδρίασης</w:t>
      </w:r>
      <w:r>
        <w:rPr>
          <w:rFonts w:eastAsia="Times New Roman"/>
          <w:szCs w:val="24"/>
        </w:rPr>
        <w:t>.</w:t>
      </w:r>
    </w:p>
    <w:p w14:paraId="7FDB73AF" w14:textId="77777777" w:rsidR="00F04917" w:rsidRDefault="00B728C3">
      <w:pPr>
        <w:spacing w:after="0" w:line="600" w:lineRule="auto"/>
        <w:ind w:firstLine="720"/>
        <w:jc w:val="both"/>
        <w:rPr>
          <w:rFonts w:eastAsia="Times New Roman"/>
          <w:szCs w:val="24"/>
        </w:rPr>
      </w:pPr>
      <w:r>
        <w:rPr>
          <w:rFonts w:eastAsia="Times New Roman"/>
          <w:szCs w:val="24"/>
        </w:rPr>
        <w:t>(</w:t>
      </w:r>
      <w:r>
        <w:rPr>
          <w:rFonts w:eastAsia="Times New Roman"/>
          <w:szCs w:val="24"/>
        </w:rPr>
        <w:t xml:space="preserve">Οι προαναφερθείσες </w:t>
      </w:r>
      <w:r>
        <w:rPr>
          <w:rFonts w:eastAsia="Times New Roman"/>
          <w:szCs w:val="24"/>
        </w:rPr>
        <w:t>ε</w:t>
      </w:r>
      <w:r>
        <w:rPr>
          <w:rFonts w:eastAsia="Times New Roman"/>
          <w:szCs w:val="24"/>
        </w:rPr>
        <w:t xml:space="preserve">κθέσεις </w:t>
      </w:r>
      <w:r>
        <w:rPr>
          <w:rFonts w:eastAsia="Times New Roman"/>
          <w:szCs w:val="24"/>
        </w:rPr>
        <w:t xml:space="preserve">λόγω μεγάλου όγκου δεν καταχωρίζονται στα Πρακτικά και </w:t>
      </w:r>
      <w:r>
        <w:rPr>
          <w:rFonts w:eastAsia="Times New Roman"/>
          <w:szCs w:val="24"/>
        </w:rPr>
        <w:t>βρίσκονται σε ηλεκτρονική μορφή στο αρ</w:t>
      </w:r>
      <w:r>
        <w:rPr>
          <w:rFonts w:eastAsia="Times New Roman"/>
          <w:szCs w:val="24"/>
        </w:rPr>
        <w:t>χείο της Διεύθυνσης Ειδικών Μόνιμων Επιτροπών</w:t>
      </w:r>
      <w:r>
        <w:rPr>
          <w:rFonts w:eastAsia="Times New Roman"/>
          <w:szCs w:val="24"/>
        </w:rPr>
        <w:t>)</w:t>
      </w:r>
    </w:p>
    <w:p w14:paraId="7FDB73B0" w14:textId="77777777" w:rsidR="00F04917" w:rsidRDefault="00B728C3">
      <w:pPr>
        <w:spacing w:after="0" w:line="600" w:lineRule="auto"/>
        <w:ind w:firstLine="720"/>
        <w:jc w:val="both"/>
        <w:rPr>
          <w:rFonts w:eastAsia="Times New Roman"/>
          <w:szCs w:val="24"/>
        </w:rPr>
      </w:pPr>
      <w:r>
        <w:rPr>
          <w:rFonts w:eastAsia="Times New Roman"/>
          <w:szCs w:val="24"/>
        </w:rPr>
        <w:t xml:space="preserve">Επίσης η Διαρκής Επιτροπή Παραγωγής και Εμπορίου καταθέτει την </w:t>
      </w:r>
      <w:r>
        <w:rPr>
          <w:rFonts w:eastAsia="Times New Roman"/>
          <w:szCs w:val="24"/>
        </w:rPr>
        <w:t>έ</w:t>
      </w:r>
      <w:r>
        <w:rPr>
          <w:rFonts w:eastAsia="Times New Roman"/>
          <w:szCs w:val="24"/>
        </w:rPr>
        <w:t>κθεσή της στο σχέδιο νόμου του Υπουργείου Περιβάλλοντος και Ενέργειας: «Διαρθ</w:t>
      </w:r>
      <w:r>
        <w:rPr>
          <w:rFonts w:eastAsia="Times New Roman"/>
          <w:szCs w:val="24"/>
        </w:rPr>
        <w:t>ρ</w:t>
      </w:r>
      <w:r>
        <w:rPr>
          <w:rFonts w:eastAsia="Times New Roman"/>
          <w:szCs w:val="24"/>
        </w:rPr>
        <w:t>ωτικά μέτρα</w:t>
      </w:r>
      <w:r>
        <w:rPr>
          <w:rFonts w:eastAsia="Times New Roman"/>
          <w:szCs w:val="24"/>
        </w:rPr>
        <w:t xml:space="preserve"> για την πρόσβαση στο λιγνίτη και το περαιτέρω άνοιγμα της </w:t>
      </w:r>
      <w:proofErr w:type="spellStart"/>
      <w:r>
        <w:rPr>
          <w:rFonts w:eastAsia="Times New Roman"/>
          <w:szCs w:val="24"/>
        </w:rPr>
        <w:t>χονδρεμπορικής</w:t>
      </w:r>
      <w:proofErr w:type="spellEnd"/>
      <w:r>
        <w:rPr>
          <w:rFonts w:eastAsia="Times New Roman"/>
          <w:szCs w:val="24"/>
        </w:rPr>
        <w:t xml:space="preserve"> αγοράς ηλεκτρισμού».</w:t>
      </w:r>
    </w:p>
    <w:p w14:paraId="7FDB73B1" w14:textId="77777777" w:rsidR="00F04917" w:rsidRDefault="00B728C3">
      <w:pPr>
        <w:spacing w:after="0" w:line="600" w:lineRule="auto"/>
        <w:ind w:firstLine="720"/>
        <w:jc w:val="both"/>
        <w:rPr>
          <w:rFonts w:eastAsia="Times New Roman"/>
          <w:szCs w:val="24"/>
        </w:rPr>
      </w:pPr>
      <w:r>
        <w:rPr>
          <w:rFonts w:eastAsia="Times New Roman"/>
          <w:szCs w:val="24"/>
        </w:rPr>
        <w:t>Κυρίες και κύριοι συνάδελφοι, εισερχόμαστε στην ημερήσια διάταξη της</w:t>
      </w:r>
    </w:p>
    <w:p w14:paraId="7FDB73B2" w14:textId="77777777" w:rsidR="00F04917" w:rsidRDefault="00B728C3">
      <w:pPr>
        <w:spacing w:after="0" w:line="600" w:lineRule="auto"/>
        <w:ind w:firstLine="720"/>
        <w:jc w:val="center"/>
        <w:rPr>
          <w:rFonts w:eastAsia="Times New Roman"/>
          <w:b/>
          <w:szCs w:val="24"/>
        </w:rPr>
      </w:pPr>
      <w:r>
        <w:rPr>
          <w:rFonts w:eastAsia="Times New Roman"/>
          <w:b/>
          <w:szCs w:val="24"/>
        </w:rPr>
        <w:t>ΝΟΜΟΘΕΤΙΚΗΣ ΕΡΓΑΣΙΑΣ</w:t>
      </w:r>
    </w:p>
    <w:p w14:paraId="7FDB73B3" w14:textId="77777777" w:rsidR="00F04917" w:rsidRDefault="00B728C3">
      <w:pPr>
        <w:spacing w:after="0" w:line="600" w:lineRule="auto"/>
        <w:ind w:firstLine="720"/>
        <w:jc w:val="both"/>
        <w:rPr>
          <w:rFonts w:eastAsia="Times New Roman"/>
          <w:szCs w:val="24"/>
        </w:rPr>
      </w:pPr>
      <w:r>
        <w:rPr>
          <w:rFonts w:eastAsia="Times New Roman"/>
          <w:szCs w:val="24"/>
        </w:rPr>
        <w:lastRenderedPageBreak/>
        <w:t xml:space="preserve">Μόνη συζήτηση και ψήφιση επί της αρχής, των άρθρων και του συνόλου του </w:t>
      </w:r>
      <w:r>
        <w:rPr>
          <w:rFonts w:eastAsia="Times New Roman"/>
          <w:szCs w:val="24"/>
        </w:rPr>
        <w:t>σχεδίου νόμου του Υπουργείου Περιβάλλοντος και Ενέργειας</w:t>
      </w:r>
      <w:r>
        <w:rPr>
          <w:rFonts w:eastAsia="Times New Roman"/>
          <w:szCs w:val="24"/>
        </w:rPr>
        <w:t>:</w:t>
      </w:r>
      <w:r>
        <w:rPr>
          <w:rFonts w:eastAsia="Times New Roman"/>
          <w:szCs w:val="24"/>
        </w:rPr>
        <w:t xml:space="preserve"> «Διαρθρωτικά μέτρα για την πρόσβαση στον λιγνίτη και το περαιτέρω άνοιγμα της </w:t>
      </w:r>
      <w:proofErr w:type="spellStart"/>
      <w:r>
        <w:rPr>
          <w:rFonts w:eastAsia="Times New Roman"/>
          <w:szCs w:val="24"/>
        </w:rPr>
        <w:t>χονδρεμπορικής</w:t>
      </w:r>
      <w:proofErr w:type="spellEnd"/>
      <w:r>
        <w:rPr>
          <w:rFonts w:eastAsia="Times New Roman"/>
          <w:szCs w:val="24"/>
        </w:rPr>
        <w:t xml:space="preserve"> αγοράς ηλεκτρισμού».</w:t>
      </w:r>
    </w:p>
    <w:p w14:paraId="7FDB73B4" w14:textId="77777777" w:rsidR="00F04917" w:rsidRDefault="00B728C3">
      <w:pPr>
        <w:spacing w:after="0" w:line="600" w:lineRule="auto"/>
        <w:ind w:firstLine="720"/>
        <w:jc w:val="both"/>
        <w:rPr>
          <w:rFonts w:eastAsia="Times New Roman"/>
          <w:szCs w:val="24"/>
        </w:rPr>
      </w:pPr>
      <w:r>
        <w:rPr>
          <w:rFonts w:eastAsia="Times New Roman"/>
          <w:szCs w:val="24"/>
        </w:rPr>
        <w:t>Το ανωτέρω σχέδιο νόμου χαρακτηρίστηκε από την Κυβέρνηση ως επείγον και η αρμόδια Δι</w:t>
      </w:r>
      <w:r>
        <w:rPr>
          <w:rFonts w:eastAsia="Times New Roman"/>
          <w:szCs w:val="24"/>
        </w:rPr>
        <w:t>αρκής Επιτροπή Παραγωγής και Εμπορίου αποδέχτηκε κατά πλειοψηφία τον χαρακτηρισμό του ως επείγοντος, σύμφωνα με το άρθρο 110 του Κανονισμού της Βουλής.</w:t>
      </w:r>
    </w:p>
    <w:p w14:paraId="7FDB73B5" w14:textId="77777777" w:rsidR="00F04917" w:rsidRDefault="00B728C3">
      <w:pPr>
        <w:spacing w:after="0" w:line="600" w:lineRule="auto"/>
        <w:ind w:firstLine="720"/>
        <w:jc w:val="both"/>
        <w:rPr>
          <w:rFonts w:eastAsia="Times New Roman"/>
          <w:szCs w:val="24"/>
        </w:rPr>
      </w:pPr>
      <w:r>
        <w:rPr>
          <w:rFonts w:eastAsia="Times New Roman"/>
          <w:szCs w:val="24"/>
        </w:rPr>
        <w:t xml:space="preserve">Η Διάσκεψη των Προέδρων αποφάσισε στη συνεδρίαση της </w:t>
      </w:r>
      <w:r>
        <w:rPr>
          <w:rFonts w:eastAsia="Times New Roman"/>
          <w:szCs w:val="24"/>
        </w:rPr>
        <w:t xml:space="preserve">στις </w:t>
      </w:r>
      <w:r>
        <w:rPr>
          <w:rFonts w:eastAsia="Times New Roman"/>
          <w:szCs w:val="24"/>
        </w:rPr>
        <w:t>19 Απριλίου 2018 τη συζήτηση του νομοσχεδίου σ</w:t>
      </w:r>
      <w:r>
        <w:rPr>
          <w:rFonts w:eastAsia="Times New Roman"/>
          <w:szCs w:val="24"/>
        </w:rPr>
        <w:t>ε δύο συνεδριάσεις, ενιαία επί της αρχής, των άρθρων, των τροπολογιών και του συνόλου.</w:t>
      </w:r>
    </w:p>
    <w:p w14:paraId="7FDB73B6" w14:textId="77777777" w:rsidR="00F04917" w:rsidRDefault="00B728C3">
      <w:pPr>
        <w:spacing w:after="0" w:line="600" w:lineRule="auto"/>
        <w:ind w:firstLine="720"/>
        <w:jc w:val="both"/>
        <w:rPr>
          <w:rFonts w:eastAsia="Times New Roman"/>
          <w:szCs w:val="24"/>
        </w:rPr>
      </w:pPr>
      <w:r>
        <w:rPr>
          <w:rFonts w:eastAsia="Times New Roman"/>
          <w:szCs w:val="24"/>
        </w:rPr>
        <w:t>Το Σώμα συμφωνεί;</w:t>
      </w:r>
    </w:p>
    <w:p w14:paraId="7FDB73B7" w14:textId="77777777" w:rsidR="00F04917" w:rsidRDefault="00B728C3">
      <w:pPr>
        <w:spacing w:after="0" w:line="600" w:lineRule="auto"/>
        <w:ind w:firstLine="720"/>
        <w:jc w:val="both"/>
        <w:rPr>
          <w:rFonts w:eastAsia="Times New Roman"/>
          <w:szCs w:val="24"/>
        </w:rPr>
      </w:pPr>
      <w:r>
        <w:rPr>
          <w:rFonts w:eastAsia="Times New Roman"/>
          <w:b/>
          <w:szCs w:val="24"/>
        </w:rPr>
        <w:t>ΟΛ</w:t>
      </w:r>
      <w:r>
        <w:rPr>
          <w:rFonts w:eastAsia="Times New Roman"/>
          <w:b/>
          <w:szCs w:val="24"/>
        </w:rPr>
        <w:t>ΟΙ</w:t>
      </w:r>
      <w:r>
        <w:rPr>
          <w:rFonts w:eastAsia="Times New Roman"/>
          <w:b/>
          <w:szCs w:val="24"/>
        </w:rPr>
        <w:t xml:space="preserve"> ΟΙ </w:t>
      </w:r>
      <w:r>
        <w:rPr>
          <w:rFonts w:eastAsia="Times New Roman"/>
          <w:b/>
          <w:szCs w:val="24"/>
        </w:rPr>
        <w:t>ΒΟΥΛΕΥΤΕΣ:</w:t>
      </w:r>
      <w:r>
        <w:rPr>
          <w:rFonts w:eastAsia="Times New Roman"/>
          <w:szCs w:val="24"/>
        </w:rPr>
        <w:t xml:space="preserve"> Μάλιστα, μάλιστα.</w:t>
      </w:r>
    </w:p>
    <w:p w14:paraId="7FDB73B8" w14:textId="77777777" w:rsidR="00F04917" w:rsidRDefault="00B728C3">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w:t>
      </w:r>
      <w:r>
        <w:rPr>
          <w:rFonts w:eastAsia="Times New Roman"/>
          <w:b/>
          <w:szCs w:val="24"/>
        </w:rPr>
        <w:t xml:space="preserve">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w:t>
      </w:r>
    </w:p>
    <w:p w14:paraId="7FDB73B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Να υπενθυμίσουμε ότι οι εγγραφές των ομιλητών ξεκι</w:t>
      </w:r>
      <w:r>
        <w:rPr>
          <w:rFonts w:eastAsia="Times New Roman" w:cs="Times New Roman"/>
          <w:szCs w:val="24"/>
        </w:rPr>
        <w:t xml:space="preserve">νούν από τώρα, από την έναρξη δηλαδή της ομιλίας του πρώτου </w:t>
      </w:r>
      <w:r>
        <w:rPr>
          <w:rFonts w:eastAsia="Times New Roman" w:cs="Times New Roman"/>
          <w:szCs w:val="24"/>
        </w:rPr>
        <w:t>ε</w:t>
      </w:r>
      <w:r>
        <w:rPr>
          <w:rFonts w:eastAsia="Times New Roman" w:cs="Times New Roman"/>
          <w:szCs w:val="24"/>
        </w:rPr>
        <w:t xml:space="preserve">ισηγητή, του κ. Καματερού, και θα ολοκληρωθούν με το πέρας της ομιλίας του δεύτερου </w:t>
      </w:r>
      <w:r>
        <w:rPr>
          <w:rFonts w:eastAsia="Times New Roman" w:cs="Times New Roman"/>
          <w:szCs w:val="24"/>
        </w:rPr>
        <w:t>ε</w:t>
      </w:r>
      <w:r>
        <w:rPr>
          <w:rFonts w:eastAsia="Times New Roman" w:cs="Times New Roman"/>
          <w:szCs w:val="24"/>
        </w:rPr>
        <w:t>ισηγητή, του κ. Σκρέκα.</w:t>
      </w:r>
    </w:p>
    <w:p w14:paraId="7FDB73B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ισηγητής του ΣΥΡΙΖΑ κ. Καματερός.</w:t>
      </w:r>
    </w:p>
    <w:p w14:paraId="7FDB73BB"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w:t>
      </w:r>
      <w:r>
        <w:rPr>
          <w:rFonts w:eastAsia="Times New Roman" w:cs="Times New Roman"/>
          <w:szCs w:val="24"/>
        </w:rPr>
        <w:t xml:space="preserve">συνάδελφοι, προηγήθηκε η συζήτηση στην </w:t>
      </w:r>
      <w:r>
        <w:rPr>
          <w:rFonts w:eastAsia="Times New Roman" w:cs="Times New Roman"/>
          <w:szCs w:val="24"/>
        </w:rPr>
        <w:t>ε</w:t>
      </w:r>
      <w:r>
        <w:rPr>
          <w:rFonts w:eastAsia="Times New Roman" w:cs="Times New Roman"/>
          <w:szCs w:val="24"/>
        </w:rPr>
        <w:t>πιτροπή, ακούσαμε και τους φορείς και νομίζω ότι μέχρι τώρα, μετά από έναν γόνιμο διάλογο, μπορούμε να κάνουμε μια εξίσου γόνιμη συζήτηση και ό,τι βελτιώσεις μπορούν να γίνουν στο νομοσχέδιο, να γίνουν. Ήδη, ο κύριος</w:t>
      </w:r>
      <w:r>
        <w:rPr>
          <w:rFonts w:eastAsia="Times New Roman" w:cs="Times New Roman"/>
          <w:szCs w:val="24"/>
        </w:rPr>
        <w:t xml:space="preserve"> Υπουργός κατά την τελευταία του ομιλία μ</w:t>
      </w:r>
      <w:r>
        <w:rPr>
          <w:rFonts w:eastAsia="Times New Roman" w:cs="Times New Roman"/>
          <w:szCs w:val="24"/>
        </w:rPr>
        <w:t>ά</w:t>
      </w:r>
      <w:r>
        <w:rPr>
          <w:rFonts w:eastAsia="Times New Roman" w:cs="Times New Roman"/>
          <w:szCs w:val="24"/>
        </w:rPr>
        <w:t>ς ανέφερε ότι θα καταθέσει νομοτεχνικές βελτιώσεις.</w:t>
      </w:r>
    </w:p>
    <w:p w14:paraId="7FDB73B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Επειδή δεν είμαστε όλοι όσοι ήμασταν στις </w:t>
      </w:r>
      <w:r>
        <w:rPr>
          <w:rFonts w:eastAsia="Times New Roman" w:cs="Times New Roman"/>
          <w:szCs w:val="24"/>
        </w:rPr>
        <w:t>ε</w:t>
      </w:r>
      <w:r>
        <w:rPr>
          <w:rFonts w:eastAsia="Times New Roman" w:cs="Times New Roman"/>
          <w:szCs w:val="24"/>
        </w:rPr>
        <w:t xml:space="preserve">πιτροπές, να διευκρινίσουμε ότι συζητάμε την πρόσβαση στο λιγνίτη ιδιωτών και τη δυνατότητα παραγωγής ενέργειας. Τι είχε βρει η Κυβέρνηση μας; Είχε βρει ένα νόμο για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ο οποίος προέβλεπε ότι θα πουλιόταν το 22% του συνολικού παραγωγικού δυναμ</w:t>
      </w:r>
      <w:r>
        <w:rPr>
          <w:rFonts w:eastAsia="Times New Roman" w:cs="Times New Roman"/>
          <w:szCs w:val="24"/>
        </w:rPr>
        <w:t xml:space="preserve">ικού της, το 21,4% του σημερινού </w:t>
      </w:r>
      <w:proofErr w:type="spellStart"/>
      <w:r>
        <w:rPr>
          <w:rFonts w:eastAsia="Times New Roman" w:cs="Times New Roman"/>
          <w:szCs w:val="24"/>
        </w:rPr>
        <w:t>λιγνιτικού</w:t>
      </w:r>
      <w:proofErr w:type="spellEnd"/>
      <w:r>
        <w:rPr>
          <w:rFonts w:eastAsia="Times New Roman" w:cs="Times New Roman"/>
          <w:szCs w:val="24"/>
        </w:rPr>
        <w:t xml:space="preserve"> δυναμικού της, το 18% του σημερινού δυναμικού φυσικού </w:t>
      </w:r>
      <w:r>
        <w:rPr>
          <w:rFonts w:eastAsia="Times New Roman" w:cs="Times New Roman"/>
          <w:szCs w:val="24"/>
        </w:rPr>
        <w:lastRenderedPageBreak/>
        <w:t>αερίου της και το 26,3% του υδροηλεκτρικού δυναμικού της. Εμείς το 2015 ακυρώσαμε αυτή τη συμφωνία γιατί τη θεωρήσαμε ασύμφορη, όπως ακυρώσαμε τη συμφωνία και</w:t>
      </w:r>
      <w:r>
        <w:rPr>
          <w:rFonts w:eastAsia="Times New Roman" w:cs="Times New Roman"/>
          <w:szCs w:val="24"/>
        </w:rPr>
        <w:t xml:space="preserve"> τον νόμο που είχε γίνει για τον ΑΔΜΗΕ και καταφέραμε και διατηρήσαμε το 51% του ελέγχου πάνω στον ΑΔΜΗΕ.</w:t>
      </w:r>
    </w:p>
    <w:p w14:paraId="7FDB73B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Αποφασίσαμε την πρόσβαση των ιδιωτών και τη χρήση λιγνίτη για την παραγωγή ενέργειας, με μια πρότασή μας που έγινε την 1</w:t>
      </w:r>
      <w:r>
        <w:rPr>
          <w:rFonts w:eastAsia="Times New Roman" w:cs="Times New Roman"/>
          <w:szCs w:val="24"/>
          <w:vertAlign w:val="superscript"/>
        </w:rPr>
        <w:t>η</w:t>
      </w:r>
      <w:r>
        <w:rPr>
          <w:rFonts w:eastAsia="Times New Roman" w:cs="Times New Roman"/>
          <w:szCs w:val="24"/>
        </w:rPr>
        <w:t xml:space="preserve"> Δεκεμβρίου του 2017 προς την</w:t>
      </w:r>
      <w:r>
        <w:rPr>
          <w:rFonts w:eastAsia="Times New Roman" w:cs="Times New Roman"/>
          <w:szCs w:val="24"/>
        </w:rPr>
        <w:t xml:space="preserve"> Ευρωπαϊκή Επιτροπή. Στις 19 Ιανουαρίου του 2018 υποβάλαμε και έρευνα αγοράς και στις 17 Απριλίου του 2018 βγήκε η απόφαση της </w:t>
      </w:r>
      <w:r>
        <w:rPr>
          <w:rFonts w:eastAsia="Times New Roman" w:cs="Times New Roman"/>
          <w:szCs w:val="24"/>
        </w:rPr>
        <w:t>ε</w:t>
      </w:r>
      <w:r>
        <w:rPr>
          <w:rFonts w:eastAsia="Times New Roman" w:cs="Times New Roman"/>
          <w:szCs w:val="24"/>
        </w:rPr>
        <w:t>πιτροπής. Τι μεσολάβησε από τότε; Μεσολάβησε η τελεσίδικη απόφαση του Ευρωπαϊκού Δικαστηρίου, που βγήκε στο τέλος του 2016, γιατ</w:t>
      </w:r>
      <w:r>
        <w:rPr>
          <w:rFonts w:eastAsia="Times New Roman" w:cs="Times New Roman"/>
          <w:szCs w:val="24"/>
        </w:rPr>
        <w:t xml:space="preserve">ί καταδίκασε τη χώρα μας για μονοπωλιακή πρόσβαση της </w:t>
      </w:r>
      <w:r>
        <w:rPr>
          <w:rFonts w:eastAsia="Times New Roman" w:cs="Times New Roman"/>
          <w:szCs w:val="24"/>
        </w:rPr>
        <w:t>«</w:t>
      </w:r>
      <w:r>
        <w:rPr>
          <w:rFonts w:eastAsia="Times New Roman" w:cs="Times New Roman"/>
          <w:szCs w:val="24"/>
        </w:rPr>
        <w:t>ΔΕΗ Α.Ε.</w:t>
      </w:r>
      <w:r>
        <w:rPr>
          <w:rFonts w:eastAsia="Times New Roman" w:cs="Times New Roman"/>
          <w:szCs w:val="24"/>
        </w:rPr>
        <w:t>»</w:t>
      </w:r>
      <w:r>
        <w:rPr>
          <w:rFonts w:eastAsia="Times New Roman" w:cs="Times New Roman"/>
          <w:szCs w:val="24"/>
        </w:rPr>
        <w:t xml:space="preserve"> στον λιγνίτη. </w:t>
      </w:r>
    </w:p>
    <w:p w14:paraId="7FDB73B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Τι είχε προηγηθεί; Είχαν προηγηθεί δύο αποφάσεις του 2008 της Ευρωπαϊκής Ένωσης, που διαπίστωναν στρεβλώσεις στην πρόσβαση του λιγνίτη, του 2009 που </w:t>
      </w:r>
      <w:r>
        <w:rPr>
          <w:rFonts w:eastAsia="Times New Roman" w:cs="Times New Roman"/>
          <w:szCs w:val="24"/>
        </w:rPr>
        <w:lastRenderedPageBreak/>
        <w:t>μας επέβαλε μέτρα και εμείς</w:t>
      </w:r>
      <w:r>
        <w:rPr>
          <w:rFonts w:eastAsia="Times New Roman" w:cs="Times New Roman"/>
          <w:szCs w:val="24"/>
        </w:rPr>
        <w:t xml:space="preserve">, λοιπόν, βρεθήκαμε μπροστά στην ανάγκη και τη δικαστική απόφαση να συμμορφωθούμε, αλλά και να ανταποκριθούμε στο </w:t>
      </w:r>
      <w:proofErr w:type="spellStart"/>
      <w:r>
        <w:rPr>
          <w:rFonts w:eastAsia="Times New Roman" w:cs="Times New Roman"/>
          <w:szCs w:val="24"/>
        </w:rPr>
        <w:t>προαπαιτούμενο</w:t>
      </w:r>
      <w:proofErr w:type="spellEnd"/>
      <w:r>
        <w:rPr>
          <w:rFonts w:eastAsia="Times New Roman" w:cs="Times New Roman"/>
          <w:szCs w:val="24"/>
        </w:rPr>
        <w:t xml:space="preserve"> αυτό της συμφωνίας, που μας επέβαλε ότι έπρεπε να εξασφαλιστεί η πρόσβαση των ιδιωτών στη ΔΕΗ.</w:t>
      </w:r>
    </w:p>
    <w:p w14:paraId="7FDB73B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Κάναμε αυτή την επιλογή που συζη</w:t>
      </w:r>
      <w:r>
        <w:rPr>
          <w:rFonts w:eastAsia="Times New Roman" w:cs="Times New Roman"/>
          <w:szCs w:val="24"/>
        </w:rPr>
        <w:t>τάμε σήμερα σαν την καλύτερη δυνατή, γιατί αντί να ανοίξουμε καινούρ</w:t>
      </w:r>
      <w:r>
        <w:rPr>
          <w:rFonts w:eastAsia="Times New Roman" w:cs="Times New Roman"/>
          <w:szCs w:val="24"/>
        </w:rPr>
        <w:t>γ</w:t>
      </w:r>
      <w:r>
        <w:rPr>
          <w:rFonts w:eastAsia="Times New Roman" w:cs="Times New Roman"/>
          <w:szCs w:val="24"/>
        </w:rPr>
        <w:t xml:space="preserve">ιες </w:t>
      </w:r>
      <w:proofErr w:type="spellStart"/>
      <w:r>
        <w:rPr>
          <w:rFonts w:eastAsia="Times New Roman" w:cs="Times New Roman"/>
          <w:szCs w:val="24"/>
        </w:rPr>
        <w:t>λιγνιτικές</w:t>
      </w:r>
      <w:proofErr w:type="spellEnd"/>
      <w:r>
        <w:rPr>
          <w:rFonts w:eastAsia="Times New Roman" w:cs="Times New Roman"/>
          <w:szCs w:val="24"/>
        </w:rPr>
        <w:t xml:space="preserve"> μονάδες για να ανταποκριθούμε στην απαίτηση πρόσβασης ιδιωτών στην αγορά λιγνίτη και στην παραγωγή ενέργειας και αντί να εκποιήσουμε μέρος όλων των τομέων της ΔΕΗ, αποφασίσ</w:t>
      </w:r>
      <w:r>
        <w:rPr>
          <w:rFonts w:eastAsia="Times New Roman" w:cs="Times New Roman"/>
          <w:szCs w:val="24"/>
        </w:rPr>
        <w:t>αμε μέσα από αυτό το νομοσχέδιο να δώσουμε την πρόσβαση σε ιδιώτες μόνο στα ορυχεία του λιγνίτη τα οποία λειτουργούν.</w:t>
      </w:r>
    </w:p>
    <w:p w14:paraId="7FDB73C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Με αυτό τον τρόπο απαντάμε σε τέσσερις υποχρεώσεις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ανάγκες. Η πρώτη είναι αυτή που σας είπα, όσον αφορά τη συμμόρφωση προς το </w:t>
      </w:r>
      <w:r>
        <w:rPr>
          <w:rFonts w:eastAsia="Times New Roman" w:cs="Times New Roman"/>
          <w:szCs w:val="24"/>
        </w:rPr>
        <w:t xml:space="preserve">δικαστήριο. Η δεύτερη είναι η </w:t>
      </w:r>
      <w:proofErr w:type="spellStart"/>
      <w:r>
        <w:rPr>
          <w:rFonts w:eastAsia="Times New Roman" w:cs="Times New Roman"/>
          <w:szCs w:val="24"/>
        </w:rPr>
        <w:t>μνημονιακή</w:t>
      </w:r>
      <w:proofErr w:type="spellEnd"/>
      <w:r>
        <w:rPr>
          <w:rFonts w:eastAsia="Times New Roman" w:cs="Times New Roman"/>
          <w:szCs w:val="24"/>
        </w:rPr>
        <w:t xml:space="preserve"> απαίτηση και μάλιστα είναι και στην αξιολόγηση τώρα. Τρίτη υποχρέωση </w:t>
      </w:r>
      <w:r>
        <w:rPr>
          <w:rFonts w:eastAsia="Times New Roman" w:cs="Times New Roman"/>
          <w:szCs w:val="24"/>
        </w:rPr>
        <w:lastRenderedPageBreak/>
        <w:t>είναι τα μέτρα της Ευρωπαϊκής Ένωσης τα οποία μας επιβάλλονται, κατόπιν συμφωνιών, για τη μείωση ρύπων, όπως του διοξειδίου του άνθρακος στα πλαίσ</w:t>
      </w:r>
      <w:r>
        <w:rPr>
          <w:rFonts w:eastAsia="Times New Roman" w:cs="Times New Roman"/>
          <w:szCs w:val="24"/>
        </w:rPr>
        <w:t>ια της κλιματικής αλλαγής.</w:t>
      </w:r>
    </w:p>
    <w:p w14:paraId="7FDB73C1"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Θα παρακαλούσα για λίγη ησυχία μέσα στην Αίθουσα. Παρακαλώ πολύ.</w:t>
      </w:r>
    </w:p>
    <w:p w14:paraId="7FDB73C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Συνεχίστε, παρακαλώ.</w:t>
      </w:r>
    </w:p>
    <w:p w14:paraId="7FDB73C3"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Και η τέταρτη και βασική για μας είναι η πολιτική που έχουμε εμείς. Να ενισχυθούν οι ανανεώσ</w:t>
      </w:r>
      <w:r>
        <w:rPr>
          <w:rFonts w:eastAsia="Times New Roman" w:cs="Times New Roman"/>
          <w:szCs w:val="24"/>
        </w:rPr>
        <w:t>ιμες πηγές ενέργειας και να μειωθεί η χρήση του λιγνίτη στη χώρα μας. Επειδή όμως η χρήση του λιγνίτη είναι υπερβολικά μεγάλη αυτή τη στιγμή, δεν μπορεί να γίνει απότομα. Θα γίνει σταδιακά. Το νομοσχέδιο εξυπηρετεί αυτούς τους στόχους ως εξής</w:t>
      </w:r>
      <w:r>
        <w:rPr>
          <w:rFonts w:eastAsia="Times New Roman" w:cs="Times New Roman"/>
          <w:szCs w:val="24"/>
        </w:rPr>
        <w:t>:</w:t>
      </w:r>
    </w:p>
    <w:p w14:paraId="7FDB73C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Συστήνονται </w:t>
      </w:r>
      <w:r>
        <w:rPr>
          <w:rFonts w:eastAsia="Times New Roman" w:cs="Times New Roman"/>
          <w:szCs w:val="24"/>
        </w:rPr>
        <w:t xml:space="preserve">δυο θυγατρικές εταιρείες της ΔΕΗ. Μία στον βορρά, στην Μελίτη που συμπεριλαμβάνει ένα ορυχείο και την άδεια της </w:t>
      </w:r>
      <w:proofErr w:type="spellStart"/>
      <w:r>
        <w:rPr>
          <w:rFonts w:eastAsia="Times New Roman" w:cs="Times New Roman"/>
          <w:szCs w:val="24"/>
        </w:rPr>
        <w:t>Βεύης</w:t>
      </w:r>
      <w:proofErr w:type="spellEnd"/>
      <w:r>
        <w:rPr>
          <w:rFonts w:eastAsia="Times New Roman" w:cs="Times New Roman"/>
          <w:szCs w:val="24"/>
        </w:rPr>
        <w:t xml:space="preserve"> και ένα δεύτερο στον νότο στη Μεγαλόπολη. Γι’ αυτές θα γίνει διεθνής διαγωνισμός ως τις 31 Μαΐου και σε έξι μήνες </w:t>
      </w:r>
      <w:r>
        <w:rPr>
          <w:rFonts w:eastAsia="Times New Roman" w:cs="Times New Roman"/>
          <w:szCs w:val="24"/>
        </w:rPr>
        <w:lastRenderedPageBreak/>
        <w:t xml:space="preserve">το νομοσχέδιο προβλέπει </w:t>
      </w:r>
      <w:r>
        <w:rPr>
          <w:rFonts w:eastAsia="Times New Roman" w:cs="Times New Roman"/>
          <w:szCs w:val="24"/>
        </w:rPr>
        <w:t xml:space="preserve">ότι θα πρέπει να έχει ολοκληρωθεί. Κι ως το τέλος του 2018 είναι υποχρεωμένη η ΔΕΗ να έχει εξασφαλίσει τις </w:t>
      </w:r>
      <w:proofErr w:type="spellStart"/>
      <w:r>
        <w:rPr>
          <w:rFonts w:eastAsia="Times New Roman" w:cs="Times New Roman"/>
          <w:szCs w:val="24"/>
        </w:rPr>
        <w:t>αδειοδοτήσεις</w:t>
      </w:r>
      <w:proofErr w:type="spellEnd"/>
      <w:r>
        <w:rPr>
          <w:rFonts w:eastAsia="Times New Roman" w:cs="Times New Roman"/>
          <w:szCs w:val="24"/>
        </w:rPr>
        <w:t xml:space="preserve">. </w:t>
      </w:r>
    </w:p>
    <w:p w14:paraId="7FDB73C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Έτσι μ’ αυτό τον τρόπο η ΔΕΗ, πρώτον, παραμένει πυλώνας της αγοράς ενέργειας. Δεύτερον, εναρμονίζεται στο κοινοτικό δίκαιο. Τρίτον, ε</w:t>
      </w:r>
      <w:r>
        <w:rPr>
          <w:rFonts w:eastAsia="Times New Roman" w:cs="Times New Roman"/>
          <w:szCs w:val="24"/>
        </w:rPr>
        <w:t xml:space="preserve">ίναι πλήρως συμβατές με τον στρατηγικό σχεδιασμό της ΔΕΗ και τέταρτον παραχωρούνται, όπως είπα και πριν, μόνο </w:t>
      </w:r>
      <w:proofErr w:type="spellStart"/>
      <w:r>
        <w:rPr>
          <w:rFonts w:eastAsia="Times New Roman" w:cs="Times New Roman"/>
          <w:szCs w:val="24"/>
        </w:rPr>
        <w:t>λιγνιτικές</w:t>
      </w:r>
      <w:proofErr w:type="spellEnd"/>
      <w:r>
        <w:rPr>
          <w:rFonts w:eastAsia="Times New Roman" w:cs="Times New Roman"/>
          <w:szCs w:val="24"/>
        </w:rPr>
        <w:t xml:space="preserve"> μονάδες, ενώ παραμένουν ανέπαφα οι ανανεώσιμες πηγές ενέργειας, τα υδροηλεκτρικά και το αέριο. Αυτά με την προηγουμένη συμφωνία και πρό</w:t>
      </w:r>
      <w:r>
        <w:rPr>
          <w:rFonts w:eastAsia="Times New Roman" w:cs="Times New Roman"/>
          <w:szCs w:val="24"/>
        </w:rPr>
        <w:t xml:space="preserve">ταση των κυβερνώντων τότε εκποιούνταν. </w:t>
      </w:r>
    </w:p>
    <w:p w14:paraId="7FDB73C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Η ΔΕΗ διατηρεί το 78,6% του </w:t>
      </w:r>
      <w:proofErr w:type="spellStart"/>
      <w:r>
        <w:rPr>
          <w:rFonts w:eastAsia="Times New Roman" w:cs="Times New Roman"/>
          <w:szCs w:val="24"/>
        </w:rPr>
        <w:t>λιγνιτικού</w:t>
      </w:r>
      <w:proofErr w:type="spellEnd"/>
      <w:r>
        <w:rPr>
          <w:rFonts w:eastAsia="Times New Roman" w:cs="Times New Roman"/>
          <w:szCs w:val="24"/>
        </w:rPr>
        <w:t xml:space="preserve"> δυναμικού της, το 90,9% του συνολικού δυναμικού της και μεσοπρόθεσμα μέχρι το 2026 θα έχει πέσει στο 68% η ενέργεια από λιγνίτη και μακροπρόθεσμα από το 35% ως το 65% από τότε π</w:t>
      </w:r>
      <w:r>
        <w:rPr>
          <w:rFonts w:eastAsia="Times New Roman" w:cs="Times New Roman"/>
          <w:szCs w:val="24"/>
        </w:rPr>
        <w:t xml:space="preserve">ου προγραμματίζουμε να πιάσουμε και τον στόχο. Όλα αυτά τα έχει δεχθεί η Ευρωπαϊκή Επιτροπή, σε αντίθεση με αυτά που είχαν συμφωνηθεί και που για κάποιους θα φαινόντουσαν ότι ήταν αδύνατον να γίνουν αποδεκτά. </w:t>
      </w:r>
    </w:p>
    <w:p w14:paraId="7FDB73C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Στην επιτροπή ακούσαμε τους φορείς. Ακούσαμε κ</w:t>
      </w:r>
      <w:r>
        <w:rPr>
          <w:rFonts w:eastAsia="Times New Roman" w:cs="Times New Roman"/>
          <w:szCs w:val="24"/>
        </w:rPr>
        <w:t xml:space="preserve">ύρια, καθολικά την άρνηση απέναντι στην εκποίηση οποιουδήποτε περιουσιακού στοιχείου της ΔΕΗ. Αυτό καταλαβαίνετε τι σημαίνει. Υπάρχει η άποψη, όχι μόνο στα συμφέροντα των εργαζομένων και των φορέων της τοπικής αυτοδιοίκησης, ότι τέτοιοι παραγωγικοί τομείς </w:t>
      </w:r>
      <w:r>
        <w:rPr>
          <w:rFonts w:eastAsia="Times New Roman" w:cs="Times New Roman"/>
          <w:szCs w:val="24"/>
        </w:rPr>
        <w:t>αγαθών στα οποία πρέπει να έχουν καθολική πρόσβαση οι πολίτες ανεξαρτήτως εισοδήματος δεν πρέπει να εκποιούνται σε ιδιώτες, παρ</w:t>
      </w:r>
      <w:r>
        <w:rPr>
          <w:rFonts w:eastAsia="Times New Roman" w:cs="Times New Roman"/>
          <w:szCs w:val="24"/>
        </w:rPr>
        <w:t xml:space="preserve">’ </w:t>
      </w:r>
      <w:r>
        <w:rPr>
          <w:rFonts w:eastAsia="Times New Roman" w:cs="Times New Roman"/>
          <w:szCs w:val="24"/>
        </w:rPr>
        <w:t>όλο που οι προηγούμενες κυβερνήσεις προσπάθησαν όλα αυτά τα χρόνια να διαβάλλουν τη λειτουργία των δημόσιων επιχειρήσεων είτε μ</w:t>
      </w:r>
      <w:r>
        <w:rPr>
          <w:rFonts w:eastAsia="Times New Roman" w:cs="Times New Roman"/>
          <w:szCs w:val="24"/>
        </w:rPr>
        <w:t>ε τις γνωστές προσλήψεις, είτε γενικότερα με την κακοδιαχείριση μέσα από δαπάνες, χαριστικές συμβάσεις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Παρ’ όλα αυτά, το αίσθημα όλων των φορέων είναι ότι τέτοιους τομείς δεν πρέπει να τους εκποιούμε. Γι’ αυτό και η δική μας η προσπάθεια είναι να ελ</w:t>
      </w:r>
      <w:r>
        <w:rPr>
          <w:rFonts w:eastAsia="Times New Roman" w:cs="Times New Roman"/>
          <w:szCs w:val="24"/>
        </w:rPr>
        <w:t>αχιστοποιήσουμε την πρόσβαση των ιδιωτών στον λιγνίτη και να ανταποκριθούμε και στις υποχρεώσεις που σας ανέπτυξα παραπάνω.</w:t>
      </w:r>
    </w:p>
    <w:p w14:paraId="7FDB73C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Πέρα απ’ αυτό, στην επιτροπή ακούσαμε την αγωνία και των εργαζομένων για την εξασφάλισή τους. Μέσα από το νομοσχέδιο εξασφαλίζονται.</w:t>
      </w:r>
    </w:p>
    <w:p w14:paraId="7FDB73C9"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κάντε ησυχία. Σεβαστείτε τον ομιλητή. </w:t>
      </w:r>
    </w:p>
    <w:p w14:paraId="7FDB73CA"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Το νομοσχέδιο έχει πάρα πολλές ασφαλιστικές δικλίδες γι’ αυτούς, όπως είναι ότι στα έξι χρόνια δεν μπορούν να απολυθούν, ότι μεταβιβάζονται οι συμβάσει</w:t>
      </w:r>
      <w:r>
        <w:rPr>
          <w:rFonts w:eastAsia="Times New Roman" w:cs="Times New Roman"/>
          <w:szCs w:val="24"/>
        </w:rPr>
        <w:t xml:space="preserve">ς όπως είναι την ώρα που θα γίνει η μεταβίβαση των εταιρειών και πολλά άλλα. Πάνω σ’ αυτά θα ακούσουμε και νομοτεχνικές βελτιώσεις με βάση τις προτάσεις που ακούστηκαν, όπως επίσης και την αγωνία των τοπικών κοινωνιών για το τι μέλλει γενέσθαι μετά τη </w:t>
      </w:r>
      <w:proofErr w:type="spellStart"/>
      <w:r>
        <w:rPr>
          <w:rFonts w:eastAsia="Times New Roman" w:cs="Times New Roman"/>
          <w:szCs w:val="24"/>
        </w:rPr>
        <w:t>μετα</w:t>
      </w:r>
      <w:r>
        <w:rPr>
          <w:rFonts w:eastAsia="Times New Roman" w:cs="Times New Roman"/>
          <w:szCs w:val="24"/>
        </w:rPr>
        <w:t>λιγνιτική</w:t>
      </w:r>
      <w:proofErr w:type="spellEnd"/>
      <w:r>
        <w:rPr>
          <w:rFonts w:eastAsia="Times New Roman" w:cs="Times New Roman"/>
          <w:szCs w:val="24"/>
        </w:rPr>
        <w:t xml:space="preserve"> περίοδο. Κι εκεί νομίζω ότι η πολιτεία πρέπει να εγκύψει για να δει τα αναπτυξιακά προγράμματα των περιοχών. </w:t>
      </w:r>
    </w:p>
    <w:p w14:paraId="7FDB73C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Προβλέπεται και το τέλος που αποδίδεται στις τοπικές κοινωνίες, που είναι περίπου το ίδιο με αυτό που έχουν ως τώρα, το οποίο όμως θα </w:t>
      </w:r>
      <w:proofErr w:type="spellStart"/>
      <w:r>
        <w:rPr>
          <w:rFonts w:eastAsia="Times New Roman" w:cs="Times New Roman"/>
          <w:szCs w:val="24"/>
        </w:rPr>
        <w:t>απ</w:t>
      </w:r>
      <w:r>
        <w:rPr>
          <w:rFonts w:eastAsia="Times New Roman" w:cs="Times New Roman"/>
          <w:szCs w:val="24"/>
        </w:rPr>
        <w:t>ομειούμενο</w:t>
      </w:r>
      <w:proofErr w:type="spellEnd"/>
      <w:r>
        <w:rPr>
          <w:rFonts w:eastAsia="Times New Roman" w:cs="Times New Roman"/>
          <w:szCs w:val="24"/>
        </w:rPr>
        <w:t xml:space="preserve"> όσο θα μειώνεται η παραγωγή και η χρήση του λιγνίτη. </w:t>
      </w:r>
    </w:p>
    <w:p w14:paraId="7FDB73CC" w14:textId="77777777" w:rsidR="00F04917" w:rsidRDefault="00B728C3">
      <w:pPr>
        <w:spacing w:after="0" w:line="600" w:lineRule="auto"/>
        <w:ind w:firstLine="720"/>
        <w:jc w:val="both"/>
        <w:rPr>
          <w:rFonts w:eastAsia="Times New Roman"/>
          <w:szCs w:val="24"/>
        </w:rPr>
      </w:pPr>
      <w:r>
        <w:rPr>
          <w:rFonts w:eastAsia="Times New Roman" w:cs="Times New Roman"/>
          <w:szCs w:val="24"/>
        </w:rPr>
        <w:t>Ήθελα να τελειώσω με μια παρατήρηση όσον αφορά τη στάση της Αντιπολίτευσης, κύρια όμως της Νέας Δημοκρατίας. Μου έκανε εντύπωση η επιμονή θα έλεγα –</w:t>
      </w:r>
      <w:r>
        <w:rPr>
          <w:rFonts w:eastAsia="Times New Roman" w:cs="Times New Roman"/>
          <w:szCs w:val="24"/>
        </w:rPr>
        <w:lastRenderedPageBreak/>
        <w:t>φαντάζομαι ότι και σήμερα θα την έχουμε- τη</w:t>
      </w:r>
      <w:r>
        <w:rPr>
          <w:rFonts w:eastAsia="Times New Roman" w:cs="Times New Roman"/>
          <w:szCs w:val="24"/>
        </w:rPr>
        <w:t xml:space="preserve">ς Αντιπολίτευσης στο απόσπασμα της αιτιολογικής έκθεσης που έλεγε ότι όλη αυτή η ιστορία της πρόσβασης σε ιδιώτες βοηθάει τον ανταγωνισμό. </w:t>
      </w:r>
      <w:r>
        <w:rPr>
          <w:rFonts w:eastAsia="Times New Roman"/>
          <w:szCs w:val="24"/>
        </w:rPr>
        <w:t xml:space="preserve">Και μάλιστα με ένα ύφος, είτε αγωνίας είτε σκωπτικό, ότι εμείς -τάχα μου- προσχωρούμε σε αυτή τη φιλοσοφία. </w:t>
      </w:r>
    </w:p>
    <w:p w14:paraId="7FDB73CD"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Μην φοβάστε, κύριοι συνάδελφοι της Νέας Δημοκρατίας. Δεν πρόκειται να σας κλέψουμε το πρόγραμμά σας όσον αφορά τις ιδιωτικοποιήσεις έτσι όπως τις φαντάζεστε εσείς κι έτσι όπως τις κάνατε και όπως θέλατε να τις κάνετε. Και ξέρουμε πού μας οδήγησε ο ανταγωνι</w:t>
      </w:r>
      <w:r>
        <w:rPr>
          <w:rFonts w:eastAsia="Times New Roman"/>
          <w:szCs w:val="24"/>
        </w:rPr>
        <w:t>σμός που εσείς επιβάλατε. Αντί να εξυπηρετήσει το δημόσιο συμφέρον και να εξυπηρετήσει στο τέλος και τους πολίτες, δημιούργησε μονοπώλια τελικά. Η ιδιωτικοποίηση δεν κατάφερε να βοηθήσει τον ανταγωνισμό, όπως για παράδειγμα έγινε με την Ολυμπιακή -λόγω χρό</w:t>
      </w:r>
      <w:r>
        <w:rPr>
          <w:rFonts w:eastAsia="Times New Roman"/>
          <w:szCs w:val="24"/>
        </w:rPr>
        <w:t>νου θα αναφέρω μόνο αυτό το παράδειγμα- την οποία πουλήσατε και βλέπουμε τώρα το μονοπώλιο στις αερογραμμές και πώς το υ</w:t>
      </w:r>
      <w:r>
        <w:rPr>
          <w:rFonts w:eastAsia="Times New Roman"/>
          <w:szCs w:val="24"/>
        </w:rPr>
        <w:lastRenderedPageBreak/>
        <w:t xml:space="preserve">φιστάμεθα οι επαρχιώτες και ιδίως οι νησιώτες. Βλέπουμε, επίσης, το άνοιγμα της ακτοπλοΐας στους ιδιώτες με την κατάργηση του καμποτάζ, </w:t>
      </w:r>
      <w:r>
        <w:rPr>
          <w:rFonts w:eastAsia="Times New Roman"/>
          <w:szCs w:val="24"/>
        </w:rPr>
        <w:t xml:space="preserve">που έχει δημιουργήσει μονοπώλιο στην ακτοπλοΐα και την υφιστάμεθα κι εμείς από τα νησιά. </w:t>
      </w:r>
    </w:p>
    <w:p w14:paraId="7FDB73CE"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Και δεν είμαστε ίδιοι, αν θέλετε αυτό να δείξετε με τη στάση σας ή να υπονοήσετε, ακόμα κι αν αναγκαζόμαστε να πάρουμε μέτρα μέσα στα πλαίσια της συμφωνίας, όπως αυτά</w:t>
      </w:r>
      <w:r>
        <w:rPr>
          <w:rFonts w:eastAsia="Times New Roman"/>
          <w:szCs w:val="24"/>
        </w:rPr>
        <w:t xml:space="preserve"> εδώ. Να σας θυμίσω και γιατί δεν είμαστε ίδιοι: Διότι ακόμα και που είμαστε αναγκασμένοι, προσπαθούμε και καταφέρνουμε στο τέλος να έχουμε το ελάχιστο δυνατό κόστος και αυτό είναι σε όφελος του </w:t>
      </w:r>
      <w:r>
        <w:rPr>
          <w:rFonts w:eastAsia="Times New Roman"/>
          <w:szCs w:val="24"/>
        </w:rPr>
        <w:t>δ</w:t>
      </w:r>
      <w:r>
        <w:rPr>
          <w:rFonts w:eastAsia="Times New Roman"/>
          <w:szCs w:val="24"/>
        </w:rPr>
        <w:t xml:space="preserve">ημοσίου και κατά συνέπεια των πολιτών. </w:t>
      </w:r>
    </w:p>
    <w:p w14:paraId="7FDB73CF"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Θα σας αναφέρω πάλι </w:t>
      </w:r>
      <w:r>
        <w:rPr>
          <w:rFonts w:eastAsia="Times New Roman"/>
          <w:szCs w:val="24"/>
        </w:rPr>
        <w:t>ένα-δυο παραδείγματα: Θα σας αναφέρω το λιμάνι του Πειραιά, για το οποίο, όταν το παραλάβαμε και έπρεπε να το δώσουμε σε ιδιώτες, βρήκαμε μια συμφωνία που δεν έκανε τίποτα άλλο παρά τράβαγε μια γραμμή σε ένα τοπογραφικό και ό,τι ήταν μέσα στο λιμάνι τα πού</w:t>
      </w:r>
      <w:r>
        <w:rPr>
          <w:rFonts w:eastAsia="Times New Roman"/>
          <w:szCs w:val="24"/>
        </w:rPr>
        <w:t xml:space="preserve">λαγε χωρίς να υπολογίσει δεξαμενές, </w:t>
      </w:r>
      <w:r>
        <w:rPr>
          <w:rFonts w:eastAsia="Times New Roman"/>
          <w:szCs w:val="24"/>
        </w:rPr>
        <w:lastRenderedPageBreak/>
        <w:t>χωρίς να υπολογίσει παραλίες, χωρίς να υπολογίσει δημόσια κτήρια τα οποία χρησιμοποιούσαν οι δημόσιες υπηρεσίες, χωρίς καν να υπολογίσει περιουσία του ΟΛΠ που υπήρχε εκτός λιμένος. Όλα αυτά τα δίνατε με την προηγούμενη σ</w:t>
      </w:r>
      <w:r>
        <w:rPr>
          <w:rFonts w:eastAsia="Times New Roman"/>
          <w:szCs w:val="24"/>
        </w:rPr>
        <w:t xml:space="preserve">υμφωνία σας. </w:t>
      </w:r>
    </w:p>
    <w:p w14:paraId="7FDB73D0"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Πετύχαμε, λοιπόν, εμείς μια καλύτερη συμφωνία. </w:t>
      </w:r>
    </w:p>
    <w:p w14:paraId="7FDB73D1" w14:textId="77777777" w:rsidR="00F04917" w:rsidRDefault="00B728C3">
      <w:pPr>
        <w:spacing w:after="0"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FDB73D2"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Τελειώνω σε ένα λεπτό, κύριε Πρόεδρε. </w:t>
      </w:r>
    </w:p>
    <w:p w14:paraId="7FDB73D3"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Όπως καλύτερη συμφωνία πετύχαμε στο αεροδρόμιο, όπου εσείς πάλι τα δίνα</w:t>
      </w:r>
      <w:r>
        <w:rPr>
          <w:rFonts w:eastAsia="Times New Roman"/>
          <w:szCs w:val="24"/>
        </w:rPr>
        <w:t>τε όλα και εμείς απελευθερώσαμε ακτές, απελευθερώσαμε χώρο ελεύθερο, μειώσαμε τη δόμηση και όλα αυτά. Και να μην πω για το λιμάνι της Θεσσαλονίκης.</w:t>
      </w:r>
    </w:p>
    <w:p w14:paraId="7FDB73D4"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Τελειώνοντας, ήθελα να πω, αγαπητοί συνάδελφοι, απευθυνόμενος και στους συναδέλφους της Νέας Δημοκρατίας, το</w:t>
      </w:r>
      <w:r>
        <w:rPr>
          <w:rFonts w:eastAsia="Times New Roman"/>
          <w:szCs w:val="24"/>
        </w:rPr>
        <w:t xml:space="preserve"> εξής: Κοιτάξτε να δείτε, ο δικός σας ανταγωνισμός είναι αυτή η κρατικοδίαιτη επιχειρηματικότητα, είναι οι </w:t>
      </w:r>
      <w:r>
        <w:rPr>
          <w:rFonts w:eastAsia="Times New Roman"/>
          <w:szCs w:val="24"/>
          <w:lang w:val="en-US"/>
        </w:rPr>
        <w:t>offshore</w:t>
      </w:r>
      <w:r>
        <w:rPr>
          <w:rFonts w:eastAsia="Times New Roman"/>
          <w:szCs w:val="24"/>
        </w:rPr>
        <w:t xml:space="preserve"> εταιρείες, είναι η </w:t>
      </w:r>
      <w:r>
        <w:rPr>
          <w:rFonts w:eastAsia="Times New Roman"/>
          <w:szCs w:val="24"/>
        </w:rPr>
        <w:lastRenderedPageBreak/>
        <w:t>«</w:t>
      </w:r>
      <w:r>
        <w:rPr>
          <w:rFonts w:eastAsia="Times New Roman"/>
          <w:szCs w:val="24"/>
          <w:lang w:val="en-US"/>
        </w:rPr>
        <w:t>NOVARTIS</w:t>
      </w:r>
      <w:r>
        <w:rPr>
          <w:rFonts w:eastAsia="Times New Roman"/>
          <w:szCs w:val="24"/>
        </w:rPr>
        <w:t>»,</w:t>
      </w:r>
      <w:r>
        <w:rPr>
          <w:rFonts w:eastAsia="Times New Roman"/>
          <w:szCs w:val="24"/>
        </w:rPr>
        <w:t xml:space="preserve"> τα δανεικά και αγύριστα, είναι ο </w:t>
      </w:r>
      <w:r>
        <w:rPr>
          <w:rFonts w:eastAsia="Times New Roman"/>
          <w:szCs w:val="24"/>
        </w:rPr>
        <w:t>ο</w:t>
      </w:r>
      <w:r>
        <w:rPr>
          <w:rFonts w:eastAsia="Times New Roman"/>
          <w:szCs w:val="24"/>
        </w:rPr>
        <w:t>ργανισμός Θεσσαλονίκης, που ήταν ιδιωτικός και ζούσε με χρήματα του κράτους</w:t>
      </w:r>
      <w:r>
        <w:rPr>
          <w:rFonts w:eastAsia="Times New Roman"/>
          <w:szCs w:val="24"/>
        </w:rPr>
        <w:t xml:space="preserve">. </w:t>
      </w:r>
    </w:p>
    <w:p w14:paraId="7FDB73D5"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 δικός μας ανταγωνισμός, όσο κι αν θέλετε να ταυτιστείτε μαζί μας, είναι οι κανόνες και η διαφάνεια που προσπαθούμε να βάλουμε, είναι η ενίσχυση των μικρομεσαίων επιχειρήσεων, είναι η αναδιανομή, στο τέλος, του πλούτου υπέρ των αδυνάτων.</w:t>
      </w:r>
    </w:p>
    <w:p w14:paraId="7FDB73D6"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Ευχαριστώ.</w:t>
      </w:r>
    </w:p>
    <w:p w14:paraId="7FDB73D7" w14:textId="77777777" w:rsidR="00F04917" w:rsidRDefault="00B728C3">
      <w:pPr>
        <w:tabs>
          <w:tab w:val="left" w:pos="720"/>
          <w:tab w:val="left" w:pos="1440"/>
          <w:tab w:val="left" w:pos="2160"/>
          <w:tab w:val="left" w:pos="2880"/>
          <w:tab w:val="left" w:pos="3600"/>
          <w:tab w:val="center" w:pos="4753"/>
        </w:tabs>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7FDB73D8"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Καματερό.</w:t>
      </w:r>
    </w:p>
    <w:p w14:paraId="7FDB73D9"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ισηγητής της Νέας Δημοκρατίας κ. Σκρέκας. </w:t>
      </w:r>
    </w:p>
    <w:p w14:paraId="7FDB73DA"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Ευχαριστώ, κύριε Πρόεδρε.</w:t>
      </w:r>
    </w:p>
    <w:p w14:paraId="7FDB73DB"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Βέβαια δεν είναι η πρώτη φ</w:t>
      </w:r>
      <w:r>
        <w:rPr>
          <w:rFonts w:eastAsia="Times New Roman"/>
          <w:szCs w:val="24"/>
        </w:rPr>
        <w:t xml:space="preserve">ορά, κυρίες και κύριοι συνάδελφοι, που καλούμαστε στην Ολομέλεια της Βουλής από την Κυβέρνηση να συζητήσουμε ένα νομοσχέδιο, το οποίο δεν έχει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σχέση με αυτά που προεκλογικά είχαν εξαγγείλει και είχαν υποσχεθεί.</w:t>
      </w:r>
    </w:p>
    <w:p w14:paraId="7FDB73DC"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Πολλές φορές αυτή η Κυβέρνηση τα τρία </w:t>
      </w:r>
      <w:r>
        <w:rPr>
          <w:rFonts w:eastAsia="Times New Roman"/>
          <w:szCs w:val="24"/>
        </w:rPr>
        <w:t>χρόνια τώρα που βρίσκεται στην εξουσία φέρνει συνέχεια νομοσχέδια, φέρνει συνέχεια νομοθετικές διατάξεις, οι οποίες είναι εντελώς ανάποδες με αυτά τα οποία είχαν πει και είχαν υποσχεθεί στους Έλληνες πολίτες για να υφαρπάξουν την ψήφο τους και να ανέβουν σ</w:t>
      </w:r>
      <w:r>
        <w:rPr>
          <w:rFonts w:eastAsia="Times New Roman"/>
          <w:szCs w:val="24"/>
        </w:rPr>
        <w:t xml:space="preserve">την εξουσία. </w:t>
      </w:r>
    </w:p>
    <w:p w14:paraId="7FDB73DD"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Η συγκεκριμένη περίπτωση, όμως, που αφορά την πώληση των </w:t>
      </w:r>
      <w:proofErr w:type="spellStart"/>
      <w:r>
        <w:rPr>
          <w:rFonts w:eastAsia="Times New Roman"/>
          <w:szCs w:val="24"/>
        </w:rPr>
        <w:t>λιγνιτικών</w:t>
      </w:r>
      <w:proofErr w:type="spellEnd"/>
      <w:r>
        <w:rPr>
          <w:rFonts w:eastAsia="Times New Roman"/>
          <w:szCs w:val="24"/>
        </w:rPr>
        <w:t xml:space="preserve"> μονάδων της ΔΕΗ, είναι μια ιδιαίτερη περίπτωση, κυρίες και κύριοι συνάδελφοι. Και γιατί είναι μια ιδιαίτερη περίπτωση; Γιατί νομίζω ότι αναδεικνύει το μέγεθος μιας πραγματικά</w:t>
      </w:r>
      <w:r>
        <w:rPr>
          <w:rFonts w:eastAsia="Times New Roman"/>
          <w:szCs w:val="24"/>
        </w:rPr>
        <w:t xml:space="preserve"> πολύ μεγάλης πολιτικής απάτης, η οποία έλαβε χώρα. </w:t>
      </w:r>
    </w:p>
    <w:p w14:paraId="7FDB73D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Και γιατί λέω «πολιτική απάτη»; Γιατί στη συγκεκριμένη περίπτωση, όπως θα αποδείξω παρακάτω, ο κ. Τσίπρας όταν έλεγε αυτά που έλεγε πριν ανέλθει στην εξουσία, είχε δόλο. Είχε και γνώση του τι θα έπρεπε ν</w:t>
      </w:r>
      <w:r>
        <w:rPr>
          <w:rFonts w:eastAsia="Times New Roman" w:cs="Times New Roman"/>
          <w:szCs w:val="24"/>
        </w:rPr>
        <w:t>α κάνει μετά και παρ’ όλα αυτά συνειδητά είπε ψέματα για να κοροϊδέψει τον κόσμο, να κοροϊδέψει τις τοπικές κοινωνίες, να κοροϊδέψει τους εργαζόμενους της ΔΕΗ για να υφαρπάξει με αυτό τον ανέντιμο πολιτικά τρόπο την ψήφο τους.</w:t>
      </w:r>
    </w:p>
    <w:p w14:paraId="7FDB73D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το λέω αυτό; Είπε ο </w:t>
      </w:r>
      <w:proofErr w:type="spellStart"/>
      <w:r>
        <w:rPr>
          <w:rFonts w:eastAsia="Times New Roman" w:cs="Times New Roman"/>
          <w:szCs w:val="24"/>
        </w:rPr>
        <w:t>προ</w:t>
      </w:r>
      <w:r>
        <w:rPr>
          <w:rFonts w:eastAsia="Times New Roman" w:cs="Times New Roman"/>
          <w:szCs w:val="24"/>
        </w:rPr>
        <w:t>λαλήσας</w:t>
      </w:r>
      <w:proofErr w:type="spellEnd"/>
      <w:r>
        <w:rPr>
          <w:rFonts w:eastAsia="Times New Roman" w:cs="Times New Roman"/>
          <w:szCs w:val="24"/>
        </w:rPr>
        <w:t xml:space="preserve"> εισηγητής της Συμπολίτευσης ότι αναγκαζόμαστε –λέει- να προχωρήσουμε στην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επειδή μας δεσμεύει μια συμφωνία η οποία προήλθε μετά από απόφαση του Δικαστηρίου των Ευρωπαϊκών Κοινοτήτων, δηλαδή αποφάσισε το Δικαστήριο των </w:t>
      </w:r>
      <w:r>
        <w:rPr>
          <w:rFonts w:eastAsia="Times New Roman" w:cs="Times New Roman"/>
          <w:szCs w:val="24"/>
        </w:rPr>
        <w:t xml:space="preserve">Ευρωπαϊκών Κοινοτήτων και εξαιτίας αυτής της απόφασης δεσμεύονται. Έλα, όμως, που ο ίδιος ο Πρόεδρος της ΔΕΗ κ. Παναγιωτάκης όταν ήρθε στην </w:t>
      </w:r>
      <w:r>
        <w:rPr>
          <w:rFonts w:eastAsia="Times New Roman" w:cs="Times New Roman"/>
          <w:szCs w:val="24"/>
        </w:rPr>
        <w:t>ε</w:t>
      </w:r>
      <w:r>
        <w:rPr>
          <w:rFonts w:eastAsia="Times New Roman" w:cs="Times New Roman"/>
          <w:szCs w:val="24"/>
        </w:rPr>
        <w:t>πιτροπή της Βουλής, που συζητήθηκε το νομοσχέδιο χθες, τι είπε μπροστά σε όλους τους παριστάμενους Βουλευτές και πα</w:t>
      </w:r>
      <w:r>
        <w:rPr>
          <w:rFonts w:eastAsia="Times New Roman" w:cs="Times New Roman"/>
          <w:szCs w:val="24"/>
        </w:rPr>
        <w:t>ρουσία του αρμόδιου Υπουργού; Είπε ο κ. Παναγιωτάκης, ο οποίος να θυμίσω ότι είναι Πρόεδρος της ΔΕΗ και Διευθύνων Σύμβουλος της ΔΕΗ, ορισμένος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αλλά πάνω και πέρα από αυτό ήταν και συνδικαλιστής του ΣΥΡΙΖΑ και Πρόεδρος της </w:t>
      </w:r>
      <w:r>
        <w:rPr>
          <w:rFonts w:eastAsia="Times New Roman" w:cs="Times New Roman"/>
          <w:szCs w:val="24"/>
        </w:rPr>
        <w:t>ΓΕΝΟΠ</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ΔΕΗ, ήταν δηλαδή συνδικαλιστής της ΔΕΗ, είπε ο κ. Παναγιωτάκης ότι ξέραμε εδώ και δεκαπέντε χρόνια ότι η ΔΕΗ δεν θα μπορούσε να συνεχίσει έτσι, ότι άλλα είναι αυτά τα οποία συζητάνε στην Ευρωπαϊκή Ένωση, ότι αλλιώς φαντάζεται η Ευρωπαϊκή Ένωση τον </w:t>
      </w:r>
      <w:r>
        <w:rPr>
          <w:rFonts w:eastAsia="Times New Roman" w:cs="Times New Roman"/>
          <w:szCs w:val="24"/>
        </w:rPr>
        <w:t xml:space="preserve">ενεργειακό χάρτη στην Ευρώπη και απλά </w:t>
      </w:r>
      <w:r>
        <w:rPr>
          <w:rFonts w:eastAsia="Times New Roman" w:cs="Times New Roman"/>
          <w:szCs w:val="24"/>
        </w:rPr>
        <w:lastRenderedPageBreak/>
        <w:t>οι προηγούμενες κυβερνήσεις δεν έκαναν αυτό που έπρεπε να κάνουν και ήρθε αυτή η Κυβέρνηση καθυστερημένα να υλοποιήσει ακριβώς αυτά που γνώριζε ο κ. Παναγιωτάκης, ο συνδικαλιστής του ΣΥΡΙΖΑ, και αφού γνώριζε ο συνδικαλ</w:t>
      </w:r>
      <w:r>
        <w:rPr>
          <w:rFonts w:eastAsia="Times New Roman" w:cs="Times New Roman"/>
          <w:szCs w:val="24"/>
        </w:rPr>
        <w:t>ιστής του ΣΥΡΙΖΑ, θεωρώ ότι αυτονοήτως θα γνώριζε και ο Πρόεδρος του ΣΥΡΙΖΑ.</w:t>
      </w:r>
    </w:p>
    <w:p w14:paraId="7FDB73E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είναι, όμως, μόνον αυτό. Άντε και δεν γνώριζε, δεν τον είχε ενημερώσει. Έρχεται εδώ η αιτιολογική έκθεση που καταθέτει ο παριστάμενος Υπουργός που τι λέει; Αναφέρεται μόνο στη</w:t>
      </w:r>
      <w:r>
        <w:rPr>
          <w:rFonts w:eastAsia="Times New Roman" w:cs="Times New Roman"/>
          <w:szCs w:val="24"/>
        </w:rPr>
        <w:t xml:space="preserve">ν απόφαση του </w:t>
      </w:r>
      <w:r>
        <w:rPr>
          <w:rFonts w:eastAsia="Times New Roman" w:cs="Times New Roman"/>
          <w:szCs w:val="24"/>
        </w:rPr>
        <w:t>Δ</w:t>
      </w:r>
      <w:r>
        <w:rPr>
          <w:rFonts w:eastAsia="Times New Roman" w:cs="Times New Roman"/>
          <w:szCs w:val="24"/>
        </w:rPr>
        <w:t xml:space="preserve">ικαστηρίου των Ευρωπαϊκών Κοινοτήτων και στη δέσμευση που αυτή δυστυχώς επιβάλλει στην Ελλάδα; Όχι. Λέει ότι προχωρούν στην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–και διαβάζω από μέσα- γιατί με αυτό τον τρόπο διασφαλίζεται η ισότιμη πρόσβαση σε όλες</w:t>
      </w:r>
      <w:r>
        <w:rPr>
          <w:rFonts w:eastAsia="Times New Roman" w:cs="Times New Roman"/>
          <w:szCs w:val="24"/>
        </w:rPr>
        <w:t xml:space="preserve"> τις πηγές ενέργειας. Έτσι λέει ο Υπουργός. Συνάδει βέβαια και με το ευρωπαϊκό ζητούμενο για την απελευθέρωση της αγοράς της ηλεκτρικής ενέργειας με όρους ελεύθερου ανταγωνισμού και όχι μόνο. Βοηθάει και την εξωστρέφεια της ελληνικής αγοράς ηλεκτρικής ενέρ</w:t>
      </w:r>
      <w:r>
        <w:rPr>
          <w:rFonts w:eastAsia="Times New Roman" w:cs="Times New Roman"/>
          <w:szCs w:val="24"/>
        </w:rPr>
        <w:t xml:space="preserve">γειας και δημιουργούνται οι προϋποθέσεις για τη συμμετοχή περισσότερων ισχυρών διεθνών παικτών στην ελληνική </w:t>
      </w:r>
      <w:r>
        <w:rPr>
          <w:rFonts w:eastAsia="Times New Roman" w:cs="Times New Roman"/>
          <w:szCs w:val="24"/>
        </w:rPr>
        <w:lastRenderedPageBreak/>
        <w:t>αγορά. Έτσι με αυτό τον τρόπο υποβοηθείται η μείωση των τιμών ενέργειας στον τελικό καταναλωτή.</w:t>
      </w:r>
    </w:p>
    <w:p w14:paraId="7FDB73E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Τι μας λέει, λοιπόν, ο Υπουργός και η Κυβέρνηση; Συ</w:t>
      </w:r>
      <w:r>
        <w:rPr>
          <w:rFonts w:eastAsia="Times New Roman" w:cs="Times New Roman"/>
          <w:szCs w:val="24"/>
        </w:rPr>
        <w:t xml:space="preserve">νυπογράφουν την αιτιολογική έκθεση πάνω από πέντε-έξι Υπουργοί της Κυβέρνησης. Λέει ότι αυτό το οποίο κάνουν, δηλαδή η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είναι καλό</w:t>
      </w:r>
      <w:r>
        <w:rPr>
          <w:rFonts w:eastAsia="Times New Roman" w:cs="Times New Roman"/>
          <w:szCs w:val="24"/>
        </w:rPr>
        <w:t>,</w:t>
      </w:r>
      <w:r>
        <w:rPr>
          <w:rFonts w:eastAsia="Times New Roman" w:cs="Times New Roman"/>
          <w:szCs w:val="24"/>
        </w:rPr>
        <w:t xml:space="preserve"> γιατί βοηθάει στον ελεύθερο ανταγωνισμό και άρα θα χαμηλώσουν οι τιμές στον καταναλωτή. </w:t>
      </w:r>
    </w:p>
    <w:p w14:paraId="7FDB73E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Ρωτάω</w:t>
      </w:r>
      <w:r>
        <w:rPr>
          <w:rFonts w:eastAsia="Times New Roman" w:cs="Times New Roman"/>
          <w:szCs w:val="24"/>
        </w:rPr>
        <w:t>: Πότε λέει αλήθεια η Κυβέρνηση διά του Υπουργού</w:t>
      </w:r>
      <w:r>
        <w:rPr>
          <w:rFonts w:eastAsia="Times New Roman" w:cs="Times New Roman"/>
          <w:szCs w:val="24"/>
        </w:rPr>
        <w:t>;</w:t>
      </w:r>
      <w:r>
        <w:rPr>
          <w:rFonts w:eastAsia="Times New Roman" w:cs="Times New Roman"/>
          <w:szCs w:val="24"/>
        </w:rPr>
        <w:t xml:space="preserve"> Τότε που ήταν ενάντια σε οποιαδήποτε προσπάθεια απελευθέρωση</w:t>
      </w:r>
      <w:r>
        <w:rPr>
          <w:rFonts w:eastAsia="Times New Roman" w:cs="Times New Roman"/>
          <w:szCs w:val="24"/>
        </w:rPr>
        <w:t>ς</w:t>
      </w:r>
      <w:r>
        <w:rPr>
          <w:rFonts w:eastAsia="Times New Roman" w:cs="Times New Roman"/>
          <w:szCs w:val="24"/>
        </w:rPr>
        <w:t xml:space="preserve"> της αγοράς της ενέργειας ή σήμερα; Ξέρετε τι έλεγε τότε ο κ. Τσίπρας, στις 22-10-2013, έναν χρόνο και κάτι πριν αναλάβει τη διακυβέρνηση του τόπ</w:t>
      </w:r>
      <w:r>
        <w:rPr>
          <w:rFonts w:eastAsia="Times New Roman" w:cs="Times New Roman"/>
          <w:szCs w:val="24"/>
        </w:rPr>
        <w:t>ου; Έλεγε ότι όσοι επενδυτές έρθουν να κερδοσκοπήσουν αγοράζοντας κομμάτια της ελληνικής περιουσίας θα χάσουν και τα λεφτά τους και θα βρεθούν υπόλογοι στη δικαιοσύνη. Μοίραζε φυλακές τότε ο κ. Τσίπρας στους πιθανούς επενδυτές. Επίσης, τότε είχε προαναγγεί</w:t>
      </w:r>
      <w:r>
        <w:rPr>
          <w:rFonts w:eastAsia="Times New Roman" w:cs="Times New Roman"/>
          <w:szCs w:val="24"/>
        </w:rPr>
        <w:t xml:space="preserve">λει την παραπομπή στη δικαιοσύνη των Υπουργών και των πολιτικών που θα υπογράψουν τις αποφάσεις αυτές. </w:t>
      </w:r>
    </w:p>
    <w:p w14:paraId="7FDB73E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Καταθέτω τις δηλώσεις του κ. Τσίπρα εκείνη την εποχή.</w:t>
      </w:r>
    </w:p>
    <w:p w14:paraId="7FDB73E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Σκρέκας καταθέτει για τα Πρακτικά το προαναφερθέν έγγ</w:t>
      </w:r>
      <w:r>
        <w:rPr>
          <w:rFonts w:eastAsia="Times New Roman" w:cs="Times New Roman"/>
          <w:szCs w:val="24"/>
        </w:rPr>
        <w:t xml:space="preserve">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FDB73E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Τι άλλο έλεγε; Μίλαγε για εθνικό έγκλημα και ότι η πώληση της ΔΕΗ πρέπει να ανατραπεί.</w:t>
      </w:r>
    </w:p>
    <w:p w14:paraId="7FDB73E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Καταθέτω και αυτές τις δηλώσεις.</w:t>
      </w:r>
    </w:p>
    <w:p w14:paraId="7FDB73E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(Στο σημείο αυτό ο Βο</w:t>
      </w:r>
      <w:r>
        <w:rPr>
          <w:rFonts w:eastAsia="Times New Roman" w:cs="Times New Roman"/>
          <w:szCs w:val="24"/>
        </w:rPr>
        <w:t xml:space="preserve">υλευτής κ. Κωνσταντίνος Σκρέκας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FDB73E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Τι έλεγε, επίσης; Ότι εκείνος θα προσπαθήσει να επαναφέρει τον δ</w:t>
      </w:r>
      <w:r>
        <w:rPr>
          <w:rFonts w:eastAsia="Times New Roman" w:cs="Times New Roman"/>
          <w:szCs w:val="24"/>
        </w:rPr>
        <w:t>ημόσιο έλεγχο στο 100% της ΔΕΗ. Αυτά έλεγε τότε. Και βλέπετε τώρα, κυρίες και κύριοι Βουλευτές της Συμπολίτευσης, τι έρχεστε να ψηφίσετε.</w:t>
      </w:r>
    </w:p>
    <w:p w14:paraId="7FDB73E9"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Υπερβάλ</w:t>
      </w:r>
      <w:r>
        <w:rPr>
          <w:rFonts w:eastAsia="Times New Roman" w:cs="Times New Roman"/>
          <w:szCs w:val="24"/>
        </w:rPr>
        <w:t>λ</w:t>
      </w:r>
      <w:r>
        <w:rPr>
          <w:rFonts w:eastAsia="Times New Roman" w:cs="Times New Roman"/>
          <w:szCs w:val="24"/>
        </w:rPr>
        <w:t xml:space="preserve">ετε. </w:t>
      </w:r>
    </w:p>
    <w:p w14:paraId="7FDB73EA" w14:textId="77777777" w:rsidR="00F04917" w:rsidRDefault="00B728C3">
      <w:pPr>
        <w:spacing w:after="0" w:line="600" w:lineRule="auto"/>
        <w:ind w:firstLine="720"/>
        <w:jc w:val="both"/>
        <w:rPr>
          <w:rFonts w:eastAsia="Times New Roman"/>
          <w:szCs w:val="24"/>
        </w:rPr>
      </w:pPr>
      <w:r>
        <w:rPr>
          <w:rFonts w:eastAsia="Times New Roman" w:cs="Times New Roman"/>
          <w:b/>
          <w:szCs w:val="24"/>
        </w:rPr>
        <w:t>ΚΩΝΣΤΑΝΤΙΝΟΣ ΣΚΡΕΚΑΣ:</w:t>
      </w:r>
      <w:r>
        <w:rPr>
          <w:rFonts w:eastAsia="Times New Roman" w:cs="Times New Roman"/>
          <w:szCs w:val="24"/>
        </w:rPr>
        <w:t xml:space="preserve"> </w:t>
      </w:r>
      <w:r>
        <w:rPr>
          <w:rFonts w:eastAsia="Times New Roman"/>
          <w:szCs w:val="24"/>
        </w:rPr>
        <w:t>Γι</w:t>
      </w:r>
      <w:r>
        <w:rPr>
          <w:rFonts w:eastAsia="Times New Roman"/>
          <w:szCs w:val="24"/>
        </w:rPr>
        <w:t>α</w:t>
      </w:r>
      <w:r>
        <w:rPr>
          <w:rFonts w:eastAsia="Times New Roman"/>
          <w:szCs w:val="24"/>
        </w:rPr>
        <w:t xml:space="preserve"> αυτό σας καταθέτω αυ</w:t>
      </w:r>
      <w:r>
        <w:rPr>
          <w:rFonts w:eastAsia="Times New Roman"/>
          <w:szCs w:val="24"/>
        </w:rPr>
        <w:t>τά τα οποία έλεγε, τις γραπτές δηλώσεις, για να τα ξαναθυμηθείτε, γιατί δυστυχώς, κύριοι συνάδελφοι, έχετε κοντή μνήμη.</w:t>
      </w:r>
    </w:p>
    <w:p w14:paraId="7FDB73EB" w14:textId="77777777" w:rsidR="00F04917" w:rsidRDefault="00B728C3">
      <w:pPr>
        <w:spacing w:after="0" w:line="600" w:lineRule="auto"/>
        <w:ind w:firstLine="720"/>
        <w:jc w:val="center"/>
        <w:rPr>
          <w:rFonts w:eastAsia="Times New Roman"/>
          <w:szCs w:val="24"/>
        </w:rPr>
      </w:pPr>
      <w:r>
        <w:rPr>
          <w:rFonts w:eastAsia="Times New Roman" w:cs="Times New Roman"/>
          <w:szCs w:val="24"/>
        </w:rPr>
        <w:t>(Θόρυβος στην Αίθουσα)</w:t>
      </w:r>
    </w:p>
    <w:p w14:paraId="7FDB73EC"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κύριοι συνάδελφοι.</w:t>
      </w:r>
    </w:p>
    <w:p w14:paraId="7FDB73E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Έχετε κοντή μνήμη και ψηφίζετε πολύ εύκολα ανάποδα σε αυτά τα οποία τότε λέγατε.</w:t>
      </w:r>
    </w:p>
    <w:p w14:paraId="7FDB73E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w:t>
      </w:r>
      <w:r>
        <w:rPr>
          <w:rFonts w:eastAsia="Times New Roman" w:cs="Times New Roman"/>
          <w:szCs w:val="24"/>
        </w:rPr>
        <w:t>λο</w:t>
      </w:r>
      <w:r>
        <w:rPr>
          <w:rFonts w:eastAsia="Times New Roman" w:cs="Times New Roman"/>
          <w:szCs w:val="24"/>
        </w:rPr>
        <w:t xml:space="preserve">ς </w:t>
      </w:r>
      <w:r>
        <w:rPr>
          <w:rFonts w:eastAsia="Times New Roman" w:cs="Times New Roman"/>
          <w:szCs w:val="24"/>
        </w:rPr>
        <w:t>πάντων, όμως, ας πάμε στην ουσία του νομοσχεδίου. Αυτό το νομοσχέδιο έτσι όπως έρχεται είναι καλό; Διασφαλίζει, δηλαδή, αυτό που είναι το ζητούμενο σήμερα στη χώρα μας;</w:t>
      </w:r>
      <w:r>
        <w:rPr>
          <w:rFonts w:eastAsia="Times New Roman" w:cs="Times New Roman"/>
          <w:szCs w:val="24"/>
        </w:rPr>
        <w:t xml:space="preserve"> Ποιο είναι το ζητούμενο στον ενεργειακό κλάδο;</w:t>
      </w:r>
    </w:p>
    <w:p w14:paraId="7FDB73E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Το πρώτο το οποίο πρέπει να διασφαλίσουμε είναι η ασφάλεια εφοδιασμού. Δεν θα πρέπει, για παράδειγμα, να έχουμε διακοπές ρεύματος. Συμφωνούμε όλοι σε αυτό. </w:t>
      </w:r>
    </w:p>
    <w:p w14:paraId="7FDB73F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θα πρέπει, επίσης, να διασφαλίσουμε, σύμφωνα με </w:t>
      </w:r>
      <w:r>
        <w:rPr>
          <w:rFonts w:eastAsia="Times New Roman" w:cs="Times New Roman"/>
          <w:szCs w:val="24"/>
        </w:rPr>
        <w:t>το ευρωπαϊκό κεκτημένο και ζητούμενο; Θα πρέπει να διασφαλίσουμε ότι θα υπάρχουν διαφανείς όροι ελεύθερου ανταγωνισμού και στην παραγωγή αλλά και στην εμπορία.</w:t>
      </w:r>
    </w:p>
    <w:p w14:paraId="7FDB73F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Τρίτον, θα πρέπει να διασφαλίσουμε ότι όλα αυτά θα έχουν σαν αποτέλεσμα την πτώση των τιμών ηλεκ</w:t>
      </w:r>
      <w:r>
        <w:rPr>
          <w:rFonts w:eastAsia="Times New Roman" w:cs="Times New Roman"/>
          <w:szCs w:val="24"/>
        </w:rPr>
        <w:t>τρικού ρεύματος στα νοικοκυριά, στους επαγγελματίες, στους κτηνοτρόφους, στους αγρότες, στην παραγωγική βάση της χώρας.</w:t>
      </w:r>
    </w:p>
    <w:p w14:paraId="7FDB73F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Με το νομοσχέδιο που φέρνει η Κυβέρνηση διασφαλίζονται όλα αυτά;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να ρωτήσω το εξής και να συμφωνήσουμε όλοι σε κάτι. Φαντάζε</w:t>
      </w:r>
      <w:r>
        <w:rPr>
          <w:rFonts w:eastAsia="Times New Roman" w:cs="Times New Roman"/>
          <w:szCs w:val="24"/>
        </w:rPr>
        <w:t>ται κανείς τον ενεργειακό χάρτη της χώρας χωρίς μια ισχυρή, μια βιώσιμη ΔΕΗ; Φαντάζεται κανείς ότι θα μπορούσαμε να διασφαλίσουμε υγιείς όρους ελεύθερου ανταγωνισμού με μια ΔΕΗ η οποία είναι στα πρόθυρα της χρεοκοπίας, με μια ΔΕΗ η οποία δεν θα μπορεί να σ</w:t>
      </w:r>
      <w:r>
        <w:rPr>
          <w:rFonts w:eastAsia="Times New Roman" w:cs="Times New Roman"/>
          <w:szCs w:val="24"/>
        </w:rPr>
        <w:t xml:space="preserve">τηρίξει την παραγωγή της και δεν θα μπορεί να στηρίξει τους πελάτες της, με μια ΔΕΗ η οποία δεν θα μπορεί να ανταποκριθεί στις υποχρεώσεις της; Δεν νομίζω ότι μπορεί να φανταστεί κανείς </w:t>
      </w:r>
      <w:r>
        <w:rPr>
          <w:rFonts w:eastAsia="Times New Roman" w:cs="Times New Roman"/>
          <w:szCs w:val="24"/>
        </w:rPr>
        <w:t>κάτι τέτοιο</w:t>
      </w:r>
      <w:r>
        <w:rPr>
          <w:rFonts w:eastAsia="Times New Roman" w:cs="Times New Roman"/>
          <w:szCs w:val="24"/>
        </w:rPr>
        <w:t>.</w:t>
      </w:r>
    </w:p>
    <w:p w14:paraId="7FDB73F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Τι κάνει, όμως, η Κυβέρνηση με αυτό το νομοσχέδιο; Ακούστ</w:t>
      </w:r>
      <w:r>
        <w:rPr>
          <w:rFonts w:eastAsia="Times New Roman" w:cs="Times New Roman"/>
          <w:szCs w:val="24"/>
        </w:rPr>
        <w:t xml:space="preserve">ε τι κάνει. Η ΔΕΗ έχει τρεις μονάδες πάρα πολύ καλές, πολύ ανταγωνιστικές, τα κοσμήματά της, τα ασημικά της. Είναι οι δύο μονάδες στη Μεγαλόπολη και η μια μονάδα στη Μελίτη. </w:t>
      </w:r>
    </w:p>
    <w:p w14:paraId="7FDB73F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Αυτές οι μονάδες, κυρίες και κύριοι συνάδελφοι, είναι οι μονάδες ηλεκτροπαραγωγής</w:t>
      </w:r>
      <w:r>
        <w:rPr>
          <w:rFonts w:eastAsia="Times New Roman" w:cs="Times New Roman"/>
          <w:szCs w:val="24"/>
        </w:rPr>
        <w:t xml:space="preserve"> από λιγνίτη που έχουν το χαμηλότερο μεταβλητό κόστος. Είναι, δηλαδή, οι πιο ανταγωνιστικές μονάδες. Είναι οι μονάδες οι οποίες προσφέρουν τη </w:t>
      </w:r>
      <w:r>
        <w:rPr>
          <w:rFonts w:eastAsia="Times New Roman" w:cs="Times New Roman"/>
          <w:szCs w:val="24"/>
        </w:rPr>
        <w:t xml:space="preserve">μεγαλύτερη </w:t>
      </w:r>
      <w:r>
        <w:rPr>
          <w:rFonts w:eastAsia="Times New Roman" w:cs="Times New Roman"/>
          <w:szCs w:val="24"/>
        </w:rPr>
        <w:t xml:space="preserve">κερδοφορία στη ΔΕΗ. </w:t>
      </w:r>
      <w:r>
        <w:rPr>
          <w:rFonts w:eastAsia="Times New Roman" w:cs="Times New Roman"/>
          <w:szCs w:val="24"/>
        </w:rPr>
        <w:t>Επειδή έχουν το χαμηλότερο μεταβλητό κόστος, ε</w:t>
      </w:r>
      <w:r>
        <w:rPr>
          <w:rFonts w:eastAsia="Times New Roman" w:cs="Times New Roman"/>
          <w:szCs w:val="24"/>
        </w:rPr>
        <w:t>ίναι οι μονάδες, οι οποίες πρώτες συν</w:t>
      </w:r>
      <w:r>
        <w:rPr>
          <w:rFonts w:eastAsia="Times New Roman" w:cs="Times New Roman"/>
          <w:szCs w:val="24"/>
        </w:rPr>
        <w:t>εισφέρουν στο ενεργειακό σύστημα και είναι και οι μονάδες οι οποίες δουλεύουν τις περισσότερες ώρες. Αυτές οι μονάδες δε είναι και οι μόνες μονάδες που έχουν εγκατεστημένο</w:t>
      </w:r>
      <w:r>
        <w:rPr>
          <w:rFonts w:eastAsia="Times New Roman" w:cs="Times New Roman"/>
          <w:szCs w:val="24"/>
        </w:rPr>
        <w:t>,</w:t>
      </w:r>
      <w:r>
        <w:rPr>
          <w:rFonts w:eastAsia="Times New Roman" w:cs="Times New Roman"/>
          <w:szCs w:val="24"/>
        </w:rPr>
        <w:t xml:space="preserve"> σήμερα που μιλάμε</w:t>
      </w:r>
      <w:r>
        <w:rPr>
          <w:rFonts w:eastAsia="Times New Roman" w:cs="Times New Roman"/>
          <w:szCs w:val="24"/>
        </w:rPr>
        <w:t>,</w:t>
      </w:r>
      <w:r>
        <w:rPr>
          <w:rFonts w:eastAsia="Times New Roman" w:cs="Times New Roman"/>
          <w:szCs w:val="24"/>
        </w:rPr>
        <w:t xml:space="preserve"> σύστημα </w:t>
      </w:r>
      <w:proofErr w:type="spellStart"/>
      <w:r>
        <w:rPr>
          <w:rFonts w:eastAsia="Times New Roman" w:cs="Times New Roman"/>
          <w:szCs w:val="24"/>
        </w:rPr>
        <w:t>αποθείωσης</w:t>
      </w:r>
      <w:proofErr w:type="spellEnd"/>
      <w:r>
        <w:rPr>
          <w:rFonts w:eastAsia="Times New Roman" w:cs="Times New Roman"/>
          <w:szCs w:val="24"/>
        </w:rPr>
        <w:t xml:space="preserve">. Τι σημαίνει αυτό; Σημαίνει ότι μετά το 2020 </w:t>
      </w:r>
      <w:r>
        <w:rPr>
          <w:rFonts w:eastAsia="Times New Roman" w:cs="Times New Roman"/>
          <w:szCs w:val="24"/>
        </w:rPr>
        <w:t xml:space="preserve">και με τις νέες προδιαγραφές ακόμα θα δουλεύουν. </w:t>
      </w:r>
    </w:p>
    <w:p w14:paraId="7FDB73F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Αυτές τις μονάδες</w:t>
      </w:r>
      <w:r>
        <w:rPr>
          <w:rFonts w:eastAsia="Times New Roman" w:cs="Times New Roman"/>
          <w:szCs w:val="24"/>
        </w:rPr>
        <w:t>,</w:t>
      </w:r>
      <w:r>
        <w:rPr>
          <w:rFonts w:eastAsia="Times New Roman" w:cs="Times New Roman"/>
          <w:szCs w:val="24"/>
        </w:rPr>
        <w:t xml:space="preserve"> τις πιο ανταγωνιστικές</w:t>
      </w:r>
      <w:r>
        <w:rPr>
          <w:rFonts w:eastAsia="Times New Roman" w:cs="Times New Roman"/>
          <w:szCs w:val="24"/>
        </w:rPr>
        <w:t>,</w:t>
      </w:r>
      <w:r>
        <w:rPr>
          <w:rFonts w:eastAsia="Times New Roman" w:cs="Times New Roman"/>
          <w:szCs w:val="24"/>
        </w:rPr>
        <w:t xml:space="preserve"> πουλάει η Κυβέρνηση σήμερα. Όχι, όμως, μόνο τις πουλάει</w:t>
      </w:r>
      <w:r>
        <w:rPr>
          <w:rFonts w:eastAsia="Times New Roman" w:cs="Times New Roman"/>
          <w:szCs w:val="24"/>
        </w:rPr>
        <w:t>,</w:t>
      </w:r>
      <w:r>
        <w:rPr>
          <w:rFonts w:eastAsia="Times New Roman" w:cs="Times New Roman"/>
          <w:szCs w:val="24"/>
        </w:rPr>
        <w:t xml:space="preserve"> έτσι απλά. Προσέξτε τι γίνεται, ποια είναι η απροκάλυπτα μεροληπτική αντιμετώπιση υπέρ του υποψήφιου μελλο</w:t>
      </w:r>
      <w:r>
        <w:rPr>
          <w:rFonts w:eastAsia="Times New Roman" w:cs="Times New Roman"/>
          <w:szCs w:val="24"/>
        </w:rPr>
        <w:t xml:space="preserve">ντικού ιδιώτη επενδυτή. Σε αυτές </w:t>
      </w:r>
      <w:r>
        <w:rPr>
          <w:rFonts w:eastAsia="Times New Roman" w:cs="Times New Roman"/>
          <w:szCs w:val="24"/>
        </w:rPr>
        <w:lastRenderedPageBreak/>
        <w:t xml:space="preserve">τις μονάδες, που είναι ήδη ανταγωνιστικές, έρχεται και αφαιρεί προσωπικό, δηλαδή μειώνει το κόστος λειτουργίας τους, το οποίο το μεταφέρει στην υπόλοιπη ΔΕΗ, χωρίς να ενδιαφέρεται τι θα γίνει η ΔΕΗ. </w:t>
      </w:r>
    </w:p>
    <w:p w14:paraId="7FDB73F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Και όχι μόνο αυτό, αλλά</w:t>
      </w:r>
      <w:r>
        <w:rPr>
          <w:rFonts w:eastAsia="Times New Roman" w:cs="Times New Roman"/>
          <w:szCs w:val="24"/>
        </w:rPr>
        <w:t xml:space="preserve"> δεν επιβαρύνει ούτε </w:t>
      </w:r>
      <w:r>
        <w:rPr>
          <w:rFonts w:eastAsia="Times New Roman" w:cs="Times New Roman"/>
          <w:szCs w:val="24"/>
        </w:rPr>
        <w:t xml:space="preserve">με </w:t>
      </w:r>
      <w:r>
        <w:rPr>
          <w:rFonts w:eastAsia="Times New Roman" w:cs="Times New Roman"/>
          <w:szCs w:val="24"/>
        </w:rPr>
        <w:t>ένα ευρώ δανειακών υποχρεώσεων και αφήνει όλα τα δάνεια στη μεγάλη ΔΕΗ. Έτσι η υπόλοιπη ΔΕΗ που παραμένει, με περισσότερο προσωπικό</w:t>
      </w:r>
      <w:r>
        <w:rPr>
          <w:rFonts w:eastAsia="Times New Roman" w:cs="Times New Roman"/>
          <w:szCs w:val="24"/>
        </w:rPr>
        <w:t>,</w:t>
      </w:r>
      <w:r>
        <w:rPr>
          <w:rFonts w:eastAsia="Times New Roman" w:cs="Times New Roman"/>
          <w:szCs w:val="24"/>
        </w:rPr>
        <w:t xml:space="preserve"> το οποίο θα έχει πάει από αυτές τις μονάδες, με όλα τα δάνεια, θα κληθεί να σηκώσει το άχθος της λε</w:t>
      </w:r>
      <w:r>
        <w:rPr>
          <w:rFonts w:eastAsia="Times New Roman" w:cs="Times New Roman"/>
          <w:szCs w:val="24"/>
        </w:rPr>
        <w:t>ιτουργίας της, έτσι όπως την έχουν καταντήσει σήμερα, επιμερίζοντας παραπάνω διοικητικό κόστος σε λιγότερες μονάδες παραγωγικές, αλλά και με περισσότερα δάνεια για λιγότερες πάλι παραγωγικές μονάδες.</w:t>
      </w:r>
    </w:p>
    <w:p w14:paraId="7FDB73F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Με αυτόν τον τρόπο, λοιπόν, όχι μόνο δεν διασφαλίζεται τ</w:t>
      </w:r>
      <w:r>
        <w:rPr>
          <w:rFonts w:eastAsia="Times New Roman" w:cs="Times New Roman"/>
          <w:szCs w:val="24"/>
        </w:rPr>
        <w:t>ο μέλλον της ΔΕΗ, αλλά μια ΔΕΗ που έχει τα τελευταία τρία χρόνια χάσει το 80% της χρηματιστηριακής της αξίας, που έχει χάσει το πιο ακριβό περιουσιακό της στοιχείο, τον ΑΔΜΗΕ, ένα περιουσιακό στοιχείο που ο ανεξάρτητος εκτιμητής το εκτίμησε σε 1,2 δισεκατο</w:t>
      </w:r>
      <w:r>
        <w:rPr>
          <w:rFonts w:eastAsia="Times New Roman" w:cs="Times New Roman"/>
          <w:szCs w:val="24"/>
        </w:rPr>
        <w:t>μμύρι</w:t>
      </w:r>
      <w:r>
        <w:rPr>
          <w:rFonts w:eastAsia="Times New Roman" w:cs="Times New Roman"/>
          <w:szCs w:val="24"/>
        </w:rPr>
        <w:t>ο</w:t>
      </w:r>
      <w:r>
        <w:rPr>
          <w:rFonts w:eastAsia="Times New Roman" w:cs="Times New Roman"/>
          <w:szCs w:val="24"/>
        </w:rPr>
        <w:t xml:space="preserve"> ευρώ, </w:t>
      </w:r>
      <w:r>
        <w:rPr>
          <w:rFonts w:eastAsia="Times New Roman" w:cs="Times New Roman"/>
          <w:szCs w:val="24"/>
        </w:rPr>
        <w:lastRenderedPageBreak/>
        <w:t>απώλεσε το 100% των μετοχών που κατείχε ως ΔΕΗ</w:t>
      </w:r>
      <w:r>
        <w:rPr>
          <w:rFonts w:eastAsia="Times New Roman" w:cs="Times New Roman"/>
          <w:szCs w:val="24"/>
        </w:rPr>
        <w:t>,</w:t>
      </w:r>
      <w:r>
        <w:rPr>
          <w:rFonts w:eastAsia="Times New Roman" w:cs="Times New Roman"/>
          <w:szCs w:val="24"/>
        </w:rPr>
        <w:t xml:space="preserve"> για να πάρει μόλις 300 εκατομμύρια καθαρά. Μεγάλη επιτυχία, μοναδικό σχέδιο αυτής της Κυβέρνησης. </w:t>
      </w:r>
    </w:p>
    <w:p w14:paraId="7FDB73F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Και όχι μόνο αυτό, αλλά η ΔΕΗ από ένα δισεκατομμύριο ληξιπρόθεσμα που είχε το καλοκαίρι του 2014</w:t>
      </w:r>
      <w:r>
        <w:rPr>
          <w:rFonts w:eastAsia="Times New Roman" w:cs="Times New Roman"/>
          <w:szCs w:val="24"/>
        </w:rPr>
        <w:t>, δηλαδή επί σαράντα χρόνια η ΔΕΗ είχε συσσωρεύσει ένα δισεκατομμύριο ληξιπρόθεσμα, σε τρία χρόνια απέκτησε δύο δισεκατομμύρια επιπλέον ληξιπρόθεσμα και έτσι από ένα δισεκατομμύριο που της χρώσταγαν τότε, τώρα της χρωστάνε τρία δισεκατομμύρια οι πελάτες τη</w:t>
      </w:r>
      <w:r>
        <w:rPr>
          <w:rFonts w:eastAsia="Times New Roman" w:cs="Times New Roman"/>
          <w:szCs w:val="24"/>
        </w:rPr>
        <w:t>ς. Τεράστιες επιτυχίες από αυτή την Κυβέρνηση, άξιες για να πανηγυρίζει.</w:t>
      </w:r>
    </w:p>
    <w:p w14:paraId="7FDB73F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είναι, όμως, μόνο αυτό. Στη Μεγαλόπολη η ΔΕΗ θα συνεχίσει να λειτουργεί το τελειότερο εργοστάσιο παραγωγής ηλεκτρικού ρεύματος που διαθέτει από φυσικό αέριο.</w:t>
      </w:r>
    </w:p>
    <w:p w14:paraId="7FDB73F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Αυτό το εργοστάσιο έχ</w:t>
      </w:r>
      <w:r>
        <w:rPr>
          <w:rFonts w:eastAsia="Times New Roman" w:cs="Times New Roman"/>
          <w:szCs w:val="24"/>
        </w:rPr>
        <w:t xml:space="preserve">ει εγκατεστημένη ισχύ 830 </w:t>
      </w:r>
      <w:r>
        <w:rPr>
          <w:rFonts w:eastAsia="Times New Roman" w:cs="Times New Roman"/>
          <w:szCs w:val="24"/>
          <w:lang w:val="en-US"/>
        </w:rPr>
        <w:t>M</w:t>
      </w:r>
      <w:r>
        <w:rPr>
          <w:rFonts w:eastAsia="Times New Roman" w:cs="Times New Roman"/>
          <w:szCs w:val="24"/>
          <w:lang w:val="en-US"/>
        </w:rPr>
        <w:t>W</w:t>
      </w:r>
      <w:r>
        <w:rPr>
          <w:rFonts w:eastAsia="Times New Roman" w:cs="Times New Roman"/>
          <w:szCs w:val="24"/>
        </w:rPr>
        <w:t>. Επειδή όμως, θα πρέπει να προικοδοτήσει η σημερινή Κυβέρνηση κι άλλο τις μονάδες που θα πουλήσει στον ιδιώτη -όχι για να κερδοσκοπήσει ο ιδιώτης, για άλλο</w:t>
      </w:r>
      <w:r>
        <w:rPr>
          <w:rFonts w:eastAsia="Times New Roman" w:cs="Times New Roman"/>
          <w:szCs w:val="24"/>
        </w:rPr>
        <w:t>ν</w:t>
      </w:r>
      <w:r>
        <w:rPr>
          <w:rFonts w:eastAsia="Times New Roman" w:cs="Times New Roman"/>
          <w:szCs w:val="24"/>
        </w:rPr>
        <w:t xml:space="preserve"> λόγο, δεν ξέρουμε τι θα μας πει </w:t>
      </w:r>
      <w:r>
        <w:rPr>
          <w:rFonts w:eastAsia="Times New Roman" w:cs="Times New Roman"/>
          <w:szCs w:val="24"/>
        </w:rPr>
        <w:lastRenderedPageBreak/>
        <w:t>ο Υπουργός-</w:t>
      </w:r>
      <w:r>
        <w:rPr>
          <w:rFonts w:eastAsia="Times New Roman" w:cs="Times New Roman"/>
          <w:szCs w:val="24"/>
        </w:rPr>
        <w:t>,</w:t>
      </w:r>
      <w:r>
        <w:rPr>
          <w:rFonts w:eastAsia="Times New Roman" w:cs="Times New Roman"/>
          <w:szCs w:val="24"/>
        </w:rPr>
        <w:t xml:space="preserve"> περιορίζει τη λειτουργία αυτού του εργοστασίου περίπου στο 50% </w:t>
      </w:r>
      <w:r>
        <w:rPr>
          <w:rFonts w:eastAsia="Times New Roman" w:cs="Times New Roman"/>
          <w:szCs w:val="24"/>
        </w:rPr>
        <w:t>τ</w:t>
      </w:r>
      <w:r>
        <w:rPr>
          <w:rFonts w:eastAsia="Times New Roman" w:cs="Times New Roman"/>
          <w:szCs w:val="24"/>
        </w:rPr>
        <w:t xml:space="preserve">ης δυνατότητας παραγωγής ηλεκτρικής ενέργειας. Ενώ δηλαδή μπορεί να λειτουργεί μέχρι </w:t>
      </w:r>
      <w:r>
        <w:rPr>
          <w:rFonts w:eastAsia="Times New Roman" w:cs="Times New Roman"/>
          <w:szCs w:val="24"/>
        </w:rPr>
        <w:t>8</w:t>
      </w:r>
      <w:r>
        <w:rPr>
          <w:rFonts w:eastAsia="Times New Roman" w:cs="Times New Roman"/>
          <w:szCs w:val="24"/>
        </w:rPr>
        <w:t xml:space="preserve">30 </w:t>
      </w:r>
      <w:r>
        <w:rPr>
          <w:rFonts w:eastAsia="Times New Roman" w:cs="Times New Roman"/>
          <w:szCs w:val="24"/>
          <w:lang w:val="en-US"/>
        </w:rPr>
        <w:t>M</w:t>
      </w:r>
      <w:r>
        <w:rPr>
          <w:rFonts w:eastAsia="Times New Roman" w:cs="Times New Roman"/>
          <w:szCs w:val="24"/>
          <w:lang w:val="en-US"/>
        </w:rPr>
        <w:t>W</w:t>
      </w:r>
      <w:r>
        <w:rPr>
          <w:rFonts w:eastAsia="Times New Roman" w:cs="Times New Roman"/>
          <w:szCs w:val="24"/>
        </w:rPr>
        <w:t xml:space="preserve"> εγκατεστημένης ισχύος, αυτό θα λειτουργεί μέχρι 500 </w:t>
      </w:r>
      <w:r>
        <w:rPr>
          <w:rFonts w:eastAsia="Times New Roman" w:cs="Times New Roman"/>
          <w:szCs w:val="24"/>
          <w:lang w:val="en-US"/>
        </w:rPr>
        <w:t>M</w:t>
      </w:r>
      <w:r>
        <w:rPr>
          <w:rFonts w:eastAsia="Times New Roman" w:cs="Times New Roman"/>
          <w:szCs w:val="24"/>
          <w:lang w:val="en-US"/>
        </w:rPr>
        <w:t>W</w:t>
      </w:r>
      <w:r>
        <w:rPr>
          <w:rFonts w:eastAsia="Times New Roman" w:cs="Times New Roman"/>
          <w:szCs w:val="24"/>
        </w:rPr>
        <w:t xml:space="preserve"> εγκατεστημένης ισχύος. Δηλαδή το κόβουν στη </w:t>
      </w:r>
      <w:r>
        <w:rPr>
          <w:rFonts w:eastAsia="Times New Roman" w:cs="Times New Roman"/>
          <w:szCs w:val="24"/>
        </w:rPr>
        <w:t>μέση. Και γιατί το κάνουν αυτό; Διότι λέει ο Υπουργός ότι οι προηγούμενες κυβερνήσεις δεν βελτίωσαν τη διασύνδεση της Πελοποννήσου με την ηπειρωτική Ελλάδα και γι’ αυτό</w:t>
      </w:r>
      <w:r>
        <w:rPr>
          <w:rFonts w:eastAsia="Times New Roman" w:cs="Times New Roman"/>
          <w:szCs w:val="24"/>
        </w:rPr>
        <w:t>ν</w:t>
      </w:r>
      <w:r>
        <w:rPr>
          <w:rFonts w:eastAsia="Times New Roman" w:cs="Times New Roman"/>
          <w:szCs w:val="24"/>
        </w:rPr>
        <w:t xml:space="preserve"> τον λόγο δεν μπορεί. </w:t>
      </w:r>
    </w:p>
    <w:p w14:paraId="7FDB73FB"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FDB73F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Όμως, τέσσερα χρόνια που κυ</w:t>
      </w:r>
      <w:r>
        <w:rPr>
          <w:rFonts w:eastAsia="Times New Roman" w:cs="Times New Roman"/>
          <w:szCs w:val="24"/>
        </w:rPr>
        <w:t>βερνάει αυτή η Κυβέρνηση αυτόν τον τόπο δεν έκαναν τίποτα γι’ αυτή τη διασύνδεση.</w:t>
      </w:r>
    </w:p>
    <w:p w14:paraId="7FDB73FD"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DB73F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Όμως, για όλα φταίνε οι προηγούμενοι. Εδώ και τέσσερα χρόνια, τον τέταρτο χρόνο μόνο κυβερνάνε. Δεν έχουν κυβερνήσει παρ</w:t>
      </w:r>
      <w:r>
        <w:rPr>
          <w:rFonts w:eastAsia="Times New Roman" w:cs="Times New Roman"/>
          <w:szCs w:val="24"/>
        </w:rPr>
        <w:t xml:space="preserve">απάνω οι άνθρωποι. Πώς θα μπορούσαν να τα κάνουν άλλωστε αυτά μέσα σε τέσσερα χρόνια; Κατά τα άλλα, όμως, τη ΔΕΗ κατάφεραν να την καταστρέψουν μέσα σε τέσσερα χρόνια, όπως καταφέρνουν </w:t>
      </w:r>
      <w:r>
        <w:rPr>
          <w:rFonts w:eastAsia="Times New Roman" w:cs="Times New Roman"/>
          <w:szCs w:val="24"/>
        </w:rPr>
        <w:lastRenderedPageBreak/>
        <w:t>τώρα να φέρουν ένα νομοσχέδιο μέσα σε τέσσερις μήνες για να καταστρέψουν</w:t>
      </w:r>
      <w:r>
        <w:rPr>
          <w:rFonts w:eastAsia="Times New Roman" w:cs="Times New Roman"/>
          <w:szCs w:val="24"/>
        </w:rPr>
        <w:t xml:space="preserve"> και ό,τι έχει απομείνει απ’ αυτή τη ΔΕΗ. Άρα το συμπέρασμα είναι ότι η ΔΕΗ μένει με τις υπόλοιπες </w:t>
      </w:r>
      <w:proofErr w:type="spellStart"/>
      <w:r>
        <w:rPr>
          <w:rFonts w:eastAsia="Times New Roman" w:cs="Times New Roman"/>
          <w:szCs w:val="24"/>
        </w:rPr>
        <w:t>λιγνιτικές</w:t>
      </w:r>
      <w:proofErr w:type="spellEnd"/>
      <w:r>
        <w:rPr>
          <w:rFonts w:eastAsia="Times New Roman" w:cs="Times New Roman"/>
          <w:szCs w:val="24"/>
        </w:rPr>
        <w:t xml:space="preserve"> μονάδες. </w:t>
      </w:r>
    </w:p>
    <w:p w14:paraId="7FDB73F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Ακούστε, όμως, το μεγαλύτερο και τραγικότερο έγκλημα που κάνει αυτό το νομοσχέδιο. Η ΔΕΗ αυτή τη στιγμή έχει το σύμπλεγμα των μονάδων το</w:t>
      </w:r>
      <w:r>
        <w:rPr>
          <w:rFonts w:eastAsia="Times New Roman" w:cs="Times New Roman"/>
          <w:szCs w:val="24"/>
        </w:rPr>
        <w:t xml:space="preserve">υ Αγίου Δημητρίου, πέντε μονάδες </w:t>
      </w:r>
      <w:proofErr w:type="spellStart"/>
      <w:r>
        <w:rPr>
          <w:rFonts w:eastAsia="Times New Roman" w:cs="Times New Roman"/>
          <w:szCs w:val="24"/>
        </w:rPr>
        <w:t>λιγνιτικές</w:t>
      </w:r>
      <w:proofErr w:type="spellEnd"/>
      <w:r>
        <w:rPr>
          <w:rFonts w:eastAsia="Times New Roman" w:cs="Times New Roman"/>
          <w:szCs w:val="24"/>
        </w:rPr>
        <w:t xml:space="preserve">, έχει το σύμπλεγμα των μονάδων της Καρδιάς, τέσσερις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που δουλεύουν, έχει δύο μονάδες του Αμύνταιου, μία μονάδα στη Μελίτη, την πιο καινούργια, την οποία πουλάει, δύο μονάδες </w:t>
      </w:r>
      <w:r>
        <w:rPr>
          <w:rFonts w:eastAsia="Times New Roman" w:cs="Times New Roman"/>
          <w:szCs w:val="24"/>
        </w:rPr>
        <w:t>στ</w:t>
      </w:r>
      <w:r>
        <w:rPr>
          <w:rFonts w:eastAsia="Times New Roman" w:cs="Times New Roman"/>
          <w:szCs w:val="24"/>
        </w:rPr>
        <w:t>η Μεγαλόπολη, τις</w:t>
      </w:r>
      <w:r>
        <w:rPr>
          <w:rFonts w:eastAsia="Times New Roman" w:cs="Times New Roman"/>
          <w:szCs w:val="24"/>
        </w:rPr>
        <w:t xml:space="preserve"> πιο ανταγωνιστικές, που τις πουλάει. </w:t>
      </w:r>
    </w:p>
    <w:p w14:paraId="7FDB740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Από τις υπόλοιπες μονάδες που σας προανέφερα, κυρίες και κύριοι συνάδελφοι, η μοναδική μονάδα που μπορεί το 2020 να λειτουργεί είναι μία από το σύμπλεγμα του Αγίου Δημητρίου, γιατί είναι η μόνη μονάδα για την οποία έχ</w:t>
      </w:r>
      <w:r>
        <w:rPr>
          <w:rFonts w:eastAsia="Times New Roman" w:cs="Times New Roman"/>
          <w:szCs w:val="24"/>
        </w:rPr>
        <w:t xml:space="preserve">ει προχωρήσει η διαγωνιστική διαδικασία αγοράς και εγκατάστασης συστήματος </w:t>
      </w:r>
      <w:proofErr w:type="spellStart"/>
      <w:r>
        <w:rPr>
          <w:rFonts w:eastAsia="Times New Roman" w:cs="Times New Roman"/>
          <w:szCs w:val="24"/>
        </w:rPr>
        <w:t>αποθείωσης</w:t>
      </w:r>
      <w:proofErr w:type="spellEnd"/>
      <w:r>
        <w:rPr>
          <w:rFonts w:eastAsia="Times New Roman" w:cs="Times New Roman"/>
          <w:szCs w:val="24"/>
        </w:rPr>
        <w:t xml:space="preserve">. Για τις δε μονάδες της Καρδιάς η ΔΕΗ έχει αποφασίσει ότι θα τις κλείσει. Έχει, λοιπόν, προχωρήσει </w:t>
      </w:r>
      <w:r>
        <w:rPr>
          <w:rFonts w:eastAsia="Times New Roman" w:cs="Times New Roman"/>
          <w:szCs w:val="24"/>
        </w:rPr>
        <w:lastRenderedPageBreak/>
        <w:t>σε λειτουργία δεκαεπτά χιλιάδων ωρών που θα εκπνεύσουν μέσα στο 2019 κα</w:t>
      </w:r>
      <w:r>
        <w:rPr>
          <w:rFonts w:eastAsia="Times New Roman" w:cs="Times New Roman"/>
          <w:szCs w:val="24"/>
        </w:rPr>
        <w:t xml:space="preserve">ι μετά θα κλείσουν. Το ίδιο μέχρι τώρα ισχύει και για το Αμύνταιο. Δεν ξέρουμε τι θα κάνει από εδώ και πέρα. </w:t>
      </w:r>
    </w:p>
    <w:p w14:paraId="7FDB740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Για τον Άγιο Δημήτριο για τις τέσσερις από τις πέντε μονάδες δεν έχει κάνει τίποτα η ΔΕΗ και η Κυβέρνηση τρία χρόνια τώρα -διανύει τον τέταρτο χρό</w:t>
      </w:r>
      <w:r>
        <w:rPr>
          <w:rFonts w:eastAsia="Times New Roman" w:cs="Times New Roman"/>
          <w:szCs w:val="24"/>
        </w:rPr>
        <w:t xml:space="preserve">νο- ώστε να προχωρήσει σε εγκατάσταση συστήματος </w:t>
      </w:r>
      <w:proofErr w:type="spellStart"/>
      <w:r>
        <w:rPr>
          <w:rFonts w:eastAsia="Times New Roman" w:cs="Times New Roman"/>
          <w:szCs w:val="24"/>
        </w:rPr>
        <w:t>αποθείωσης</w:t>
      </w:r>
      <w:proofErr w:type="spellEnd"/>
      <w:r>
        <w:rPr>
          <w:rFonts w:eastAsia="Times New Roman" w:cs="Times New Roman"/>
          <w:szCs w:val="24"/>
        </w:rPr>
        <w:t>, πράγμα που σημαίνει ότι το 2020</w:t>
      </w:r>
      <w:r>
        <w:rPr>
          <w:rFonts w:eastAsia="Times New Roman" w:cs="Times New Roman"/>
          <w:szCs w:val="24"/>
        </w:rPr>
        <w:t>,</w:t>
      </w:r>
      <w:r>
        <w:rPr>
          <w:rFonts w:eastAsia="Times New Roman" w:cs="Times New Roman"/>
          <w:szCs w:val="24"/>
        </w:rPr>
        <w:t xml:space="preserve"> που αλλάζουν οι προδιαγραφές, αυτές οι μονάδες δεν θα μπορούν να λειτουργήσουν.</w:t>
      </w:r>
    </w:p>
    <w:p w14:paraId="7FDB740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Άρα οφείλουμε πραγματικά να δώσουμε συγχαρητήρια σε αυτήν την Κυβέρνηση που μίκρυν</w:t>
      </w:r>
      <w:r>
        <w:rPr>
          <w:rFonts w:eastAsia="Times New Roman" w:cs="Times New Roman"/>
          <w:szCs w:val="24"/>
        </w:rPr>
        <w:t xml:space="preserve">ε τη ΔΕΗ κατά 80%, σύμφωνα με τη χρηματιστηριακή της αξία, που τριπλασίασε τα ληξιπρόθεσμα που τις χρωστάνε σήμερα οι πελάτες της και που έρχεται σήμερα και την καταδικάζει να δουλεύει μετά το 2020 με μόλις μία μονάδα από τις πάνω από δεκατέσσερις μονάδες </w:t>
      </w:r>
      <w:r>
        <w:rPr>
          <w:rFonts w:eastAsia="Times New Roman" w:cs="Times New Roman"/>
          <w:szCs w:val="24"/>
        </w:rPr>
        <w:t xml:space="preserve">που έχει σήμερα. </w:t>
      </w:r>
    </w:p>
    <w:p w14:paraId="7FDB740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Και με αυτόν τον τρόπο πιστεύει η Κυβέρνηση ότι η ΔΕΗ θα είναι βιώσιμη και ότι θα επιτελεί το έργο της και ότι θα διασφαλίσει τις θέσεις εργασίας των εργαζομένων </w:t>
      </w:r>
      <w:r>
        <w:rPr>
          <w:rFonts w:eastAsia="Times New Roman" w:cs="Times New Roman"/>
          <w:szCs w:val="24"/>
        </w:rPr>
        <w:lastRenderedPageBreak/>
        <w:t>της και ότι θα προσφέρει υπηρεσίες στην ελληνική οικονομία παράγοντας ενέργε</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για να τροφοδοτεί την παραγωγική βάση της χώρας. </w:t>
      </w:r>
    </w:p>
    <w:p w14:paraId="7FDB740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γίνει πολλά κακά απ’ αυτή την Κυβέρνηση σε αυτόν τον τόπο, πάρα πολλά κακά, τα οποία τα βλέπει σήμερα ο κάθε πολίτης στην τσέπη του και στην καθημερινότητά του. Όμως,</w:t>
      </w:r>
      <w:r>
        <w:rPr>
          <w:rFonts w:eastAsia="Times New Roman" w:cs="Times New Roman"/>
          <w:szCs w:val="24"/>
        </w:rPr>
        <w:t xml:space="preserve"> με το να υλοποιεί ένα καταστροφικ</w:t>
      </w:r>
      <w:r>
        <w:rPr>
          <w:rFonts w:eastAsia="Times New Roman" w:cs="Times New Roman"/>
          <w:szCs w:val="24"/>
        </w:rPr>
        <w:t>ό</w:t>
      </w:r>
      <w:r>
        <w:rPr>
          <w:rFonts w:eastAsia="Times New Roman" w:cs="Times New Roman"/>
          <w:szCs w:val="24"/>
        </w:rPr>
        <w:t xml:space="preserve"> σχέδιο, που ούτε το πιο αρρωστημένο μυαλό δεν θα μπορούσε να φανταστεί, κατά της ΔΕΗ, κατά της ενεργειακής ευστάθειας της χώρας και κατά των Ελλήνων πολιτών, δεν θα μπορούσε κανείς να είναι πέρα απ’ αυτή την Κυβέρνηση, η</w:t>
      </w:r>
      <w:r>
        <w:rPr>
          <w:rFonts w:eastAsia="Times New Roman" w:cs="Times New Roman"/>
          <w:szCs w:val="24"/>
        </w:rPr>
        <w:t xml:space="preserve"> οποία σε κάθε φάση αυτού του καταστροφικού σχεδίου πανηγυρίζει για την καταστροφή την οποία επιτελεί. Και</w:t>
      </w:r>
      <w:r>
        <w:rPr>
          <w:rFonts w:eastAsia="Times New Roman" w:cs="Times New Roman"/>
          <w:szCs w:val="24"/>
        </w:rPr>
        <w:t>,</w:t>
      </w:r>
      <w:r>
        <w:rPr>
          <w:rFonts w:eastAsia="Times New Roman" w:cs="Times New Roman"/>
          <w:szCs w:val="24"/>
        </w:rPr>
        <w:t xml:space="preserve"> βέβαια, μεταφέρει το πρόβλημα στους επόμενους χωρίς να την ενδιαφέρει καθόλου για το τι μέλλει γενέσθαι. </w:t>
      </w:r>
    </w:p>
    <w:p w14:paraId="7FDB740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Θα έχουμε τη δυνατότητα να πούμε πάρα </w:t>
      </w:r>
      <w:r>
        <w:rPr>
          <w:rFonts w:eastAsia="Times New Roman" w:cs="Times New Roman"/>
          <w:szCs w:val="24"/>
        </w:rPr>
        <w:t xml:space="preserve">πολλά και στη δευτερολογία μας. Δεν υποστηρίζουμε αυτό το σχέδιο, το οποίο για άλλη μια φορά είναι μία απόδειξη του τι κακό μπορεί να κάνει αυτή η Κυβέρνηση σε αυτή τη χώρα. </w:t>
      </w:r>
    </w:p>
    <w:p w14:paraId="7FDB740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FDB7407"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DB7408"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Δημοκρατικής Συμπαράταξης ΠΑΣΟΚ – ΔΗΜΑΡ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w:t>
      </w:r>
    </w:p>
    <w:p w14:paraId="7FDB7409" w14:textId="77777777" w:rsidR="00F04917" w:rsidRDefault="00B728C3">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Κύριε Πρόεδρε, κυρίες και κύριοι συνάδελφοι, έγινε ήδη πολύς λόγος στην </w:t>
      </w:r>
      <w:r>
        <w:rPr>
          <w:rFonts w:eastAsia="Times New Roman"/>
          <w:szCs w:val="24"/>
        </w:rPr>
        <w:t>ε</w:t>
      </w:r>
      <w:r>
        <w:rPr>
          <w:rFonts w:eastAsia="Times New Roman"/>
          <w:szCs w:val="24"/>
        </w:rPr>
        <w:t xml:space="preserve">πιτροπή περί του κρατικού ή ιδιωτικού χαρακτήρα της ΔΕΗ. Βέβαια, φτάσαμε στο 2018 να μιλάμε ακόμα με όρους περασμένων δεκαετιών ή τουλάχιστον έτσι θέλουν να τοποθετούνται ορισμένοι. </w:t>
      </w:r>
    </w:p>
    <w:p w14:paraId="7FDB740A" w14:textId="77777777" w:rsidR="00F04917" w:rsidRDefault="00B728C3">
      <w:pPr>
        <w:spacing w:after="0" w:line="600" w:lineRule="auto"/>
        <w:ind w:firstLine="720"/>
        <w:jc w:val="both"/>
        <w:rPr>
          <w:rFonts w:eastAsia="Times New Roman"/>
          <w:szCs w:val="24"/>
        </w:rPr>
      </w:pPr>
      <w:r>
        <w:rPr>
          <w:rFonts w:eastAsia="Times New Roman"/>
          <w:szCs w:val="24"/>
        </w:rPr>
        <w:t>Από πλευράς μας, κατέστησα σαφές ότι ο ρόλος μιας σύγχρονης πολιτείας είν</w:t>
      </w:r>
      <w:r>
        <w:rPr>
          <w:rFonts w:eastAsia="Times New Roman"/>
          <w:szCs w:val="24"/>
        </w:rPr>
        <w:t xml:space="preserve">αι καθαρά ρυθμιστικός. Το κράτος βάζει τους κανόνες, οι ιδιώτες έρχονται υπό την επιτήρηση ανεξάρτητων αρχών και του νόμου να λειτουργήσουν και αυτή η </w:t>
      </w:r>
      <w:proofErr w:type="spellStart"/>
      <w:r>
        <w:rPr>
          <w:rFonts w:eastAsia="Times New Roman"/>
          <w:szCs w:val="24"/>
        </w:rPr>
        <w:t>συ</w:t>
      </w:r>
      <w:r>
        <w:rPr>
          <w:rFonts w:eastAsia="Times New Roman"/>
          <w:szCs w:val="24"/>
        </w:rPr>
        <w:t>λ</w:t>
      </w:r>
      <w:r>
        <w:rPr>
          <w:rFonts w:eastAsia="Times New Roman"/>
          <w:szCs w:val="24"/>
        </w:rPr>
        <w:t>λειτουργία</w:t>
      </w:r>
      <w:proofErr w:type="spellEnd"/>
      <w:r>
        <w:rPr>
          <w:rFonts w:eastAsia="Times New Roman"/>
          <w:szCs w:val="24"/>
        </w:rPr>
        <w:t xml:space="preserve"> πρέπει να παρ</w:t>
      </w:r>
      <w:r>
        <w:rPr>
          <w:rFonts w:eastAsia="Times New Roman"/>
          <w:szCs w:val="24"/>
        </w:rPr>
        <w:t>αγάγ</w:t>
      </w:r>
      <w:r>
        <w:rPr>
          <w:rFonts w:eastAsia="Times New Roman"/>
          <w:szCs w:val="24"/>
        </w:rPr>
        <w:t xml:space="preserve">ει αποτέλεσμα προς όφελος των πολιτών. </w:t>
      </w:r>
    </w:p>
    <w:p w14:paraId="7FDB740B" w14:textId="77777777" w:rsidR="00F04917" w:rsidRDefault="00B728C3">
      <w:pPr>
        <w:spacing w:after="0" w:line="600" w:lineRule="auto"/>
        <w:ind w:firstLine="720"/>
        <w:jc w:val="both"/>
        <w:rPr>
          <w:rFonts w:eastAsia="Times New Roman"/>
          <w:szCs w:val="24"/>
        </w:rPr>
      </w:pPr>
      <w:r>
        <w:rPr>
          <w:rFonts w:eastAsia="Times New Roman"/>
          <w:szCs w:val="24"/>
        </w:rPr>
        <w:lastRenderedPageBreak/>
        <w:t>Κάθε μέτρο και κάθε πολιτική πρέπε</w:t>
      </w:r>
      <w:r>
        <w:rPr>
          <w:rFonts w:eastAsia="Times New Roman"/>
          <w:szCs w:val="24"/>
        </w:rPr>
        <w:t>ι να στοχεύει στην ασφαλή παροχή ενέργειας και στη βελτίωση των υπηρεσιών που παρέχουμε στους πολίτες, πώς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τα νοικοκυριά, οι επιχειρήσεις, η βιομηχανία, οι αγρότες θα έχουν χαμηλότερες τιμές ρεύματος, πώς θα αντιμετωπίσουμε την ενεργειακή φτώχεια,</w:t>
      </w:r>
      <w:r>
        <w:rPr>
          <w:rFonts w:eastAsia="Times New Roman"/>
          <w:szCs w:val="24"/>
        </w:rPr>
        <w:t xml:space="preserve"> πώς θα αυξήσουμε την παραγωγικότητα, πώς καθένας θα είναι ελεύθερος να επιλέξει </w:t>
      </w:r>
      <w:proofErr w:type="spellStart"/>
      <w:r>
        <w:rPr>
          <w:rFonts w:eastAsia="Times New Roman"/>
          <w:szCs w:val="24"/>
        </w:rPr>
        <w:t>πάροχο</w:t>
      </w:r>
      <w:proofErr w:type="spellEnd"/>
      <w:r>
        <w:rPr>
          <w:rFonts w:eastAsia="Times New Roman"/>
          <w:szCs w:val="24"/>
        </w:rPr>
        <w:t xml:space="preserve"> και να συγκρίνει τιμολόγια και υπηρεσί</w:t>
      </w:r>
      <w:r>
        <w:rPr>
          <w:rFonts w:eastAsia="Times New Roman"/>
          <w:szCs w:val="24"/>
        </w:rPr>
        <w:t>ε</w:t>
      </w:r>
      <w:r>
        <w:rPr>
          <w:rFonts w:eastAsia="Times New Roman"/>
          <w:szCs w:val="24"/>
        </w:rPr>
        <w:t xml:space="preserve">ς, αλλά και πώς θα εξασφαλίζονται οι ποσότητες ενέργειας που έχει ανάγκη η χώρα. </w:t>
      </w:r>
    </w:p>
    <w:p w14:paraId="7FDB740C" w14:textId="77777777" w:rsidR="00F04917" w:rsidRDefault="00B728C3">
      <w:pPr>
        <w:spacing w:after="0" w:line="600" w:lineRule="auto"/>
        <w:ind w:firstLine="720"/>
        <w:jc w:val="both"/>
        <w:rPr>
          <w:rFonts w:eastAsia="Times New Roman"/>
          <w:szCs w:val="24"/>
        </w:rPr>
      </w:pPr>
      <w:r>
        <w:rPr>
          <w:rFonts w:eastAsia="Times New Roman"/>
          <w:szCs w:val="24"/>
        </w:rPr>
        <w:t>Όλα τα παραπάνω, βέβαια, καθορίζονται από το ευ</w:t>
      </w:r>
      <w:r>
        <w:rPr>
          <w:rFonts w:eastAsia="Times New Roman"/>
          <w:szCs w:val="24"/>
        </w:rPr>
        <w:t xml:space="preserve">ρωπαϊκό πλαίσιο και τη συμμετοχή μας στην Ευρωπαϊκή Ένωση, τους στόχους του 2030 και την ενεργειακή ένωση που πρέπει να προκύψει, καθώς και από εθνικές προτεραιότητες που οφείλουμε να θέσουμε ως χώρα. </w:t>
      </w:r>
      <w:r>
        <w:rPr>
          <w:rFonts w:eastAsia="Times New Roman"/>
          <w:szCs w:val="24"/>
        </w:rPr>
        <w:t>Και</w:t>
      </w:r>
      <w:r>
        <w:rPr>
          <w:rFonts w:eastAsia="Times New Roman"/>
          <w:szCs w:val="24"/>
        </w:rPr>
        <w:t xml:space="preserve"> οι εθνικές προτεραιότητες που χρειάζεται να θέσει η</w:t>
      </w:r>
      <w:r>
        <w:rPr>
          <w:rFonts w:eastAsia="Times New Roman"/>
          <w:szCs w:val="24"/>
        </w:rPr>
        <w:t xml:space="preserve"> Ελλάδα στον ενεργειακό τομέα είναι επενδύσεις σε δίκτυα και ανανεώσιμες πηγές ενέργειας κι όχι δώρα και παιχνίδια με </w:t>
      </w:r>
      <w:proofErr w:type="spellStart"/>
      <w:r>
        <w:rPr>
          <w:rFonts w:eastAsia="Times New Roman"/>
          <w:szCs w:val="24"/>
        </w:rPr>
        <w:t>λιγνιτικές</w:t>
      </w:r>
      <w:proofErr w:type="spellEnd"/>
      <w:r>
        <w:rPr>
          <w:rFonts w:eastAsia="Times New Roman"/>
          <w:szCs w:val="24"/>
        </w:rPr>
        <w:t xml:space="preserve"> μονάδες. </w:t>
      </w:r>
    </w:p>
    <w:p w14:paraId="7FDB740D" w14:textId="77777777" w:rsidR="00F04917" w:rsidRDefault="00B728C3">
      <w:pPr>
        <w:spacing w:after="0" w:line="600" w:lineRule="auto"/>
        <w:ind w:firstLine="720"/>
        <w:jc w:val="both"/>
        <w:rPr>
          <w:rFonts w:eastAsia="Times New Roman"/>
          <w:szCs w:val="24"/>
        </w:rPr>
      </w:pPr>
      <w:r>
        <w:rPr>
          <w:rFonts w:eastAsia="Times New Roman"/>
          <w:szCs w:val="24"/>
        </w:rPr>
        <w:lastRenderedPageBreak/>
        <w:t>Καθορίζονται, όμως, όλα αυτά, κυρίες και κύριοι συνάδελφοι, και από τις τεχνολογικές εξελίξεις της εποχής μας. Κι αυτ</w:t>
      </w:r>
      <w:r>
        <w:rPr>
          <w:rFonts w:eastAsia="Times New Roman"/>
          <w:szCs w:val="24"/>
        </w:rPr>
        <w:t xml:space="preserve">ές οι τεχνολογικές εξελίξεις υπαγορεύουν αποκεντρωμένη παραγωγή ενέργειας, ενίσχυση των ανανεώσιμων πηγών ενέργειας, εξοικονόμηση και έξυπνη διαχείριση της ενέργειας. </w:t>
      </w:r>
    </w:p>
    <w:p w14:paraId="7FDB740E" w14:textId="77777777" w:rsidR="00F04917" w:rsidRDefault="00B728C3">
      <w:pPr>
        <w:spacing w:after="0" w:line="600" w:lineRule="auto"/>
        <w:ind w:firstLine="720"/>
        <w:jc w:val="both"/>
        <w:rPr>
          <w:rFonts w:eastAsia="Times New Roman"/>
          <w:szCs w:val="24"/>
        </w:rPr>
      </w:pPr>
      <w:r>
        <w:rPr>
          <w:rFonts w:eastAsia="Times New Roman"/>
          <w:szCs w:val="24"/>
        </w:rPr>
        <w:t>Η Πορτογαλία, κυρίες και κύριοι συνάδελφοι, κατάφερε να έχει τον Μάρτιο μηνιαία παραγωγή</w:t>
      </w:r>
      <w:r>
        <w:rPr>
          <w:rFonts w:eastAsia="Times New Roman"/>
          <w:szCs w:val="24"/>
        </w:rPr>
        <w:t xml:space="preserve"> καθαρής ενέργειας που ξεπέρασε τη ζήτηση και στοχεύει η ίδια χώρα σε ουδέτερο ισοζύγιο εκπομπών του άνθρακα μέχρι το 2050. Η Πορτογαλία, μια χώρα με την οποία μπορούμε να συγκριθούμε άμεσα</w:t>
      </w:r>
      <w:r>
        <w:rPr>
          <w:rFonts w:eastAsia="Times New Roman"/>
          <w:szCs w:val="24"/>
        </w:rPr>
        <w:t>,</w:t>
      </w:r>
      <w:r>
        <w:rPr>
          <w:rFonts w:eastAsia="Times New Roman"/>
          <w:szCs w:val="24"/>
        </w:rPr>
        <w:t xml:space="preserve"> κι όχι η Ιρλανδία ή η Δανία.  </w:t>
      </w:r>
    </w:p>
    <w:p w14:paraId="7FDB740F" w14:textId="77777777" w:rsidR="00F04917" w:rsidRDefault="00B728C3">
      <w:pPr>
        <w:spacing w:after="0" w:line="600" w:lineRule="auto"/>
        <w:ind w:firstLine="720"/>
        <w:jc w:val="both"/>
        <w:rPr>
          <w:rFonts w:eastAsia="Times New Roman"/>
          <w:szCs w:val="24"/>
        </w:rPr>
      </w:pPr>
      <w:r>
        <w:rPr>
          <w:rFonts w:eastAsia="Times New Roman"/>
          <w:szCs w:val="24"/>
        </w:rPr>
        <w:t>Κι εμείς εδώ τρέχουμε</w:t>
      </w:r>
      <w:r>
        <w:rPr>
          <w:rFonts w:eastAsia="Times New Roman"/>
          <w:szCs w:val="24"/>
        </w:rPr>
        <w:t>,</w:t>
      </w:r>
      <w:r>
        <w:rPr>
          <w:rFonts w:eastAsia="Times New Roman"/>
          <w:szCs w:val="24"/>
        </w:rPr>
        <w:t xml:space="preserve"> τελευταία σ</w:t>
      </w:r>
      <w:r>
        <w:rPr>
          <w:rFonts w:eastAsia="Times New Roman"/>
          <w:szCs w:val="24"/>
        </w:rPr>
        <w:t>τιγμή πάλι, με την Κυβέρνηση</w:t>
      </w:r>
      <w:r>
        <w:rPr>
          <w:rFonts w:eastAsia="Times New Roman"/>
          <w:szCs w:val="24"/>
        </w:rPr>
        <w:t>,</w:t>
      </w:r>
      <w:r>
        <w:rPr>
          <w:rFonts w:eastAsia="Times New Roman"/>
          <w:szCs w:val="24"/>
        </w:rPr>
        <w:t xml:space="preserve"> που καθυστερεί αδικαιολόγητα τρία χρόνια</w:t>
      </w:r>
      <w:r>
        <w:rPr>
          <w:rFonts w:eastAsia="Times New Roman"/>
          <w:szCs w:val="24"/>
        </w:rPr>
        <w:t>,</w:t>
      </w:r>
      <w:r>
        <w:rPr>
          <w:rFonts w:eastAsia="Times New Roman"/>
          <w:szCs w:val="24"/>
        </w:rPr>
        <w:t xml:space="preserve"> να φέρνει άρον</w:t>
      </w:r>
      <w:r>
        <w:rPr>
          <w:rFonts w:eastAsia="Times New Roman"/>
          <w:szCs w:val="24"/>
        </w:rPr>
        <w:t>-</w:t>
      </w:r>
      <w:r>
        <w:rPr>
          <w:rFonts w:eastAsia="Times New Roman"/>
          <w:szCs w:val="24"/>
        </w:rPr>
        <w:t xml:space="preserve">άρον στη Βουλή το νομοσχέδιο για πώληση των </w:t>
      </w:r>
      <w:proofErr w:type="spellStart"/>
      <w:r>
        <w:rPr>
          <w:rFonts w:eastAsia="Times New Roman"/>
          <w:szCs w:val="24"/>
        </w:rPr>
        <w:t>λιγνιτικών</w:t>
      </w:r>
      <w:proofErr w:type="spellEnd"/>
      <w:r>
        <w:rPr>
          <w:rFonts w:eastAsia="Times New Roman"/>
          <w:szCs w:val="24"/>
        </w:rPr>
        <w:t xml:space="preserve"> μονάδων της ΔΕΗ σε Μελίτη και Μεγαλόπολη. </w:t>
      </w:r>
    </w:p>
    <w:p w14:paraId="7FDB7410" w14:textId="77777777" w:rsidR="00F04917" w:rsidRDefault="00B728C3">
      <w:pPr>
        <w:spacing w:after="0" w:line="600" w:lineRule="auto"/>
        <w:ind w:firstLine="720"/>
        <w:jc w:val="both"/>
        <w:rPr>
          <w:rFonts w:eastAsia="Times New Roman"/>
          <w:szCs w:val="24"/>
        </w:rPr>
      </w:pPr>
      <w:r>
        <w:rPr>
          <w:rFonts w:eastAsia="Times New Roman"/>
          <w:szCs w:val="24"/>
        </w:rPr>
        <w:t xml:space="preserve">Σας είπα και στην </w:t>
      </w:r>
      <w:r>
        <w:rPr>
          <w:rFonts w:eastAsia="Times New Roman"/>
          <w:szCs w:val="24"/>
        </w:rPr>
        <w:t>ε</w:t>
      </w:r>
      <w:r>
        <w:rPr>
          <w:rFonts w:eastAsia="Times New Roman"/>
          <w:szCs w:val="24"/>
        </w:rPr>
        <w:t>πιτροπή ότι είναι ένα κακογραμμένο νομοσχέδιο, κύριε</w:t>
      </w:r>
      <w:r>
        <w:rPr>
          <w:rFonts w:eastAsia="Times New Roman"/>
          <w:szCs w:val="24"/>
        </w:rPr>
        <w:t xml:space="preserve"> Υπουργέ. Πέρα από την πίεση την οποία έχετε, αν μια άλλη στιγμή γινόταν, έπρεπε να το πάρετε πίσω, να το ξαναγράψετε και ν</w:t>
      </w:r>
      <w:r>
        <w:rPr>
          <w:rFonts w:eastAsia="Times New Roman"/>
          <w:szCs w:val="24"/>
        </w:rPr>
        <w:t>α</w:t>
      </w:r>
      <w:r>
        <w:rPr>
          <w:rFonts w:eastAsia="Times New Roman"/>
          <w:szCs w:val="24"/>
        </w:rPr>
        <w:t xml:space="preserve"> διαμορφώσετε μία αξιόπιστη και βιώσιμη </w:t>
      </w:r>
      <w:r>
        <w:rPr>
          <w:rFonts w:eastAsia="Times New Roman"/>
          <w:szCs w:val="24"/>
        </w:rPr>
        <w:lastRenderedPageBreak/>
        <w:t>λύση για τη ΔΕΗ. Αλήθεια, πόσο περήφανος μπορεί να είναι κανείς όταν σε ένα νομοσχέδιο εννέα</w:t>
      </w:r>
      <w:r>
        <w:rPr>
          <w:rFonts w:eastAsia="Times New Roman"/>
          <w:szCs w:val="24"/>
        </w:rPr>
        <w:t xml:space="preserve"> άρθρων χρειάζεται να καταγραφεί έντεκα φορές ότι οι διατάξεις αυτές θα εφαρμοστούν κατά παρέκκλιση κάθε άλλης γενικής ή ειδικής διάταξης νόμου; Κι αυτό από εκείνους οι οποίοι ήθελαν να επαίρονται ότι θα είναι οι εγγυητές κάθε λέξης του Συντάγματος. </w:t>
      </w:r>
    </w:p>
    <w:p w14:paraId="7FDB7411" w14:textId="77777777" w:rsidR="00F04917" w:rsidRDefault="00B728C3">
      <w:pPr>
        <w:spacing w:after="0" w:line="600" w:lineRule="auto"/>
        <w:ind w:firstLine="720"/>
        <w:jc w:val="both"/>
        <w:rPr>
          <w:rFonts w:eastAsia="Times New Roman"/>
          <w:szCs w:val="24"/>
        </w:rPr>
      </w:pPr>
      <w:r>
        <w:rPr>
          <w:rFonts w:eastAsia="Times New Roman"/>
          <w:szCs w:val="24"/>
        </w:rPr>
        <w:t>Η έκθ</w:t>
      </w:r>
      <w:r>
        <w:rPr>
          <w:rFonts w:eastAsia="Times New Roman"/>
          <w:szCs w:val="24"/>
        </w:rPr>
        <w:t>εση αξιολόγησης των συνεπειών του νομοσχεδίου είναι ελλιπέστατη, ενώ η αιτιολογική έκθεση είναι μια απλή περιγραφική έκθεση, χωρίς καμ</w:t>
      </w:r>
      <w:r>
        <w:rPr>
          <w:rFonts w:eastAsia="Times New Roman"/>
          <w:szCs w:val="24"/>
        </w:rPr>
        <w:t>μ</w:t>
      </w:r>
      <w:r>
        <w:rPr>
          <w:rFonts w:eastAsia="Times New Roman"/>
          <w:szCs w:val="24"/>
        </w:rPr>
        <w:t xml:space="preserve">ιά τεκμηριωμένη αιτιολογία για την επιλογή της Κυβέρνησης να πουλήσει μόνο </w:t>
      </w:r>
      <w:proofErr w:type="spellStart"/>
      <w:r>
        <w:rPr>
          <w:rFonts w:eastAsia="Times New Roman"/>
          <w:szCs w:val="24"/>
        </w:rPr>
        <w:t>λιγνιτικές</w:t>
      </w:r>
      <w:proofErr w:type="spellEnd"/>
      <w:r>
        <w:rPr>
          <w:rFonts w:eastAsia="Times New Roman"/>
          <w:szCs w:val="24"/>
        </w:rPr>
        <w:t xml:space="preserve"> μονάδες. Κι αυτή την επιλογή της η </w:t>
      </w:r>
      <w:r>
        <w:rPr>
          <w:rFonts w:eastAsia="Times New Roman"/>
          <w:szCs w:val="24"/>
        </w:rPr>
        <w:t>Κυβέρνηση την προβά</w:t>
      </w:r>
      <w:r>
        <w:rPr>
          <w:rFonts w:eastAsia="Times New Roman"/>
          <w:szCs w:val="24"/>
        </w:rPr>
        <w:t>λ</w:t>
      </w:r>
      <w:r>
        <w:rPr>
          <w:rFonts w:eastAsia="Times New Roman"/>
          <w:szCs w:val="24"/>
        </w:rPr>
        <w:t xml:space="preserve">λει ως εναλλακτική πρόταση μεταρρύθμισης και αναδιοργάνωσης της ΔΕΗ σε σχέση με το σχέδιο –αυτό το </w:t>
      </w:r>
      <w:proofErr w:type="spellStart"/>
      <w:r>
        <w:rPr>
          <w:rFonts w:eastAsia="Times New Roman"/>
          <w:szCs w:val="24"/>
        </w:rPr>
        <w:t>δαιμονοποιημένο</w:t>
      </w:r>
      <w:proofErr w:type="spellEnd"/>
      <w:r>
        <w:rPr>
          <w:rFonts w:eastAsia="Times New Roman"/>
          <w:szCs w:val="24"/>
        </w:rPr>
        <w:t xml:space="preserve"> σχέδιο- της </w:t>
      </w:r>
      <w:r>
        <w:rPr>
          <w:rFonts w:eastAsia="Times New Roman"/>
          <w:szCs w:val="24"/>
        </w:rPr>
        <w:t>«</w:t>
      </w:r>
      <w:r>
        <w:rPr>
          <w:rFonts w:eastAsia="Times New Roman"/>
          <w:szCs w:val="24"/>
        </w:rPr>
        <w:t>μικρής</w:t>
      </w:r>
      <w:r>
        <w:rPr>
          <w:rFonts w:eastAsia="Times New Roman"/>
          <w:szCs w:val="24"/>
        </w:rPr>
        <w:t>»</w:t>
      </w:r>
      <w:r>
        <w:rPr>
          <w:rFonts w:eastAsia="Times New Roman"/>
          <w:szCs w:val="24"/>
        </w:rPr>
        <w:t xml:space="preserve"> ΔΕΗ, σαν τεράστια επιτυχία που προέκυψε μετά από εξαιρετικά επίπονη διαπραγμάτευση.</w:t>
      </w:r>
    </w:p>
    <w:p w14:paraId="7FDB7412" w14:textId="77777777" w:rsidR="00F04917" w:rsidRDefault="00B728C3">
      <w:pPr>
        <w:spacing w:after="0" w:line="600" w:lineRule="auto"/>
        <w:ind w:firstLine="720"/>
        <w:jc w:val="both"/>
        <w:rPr>
          <w:rFonts w:eastAsia="Times New Roman"/>
          <w:szCs w:val="24"/>
        </w:rPr>
      </w:pPr>
      <w:r>
        <w:rPr>
          <w:rFonts w:eastAsia="Times New Roman"/>
          <w:szCs w:val="24"/>
        </w:rPr>
        <w:t>Η ευθύνη των επι</w:t>
      </w:r>
      <w:r>
        <w:rPr>
          <w:rFonts w:eastAsia="Times New Roman"/>
          <w:szCs w:val="24"/>
        </w:rPr>
        <w:t xml:space="preserve">λογών αυτών, κύριε Υπουργέ, αλλά και όσων επισυμβούν, θα είναι αποκλειστικά δική σας ευθύνη.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διαδικασία κατάθεσης και ψήφισης του </w:t>
      </w:r>
      <w:r>
        <w:rPr>
          <w:rFonts w:eastAsia="Times New Roman"/>
          <w:szCs w:val="24"/>
        </w:rPr>
        <w:lastRenderedPageBreak/>
        <w:t>νομοσχεδίου ως επείγον</w:t>
      </w:r>
      <w:r>
        <w:rPr>
          <w:rFonts w:eastAsia="Times New Roman"/>
          <w:szCs w:val="24"/>
        </w:rPr>
        <w:t>τος</w:t>
      </w:r>
      <w:r>
        <w:rPr>
          <w:rFonts w:eastAsia="Times New Roman"/>
          <w:szCs w:val="24"/>
        </w:rPr>
        <w:t xml:space="preserve">,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διαδικασία πώλησης και </w:t>
      </w:r>
      <w:proofErr w:type="spellStart"/>
      <w:r>
        <w:rPr>
          <w:rFonts w:eastAsia="Times New Roman"/>
          <w:szCs w:val="24"/>
        </w:rPr>
        <w:t>αποεπένδυσης</w:t>
      </w:r>
      <w:proofErr w:type="spellEnd"/>
      <w:r>
        <w:rPr>
          <w:rFonts w:eastAsia="Times New Roman"/>
          <w:szCs w:val="24"/>
        </w:rPr>
        <w:t xml:space="preserve"> του </w:t>
      </w:r>
      <w:proofErr w:type="spellStart"/>
      <w:r>
        <w:rPr>
          <w:rFonts w:eastAsia="Times New Roman"/>
          <w:szCs w:val="24"/>
        </w:rPr>
        <w:t>λιγνιτικού</w:t>
      </w:r>
      <w:proofErr w:type="spellEnd"/>
      <w:r>
        <w:rPr>
          <w:rFonts w:eastAsia="Times New Roman"/>
          <w:szCs w:val="24"/>
        </w:rPr>
        <w:t xml:space="preserve"> δυναμικού της ΔΕΗ σε ασφυκτικά χρονοδιαγράμματα. </w:t>
      </w:r>
    </w:p>
    <w:p w14:paraId="7FDB7413" w14:textId="77777777" w:rsidR="00F04917" w:rsidRDefault="00B728C3">
      <w:pPr>
        <w:spacing w:after="0" w:line="600" w:lineRule="auto"/>
        <w:ind w:firstLine="720"/>
        <w:jc w:val="both"/>
        <w:rPr>
          <w:rFonts w:eastAsia="Times New Roman"/>
          <w:szCs w:val="24"/>
        </w:rPr>
      </w:pPr>
      <w:r>
        <w:rPr>
          <w:rFonts w:eastAsia="Times New Roman"/>
          <w:szCs w:val="24"/>
        </w:rPr>
        <w:t>Ελπίζω να προλάβετε, κύριε Υπουργέ, τα χρονοδιαγράμματα που έχετε εσείς βάλει και τα οποία</w:t>
      </w:r>
      <w:r>
        <w:rPr>
          <w:rFonts w:eastAsia="Times New Roman"/>
          <w:szCs w:val="24"/>
        </w:rPr>
        <w:t>,</w:t>
      </w:r>
      <w:r>
        <w:rPr>
          <w:rFonts w:eastAsia="Times New Roman"/>
          <w:szCs w:val="24"/>
        </w:rPr>
        <w:t xml:space="preserve"> αν δεν τηρηθούν, πρέπει να μας απαντήσετε εδώ ποιο θα είναι το</w:t>
      </w:r>
      <w:r>
        <w:rPr>
          <w:rFonts w:eastAsia="Times New Roman"/>
          <w:szCs w:val="24"/>
        </w:rPr>
        <w:t xml:space="preserve"> εναλλακτικό σενάριο, τι θα έρθουμε να κάνουμε στη συνέχεια. Ουσιαστικά, δεν υπάρχει κανένα ακριβές αντίστοιχο παράδειγμα </w:t>
      </w:r>
      <w:proofErr w:type="spellStart"/>
      <w:r>
        <w:rPr>
          <w:rFonts w:eastAsia="Times New Roman"/>
          <w:szCs w:val="24"/>
        </w:rPr>
        <w:t>αποεπένδυσης</w:t>
      </w:r>
      <w:proofErr w:type="spellEnd"/>
      <w:r>
        <w:rPr>
          <w:rFonts w:eastAsia="Times New Roman"/>
          <w:szCs w:val="24"/>
        </w:rPr>
        <w:t xml:space="preserve"> ενεργειακής εταιρείας στην Ευρωπαϊκή Ένωση με την πώληση των </w:t>
      </w:r>
      <w:proofErr w:type="spellStart"/>
      <w:r>
        <w:rPr>
          <w:rFonts w:eastAsia="Times New Roman"/>
          <w:szCs w:val="24"/>
        </w:rPr>
        <w:t>λιγνιτικών</w:t>
      </w:r>
      <w:proofErr w:type="spellEnd"/>
      <w:r>
        <w:rPr>
          <w:rFonts w:eastAsia="Times New Roman"/>
          <w:szCs w:val="24"/>
        </w:rPr>
        <w:t xml:space="preserve"> μονάδων. </w:t>
      </w:r>
    </w:p>
    <w:p w14:paraId="7FDB741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 παράδειγμα της Τσεχίας</w:t>
      </w:r>
      <w:r>
        <w:rPr>
          <w:rFonts w:eastAsia="Times New Roman" w:cs="Times New Roman"/>
          <w:szCs w:val="24"/>
        </w:rPr>
        <w:t>,</w:t>
      </w:r>
      <w:r>
        <w:rPr>
          <w:rFonts w:eastAsia="Times New Roman" w:cs="Times New Roman"/>
          <w:szCs w:val="24"/>
        </w:rPr>
        <w:t xml:space="preserve"> που αναφέρει</w:t>
      </w:r>
      <w:r>
        <w:rPr>
          <w:rFonts w:eastAsia="Times New Roman" w:cs="Times New Roman"/>
          <w:szCs w:val="24"/>
        </w:rPr>
        <w:t xml:space="preserve"> η έκθεση</w:t>
      </w:r>
      <w:r>
        <w:rPr>
          <w:rFonts w:eastAsia="Times New Roman" w:cs="Times New Roman"/>
          <w:szCs w:val="24"/>
        </w:rPr>
        <w:t>,</w:t>
      </w:r>
      <w:r>
        <w:rPr>
          <w:rFonts w:eastAsia="Times New Roman" w:cs="Times New Roman"/>
          <w:szCs w:val="24"/>
        </w:rPr>
        <w:t xml:space="preserve"> δεν είναι ακριβώς το ίδιο. Σας ρώτησα ευθέως στις συνεδριάσεις των </w:t>
      </w:r>
      <w:r>
        <w:rPr>
          <w:rFonts w:eastAsia="Times New Roman" w:cs="Times New Roman"/>
          <w:szCs w:val="24"/>
        </w:rPr>
        <w:t>ε</w:t>
      </w:r>
      <w:r>
        <w:rPr>
          <w:rFonts w:eastAsia="Times New Roman" w:cs="Times New Roman"/>
          <w:szCs w:val="24"/>
        </w:rPr>
        <w:t>πιτροπών, κύριε Υπουργέ, για το ποια σενάρια εξετάσατε, τα απορρίψατε ως αναξιόπιστα και καταλήξατε μετά από τόσο προβληματισμό στην εφαρμογή αυτού του σεναρίου. Μπορεί να κατακ</w:t>
      </w:r>
      <w:r>
        <w:rPr>
          <w:rFonts w:eastAsia="Times New Roman" w:cs="Times New Roman"/>
          <w:szCs w:val="24"/>
        </w:rPr>
        <w:t xml:space="preserve">εραυνώνετε και να </w:t>
      </w:r>
      <w:proofErr w:type="spellStart"/>
      <w:r>
        <w:rPr>
          <w:rFonts w:eastAsia="Times New Roman" w:cs="Times New Roman"/>
          <w:szCs w:val="24"/>
        </w:rPr>
        <w:t>δαιμονοποιείτε</w:t>
      </w:r>
      <w:proofErr w:type="spellEnd"/>
      <w:r>
        <w:rPr>
          <w:rFonts w:eastAsia="Times New Roman" w:cs="Times New Roman"/>
          <w:szCs w:val="24"/>
        </w:rPr>
        <w:t xml:space="preserve"> το σχέδιο της </w:t>
      </w:r>
      <w:r>
        <w:rPr>
          <w:rFonts w:eastAsia="Times New Roman" w:cs="Times New Roman"/>
          <w:szCs w:val="24"/>
        </w:rPr>
        <w:t>«</w:t>
      </w:r>
      <w:r>
        <w:rPr>
          <w:rFonts w:eastAsia="Times New Roman" w:cs="Times New Roman"/>
          <w:szCs w:val="24"/>
        </w:rPr>
        <w:t>μικρής</w:t>
      </w:r>
      <w:r>
        <w:rPr>
          <w:rFonts w:eastAsia="Times New Roman" w:cs="Times New Roman"/>
          <w:szCs w:val="24"/>
        </w:rPr>
        <w:t>»</w:t>
      </w:r>
      <w:r>
        <w:rPr>
          <w:rFonts w:eastAsia="Times New Roman" w:cs="Times New Roman"/>
          <w:szCs w:val="24"/>
        </w:rPr>
        <w:t xml:space="preserve"> ΔΕΗ, αλλά ήταν μία προσπάθεια συνολικής προσέγγισης του ζητήματος και έφερνε επενδύσεις και αναγκαία κεφάλαια στη ΔΕΗ εκείνη την εποχή, όπως είχε σχεδιαστεί.</w:t>
      </w:r>
    </w:p>
    <w:p w14:paraId="7FDB741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δικό σας νομοσχέδιο, δεν υπάρχει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πρόβλεψη για τις απαραίτητες επενδύσεις. Αντίθετα, με αυτό το σχέδιο της </w:t>
      </w:r>
      <w:r>
        <w:rPr>
          <w:rFonts w:eastAsia="Times New Roman" w:cs="Times New Roman"/>
          <w:szCs w:val="24"/>
        </w:rPr>
        <w:t>«</w:t>
      </w:r>
      <w:r>
        <w:rPr>
          <w:rFonts w:eastAsia="Times New Roman" w:cs="Times New Roman"/>
          <w:szCs w:val="24"/>
        </w:rPr>
        <w:t>μικρής</w:t>
      </w:r>
      <w:r>
        <w:rPr>
          <w:rFonts w:eastAsia="Times New Roman" w:cs="Times New Roman"/>
          <w:szCs w:val="24"/>
        </w:rPr>
        <w:t>»</w:t>
      </w:r>
      <w:r>
        <w:rPr>
          <w:rFonts w:eastAsia="Times New Roman" w:cs="Times New Roman"/>
          <w:szCs w:val="24"/>
        </w:rPr>
        <w:t xml:space="preserve"> ΔΕΗ που είχε κατατεθεί και ψηφιστεί, το τίμημα που θα εισέπραττε η ΔΕΗ θα δεσμευόταν για επενδυτικές ανάγκες της επιχείρησης, κατά προτεραιότητα μάλιστα για αυτές που σχε</w:t>
      </w:r>
      <w:r>
        <w:rPr>
          <w:rFonts w:eastAsia="Times New Roman" w:cs="Times New Roman"/>
          <w:szCs w:val="24"/>
        </w:rPr>
        <w:t xml:space="preserve">τίζονται με την αντικατάσταση και την περιβαλλοντική αναβάθμιση των υφιστάμενων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παλιάς τεχνολογίας, κάτι που ενδιαφέρει και τις περιοχές που έχουν πληρώσει ήδη υψηλό περιβαλλοντικό τίμημα με την ποιότητα ζωής τους και τις επιλογές τόσων </w:t>
      </w:r>
      <w:r>
        <w:rPr>
          <w:rFonts w:eastAsia="Times New Roman" w:cs="Times New Roman"/>
          <w:szCs w:val="24"/>
        </w:rPr>
        <w:t>χρόνων.</w:t>
      </w:r>
    </w:p>
    <w:p w14:paraId="7FDB741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ι εργαζόμενοι, επίσης, διασφαλίζονταν καλύτερα, ενώ τώρα υπάρχουν γκρίζες περιοχές ως προς τα δικαιώματά τους και τις διαδικασίες επιλογής. Δεν καταγράφεται πουθενά ο ακριβής αριθμός όσων θα μεταφερθούν στις νέες εταιρείες, όπως προβλεπόταν στο σχ</w:t>
      </w:r>
      <w:r>
        <w:rPr>
          <w:rFonts w:eastAsia="Times New Roman" w:cs="Times New Roman"/>
          <w:szCs w:val="24"/>
        </w:rPr>
        <w:t xml:space="preserve">έδιο της </w:t>
      </w:r>
      <w:r>
        <w:rPr>
          <w:rFonts w:eastAsia="Times New Roman" w:cs="Times New Roman"/>
          <w:szCs w:val="24"/>
        </w:rPr>
        <w:t>«</w:t>
      </w:r>
      <w:r>
        <w:rPr>
          <w:rFonts w:eastAsia="Times New Roman" w:cs="Times New Roman"/>
          <w:szCs w:val="24"/>
        </w:rPr>
        <w:t>μικρής</w:t>
      </w:r>
      <w:r>
        <w:rPr>
          <w:rFonts w:eastAsia="Times New Roman" w:cs="Times New Roman"/>
          <w:szCs w:val="24"/>
        </w:rPr>
        <w:t>»</w:t>
      </w:r>
      <w:r>
        <w:rPr>
          <w:rFonts w:eastAsia="Times New Roman" w:cs="Times New Roman"/>
          <w:szCs w:val="24"/>
        </w:rPr>
        <w:t xml:space="preserve"> ΔΕΗ. Με το δικό μας σχέδιο η Επιτροπή Παραγωγής και Εμπορίου της Βουλής θα ενημερωνόταν και θα διατύπωνε παρατηρήσεις και προτάσεις μέσα σε τριάντα ημέρες επί του σχεδίου προκήρυξης του διαγωνισμού και θα </w:t>
      </w:r>
      <w:r>
        <w:rPr>
          <w:rFonts w:eastAsia="Times New Roman" w:cs="Times New Roman"/>
          <w:szCs w:val="24"/>
        </w:rPr>
        <w:lastRenderedPageBreak/>
        <w:t>υπήρχε ενημέρωση για το αποτέλεσμ</w:t>
      </w:r>
      <w:r>
        <w:rPr>
          <w:rFonts w:eastAsia="Times New Roman" w:cs="Times New Roman"/>
          <w:szCs w:val="24"/>
        </w:rPr>
        <w:t>α του διαγωνισμού πριν την υπογραφή με τον προτιμητέο επενδυτή. Τώρα ψηφίστε, υπογράψτε, τελειώσατε! Είναι εξαιρετικά σημαντικές δημοκρατικές διαδικασίες που σέβονται πραγματικά τη διαβούλευση και τον προβληματισμό που αναπτύσσεται στη Βουλή!</w:t>
      </w:r>
    </w:p>
    <w:p w14:paraId="7FDB741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συνάδελφοι, στην εποχή των έξυπνων ενεργειακών δικτύων, των νέων τεχνολογιών αποθήκευσης και διαχείρισης ενέργειας, των ανανεώσιμων πηγών ενέργειας, που δεν έχουμε αξιοποιήσει ακόμη σε όλες τις μορφές τους, ενώ έχουμε τις δυνατότητες -και αναφέρω σαν </w:t>
      </w:r>
      <w:r>
        <w:rPr>
          <w:rFonts w:eastAsia="Times New Roman" w:cs="Times New Roman"/>
          <w:szCs w:val="24"/>
        </w:rPr>
        <w:t>παράδειγμα την κυματική ενέργεια, τη γεωθερμία- εμείς κοιτάμε το πώς θα ανακατανείμουμε τον λιγνίτη.</w:t>
      </w:r>
    </w:p>
    <w:p w14:paraId="7FDB741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αξίζει σε κανέναν μας αυτή η μίζερη κατάσταση, ούτε στη χώρα ούτε στους πολίτες ούτε στη ΔΕΗ</w:t>
      </w:r>
      <w:r>
        <w:rPr>
          <w:rFonts w:eastAsia="Times New Roman" w:cs="Times New Roman"/>
          <w:szCs w:val="24"/>
        </w:rPr>
        <w:t>,</w:t>
      </w:r>
      <w:r>
        <w:rPr>
          <w:rFonts w:eastAsia="Times New Roman" w:cs="Times New Roman"/>
          <w:szCs w:val="24"/>
        </w:rPr>
        <w:t xml:space="preserve"> που παρ’ όλα τα προβλήματα είχε τόσο μεγάλη προσφορά όλα </w:t>
      </w:r>
      <w:r>
        <w:rPr>
          <w:rFonts w:eastAsia="Times New Roman" w:cs="Times New Roman"/>
          <w:szCs w:val="24"/>
        </w:rPr>
        <w:t>αυτά τα χρόνια στην ελληνική οικονομία.</w:t>
      </w:r>
    </w:p>
    <w:p w14:paraId="7FDB741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δύο είναι οι μεγάλες εθνικές προτεραιότητες, τις οποίες πρέπει να έχουμε κατά νου στο πλαίσιο που αυτές ορίζουν και εντάσσουν την κάθε μας </w:t>
      </w:r>
      <w:r>
        <w:rPr>
          <w:rFonts w:eastAsia="Times New Roman" w:cs="Times New Roman"/>
          <w:szCs w:val="24"/>
        </w:rPr>
        <w:lastRenderedPageBreak/>
        <w:t>ενέργεια για την ενέργεια. Πρώτον, αναβάθμιση και επέκταση δ</w:t>
      </w:r>
      <w:r>
        <w:rPr>
          <w:rFonts w:eastAsia="Times New Roman" w:cs="Times New Roman"/>
          <w:szCs w:val="24"/>
        </w:rPr>
        <w:t>ι</w:t>
      </w:r>
      <w:r>
        <w:rPr>
          <w:rFonts w:eastAsia="Times New Roman" w:cs="Times New Roman"/>
          <w:szCs w:val="24"/>
        </w:rPr>
        <w:t>κτ</w:t>
      </w:r>
      <w:r>
        <w:rPr>
          <w:rFonts w:eastAsia="Times New Roman" w:cs="Times New Roman"/>
          <w:szCs w:val="24"/>
        </w:rPr>
        <w:t>ύ</w:t>
      </w:r>
      <w:r>
        <w:rPr>
          <w:rFonts w:eastAsia="Times New Roman" w:cs="Times New Roman"/>
          <w:szCs w:val="24"/>
        </w:rPr>
        <w:t xml:space="preserve">ων, εσωτερική διασύνδεση και εξωτερική διασύνδεση, εσωτερική διασύνδεση νησιών και περιοχών, όπως η Κρήτη, τα νησιά αλλά και η Πελοπόννησος με τη </w:t>
      </w:r>
      <w:r>
        <w:rPr>
          <w:rFonts w:eastAsia="Times New Roman" w:cs="Times New Roman"/>
          <w:szCs w:val="24"/>
        </w:rPr>
        <w:t>δ</w:t>
      </w:r>
      <w:r>
        <w:rPr>
          <w:rFonts w:eastAsia="Times New Roman" w:cs="Times New Roman"/>
          <w:szCs w:val="24"/>
        </w:rPr>
        <w:t>υτική Ελλάδα. Υπάρχει εμπλοκή και καθυστέρηση στο καλώδιο που θα ενώνει τις δύο αυτές κρίσιμες περιοχές κ</w:t>
      </w:r>
      <w:r>
        <w:rPr>
          <w:rFonts w:eastAsia="Times New Roman" w:cs="Times New Roman"/>
          <w:szCs w:val="24"/>
        </w:rPr>
        <w:t>αι θα απελευθέρωνε τα έργα ΑΠΕ και ίσως να μην χρειαζόταν να προχωρήσουμε για την ασφάλεια του δικτύου στον περιορισμό που θέτει το άρθρο 5 στο παρόν νομοσχέδιο. Επίσης, η εξωτερική διασύνδεση με άλλες χώρες, αγωγούς και κομβικά σημεία σύνδεσης πηγών ενέργ</w:t>
      </w:r>
      <w:r>
        <w:rPr>
          <w:rFonts w:eastAsia="Times New Roman" w:cs="Times New Roman"/>
          <w:szCs w:val="24"/>
        </w:rPr>
        <w:t xml:space="preserve">ειας θα αναβαθμίσουν τη γεωπολιτική θέση της χώρας. Και είναι και οι ΑΠΕ, με επιτάχυνση </w:t>
      </w:r>
      <w:proofErr w:type="spellStart"/>
      <w:r>
        <w:rPr>
          <w:rFonts w:eastAsia="Times New Roman" w:cs="Times New Roman"/>
          <w:szCs w:val="24"/>
        </w:rPr>
        <w:t>αδειοδοτήσεων</w:t>
      </w:r>
      <w:proofErr w:type="spellEnd"/>
      <w:r>
        <w:rPr>
          <w:rFonts w:eastAsia="Times New Roman" w:cs="Times New Roman"/>
          <w:szCs w:val="24"/>
        </w:rPr>
        <w:t>, με μικρούς παραγωγούς, με νέα επενδυτικά σχέδια.</w:t>
      </w:r>
    </w:p>
    <w:p w14:paraId="7FDB741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Μπορούμε, κυρίες και κύριοι, να γίνουμε ενεργειακή υπερδύναμη σε ΑΠΕ χωρίς να έχουμε στο μέλλον ανάγκη κ</w:t>
      </w:r>
      <w:r>
        <w:rPr>
          <w:rFonts w:eastAsia="Times New Roman" w:cs="Times New Roman"/>
          <w:szCs w:val="24"/>
        </w:rPr>
        <w:t>ανένα πυρηνικό εργοστάσιο, όπως κατασκευάζει ή επιλέγει να κατασκευάσει η γ</w:t>
      </w:r>
      <w:r>
        <w:rPr>
          <w:rFonts w:eastAsia="Times New Roman" w:cs="Times New Roman"/>
          <w:szCs w:val="24"/>
        </w:rPr>
        <w:t>ειτονική</w:t>
      </w:r>
      <w:r>
        <w:rPr>
          <w:rFonts w:eastAsia="Times New Roman" w:cs="Times New Roman"/>
          <w:szCs w:val="24"/>
        </w:rPr>
        <w:t xml:space="preserve"> χώρα. Και είναι ένα θέμα που πρέπει ιδιαίτερα να μας απασχολήσει.</w:t>
      </w:r>
    </w:p>
    <w:p w14:paraId="7FDB741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Αυτές τις δύο μεγάλες εθνικές προτεραιότητες χρειαζόμαστε μία ισχυρή ΔΕΗ για να τις υλοποιήσουμε. Και με α</w:t>
      </w:r>
      <w:r>
        <w:rPr>
          <w:rFonts w:eastAsia="Times New Roman" w:cs="Times New Roman"/>
          <w:szCs w:val="24"/>
        </w:rPr>
        <w:t xml:space="preserve">υτό το νομοσχέδιο δεν οδηγούμαστε σε μία ισχυρή ΔΕΗ. </w:t>
      </w:r>
    </w:p>
    <w:p w14:paraId="7FDB741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Δίκτυα, νέα δίκτυα και περισσότερο οι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είναι και θα είναι και πρέπει να είναι η μόνιμη επωδός όποιου χειρίζεται τα ενεργειακά θέματα. Η Ελλάδα πρέπει, μπορεί και ίσως είναι η </w:t>
      </w:r>
      <w:r>
        <w:rPr>
          <w:rFonts w:eastAsia="Times New Roman" w:cs="Times New Roman"/>
          <w:szCs w:val="24"/>
        </w:rPr>
        <w:t>σημαντικότερη επιλογή της να γίνει ενεργειακός κόμβος.</w:t>
      </w:r>
    </w:p>
    <w:p w14:paraId="7FDB741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Κύριε Υπουργέ, εκεί πρέπει να στοχεύει κάθε προσπάθειά μας και κάθε μέτρο ενεργειακής πολιτικής. Σε αυτούς τους τομείς πρέπει να κατευθυνθούν όσοι δημόσιοι πόροι έχουμε και όσα ιδιωτικά κεφάλαια μπορού</w:t>
      </w:r>
      <w:r>
        <w:rPr>
          <w:rFonts w:eastAsia="Times New Roman" w:cs="Times New Roman"/>
          <w:szCs w:val="24"/>
        </w:rPr>
        <w:t>με να προσελκύσουμε. Δυστυχώς, όμως, αυτό ούτε συμβαίνει ούτε είναι κάτι το οποίο προωθεί το νομοσχέδιό σας και γι’ αυτό το καταψηφίζουμε.</w:t>
      </w:r>
    </w:p>
    <w:p w14:paraId="7FDB741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FDB741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7FDB7420"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Χρυσής Αυγής κ. </w:t>
      </w:r>
      <w:proofErr w:type="spellStart"/>
      <w:r>
        <w:rPr>
          <w:rFonts w:eastAsia="Times New Roman" w:cs="Times New Roman"/>
          <w:szCs w:val="24"/>
        </w:rPr>
        <w:t>Σαχινίδης</w:t>
      </w:r>
      <w:proofErr w:type="spellEnd"/>
      <w:r>
        <w:rPr>
          <w:rFonts w:eastAsia="Times New Roman" w:cs="Times New Roman"/>
          <w:szCs w:val="24"/>
        </w:rPr>
        <w:t>.</w:t>
      </w:r>
    </w:p>
    <w:p w14:paraId="7FDB7421"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7FDB742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Βλέπω μεγάλο άγχος διακατέχει τους εισηγητές της Συμπολίτευσης και της Αξιωματικής Αντιπολίτευσης. Οι μεν απολογούνται για π</w:t>
      </w:r>
      <w:r>
        <w:rPr>
          <w:rFonts w:eastAsia="Times New Roman" w:cs="Times New Roman"/>
          <w:szCs w:val="24"/>
        </w:rPr>
        <w:t>οιον λόγο αναγκάζονται να ξεπουλήσουν βασικούς πυλώνες της οικονομίας μας και οι δε για το ότι δεν θα μείνει τίποτα να ξεπουλήσουν αυτοί. Το μόνο που δεν ακούσαμε είναι υποσχέσεις ότι θα καλύψουν αυτά τα κενά με πυρηνικά εργοστάσια με τον Πούτιν.</w:t>
      </w:r>
    </w:p>
    <w:p w14:paraId="7FDB742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Καλούμαστ</w:t>
      </w:r>
      <w:r>
        <w:rPr>
          <w:rFonts w:eastAsia="Times New Roman" w:cs="Times New Roman"/>
          <w:szCs w:val="24"/>
        </w:rPr>
        <w:t xml:space="preserve">ε σήμερα να συζητήσουμε και να αποφασίσουμε για το μείζον θέμα της ενέργειας και συγκεκριμένα για τα </w:t>
      </w:r>
      <w:proofErr w:type="spellStart"/>
      <w:r>
        <w:rPr>
          <w:rFonts w:eastAsia="Times New Roman" w:cs="Times New Roman"/>
          <w:szCs w:val="24"/>
        </w:rPr>
        <w:t>λιγνιτικά</w:t>
      </w:r>
      <w:proofErr w:type="spellEnd"/>
      <w:r>
        <w:rPr>
          <w:rFonts w:eastAsia="Times New Roman" w:cs="Times New Roman"/>
          <w:szCs w:val="24"/>
        </w:rPr>
        <w:t xml:space="preserve"> κοιτάσματα, τους </w:t>
      </w:r>
      <w:proofErr w:type="spellStart"/>
      <w:r>
        <w:rPr>
          <w:rFonts w:eastAsia="Times New Roman" w:cs="Times New Roman"/>
          <w:szCs w:val="24"/>
        </w:rPr>
        <w:t>λιγνιτικούς</w:t>
      </w:r>
      <w:proofErr w:type="spellEnd"/>
      <w:r>
        <w:rPr>
          <w:rFonts w:eastAsia="Times New Roman" w:cs="Times New Roman"/>
          <w:szCs w:val="24"/>
        </w:rPr>
        <w:t xml:space="preserve"> σταθμούς </w:t>
      </w:r>
      <w:r>
        <w:rPr>
          <w:rFonts w:eastAsia="Times New Roman" w:cs="Times New Roman"/>
          <w:szCs w:val="24"/>
        </w:rPr>
        <w:t>«</w:t>
      </w:r>
      <w:r>
        <w:rPr>
          <w:rFonts w:eastAsia="Times New Roman" w:cs="Times New Roman"/>
          <w:szCs w:val="24"/>
        </w:rPr>
        <w:t xml:space="preserve">Μελίτη </w:t>
      </w:r>
      <w:r>
        <w:rPr>
          <w:rFonts w:eastAsia="Times New Roman" w:cs="Times New Roman"/>
          <w:szCs w:val="24"/>
        </w:rPr>
        <w:t>1</w:t>
      </w:r>
      <w:r>
        <w:rPr>
          <w:rFonts w:eastAsia="Times New Roman" w:cs="Times New Roman"/>
          <w:szCs w:val="24"/>
        </w:rPr>
        <w:t>»</w:t>
      </w:r>
      <w:r>
        <w:rPr>
          <w:rFonts w:eastAsia="Times New Roman" w:cs="Times New Roman"/>
          <w:szCs w:val="24"/>
        </w:rPr>
        <w:t xml:space="preserve">, την άδεια για την κατασκευή της </w:t>
      </w:r>
      <w:proofErr w:type="spellStart"/>
      <w:r>
        <w:rPr>
          <w:rFonts w:eastAsia="Times New Roman" w:cs="Times New Roman"/>
          <w:szCs w:val="24"/>
        </w:rPr>
        <w:t>μονάδος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Μελίτη </w:t>
      </w:r>
      <w:r>
        <w:rPr>
          <w:rFonts w:eastAsia="Times New Roman" w:cs="Times New Roman"/>
          <w:szCs w:val="24"/>
        </w:rPr>
        <w:t>2</w:t>
      </w:r>
      <w:r>
        <w:rPr>
          <w:rFonts w:eastAsia="Times New Roman" w:cs="Times New Roman"/>
          <w:szCs w:val="24"/>
        </w:rPr>
        <w:t>»</w:t>
      </w:r>
      <w:r>
        <w:rPr>
          <w:rFonts w:eastAsia="Times New Roman" w:cs="Times New Roman"/>
          <w:szCs w:val="24"/>
        </w:rPr>
        <w:t xml:space="preserve"> και τους </w:t>
      </w:r>
      <w:proofErr w:type="spellStart"/>
      <w:r>
        <w:rPr>
          <w:rFonts w:eastAsia="Times New Roman" w:cs="Times New Roman"/>
          <w:szCs w:val="24"/>
        </w:rPr>
        <w:t>λιγνιτικούς</w:t>
      </w:r>
      <w:proofErr w:type="spellEnd"/>
      <w:r>
        <w:rPr>
          <w:rFonts w:eastAsia="Times New Roman" w:cs="Times New Roman"/>
          <w:szCs w:val="24"/>
        </w:rPr>
        <w:t xml:space="preserve"> σταθμούς </w:t>
      </w:r>
      <w:r>
        <w:rPr>
          <w:rFonts w:eastAsia="Times New Roman" w:cs="Times New Roman"/>
          <w:szCs w:val="24"/>
        </w:rPr>
        <w:t>«</w:t>
      </w:r>
      <w:r>
        <w:rPr>
          <w:rFonts w:eastAsia="Times New Roman" w:cs="Times New Roman"/>
          <w:szCs w:val="24"/>
        </w:rPr>
        <w:t>Μεγαλόπολη 3</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«Μεγαλόπολη </w:t>
      </w:r>
      <w:r>
        <w:rPr>
          <w:rFonts w:eastAsia="Times New Roman" w:cs="Times New Roman"/>
          <w:szCs w:val="24"/>
        </w:rPr>
        <w:t>4</w:t>
      </w:r>
      <w:r>
        <w:rPr>
          <w:rFonts w:eastAsia="Times New Roman" w:cs="Times New Roman"/>
          <w:szCs w:val="24"/>
        </w:rPr>
        <w:t>»</w:t>
      </w:r>
      <w:r>
        <w:rPr>
          <w:rFonts w:eastAsia="Times New Roman" w:cs="Times New Roman"/>
          <w:szCs w:val="24"/>
        </w:rPr>
        <w:t>.</w:t>
      </w:r>
    </w:p>
    <w:p w14:paraId="7FDB742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Παραχωρείτε τα ορυχεία που συνοδεύουν αυτές τις μονάδες, όλον τον εξοπλισμό τους μέχρι και τα οχήματα και όλα τα κτήρια και τις εκτάσεις που είναι εγκατεστημένοι </w:t>
      </w:r>
      <w:r>
        <w:rPr>
          <w:rFonts w:eastAsia="Times New Roman" w:cs="Times New Roman"/>
          <w:szCs w:val="24"/>
        </w:rPr>
        <w:lastRenderedPageBreak/>
        <w:t>οι σταθμοί. Οι μονάδες που ξεπουλάτε με το παρόν σχέδιο νόμου έχουν εγκατ</w:t>
      </w:r>
      <w:r>
        <w:rPr>
          <w:rFonts w:eastAsia="Times New Roman" w:cs="Times New Roman"/>
          <w:szCs w:val="24"/>
        </w:rPr>
        <w:t xml:space="preserve">εστημένο σύστημα </w:t>
      </w:r>
      <w:proofErr w:type="spellStart"/>
      <w:r>
        <w:rPr>
          <w:rFonts w:eastAsia="Times New Roman" w:cs="Times New Roman"/>
          <w:szCs w:val="24"/>
        </w:rPr>
        <w:t>αποθείωσης</w:t>
      </w:r>
      <w:proofErr w:type="spellEnd"/>
      <w:r>
        <w:rPr>
          <w:rFonts w:eastAsia="Times New Roman" w:cs="Times New Roman"/>
          <w:szCs w:val="24"/>
        </w:rPr>
        <w:t xml:space="preserve">, που σημαίνει ότι είναι και λιγότερο </w:t>
      </w:r>
      <w:proofErr w:type="spellStart"/>
      <w:r>
        <w:rPr>
          <w:rFonts w:eastAsia="Times New Roman" w:cs="Times New Roman"/>
          <w:szCs w:val="24"/>
        </w:rPr>
        <w:t>ρυπογόνες</w:t>
      </w:r>
      <w:proofErr w:type="spellEnd"/>
      <w:r>
        <w:rPr>
          <w:rFonts w:eastAsia="Times New Roman" w:cs="Times New Roman"/>
          <w:szCs w:val="24"/>
        </w:rPr>
        <w:t xml:space="preserve">. Κρατάτε τις </w:t>
      </w:r>
      <w:proofErr w:type="spellStart"/>
      <w:r>
        <w:rPr>
          <w:rFonts w:eastAsia="Times New Roman" w:cs="Times New Roman"/>
          <w:szCs w:val="24"/>
        </w:rPr>
        <w:t>ρυπογόνες</w:t>
      </w:r>
      <w:proofErr w:type="spellEnd"/>
      <w:r>
        <w:rPr>
          <w:rFonts w:eastAsia="Times New Roman" w:cs="Times New Roman"/>
          <w:szCs w:val="24"/>
        </w:rPr>
        <w:t xml:space="preserve"> </w:t>
      </w:r>
      <w:proofErr w:type="spellStart"/>
      <w:r>
        <w:rPr>
          <w:rFonts w:eastAsia="Times New Roman" w:cs="Times New Roman"/>
          <w:szCs w:val="24"/>
        </w:rPr>
        <w:t>λιγνιτικές</w:t>
      </w:r>
      <w:proofErr w:type="spellEnd"/>
      <w:r>
        <w:rPr>
          <w:rFonts w:eastAsia="Times New Roman" w:cs="Times New Roman"/>
          <w:szCs w:val="24"/>
        </w:rPr>
        <w:t xml:space="preserve"> μονάδες, οι οποίες δεν θα μπαίνουν στο σύστημα, και από </w:t>
      </w:r>
      <w:proofErr w:type="spellStart"/>
      <w:r>
        <w:rPr>
          <w:rFonts w:eastAsia="Times New Roman" w:cs="Times New Roman"/>
          <w:szCs w:val="24"/>
        </w:rPr>
        <w:t>λιγνιτική</w:t>
      </w:r>
      <w:proofErr w:type="spellEnd"/>
      <w:r>
        <w:rPr>
          <w:rFonts w:eastAsia="Times New Roman" w:cs="Times New Roman"/>
          <w:szCs w:val="24"/>
        </w:rPr>
        <w:t xml:space="preserve"> παραγωγή θα υπάρχουν στο σύστημα πλέον μόνο οι </w:t>
      </w:r>
      <w:proofErr w:type="spellStart"/>
      <w:r>
        <w:rPr>
          <w:rFonts w:eastAsia="Times New Roman" w:cs="Times New Roman"/>
          <w:szCs w:val="24"/>
        </w:rPr>
        <w:t>λιγνιτικές</w:t>
      </w:r>
      <w:proofErr w:type="spellEnd"/>
      <w:r>
        <w:rPr>
          <w:rFonts w:eastAsia="Times New Roman" w:cs="Times New Roman"/>
          <w:szCs w:val="24"/>
        </w:rPr>
        <w:t xml:space="preserve"> οι οποίες θα ανήκουν σε</w:t>
      </w:r>
      <w:r>
        <w:rPr>
          <w:rFonts w:eastAsia="Times New Roman" w:cs="Times New Roman"/>
          <w:szCs w:val="24"/>
        </w:rPr>
        <w:t xml:space="preserve"> ιδιώτες. Εδώ να επισημάνω πως οι </w:t>
      </w:r>
      <w:proofErr w:type="spellStart"/>
      <w:r>
        <w:rPr>
          <w:rFonts w:eastAsia="Times New Roman" w:cs="Times New Roman"/>
          <w:szCs w:val="24"/>
        </w:rPr>
        <w:t>λιγνιτικές</w:t>
      </w:r>
      <w:proofErr w:type="spellEnd"/>
      <w:r>
        <w:rPr>
          <w:rFonts w:eastAsia="Times New Roman" w:cs="Times New Roman"/>
          <w:szCs w:val="24"/>
        </w:rPr>
        <w:t xml:space="preserve"> μονάδες που θα κρατήσετε είναι και αυτές που θα εξαντλήσουν τον χρόνο λειτουργίας τους το 2020.</w:t>
      </w:r>
    </w:p>
    <w:p w14:paraId="7FDB742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λοιπόν, του παρόντος νομοσχεδίου συνεχίζετε την τακτική διάλυσης και καταστροφής της εθνικής οικονομία</w:t>
      </w:r>
      <w:r>
        <w:rPr>
          <w:rFonts w:eastAsia="Times New Roman" w:cs="Times New Roman"/>
          <w:szCs w:val="24"/>
        </w:rPr>
        <w:t>ς μας και την εσαεί υποδούλωση της πατρίδας σε ξένα κέντρα. Κοινώς υποκύπτετε ξανά και ξανά στις προσταγές των αφεντικών σας, ερχόμενοι σε πλήρη αντίθεση με τις προεκλογικές σας εξαγγελίες και εκχωρείτε, όπως και οι προκάτοχοί σας, την εθνική μας κυριαρχία</w:t>
      </w:r>
      <w:r>
        <w:rPr>
          <w:rFonts w:eastAsia="Times New Roman" w:cs="Times New Roman"/>
          <w:szCs w:val="24"/>
        </w:rPr>
        <w:t xml:space="preserve"> ξεπουλώντας κομμάτι-κομμάτι όλους τους νευραλγικούς τομείς της οικονομίας της χώρας μας.</w:t>
      </w:r>
    </w:p>
    <w:p w14:paraId="7FDB742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Τα διαρθρωτικά μέτρα, που τόσο δουλικά θα έλεγα δέχεστε, προβλέπουν, όσο οξύμωρο και αν ακουστεί, την </w:t>
      </w:r>
      <w:proofErr w:type="spellStart"/>
      <w:r>
        <w:rPr>
          <w:rFonts w:eastAsia="Times New Roman" w:cs="Times New Roman"/>
          <w:szCs w:val="24"/>
        </w:rPr>
        <w:t>αποεπένδυση</w:t>
      </w:r>
      <w:proofErr w:type="spellEnd"/>
      <w:r>
        <w:rPr>
          <w:rFonts w:eastAsia="Times New Roman" w:cs="Times New Roman"/>
          <w:szCs w:val="24"/>
        </w:rPr>
        <w:t xml:space="preserve"> με επένδυση περιουσιακών στοιχείων και </w:t>
      </w:r>
      <w:r>
        <w:rPr>
          <w:rFonts w:eastAsia="Times New Roman" w:cs="Times New Roman"/>
          <w:szCs w:val="24"/>
        </w:rPr>
        <w:lastRenderedPageBreak/>
        <w:t xml:space="preserve">δραστηριοτήτων της ήδη κατακερματισμένης και σε μεγάλο βαθμό ξεπουλημένης </w:t>
      </w:r>
      <w:r>
        <w:rPr>
          <w:rFonts w:eastAsia="Times New Roman" w:cs="Times New Roman"/>
          <w:szCs w:val="24"/>
        </w:rPr>
        <w:t>«</w:t>
      </w:r>
      <w:r>
        <w:rPr>
          <w:rFonts w:eastAsia="Times New Roman" w:cs="Times New Roman"/>
          <w:szCs w:val="24"/>
        </w:rPr>
        <w:t>ΔΕΗ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Τα διαρθρωτικά μέ</w:t>
      </w:r>
      <w:r>
        <w:rPr>
          <w:rFonts w:eastAsia="Times New Roman" w:cs="Times New Roman"/>
          <w:szCs w:val="24"/>
        </w:rPr>
        <w:t>τρα μάς επιβάλλονται με το «έτσι θέλω» κατόπιν οδηγιών της Ευρωπαϊκή Επιτροπής και μάλλον μας θυμίζει μία σχέση μεταξύ αφεντικού και δούλου. Ή όπως έχω αναφέρει και παλαιότερα, εάν η Ευρωπαϊκή Ένωση θεωρείται οικογένεια και εμείς μέλος αυτής της οικογένεια</w:t>
      </w:r>
      <w:r>
        <w:rPr>
          <w:rFonts w:eastAsia="Times New Roman" w:cs="Times New Roman"/>
          <w:szCs w:val="24"/>
        </w:rPr>
        <w:t>ς, εμείς υφιστάμεθα ενδοοικογενειακή βία.</w:t>
      </w:r>
    </w:p>
    <w:p w14:paraId="7FDB742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 σχέδιο νόμου, λοιπόν, που συζητάμε είναι απαράδεκτο, είναι καταστροφικό, είναι διαλυτικό για τη ΔΕΗ, για τον ενεργειακό σχεδιασμό της χώρας, για τις τοπικές κοινωνίες, για τους εργαζομένους και, θα έλεγα, προκλη</w:t>
      </w:r>
      <w:r>
        <w:rPr>
          <w:rFonts w:eastAsia="Times New Roman" w:cs="Times New Roman"/>
          <w:szCs w:val="24"/>
        </w:rPr>
        <w:t xml:space="preserve">τικά ευνοϊκό για τους κρατικοδίαιτους αεριτζήδες στον χώρο της ενέργειας. Από τις διατάξεις του παρόντος νομοσχεδίου αναδεικνύεται η στόχευση του Υπουργείου Περιβάλλοντος και Ενέργειας να δώσει κίνητρα και δώρα για προσέλκυση επενδυτών στις </w:t>
      </w:r>
      <w:proofErr w:type="spellStart"/>
      <w:r>
        <w:rPr>
          <w:rFonts w:eastAsia="Times New Roman" w:cs="Times New Roman"/>
          <w:szCs w:val="24"/>
        </w:rPr>
        <w:t>λιγνιτικές</w:t>
      </w:r>
      <w:proofErr w:type="spellEnd"/>
      <w:r>
        <w:rPr>
          <w:rFonts w:eastAsia="Times New Roman" w:cs="Times New Roman"/>
          <w:szCs w:val="24"/>
        </w:rPr>
        <w:t xml:space="preserve"> μονά</w:t>
      </w:r>
      <w:r>
        <w:rPr>
          <w:rFonts w:eastAsia="Times New Roman" w:cs="Times New Roman"/>
          <w:szCs w:val="24"/>
        </w:rPr>
        <w:t xml:space="preserve">δες. Οι διαδικασίες και οι επιλογές που έχετε κάνει οδηγούν στο ξεπούλημα των εγκαταστάσεων των μονάδων και των ορυχείων με απαράδεκτα ευτελές τίμημα. Εκχωρείτε τη χρήση </w:t>
      </w:r>
      <w:r>
        <w:rPr>
          <w:rFonts w:eastAsia="Times New Roman" w:cs="Times New Roman"/>
          <w:szCs w:val="24"/>
        </w:rPr>
        <w:lastRenderedPageBreak/>
        <w:t>των εκτάσεων που στο παρελθόν είχαν απαλλοτριωθεί από τη ΔΕΗ και ουσιαστικά περνάνε στ</w:t>
      </w:r>
      <w:r>
        <w:rPr>
          <w:rFonts w:eastAsia="Times New Roman" w:cs="Times New Roman"/>
          <w:szCs w:val="24"/>
        </w:rPr>
        <w:t>α χέρια των αγοραστών.</w:t>
      </w:r>
    </w:p>
    <w:p w14:paraId="7FDB742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δεκαπέντε φορές αναφέρεται ο όρος «παρεκκλίσεις από τη νομοθεσία», προκειμένου οι διαδικασίες να επισπευσθούν για τη λήψη των απαιτούμενων </w:t>
      </w:r>
      <w:proofErr w:type="spellStart"/>
      <w:r>
        <w:rPr>
          <w:rFonts w:eastAsia="Times New Roman" w:cs="Times New Roman"/>
          <w:szCs w:val="24"/>
        </w:rPr>
        <w:t>αδειοδοτήσεων</w:t>
      </w:r>
      <w:proofErr w:type="spellEnd"/>
      <w:r>
        <w:rPr>
          <w:rFonts w:eastAsia="Times New Roman" w:cs="Times New Roman"/>
          <w:szCs w:val="24"/>
        </w:rPr>
        <w:t xml:space="preserve"> και άλλων υποχρεώσεων. Βέβαια, οι παρεκκλίσεις σε ισχύοντες νόμου</w:t>
      </w:r>
      <w:r>
        <w:rPr>
          <w:rFonts w:eastAsia="Times New Roman" w:cs="Times New Roman"/>
          <w:szCs w:val="24"/>
        </w:rPr>
        <w:t xml:space="preserve">ς δεν μας προκαλούν απολύτως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εντύπωση. Εδώ έχετε παρεκκλίνει του Κανονισμού της Βουλής και του Συντάγματος της Ελλάδας θα είχατε ενδοιασμούς για κάποιους νόμους;</w:t>
      </w:r>
    </w:p>
    <w:p w14:paraId="7FDB742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Σχετικά, λοιπόν, με το άρθρο 1, </w:t>
      </w:r>
      <w:r>
        <w:rPr>
          <w:rFonts w:eastAsia="Times New Roman" w:cs="Times New Roman"/>
          <w:szCs w:val="24"/>
        </w:rPr>
        <w:t xml:space="preserve">στο οποίο </w:t>
      </w:r>
      <w:r>
        <w:rPr>
          <w:rFonts w:eastAsia="Times New Roman" w:cs="Times New Roman"/>
          <w:szCs w:val="24"/>
        </w:rPr>
        <w:t xml:space="preserve">αναφέρεται η απόσχιση και εισφορά δύο </w:t>
      </w:r>
      <w:proofErr w:type="spellStart"/>
      <w:r>
        <w:rPr>
          <w:rFonts w:eastAsia="Times New Roman" w:cs="Times New Roman"/>
          <w:szCs w:val="24"/>
        </w:rPr>
        <w:t>λιγνιτι</w:t>
      </w:r>
      <w:r>
        <w:rPr>
          <w:rFonts w:eastAsia="Times New Roman" w:cs="Times New Roman"/>
          <w:szCs w:val="24"/>
        </w:rPr>
        <w:t>κών</w:t>
      </w:r>
      <w:proofErr w:type="spellEnd"/>
      <w:r>
        <w:rPr>
          <w:rFonts w:eastAsia="Times New Roman" w:cs="Times New Roman"/>
          <w:szCs w:val="24"/>
        </w:rPr>
        <w:t xml:space="preserve"> κλάδων της ΔΕΗ σε δύο νέες εταιρείες, προκύπτει εδώ το εξής ερώτημα: Στη ΔΕΗ, κύριε Υπουργέ, τι ακριβώς θα απομείνει; Από το τίμημα που θα προκύψει είτε θα καλυφθεί μέρος του δημοσίου χρέους είτε θα εξυπηρετηθούν άλλα συμφέροντα. Το μόνο σίγουρο είναι </w:t>
      </w:r>
      <w:r>
        <w:rPr>
          <w:rFonts w:eastAsia="Times New Roman" w:cs="Times New Roman"/>
          <w:szCs w:val="24"/>
        </w:rPr>
        <w:t>ότι οι επιπτώσεις που θα υπάρξουν, δυστυχώς, θα είναι οδυνηρές για τους Έλληνες.</w:t>
      </w:r>
    </w:p>
    <w:p w14:paraId="7FDB742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η είσοδος των ιδιωτών στην αγορά ηλεκτρικής ενέργειας μέσω της απόκτησης ιδιοκτησιακών δικαιωμάτων στις υποδομές παραγωγής ηλεκτρικής ενέργειας θα επηρεάσει σημαντικά </w:t>
      </w:r>
      <w:r>
        <w:rPr>
          <w:rFonts w:eastAsia="Times New Roman" w:cs="Times New Roman"/>
          <w:szCs w:val="24"/>
        </w:rPr>
        <w:t>τους όρους και το ποσοστό συμμετοχής του λιγνίτη στο εγχώριο ενεργειακό μίγμα αλλά και το κόστος του λιγνίτη, αφού πλέον θα μιλάμε μόνο για τους κανόνες ιδιωτικής οικονομίας.</w:t>
      </w:r>
    </w:p>
    <w:p w14:paraId="7FDB742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άρθρο 4, </w:t>
      </w:r>
      <w:r>
        <w:rPr>
          <w:rFonts w:eastAsia="Times New Roman" w:cs="Times New Roman"/>
          <w:szCs w:val="24"/>
        </w:rPr>
        <w:t>στο οποίο</w:t>
      </w:r>
      <w:r>
        <w:rPr>
          <w:rFonts w:eastAsia="Times New Roman" w:cs="Times New Roman"/>
          <w:szCs w:val="24"/>
        </w:rPr>
        <w:t xml:space="preserve"> αναφέρονται οι εργασιακές σχέσεις των εργαζομένω</w:t>
      </w:r>
      <w:r>
        <w:rPr>
          <w:rFonts w:eastAsia="Times New Roman" w:cs="Times New Roman"/>
          <w:szCs w:val="24"/>
        </w:rPr>
        <w:t>ν και στους δύο κλάδους, με μια πρώτη ανάγνωση εύκολα θα μπορούσε κάποιος να ξεγελαστεί, νομίζοντας ότι διασφαλίζονται οι εργαζόμενοι. Όμως, φυσικά και δεν ισχύει κάτι τέτοιο. Με την παρέλευση της εξαετίας η εταιρεία θα μπορεί να τους απολύσει και δεν θα υ</w:t>
      </w:r>
      <w:r>
        <w:rPr>
          <w:rFonts w:eastAsia="Times New Roman" w:cs="Times New Roman"/>
          <w:szCs w:val="24"/>
        </w:rPr>
        <w:t>πάρχει κανένας απολύτως περιορισμός για αυτή τους την ενέργεια. Όσοι ασχολούνται σε υπηρεσιακές μονάδες, που τίθενται εκτός λειτουργίας ή δεν εισφέρονται κατά την ημερομηνίας απόσχισης, τότε αυτοί είτε θα μετατίθενται σε άλλες μονάδες της ΔΕΗ είτε μετακινο</w:t>
      </w:r>
      <w:r>
        <w:rPr>
          <w:rFonts w:eastAsia="Times New Roman" w:cs="Times New Roman"/>
          <w:szCs w:val="24"/>
        </w:rPr>
        <w:t xml:space="preserve">ύνται σε άλλες θυγατρικές της ΔΕΗ είτε θα εντάσσονται </w:t>
      </w:r>
      <w:r>
        <w:rPr>
          <w:rFonts w:eastAsia="Times New Roman" w:cs="Times New Roman"/>
          <w:szCs w:val="24"/>
        </w:rPr>
        <w:lastRenderedPageBreak/>
        <w:t xml:space="preserve">σε πρόγραμμα εθελούσιας εξόδου. Σύμφωνα με πληροφορίες, αυτό αφορά το προσωπικό της ΑΗΣ Καρδιάς και Αμυνταίου και τον </w:t>
      </w:r>
      <w:r>
        <w:rPr>
          <w:rFonts w:eastAsia="Times New Roman" w:cs="Times New Roman"/>
          <w:szCs w:val="24"/>
        </w:rPr>
        <w:t>σ</w:t>
      </w:r>
      <w:r>
        <w:rPr>
          <w:rFonts w:eastAsia="Times New Roman" w:cs="Times New Roman"/>
          <w:szCs w:val="24"/>
        </w:rPr>
        <w:t xml:space="preserve">ταθμό </w:t>
      </w:r>
      <w:r>
        <w:rPr>
          <w:rFonts w:eastAsia="Times New Roman" w:cs="Times New Roman"/>
          <w:szCs w:val="24"/>
        </w:rPr>
        <w:t>π</w:t>
      </w:r>
      <w:r>
        <w:rPr>
          <w:rFonts w:eastAsia="Times New Roman" w:cs="Times New Roman"/>
          <w:szCs w:val="24"/>
        </w:rPr>
        <w:t xml:space="preserve">αραγωγής </w:t>
      </w:r>
      <w:r>
        <w:rPr>
          <w:rFonts w:eastAsia="Times New Roman" w:cs="Times New Roman"/>
          <w:szCs w:val="24"/>
        </w:rPr>
        <w:t>ρ</w:t>
      </w:r>
      <w:r>
        <w:rPr>
          <w:rFonts w:eastAsia="Times New Roman" w:cs="Times New Roman"/>
          <w:szCs w:val="24"/>
        </w:rPr>
        <w:t>ευμάτων των νησιών όπου γίνονται διασυνδέσεις για τις Κυκλάδες και</w:t>
      </w:r>
      <w:r>
        <w:rPr>
          <w:rFonts w:eastAsia="Times New Roman" w:cs="Times New Roman"/>
          <w:szCs w:val="24"/>
        </w:rPr>
        <w:t xml:space="preserve"> την Κρήτη.</w:t>
      </w:r>
    </w:p>
    <w:p w14:paraId="7FDB742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Όμως, για να κάνετε ελκυστική και συμφέρουσα την πώληση, προβαίνετε σε σημαντική μείωση των θέσεων απασχόλησης και στην όποια μείωση θέσεων εργασίας που θα προχωρούσαν οι ιδιώτες. Το κόστος της επιλογής αυτής εκ των προτέρων θα επωμιστεί η ΔΕΗ,</w:t>
      </w:r>
      <w:r>
        <w:rPr>
          <w:rFonts w:eastAsia="Times New Roman" w:cs="Times New Roman"/>
          <w:szCs w:val="24"/>
        </w:rPr>
        <w:t xml:space="preserve"> χωρίς οι επενδυτές να αναθέσουν τα αναγκαία κεφάλαια για τη μείωση του προσωπικού που θα ήθελαν.</w:t>
      </w:r>
    </w:p>
    <w:p w14:paraId="7FDB742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Οι υποψήφιοι, λοιπόν, αγοραστές θα έχουν χαμηλότερο εργατικό κόστος, αφού δεν είναι διασφαλισμένες οι σημερινές θέσεις εργασίας και δεν διασφαλίζονται πουθενά</w:t>
      </w:r>
      <w:r>
        <w:rPr>
          <w:rFonts w:eastAsia="Times New Roman" w:cs="Times New Roman"/>
          <w:szCs w:val="24"/>
        </w:rPr>
        <w:t xml:space="preserve"> τα εργασιακά δικαιώματα όλων των σημερινών εργαζομένων.</w:t>
      </w:r>
    </w:p>
    <w:p w14:paraId="7FDB742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Κλείνοντας, θα αναφερθώ στο άρθρο 7, το οποίο αφορά το ειδικό τέλος δικαιωμάτων έρευνας και εκμετάλλευσης του λιγνίτη. Καταργείται το τέλος ανάπτυξης βιομη</w:t>
      </w:r>
      <w:r>
        <w:rPr>
          <w:rFonts w:eastAsia="Times New Roman" w:cs="Times New Roman"/>
          <w:szCs w:val="24"/>
        </w:rPr>
        <w:lastRenderedPageBreak/>
        <w:t>χανικών περιοχών παραγωγής ηλεκτρικής ενέργε</w:t>
      </w:r>
      <w:r>
        <w:rPr>
          <w:rFonts w:eastAsia="Times New Roman" w:cs="Times New Roman"/>
          <w:szCs w:val="24"/>
        </w:rPr>
        <w:t xml:space="preserve">ιας από </w:t>
      </w:r>
      <w:proofErr w:type="spellStart"/>
      <w:r>
        <w:rPr>
          <w:rFonts w:eastAsia="Times New Roman" w:cs="Times New Roman"/>
          <w:szCs w:val="24"/>
        </w:rPr>
        <w:t>λιγνιτικούς</w:t>
      </w:r>
      <w:proofErr w:type="spellEnd"/>
      <w:r>
        <w:rPr>
          <w:rFonts w:eastAsia="Times New Roman" w:cs="Times New Roman"/>
          <w:szCs w:val="24"/>
        </w:rPr>
        <w:t xml:space="preserve"> σταθμούς και αντικαθίσταται με το νέο ειδικό τέλος ύψους 1,20 ευρώ ανά </w:t>
      </w:r>
      <w:proofErr w:type="spellStart"/>
      <w:r>
        <w:rPr>
          <w:rFonts w:eastAsia="Times New Roman" w:cs="Times New Roman"/>
          <w:szCs w:val="24"/>
        </w:rPr>
        <w:t>μεγαβατ</w:t>
      </w:r>
      <w:r>
        <w:rPr>
          <w:rFonts w:eastAsia="Times New Roman" w:cs="Times New Roman"/>
          <w:szCs w:val="24"/>
        </w:rPr>
        <w:t>ώ</w:t>
      </w:r>
      <w:r>
        <w:rPr>
          <w:rFonts w:eastAsia="Times New Roman" w:cs="Times New Roman"/>
          <w:szCs w:val="24"/>
        </w:rPr>
        <w:t>ρα</w:t>
      </w:r>
      <w:proofErr w:type="spellEnd"/>
      <w:r>
        <w:rPr>
          <w:rFonts w:eastAsia="Times New Roman" w:cs="Times New Roman"/>
          <w:szCs w:val="24"/>
        </w:rPr>
        <w:t xml:space="preserve"> παραγόμενης ηλεκτρικής ενέργειας από λιγνίτη. Τα έσοδα, που θα προκύψουν από την είσπραξή του, υποτίθεται –και λέω «υποτίθεται»- ότι θα χρησιμοποιηθούν σε</w:t>
      </w:r>
      <w:r>
        <w:rPr>
          <w:rFonts w:eastAsia="Times New Roman" w:cs="Times New Roman"/>
          <w:szCs w:val="24"/>
        </w:rPr>
        <w:t xml:space="preserve"> έργα υποδομής, ανάπτυξης και προστασίας του περιβάλλοντος καθώς και για τα έργα μετεγκατάστασης οικισμών των Περιφερειακών Ενοτήτων Αρκαδίας, Κοζάνης και Φλώρινας.</w:t>
      </w:r>
    </w:p>
    <w:p w14:paraId="7FDB742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Εδώ να επισημάνουμε ότι το </w:t>
      </w:r>
      <w:proofErr w:type="spellStart"/>
      <w:r>
        <w:rPr>
          <w:rFonts w:eastAsia="Times New Roman" w:cs="Times New Roman"/>
          <w:szCs w:val="24"/>
        </w:rPr>
        <w:t>λιγνιτόσημο</w:t>
      </w:r>
      <w:proofErr w:type="spellEnd"/>
      <w:r>
        <w:rPr>
          <w:rFonts w:eastAsia="Times New Roman" w:cs="Times New Roman"/>
          <w:szCs w:val="24"/>
        </w:rPr>
        <w:t xml:space="preserve"> ήταν επί του τζίρου που έκανε η ΔΕΗ παράγοντας ηλεκτ</w:t>
      </w:r>
      <w:r>
        <w:rPr>
          <w:rFonts w:eastAsia="Times New Roman" w:cs="Times New Roman"/>
          <w:szCs w:val="24"/>
        </w:rPr>
        <w:t xml:space="preserve">ρική ενέργεια από λιγνίτη, φυσικό αέριο, υδροηλεκτρικές μονάδες και ανανεώσιμες πηγές ενέργειας. Με τη διάταξη του τέλους του 1,20 ευρώ ανά </w:t>
      </w:r>
      <w:proofErr w:type="spellStart"/>
      <w:r>
        <w:rPr>
          <w:rFonts w:eastAsia="Times New Roman" w:cs="Times New Roman"/>
          <w:szCs w:val="24"/>
        </w:rPr>
        <w:t>μεγαβατ</w:t>
      </w:r>
      <w:r>
        <w:rPr>
          <w:rFonts w:eastAsia="Times New Roman" w:cs="Times New Roman"/>
          <w:szCs w:val="24"/>
        </w:rPr>
        <w:t>ώ</w:t>
      </w:r>
      <w:r>
        <w:rPr>
          <w:rFonts w:eastAsia="Times New Roman" w:cs="Times New Roman"/>
          <w:szCs w:val="24"/>
        </w:rPr>
        <w:t>ρα</w:t>
      </w:r>
      <w:proofErr w:type="spellEnd"/>
      <w:r>
        <w:rPr>
          <w:rFonts w:eastAsia="Times New Roman" w:cs="Times New Roman"/>
          <w:szCs w:val="24"/>
        </w:rPr>
        <w:t xml:space="preserve"> παραγόμενη από λιγνίτη περιορίζεται η εισφορά μόνο στο λιγνίτη, που, δυστυχώς, θα επιβαρύνει κατάφ</w:t>
      </w:r>
      <w:r>
        <w:rPr>
          <w:rFonts w:eastAsia="Times New Roman" w:cs="Times New Roman"/>
          <w:szCs w:val="24"/>
        </w:rPr>
        <w:t>ω</w:t>
      </w:r>
      <w:r>
        <w:rPr>
          <w:rFonts w:eastAsia="Times New Roman" w:cs="Times New Roman"/>
          <w:szCs w:val="24"/>
        </w:rPr>
        <w:t>ρα την</w:t>
      </w:r>
      <w:r>
        <w:rPr>
          <w:rFonts w:eastAsia="Times New Roman" w:cs="Times New Roman"/>
          <w:szCs w:val="24"/>
        </w:rPr>
        <w:t xml:space="preserve"> ανταγωνιστικότητά του έναντι άλλων καυσίμων.</w:t>
      </w:r>
    </w:p>
    <w:p w14:paraId="7FDB743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Άμεσο επακόλουθο θα είναι να καταλήξουν λιγότεροι πόροι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παρά τις διαβεβαιώσεις του Υπουργείου σας, που αναφέρουν ότι η αλλαγή αυτή </w:t>
      </w:r>
      <w:r>
        <w:rPr>
          <w:rFonts w:eastAsia="Times New Roman" w:cs="Times New Roman"/>
          <w:szCs w:val="24"/>
        </w:rPr>
        <w:lastRenderedPageBreak/>
        <w:t>δεν θα επηρεάσει τα έσοδα και τις τοπικές κοινωνίες π</w:t>
      </w:r>
      <w:r>
        <w:rPr>
          <w:rFonts w:eastAsia="Times New Roman" w:cs="Times New Roman"/>
          <w:szCs w:val="24"/>
        </w:rPr>
        <w:t>ου επιβαρύνονται περιβαλλοντικά από τη λειτουργία αυτών των μονάδων. Και φυσικά, πουθενά δεν διασφαλίζετε ότι τα έσοδα που θα προκύψουν θα διοχετευτούν στις τοπικές κοινωνίες και δεν θα χρησιμοποιηθούν για άλλους λόγους, όπως προανέφερα, παραδείγματος χάρ</w:t>
      </w:r>
      <w:r>
        <w:rPr>
          <w:rFonts w:eastAsia="Times New Roman" w:cs="Times New Roman"/>
          <w:szCs w:val="24"/>
        </w:rPr>
        <w:t>ι</w:t>
      </w:r>
      <w:r>
        <w:rPr>
          <w:rFonts w:eastAsia="Times New Roman" w:cs="Times New Roman"/>
          <w:szCs w:val="24"/>
        </w:rPr>
        <w:t>ν</w:t>
      </w:r>
      <w:r>
        <w:rPr>
          <w:rFonts w:eastAsia="Times New Roman" w:cs="Times New Roman"/>
          <w:szCs w:val="24"/>
        </w:rPr>
        <w:t>, για τις δανειακές μας υποχρεώσεις.</w:t>
      </w:r>
    </w:p>
    <w:p w14:paraId="7FDB743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Οι επιπτώσεις, λοιπόν, από την πώληση των μονάδων και την ιδιωτικοποίηση της ΔΕΗ είναι προφανείς. Οι καταναλωτές θα στερηθούν ένα κοινωνικό αγαθό και η χώρα μας έναν βασικό πυλώνα ανάπτυξης. Το ρεύμα πολύ σύντομα θα εί</w:t>
      </w:r>
      <w:r>
        <w:rPr>
          <w:rFonts w:eastAsia="Times New Roman" w:cs="Times New Roman"/>
          <w:szCs w:val="24"/>
        </w:rPr>
        <w:t>ναι ένα πανάκριβο προϊόν για τους πολλούς και ένα εργαλείο κερδοσκοπίας για τους λίγους.</w:t>
      </w:r>
    </w:p>
    <w:p w14:paraId="7FDB743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Εμείς, ως Χρυσή Αυγή θα συνεχίσουμε να αντιστεκόμαστε σε αυτή την προοπτική ξεπουλήματος της ενέργειας, την οποία διαθέτουμε σε αφθονία, και θα τονίσουμε άλλη μ</w:t>
      </w:r>
      <w:r>
        <w:rPr>
          <w:rFonts w:eastAsia="Times New Roman" w:cs="Times New Roman"/>
          <w:szCs w:val="24"/>
        </w:rPr>
        <w:t>ί</w:t>
      </w:r>
      <w:r>
        <w:rPr>
          <w:rFonts w:eastAsia="Times New Roman" w:cs="Times New Roman"/>
          <w:szCs w:val="24"/>
        </w:rPr>
        <w:t>α φορά</w:t>
      </w:r>
      <w:r>
        <w:rPr>
          <w:rFonts w:eastAsia="Times New Roman" w:cs="Times New Roman"/>
          <w:szCs w:val="24"/>
        </w:rPr>
        <w:t xml:space="preserve"> ότι ο τομέας της ενέργειας πρέπει να είναι υπό πλήρη εθνικό έλεγχο. Ειδικότερα, το ηλεκτρικό ρεύμα και η κάλυψη των βασικών ενεργειακών αναγκών του λαού </w:t>
      </w:r>
      <w:r>
        <w:rPr>
          <w:rFonts w:eastAsia="Times New Roman" w:cs="Times New Roman"/>
          <w:szCs w:val="24"/>
        </w:rPr>
        <w:lastRenderedPageBreak/>
        <w:t>μας φυσικά και δεν πρέπει να είναι εμπορικό προϊόν, αλλά κοινωνικό και ταυτόχρονα εθνικό αγαθό.</w:t>
      </w:r>
    </w:p>
    <w:p w14:paraId="7FDB743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εμμένουμε στις βασικές μας πολιτικές θέσεις, οι οποίες και εκφράζουν το συμφέρον του ελληνικού έθνους και μόνο: Φάρμακα, τρόφιμα, στρατιωτικός εξοπλισμός και ενέργεια χρειάζεται ένα έθνος για να μπορέσει να επιβιώσει στη σύγχρονη ζούγκλα των γεωπολιτικών α</w:t>
      </w:r>
      <w:r>
        <w:rPr>
          <w:rFonts w:eastAsia="Times New Roman" w:cs="Times New Roman"/>
          <w:szCs w:val="24"/>
        </w:rPr>
        <w:t>ντιπαραθέσεων. Και εσείς με το ολέθριο έργο που επιτελείτε, στερείτε και τα τέσσερα αυτά βασικά στοιχεία από τους Έλληνες.</w:t>
      </w:r>
    </w:p>
    <w:p w14:paraId="7FDB743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Σαφώς και θα καταψηφίσουμε και επί της αρχής και επί των άρθρων το εν λόγω επαίσχυντο νομοθέτημα.</w:t>
      </w:r>
    </w:p>
    <w:p w14:paraId="7FDB743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Ευχαριστώ.</w:t>
      </w:r>
    </w:p>
    <w:p w14:paraId="7FDB7436" w14:textId="77777777" w:rsidR="00F04917" w:rsidRDefault="00B728C3">
      <w:pPr>
        <w:spacing w:after="0" w:line="600" w:lineRule="auto"/>
        <w:ind w:firstLine="720"/>
        <w:jc w:val="center"/>
        <w:rPr>
          <w:rFonts w:eastAsia="Times New Roman" w:cs="Times New Roman"/>
          <w:szCs w:val="24"/>
        </w:rPr>
      </w:pPr>
      <w:r>
        <w:rPr>
          <w:rFonts w:eastAsia="Times New Roman"/>
          <w:szCs w:val="24"/>
        </w:rPr>
        <w:t xml:space="preserve">(Χειροκροτήματα από την </w:t>
      </w:r>
      <w:r>
        <w:rPr>
          <w:rFonts w:eastAsia="Times New Roman"/>
          <w:szCs w:val="24"/>
        </w:rPr>
        <w:t>πτέρυγα της Χρυσής Αυγής)</w:t>
      </w:r>
    </w:p>
    <w:p w14:paraId="7FDB7437"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proofErr w:type="spellStart"/>
      <w:r>
        <w:rPr>
          <w:rFonts w:eastAsia="Times New Roman" w:cs="Times New Roman"/>
          <w:szCs w:val="24"/>
        </w:rPr>
        <w:t>Βαρδαλής</w:t>
      </w:r>
      <w:proofErr w:type="spellEnd"/>
      <w:r>
        <w:rPr>
          <w:rFonts w:eastAsia="Times New Roman" w:cs="Times New Roman"/>
          <w:szCs w:val="24"/>
        </w:rPr>
        <w:t>.</w:t>
      </w:r>
    </w:p>
    <w:p w14:paraId="7FDB743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FDB7439"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Ευχαριστώ, κύριε Πρόεδρε.</w:t>
      </w:r>
    </w:p>
    <w:p w14:paraId="7FDB743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Κατά την γνώμη μας, με αυτό το </w:t>
      </w:r>
      <w:r>
        <w:rPr>
          <w:rFonts w:eastAsia="Times New Roman" w:cs="Times New Roman"/>
          <w:szCs w:val="24"/>
        </w:rPr>
        <w:t>νομοσχέδιο πραγματοποιείται ένα ακόμη βήμα δίπλα στα βήματα που έκαναν οι προηγούμενες κυβερνήσεις της Νέας Δημοκρατίας και του ΠΑΣΟΚ στην υλοποίηση ενός προμελετημένου εγκλήματος.</w:t>
      </w:r>
    </w:p>
    <w:p w14:paraId="7FDB743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Πραγματοποιείται ένα ακόμη αποφασιστικό βήμα στην κατεύθυνση απελευθέρωσης </w:t>
      </w:r>
      <w:r>
        <w:rPr>
          <w:rFonts w:eastAsia="Times New Roman" w:cs="Times New Roman"/>
          <w:szCs w:val="24"/>
        </w:rPr>
        <w:t xml:space="preserve">της εγχώριας αγοράς ηλεκτρισμού με την πώληση </w:t>
      </w:r>
      <w:proofErr w:type="spellStart"/>
      <w:r>
        <w:rPr>
          <w:rFonts w:eastAsia="Times New Roman" w:cs="Times New Roman"/>
          <w:szCs w:val="24"/>
        </w:rPr>
        <w:t>λιγνιτικών</w:t>
      </w:r>
      <w:proofErr w:type="spellEnd"/>
      <w:r>
        <w:rPr>
          <w:rFonts w:eastAsia="Times New Roman" w:cs="Times New Roman"/>
          <w:szCs w:val="24"/>
        </w:rPr>
        <w:t xml:space="preserve"> μονάδων στην οποία προχωρά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υλοποιώντας την ενεργειακή πολιτική της Ευρωπαϊκής Ένωσης στο ακέραιο. Πρόκειται για μια ενεργειακή πολιτική που στόχο έχει να εξασφαλίσει την κερ</w:t>
      </w:r>
      <w:r>
        <w:rPr>
          <w:rFonts w:eastAsia="Times New Roman" w:cs="Times New Roman"/>
          <w:szCs w:val="24"/>
        </w:rPr>
        <w:t>δοφόρα διέξοδο σε συσσωρευμένα κεφάλαια και να εξασφαλίσει ένα ανταγωνιστικό περιβάλλον γι’ αυτά.</w:t>
      </w:r>
    </w:p>
    <w:p w14:paraId="7FDB743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Απελευθέρωση, όμως, της αγοράς ενέργειας δεν μπορεί να γίνει, χωρίς συρρίκνωση της ΔΕΗ, χωρίς να διαμορφώσετε ένα ευνοϊκό περιβάλλον, για να δράσουν οι επιχει</w:t>
      </w:r>
      <w:r>
        <w:rPr>
          <w:rFonts w:eastAsia="Times New Roman" w:cs="Times New Roman"/>
          <w:szCs w:val="24"/>
        </w:rPr>
        <w:t xml:space="preserve">ρηματικοί όμιλοι, τόσο στην παραγωγή, όσο και στην μεταφορά και διανομή της ηλεκτρικής ενέργειας. Και μιλάμε για τον τομέα της ενέργειας, που είναι ένας τομέας </w:t>
      </w:r>
      <w:r>
        <w:rPr>
          <w:rFonts w:eastAsia="Times New Roman" w:cs="Times New Roman"/>
          <w:szCs w:val="24"/>
        </w:rPr>
        <w:lastRenderedPageBreak/>
        <w:t>στρατηγικής σημασίας για την οικονομία. Μιλάμε για έναν τομέα που βρίσκεται στον πυρήνα των αντα</w:t>
      </w:r>
      <w:r>
        <w:rPr>
          <w:rFonts w:eastAsia="Times New Roman" w:cs="Times New Roman"/>
          <w:szCs w:val="24"/>
        </w:rPr>
        <w:t>γωνισμών ισχυρών δυνάμεων μεγάλων μονοπωλιακών ομίλων, τόσο εγχώριων όσο και ξένων, ευρωπαϊκών, αμερικανικών και άλλων.</w:t>
      </w:r>
    </w:p>
    <w:p w14:paraId="7FDB743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Το νέο αυτό βήμα, δηλαδή, η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πραγματοποιείται σε μία περίοδο που οξύνονται οι ανταγωνισμοί των ιμπεριαλιστι</w:t>
      </w:r>
      <w:r>
        <w:rPr>
          <w:rFonts w:eastAsia="Times New Roman" w:cs="Times New Roman"/>
          <w:szCs w:val="24"/>
        </w:rPr>
        <w:t>κών δυνάμεων και των μονοπωλιακών ομίλων στην ευρύτερη περιοχή με επίκεντρο, βεβαίως, την προσπάθεια ελέγχου των ενεργειακών πηγών και των δρόμων μεταφοράς αυτών των πηγών της ενέργειας.</w:t>
      </w:r>
    </w:p>
    <w:p w14:paraId="7FDB743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Σε αυτούς τους ανταγωνισμούς συμμετέχει ενεργά και η αστική τάξη της </w:t>
      </w:r>
      <w:r>
        <w:rPr>
          <w:rFonts w:eastAsia="Times New Roman" w:cs="Times New Roman"/>
          <w:szCs w:val="24"/>
        </w:rPr>
        <w:t>χώρας μας, με σκοπό να διασφαλίσει τα δικά της συμφέροντα. Και αυτό το νομοσχέδιο υπηρετεί με τον καλύτερο τρόπο τους σχεδιασμούς της μετατροπής της χώρας μας σε ενεργειακό κόμβο. Αυτοί, όμως, οι σχεδιασμοί εμπλέκουν ακόμη περισσότερο τη χώρα μας σε αυτούς</w:t>
      </w:r>
      <w:r>
        <w:rPr>
          <w:rFonts w:eastAsia="Times New Roman" w:cs="Times New Roman"/>
          <w:szCs w:val="24"/>
        </w:rPr>
        <w:t xml:space="preserve"> τους ιμπεριαλιστικούς ανταγωνισμούς που αναφέρθηκα που μόνο δεινά για τους λαούς μπορούν να φέρουν.</w:t>
      </w:r>
    </w:p>
    <w:p w14:paraId="7FDB743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Την ίδια πολιτική υπηρέτησης ακριβώς αυτών των σχεδίων της αστικής τάξης ακολούθησαν εδώ και χρόνια οι κυβερνήσεις της Νέας Δημοκρατίας και του ΠΑΣΟΚ. Η Κυ</w:t>
      </w:r>
      <w:r>
        <w:rPr>
          <w:rFonts w:eastAsia="Times New Roman" w:cs="Times New Roman"/>
          <w:szCs w:val="24"/>
        </w:rPr>
        <w:t>βέρνηση σήμερα υποστηρίζει ότι με την πολιτική της ακυρώνει αυτά τα σχέδια των προηγούμενων κυβερνήσεων. Καλό θα ήταν να μην υποτιμάτε τη νοημοσύνη του λαού</w:t>
      </w:r>
      <w:r>
        <w:rPr>
          <w:rFonts w:eastAsia="Times New Roman" w:cs="Times New Roman"/>
          <w:szCs w:val="24"/>
        </w:rPr>
        <w:t>,</w:t>
      </w:r>
      <w:r>
        <w:rPr>
          <w:rFonts w:eastAsia="Times New Roman" w:cs="Times New Roman"/>
          <w:szCs w:val="24"/>
        </w:rPr>
        <w:t xml:space="preserve"> διεκδικώντας βραβείο πολιτικής εξαπάτησης. Διότι μπορεί όντως να ακυρώνετε το σχέδιο της Νέας Δημο</w:t>
      </w:r>
      <w:r>
        <w:rPr>
          <w:rFonts w:eastAsia="Times New Roman" w:cs="Times New Roman"/>
          <w:szCs w:val="24"/>
        </w:rPr>
        <w:t>κρατίας και στη θέση του να βάζετε το δικό σας σχέδιο, αλλά και το προηγούμενο σχέδιο και το δικό σας δεν ακυρώνουν το συνολικότερο σχέδιο της Ευρωπαϊκής Ένωσης. Δεν ακυρώνουν τους σχεδιασμούς της αστικής τάξης των εγχώριων και ξένων επιχειρηματικών ομίλων</w:t>
      </w:r>
      <w:r>
        <w:rPr>
          <w:rFonts w:eastAsia="Times New Roman" w:cs="Times New Roman"/>
          <w:szCs w:val="24"/>
        </w:rPr>
        <w:t xml:space="preserve"> που δραστηριοποιούνται στην ενέργεια.</w:t>
      </w:r>
    </w:p>
    <w:p w14:paraId="7FDB744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Να, γιατί οι επιχειρηματικοί όμιλοι, η Ευρωπαϊκή Ένωση, παρά τις διαφορές μεταξύ τους των δύο σχεδίων, δεν είχαν και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αντίρρηση και στα δύο. Τσακώνεστε μεταξύ σας για τους ρυθμούς, τσακώνεστε για τους </w:t>
      </w:r>
      <w:r>
        <w:rPr>
          <w:rFonts w:eastAsia="Times New Roman" w:cs="Times New Roman"/>
          <w:szCs w:val="24"/>
        </w:rPr>
        <w:t xml:space="preserve">τρόπους που θα υλοποιηθεί η πολιτική της άρχουσας τάξης και της Ευρωπαϊκής Ένωσης σε βάρος του λαού. Περί αυτού πρόκειται. Βεβαίως και υπάρχουν διαφορές μεταξύ των δύο σχεδίων. </w:t>
      </w:r>
      <w:r>
        <w:rPr>
          <w:rFonts w:eastAsia="Times New Roman" w:cs="Times New Roman"/>
          <w:szCs w:val="24"/>
        </w:rPr>
        <w:lastRenderedPageBreak/>
        <w:t xml:space="preserve">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όμως, αυτές οι διαφορές δεν αναιρούν τις αρνητικές επιπτώσ</w:t>
      </w:r>
      <w:r>
        <w:rPr>
          <w:rFonts w:eastAsia="Times New Roman" w:cs="Times New Roman"/>
          <w:szCs w:val="24"/>
        </w:rPr>
        <w:t>εις που θα έχει αυτή η στρατηγική επιλογή, δηλαδή, της απελευθέρωσης της αγοράς ενέργειας.</w:t>
      </w:r>
    </w:p>
    <w:p w14:paraId="7FDB744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Προσπαθείτε να πείσετε τον λαό ποια μορφή ιδιωτικοποίησης της ΔΕΗ πρέπει να διαλέξει. Ποια ιδιωτικοποίηση είναι η καλύτερη; 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των προηγούμενων ή η πώληση</w:t>
      </w:r>
      <w:r>
        <w:rPr>
          <w:rFonts w:eastAsia="Times New Roman" w:cs="Times New Roman"/>
          <w:szCs w:val="24"/>
        </w:rPr>
        <w:t xml:space="preserve">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που υλοποιεί η σημερινή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Τους βάζετε να διαλέξουν, δηλαδή, το μικρότερο κακό. Και στις δύο περιπτώσεις, όμως, αυτοί που θα πληρώσουν ακριβά το ρεύμα θα είναι οι λαϊκές οικογένειες.</w:t>
      </w:r>
    </w:p>
    <w:p w14:paraId="7FDB744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Αυτή η απελευθέρωση της αγο</w:t>
      </w:r>
      <w:r>
        <w:rPr>
          <w:rFonts w:eastAsia="Times New Roman" w:cs="Times New Roman"/>
          <w:szCs w:val="24"/>
        </w:rPr>
        <w:t>ράς ηλεκτρικής ενέργειας θα οδηγήσει σε νέες πρόσθετες αυξήσεις στα τιμολόγια της ηλεκτρικής ενέργειας και θα δυσκολέψει ακόμη περισσότερο την πρόσβαση χιλιάδων λαϊκών νοικοκυριών στην ηλεκτρική ενέργεια. Θα οδηγήσει σε απολύσεις και επιδείνωση των όρων ερ</w:t>
      </w:r>
      <w:r>
        <w:rPr>
          <w:rFonts w:eastAsia="Times New Roman" w:cs="Times New Roman"/>
          <w:szCs w:val="24"/>
        </w:rPr>
        <w:t>γασίας για τους εργαζόμενους στον κλάδο και οι μόνοι, μα οι μόνοι που θα είναι ωφελημένοι θα είναι οι επενδυτές -</w:t>
      </w:r>
      <w:r>
        <w:rPr>
          <w:rFonts w:eastAsia="Times New Roman" w:cs="Times New Roman"/>
          <w:szCs w:val="24"/>
        </w:rPr>
        <w:lastRenderedPageBreak/>
        <w:t>με ή χωρίς εισαγωγικά- που θα εξασφαλίσουν φθηνή ηλεκτροπαραγωγή και ακόμη μεγαλύτερα κέρδη.</w:t>
      </w:r>
    </w:p>
    <w:p w14:paraId="7FDB7443" w14:textId="77777777" w:rsidR="00F04917" w:rsidRDefault="00B728C3">
      <w:pPr>
        <w:spacing w:after="0" w:line="600" w:lineRule="auto"/>
        <w:ind w:firstLine="720"/>
        <w:jc w:val="both"/>
        <w:rPr>
          <w:rFonts w:eastAsia="Times New Roman" w:cs="Times New Roman"/>
          <w:color w:val="000000" w:themeColor="text1"/>
          <w:szCs w:val="24"/>
        </w:rPr>
      </w:pPr>
      <w:r w:rsidRPr="007671B4">
        <w:rPr>
          <w:rFonts w:eastAsia="Times New Roman" w:cs="Times New Roman"/>
          <w:color w:val="000000" w:themeColor="text1"/>
          <w:szCs w:val="24"/>
        </w:rPr>
        <w:t>Οι κάτοικοι των περιοχών που είχαν σχετικά φθηνότε</w:t>
      </w:r>
      <w:r w:rsidRPr="007671B4">
        <w:rPr>
          <w:rFonts w:eastAsia="Times New Roman" w:cs="Times New Roman"/>
          <w:color w:val="000000" w:themeColor="text1"/>
          <w:szCs w:val="24"/>
        </w:rPr>
        <w:t xml:space="preserve">ρη θέρμανση –αναφέρομαι κυρίως στη </w:t>
      </w:r>
      <w:r w:rsidRPr="007671B4">
        <w:rPr>
          <w:rFonts w:eastAsia="Times New Roman" w:cs="Times New Roman"/>
          <w:color w:val="000000" w:themeColor="text1"/>
          <w:szCs w:val="24"/>
        </w:rPr>
        <w:t>δ</w:t>
      </w:r>
      <w:r w:rsidRPr="007671B4">
        <w:rPr>
          <w:rFonts w:eastAsia="Times New Roman" w:cs="Times New Roman"/>
          <w:color w:val="000000" w:themeColor="text1"/>
          <w:szCs w:val="24"/>
        </w:rPr>
        <w:t>υτική Μακεδονία- θα δουν τις τιμές να ανεβαίνουν</w:t>
      </w:r>
      <w:r w:rsidRPr="007671B4">
        <w:rPr>
          <w:rFonts w:eastAsia="Times New Roman" w:cs="Times New Roman"/>
          <w:color w:val="000000" w:themeColor="text1"/>
          <w:szCs w:val="24"/>
        </w:rPr>
        <w:t>,</w:t>
      </w:r>
      <w:r w:rsidRPr="007671B4">
        <w:rPr>
          <w:rFonts w:eastAsia="Times New Roman" w:cs="Times New Roman"/>
          <w:color w:val="000000" w:themeColor="text1"/>
          <w:szCs w:val="24"/>
        </w:rPr>
        <w:t xml:space="preserve"> είτε λόγω αλλαγής των καυσίμων είτε λόγω του ιδιώτη-</w:t>
      </w:r>
      <w:proofErr w:type="spellStart"/>
      <w:r w:rsidRPr="007671B4">
        <w:rPr>
          <w:rFonts w:eastAsia="Times New Roman" w:cs="Times New Roman"/>
          <w:color w:val="000000" w:themeColor="text1"/>
          <w:szCs w:val="24"/>
        </w:rPr>
        <w:t>παρόχου</w:t>
      </w:r>
      <w:proofErr w:type="spellEnd"/>
      <w:r w:rsidRPr="007671B4">
        <w:rPr>
          <w:rFonts w:eastAsia="Times New Roman" w:cs="Times New Roman"/>
          <w:color w:val="000000" w:themeColor="text1"/>
          <w:szCs w:val="24"/>
        </w:rPr>
        <w:t xml:space="preserve">. Αυτό είναι, λοιπόν, το μικρότερο κακό που μας περιμένει με το δικό σας σχέδιο. </w:t>
      </w:r>
    </w:p>
    <w:p w14:paraId="7FDB744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Και όταν τα πράγματα δυσκολεύ</w:t>
      </w:r>
      <w:r>
        <w:rPr>
          <w:rFonts w:eastAsia="Times New Roman" w:cs="Times New Roman"/>
          <w:szCs w:val="24"/>
        </w:rPr>
        <w:t>ουν, τότε αρχίζει και η κοροϊδία. Ξέρετε, αυτή η πολιτική δεν είναι δική μας, μας την επιβά</w:t>
      </w:r>
      <w:r>
        <w:rPr>
          <w:rFonts w:eastAsia="Times New Roman" w:cs="Times New Roman"/>
          <w:szCs w:val="24"/>
        </w:rPr>
        <w:t>λ</w:t>
      </w:r>
      <w:r>
        <w:rPr>
          <w:rFonts w:eastAsia="Times New Roman" w:cs="Times New Roman"/>
          <w:szCs w:val="24"/>
        </w:rPr>
        <w:t xml:space="preserve">λουν. Πουλάμε γιατί υπάρχουν δεσμεύσεις, υπάρχει η απόφαση του Ευρωπαϊκού Δικαστηρίου. Αυτά λέτε. Όμως, να γνωρίζετε ότι και η προσπάθεια πολιτικής εξαπάτησης και η κοροϊδία του λαού έχουν και αυτές τα όριά τους. </w:t>
      </w:r>
    </w:p>
    <w:p w14:paraId="7FDB744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τι λέει η απόφαση του Ευρωπαϊκ</w:t>
      </w:r>
      <w:r>
        <w:rPr>
          <w:rFonts w:eastAsia="Times New Roman" w:cs="Times New Roman"/>
          <w:szCs w:val="24"/>
        </w:rPr>
        <w:t xml:space="preserve">ού Δικαστηρίου; Το λέτε οι ίδιοι στην αιτιολογική έκθεση, ότι ο καθένας πρέπει να έχει πρόσβαση σε όλες τις πηγές ενέργειας με όρους ελεύθερου ανταγωνισμού. </w:t>
      </w:r>
    </w:p>
    <w:p w14:paraId="7FDB744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Και ερωτούμε: Ο ΣΥΡΙΖΑ έχει άλλη άποψη; Συμφωνεί ή διαφωνεί με τον ελεύθερο ανταγωνισμό; Συμφωνείτ</w:t>
      </w:r>
      <w:r>
        <w:rPr>
          <w:rFonts w:eastAsia="Times New Roman" w:cs="Times New Roman"/>
          <w:szCs w:val="24"/>
        </w:rPr>
        <w:t xml:space="preserve">ε ή όχι με την απελευθέρωση της αγοράς ενέργειας, που αποτελεί βασικό άξονα της ενεργειακής πολιτικής της Ευρωπαϊκής Ένωσης; </w:t>
      </w:r>
    </w:p>
    <w:p w14:paraId="7FDB744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Όμως, δεν σταματάτε εδώ. Υποστηρίζετε παρακάτω στην αιτιολογική έκθεση </w:t>
      </w:r>
      <w:r>
        <w:rPr>
          <w:rFonts w:eastAsia="Times New Roman" w:cs="Times New Roman"/>
          <w:szCs w:val="24"/>
        </w:rPr>
        <w:t>–</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άρα</w:t>
      </w:r>
      <w:r>
        <w:rPr>
          <w:rFonts w:eastAsia="Times New Roman" w:cs="Times New Roman"/>
          <w:szCs w:val="24"/>
        </w:rPr>
        <w:t>,</w:t>
      </w:r>
      <w:r>
        <w:rPr>
          <w:rFonts w:eastAsia="Times New Roman" w:cs="Times New Roman"/>
          <w:szCs w:val="24"/>
        </w:rPr>
        <w:t xml:space="preserve"> φαντάζομαι ότι συμφωνείτε με αυτό που γράφετε οι</w:t>
      </w:r>
      <w:r>
        <w:rPr>
          <w:rFonts w:eastAsia="Times New Roman" w:cs="Times New Roman"/>
          <w:szCs w:val="24"/>
        </w:rPr>
        <w:t xml:space="preserve"> ίδιοι- ότι η προσέλκυση επενδυτών θα φέρει μείωση της τιμής στον τελικό καταναλωτή ηλεκτρικής ενέργειας. Αυτό υποστηρίζετε. Αλήθεια, γιατί δεν λέτε στους εργαζόμενους και στα λαϊκά στρώματα από τη δεκαετία του ’90, που άρχισε η απελευθέρωση της αγοράς ενέ</w:t>
      </w:r>
      <w:r>
        <w:rPr>
          <w:rFonts w:eastAsia="Times New Roman" w:cs="Times New Roman"/>
          <w:szCs w:val="24"/>
        </w:rPr>
        <w:t xml:space="preserve">ργειας, ποια ήταν η πορεία των τιμολογίων; Γιατί δεν λέτε ότι όλα αυτά τα χρόνια οι αυξήσεις των οικιακών τιμολογίων μεταφράστηκαν σε μειώσεις της τιμής του ρεύματος για τις μεγάλες </w:t>
      </w:r>
      <w:proofErr w:type="spellStart"/>
      <w:r>
        <w:rPr>
          <w:rFonts w:eastAsia="Times New Roman" w:cs="Times New Roman"/>
          <w:szCs w:val="24"/>
        </w:rPr>
        <w:t>ενεργοβόρες</w:t>
      </w:r>
      <w:proofErr w:type="spellEnd"/>
      <w:r>
        <w:rPr>
          <w:rFonts w:eastAsia="Times New Roman" w:cs="Times New Roman"/>
          <w:szCs w:val="24"/>
        </w:rPr>
        <w:t xml:space="preserve"> βιομηχανίες, προκειμένου αυτές να γίνουν ανταγωνιστικές; Αυτό </w:t>
      </w:r>
      <w:r>
        <w:rPr>
          <w:rFonts w:eastAsia="Times New Roman" w:cs="Times New Roman"/>
          <w:szCs w:val="24"/>
        </w:rPr>
        <w:t xml:space="preserve">υποστηρίζατε χρόνια τώρα και εσείς και οι προηγούμενοι. </w:t>
      </w:r>
    </w:p>
    <w:p w14:paraId="7FDB744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Υπήρχαν χαμένοι και κερδισμένοι από την απελευθέρωση και όσο και αν προσπαθείτε, δεν θα μπορέσετε να κρύψετε αυτή την πραγματικότητα. Άλλωστε, τώρα δεν </w:t>
      </w:r>
      <w:r>
        <w:rPr>
          <w:rFonts w:eastAsia="Times New Roman" w:cs="Times New Roman"/>
          <w:szCs w:val="24"/>
        </w:rPr>
        <w:lastRenderedPageBreak/>
        <w:t>μπορεί κανείς να ισχυριστεί ότι δεν γνωρίζει. Α</w:t>
      </w:r>
      <w:r>
        <w:rPr>
          <w:rFonts w:eastAsia="Times New Roman" w:cs="Times New Roman"/>
          <w:szCs w:val="24"/>
        </w:rPr>
        <w:t xml:space="preserve">πό τη δεκαετία του ’90, όπως </w:t>
      </w:r>
      <w:proofErr w:type="spellStart"/>
      <w:r>
        <w:rPr>
          <w:rFonts w:eastAsia="Times New Roman" w:cs="Times New Roman"/>
          <w:szCs w:val="24"/>
        </w:rPr>
        <w:t>προείπα</w:t>
      </w:r>
      <w:proofErr w:type="spellEnd"/>
      <w:r>
        <w:rPr>
          <w:rFonts w:eastAsia="Times New Roman" w:cs="Times New Roman"/>
          <w:szCs w:val="24"/>
        </w:rPr>
        <w:t xml:space="preserve">, το ΠΑΣΟΚ και η Νέα Δημοκρατία μας διαβεβαίωναν από τότε πως οι καπιταλιστικές επενδύσεις στην ενέργεια θα έφερναν ανάπτυξη με όφελος για όλους, ότι ο ανταγωνισμός θα ωφελήσει τον λαϊκό καταναλωτή, ότι θα δημιουργηθούν </w:t>
      </w:r>
      <w:r>
        <w:rPr>
          <w:rFonts w:eastAsia="Times New Roman" w:cs="Times New Roman"/>
          <w:szCs w:val="24"/>
        </w:rPr>
        <w:t xml:space="preserve">χιλιάδες θέσεις εργασίας καλοπληρωμένες. </w:t>
      </w:r>
    </w:p>
    <w:p w14:paraId="7FDB744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Ισχυρίζονταν </w:t>
      </w:r>
      <w:r>
        <w:rPr>
          <w:rFonts w:eastAsia="Times New Roman" w:cs="Times New Roman"/>
          <w:szCs w:val="24"/>
        </w:rPr>
        <w:t>-</w:t>
      </w:r>
      <w:r>
        <w:rPr>
          <w:rFonts w:eastAsia="Times New Roman" w:cs="Times New Roman"/>
          <w:szCs w:val="24"/>
        </w:rPr>
        <w:t>να σας θυμίσω- ότι η πράσινη ανάπτυξη, η στροφή στις ανανεώσιμες πηγές ενέργειας θα οδηγήσει στην προστασία του περιβάλλοντος και στην αναβάθμιση της ζωής μας. Στην πράξη έγιναν άλλα, όμως. Μειώθηκε δ</w:t>
      </w:r>
      <w:r>
        <w:rPr>
          <w:rFonts w:eastAsia="Times New Roman" w:cs="Times New Roman"/>
          <w:szCs w:val="24"/>
        </w:rPr>
        <w:t xml:space="preserve">ραματικά η παραγωγή από τον λιγνίτη. Απολύθηκαν εργαζόμενοι, αυξήθηκε η ανεργία, μπήκαν οι εργολαβίες, έχουμε απλήρωτους εργαζόμενους. </w:t>
      </w:r>
    </w:p>
    <w:p w14:paraId="7FDB744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Πράγματι, υπήρξε ανάπτυξη της παραγωγικότητας όλα αυτά τα χρόνια και ανάπτυξη των κερδών των επιχειρηματικών ομίλων. Αυτ</w:t>
      </w:r>
      <w:r>
        <w:rPr>
          <w:rFonts w:eastAsia="Times New Roman" w:cs="Times New Roman"/>
          <w:szCs w:val="24"/>
        </w:rPr>
        <w:t xml:space="preserve">ή η ανάπτυξη, όμως, βασίστηκε στις απανωτές θυσίες των εργαζομένων και των λαϊκών στρωμάτων. Την ίδια περίοδο, αυξήθηκαν τα τιμολόγια του ηλεκτρικού ρεύματος και τα λεγόμενα «πράσινα τέλη», </w:t>
      </w:r>
      <w:r>
        <w:rPr>
          <w:rFonts w:eastAsia="Times New Roman" w:cs="Times New Roman"/>
          <w:szCs w:val="24"/>
        </w:rPr>
        <w:lastRenderedPageBreak/>
        <w:t>που οι σχετικοί κρατικοί φόροι, που μπήκαν στα νοικοκυριά, αυξήθηκ</w:t>
      </w:r>
      <w:r>
        <w:rPr>
          <w:rFonts w:eastAsia="Times New Roman" w:cs="Times New Roman"/>
          <w:szCs w:val="24"/>
        </w:rPr>
        <w:t>αν συνολικά κατά 149%. Τώρα γιατί θα υπάρξουν μειώσεις; Γιατί τώρα την απελευθέρωση την προωθεί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Άλλωστε, το ίδιο συνέβη σε όλες τις χώρες της Ευρωπαϊκής Ένωσης, όπου έχει προχωρήσει η απελευθέρωση της αγοράς. Χώρες, όπως η Δανία,</w:t>
      </w:r>
      <w:r>
        <w:rPr>
          <w:rFonts w:eastAsia="Times New Roman" w:cs="Times New Roman"/>
          <w:szCs w:val="24"/>
        </w:rPr>
        <w:t xml:space="preserve"> η Σουηδία, η Ιρλανδία και η Βρετανία, γνώρισαν αυξήσεις τιμολογίων της οικιακής κατανάλωσης μεγαλύτερες του 100%. </w:t>
      </w:r>
    </w:p>
    <w:p w14:paraId="7FDB744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w:t>
      </w:r>
      <w:r>
        <w:rPr>
          <w:rFonts w:eastAsia="Times New Roman" w:cs="Times New Roman"/>
          <w:szCs w:val="24"/>
          <w:lang w:val="en-US"/>
        </w:rPr>
        <w:t>EUROSTAT</w:t>
      </w:r>
      <w:r>
        <w:rPr>
          <w:rFonts w:eastAsia="Times New Roman" w:cs="Times New Roman"/>
          <w:szCs w:val="24"/>
        </w:rPr>
        <w:t>, τρεις στους δέκα Έλληνες αδυνατούν να έχουν πρόσβαση σε συστήματα θέρμανσης σήμερα, το 2018! Όλοι εσείς</w:t>
      </w:r>
      <w:r>
        <w:rPr>
          <w:rFonts w:eastAsia="Times New Roman" w:cs="Times New Roman"/>
          <w:szCs w:val="24"/>
        </w:rPr>
        <w:t>, η Κυβέρνηση και οι προηγούμενοι, η Νέα Δημοκρατία, η Δημοκρατική Συμπαράταξη, που δημιουργήσατε και οξύνατε το πρόβλημα της ενεργειακής φτώχειας με αυτή ακριβώς την πολιτική της απελευθέρωσης, τώρα, χωρίς ντροπή μάλιστα, υποστηρίζετε ότι θα την αντιμετωπ</w:t>
      </w:r>
      <w:r>
        <w:rPr>
          <w:rFonts w:eastAsia="Times New Roman" w:cs="Times New Roman"/>
          <w:szCs w:val="24"/>
        </w:rPr>
        <w:t xml:space="preserve">ίσετε κιόλας! Εδώ έχουμε φτάσει, να αυξάνεται η παραγωγή ενέργειας και ταυτόχρονα οι λαϊκές οικογένειες να μην έχουν ρεύμα και θέρμανση! </w:t>
      </w:r>
    </w:p>
    <w:p w14:paraId="7FDB744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Η ευθύνη, μάλιστα,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και ξεχωριστή σ’ αυτό το ζήτημα. Γιατί; Γιατί όλα αυτά τα χρόνια</w:t>
      </w:r>
      <w:r>
        <w:rPr>
          <w:rFonts w:eastAsia="Times New Roman" w:cs="Times New Roman"/>
          <w:szCs w:val="24"/>
        </w:rPr>
        <w:t xml:space="preserve"> και όταν ήταν </w:t>
      </w:r>
      <w:r>
        <w:rPr>
          <w:rFonts w:eastAsia="Times New Roman" w:cs="Times New Roman"/>
          <w:szCs w:val="24"/>
        </w:rPr>
        <w:t>στην α</w:t>
      </w:r>
      <w:r>
        <w:rPr>
          <w:rFonts w:eastAsia="Times New Roman" w:cs="Times New Roman"/>
          <w:szCs w:val="24"/>
        </w:rPr>
        <w:t xml:space="preserve">ντιπολίτευση, συστηματικά καλλιεργούσε την αυταπάτη ότι μπορεί να υπάρξει φιλολαϊκή διαχείριση σ’ αυτό το πλαίσιο της απελευθέρωσης της ενέργειας. </w:t>
      </w:r>
    </w:p>
    <w:p w14:paraId="7FDB744D" w14:textId="77777777" w:rsidR="00F04917" w:rsidRDefault="00B728C3">
      <w:pPr>
        <w:spacing w:after="0" w:line="600" w:lineRule="auto"/>
        <w:ind w:firstLine="720"/>
        <w:jc w:val="both"/>
        <w:rPr>
          <w:rFonts w:eastAsia="Times New Roman"/>
          <w:szCs w:val="24"/>
        </w:rPr>
      </w:pPr>
      <w:r>
        <w:rPr>
          <w:rFonts w:eastAsia="Times New Roman"/>
          <w:szCs w:val="24"/>
        </w:rPr>
        <w:t>Γιατί εμφάνιζε και εμφανίζει τα αντιλαϊκά μέτρα μόνο ως συνέπεια των μνημονίων του παλι</w:t>
      </w:r>
      <w:r>
        <w:rPr>
          <w:rFonts w:eastAsia="Times New Roman"/>
          <w:szCs w:val="24"/>
        </w:rPr>
        <w:t>ού πολιτικού προσωπικού, συσκοτίζοντας τον πραγματικό αντίπαλο και κρύβοντας πως η απελευθέρωση είναι στρατηγική πολιτική της Ευρωπαϊκής Ένωσης και έχει ξεκινήσει από τη δεκαετία του ’90.</w:t>
      </w:r>
    </w:p>
    <w:p w14:paraId="7FDB744E" w14:textId="77777777" w:rsidR="00F04917" w:rsidRDefault="00B728C3">
      <w:pPr>
        <w:spacing w:after="0" w:line="600" w:lineRule="auto"/>
        <w:ind w:firstLine="720"/>
        <w:jc w:val="both"/>
        <w:rPr>
          <w:rFonts w:eastAsia="Times New Roman"/>
          <w:szCs w:val="24"/>
        </w:rPr>
      </w:pPr>
      <w:r>
        <w:rPr>
          <w:rFonts w:eastAsia="Times New Roman"/>
          <w:szCs w:val="24"/>
        </w:rPr>
        <w:t>Αφήστε, λοιπόν, τις δικαιολογίες κατά μέρος. Συμφωνείτε με την Ευρωπ</w:t>
      </w:r>
      <w:r>
        <w:rPr>
          <w:rFonts w:eastAsia="Times New Roman"/>
          <w:szCs w:val="24"/>
        </w:rPr>
        <w:t>αϊκή Ένωση, συμφωνείτε με την απελευθέρωση της αγοράς ενέργειας. Πουλάτε τώρα τέσσερα εργοστάσια παραγωγής ηλεκτρικής ενέργειας -τρία εργοστάσια, συν μία άδεια. Αυτή είναι η πραγματικότητα η δική σας.</w:t>
      </w:r>
    </w:p>
    <w:p w14:paraId="7FDB744F" w14:textId="77777777" w:rsidR="00F04917" w:rsidRDefault="00B728C3">
      <w:pPr>
        <w:spacing w:after="0" w:line="600" w:lineRule="auto"/>
        <w:ind w:firstLine="720"/>
        <w:jc w:val="both"/>
        <w:rPr>
          <w:rFonts w:eastAsia="Times New Roman"/>
          <w:szCs w:val="24"/>
        </w:rPr>
      </w:pPr>
      <w:r>
        <w:rPr>
          <w:rFonts w:eastAsia="Times New Roman"/>
          <w:szCs w:val="24"/>
        </w:rPr>
        <w:t>Μιλάτε για προστασία των δικαιωμάτων των εργαζομένων, τ</w:t>
      </w:r>
      <w:r>
        <w:rPr>
          <w:rFonts w:eastAsia="Times New Roman"/>
          <w:szCs w:val="24"/>
        </w:rPr>
        <w:t xml:space="preserve">ων εργασιακών και μισθολογικών, με την προϋπόθεση βεβαίως ότι θα υπογραφεί και συλλογική σύμβαση </w:t>
      </w:r>
      <w:r>
        <w:rPr>
          <w:rFonts w:eastAsia="Times New Roman"/>
          <w:szCs w:val="24"/>
        </w:rPr>
        <w:lastRenderedPageBreak/>
        <w:t>εργασίας. Οι εργαζόμενοι που μας ακούν, κατά τη γνώμη μας, ένα πράγμα θα πρέπει να κρατήσουν. Η κερδοφορία της ΔΕΗ και των άλλων επενδυτών θα βασιστεί κυρίως σ</w:t>
      </w:r>
      <w:r>
        <w:rPr>
          <w:rFonts w:eastAsia="Times New Roman"/>
          <w:szCs w:val="24"/>
        </w:rPr>
        <w:t>τα αποκαΐδια των δικαιωμάτων τους. Τα μεγάλα λόγια περί προστασίας των δικαιωμάτων των εργαζομένων είναι αέρας κοπανιστός. Και εδώ υπάρχει τεράστια εμπειρία.</w:t>
      </w:r>
    </w:p>
    <w:p w14:paraId="7FDB7450" w14:textId="77777777" w:rsidR="00F04917" w:rsidRDefault="00B728C3">
      <w:pPr>
        <w:spacing w:after="0" w:line="600" w:lineRule="auto"/>
        <w:ind w:firstLine="720"/>
        <w:jc w:val="both"/>
        <w:rPr>
          <w:rFonts w:eastAsia="Times New Roman"/>
          <w:szCs w:val="24"/>
        </w:rPr>
      </w:pPr>
      <w:r>
        <w:rPr>
          <w:rFonts w:eastAsia="Times New Roman"/>
          <w:szCs w:val="24"/>
        </w:rPr>
        <w:t>Οι εργαζόμενοι στη ΔΕΗ το 1994 ξεπερνούσαν τ</w:t>
      </w:r>
      <w:r>
        <w:rPr>
          <w:rFonts w:eastAsia="Times New Roman"/>
          <w:szCs w:val="24"/>
        </w:rPr>
        <w:t>ι</w:t>
      </w:r>
      <w:r>
        <w:rPr>
          <w:rFonts w:eastAsia="Times New Roman"/>
          <w:szCs w:val="24"/>
        </w:rPr>
        <w:t>ς τριάντα οκτώ χιλιάδες, με σχέσεις μάλιστα πλήρους κ</w:t>
      </w:r>
      <w:r>
        <w:rPr>
          <w:rFonts w:eastAsia="Times New Roman"/>
          <w:szCs w:val="24"/>
        </w:rPr>
        <w:t xml:space="preserve">αι σταθερής εργασίας. Σήμερα έχουν μείνει οι μισοί. Και αυτοί που έμειναν, γνώρισαν συνεχείς ετήσιες μειώσεις στο μισθό τους. Οι νέοι προσλαμβάνονται με μαύρες ευέλικτες εργασιακές σχέσεις, με </w:t>
      </w:r>
      <w:proofErr w:type="spellStart"/>
      <w:r>
        <w:rPr>
          <w:rFonts w:eastAsia="Times New Roman"/>
          <w:szCs w:val="24"/>
        </w:rPr>
        <w:t>ολιγόμηνες</w:t>
      </w:r>
      <w:proofErr w:type="spellEnd"/>
      <w:r>
        <w:rPr>
          <w:rFonts w:eastAsia="Times New Roman"/>
          <w:szCs w:val="24"/>
        </w:rPr>
        <w:t xml:space="preserve"> συμβάσεις και μάλιστα, σε υπεργολάβους, με επιβολή α</w:t>
      </w:r>
      <w:r>
        <w:rPr>
          <w:rFonts w:eastAsia="Times New Roman"/>
          <w:szCs w:val="24"/>
        </w:rPr>
        <w:t>τομικών συμβάσεων εργασίας. Η επίθεση της εργοδοσίας θα ενταθεί στους εργαζόμενους</w:t>
      </w:r>
      <w:r>
        <w:rPr>
          <w:rFonts w:eastAsia="Times New Roman"/>
          <w:szCs w:val="24"/>
        </w:rPr>
        <w:t>,</w:t>
      </w:r>
      <w:r>
        <w:rPr>
          <w:rFonts w:eastAsia="Times New Roman"/>
          <w:szCs w:val="24"/>
        </w:rPr>
        <w:t xml:space="preserve"> είτε πάνε στον ιδιώτη είτε μείνουν στη ΔΕΗ. Γιατί; Γιατί ο ανταγωνισμός τους για μεγαλύτερο κομμάτι της αγοράς ηλεκτρικής ενέργειας και άρα και μεγαλύτερα κέρδη θα επιβάλει</w:t>
      </w:r>
      <w:r>
        <w:rPr>
          <w:rFonts w:eastAsia="Times New Roman"/>
          <w:szCs w:val="24"/>
        </w:rPr>
        <w:t xml:space="preserve"> τη μείωση του εργατικού κόστους, θα φέρει μειώσεις θέσεων εργασίας, μειώσεις μισθών και</w:t>
      </w:r>
      <w:r>
        <w:rPr>
          <w:rFonts w:eastAsia="Times New Roman"/>
          <w:szCs w:val="24"/>
        </w:rPr>
        <w:t>,</w:t>
      </w:r>
      <w:r>
        <w:rPr>
          <w:rFonts w:eastAsia="Times New Roman"/>
          <w:szCs w:val="24"/>
        </w:rPr>
        <w:t xml:space="preserve"> εν τέλει, χειροτέρευση των εργασιακών σχέσεων.</w:t>
      </w:r>
    </w:p>
    <w:p w14:paraId="7FDB7451" w14:textId="77777777" w:rsidR="00F04917" w:rsidRDefault="00B728C3">
      <w:pPr>
        <w:spacing w:after="0" w:line="600" w:lineRule="auto"/>
        <w:ind w:firstLine="720"/>
        <w:jc w:val="both"/>
        <w:rPr>
          <w:rFonts w:eastAsia="Times New Roman"/>
          <w:szCs w:val="24"/>
        </w:rPr>
      </w:pPr>
      <w:r>
        <w:rPr>
          <w:rFonts w:eastAsia="Times New Roman"/>
          <w:szCs w:val="24"/>
        </w:rPr>
        <w:lastRenderedPageBreak/>
        <w:t>Μέχρι τώρα η πείρα λέει ότι ακόμα κι αν υπάρξει μια «μικρή προστασία» των εργαζομένων, αυτή θα είναι για πολύ χρονικό δ</w:t>
      </w:r>
      <w:r>
        <w:rPr>
          <w:rFonts w:eastAsia="Times New Roman"/>
          <w:szCs w:val="24"/>
        </w:rPr>
        <w:t>ιάστημα και</w:t>
      </w:r>
      <w:r>
        <w:rPr>
          <w:rFonts w:eastAsia="Times New Roman"/>
          <w:szCs w:val="24"/>
        </w:rPr>
        <w:t>,</w:t>
      </w:r>
      <w:r>
        <w:rPr>
          <w:rFonts w:eastAsia="Times New Roman"/>
          <w:szCs w:val="24"/>
        </w:rPr>
        <w:t xml:space="preserve"> βεβαίως, με πολύ αρνητικές σχέσεις εργασίας, δηλαδή με τις σχέσεις που ισχύουν και σήμερα -αυτές που ζουν οι εργαζόμενοι σήμερα- και που θα γίνουν ακόμα χειρότερες.</w:t>
      </w:r>
    </w:p>
    <w:p w14:paraId="7FDB7452" w14:textId="77777777" w:rsidR="00F04917" w:rsidRDefault="00B728C3">
      <w:pPr>
        <w:spacing w:after="0" w:line="600" w:lineRule="auto"/>
        <w:ind w:firstLine="720"/>
        <w:jc w:val="both"/>
        <w:rPr>
          <w:rFonts w:eastAsia="Times New Roman"/>
          <w:szCs w:val="24"/>
        </w:rPr>
      </w:pPr>
      <w:r>
        <w:rPr>
          <w:rFonts w:eastAsia="Times New Roman"/>
          <w:szCs w:val="24"/>
        </w:rPr>
        <w:t xml:space="preserve">Αρκετός λόγος έγινε για τον ειδικό πόρο προς τις δύο Περιφέρειες Πελοποννήσου και Δυτικής Μακεδονίας, για το ύψος, τον τρόπο υπολογισμού και πώς θα αξιοποιηθεί. Πρόκειται για </w:t>
      </w:r>
      <w:r>
        <w:rPr>
          <w:rFonts w:eastAsia="Times New Roman"/>
          <w:szCs w:val="24"/>
        </w:rPr>
        <w:t>«</w:t>
      </w:r>
      <w:r>
        <w:rPr>
          <w:rFonts w:eastAsia="Times New Roman"/>
          <w:szCs w:val="24"/>
        </w:rPr>
        <w:t>καθρεφτάκια προς τους ιθαγενείς</w:t>
      </w:r>
      <w:r>
        <w:rPr>
          <w:rFonts w:eastAsia="Times New Roman"/>
          <w:szCs w:val="24"/>
        </w:rPr>
        <w:t>»</w:t>
      </w:r>
      <w:r>
        <w:rPr>
          <w:rFonts w:eastAsia="Times New Roman"/>
          <w:szCs w:val="24"/>
        </w:rPr>
        <w:t>, γιατί ακόμα και στην περίπτωση που διασφαλιστε</w:t>
      </w:r>
      <w:r>
        <w:rPr>
          <w:rFonts w:eastAsia="Times New Roman"/>
          <w:szCs w:val="24"/>
        </w:rPr>
        <w:t xml:space="preserve">ί το ύψος του πόρου που υπήρχε μέχρι τώρα, αυτό θα </w:t>
      </w:r>
      <w:proofErr w:type="spellStart"/>
      <w:r>
        <w:rPr>
          <w:rFonts w:eastAsia="Times New Roman"/>
          <w:szCs w:val="24"/>
        </w:rPr>
        <w:t>μετακυλιστεί</w:t>
      </w:r>
      <w:proofErr w:type="spellEnd"/>
      <w:r>
        <w:rPr>
          <w:rFonts w:eastAsia="Times New Roman"/>
          <w:szCs w:val="24"/>
        </w:rPr>
        <w:t xml:space="preserve"> στους καταναλωτές. Στο άρθρο 7, παράγραφος 1 λέει ότι: «Το ανώτερο τέλος ανακτάται από τις </w:t>
      </w:r>
      <w:proofErr w:type="spellStart"/>
      <w:r>
        <w:rPr>
          <w:rFonts w:eastAsia="Times New Roman"/>
          <w:szCs w:val="24"/>
        </w:rPr>
        <w:t>λιγνιτικές</w:t>
      </w:r>
      <w:proofErr w:type="spellEnd"/>
      <w:r>
        <w:rPr>
          <w:rFonts w:eastAsia="Times New Roman"/>
          <w:szCs w:val="24"/>
        </w:rPr>
        <w:t xml:space="preserve"> μονάδες μέσω σχετικής χρέωσης που προστίθεται στις χρεώσεις προσαυξήσεων της </w:t>
      </w:r>
      <w:proofErr w:type="spellStart"/>
      <w:r>
        <w:rPr>
          <w:rFonts w:eastAsia="Times New Roman"/>
          <w:szCs w:val="24"/>
        </w:rPr>
        <w:t>χονδρεμπορική</w:t>
      </w:r>
      <w:r>
        <w:rPr>
          <w:rFonts w:eastAsia="Times New Roman"/>
          <w:szCs w:val="24"/>
        </w:rPr>
        <w:t>ς</w:t>
      </w:r>
      <w:proofErr w:type="spellEnd"/>
      <w:r>
        <w:rPr>
          <w:rFonts w:eastAsia="Times New Roman"/>
          <w:szCs w:val="24"/>
        </w:rPr>
        <w:t xml:space="preserve"> αγοράς ηλεκτρισμού». Και παρακάτω: «Αυτό γίνεται για λόγους διασφάλισης της ανταγωνιστικότητας». Είναι στη σελίδα 7 της αιτιο</w:t>
      </w:r>
      <w:r>
        <w:rPr>
          <w:rFonts w:eastAsia="Times New Roman"/>
          <w:szCs w:val="24"/>
        </w:rPr>
        <w:lastRenderedPageBreak/>
        <w:t>λογικής έκθεσης. Όχι, που θα το πλήρωναν οι επιχειρηματικοί όμιλοι που θα αγοράσουν τις μονάδες από τα κέρδη που θα έβγαζαν. Κι α</w:t>
      </w:r>
      <w:r>
        <w:rPr>
          <w:rFonts w:eastAsia="Times New Roman"/>
          <w:szCs w:val="24"/>
        </w:rPr>
        <w:t>υτό στις πλάτες της λαϊκής οικογένειας θα το φορτώσετε.</w:t>
      </w:r>
    </w:p>
    <w:p w14:paraId="7FDB7453" w14:textId="77777777" w:rsidR="00F04917" w:rsidRDefault="00B728C3">
      <w:pPr>
        <w:spacing w:after="0" w:line="600" w:lineRule="auto"/>
        <w:ind w:firstLine="720"/>
        <w:jc w:val="both"/>
        <w:rPr>
          <w:rFonts w:eastAsia="Times New Roman"/>
          <w:szCs w:val="24"/>
        </w:rPr>
      </w:pPr>
      <w:r>
        <w:rPr>
          <w:rFonts w:eastAsia="Times New Roman"/>
          <w:szCs w:val="24"/>
        </w:rPr>
        <w:t xml:space="preserve">Κυρίες και κύριοι Βουλευτές, το «όχι» του Κομμουνιστικού Κόμματος της Ελλάδας στην ιδιωτικοποίηση </w:t>
      </w:r>
      <w:proofErr w:type="spellStart"/>
      <w:r>
        <w:rPr>
          <w:rFonts w:eastAsia="Times New Roman"/>
          <w:szCs w:val="24"/>
        </w:rPr>
        <w:t>λιγνιτικών</w:t>
      </w:r>
      <w:proofErr w:type="spellEnd"/>
      <w:r>
        <w:rPr>
          <w:rFonts w:eastAsia="Times New Roman"/>
          <w:szCs w:val="24"/>
        </w:rPr>
        <w:t xml:space="preserve"> μονάδων, στην απελευθέρωση αγοράς ενέργειας είναι απόλυτο, συγκεκριμένο και καθαρό. Η ενέργ</w:t>
      </w:r>
      <w:r>
        <w:rPr>
          <w:rFonts w:eastAsia="Times New Roman"/>
          <w:szCs w:val="24"/>
        </w:rPr>
        <w:t xml:space="preserve">εια είναι κοινωνικό αγαθό και όχι εμπόρευμα. </w:t>
      </w:r>
      <w:proofErr w:type="spellStart"/>
      <w:r>
        <w:rPr>
          <w:rFonts w:eastAsia="Times New Roman"/>
          <w:szCs w:val="24"/>
        </w:rPr>
        <w:t>Καμμία</w:t>
      </w:r>
      <w:proofErr w:type="spellEnd"/>
      <w:r>
        <w:rPr>
          <w:rFonts w:eastAsia="Times New Roman"/>
          <w:szCs w:val="24"/>
        </w:rPr>
        <w:t>, λοιπόν, παράδοση λιγνιτωρυχείων, υδροηλεκτρικών και ατμοηλεκτρικών σταθμών σε ιδιωτικούς ομίλους. Ακύρωση όλων των νόμων για την απελευθέρωση της αγοράς ηλεκτρικής ενέργειας.</w:t>
      </w:r>
    </w:p>
    <w:p w14:paraId="7FDB7454" w14:textId="77777777" w:rsidR="00F04917" w:rsidRDefault="00B728C3">
      <w:pPr>
        <w:spacing w:after="0" w:line="600" w:lineRule="auto"/>
        <w:ind w:firstLine="720"/>
        <w:jc w:val="both"/>
        <w:rPr>
          <w:rFonts w:eastAsia="Times New Roman"/>
          <w:szCs w:val="24"/>
        </w:rPr>
      </w:pPr>
      <w:r>
        <w:rPr>
          <w:rFonts w:eastAsia="Times New Roman"/>
          <w:szCs w:val="24"/>
        </w:rPr>
        <w:t>Αυτό που είναι ρεαλιστικό, α</w:t>
      </w:r>
      <w:r>
        <w:rPr>
          <w:rFonts w:eastAsia="Times New Roman"/>
          <w:szCs w:val="24"/>
        </w:rPr>
        <w:t xml:space="preserve">υτό που χρειάζεται σήμερα είναι να υπάρξει μείωση των τιμολογίων για τα εργατικά λαϊκά νοικοκυριά και για τους φτωχούς αγρότες, καμμιά διακοπή παροχής σε λαϊκό σπίτι, να καταργηθούν οι </w:t>
      </w:r>
      <w:proofErr w:type="spellStart"/>
      <w:r>
        <w:rPr>
          <w:rFonts w:eastAsia="Times New Roman"/>
          <w:szCs w:val="24"/>
        </w:rPr>
        <w:t>ολιγόμηνες</w:t>
      </w:r>
      <w:proofErr w:type="spellEnd"/>
      <w:r>
        <w:rPr>
          <w:rFonts w:eastAsia="Times New Roman"/>
          <w:szCs w:val="24"/>
        </w:rPr>
        <w:t xml:space="preserve"> συμβάσεις, να κατο</w:t>
      </w:r>
      <w:r>
        <w:rPr>
          <w:rFonts w:eastAsia="Times New Roman"/>
          <w:szCs w:val="24"/>
        </w:rPr>
        <w:lastRenderedPageBreak/>
        <w:t>χυρωθεί η σταθερή εργασία -</w:t>
      </w:r>
      <w:proofErr w:type="spellStart"/>
      <w:r>
        <w:rPr>
          <w:rFonts w:eastAsia="Times New Roman"/>
          <w:szCs w:val="24"/>
        </w:rPr>
        <w:t>τριανταπεντάωρο</w:t>
      </w:r>
      <w:proofErr w:type="spellEnd"/>
      <w:r>
        <w:rPr>
          <w:rFonts w:eastAsia="Times New Roman"/>
          <w:szCs w:val="24"/>
        </w:rPr>
        <w:t xml:space="preserve">, πενθήμερο, οκτάωρο- να προχωρήσουν άμεσα οι μετεγκαταστάσεις οικισμών και η αποκατάσταση και η </w:t>
      </w:r>
      <w:proofErr w:type="spellStart"/>
      <w:r>
        <w:rPr>
          <w:rFonts w:eastAsia="Times New Roman"/>
          <w:szCs w:val="24"/>
        </w:rPr>
        <w:t>επαναπόδοση</w:t>
      </w:r>
      <w:proofErr w:type="spellEnd"/>
      <w:r>
        <w:rPr>
          <w:rFonts w:eastAsia="Times New Roman"/>
          <w:szCs w:val="24"/>
        </w:rPr>
        <w:t xml:space="preserve"> στον λαό της περιοχής των εδαφών που έχει τελειώσει η εξόρυξη του λιγνίτη.</w:t>
      </w:r>
    </w:p>
    <w:p w14:paraId="7FDB7455" w14:textId="77777777" w:rsidR="00F04917" w:rsidRDefault="00B728C3">
      <w:pPr>
        <w:spacing w:after="0" w:line="600" w:lineRule="auto"/>
        <w:ind w:firstLine="720"/>
        <w:jc w:val="both"/>
        <w:rPr>
          <w:rFonts w:eastAsia="Times New Roman"/>
          <w:szCs w:val="24"/>
        </w:rPr>
      </w:pPr>
      <w:r>
        <w:rPr>
          <w:rFonts w:eastAsia="Times New Roman"/>
          <w:szCs w:val="24"/>
        </w:rPr>
        <w:t xml:space="preserve">Τελειώνοντας, σχεδιασμός που να υπηρετεί τις λαϊκές ανάγκες και </w:t>
      </w:r>
      <w:r>
        <w:rPr>
          <w:rFonts w:eastAsia="Times New Roman"/>
          <w:szCs w:val="24"/>
        </w:rPr>
        <w:t>ταυτόχρονα τα κέρδη των ομίλων απλά δεν υπάρχει.</w:t>
      </w:r>
    </w:p>
    <w:p w14:paraId="7FDB745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Η βάση της πολιτικής πρότασης του Κομμουνιστικού Κόμματος Ελλάδας είναι ο ενεργειακός σχεδιασμός της χώρας μας να υπηρετεί τις εργατικές, λαϊκές ανάγκες. Αυτό προϋποθέτει αποκλειστικά ενιαίο κρατικό φορέα εν</w:t>
      </w:r>
      <w:r>
        <w:rPr>
          <w:rFonts w:eastAsia="Times New Roman" w:cs="Times New Roman"/>
          <w:szCs w:val="24"/>
        </w:rPr>
        <w:t xml:space="preserve">έργειας, που θα αποτελεί κοινωνική ιδιοκτησία. </w:t>
      </w:r>
    </w:p>
    <w:p w14:paraId="7FDB745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Αυτό είναι που χρειάζεται και που είναι απαραίτητο σήμερα για την ενεργειακή ανάπτυξη της χώρας. Με βάση αυτό το κριτήριο, δηλαδή την ικανοποίηση των λαϊκών αναγκών, να είναι φθηνή η ενέργεια και να αξιοποιού</w:t>
      </w:r>
      <w:r>
        <w:rPr>
          <w:rFonts w:eastAsia="Times New Roman" w:cs="Times New Roman"/>
          <w:szCs w:val="24"/>
        </w:rPr>
        <w:t xml:space="preserve">νται όλες οι εγχώριες πηγές ενέργειας. Γιατί αν δεν έχεις κοινωνική ιδιοκτησία -δηλαδή όλη αυτή η παραγωγή να σχεδιάζεται κεντρικά με άλλη εξουσία, με τον εργάτη, τον λαό να είναι πραγματικά στην </w:t>
      </w:r>
      <w:r>
        <w:rPr>
          <w:rFonts w:eastAsia="Times New Roman" w:cs="Times New Roman"/>
          <w:szCs w:val="24"/>
        </w:rPr>
        <w:lastRenderedPageBreak/>
        <w:t>εξουσία και να μπορεί να παρεμβαίνει σε αυτά τα ζητήματα του</w:t>
      </w:r>
      <w:r>
        <w:rPr>
          <w:rFonts w:eastAsia="Times New Roman" w:cs="Times New Roman"/>
          <w:szCs w:val="24"/>
        </w:rPr>
        <w:t xml:space="preserve"> σχεδιασμού- δεν μπορεί να υπάρξει φιλολαϊκή λύση.</w:t>
      </w:r>
    </w:p>
    <w:p w14:paraId="7FDB745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Είναι, λοιπόν, φανερό με όλα τα παραπάνω ότι καταψηφίζουμε το σχέδιο νόμου επί της αρχής και επί των άρθρων.</w:t>
      </w:r>
    </w:p>
    <w:p w14:paraId="7FDB745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Ευχαριστώ.</w:t>
      </w:r>
    </w:p>
    <w:p w14:paraId="7FDB745A"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Βαρδαλή</w:t>
      </w:r>
      <w:proofErr w:type="spellEnd"/>
      <w:r>
        <w:rPr>
          <w:rFonts w:eastAsia="Times New Roman" w:cs="Times New Roman"/>
          <w:szCs w:val="24"/>
        </w:rPr>
        <w:t>.</w:t>
      </w:r>
    </w:p>
    <w:p w14:paraId="7FDB745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Κύριοι συνάδελφοι, επε</w:t>
      </w:r>
      <w:r>
        <w:rPr>
          <w:rFonts w:eastAsia="Times New Roman" w:cs="Times New Roman"/>
          <w:szCs w:val="24"/>
        </w:rPr>
        <w:t>ιδή βρίσκονται εδώ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και ο κ. </w:t>
      </w:r>
      <w:proofErr w:type="spellStart"/>
      <w:r>
        <w:rPr>
          <w:rFonts w:eastAsia="Times New Roman" w:cs="Times New Roman"/>
          <w:szCs w:val="24"/>
        </w:rPr>
        <w:t>Τόσκας</w:t>
      </w:r>
      <w:proofErr w:type="spellEnd"/>
      <w:r>
        <w:rPr>
          <w:rFonts w:eastAsia="Times New Roman" w:cs="Times New Roman"/>
          <w:szCs w:val="24"/>
        </w:rPr>
        <w:t xml:space="preserve"> για να υποστηρίξουν τροπολογίες, θα ήθελα να συνεννοηθούμε σε κάτι. Μετά τον κ. Λαζαρίδη</w:t>
      </w:r>
      <w:r>
        <w:rPr>
          <w:rFonts w:eastAsia="Times New Roman" w:cs="Times New Roman"/>
          <w:szCs w:val="24"/>
        </w:rPr>
        <w:t>,</w:t>
      </w:r>
      <w:r>
        <w:rPr>
          <w:rFonts w:eastAsia="Times New Roman" w:cs="Times New Roman"/>
          <w:szCs w:val="24"/>
        </w:rPr>
        <w:t xml:space="preserve"> επιτρέπουν οι άλλοι δύο ειδικοί αγορητές να τους δώσουμε τον λόγο ή να περιμένουν; Δεν έ</w:t>
      </w:r>
      <w:r>
        <w:rPr>
          <w:rFonts w:eastAsia="Times New Roman" w:cs="Times New Roman"/>
          <w:szCs w:val="24"/>
        </w:rPr>
        <w:t>θεσ</w:t>
      </w:r>
      <w:r>
        <w:rPr>
          <w:rFonts w:eastAsia="Times New Roman" w:cs="Times New Roman"/>
          <w:szCs w:val="24"/>
        </w:rPr>
        <w:t>αν ζήτημα οι Υπουργοί. Τ</w:t>
      </w:r>
      <w:r>
        <w:rPr>
          <w:rFonts w:eastAsia="Times New Roman" w:cs="Times New Roman"/>
          <w:szCs w:val="24"/>
        </w:rPr>
        <w:t xml:space="preserve">ο Προεδρείο </w:t>
      </w:r>
      <w:r>
        <w:rPr>
          <w:rFonts w:eastAsia="Times New Roman" w:cs="Times New Roman"/>
          <w:szCs w:val="24"/>
        </w:rPr>
        <w:t>θέτ</w:t>
      </w:r>
      <w:r>
        <w:rPr>
          <w:rFonts w:eastAsia="Times New Roman" w:cs="Times New Roman"/>
          <w:szCs w:val="24"/>
        </w:rPr>
        <w:t>ει το ερώτημα</w:t>
      </w:r>
      <w:r>
        <w:rPr>
          <w:rFonts w:eastAsia="Times New Roman" w:cs="Times New Roman"/>
          <w:szCs w:val="24"/>
        </w:rPr>
        <w:t>,</w:t>
      </w:r>
      <w:r>
        <w:rPr>
          <w:rFonts w:eastAsia="Times New Roman" w:cs="Times New Roman"/>
          <w:szCs w:val="24"/>
        </w:rPr>
        <w:t xml:space="preserve"> για να συνεννοηθούμε. </w:t>
      </w:r>
    </w:p>
    <w:p w14:paraId="7FDB745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Και αναφέρομαι σε σας, κύριε </w:t>
      </w:r>
      <w:proofErr w:type="spellStart"/>
      <w:r>
        <w:rPr>
          <w:rFonts w:eastAsia="Times New Roman" w:cs="Times New Roman"/>
          <w:szCs w:val="24"/>
        </w:rPr>
        <w:t>Αμυρά</w:t>
      </w:r>
      <w:proofErr w:type="spellEnd"/>
      <w:r>
        <w:rPr>
          <w:rFonts w:eastAsia="Times New Roman" w:cs="Times New Roman"/>
          <w:szCs w:val="24"/>
        </w:rPr>
        <w:t xml:space="preserve">, </w:t>
      </w:r>
      <w:r>
        <w:rPr>
          <w:rFonts w:eastAsia="Times New Roman" w:cs="Times New Roman"/>
          <w:szCs w:val="24"/>
        </w:rPr>
        <w:t xml:space="preserve">αλλά </w:t>
      </w:r>
      <w:r>
        <w:rPr>
          <w:rFonts w:eastAsia="Times New Roman" w:cs="Times New Roman"/>
          <w:szCs w:val="24"/>
        </w:rPr>
        <w:t xml:space="preserve">και στον κ. </w:t>
      </w:r>
      <w:proofErr w:type="spellStart"/>
      <w:r>
        <w:rPr>
          <w:rFonts w:eastAsia="Times New Roman" w:cs="Times New Roman"/>
          <w:szCs w:val="24"/>
        </w:rPr>
        <w:t>Σαρίδη</w:t>
      </w:r>
      <w:proofErr w:type="spellEnd"/>
      <w:r>
        <w:rPr>
          <w:rFonts w:eastAsia="Times New Roman" w:cs="Times New Roman"/>
          <w:szCs w:val="24"/>
        </w:rPr>
        <w:t>,</w:t>
      </w:r>
      <w:r>
        <w:rPr>
          <w:rFonts w:eastAsia="Times New Roman" w:cs="Times New Roman"/>
          <w:szCs w:val="24"/>
        </w:rPr>
        <w:t xml:space="preserve"> που είστε οι επόμενοι να μιλήσετε. </w:t>
      </w:r>
    </w:p>
    <w:p w14:paraId="7FDB745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Φυσικά να μιλήσουν, κύριε Πρόεδρε.</w:t>
      </w:r>
    </w:p>
    <w:p w14:paraId="7FDB745E"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Ωραία. Μετά τον κ. Λ</w:t>
      </w:r>
      <w:r>
        <w:rPr>
          <w:rFonts w:eastAsia="Times New Roman" w:cs="Times New Roman"/>
          <w:szCs w:val="24"/>
        </w:rPr>
        <w:t>αζαρίδη, λοιπόν, θα τους δώσουμε τον λόγο για να υποστηρίξουν τις τροπολογίες.</w:t>
      </w:r>
    </w:p>
    <w:p w14:paraId="7FDB745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ειδικός αγορητής</w:t>
      </w:r>
      <w:r>
        <w:rPr>
          <w:rFonts w:eastAsia="Times New Roman" w:cs="Times New Roman"/>
          <w:szCs w:val="24"/>
        </w:rPr>
        <w:t xml:space="preserve"> από τους Ανεξάρτητους Έλληνες κ. Λαζαρίδης.</w:t>
      </w:r>
    </w:p>
    <w:p w14:paraId="7FDB7460"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7FDB746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Πριν περάσω στα σχόλια μου για το νομοσχέδιο, θα ή</w:t>
      </w:r>
      <w:r>
        <w:rPr>
          <w:rFonts w:eastAsia="Times New Roman" w:cs="Times New Roman"/>
          <w:szCs w:val="24"/>
        </w:rPr>
        <w:t>θελα να κάνω ένα σχόλιο για μια φράση που χρησιμοποίησε στην ομιλία του ο συνάδελφος από την Αντιπολίτευση. Μίλησε για χρε</w:t>
      </w:r>
      <w:r>
        <w:rPr>
          <w:rFonts w:eastAsia="Times New Roman" w:cs="Times New Roman"/>
          <w:szCs w:val="24"/>
        </w:rPr>
        <w:t>ο</w:t>
      </w:r>
      <w:r>
        <w:rPr>
          <w:rFonts w:eastAsia="Times New Roman" w:cs="Times New Roman"/>
          <w:szCs w:val="24"/>
        </w:rPr>
        <w:t>κοπία της ΔΕΗ. Είναι μια φράση με την οποία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δεν ξέρει κανείς αν θα πρέπει να γελά ή να κλαίει όταν ακούσει την Αντιπολίτ</w:t>
      </w:r>
      <w:r>
        <w:rPr>
          <w:rFonts w:eastAsia="Times New Roman" w:cs="Times New Roman"/>
          <w:szCs w:val="24"/>
        </w:rPr>
        <w:t xml:space="preserve">ευση να τη χρησιμοποιεί. Διότι, όπως ξέρετε, ο Αντιπρόεδρος της Αξιωματικής Αντιπολίτευσης είχε πει στο παρελθόν ότι την Ελλάδα την πτώχευσαν τα δύο κόμματα, δηλαδή το ΠΑΣΟΚ και η Νέα Δημοκρατία. Επομένως τι να πτωχεύσει κανείς; Η Κυβέρνηση αυτή προσπαθεί </w:t>
      </w:r>
      <w:r>
        <w:rPr>
          <w:rFonts w:eastAsia="Times New Roman" w:cs="Times New Roman"/>
          <w:szCs w:val="24"/>
        </w:rPr>
        <w:t xml:space="preserve">να ανορθώσει τη χώρα. Εκεί που τη γονάτισαν, εκεί που την έφεραν τα δύο κόμματα, προσπαθεί να την ανορθώσει. </w:t>
      </w:r>
    </w:p>
    <w:p w14:paraId="7FDB746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Και ξέρετε, αυτή τη φράση δεν την είπε ο οποιοσδήποτε τυχαίος Βουλευτ</w:t>
      </w:r>
      <w:r>
        <w:rPr>
          <w:rFonts w:eastAsia="Times New Roman" w:cs="Times New Roman"/>
          <w:szCs w:val="24"/>
        </w:rPr>
        <w:t>ή</w:t>
      </w:r>
      <w:r>
        <w:rPr>
          <w:rFonts w:eastAsia="Times New Roman" w:cs="Times New Roman"/>
          <w:szCs w:val="24"/>
        </w:rPr>
        <w:t xml:space="preserve">ς ή στέλεχος του κόμματος. Την είπε ο </w:t>
      </w:r>
      <w:r>
        <w:rPr>
          <w:rFonts w:eastAsia="Times New Roman" w:cs="Times New Roman"/>
          <w:szCs w:val="24"/>
        </w:rPr>
        <w:t>«</w:t>
      </w:r>
      <w:r>
        <w:rPr>
          <w:rFonts w:eastAsia="Times New Roman" w:cs="Times New Roman"/>
          <w:szCs w:val="24"/>
        </w:rPr>
        <w:t>υποπλοίαρχος του σκάφους</w:t>
      </w:r>
      <w:r>
        <w:rPr>
          <w:rFonts w:eastAsia="Times New Roman" w:cs="Times New Roman"/>
          <w:szCs w:val="24"/>
        </w:rPr>
        <w:t>»</w:t>
      </w:r>
      <w:r>
        <w:rPr>
          <w:rFonts w:eastAsia="Times New Roman" w:cs="Times New Roman"/>
          <w:szCs w:val="24"/>
        </w:rPr>
        <w:t xml:space="preserve"> της Νέας Δημοκρατίας. Ο δεύτερος στην τάξη, ο Αντιπρόεδρος του κόμματ</w:t>
      </w:r>
      <w:r>
        <w:rPr>
          <w:rFonts w:eastAsia="Times New Roman" w:cs="Times New Roman"/>
          <w:szCs w:val="24"/>
        </w:rPr>
        <w:t>ό</w:t>
      </w:r>
      <w:r>
        <w:rPr>
          <w:rFonts w:eastAsia="Times New Roman" w:cs="Times New Roman"/>
          <w:szCs w:val="24"/>
        </w:rPr>
        <w:t>ς σας. Το λέω με συμπάθεια, γιατί πραγματικά όταν άκουσα αυτή τη φράση, τη σημείωσα και ήθελα να τη σχολιάσω.</w:t>
      </w:r>
    </w:p>
    <w:p w14:paraId="7FDB7463"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φρεγάτα. Σκάφος!</w:t>
      </w:r>
    </w:p>
    <w:p w14:paraId="7FDB7464"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Όχι. Σκάφος!</w:t>
      </w:r>
      <w:r>
        <w:rPr>
          <w:rFonts w:eastAsia="Times New Roman" w:cs="Times New Roman"/>
          <w:szCs w:val="24"/>
        </w:rPr>
        <w:t xml:space="preserve"> Κάποτε ήταν φρεγάτα. Τώρα είναι απλό σκάφος.</w:t>
      </w:r>
    </w:p>
    <w:p w14:paraId="7FDB7465"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μην κάνετε διάλογο.</w:t>
      </w:r>
    </w:p>
    <w:p w14:paraId="7FDB7466"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Βλέπετε</w:t>
      </w:r>
      <w:r>
        <w:rPr>
          <w:rFonts w:eastAsia="Times New Roman" w:cs="Times New Roman"/>
          <w:szCs w:val="24"/>
        </w:rPr>
        <w:t>,</w:t>
      </w:r>
      <w:r>
        <w:rPr>
          <w:rFonts w:eastAsia="Times New Roman" w:cs="Times New Roman"/>
          <w:szCs w:val="24"/>
        </w:rPr>
        <w:t xml:space="preserve"> το κλίμα είναι θετικό, κύριε Πρόεδρε.</w:t>
      </w:r>
    </w:p>
    <w:p w14:paraId="7FDB746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Η συζήτηση αυτή για τη χρήση του λιγνίτη γίνεται καθότι είναι μέρος των δεσμεύσ</w:t>
      </w:r>
      <w:r>
        <w:rPr>
          <w:rFonts w:eastAsia="Times New Roman" w:cs="Times New Roman"/>
          <w:szCs w:val="24"/>
        </w:rPr>
        <w:t>εων που έχει η χώρα για την τέταρτη αξιολόγηση και την ολοκλήρωση της συμφωνίας με τους θεσμούς. Πέραν αυτού, η χώρα μας εναρμονίζεται με τις απαιτήσεις της Ευρωπαϊκής Ένωσης και των ευρωπαϊκών δικαστηρίων που μας επιβάλλει να ανοίξουμε την αγορά του λιγνί</w:t>
      </w:r>
      <w:r>
        <w:rPr>
          <w:rFonts w:eastAsia="Times New Roman" w:cs="Times New Roman"/>
          <w:szCs w:val="24"/>
        </w:rPr>
        <w:t xml:space="preserve">τη στους ιδιώτες, σε ένα ποσοστό 40%. Πρόκειται για αμετάκλητες </w:t>
      </w:r>
      <w:r>
        <w:rPr>
          <w:rFonts w:eastAsia="Times New Roman" w:cs="Times New Roman"/>
          <w:szCs w:val="24"/>
        </w:rPr>
        <w:lastRenderedPageBreak/>
        <w:t xml:space="preserve">αποφάσεις που δεσμεύουν την ελληνική κυβέρνηση και την υποχρεώνουν να ρυθμίζει ζητήματα </w:t>
      </w:r>
      <w:proofErr w:type="spellStart"/>
      <w:r>
        <w:rPr>
          <w:rFonts w:eastAsia="Times New Roman" w:cs="Times New Roman"/>
          <w:szCs w:val="24"/>
        </w:rPr>
        <w:t>λιγνιτικής</w:t>
      </w:r>
      <w:proofErr w:type="spellEnd"/>
      <w:r>
        <w:rPr>
          <w:rFonts w:eastAsia="Times New Roman" w:cs="Times New Roman"/>
          <w:szCs w:val="24"/>
        </w:rPr>
        <w:t xml:space="preserve"> παραγωγής ενέργειας. </w:t>
      </w:r>
    </w:p>
    <w:p w14:paraId="7FDB746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 υπό συζήτηση νομοσχέδιο, λοιπόν, είναι η προσπάθεια να αντιμετωπιστε</w:t>
      </w:r>
      <w:r>
        <w:rPr>
          <w:rFonts w:eastAsia="Times New Roman" w:cs="Times New Roman"/>
          <w:szCs w:val="24"/>
        </w:rPr>
        <w:t xml:space="preserve">ί η μονοπωλιακή πρόσβαση της ΔΕΗ σε λιγνίτη, για την οποία μας εγκαλούν οι εταίροι μας και ως εκ τούτου, προκύπτει και το «επείγον» για να ολοκληρωθεί αυτή η διαδικασία σε σύντομο χρονικό διάστημα. </w:t>
      </w:r>
    </w:p>
    <w:p w14:paraId="7FDB746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Αυτό που πρέπει να εξασφαλίσουμε είναι μια ομαλή μετάβαση</w:t>
      </w:r>
      <w:r>
        <w:rPr>
          <w:rFonts w:eastAsia="Times New Roman" w:cs="Times New Roman"/>
          <w:szCs w:val="24"/>
        </w:rPr>
        <w:t xml:space="preserve"> στο νέο πλαίσιο λειτουργίας. Η ΔΕΗ θα παραμείνει ο πυλώνας της αγοράς ενέργειας υπό το νέο θεσμικό περιβάλλον, που θα είναι πλήρως εναρμονισμένο με το Κοινοτικό Δίκαιο. Οι παρεμβάσεις που θα γίνουν σε εφαρμογή της απόφασης του Ευρωπαϊκού Δικαστηρίου είναι</w:t>
      </w:r>
      <w:r>
        <w:rPr>
          <w:rFonts w:eastAsia="Times New Roman" w:cs="Times New Roman"/>
          <w:szCs w:val="24"/>
        </w:rPr>
        <w:t xml:space="preserve"> πλήρως συμβατές με το στρατηγικό σχέδιο της επιχείρησης, σε αντίθεση με τους σχεδιασμούς της προηγούμενης κυβέρνησης για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w:t>
      </w:r>
    </w:p>
    <w:p w14:paraId="7FDB746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Το ιστορικό είναι γνωστό. Βλέπετε, υπήρχαν δεσμεύσεις από τις προηγούμενες κυβερνήσεις με τους δανειστές για εκποίηση </w:t>
      </w:r>
      <w:r>
        <w:rPr>
          <w:rFonts w:eastAsia="Times New Roman" w:cs="Times New Roman"/>
          <w:szCs w:val="24"/>
        </w:rPr>
        <w:t xml:space="preserve">ενός κομματιού της ΔΕΗ, ενώ σήμερα η </w:t>
      </w:r>
      <w:r>
        <w:rPr>
          <w:rFonts w:eastAsia="Times New Roman" w:cs="Times New Roman"/>
          <w:szCs w:val="24"/>
        </w:rPr>
        <w:lastRenderedPageBreak/>
        <w:t xml:space="preserve">παραγωγική βάση της ΔΕΗ παραμένει ανέπαφη. Μοναδική εξαίρεση το κομμάτι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w:t>
      </w:r>
      <w:r>
        <w:rPr>
          <w:rFonts w:eastAsia="Times New Roman" w:cs="Times New Roman"/>
          <w:szCs w:val="24"/>
        </w:rPr>
        <w:t>,</w:t>
      </w:r>
      <w:r>
        <w:rPr>
          <w:rFonts w:eastAsia="Times New Roman" w:cs="Times New Roman"/>
          <w:szCs w:val="24"/>
        </w:rPr>
        <w:t xml:space="preserve"> στο οποίο έτσι κι αλλιώς θα πρέπει να γίνει σταδιακά </w:t>
      </w:r>
      <w:proofErr w:type="spellStart"/>
      <w:r>
        <w:rPr>
          <w:rFonts w:eastAsia="Times New Roman" w:cs="Times New Roman"/>
          <w:szCs w:val="24"/>
        </w:rPr>
        <w:t>αποεπένδυση</w:t>
      </w:r>
      <w:proofErr w:type="spellEnd"/>
      <w:r>
        <w:rPr>
          <w:rFonts w:eastAsia="Times New Roman" w:cs="Times New Roman"/>
          <w:szCs w:val="24"/>
        </w:rPr>
        <w:t xml:space="preserve"> με στόχο το έτος 2030. </w:t>
      </w:r>
    </w:p>
    <w:p w14:paraId="7FDB746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Επιτυχία αδιαμφισβήτητη ότι μέσα α</w:t>
      </w:r>
      <w:r>
        <w:rPr>
          <w:rFonts w:eastAsia="Times New Roman" w:cs="Times New Roman"/>
          <w:szCs w:val="24"/>
        </w:rPr>
        <w:t>π’ αυτή τη διαδικασία δεν πωλούνται υδροηλεκτρικές μονάδες ή οι καλύτερες μονάδες από άποψη απόδοσης και η βάση κερδοφορίας για τη ΔΕΗ. Διατηρήθηκε ο δημόσιος χαρακτήρας του ΑΔΜΗΕ. Δεν πωλούνται οι μονάδες φυσικού αερίου με προεξέχουσα τη «Μεγαλόπολη 5», μ</w:t>
      </w:r>
      <w:r>
        <w:rPr>
          <w:rFonts w:eastAsia="Times New Roman" w:cs="Times New Roman"/>
          <w:szCs w:val="24"/>
        </w:rPr>
        <w:t>ια εξαιρετικά αποδοτική μονάδα. Μένει ο «Άγιος Δημήτριος», όπου αυξάνεται η ανταγωνιστικότητα όλων των μονάδων του και η «Πτολεμαΐδα 5», η οποία με την ολοκλήρωσή της σε δ</w:t>
      </w:r>
      <w:r>
        <w:rPr>
          <w:rFonts w:eastAsia="Times New Roman" w:cs="Times New Roman"/>
          <w:szCs w:val="24"/>
        </w:rPr>
        <w:t>ύ</w:t>
      </w:r>
      <w:r>
        <w:rPr>
          <w:rFonts w:eastAsia="Times New Roman" w:cs="Times New Roman"/>
          <w:szCs w:val="24"/>
        </w:rPr>
        <w:t xml:space="preserve">ο χρόνια θα αποτελεί τη ναυαρχίδα του συστήματος. </w:t>
      </w:r>
    </w:p>
    <w:p w14:paraId="7FDB746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Με λίγα λόγια</w:t>
      </w:r>
      <w:r>
        <w:rPr>
          <w:rFonts w:eastAsia="Times New Roman" w:cs="Times New Roman"/>
          <w:szCs w:val="24"/>
        </w:rPr>
        <w:t>,</w:t>
      </w:r>
      <w:r>
        <w:rPr>
          <w:rFonts w:eastAsia="Times New Roman" w:cs="Times New Roman"/>
          <w:szCs w:val="24"/>
        </w:rPr>
        <w:t xml:space="preserve"> τη δέσμευση των πρ</w:t>
      </w:r>
      <w:r>
        <w:rPr>
          <w:rFonts w:eastAsia="Times New Roman" w:cs="Times New Roman"/>
          <w:szCs w:val="24"/>
        </w:rPr>
        <w:t>οηγούμενων κυβερνήσεων την περιορίσαμε όσο γινόταν στις δ</w:t>
      </w:r>
      <w:r>
        <w:rPr>
          <w:rFonts w:eastAsia="Times New Roman" w:cs="Times New Roman"/>
          <w:szCs w:val="24"/>
        </w:rPr>
        <w:t>ύ</w:t>
      </w:r>
      <w:r>
        <w:rPr>
          <w:rFonts w:eastAsia="Times New Roman" w:cs="Times New Roman"/>
          <w:szCs w:val="24"/>
        </w:rPr>
        <w:t>ο μονάδες της Μεγαλόπολης και της Μελίτης σε μια προσπάθεια βελτίωσης των όρων υπέρ του δημοσίου συμφέροντος. Τα ζητήματα όμως που απασχόλησαν δικαίως και έντονα είναι το εργασιακό και το αναπτυξιακ</w:t>
      </w:r>
      <w:r>
        <w:rPr>
          <w:rFonts w:eastAsia="Times New Roman" w:cs="Times New Roman"/>
          <w:szCs w:val="24"/>
        </w:rPr>
        <w:t xml:space="preserve">ό μέρος. </w:t>
      </w:r>
    </w:p>
    <w:p w14:paraId="7FDB746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εργαζόμενοι που θα μετακινηθούν θα πρέπει να </w:t>
      </w:r>
      <w:proofErr w:type="spellStart"/>
      <w:r>
        <w:rPr>
          <w:rFonts w:eastAsia="Times New Roman" w:cs="Times New Roman"/>
          <w:szCs w:val="24"/>
        </w:rPr>
        <w:t>διέπονται</w:t>
      </w:r>
      <w:proofErr w:type="spellEnd"/>
      <w:r>
        <w:rPr>
          <w:rFonts w:eastAsia="Times New Roman" w:cs="Times New Roman"/>
          <w:szCs w:val="24"/>
        </w:rPr>
        <w:t xml:space="preserve"> από τον κανονισμό για τις συλλογικές συμβάσεις της ΔΕΗ, καθώς χωρίς την εξασφάλιση του ανθρώπινου δυναμικού των </w:t>
      </w:r>
      <w:proofErr w:type="spellStart"/>
      <w:r>
        <w:rPr>
          <w:rFonts w:eastAsia="Times New Roman" w:cs="Times New Roman"/>
          <w:szCs w:val="24"/>
        </w:rPr>
        <w:t>αποεπένδυση</w:t>
      </w:r>
      <w:proofErr w:type="spellEnd"/>
      <w:r>
        <w:rPr>
          <w:rFonts w:eastAsia="Times New Roman" w:cs="Times New Roman"/>
          <w:szCs w:val="24"/>
        </w:rPr>
        <w:t xml:space="preserve"> μονάδων δεν μπορούμε να μιλάμε για δίκαιη διαδικασία. Θετικό ότι</w:t>
      </w:r>
      <w:r>
        <w:rPr>
          <w:rFonts w:eastAsia="Times New Roman" w:cs="Times New Roman"/>
          <w:szCs w:val="24"/>
        </w:rPr>
        <w:t xml:space="preserve"> δεσμεύουμε τη συμφωνία για την απόλυτη διασφάλιση των εργασιακών σχέσεων για το χρονικό διάστημα έξι ετών</w:t>
      </w:r>
      <w:r>
        <w:rPr>
          <w:rFonts w:eastAsia="Times New Roman" w:cs="Times New Roman"/>
          <w:szCs w:val="24"/>
        </w:rPr>
        <w:t>,</w:t>
      </w:r>
      <w:r>
        <w:rPr>
          <w:rFonts w:eastAsia="Times New Roman" w:cs="Times New Roman"/>
          <w:szCs w:val="24"/>
        </w:rPr>
        <w:t xml:space="preserve"> κατά το οποίο απαγορεύονται απολύσεις προσωπικού από τις εταιρείες, όμως επιβάλλεται να βρεθεί λύση και για μετά την εξαετία. </w:t>
      </w:r>
    </w:p>
    <w:p w14:paraId="7FDB746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Στα απολύτως αναγκαία</w:t>
      </w:r>
      <w:r>
        <w:rPr>
          <w:rFonts w:eastAsia="Times New Roman" w:cs="Times New Roman"/>
          <w:szCs w:val="24"/>
        </w:rPr>
        <w:t xml:space="preserve"> στοιχεία που πρέπει να εξασφαλιστούν είναι και η ανταποδοτικότητα στις τοπικές κοινωνίες. Η συμβολή του προβλεπόμενου από το νομοσχέδιο ειδικού τέλους κρίνεται ως μη ικανοποιητική και πρέπει να εξαντληθούν τα περιθώρια και να εξασφαλιστεί ένα τέλος που, σ</w:t>
      </w:r>
      <w:r>
        <w:rPr>
          <w:rFonts w:eastAsia="Times New Roman" w:cs="Times New Roman"/>
          <w:szCs w:val="24"/>
        </w:rPr>
        <w:t xml:space="preserve">ε συνδυασμό με την αποδοτικότητα, να αποφέρει στις τοπικές κοινωνίες τα μέγιστα για την ορθή αποκατάσταση των εδαφών που θα επιτρέπουν την ασφαλή ανάπτυξη του πρωτογενούς τομέα των περιοχών που θίγονται. Ειδικά δε για τη Φλώρινα πρέπει να εξασφαλιστεί και </w:t>
      </w:r>
      <w:r>
        <w:rPr>
          <w:rFonts w:eastAsia="Times New Roman" w:cs="Times New Roman"/>
          <w:szCs w:val="24"/>
        </w:rPr>
        <w:t xml:space="preserve">η απρόσκοπτη συνέχιση του έργου τηλεθέρμανσης της περιοχής. </w:t>
      </w:r>
    </w:p>
    <w:p w14:paraId="7FDB746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βρισκόμαστε αντιμέτωποι με μια αλλαγή στον τομέα της ενέργειας πανευρωπαϊκά, μια μετάβαση από την μονοπωλιακή πρόσβαση στην ενέργεια στη δημιουργία υγιούς ανταγωνισμ</w:t>
      </w:r>
      <w:r>
        <w:rPr>
          <w:rFonts w:eastAsia="Times New Roman" w:cs="Times New Roman"/>
          <w:szCs w:val="24"/>
        </w:rPr>
        <w:t xml:space="preserve">ού αλλά και στροφής στις ανανεώσιμες πηγές ενέργειας. Η αλλαγή αυτή είναι εξαιρετικά κρίσιμη για την παραγωγή ηλεκτρικής ενέργειας και για την εθνική οικονομία, όμως η χώρα μας διατηρεί συγκριτικό πλεονέκτημα και μεγάλα περιθώρια ενεργειακής ασφάλειας και </w:t>
      </w:r>
      <w:r>
        <w:rPr>
          <w:rFonts w:eastAsia="Times New Roman" w:cs="Times New Roman"/>
          <w:szCs w:val="24"/>
        </w:rPr>
        <w:t xml:space="preserve">κέρδους σε αυτούς τους τομείς. </w:t>
      </w:r>
    </w:p>
    <w:p w14:paraId="7FDB747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συμβολή της ΔΕΗ μεταπολεμικά στην παραγωγική ανασυγκρότηση της χώρας δεν αμφισβητείται. Είναι τεράστια και υποχρεούμαστε να διασφαλίσουμε την εύρυθμη λειτουργία </w:t>
      </w:r>
      <w:r>
        <w:rPr>
          <w:rFonts w:eastAsia="Times New Roman" w:cs="Times New Roman"/>
          <w:szCs w:val="24"/>
        </w:rPr>
        <w:t>της,</w:t>
      </w:r>
      <w:r>
        <w:rPr>
          <w:rFonts w:eastAsia="Times New Roman" w:cs="Times New Roman"/>
          <w:szCs w:val="24"/>
        </w:rPr>
        <w:t xml:space="preserve"> κάτι το οποίο επιτυγχάνετα</w:t>
      </w:r>
      <w:r>
        <w:rPr>
          <w:rFonts w:eastAsia="Times New Roman" w:cs="Times New Roman"/>
          <w:szCs w:val="24"/>
        </w:rPr>
        <w:t xml:space="preserve">ι. Οι άστοχες πολιτικές ενέργειες χαρακτηρίζουν άλλη περίοδο και δυστυχώς έχουν βαριές επιπτώσεις στην ομαλή και αποδοτική λειτουργία των δημοσίων επιχειρήσεων και οργανισμών ακόμα και σήμερα. </w:t>
      </w:r>
    </w:p>
    <w:p w14:paraId="7FDB747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διείσδυση οργανωμένων συμφερόντων στον δημόσιο τομέα, στις δημόσιες επιχειρήσεις και οργανισμούς ειδικότερα, είναι χαρακτηριστικό γνώρισμα άλλων και κάθε προσπάθειά τους να </w:t>
      </w:r>
      <w:proofErr w:type="spellStart"/>
      <w:r>
        <w:rPr>
          <w:rFonts w:eastAsia="Times New Roman" w:cs="Times New Roman"/>
          <w:szCs w:val="24"/>
        </w:rPr>
        <w:t>απεμπλακούν</w:t>
      </w:r>
      <w:proofErr w:type="spellEnd"/>
      <w:r>
        <w:rPr>
          <w:rFonts w:eastAsia="Times New Roman" w:cs="Times New Roman"/>
          <w:szCs w:val="24"/>
        </w:rPr>
        <w:t xml:space="preserve"> από τις κατηγορίες θα μας βρίσκει απέναντι. </w:t>
      </w:r>
    </w:p>
    <w:p w14:paraId="7FDB747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Επαναλαμβάνουμε ότι το υ</w:t>
      </w:r>
      <w:r>
        <w:rPr>
          <w:rFonts w:eastAsia="Times New Roman" w:cs="Times New Roman"/>
          <w:szCs w:val="24"/>
        </w:rPr>
        <w:t xml:space="preserve">πό συζήτηση σχέδιο νόμου είναι η προσπάθεια να αντιμετωπιστεί η μονοπωλιακή πρόσβαση της ΔΕΗ σε λιγνίτη, για την οποία μας εγκαλούν οι εταίροι μας. </w:t>
      </w:r>
    </w:p>
    <w:p w14:paraId="7FDB747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FDB7474"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Λαζαρίδη. </w:t>
      </w:r>
    </w:p>
    <w:p w14:paraId="7FDB7475" w14:textId="77777777" w:rsidR="00F04917" w:rsidRDefault="00B728C3">
      <w:pPr>
        <w:spacing w:after="0" w:line="600" w:lineRule="auto"/>
        <w:ind w:firstLine="720"/>
        <w:jc w:val="both"/>
        <w:rPr>
          <w:rFonts w:eastAsia="Times New Roman" w:cs="Times New Roman"/>
          <w:color w:val="000000" w:themeColor="text1"/>
          <w:szCs w:val="24"/>
        </w:rPr>
      </w:pPr>
      <w:r w:rsidRPr="00374E74">
        <w:rPr>
          <w:rFonts w:eastAsia="Times New Roman" w:cs="Times New Roman"/>
          <w:color w:val="000000" w:themeColor="text1"/>
          <w:szCs w:val="24"/>
        </w:rPr>
        <w:t xml:space="preserve">Κύριε </w:t>
      </w:r>
      <w:proofErr w:type="spellStart"/>
      <w:r w:rsidRPr="00374E74">
        <w:rPr>
          <w:rFonts w:eastAsia="Times New Roman" w:cs="Times New Roman"/>
          <w:color w:val="000000" w:themeColor="text1"/>
          <w:szCs w:val="24"/>
        </w:rPr>
        <w:t>Σαρίδη</w:t>
      </w:r>
      <w:proofErr w:type="spellEnd"/>
      <w:r w:rsidRPr="00374E74">
        <w:rPr>
          <w:rFonts w:eastAsia="Times New Roman" w:cs="Times New Roman"/>
          <w:color w:val="000000" w:themeColor="text1"/>
          <w:szCs w:val="24"/>
        </w:rPr>
        <w:t>, αν θυμάμαι καλά, δεν ήσασταν στην Αίθουσα την ώρα που ζήτησα από τους τελευταίους δ</w:t>
      </w:r>
      <w:r w:rsidRPr="00374E74">
        <w:rPr>
          <w:rFonts w:eastAsia="Times New Roman" w:cs="Times New Roman"/>
          <w:color w:val="000000" w:themeColor="text1"/>
          <w:szCs w:val="24"/>
        </w:rPr>
        <w:t>ύ</w:t>
      </w:r>
      <w:r w:rsidRPr="00374E74">
        <w:rPr>
          <w:rFonts w:eastAsia="Times New Roman" w:cs="Times New Roman"/>
          <w:color w:val="000000" w:themeColor="text1"/>
          <w:szCs w:val="24"/>
        </w:rPr>
        <w:t xml:space="preserve">ο ειδικούς αγορητές να προτάξουμε τους Υπουργούς, την κ. </w:t>
      </w:r>
      <w:proofErr w:type="spellStart"/>
      <w:r w:rsidRPr="00374E74">
        <w:rPr>
          <w:rFonts w:eastAsia="Times New Roman" w:cs="Times New Roman"/>
          <w:color w:val="000000" w:themeColor="text1"/>
          <w:szCs w:val="24"/>
        </w:rPr>
        <w:t>Γεροβασίλη</w:t>
      </w:r>
      <w:proofErr w:type="spellEnd"/>
      <w:r w:rsidRPr="00374E74">
        <w:rPr>
          <w:rFonts w:eastAsia="Times New Roman" w:cs="Times New Roman"/>
          <w:color w:val="000000" w:themeColor="text1"/>
          <w:szCs w:val="24"/>
        </w:rPr>
        <w:t xml:space="preserve"> και τον κ. </w:t>
      </w:r>
      <w:proofErr w:type="spellStart"/>
      <w:r w:rsidRPr="00374E74">
        <w:rPr>
          <w:rFonts w:eastAsia="Times New Roman" w:cs="Times New Roman"/>
          <w:color w:val="000000" w:themeColor="text1"/>
          <w:szCs w:val="24"/>
        </w:rPr>
        <w:t>Τόσκα</w:t>
      </w:r>
      <w:proofErr w:type="spellEnd"/>
      <w:r w:rsidRPr="00374E74">
        <w:rPr>
          <w:rFonts w:eastAsia="Times New Roman" w:cs="Times New Roman"/>
          <w:color w:val="000000" w:themeColor="text1"/>
          <w:szCs w:val="24"/>
        </w:rPr>
        <w:t>, να υποστηρίξουν τις τροπολογίες και μετά να τοποθετηθείτε. Αν όμως επιθυ</w:t>
      </w:r>
      <w:r w:rsidRPr="00374E74">
        <w:rPr>
          <w:rFonts w:eastAsia="Times New Roman" w:cs="Times New Roman"/>
          <w:color w:val="000000" w:themeColor="text1"/>
          <w:szCs w:val="24"/>
        </w:rPr>
        <w:t>μείτε, μπορείτε να πάρετε τώρα τον λόγο.</w:t>
      </w:r>
    </w:p>
    <w:p w14:paraId="7FDB7476" w14:textId="77777777" w:rsidR="00F04917" w:rsidRDefault="00B728C3">
      <w:pPr>
        <w:spacing w:after="0" w:line="600" w:lineRule="auto"/>
        <w:ind w:firstLine="720"/>
        <w:jc w:val="both"/>
        <w:rPr>
          <w:rFonts w:eastAsia="Times New Roman" w:cs="Times New Roman"/>
          <w:color w:val="000000" w:themeColor="text1"/>
          <w:szCs w:val="24"/>
        </w:rPr>
      </w:pPr>
      <w:r w:rsidRPr="007221B5">
        <w:rPr>
          <w:rFonts w:eastAsia="Times New Roman" w:cs="Times New Roman"/>
          <w:b/>
          <w:color w:val="000000" w:themeColor="text1"/>
          <w:szCs w:val="24"/>
        </w:rPr>
        <w:t>ΙΩΑΝΝΗΣ ΣΑΡΙΔΗΣ:</w:t>
      </w:r>
      <w:r w:rsidRPr="007221B5">
        <w:rPr>
          <w:rFonts w:eastAsia="Times New Roman" w:cs="Times New Roman"/>
          <w:color w:val="000000" w:themeColor="text1"/>
          <w:szCs w:val="24"/>
        </w:rPr>
        <w:t xml:space="preserve"> Όχι, κύριε Πρόεδρε. </w:t>
      </w:r>
    </w:p>
    <w:p w14:paraId="7FDB7477" w14:textId="77777777" w:rsidR="00F04917" w:rsidRDefault="00B728C3">
      <w:pPr>
        <w:spacing w:after="0" w:line="600" w:lineRule="auto"/>
        <w:ind w:firstLine="720"/>
        <w:jc w:val="both"/>
        <w:rPr>
          <w:rFonts w:eastAsia="Times New Roman" w:cs="Times New Roman"/>
          <w:color w:val="000000" w:themeColor="text1"/>
          <w:szCs w:val="24"/>
        </w:rPr>
      </w:pPr>
      <w:r w:rsidRPr="007221B5">
        <w:rPr>
          <w:rFonts w:eastAsia="Times New Roman" w:cs="Times New Roman"/>
          <w:b/>
          <w:color w:val="000000" w:themeColor="text1"/>
          <w:szCs w:val="24"/>
        </w:rPr>
        <w:t xml:space="preserve">ΠΡΟΕΔΡΕΥΩΝ (Γεώργιος </w:t>
      </w:r>
      <w:proofErr w:type="spellStart"/>
      <w:r w:rsidRPr="007221B5">
        <w:rPr>
          <w:rFonts w:eastAsia="Times New Roman" w:cs="Times New Roman"/>
          <w:b/>
          <w:color w:val="000000" w:themeColor="text1"/>
          <w:szCs w:val="24"/>
        </w:rPr>
        <w:t>Λαμπρούλης</w:t>
      </w:r>
      <w:proofErr w:type="spellEnd"/>
      <w:r w:rsidRPr="007221B5">
        <w:rPr>
          <w:rFonts w:eastAsia="Times New Roman" w:cs="Times New Roman"/>
          <w:b/>
          <w:color w:val="000000" w:themeColor="text1"/>
          <w:szCs w:val="24"/>
        </w:rPr>
        <w:t>):</w:t>
      </w:r>
      <w:r w:rsidRPr="007221B5">
        <w:rPr>
          <w:rFonts w:eastAsia="Times New Roman" w:cs="Times New Roman"/>
          <w:color w:val="000000" w:themeColor="text1"/>
          <w:szCs w:val="24"/>
        </w:rPr>
        <w:t xml:space="preserve"> Άρα συμφωνούμε. </w:t>
      </w:r>
    </w:p>
    <w:p w14:paraId="7FDB7478" w14:textId="77777777" w:rsidR="00F04917" w:rsidRDefault="00B728C3">
      <w:pPr>
        <w:spacing w:after="0" w:line="600" w:lineRule="auto"/>
        <w:ind w:firstLine="720"/>
        <w:jc w:val="both"/>
        <w:rPr>
          <w:rFonts w:eastAsia="Times New Roman" w:cs="Times New Roman"/>
          <w:color w:val="000000" w:themeColor="text1"/>
          <w:szCs w:val="24"/>
        </w:rPr>
      </w:pPr>
      <w:r w:rsidRPr="007221B5">
        <w:rPr>
          <w:rFonts w:eastAsia="Times New Roman" w:cs="Times New Roman"/>
          <w:color w:val="000000" w:themeColor="text1"/>
          <w:szCs w:val="24"/>
        </w:rPr>
        <w:lastRenderedPageBreak/>
        <w:t xml:space="preserve">Τον λόγο έχει ο κ. </w:t>
      </w:r>
      <w:proofErr w:type="spellStart"/>
      <w:r w:rsidRPr="007221B5">
        <w:rPr>
          <w:rFonts w:eastAsia="Times New Roman" w:cs="Times New Roman"/>
          <w:color w:val="000000" w:themeColor="text1"/>
          <w:szCs w:val="24"/>
        </w:rPr>
        <w:t>Τόσκας</w:t>
      </w:r>
      <w:proofErr w:type="spellEnd"/>
      <w:r w:rsidRPr="007221B5">
        <w:rPr>
          <w:rFonts w:eastAsia="Times New Roman" w:cs="Times New Roman"/>
          <w:color w:val="000000" w:themeColor="text1"/>
          <w:szCs w:val="24"/>
        </w:rPr>
        <w:t xml:space="preserve"> για να υποστηρίξει την τροπολογία. </w:t>
      </w:r>
    </w:p>
    <w:p w14:paraId="7FDB7479"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color w:val="000000" w:themeColor="text1"/>
          <w:szCs w:val="24"/>
        </w:rPr>
      </w:pPr>
      <w:r w:rsidRPr="007221B5">
        <w:rPr>
          <w:rFonts w:eastAsia="Times New Roman"/>
          <w:b/>
          <w:color w:val="000000" w:themeColor="text1"/>
          <w:szCs w:val="24"/>
        </w:rPr>
        <w:t xml:space="preserve">ΝΙΚΟΛΑΟΣ ΤΟΣΚΑΣ (Αναπληρωτής Υπουργός Εσωτερικών): </w:t>
      </w:r>
      <w:r w:rsidRPr="007221B5">
        <w:rPr>
          <w:rFonts w:eastAsia="Times New Roman"/>
          <w:color w:val="000000" w:themeColor="text1"/>
          <w:szCs w:val="24"/>
        </w:rPr>
        <w:t>Ευχαριστώ του</w:t>
      </w:r>
      <w:r w:rsidRPr="007221B5">
        <w:rPr>
          <w:rFonts w:eastAsia="Times New Roman"/>
          <w:color w:val="000000" w:themeColor="text1"/>
          <w:szCs w:val="24"/>
        </w:rPr>
        <w:t xml:space="preserve">ς κ.κ. </w:t>
      </w:r>
      <w:proofErr w:type="spellStart"/>
      <w:r w:rsidRPr="007221B5">
        <w:rPr>
          <w:rFonts w:eastAsia="Times New Roman"/>
          <w:color w:val="000000" w:themeColor="text1"/>
          <w:szCs w:val="24"/>
        </w:rPr>
        <w:t>Σαρίδη</w:t>
      </w:r>
      <w:proofErr w:type="spellEnd"/>
      <w:r w:rsidRPr="007221B5">
        <w:rPr>
          <w:rFonts w:eastAsia="Times New Roman"/>
          <w:color w:val="000000" w:themeColor="text1"/>
          <w:szCs w:val="24"/>
        </w:rPr>
        <w:t xml:space="preserve"> και </w:t>
      </w:r>
      <w:proofErr w:type="spellStart"/>
      <w:r w:rsidRPr="007221B5">
        <w:rPr>
          <w:rFonts w:eastAsia="Times New Roman"/>
          <w:color w:val="000000" w:themeColor="text1"/>
          <w:szCs w:val="24"/>
        </w:rPr>
        <w:t>Αμυρά</w:t>
      </w:r>
      <w:proofErr w:type="spellEnd"/>
      <w:r w:rsidRPr="007221B5">
        <w:rPr>
          <w:rFonts w:eastAsia="Times New Roman"/>
          <w:color w:val="000000" w:themeColor="text1"/>
          <w:szCs w:val="24"/>
        </w:rPr>
        <w:t xml:space="preserve"> για την παραχώρηση της σειράς ομιλίας.</w:t>
      </w:r>
    </w:p>
    <w:p w14:paraId="7FDB747A"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Πρόκειται για την τροπολογία με γενικό αριθμό 1560 και ειδικό 184. Η συγκεκριμένη τροπολογία αναφέρεται στο θέμα των πυροσβεστών εποχικής απασχόλησης. Όπως ξέρετε, από το 2003 παράλληλα με τους</w:t>
      </w:r>
      <w:r>
        <w:rPr>
          <w:rFonts w:eastAsia="Times New Roman"/>
          <w:szCs w:val="24"/>
        </w:rPr>
        <w:t xml:space="preserve"> υπόλοιπους πυροσβέστες -μόνιμους, πενταετούς υποχρέωσης- προσλαμβάνονταν και ένας αριθμός πυροσβεστών εποχικής απασχόλησης -γύρω στους χίλιους πεντακόσιους, δηλαδή τόσους έλεγε ο νόμος, αλλά συνήθως ήταν λίγο λιγότεροι- για ορισμένους μήνες, προκειμένου ν</w:t>
      </w:r>
      <w:r>
        <w:rPr>
          <w:rFonts w:eastAsia="Times New Roman"/>
          <w:szCs w:val="24"/>
        </w:rPr>
        <w:t xml:space="preserve">α υποστηρίξουν, να βοηθήσουν το έργο των υπολοίπων πυροσβεστών. Αυτή είναι μια πρακτική που εφαρμόζεται βέβαια και σε άλλες χώρες. </w:t>
      </w:r>
    </w:p>
    <w:p w14:paraId="7FDB747B"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 νόμος προέβλεπε αξιοποίηση αυτού του προσωπικού των πυροσβεστών εποχικής απασχόλησης για μια δεκαπενταετία, δηλαδή μέχρι τ</w:t>
      </w:r>
      <w:r>
        <w:rPr>
          <w:rFonts w:eastAsia="Times New Roman"/>
          <w:szCs w:val="24"/>
        </w:rPr>
        <w:t xml:space="preserve">ο 2017. Από εκεί και πέρα, </w:t>
      </w:r>
      <w:r>
        <w:rPr>
          <w:rFonts w:eastAsia="Times New Roman"/>
          <w:szCs w:val="24"/>
        </w:rPr>
        <w:lastRenderedPageBreak/>
        <w:t xml:space="preserve">λοιπόν, εμείς ανανεώνουμε για δύο ακόμη έτη τη χρησιμοποίηση των συγκεκριμένων πυροσβεστών εποχικής απασχόλησης. </w:t>
      </w:r>
    </w:p>
    <w:p w14:paraId="7FDB747C"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Οι πυροσβέστες αυτοί έχουν την εμπειρία τόσων ετών, έχουν και τον εξοπλισμό -αν θέλετε- ήδη στα χέρια τους, επομένω</w:t>
      </w:r>
      <w:r>
        <w:rPr>
          <w:rFonts w:eastAsia="Times New Roman"/>
          <w:szCs w:val="24"/>
        </w:rPr>
        <w:t>ς είναι έτοιμοι να παράσχουν τις υπηρεσίες τους την ερχόμενη αντιπυρική περίοδο και γι’ αυτόν τον λόγο -όπως είπα- ανανεώνουμε για μία διετία. Από εκεί και πέρα θα πρέπει να ακολουθηθούν οι γνωστές ανοιχτές διαγωνιστικές διαδικασίες, προκειμένου να προσληφ</w:t>
      </w:r>
      <w:r>
        <w:rPr>
          <w:rFonts w:eastAsia="Times New Roman"/>
          <w:szCs w:val="24"/>
        </w:rPr>
        <w:t>θεί προσωπικό</w:t>
      </w:r>
      <w:r>
        <w:rPr>
          <w:rFonts w:eastAsia="Times New Roman"/>
          <w:szCs w:val="24"/>
        </w:rPr>
        <w:t>,</w:t>
      </w:r>
      <w:r>
        <w:rPr>
          <w:rFonts w:eastAsia="Times New Roman"/>
          <w:szCs w:val="24"/>
        </w:rPr>
        <w:t xml:space="preserve"> ώστε να καλύψουμε τις ανάγκες των δύο ετών. </w:t>
      </w:r>
    </w:p>
    <w:p w14:paraId="7FDB747D"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Επεκτείνουμε, λοιπόν, την περίοδο αυτή για τα δύο έτη, όπως σας προανέφερα. Νομίζω ότι ο λόγος είναι προφανής, οι ανάγκες είναι προφανείς και μάλιστα επειδή οι κλιματολογικές συνθήκες, δυστυχώς, κ</w:t>
      </w:r>
      <w:r>
        <w:rPr>
          <w:rFonts w:eastAsia="Times New Roman"/>
          <w:szCs w:val="24"/>
        </w:rPr>
        <w:t>άθε χρόνο επιδεινώνονται παγκόσμια, η διάρκεια αυτής της χρησιμοποίησης των ανθρώπων αυτών είναι εξάμηνη. Παρακαλώ</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για την ψήφιση της συγκεκριμένης τροπολογίας.</w:t>
      </w:r>
    </w:p>
    <w:p w14:paraId="7FDB747E"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Ευχαριστώ.</w:t>
      </w:r>
    </w:p>
    <w:p w14:paraId="7FDB747F"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Ευχαριστούμε τον κ. </w:t>
      </w:r>
      <w:proofErr w:type="spellStart"/>
      <w:r>
        <w:rPr>
          <w:rFonts w:eastAsia="Times New Roman"/>
          <w:szCs w:val="24"/>
        </w:rPr>
        <w:t>Τόσκα</w:t>
      </w:r>
      <w:proofErr w:type="spellEnd"/>
      <w:r>
        <w:rPr>
          <w:rFonts w:eastAsia="Times New Roman"/>
          <w:szCs w:val="24"/>
        </w:rPr>
        <w:t>.</w:t>
      </w:r>
    </w:p>
    <w:p w14:paraId="7FDB7480"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Γ</w:t>
      </w:r>
      <w:r>
        <w:rPr>
          <w:rFonts w:eastAsia="Times New Roman"/>
          <w:szCs w:val="24"/>
        </w:rPr>
        <w:t>εροβασίλη</w:t>
      </w:r>
      <w:proofErr w:type="spellEnd"/>
      <w:r>
        <w:rPr>
          <w:rFonts w:eastAsia="Times New Roman"/>
          <w:szCs w:val="24"/>
        </w:rPr>
        <w:t>, έχετε τον λόγο.</w:t>
      </w:r>
    </w:p>
    <w:p w14:paraId="7FDB7481"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 xml:space="preserve">Είναι η τροπολογία με γενικό αριθμό 1558 και ειδικό 182. </w:t>
      </w:r>
    </w:p>
    <w:p w14:paraId="7FDB7482"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Κυρίες και κύριοι συνάδελφοι, η παρούσα τροπολογία αφορά τον εκσυγχρονισμό της διαδικασίας αξιολόγησης των δημοσίων </w:t>
      </w:r>
      <w:r>
        <w:rPr>
          <w:rFonts w:eastAsia="Times New Roman"/>
          <w:szCs w:val="24"/>
        </w:rPr>
        <w:t>υπαλλήλων, η οποία στο εξής θα γίνεται ηλεκτρονικά. Το είχαμε ανακοινώσει, είχαμε ενημερώσει ειδικά τις υπηρεσίες και με εγκύκλιο ότι η αξιολόγηση θα γίνεται ηλεκτρονικά και θα γίνεται βασισμένη στον ίδιο νόμο, δηλαδή με κανόνες αξιοκρατίας, διαφάνειας, χω</w:t>
      </w:r>
      <w:r>
        <w:rPr>
          <w:rFonts w:eastAsia="Times New Roman"/>
          <w:szCs w:val="24"/>
        </w:rPr>
        <w:t xml:space="preserve">ρίς ποσοστώσεις και χωρίς </w:t>
      </w:r>
      <w:proofErr w:type="spellStart"/>
      <w:r>
        <w:rPr>
          <w:rFonts w:eastAsia="Times New Roman"/>
          <w:szCs w:val="24"/>
        </w:rPr>
        <w:t>τιμωρητική</w:t>
      </w:r>
      <w:proofErr w:type="spellEnd"/>
      <w:r>
        <w:rPr>
          <w:rFonts w:eastAsia="Times New Roman"/>
          <w:szCs w:val="24"/>
        </w:rPr>
        <w:t xml:space="preserve"> διάθεση. </w:t>
      </w:r>
    </w:p>
    <w:p w14:paraId="7FDB7483"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Όπως αντιλαμβάνεστε, είναι αδιανόητο στην ψηφιακή εποχή που διανύουμε</w:t>
      </w:r>
      <w:r>
        <w:rPr>
          <w:rFonts w:eastAsia="Times New Roman"/>
          <w:szCs w:val="24"/>
        </w:rPr>
        <w:t>,</w:t>
      </w:r>
      <w:r>
        <w:rPr>
          <w:rFonts w:eastAsia="Times New Roman"/>
          <w:szCs w:val="24"/>
        </w:rPr>
        <w:t xml:space="preserve"> το </w:t>
      </w:r>
      <w:r>
        <w:rPr>
          <w:rFonts w:eastAsia="Times New Roman"/>
          <w:szCs w:val="24"/>
        </w:rPr>
        <w:t>δ</w:t>
      </w:r>
      <w:r>
        <w:rPr>
          <w:rFonts w:eastAsia="Times New Roman"/>
          <w:szCs w:val="24"/>
        </w:rPr>
        <w:t xml:space="preserve">ημόσιο να κινείται με αναχρονιστικές διαδικασίες, αλλαγές χαρτιών, φόρμες </w:t>
      </w:r>
      <w:proofErr w:type="spellStart"/>
      <w:r>
        <w:rPr>
          <w:rFonts w:eastAsia="Times New Roman"/>
          <w:szCs w:val="24"/>
        </w:rPr>
        <w:t>έγχαρτες</w:t>
      </w:r>
      <w:proofErr w:type="spellEnd"/>
      <w:r>
        <w:rPr>
          <w:rFonts w:eastAsia="Times New Roman"/>
          <w:szCs w:val="24"/>
        </w:rPr>
        <w:t xml:space="preserve"> κ.λπ., πολλά πρωτόκολλα, τα οποία δημιουργούν πολύ </w:t>
      </w:r>
      <w:r>
        <w:rPr>
          <w:rFonts w:eastAsia="Times New Roman"/>
          <w:szCs w:val="24"/>
        </w:rPr>
        <w:t>μεγάλο διοικητικό βάρος. Επομένως τα εργαλεία προσφέρονται, η ψηφιακή εποχή είναι εδώ</w:t>
      </w:r>
      <w:r>
        <w:rPr>
          <w:rFonts w:eastAsia="Times New Roman"/>
          <w:szCs w:val="24"/>
        </w:rPr>
        <w:t>,</w:t>
      </w:r>
      <w:r>
        <w:rPr>
          <w:rFonts w:eastAsia="Times New Roman"/>
          <w:szCs w:val="24"/>
        </w:rPr>
        <w:t xml:space="preserve"> με σκοπό τελικά να </w:t>
      </w:r>
      <w:r>
        <w:rPr>
          <w:rFonts w:eastAsia="Times New Roman"/>
          <w:szCs w:val="24"/>
        </w:rPr>
        <w:lastRenderedPageBreak/>
        <w:t xml:space="preserve">αλλάξει και τις διαδικασίες στο εσωτερικό της διοίκησης και βεβαίως ο μεγάλος στόχος είναι η αλλαγή της σχέσης μεταξύ </w:t>
      </w:r>
      <w:r>
        <w:rPr>
          <w:rFonts w:eastAsia="Times New Roman"/>
          <w:szCs w:val="24"/>
        </w:rPr>
        <w:t>δ</w:t>
      </w:r>
      <w:r>
        <w:rPr>
          <w:rFonts w:eastAsia="Times New Roman"/>
          <w:szCs w:val="24"/>
        </w:rPr>
        <w:t>ημοσίου και Ελλήνων πολιτών.</w:t>
      </w:r>
    </w:p>
    <w:p w14:paraId="7FDB7484"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Με</w:t>
      </w:r>
      <w:r>
        <w:rPr>
          <w:rFonts w:eastAsia="Times New Roman"/>
          <w:szCs w:val="24"/>
        </w:rPr>
        <w:t xml:space="preserve"> αυτόν τον τρόπο, λοιπόν, θα εξοικονομήσουμε εργατοώρες, χρήματα, βεβαίως θα εκσυγχρονίσουμε τη διοικητική πρακτική, αλλά και θα μειώσουμε μια βαριά γραφειοκρατική διαδικασία. Η πλατφόρμα αυτή της κινητικότητας είναι έτοιμη</w:t>
      </w:r>
      <w:r>
        <w:rPr>
          <w:rFonts w:eastAsia="Times New Roman"/>
          <w:szCs w:val="24"/>
        </w:rPr>
        <w:t>,</w:t>
      </w:r>
      <w:r>
        <w:rPr>
          <w:rFonts w:eastAsia="Times New Roman"/>
          <w:szCs w:val="24"/>
        </w:rPr>
        <w:t xml:space="preserve"> για να μπει σε λειτουργία σε λί</w:t>
      </w:r>
      <w:r>
        <w:rPr>
          <w:rFonts w:eastAsia="Times New Roman"/>
          <w:szCs w:val="24"/>
        </w:rPr>
        <w:t xml:space="preserve">γες μέρες. </w:t>
      </w:r>
    </w:p>
    <w:p w14:paraId="7FDB7485" w14:textId="77777777" w:rsidR="00F04917" w:rsidRDefault="00B728C3">
      <w:pPr>
        <w:spacing w:after="0" w:line="600" w:lineRule="auto"/>
        <w:ind w:firstLine="720"/>
        <w:jc w:val="both"/>
        <w:rPr>
          <w:rFonts w:eastAsia="Times New Roman" w:cs="Times New Roman"/>
          <w:szCs w:val="24"/>
        </w:rPr>
      </w:pPr>
      <w:r>
        <w:rPr>
          <w:rFonts w:eastAsia="Times New Roman"/>
          <w:szCs w:val="24"/>
        </w:rPr>
        <w:t xml:space="preserve">Με την παρούσα τροπολογία θεσμοθετείται όλη η διαδικασία της αξιολόγησης και έρχονται οι αναγκαίες </w:t>
      </w:r>
      <w:proofErr w:type="spellStart"/>
      <w:r>
        <w:rPr>
          <w:rFonts w:eastAsia="Times New Roman"/>
          <w:szCs w:val="24"/>
        </w:rPr>
        <w:t>επικαιροποιήσεις</w:t>
      </w:r>
      <w:proofErr w:type="spellEnd"/>
      <w:r>
        <w:rPr>
          <w:rFonts w:eastAsia="Times New Roman"/>
          <w:szCs w:val="24"/>
        </w:rPr>
        <w:t xml:space="preserve"> στον νόμο, προκειμένου όπου λέει «χαρτί» να το καταργεί και να περνάει στην ηλεκτρονική φόρμα. </w:t>
      </w:r>
      <w:r>
        <w:rPr>
          <w:rFonts w:eastAsia="Times New Roman" w:cs="Times New Roman"/>
          <w:szCs w:val="24"/>
        </w:rPr>
        <w:t>Αφορά το σύνολο των υπόχρεων, δηλ</w:t>
      </w:r>
      <w:r>
        <w:rPr>
          <w:rFonts w:eastAsia="Times New Roman" w:cs="Times New Roman"/>
          <w:szCs w:val="24"/>
        </w:rPr>
        <w:t xml:space="preserve">αδή </w:t>
      </w:r>
      <w:proofErr w:type="spellStart"/>
      <w:r>
        <w:rPr>
          <w:rFonts w:eastAsia="Times New Roman" w:cs="Times New Roman"/>
          <w:szCs w:val="24"/>
        </w:rPr>
        <w:t>αξιολογητές</w:t>
      </w:r>
      <w:proofErr w:type="spellEnd"/>
      <w:r>
        <w:rPr>
          <w:rFonts w:eastAsia="Times New Roman" w:cs="Times New Roman"/>
          <w:szCs w:val="24"/>
        </w:rPr>
        <w:t xml:space="preserve"> και αξιολογούμενους, σε μια περίμετρο περίπου διακοσίων τριάντα χιλιάδων δημοσίων υπαλλήλων. </w:t>
      </w:r>
    </w:p>
    <w:p w14:paraId="7FDB748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Αυτή η ειδική πλατφόρμα θα δίνει στις διευθύνσεις προσωπικού αλλά και στον κάθε ένα υπάλληλο ξεχωριστά δικαίωμα πρόσβασης ως πιστοποιημένου χρήστη</w:t>
      </w:r>
      <w:r>
        <w:rPr>
          <w:rFonts w:eastAsia="Times New Roman" w:cs="Times New Roman"/>
          <w:szCs w:val="24"/>
        </w:rPr>
        <w:t xml:space="preserve">, ώστε να μπορεί ο κάθε υπάλληλος να συμπληρώνει και τη φόρμα του αξιολογούμενου, </w:t>
      </w:r>
      <w:r>
        <w:rPr>
          <w:rFonts w:eastAsia="Times New Roman" w:cs="Times New Roman"/>
          <w:szCs w:val="24"/>
        </w:rPr>
        <w:lastRenderedPageBreak/>
        <w:t xml:space="preserve">αλλά και τη φόρμα του </w:t>
      </w:r>
      <w:proofErr w:type="spellStart"/>
      <w:r>
        <w:rPr>
          <w:rFonts w:eastAsia="Times New Roman" w:cs="Times New Roman"/>
          <w:szCs w:val="24"/>
        </w:rPr>
        <w:t>αξιολογητή</w:t>
      </w:r>
      <w:proofErr w:type="spellEnd"/>
      <w:r>
        <w:rPr>
          <w:rFonts w:eastAsia="Times New Roman" w:cs="Times New Roman"/>
          <w:szCs w:val="24"/>
        </w:rPr>
        <w:t xml:space="preserve"> Α΄ και Β΄ αντίστοιχα. Αυτόματα θα υποβάλλει τις εκθέσεις </w:t>
      </w:r>
      <w:proofErr w:type="spellStart"/>
      <w:r>
        <w:rPr>
          <w:rFonts w:eastAsia="Times New Roman" w:cs="Times New Roman"/>
          <w:szCs w:val="24"/>
        </w:rPr>
        <w:t>αυτο</w:t>
      </w:r>
      <w:proofErr w:type="spellEnd"/>
      <w:r>
        <w:rPr>
          <w:rFonts w:eastAsia="Times New Roman" w:cs="Times New Roman"/>
          <w:szCs w:val="24"/>
        </w:rPr>
        <w:t>-αξιολόγησης και αξιολόγησης στο σύστημα, το οποίο θα τις προωθεί στον επόμενο κ</w:t>
      </w:r>
      <w:r>
        <w:rPr>
          <w:rFonts w:eastAsia="Times New Roman" w:cs="Times New Roman"/>
          <w:szCs w:val="24"/>
        </w:rPr>
        <w:t>ρίκο της αλυσίδας. Η διαδικασία και εκσυγχρονίζεται και αυτοματοποιείται</w:t>
      </w:r>
      <w:r>
        <w:rPr>
          <w:rFonts w:eastAsia="Times New Roman" w:cs="Times New Roman"/>
          <w:szCs w:val="24"/>
        </w:rPr>
        <w:t>,</w:t>
      </w:r>
      <w:r>
        <w:rPr>
          <w:rFonts w:eastAsia="Times New Roman" w:cs="Times New Roman"/>
          <w:szCs w:val="24"/>
        </w:rPr>
        <w:t xml:space="preserve"> ώστε τελικά να είναι αδιάβλητη, εκτός όλων των άλλων.</w:t>
      </w:r>
    </w:p>
    <w:p w14:paraId="7FDB748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Αυτή η πλατφόρμα –γιατί νομίζω ότι έχει μια σημασία να το πούμε και να το ακούσετε- είναι ένα μοντέλο </w:t>
      </w:r>
      <w:proofErr w:type="spellStart"/>
      <w:r>
        <w:rPr>
          <w:rFonts w:eastAsia="Times New Roman" w:cs="Times New Roman"/>
          <w:szCs w:val="24"/>
        </w:rPr>
        <w:t>διαλειτουργικότητας</w:t>
      </w:r>
      <w:proofErr w:type="spellEnd"/>
      <w:r>
        <w:rPr>
          <w:rFonts w:eastAsia="Times New Roman" w:cs="Times New Roman"/>
          <w:szCs w:val="24"/>
        </w:rPr>
        <w:t xml:space="preserve"> των συ</w:t>
      </w:r>
      <w:r>
        <w:rPr>
          <w:rFonts w:eastAsia="Times New Roman" w:cs="Times New Roman"/>
          <w:szCs w:val="24"/>
        </w:rPr>
        <w:t xml:space="preserve">στημάτων του δημοσίου, διότι αυτή η πλατφόρμα εντάσσεται και αξιοποιεί 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α</w:t>
      </w:r>
      <w:r>
        <w:rPr>
          <w:rFonts w:eastAsia="Times New Roman" w:cs="Times New Roman"/>
          <w:szCs w:val="24"/>
        </w:rPr>
        <w:t>πογραφή</w:t>
      </w:r>
      <w:r>
        <w:rPr>
          <w:rFonts w:eastAsia="Times New Roman" w:cs="Times New Roman"/>
          <w:szCs w:val="24"/>
        </w:rPr>
        <w:t>ς</w:t>
      </w:r>
      <w:r>
        <w:rPr>
          <w:rFonts w:eastAsia="Times New Roman" w:cs="Times New Roman"/>
          <w:szCs w:val="24"/>
        </w:rPr>
        <w:t xml:space="preserve"> και το Μητρώο Ανθρώπινου Δυναμικού του ελληνικού δημοσίου. Έτσι με πολύ μικρό κόστος αλλά με πολύ μεγάλο κόπο εκ μέρους των υπηρεσιών αυτό έγινε σήμερα πραγματικότη</w:t>
      </w:r>
      <w:r>
        <w:rPr>
          <w:rFonts w:eastAsia="Times New Roman" w:cs="Times New Roman"/>
          <w:szCs w:val="24"/>
        </w:rPr>
        <w:t>τα.</w:t>
      </w:r>
    </w:p>
    <w:p w14:paraId="7FDB748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Ξέρετε κι εσείς ότι</w:t>
      </w:r>
      <w:r>
        <w:rPr>
          <w:rFonts w:eastAsia="Times New Roman" w:cs="Times New Roman"/>
          <w:szCs w:val="24"/>
        </w:rPr>
        <w:t>,</w:t>
      </w:r>
      <w:r>
        <w:rPr>
          <w:rFonts w:eastAsia="Times New Roman" w:cs="Times New Roman"/>
          <w:szCs w:val="24"/>
        </w:rPr>
        <w:t xml:space="preserve"> το μεγαλύτερο ζήτημα στα συστήματα του δημοσίου είναι ψηφιακά συστήματα τα οποία δεν επικοινωνούν. Τα καινούργια συστήματα που στήνουμε, «πατάνε» σε όλα όσα έχουμε και επικοινωνούν απολύτως μεταξύ τους και έτσι αξιοποιούν και το πε</w:t>
      </w:r>
      <w:r>
        <w:rPr>
          <w:rFonts w:eastAsia="Times New Roman" w:cs="Times New Roman"/>
          <w:szCs w:val="24"/>
        </w:rPr>
        <w:t>ριεχόμενο της κάθε πλατφόρμας.</w:t>
      </w:r>
    </w:p>
    <w:p w14:paraId="7FDB748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Η ηλεκτρονική αξιολόγηση, λοιπόν, είναι μια καινοτόμα δράση. Είναι εχέγγυο της διαφάνειας και συμβάλλει ουσιαστικά στον εκσυγχρονισμό της δημόσιας διοίκησης.</w:t>
      </w:r>
    </w:p>
    <w:p w14:paraId="7FDB748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θα δοθούν επεξηγήσεις με διευκρινιστική εγκύκλιο, </w:t>
      </w:r>
      <w:r>
        <w:rPr>
          <w:rFonts w:eastAsia="Times New Roman" w:cs="Times New Roman"/>
          <w:szCs w:val="24"/>
        </w:rPr>
        <w:t>προκειμένου να προετοιμαστεί όλος ο δημόσιος τομέας, διότι χρειάζεται μια ενημέρωση, μια προετοιμασία. Σήμερα δημοσιεύτηκε και μια προπαρασκευαστική εγκύκλιος</w:t>
      </w:r>
      <w:r>
        <w:rPr>
          <w:rFonts w:eastAsia="Times New Roman" w:cs="Times New Roman"/>
          <w:szCs w:val="24"/>
        </w:rPr>
        <w:t>,</w:t>
      </w:r>
      <w:r>
        <w:rPr>
          <w:rFonts w:eastAsia="Times New Roman" w:cs="Times New Roman"/>
          <w:szCs w:val="24"/>
        </w:rPr>
        <w:t xml:space="preserve"> που ακριβώς αρχίζει και εισάγει σε αυτό το καινούργιο σύστημα και το ανθρώπινο δυναμικό του δημό</w:t>
      </w:r>
      <w:r>
        <w:rPr>
          <w:rFonts w:eastAsia="Times New Roman" w:cs="Times New Roman"/>
          <w:szCs w:val="24"/>
        </w:rPr>
        <w:t>σιου τομέα.</w:t>
      </w:r>
    </w:p>
    <w:p w14:paraId="7FDB748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Μόλις δοκιμαστεί το σύστημα και ενημερωθούν οι δημόσιοι υπάλληλοι, το σύστημα αυτό αυτομάτως θα μπει σε λειτουργία, πράγμα το οποίο εκτιμούμε ότι θα γίνει σε κάποιες ημέρες από σήμερα. Έτσι, λοιπόν, είμαστε στην ευχάριστη θέση</w:t>
      </w:r>
      <w:r>
        <w:rPr>
          <w:rFonts w:eastAsia="Times New Roman" w:cs="Times New Roman"/>
          <w:szCs w:val="24"/>
        </w:rPr>
        <w:t>,</w:t>
      </w:r>
      <w:r>
        <w:rPr>
          <w:rFonts w:eastAsia="Times New Roman" w:cs="Times New Roman"/>
          <w:szCs w:val="24"/>
        </w:rPr>
        <w:t xml:space="preserve"> να θεσμοθετήσουμ</w:t>
      </w:r>
      <w:r>
        <w:rPr>
          <w:rFonts w:eastAsia="Times New Roman" w:cs="Times New Roman"/>
          <w:szCs w:val="24"/>
        </w:rPr>
        <w:t xml:space="preserve">ε σήμερα αυτό το καινούργιο ηλεκτρονικό εργαλείο. Φαντάζομαι ότι θα έχει τη σύμφωνη γνώμη όλων σας. </w:t>
      </w:r>
    </w:p>
    <w:p w14:paraId="7FDB748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FDB748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κυρία Υπουργέ. </w:t>
      </w:r>
    </w:p>
    <w:p w14:paraId="7FDB748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ειδικός αγορητής της Ένωσης Κεντρώων κ. </w:t>
      </w:r>
      <w:proofErr w:type="spellStart"/>
      <w:r>
        <w:rPr>
          <w:rFonts w:eastAsia="Times New Roman" w:cs="Times New Roman"/>
          <w:szCs w:val="24"/>
        </w:rPr>
        <w:t>Σαρίδης</w:t>
      </w:r>
      <w:proofErr w:type="spellEnd"/>
      <w:r>
        <w:rPr>
          <w:rFonts w:eastAsia="Times New Roman" w:cs="Times New Roman"/>
          <w:szCs w:val="24"/>
        </w:rPr>
        <w:t>.</w:t>
      </w:r>
    </w:p>
    <w:p w14:paraId="7FDB748F"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ΙΩΑΝΝΗΣ ΣΑΡ</w:t>
      </w:r>
      <w:r>
        <w:rPr>
          <w:rFonts w:eastAsia="Times New Roman" w:cs="Times New Roman"/>
          <w:b/>
          <w:szCs w:val="24"/>
        </w:rPr>
        <w:t>ΙΔΗΣ:</w:t>
      </w:r>
      <w:r>
        <w:rPr>
          <w:rFonts w:eastAsia="Times New Roman" w:cs="Times New Roman"/>
          <w:szCs w:val="24"/>
        </w:rPr>
        <w:t xml:space="preserve"> Ευχαριστώ πολύ, κύριε Πρόεδρε.</w:t>
      </w:r>
    </w:p>
    <w:p w14:paraId="7FDB749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δέχομαι για χάρη της συζήτησης</w:t>
      </w:r>
      <w:r>
        <w:rPr>
          <w:rFonts w:eastAsia="Times New Roman" w:cs="Times New Roman"/>
          <w:szCs w:val="24"/>
        </w:rPr>
        <w:t>,</w:t>
      </w:r>
      <w:r>
        <w:rPr>
          <w:rFonts w:eastAsia="Times New Roman" w:cs="Times New Roman"/>
          <w:szCs w:val="24"/>
        </w:rPr>
        <w:t xml:space="preserve"> πως το να είναι κανείς αισιόδοξος είτε εκ φύσεως είτε κατόπιν συνειδητής επιλογής, είναι κατά κανόνα θετικό και είναι καλό πράγμα.</w:t>
      </w:r>
    </w:p>
    <w:p w14:paraId="7FDB749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Κατανοώ, επ</w:t>
      </w:r>
      <w:r>
        <w:rPr>
          <w:rFonts w:eastAsia="Times New Roman" w:cs="Times New Roman"/>
          <w:szCs w:val="24"/>
        </w:rPr>
        <w:t>ίσης, τη σημασία που έχει για τη σταθερότητα της εκάστοτε κυβέρνησης</w:t>
      </w:r>
      <w:r>
        <w:rPr>
          <w:rFonts w:eastAsia="Times New Roman" w:cs="Times New Roman"/>
          <w:szCs w:val="24"/>
        </w:rPr>
        <w:t>,</w:t>
      </w:r>
      <w:r>
        <w:rPr>
          <w:rFonts w:eastAsia="Times New Roman" w:cs="Times New Roman"/>
          <w:szCs w:val="24"/>
        </w:rPr>
        <w:t xml:space="preserve"> να προβά</w:t>
      </w:r>
      <w:r>
        <w:rPr>
          <w:rFonts w:eastAsia="Times New Roman" w:cs="Times New Roman"/>
          <w:szCs w:val="24"/>
        </w:rPr>
        <w:t>λ</w:t>
      </w:r>
      <w:r>
        <w:rPr>
          <w:rFonts w:eastAsia="Times New Roman" w:cs="Times New Roman"/>
          <w:szCs w:val="24"/>
        </w:rPr>
        <w:t xml:space="preserve">λει με κάθε τρόπο την αισιοδοξία της αυτή, ώστε να μην ανησυχούν οι πολίτες, να κάνουν υπομονή, αλλά κυρίως να μη διαμαρτύρονται. </w:t>
      </w:r>
    </w:p>
    <w:p w14:paraId="7FDB749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Η προβολή κυβερνητικής αισιοδοξίας εξυπηρετεί </w:t>
      </w:r>
      <w:r>
        <w:rPr>
          <w:rFonts w:eastAsia="Times New Roman" w:cs="Times New Roman"/>
          <w:szCs w:val="24"/>
        </w:rPr>
        <w:t>και έναν άλλον πιο σημαντικό σκοπό, πείθει για την ύπαρξη σχεδίου. Αν παρουσιαστεί, αγαπητοί συνάδελφοι, απαισιόδοξος ο Πρωθυπουργός της χώρας, τότε αυτό σημαίνει</w:t>
      </w:r>
      <w:r>
        <w:rPr>
          <w:rFonts w:eastAsia="Times New Roman" w:cs="Times New Roman"/>
          <w:szCs w:val="24"/>
        </w:rPr>
        <w:t>,</w:t>
      </w:r>
      <w:r>
        <w:rPr>
          <w:rFonts w:eastAsia="Times New Roman" w:cs="Times New Roman"/>
          <w:szCs w:val="24"/>
        </w:rPr>
        <w:t xml:space="preserve"> πως είτε δεν έχει εμπιστοσύνη στο σχέδιο που εφαρμόζει η Κυβέρνησή του είτε πως αυτό δεν λει</w:t>
      </w:r>
      <w:r>
        <w:rPr>
          <w:rFonts w:eastAsia="Times New Roman" w:cs="Times New Roman"/>
          <w:szCs w:val="24"/>
        </w:rPr>
        <w:t>τουργεί, δεν αποδίδει τα αναμενόμενα, αυτά που θα έπρεπε, είτε -ακόμα χειρότερα- πως δεν υπάρχει καν σχέδιο, πως δεν υπάρχει στρατηγικός σχεδιασμός.</w:t>
      </w:r>
    </w:p>
    <w:p w14:paraId="7FDB749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Ποιος θα ήθελε να ακούσει τον Πρωθυπουργό μιας χώρας να του λέει: «Κοίταξε να δεις, τα πράγματα είναι μαύρα</w:t>
      </w:r>
      <w:r>
        <w:rPr>
          <w:rFonts w:eastAsia="Times New Roman" w:cs="Times New Roman"/>
          <w:szCs w:val="24"/>
        </w:rPr>
        <w:t xml:space="preserve"> και θα γίνουν ακόμα πιο μαύρα στο μέλλον»; Ποιος θα στήριζε μια απαισιόδοξη κυβέρνηση; Την απάντηση, αγαπητοί συνάδελφοι, την ξέρουμε όλοι μας μέσα σε αυτή την Αίθουσα. Κανείς δεν θα στήριζε μια τέτοια </w:t>
      </w:r>
      <w:r>
        <w:rPr>
          <w:rFonts w:eastAsia="Times New Roman" w:cs="Times New Roman"/>
          <w:szCs w:val="24"/>
        </w:rPr>
        <w:t>κ</w:t>
      </w:r>
      <w:r>
        <w:rPr>
          <w:rFonts w:eastAsia="Times New Roman" w:cs="Times New Roman"/>
          <w:szCs w:val="24"/>
        </w:rPr>
        <w:t>υβέρνηση.</w:t>
      </w:r>
    </w:p>
    <w:p w14:paraId="7FDB749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Αν δεχτούμε, λοιπόν, ως αληθινά αυτά τα </w:t>
      </w:r>
      <w:r>
        <w:rPr>
          <w:rFonts w:eastAsia="Times New Roman" w:cs="Times New Roman"/>
          <w:szCs w:val="24"/>
        </w:rPr>
        <w:t xml:space="preserve">συμπεράσματα, τότε καταλαβαίνουμε το γιατί δεν έχει άλλη επιλογή όχι μόνον αυτή η Κυβέρνηση, η σημερινή Κυβέρνηση, αλλά και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κυβέρνηση πουθενά στον κόσμο</w:t>
      </w:r>
      <w:r>
        <w:rPr>
          <w:rFonts w:eastAsia="Times New Roman" w:cs="Times New Roman"/>
          <w:szCs w:val="24"/>
        </w:rPr>
        <w:t>,</w:t>
      </w:r>
      <w:r>
        <w:rPr>
          <w:rFonts w:eastAsia="Times New Roman" w:cs="Times New Roman"/>
          <w:szCs w:val="24"/>
        </w:rPr>
        <w:t xml:space="preserve"> από το να προβάλει μονίμως την εικόνα</w:t>
      </w:r>
      <w:r>
        <w:rPr>
          <w:rFonts w:eastAsia="Times New Roman" w:cs="Times New Roman"/>
          <w:szCs w:val="24"/>
        </w:rPr>
        <w:t>,</w:t>
      </w:r>
      <w:r>
        <w:rPr>
          <w:rFonts w:eastAsia="Times New Roman" w:cs="Times New Roman"/>
          <w:szCs w:val="24"/>
        </w:rPr>
        <w:t xml:space="preserve"> πως όχι μόνο υπάρχει σχέδιο και φαίνεται φως στην άκρη τ</w:t>
      </w:r>
      <w:r>
        <w:rPr>
          <w:rFonts w:eastAsia="Times New Roman" w:cs="Times New Roman"/>
          <w:szCs w:val="24"/>
        </w:rPr>
        <w:t>ου τούνελ, αλλά και πως είναι θέμα χρόνου να φτάσουμε ως εκεί.</w:t>
      </w:r>
    </w:p>
    <w:p w14:paraId="7FDB7495" w14:textId="77777777" w:rsidR="00F04917" w:rsidRDefault="00B728C3">
      <w:pPr>
        <w:spacing w:after="0" w:line="600" w:lineRule="auto"/>
        <w:ind w:firstLine="720"/>
        <w:jc w:val="both"/>
        <w:rPr>
          <w:rFonts w:eastAsia="Times New Roman"/>
          <w:szCs w:val="24"/>
        </w:rPr>
      </w:pPr>
      <w:r>
        <w:rPr>
          <w:rFonts w:eastAsia="Times New Roman"/>
          <w:szCs w:val="24"/>
        </w:rPr>
        <w:t>Χρειάζεται μόνο λίγη υπομονή να κάνουμε. Χρειάζεται λίγο περισσότερη προσπάθεια από τους πολίτες και τίποτα άλλο πέραν από αυτό. Η αισιοδοξία, λοιπόν, είναι απαραίτητο στοιχείο για κάθε κυβερνη</w:t>
      </w:r>
      <w:r>
        <w:rPr>
          <w:rFonts w:eastAsia="Times New Roman"/>
          <w:szCs w:val="24"/>
        </w:rPr>
        <w:t xml:space="preserve">τικό αφήγημα, όπως αντίστοιχα και μάλιστα για τους ίδιους λόγους η απαισιοδοξία είναι απαραίτητη για την </w:t>
      </w:r>
      <w:r>
        <w:rPr>
          <w:rFonts w:eastAsia="Times New Roman"/>
          <w:szCs w:val="24"/>
        </w:rPr>
        <w:t>α</w:t>
      </w:r>
      <w:r>
        <w:rPr>
          <w:rFonts w:eastAsia="Times New Roman"/>
          <w:szCs w:val="24"/>
        </w:rPr>
        <w:t xml:space="preserve">ντιπολίτευση. </w:t>
      </w:r>
    </w:p>
    <w:p w14:paraId="7FDB7496" w14:textId="77777777" w:rsidR="00F04917" w:rsidRDefault="00B728C3">
      <w:pPr>
        <w:spacing w:after="0" w:line="600" w:lineRule="auto"/>
        <w:ind w:firstLine="720"/>
        <w:jc w:val="both"/>
        <w:rPr>
          <w:rFonts w:eastAsia="Times New Roman"/>
          <w:szCs w:val="24"/>
        </w:rPr>
      </w:pPr>
      <w:r>
        <w:rPr>
          <w:rFonts w:eastAsia="Times New Roman"/>
          <w:szCs w:val="24"/>
        </w:rPr>
        <w:lastRenderedPageBreak/>
        <w:t xml:space="preserve">Ποιος πολίτης που είναι απογοητευμένος από την </w:t>
      </w:r>
      <w:r>
        <w:rPr>
          <w:rFonts w:eastAsia="Times New Roman"/>
          <w:szCs w:val="24"/>
        </w:rPr>
        <w:t>κ</w:t>
      </w:r>
      <w:r>
        <w:rPr>
          <w:rFonts w:eastAsia="Times New Roman"/>
          <w:szCs w:val="24"/>
        </w:rPr>
        <w:t xml:space="preserve">υβέρνησή του, θα επέλεγε να στηρίξει μια αισιόδοξη </w:t>
      </w:r>
      <w:r>
        <w:rPr>
          <w:rFonts w:eastAsia="Times New Roman"/>
          <w:szCs w:val="24"/>
        </w:rPr>
        <w:t>α</w:t>
      </w:r>
      <w:r>
        <w:rPr>
          <w:rFonts w:eastAsia="Times New Roman"/>
          <w:szCs w:val="24"/>
        </w:rPr>
        <w:t>ντιπολίτευση; Μπορεί να βγαίνει ένα</w:t>
      </w:r>
      <w:r>
        <w:rPr>
          <w:rFonts w:eastAsia="Times New Roman"/>
          <w:szCs w:val="24"/>
        </w:rPr>
        <w:t xml:space="preserve">ς αρχηγός της </w:t>
      </w:r>
      <w:r>
        <w:rPr>
          <w:rFonts w:eastAsia="Times New Roman"/>
          <w:szCs w:val="24"/>
        </w:rPr>
        <w:t>α</w:t>
      </w:r>
      <w:r>
        <w:rPr>
          <w:rFonts w:eastAsia="Times New Roman"/>
          <w:szCs w:val="24"/>
        </w:rPr>
        <w:t xml:space="preserve">ξιωματικής </w:t>
      </w:r>
      <w:r>
        <w:rPr>
          <w:rFonts w:eastAsia="Times New Roman"/>
          <w:szCs w:val="24"/>
        </w:rPr>
        <w:t>α</w:t>
      </w:r>
      <w:r>
        <w:rPr>
          <w:rFonts w:eastAsia="Times New Roman"/>
          <w:szCs w:val="24"/>
        </w:rPr>
        <w:t>ντιπολίτευσης και να λέει πως όλα πάνε καλά σε αυτή τη χώρα και μην ανησυχείτε για τίποτα; Ποιος θα το πίστευε; Εδώ, μάλιστα, στη χώρα μας εάν συνέβαινε αυτό το πράγμα, τότε πολλοί θα το εκλάμβαναν ως οιωνό</w:t>
      </w:r>
      <w:r>
        <w:rPr>
          <w:rFonts w:eastAsia="Times New Roman"/>
          <w:szCs w:val="24"/>
        </w:rPr>
        <w:t>,</w:t>
      </w:r>
      <w:r>
        <w:rPr>
          <w:rFonts w:eastAsia="Times New Roman"/>
          <w:szCs w:val="24"/>
        </w:rPr>
        <w:t xml:space="preserve"> για να πάρουν τελικά </w:t>
      </w:r>
      <w:r>
        <w:rPr>
          <w:rFonts w:eastAsia="Times New Roman"/>
          <w:szCs w:val="24"/>
        </w:rPr>
        <w:t>την απόφαση να μεταναστεύσουν μαζί με τους υπόλοιπους.</w:t>
      </w:r>
    </w:p>
    <w:p w14:paraId="7FDB7497" w14:textId="77777777" w:rsidR="00F04917" w:rsidRDefault="00B728C3">
      <w:pPr>
        <w:spacing w:after="0" w:line="600" w:lineRule="auto"/>
        <w:ind w:firstLine="720"/>
        <w:jc w:val="both"/>
        <w:rPr>
          <w:rFonts w:eastAsia="Times New Roman"/>
          <w:szCs w:val="24"/>
        </w:rPr>
      </w:pPr>
      <w:r>
        <w:rPr>
          <w:rFonts w:eastAsia="Times New Roman"/>
          <w:szCs w:val="24"/>
        </w:rPr>
        <w:t>Κυρίες και κύριοι συνάδελφοι, η ανάγκη να φαίνεστε οι μεν της Κυβέρνησης αισιόδοξοι και οι δε απαισιόδοξοι, εξηγεί αντιστοίχως και τα αφηγήματα του ενός περί καθαρής εξόδου και του άλλου περί καταστροφ</w:t>
      </w:r>
      <w:r>
        <w:rPr>
          <w:rFonts w:eastAsia="Times New Roman"/>
          <w:szCs w:val="24"/>
        </w:rPr>
        <w:t>ής της χώρας. Δεν εξηγεί, όμως, το γιατί έχουμε φτάσει όλοι στο σημείο</w:t>
      </w:r>
      <w:r>
        <w:rPr>
          <w:rFonts w:eastAsia="Times New Roman"/>
          <w:szCs w:val="24"/>
        </w:rPr>
        <w:t>,</w:t>
      </w:r>
      <w:r>
        <w:rPr>
          <w:rFonts w:eastAsia="Times New Roman"/>
          <w:szCs w:val="24"/>
        </w:rPr>
        <w:t xml:space="preserve"> να υπάρχει αυτή η ανάγκη. </w:t>
      </w:r>
    </w:p>
    <w:p w14:paraId="7FDB7498" w14:textId="77777777" w:rsidR="00F04917" w:rsidRDefault="00B728C3">
      <w:pPr>
        <w:spacing w:after="0" w:line="600" w:lineRule="auto"/>
        <w:ind w:firstLine="720"/>
        <w:jc w:val="both"/>
        <w:rPr>
          <w:rFonts w:eastAsia="Times New Roman"/>
          <w:szCs w:val="24"/>
        </w:rPr>
      </w:pPr>
      <w:r>
        <w:rPr>
          <w:rFonts w:eastAsia="Times New Roman"/>
          <w:szCs w:val="24"/>
        </w:rPr>
        <w:t>Ο λόγος που η σταθερότητα της Κυβέρνησης και η αναποτελεσματικότητα στην επιχειρηματολογία της Αντιπολίτευσης κρίνονται αποκλειστικά πια σε επικοινωνιακό επί</w:t>
      </w:r>
      <w:r>
        <w:rPr>
          <w:rFonts w:eastAsia="Times New Roman"/>
          <w:szCs w:val="24"/>
        </w:rPr>
        <w:t xml:space="preserve">πεδο είναι </w:t>
      </w:r>
      <w:r>
        <w:rPr>
          <w:rFonts w:eastAsia="Times New Roman"/>
          <w:szCs w:val="24"/>
        </w:rPr>
        <w:t>ένας.</w:t>
      </w:r>
      <w:r>
        <w:rPr>
          <w:rFonts w:eastAsia="Times New Roman"/>
          <w:szCs w:val="24"/>
        </w:rPr>
        <w:t xml:space="preserve"> Δεν υπάρχει σχέδιο για να κριθούν πάνω σε αυτό. Δεν μπορεί να εφαρμόσει ούτε ο ένας ούτε ο άλλος το δικό του σχέδιο. </w:t>
      </w:r>
    </w:p>
    <w:p w14:paraId="7FDB7499" w14:textId="77777777" w:rsidR="00F04917" w:rsidRDefault="00B728C3">
      <w:pPr>
        <w:spacing w:after="0" w:line="600" w:lineRule="auto"/>
        <w:ind w:firstLine="720"/>
        <w:jc w:val="both"/>
        <w:rPr>
          <w:rFonts w:eastAsia="Times New Roman"/>
          <w:szCs w:val="24"/>
        </w:rPr>
      </w:pPr>
      <w:r>
        <w:rPr>
          <w:rFonts w:eastAsia="Times New Roman"/>
          <w:szCs w:val="24"/>
        </w:rPr>
        <w:lastRenderedPageBreak/>
        <w:t>Είστε όλοι υποχρεωμένοι</w:t>
      </w:r>
      <w:r>
        <w:rPr>
          <w:rFonts w:eastAsia="Times New Roman"/>
          <w:szCs w:val="24"/>
        </w:rPr>
        <w:t>,</w:t>
      </w:r>
      <w:r>
        <w:rPr>
          <w:rFonts w:eastAsia="Times New Roman"/>
          <w:szCs w:val="24"/>
        </w:rPr>
        <w:t xml:space="preserve"> να εφαρμόσετε το σχέδιο που διακόσιοι πενήντα Βουλευτές υπερψήφισαν τον Αύγουστο του 2015. Άρα ε</w:t>
      </w:r>
      <w:r>
        <w:rPr>
          <w:rFonts w:eastAsia="Times New Roman"/>
          <w:szCs w:val="24"/>
        </w:rPr>
        <w:t>λληνικό σχέδιο δεν υπάρχει, γι’ αυτό το κρατάτε μυστικό και οι μεν και οι δε.</w:t>
      </w:r>
    </w:p>
    <w:p w14:paraId="7FDB749A" w14:textId="77777777" w:rsidR="00F04917" w:rsidRDefault="00B728C3">
      <w:pPr>
        <w:spacing w:after="0" w:line="600" w:lineRule="auto"/>
        <w:ind w:firstLine="720"/>
        <w:jc w:val="both"/>
        <w:rPr>
          <w:rFonts w:eastAsia="Times New Roman"/>
          <w:szCs w:val="24"/>
        </w:rPr>
      </w:pPr>
      <w:r>
        <w:rPr>
          <w:rFonts w:eastAsia="Times New Roman"/>
          <w:szCs w:val="24"/>
        </w:rPr>
        <w:t xml:space="preserve">Η Κυβέρνηση μαθαίνουμε πως αποκάλυψε το δικό της σήμερα σχέδιο στους βιομήχανους. Σε εμάς πότε θα το αποκαλύψει στους πολίτες; Μήπως και αυτοί δεν έχουν δικαίωμα, δεν τους αφορά </w:t>
      </w:r>
      <w:r>
        <w:rPr>
          <w:rFonts w:eastAsia="Times New Roman"/>
          <w:szCs w:val="24"/>
        </w:rPr>
        <w:t xml:space="preserve">αυτό το σχέδιο; Μήπως δεν τους συμπεριλαμβάνει; </w:t>
      </w:r>
    </w:p>
    <w:p w14:paraId="7FDB749B" w14:textId="77777777" w:rsidR="00F04917" w:rsidRDefault="00B728C3">
      <w:pPr>
        <w:spacing w:after="0" w:line="600" w:lineRule="auto"/>
        <w:ind w:firstLine="720"/>
        <w:jc w:val="both"/>
        <w:rPr>
          <w:rFonts w:eastAsia="Times New Roman"/>
          <w:szCs w:val="24"/>
        </w:rPr>
      </w:pPr>
      <w:r>
        <w:rPr>
          <w:rFonts w:eastAsia="Times New Roman"/>
          <w:szCs w:val="24"/>
        </w:rPr>
        <w:t>Από την άλλη πλευρά η Αξιωματική Αντιπολίτευση, από ό,τι φαίνεται, μόνο στο εξωτερικό νιώθει αρκετά ασφαλής για να μιλάει για τις προτάσεις της. Γιατί άραγε δεν τα λέτε και αυτά στο εσωτερικό της χώρας; Σε ό</w:t>
      </w:r>
      <w:r>
        <w:rPr>
          <w:rFonts w:eastAsia="Times New Roman"/>
          <w:szCs w:val="24"/>
        </w:rPr>
        <w:t xml:space="preserve">λες αυτές τις ερωτήσεις η απάντηση είναι ίδια. Δεν υπάρχει ελληνικό σχέδιο, υπάρχει μόνο το μνημόνιο και οι εκατοντάδες νόμοι που ήρθαν για να μείνουν. Στην Ελλάδα μετράμε ήδη χρόνια και θα μετράμε μέχρι το 2099. </w:t>
      </w:r>
    </w:p>
    <w:p w14:paraId="7FDB749C" w14:textId="77777777" w:rsidR="00F04917" w:rsidRDefault="00B728C3">
      <w:pPr>
        <w:spacing w:after="0" w:line="600" w:lineRule="auto"/>
        <w:ind w:firstLine="720"/>
        <w:jc w:val="both"/>
        <w:rPr>
          <w:rFonts w:eastAsia="Times New Roman"/>
          <w:szCs w:val="24"/>
        </w:rPr>
      </w:pPr>
      <w:r>
        <w:rPr>
          <w:rFonts w:eastAsia="Times New Roman"/>
          <w:szCs w:val="24"/>
        </w:rPr>
        <w:lastRenderedPageBreak/>
        <w:t>Κυρίες και κύριοι συνάδελφοι, οι Έλληνες δ</w:t>
      </w:r>
      <w:r>
        <w:rPr>
          <w:rFonts w:eastAsia="Times New Roman"/>
          <w:szCs w:val="24"/>
        </w:rPr>
        <w:t>εν ενδιαφέρονται για αισιόδοξα αφηγήματα ή για απαισιόδοξα θρίλερ. Οι Έλληνες απαιτούν πραγματισμό, ρεαλισμό, απαιτούν υπευθυνότητα, απαιτούν ειλικρίνεια. Περιμένουν να ακούσουν</w:t>
      </w:r>
      <w:r>
        <w:rPr>
          <w:rFonts w:eastAsia="Times New Roman"/>
          <w:szCs w:val="24"/>
        </w:rPr>
        <w:t>,</w:t>
      </w:r>
      <w:r>
        <w:rPr>
          <w:rFonts w:eastAsia="Times New Roman"/>
          <w:szCs w:val="24"/>
        </w:rPr>
        <w:t xml:space="preserve"> με ποιο τρόπο θα έρθει επιτέλους η περίφημη ανάπτυξη και ξέρουν πως για να έρ</w:t>
      </w:r>
      <w:r>
        <w:rPr>
          <w:rFonts w:eastAsia="Times New Roman"/>
          <w:szCs w:val="24"/>
        </w:rPr>
        <w:t>θει πρώτα αυτή η ανάπτυξη, πρέπει να αποκατασταθεί η εμπιστοσύνη, η εμπιστοσύνη των αγορών στην ελληνική οικονομία, η εμπιστοσύνη των δανειστών στο ελληνικό κράτος, η εμπιστοσύνη της Ευρώπης προς την Ελλάδα.</w:t>
      </w:r>
    </w:p>
    <w:p w14:paraId="7FDB749D" w14:textId="77777777" w:rsidR="00F04917" w:rsidRDefault="00B728C3">
      <w:pPr>
        <w:spacing w:after="0" w:line="600" w:lineRule="auto"/>
        <w:ind w:firstLine="720"/>
        <w:jc w:val="both"/>
        <w:rPr>
          <w:rFonts w:eastAsia="Times New Roman"/>
          <w:szCs w:val="24"/>
        </w:rPr>
      </w:pPr>
      <w:r>
        <w:rPr>
          <w:rFonts w:eastAsia="Times New Roman"/>
          <w:szCs w:val="24"/>
        </w:rPr>
        <w:t>Γνωρίζουν, επίσης, πως για να γίνουν όλα αυτά, θ</w:t>
      </w:r>
      <w:r>
        <w:rPr>
          <w:rFonts w:eastAsia="Times New Roman"/>
          <w:szCs w:val="24"/>
        </w:rPr>
        <w:t>α πρέπει πρώτα να αποκατασταθεί η εμπιστοσύνη των Ελλήνων απέναντι στους εκλεγμένους εκπροσώπους τους. Και πώς θα έχουν εμπιστοσύνη οι Έλληνες πολίτες στους εκπροσώπους τους, με τον λαϊκισμό του ΣΥΡΙΖΑ να στήνει φιέστες</w:t>
      </w:r>
      <w:r>
        <w:rPr>
          <w:rFonts w:eastAsia="Times New Roman"/>
          <w:szCs w:val="24"/>
        </w:rPr>
        <w:t>,</w:t>
      </w:r>
      <w:r>
        <w:rPr>
          <w:rFonts w:eastAsia="Times New Roman"/>
          <w:szCs w:val="24"/>
        </w:rPr>
        <w:t xml:space="preserve"> καλώντας καθημερινά τους πολίτες να</w:t>
      </w:r>
      <w:r>
        <w:rPr>
          <w:rFonts w:eastAsia="Times New Roman"/>
          <w:szCs w:val="24"/>
        </w:rPr>
        <w:t xml:space="preserve"> μην πληρώνουν τους λογαριασμούς του ρεύματος, αδιαφορώντας για το κακό που θα ερχόταν; Σήμερα οι απλήρωτοι λογαριασμοί έχουν φτάσει κοντά στα 3 δισεκατομμύρια και λόγω της επί τριών χρόνων αδυναμίας πληρωμών. </w:t>
      </w:r>
    </w:p>
    <w:p w14:paraId="7FDB749E" w14:textId="77777777" w:rsidR="00F04917" w:rsidRDefault="00B728C3">
      <w:pPr>
        <w:spacing w:after="0" w:line="600" w:lineRule="auto"/>
        <w:ind w:firstLine="720"/>
        <w:jc w:val="both"/>
        <w:rPr>
          <w:rFonts w:eastAsia="Times New Roman"/>
          <w:szCs w:val="24"/>
        </w:rPr>
      </w:pPr>
      <w:r>
        <w:rPr>
          <w:rFonts w:eastAsia="Times New Roman"/>
          <w:szCs w:val="24"/>
        </w:rPr>
        <w:lastRenderedPageBreak/>
        <w:t>Α</w:t>
      </w:r>
      <w:r>
        <w:rPr>
          <w:rFonts w:eastAsia="Times New Roman"/>
          <w:szCs w:val="24"/>
        </w:rPr>
        <w:t>πό το 2015 που έγιναν Κυβέρνηση, βλέπουμε στ</w:t>
      </w:r>
      <w:r>
        <w:rPr>
          <w:rFonts w:eastAsia="Times New Roman"/>
          <w:szCs w:val="24"/>
        </w:rPr>
        <w:t>αδιακά τους αρμοδίους να απαξιώνουν, να συρρικνώνουν -«</w:t>
      </w:r>
      <w:proofErr w:type="spellStart"/>
      <w:r>
        <w:rPr>
          <w:rFonts w:eastAsia="Times New Roman"/>
          <w:szCs w:val="24"/>
        </w:rPr>
        <w:t>αποεπένδυση</w:t>
      </w:r>
      <w:proofErr w:type="spellEnd"/>
      <w:r>
        <w:rPr>
          <w:rFonts w:eastAsia="Times New Roman"/>
          <w:szCs w:val="24"/>
        </w:rPr>
        <w:t xml:space="preserve">» το έχουν βαφτίσει- ολοένα και περισσότερο το μέγεθος της ΔΕΗ, προφασιζόμενοι τις οδηγίες της Ευρωπαϊκής Ένωσης, ενώ το κάνουν αυτό με το χειρότερο δυνατό τρόπο για την επιχείρηση αλλά και </w:t>
      </w:r>
      <w:r>
        <w:rPr>
          <w:rFonts w:eastAsia="Times New Roman"/>
          <w:szCs w:val="24"/>
        </w:rPr>
        <w:t xml:space="preserve">σε βάρος της εθνικής ενεργειακής πολιτικής. </w:t>
      </w:r>
    </w:p>
    <w:p w14:paraId="7FDB749F" w14:textId="77777777" w:rsidR="00F04917" w:rsidRDefault="00B728C3">
      <w:pPr>
        <w:spacing w:after="0" w:line="600" w:lineRule="auto"/>
        <w:ind w:firstLine="720"/>
        <w:jc w:val="both"/>
        <w:rPr>
          <w:rFonts w:eastAsia="Times New Roman"/>
          <w:szCs w:val="24"/>
        </w:rPr>
      </w:pPr>
      <w:r>
        <w:rPr>
          <w:rFonts w:eastAsia="Times New Roman"/>
          <w:szCs w:val="24"/>
        </w:rPr>
        <w:t>Ακόμα και αυτή την εποχή των μνημονίων, των απαγορεύσεων και των στερήσεων βρέθηκε τρόπος -το κατορθώσαμε και αυτό- και το 2016 μπήκαν κάποια άτομα μέσα, πεντακόσια σαράντα έξι άτομα μόνιμο προσωπικό στη ΔΕΗ.</w:t>
      </w:r>
    </w:p>
    <w:p w14:paraId="7FDB74A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ό την άλλη ήδη, από τη Μεταπολίτευση και μετά, η ΔΕΗ ήταν στο στόχαστρο τόσο της Νέας Δημοκρατίας όσο και του ΠΑΣΟΚ</w:t>
      </w:r>
      <w:r>
        <w:rPr>
          <w:rFonts w:eastAsia="Times New Roman" w:cs="Times New Roman"/>
          <w:szCs w:val="24"/>
        </w:rPr>
        <w:t>,</w:t>
      </w:r>
      <w:r>
        <w:rPr>
          <w:rFonts w:eastAsia="Times New Roman" w:cs="Times New Roman"/>
          <w:szCs w:val="24"/>
        </w:rPr>
        <w:t xml:space="preserve"> που τοποθετούσαν κομματικές αλλά άσχετες διοικήσεις, διόριζαν ρουσφετολογικά χιλιάδες οπαδούς τους και ουσιαστικά άφηναν τους διάφορους συν</w:t>
      </w:r>
      <w:r>
        <w:rPr>
          <w:rFonts w:eastAsia="Times New Roman" w:cs="Times New Roman"/>
          <w:szCs w:val="24"/>
        </w:rPr>
        <w:t xml:space="preserve">δικαλιστές τους να συνδιοικούν ανενόχλητοι. Ποτέ κανένας Υπουργός των δύο αυτών κομμάτων δεν είδε τη ΔΕΗ ως το σημαντικότερο αναπτυξιακό μοχλό της χώρας αλλά απλά ως ένα μαγαζί βολέματος ημετέρων. </w:t>
      </w:r>
    </w:p>
    <w:p w14:paraId="7FDB74A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Το τέλος της εύκολης και δωρεάν πρόσβασης στον λιγνίτη πλη</w:t>
      </w:r>
      <w:r>
        <w:rPr>
          <w:rFonts w:eastAsia="Times New Roman" w:cs="Times New Roman"/>
          <w:szCs w:val="24"/>
        </w:rPr>
        <w:t>σίαζε, αλλά το μόνο που κατάφεραν τότε</w:t>
      </w:r>
      <w:r>
        <w:rPr>
          <w:rFonts w:eastAsia="Times New Roman" w:cs="Times New Roman"/>
          <w:szCs w:val="24"/>
        </w:rPr>
        <w:t>,</w:t>
      </w:r>
      <w:r>
        <w:rPr>
          <w:rFonts w:eastAsia="Times New Roman" w:cs="Times New Roman"/>
          <w:szCs w:val="24"/>
        </w:rPr>
        <w:t xml:space="preserve"> ήταν να καταστήσουν τη ΔΕΗ το χειρότερο </w:t>
      </w:r>
      <w:proofErr w:type="spellStart"/>
      <w:r>
        <w:rPr>
          <w:rFonts w:eastAsia="Times New Roman" w:cs="Times New Roman"/>
          <w:szCs w:val="24"/>
        </w:rPr>
        <w:t>μολυντή</w:t>
      </w:r>
      <w:proofErr w:type="spellEnd"/>
      <w:r>
        <w:rPr>
          <w:rFonts w:eastAsia="Times New Roman" w:cs="Times New Roman"/>
          <w:szCs w:val="24"/>
        </w:rPr>
        <w:t xml:space="preserve"> της Ευρώπης. Όταν δε αποφασίστηκε το πρώην ΕΕΤΗΔΕ και νυν ΕΝΦΙΑ να εισπράττεται μέσω της ΔΕΗ, τότε το χτύπημα ήταν καθοριστικό. </w:t>
      </w:r>
    </w:p>
    <w:p w14:paraId="7FDB74A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Οι ευθύνες είναι δεδομένες και τεράστιε</w:t>
      </w:r>
      <w:r>
        <w:rPr>
          <w:rFonts w:eastAsia="Times New Roman" w:cs="Times New Roman"/>
          <w:szCs w:val="24"/>
        </w:rPr>
        <w:t xml:space="preserve">ς και για τα τρία μεγαλύτερα κόμματα </w:t>
      </w:r>
      <w:r>
        <w:rPr>
          <w:rFonts w:eastAsia="Times New Roman" w:cs="Times New Roman"/>
          <w:szCs w:val="24"/>
        </w:rPr>
        <w:t>κ</w:t>
      </w:r>
      <w:r>
        <w:rPr>
          <w:rFonts w:eastAsia="Times New Roman" w:cs="Times New Roman"/>
          <w:szCs w:val="24"/>
        </w:rPr>
        <w:t>αι σίγουρα είναι πάρα πολύ αργά για τα κροκοδείλια δάκρυα. Εντύπωση προκαλεί</w:t>
      </w:r>
      <w:r>
        <w:rPr>
          <w:rFonts w:eastAsia="Times New Roman" w:cs="Times New Roman"/>
          <w:szCs w:val="24"/>
        </w:rPr>
        <w:t>,</w:t>
      </w:r>
      <w:r>
        <w:rPr>
          <w:rFonts w:eastAsia="Times New Roman" w:cs="Times New Roman"/>
          <w:szCs w:val="24"/>
        </w:rPr>
        <w:t xml:space="preserve"> το ότι τόσο η Κυβέρνηση όσο και η διοίκηση της ΔΕΗ σφυρίζουν αδιάφορα μπροστά στα δύο πιο σοβαρά θέματα προβλήματα που αντιμετωπίζει σήμερα </w:t>
      </w:r>
      <w:r>
        <w:rPr>
          <w:rFonts w:eastAsia="Times New Roman" w:cs="Times New Roman"/>
          <w:szCs w:val="24"/>
        </w:rPr>
        <w:t xml:space="preserve">η επιχείρηση, δηλαδή των 3 δισεκατομμυρίων ευρώ απλήρωτων λογαριασμών, αλλά και την αδυναμία αποπληρωμής των δανείων που η ίδια η ΔΕΗ έχει πάρει. </w:t>
      </w:r>
    </w:p>
    <w:p w14:paraId="7FDB74A3" w14:textId="77777777" w:rsidR="00F04917" w:rsidRDefault="00B728C3">
      <w:pPr>
        <w:spacing w:after="0" w:line="600" w:lineRule="auto"/>
        <w:ind w:firstLine="720"/>
        <w:jc w:val="both"/>
        <w:rPr>
          <w:rFonts w:eastAsia="Times New Roman" w:cs="Times New Roman"/>
          <w:szCs w:val="24"/>
        </w:rPr>
      </w:pPr>
      <w:r w:rsidRPr="00EF12F5">
        <w:rPr>
          <w:rFonts w:eastAsia="Times New Roman" w:cs="Times New Roman"/>
          <w:color w:val="000000" w:themeColor="text1"/>
          <w:szCs w:val="24"/>
        </w:rPr>
        <w:t xml:space="preserve">Όσο για το προβλεπόμενο στο άρθρο 4 πρόγραμμα εθελούσιας εξόδου των υπαλλήλων της ΔΕΗ, δεν παρέχεται </w:t>
      </w:r>
      <w:proofErr w:type="spellStart"/>
      <w:r w:rsidRPr="00EF12F5">
        <w:rPr>
          <w:rFonts w:eastAsia="Times New Roman" w:cs="Times New Roman"/>
          <w:color w:val="000000" w:themeColor="text1"/>
          <w:szCs w:val="24"/>
        </w:rPr>
        <w:t>κα</w:t>
      </w:r>
      <w:r w:rsidRPr="00EF12F5">
        <w:rPr>
          <w:rFonts w:eastAsia="Times New Roman" w:cs="Times New Roman"/>
          <w:color w:val="000000" w:themeColor="text1"/>
          <w:szCs w:val="24"/>
        </w:rPr>
        <w:t>μ</w:t>
      </w:r>
      <w:r w:rsidRPr="00EF12F5">
        <w:rPr>
          <w:rFonts w:eastAsia="Times New Roman" w:cs="Times New Roman"/>
          <w:color w:val="000000" w:themeColor="text1"/>
          <w:szCs w:val="24"/>
        </w:rPr>
        <w:t>μία</w:t>
      </w:r>
      <w:proofErr w:type="spellEnd"/>
      <w:r w:rsidRPr="00EF12F5">
        <w:rPr>
          <w:rFonts w:eastAsia="Times New Roman" w:cs="Times New Roman"/>
          <w:color w:val="000000" w:themeColor="text1"/>
          <w:szCs w:val="24"/>
        </w:rPr>
        <w:t xml:space="preserve"> απολύτως πληροφορία ούτε η εταιρεία έχει ανακοινώσει κάτι συγκεκριμένο για τους όρους της ή για το σύνολο των εκατομμυρίων </w:t>
      </w:r>
      <w:r w:rsidRPr="00EF12F5">
        <w:rPr>
          <w:rFonts w:eastAsia="Times New Roman" w:cs="Times New Roman"/>
          <w:color w:val="000000" w:themeColor="text1"/>
          <w:szCs w:val="24"/>
        </w:rPr>
        <w:lastRenderedPageBreak/>
        <w:t xml:space="preserve">που απαιτούνται, οπότε εύλογα ο κάθε καλόπιστος μπορεί </w:t>
      </w:r>
      <w:r>
        <w:rPr>
          <w:rFonts w:eastAsia="Times New Roman" w:cs="Times New Roman"/>
          <w:szCs w:val="24"/>
        </w:rPr>
        <w:t xml:space="preserve">να φαντάζεται όποια νούμερα θέλει. </w:t>
      </w:r>
      <w:r>
        <w:rPr>
          <w:rFonts w:eastAsia="Times New Roman" w:cs="Times New Roman"/>
          <w:szCs w:val="24"/>
        </w:rPr>
        <w:t>Α</w:t>
      </w:r>
      <w:r>
        <w:rPr>
          <w:rFonts w:eastAsia="Times New Roman" w:cs="Times New Roman"/>
          <w:szCs w:val="24"/>
        </w:rPr>
        <w:t>ν μας ρωτήσετε γιατί εμείς δεν συμφωνούμε</w:t>
      </w:r>
      <w:r>
        <w:rPr>
          <w:rFonts w:eastAsia="Times New Roman" w:cs="Times New Roman"/>
          <w:szCs w:val="24"/>
        </w:rPr>
        <w:t xml:space="preserve">, αφού είμαστε το κατ’ εξοχήν κόμμα υπέρ της συναίνεσης, απλώς θα σας απαντήσουμε ότι η Ένωση Κεντρώων είναι υπέρ της συναίνεσης προκειμένου να σωθεί η χώρα και όχι υπέρ της συναίνεσης για να διαλυθεί μια ώρα νωρίτερα. </w:t>
      </w:r>
    </w:p>
    <w:p w14:paraId="7FDB74A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Δεδομένων των μεγάλων δυσκολιών και </w:t>
      </w:r>
      <w:r>
        <w:rPr>
          <w:rFonts w:eastAsia="Times New Roman" w:cs="Times New Roman"/>
          <w:szCs w:val="24"/>
        </w:rPr>
        <w:t>της υψηλής ανεργίας στις συγκεκριμένες περιοχές πρέπει να διασφαλιστούν σαφώς οι θέσεις εργασίας. Όμως όσοι εργαζόμενοι δεν καλύψουν θέσεις των δύο νέων εταιρειών, γιατί ουσιαστικά θα ψηφιστεί αύριο αυτό το νομοσχέδιο, θα πρέπει ή να παραμείνουν στη ΔΕΗ κα</w:t>
      </w:r>
      <w:r>
        <w:rPr>
          <w:rFonts w:eastAsia="Times New Roman" w:cs="Times New Roman"/>
          <w:szCs w:val="24"/>
        </w:rPr>
        <w:t xml:space="preserve">τόπιν σχετικής μελέτης που θα προσδιορίζει συγκεκριμένα τις πραγματικές ανάγκες της περιορισμένης πλέον ΔΕΗ ή θα πρέπει να εφαρμοστούν γι’ αυτούς τα προβλεπόμενα για την κινητικότητα χωρίς </w:t>
      </w:r>
      <w:proofErr w:type="spellStart"/>
      <w:r>
        <w:rPr>
          <w:rFonts w:eastAsia="Times New Roman" w:cs="Times New Roman"/>
          <w:szCs w:val="24"/>
        </w:rPr>
        <w:t>υπεργενναιόδωρα</w:t>
      </w:r>
      <w:proofErr w:type="spellEnd"/>
      <w:r>
        <w:rPr>
          <w:rFonts w:eastAsia="Times New Roman" w:cs="Times New Roman"/>
          <w:szCs w:val="24"/>
        </w:rPr>
        <w:t xml:space="preserve"> προγράμματα εθελούσιας εξόδου</w:t>
      </w:r>
      <w:r>
        <w:rPr>
          <w:rFonts w:eastAsia="Times New Roman" w:cs="Times New Roman"/>
          <w:szCs w:val="24"/>
        </w:rPr>
        <w:t>,</w:t>
      </w:r>
      <w:r>
        <w:rPr>
          <w:rFonts w:eastAsia="Times New Roman" w:cs="Times New Roman"/>
          <w:szCs w:val="24"/>
        </w:rPr>
        <w:t xml:space="preserve"> με χρήματα που δεν ξ</w:t>
      </w:r>
      <w:r>
        <w:rPr>
          <w:rFonts w:eastAsia="Times New Roman" w:cs="Times New Roman"/>
          <w:szCs w:val="24"/>
        </w:rPr>
        <w:t xml:space="preserve">έρουμε από πού θα βρεθούν. Επομένως πρέπει να είμαστε πάρα πολύ προσεκτικοί σε θέματα εθελούσιας εξόδου. </w:t>
      </w:r>
    </w:p>
    <w:p w14:paraId="7FDB74A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Η Ένωση Κεντρώων εδώ και χρόνια επιμένει</w:t>
      </w:r>
      <w:r>
        <w:rPr>
          <w:rFonts w:eastAsia="Times New Roman" w:cs="Times New Roman"/>
          <w:szCs w:val="24"/>
        </w:rPr>
        <w:t>,</w:t>
      </w:r>
      <w:r>
        <w:rPr>
          <w:rFonts w:eastAsia="Times New Roman" w:cs="Times New Roman"/>
          <w:szCs w:val="24"/>
        </w:rPr>
        <w:t xml:space="preserve"> να λέει ότι μία από τις προϋποθέσεις για να αποκτήσουμε σύγχρονο κράτος</w:t>
      </w:r>
      <w:r>
        <w:rPr>
          <w:rFonts w:eastAsia="Times New Roman" w:cs="Times New Roman"/>
          <w:szCs w:val="24"/>
        </w:rPr>
        <w:t>,</w:t>
      </w:r>
      <w:r>
        <w:rPr>
          <w:rFonts w:eastAsia="Times New Roman" w:cs="Times New Roman"/>
          <w:szCs w:val="24"/>
        </w:rPr>
        <w:t xml:space="preserve"> είναι η άμεση εφαρμογή αξιόπιστου π</w:t>
      </w:r>
      <w:r>
        <w:rPr>
          <w:rFonts w:eastAsia="Times New Roman" w:cs="Times New Roman"/>
          <w:szCs w:val="24"/>
        </w:rPr>
        <w:t xml:space="preserve">ρογράμματος, αξιολόγησης των διοικούντων, των υψηλόβαθμων στελεχών, ακόμα και των εργαζομένων στον δημόσιο και ευρύτερο δημόσιο τομέα και προφανώς και θα έπρεπε να έχει γίνει και αυτό προ πολλού για τη ΔΕΗ. </w:t>
      </w:r>
    </w:p>
    <w:p w14:paraId="7FDB74A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ξεπουλάμε σήμερα </w:t>
      </w:r>
      <w:r>
        <w:rPr>
          <w:rFonts w:eastAsia="Times New Roman" w:cs="Times New Roman"/>
          <w:szCs w:val="24"/>
        </w:rPr>
        <w:t xml:space="preserve">ό,τι καλύτερο έχει η ΔΕΗ. Αυτή είναι η πραγματικότητα </w:t>
      </w:r>
      <w:r>
        <w:rPr>
          <w:rFonts w:eastAsia="Times New Roman" w:cs="Times New Roman"/>
          <w:szCs w:val="24"/>
        </w:rPr>
        <w:t>κ</w:t>
      </w:r>
      <w:r>
        <w:rPr>
          <w:rFonts w:eastAsia="Times New Roman" w:cs="Times New Roman"/>
          <w:szCs w:val="24"/>
        </w:rPr>
        <w:t>αι μάλιστα το κάνουμε με τρόπο</w:t>
      </w:r>
      <w:r>
        <w:rPr>
          <w:rFonts w:eastAsia="Times New Roman" w:cs="Times New Roman"/>
          <w:szCs w:val="24"/>
        </w:rPr>
        <w:t>,</w:t>
      </w:r>
      <w:r>
        <w:rPr>
          <w:rFonts w:eastAsia="Times New Roman" w:cs="Times New Roman"/>
          <w:szCs w:val="24"/>
        </w:rPr>
        <w:t xml:space="preserve"> που δεν διασφαλίζεται το δημόσιο συμφέρον, το κάνουμε πρόχειρα, το κάνουμε άτσαλα, το κάνουμε χωρίς σχέδιο, το κάνουμε</w:t>
      </w:r>
      <w:r>
        <w:rPr>
          <w:rFonts w:eastAsia="Times New Roman" w:cs="Times New Roman"/>
          <w:szCs w:val="24"/>
        </w:rPr>
        <w:t>,</w:t>
      </w:r>
      <w:r>
        <w:rPr>
          <w:rFonts w:eastAsia="Times New Roman" w:cs="Times New Roman"/>
          <w:szCs w:val="24"/>
        </w:rPr>
        <w:t xml:space="preserve"> γιατί ενδεχομένως το ψηφίσατε όλοι μαζί τον Αύγου</w:t>
      </w:r>
      <w:r>
        <w:rPr>
          <w:rFonts w:eastAsia="Times New Roman" w:cs="Times New Roman"/>
          <w:szCs w:val="24"/>
        </w:rPr>
        <w:t xml:space="preserve">στο του 2015. </w:t>
      </w:r>
    </w:p>
    <w:p w14:paraId="7FDB74A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υπάρχει κάτι άλλο να πούμε στους Έλληνες πολίτες επί του δήθεν νομοσχεδίου που συζητάμε. Δεν είναι νομοσχέδιο αυτό. Είναι ξεπούλημα. Και ακριβώς γι’ αυτό σήμερα αυξάνεται η απόσταση</w:t>
      </w:r>
      <w:r>
        <w:rPr>
          <w:rFonts w:eastAsia="Times New Roman" w:cs="Times New Roman"/>
          <w:szCs w:val="24"/>
        </w:rPr>
        <w:t>,</w:t>
      </w:r>
      <w:r>
        <w:rPr>
          <w:rFonts w:eastAsia="Times New Roman" w:cs="Times New Roman"/>
          <w:szCs w:val="24"/>
        </w:rPr>
        <w:t xml:space="preserve"> που θα πρέπει να διανύσουμε ως Έλληνες για να επι</w:t>
      </w:r>
      <w:r>
        <w:rPr>
          <w:rFonts w:eastAsia="Times New Roman" w:cs="Times New Roman"/>
          <w:szCs w:val="24"/>
        </w:rPr>
        <w:lastRenderedPageBreak/>
        <w:t>στρέψ</w:t>
      </w:r>
      <w:r>
        <w:rPr>
          <w:rFonts w:eastAsia="Times New Roman" w:cs="Times New Roman"/>
          <w:szCs w:val="24"/>
        </w:rPr>
        <w:t xml:space="preserve">ει η ανάπτυξη. Άλλο ένα βαρίδι προστίθεται σήμερα στην οικονομία μας με ευθύνη όλων των ελληνικών κυβερνήσεων και αντιπολιτεύσεων των τελευταίων τριάντα χρόνων. </w:t>
      </w:r>
    </w:p>
    <w:p w14:paraId="7FDB74A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μία ερώτηση μένει να απαντηθεί, μια ερώτηση που πρέπει να απαντη</w:t>
      </w:r>
      <w:r>
        <w:rPr>
          <w:rFonts w:eastAsia="Times New Roman" w:cs="Times New Roman"/>
          <w:szCs w:val="24"/>
        </w:rPr>
        <w:t xml:space="preserve">θεί σήμερα από την Κυβέρνηση. Εδώ μέσα όλα τα άλλα έχουν ειπωθεί και στην καθημερινότητα και στις </w:t>
      </w:r>
      <w:r>
        <w:rPr>
          <w:rFonts w:eastAsia="Times New Roman" w:cs="Times New Roman"/>
          <w:szCs w:val="24"/>
        </w:rPr>
        <w:t>ε</w:t>
      </w:r>
      <w:r>
        <w:rPr>
          <w:rFonts w:eastAsia="Times New Roman" w:cs="Times New Roman"/>
          <w:szCs w:val="24"/>
        </w:rPr>
        <w:t xml:space="preserve">πιτροπές και σήμερα και αύριο. </w:t>
      </w:r>
    </w:p>
    <w:p w14:paraId="7FDB74A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υπερψηφίζετε αυτό το ξεπούλημα επειδή εκβιάζεστε ή επειδή είναι καλό κατά την άποψή </w:t>
      </w:r>
      <w:r>
        <w:rPr>
          <w:rFonts w:eastAsia="Times New Roman" w:cs="Times New Roman"/>
          <w:szCs w:val="24"/>
        </w:rPr>
        <w:t xml:space="preserve">σας για τη χώρα; </w:t>
      </w:r>
    </w:p>
    <w:p w14:paraId="7FDB74AA" w14:textId="77777777" w:rsidR="00F04917" w:rsidRDefault="00B728C3">
      <w:pPr>
        <w:spacing w:after="0" w:line="600" w:lineRule="auto"/>
        <w:ind w:firstLine="720"/>
        <w:jc w:val="both"/>
        <w:rPr>
          <w:rFonts w:eastAsia="Times New Roman"/>
          <w:szCs w:val="24"/>
        </w:rPr>
      </w:pPr>
      <w:r>
        <w:rPr>
          <w:rFonts w:eastAsia="Times New Roman"/>
          <w:szCs w:val="24"/>
        </w:rPr>
        <w:t xml:space="preserve">Σήμερα αυτοί που ψηφίζετε το κάνετε με το πιστόλι στον κρόταφο ή το κάνετε επειδή το θέλετε; Σε αυτό να μας απαντήσετε. Όλα τα υπόλοιπα τα ξέρουμε. </w:t>
      </w:r>
    </w:p>
    <w:p w14:paraId="7FDB74AB" w14:textId="77777777" w:rsidR="00F04917" w:rsidRDefault="00B728C3">
      <w:pPr>
        <w:spacing w:after="0" w:line="600" w:lineRule="auto"/>
        <w:ind w:firstLine="720"/>
        <w:jc w:val="both"/>
        <w:rPr>
          <w:rFonts w:eastAsia="Times New Roman"/>
          <w:szCs w:val="24"/>
        </w:rPr>
      </w:pPr>
      <w:r>
        <w:rPr>
          <w:rFonts w:eastAsia="Times New Roman"/>
          <w:szCs w:val="24"/>
        </w:rPr>
        <w:t>Η Ένωση Κεντρώων θα καταψηφίσει το νομοσχέδιο, θα καταψηφίσει και όλα του τα άρθρα και θα</w:t>
      </w:r>
      <w:r>
        <w:rPr>
          <w:rFonts w:eastAsia="Times New Roman"/>
          <w:szCs w:val="24"/>
        </w:rPr>
        <w:t xml:space="preserve"> τοποθετηθούμε και στη δευτερολογία μας, καθόσον ο χρόνος δεν μας έφτασε σήμερα</w:t>
      </w:r>
      <w:r>
        <w:rPr>
          <w:rFonts w:eastAsia="Times New Roman"/>
          <w:szCs w:val="24"/>
        </w:rPr>
        <w:t>,</w:t>
      </w:r>
      <w:r>
        <w:rPr>
          <w:rFonts w:eastAsia="Times New Roman"/>
          <w:szCs w:val="24"/>
        </w:rPr>
        <w:t xml:space="preserve"> για να μιλήσουμε για τα υπόλοιπα άρθρα.</w:t>
      </w:r>
    </w:p>
    <w:p w14:paraId="7FDB74AC" w14:textId="77777777" w:rsidR="00F04917" w:rsidRDefault="00B728C3">
      <w:pPr>
        <w:spacing w:after="0" w:line="600" w:lineRule="auto"/>
        <w:ind w:firstLine="720"/>
        <w:jc w:val="both"/>
        <w:rPr>
          <w:rFonts w:eastAsia="Times New Roman"/>
          <w:szCs w:val="24"/>
        </w:rPr>
      </w:pPr>
      <w:r>
        <w:rPr>
          <w:rFonts w:eastAsia="Times New Roman"/>
          <w:szCs w:val="24"/>
        </w:rPr>
        <w:t>Ευχαριστώ πάρα πολύ.</w:t>
      </w:r>
    </w:p>
    <w:p w14:paraId="7FDB74AD" w14:textId="77777777" w:rsidR="00F04917" w:rsidRDefault="00B728C3">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ειδικός αγορητής από το Ποτάμι κ. </w:t>
      </w:r>
      <w:proofErr w:type="spellStart"/>
      <w:r>
        <w:rPr>
          <w:rFonts w:eastAsia="Times New Roman"/>
          <w:szCs w:val="24"/>
        </w:rPr>
        <w:t>Αμυράς</w:t>
      </w:r>
      <w:proofErr w:type="spellEnd"/>
      <w:r>
        <w:rPr>
          <w:rFonts w:eastAsia="Times New Roman"/>
          <w:szCs w:val="24"/>
        </w:rPr>
        <w:t xml:space="preserve">. </w:t>
      </w:r>
    </w:p>
    <w:p w14:paraId="7FDB74AE" w14:textId="77777777" w:rsidR="00F04917" w:rsidRDefault="00B728C3">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Ευχα</w:t>
      </w:r>
      <w:r>
        <w:rPr>
          <w:rFonts w:eastAsia="Times New Roman"/>
          <w:szCs w:val="24"/>
        </w:rPr>
        <w:t>ριστώ, κύριε Πρόεδρε.</w:t>
      </w:r>
    </w:p>
    <w:p w14:paraId="7FDB74AF" w14:textId="77777777" w:rsidR="00F04917" w:rsidRDefault="00B728C3">
      <w:pPr>
        <w:spacing w:after="0" w:line="600" w:lineRule="auto"/>
        <w:ind w:firstLine="720"/>
        <w:jc w:val="both"/>
        <w:rPr>
          <w:rFonts w:eastAsia="Times New Roman"/>
          <w:szCs w:val="24"/>
        </w:rPr>
      </w:pPr>
      <w:r>
        <w:rPr>
          <w:rFonts w:eastAsia="Times New Roman"/>
          <w:szCs w:val="24"/>
        </w:rPr>
        <w:t>Κυρίες και κύριοι συνάδελφοι, περίπου εξήντα πέντε χρόνια μετά την ίδρυση της ΔΕΗ έρχεται στη Βουλή νόμος</w:t>
      </w:r>
      <w:r>
        <w:rPr>
          <w:rFonts w:eastAsia="Times New Roman"/>
          <w:szCs w:val="24"/>
        </w:rPr>
        <w:t>,</w:t>
      </w:r>
      <w:r>
        <w:rPr>
          <w:rFonts w:eastAsia="Times New Roman"/>
          <w:szCs w:val="24"/>
        </w:rPr>
        <w:t xml:space="preserve"> που προβλέπει την ιδιωτικοποίηση ή, καλύτερα, την εκποίηση των «φιλέτων» της ΔΕΗ, των πιο παραγωγικών μονάδων των </w:t>
      </w:r>
      <w:proofErr w:type="spellStart"/>
      <w:r>
        <w:rPr>
          <w:rFonts w:eastAsia="Times New Roman"/>
          <w:szCs w:val="24"/>
        </w:rPr>
        <w:t>λιγνιτικών</w:t>
      </w:r>
      <w:proofErr w:type="spellEnd"/>
      <w:r>
        <w:rPr>
          <w:rFonts w:eastAsia="Times New Roman"/>
          <w:szCs w:val="24"/>
        </w:rPr>
        <w:t xml:space="preserve"> πε</w:t>
      </w:r>
      <w:r>
        <w:rPr>
          <w:rFonts w:eastAsia="Times New Roman"/>
          <w:szCs w:val="24"/>
        </w:rPr>
        <w:t xml:space="preserve">δίων, ενός πλούτου που είναι εξαιρετικά δύσκολο κανείς να κοστολογήσει. </w:t>
      </w:r>
    </w:p>
    <w:p w14:paraId="7FDB74B0" w14:textId="77777777" w:rsidR="00F04917" w:rsidRDefault="00B728C3">
      <w:pPr>
        <w:spacing w:after="0" w:line="600" w:lineRule="auto"/>
        <w:ind w:firstLine="720"/>
        <w:jc w:val="both"/>
        <w:rPr>
          <w:rFonts w:eastAsia="Times New Roman"/>
          <w:szCs w:val="24"/>
        </w:rPr>
      </w:pPr>
      <w:r>
        <w:rPr>
          <w:rFonts w:eastAsia="Times New Roman"/>
          <w:szCs w:val="24"/>
        </w:rPr>
        <w:t>Ο νόμος προωθείται μέσα από διαδικασίες εξπρές, που φανερώνουν πρόθεση</w:t>
      </w:r>
      <w:r>
        <w:rPr>
          <w:rFonts w:eastAsia="Times New Roman"/>
          <w:szCs w:val="24"/>
        </w:rPr>
        <w:t>,</w:t>
      </w:r>
      <w:r>
        <w:rPr>
          <w:rFonts w:eastAsia="Times New Roman"/>
          <w:szCs w:val="24"/>
        </w:rPr>
        <w:t xml:space="preserve"> να </w:t>
      </w:r>
      <w:proofErr w:type="spellStart"/>
      <w:r>
        <w:rPr>
          <w:rFonts w:eastAsia="Times New Roman"/>
          <w:szCs w:val="24"/>
        </w:rPr>
        <w:t>αποκρυβεί</w:t>
      </w:r>
      <w:proofErr w:type="spellEnd"/>
      <w:r>
        <w:rPr>
          <w:rFonts w:eastAsia="Times New Roman"/>
          <w:szCs w:val="24"/>
        </w:rPr>
        <w:t xml:space="preserve"> ένα μεγάλο, εθνικής σημασίας θέμα από τον λαό και το σύνολο των Βουλευτών. Αποτελεί έγκλημα οικονο</w:t>
      </w:r>
      <w:r>
        <w:rPr>
          <w:rFonts w:eastAsia="Times New Roman"/>
          <w:szCs w:val="24"/>
        </w:rPr>
        <w:t xml:space="preserve">μικό και εθνικό η εκποίηση και τελικώς η διάλυση της ΔΕΗ. Συμφωνείτε, κύριε Σταθάκη; </w:t>
      </w:r>
    </w:p>
    <w:p w14:paraId="7FDB74B1" w14:textId="77777777" w:rsidR="00F04917" w:rsidRDefault="00B728C3">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Για πότε μιλάτε; Να σας πω.  </w:t>
      </w:r>
    </w:p>
    <w:p w14:paraId="7FDB74B2" w14:textId="77777777" w:rsidR="00F04917" w:rsidRDefault="00B728C3">
      <w:pPr>
        <w:spacing w:after="0"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Μιλάω γι’ αυτά που έλεγε ο κ. Τσίπρας, μόλις πριν από τρία χρόνια</w:t>
      </w:r>
      <w:r>
        <w:rPr>
          <w:rFonts w:eastAsia="Times New Roman"/>
          <w:szCs w:val="24"/>
        </w:rPr>
        <w:t>, για τη ΔΕΗ.</w:t>
      </w:r>
    </w:p>
    <w:p w14:paraId="7FDB74B3" w14:textId="77777777" w:rsidR="00F04917" w:rsidRDefault="00B728C3">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Συμφωνώ απολύτως. Θα σας πω και στην ομιλία μου. </w:t>
      </w:r>
    </w:p>
    <w:p w14:paraId="7FDB74B4" w14:textId="77777777" w:rsidR="00F04917" w:rsidRDefault="00B728C3">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Συμφωνείτε απολύτως. </w:t>
      </w:r>
    </w:p>
    <w:p w14:paraId="7FDB74B5" w14:textId="77777777" w:rsidR="00F04917" w:rsidRDefault="00B728C3">
      <w:pPr>
        <w:spacing w:after="0" w:line="600" w:lineRule="auto"/>
        <w:ind w:firstLine="720"/>
        <w:jc w:val="both"/>
        <w:rPr>
          <w:rFonts w:eastAsia="Times New Roman"/>
          <w:szCs w:val="24"/>
        </w:rPr>
      </w:pPr>
      <w:r>
        <w:rPr>
          <w:rFonts w:eastAsia="Times New Roman"/>
          <w:szCs w:val="24"/>
        </w:rPr>
        <w:t>Για άλλη μια φορά, λοιπόν, να ενημερώσουμε τους «</w:t>
      </w:r>
      <w:proofErr w:type="spellStart"/>
      <w:r>
        <w:rPr>
          <w:rFonts w:eastAsia="Times New Roman"/>
          <w:szCs w:val="24"/>
        </w:rPr>
        <w:t>αετονύχηδες</w:t>
      </w:r>
      <w:proofErr w:type="spellEnd"/>
      <w:r>
        <w:rPr>
          <w:rFonts w:eastAsia="Times New Roman"/>
          <w:szCs w:val="24"/>
        </w:rPr>
        <w:t xml:space="preserve">» επενδυτές, όπως τους </w:t>
      </w:r>
      <w:r>
        <w:rPr>
          <w:rFonts w:eastAsia="Times New Roman"/>
          <w:szCs w:val="24"/>
        </w:rPr>
        <w:t>χαρακτηρίζατε εσείς, ο κ. Τσίπρας δηλαδή, τους νέους «μαυραγορίτες» της σύγχρονης εποχής, αγαπητέ κύριε Σταθάκη, να μην κάνουν σχέδια μακρινά. Είναι ο κ. Σταθάκης εδώ που δεν θα τους επιτρέψει να αλώσουν τη ΔΕΗ, τον δημόσιο πλούτο! «Τις εθνικής, στρατηγική</w:t>
      </w:r>
      <w:r>
        <w:rPr>
          <w:rFonts w:eastAsia="Times New Roman"/>
          <w:szCs w:val="24"/>
        </w:rPr>
        <w:t>ς σημασίας επιχειρήσεις θα τις πάρουμε πίσω, θα τις αποδώσουμε στον ελληνικό λαό, γιατί εκεί ανήκουν». Αυτά έλεγε ο κ. Τσίπρας</w:t>
      </w:r>
      <w:r>
        <w:rPr>
          <w:rFonts w:eastAsia="Times New Roman"/>
          <w:szCs w:val="24"/>
        </w:rPr>
        <w:t>,</w:t>
      </w:r>
      <w:r>
        <w:rPr>
          <w:rFonts w:eastAsia="Times New Roman"/>
          <w:szCs w:val="24"/>
        </w:rPr>
        <w:t xml:space="preserve"> μόλις πριν από τρία χρόνια. </w:t>
      </w:r>
    </w:p>
    <w:p w14:paraId="7FDB74B6" w14:textId="77777777" w:rsidR="00F04917" w:rsidRDefault="00B728C3">
      <w:pPr>
        <w:spacing w:after="0" w:line="600" w:lineRule="auto"/>
        <w:ind w:firstLine="720"/>
        <w:jc w:val="both"/>
        <w:rPr>
          <w:rFonts w:eastAsia="Times New Roman"/>
          <w:szCs w:val="24"/>
        </w:rPr>
      </w:pPr>
      <w:r>
        <w:rPr>
          <w:rFonts w:eastAsia="Times New Roman"/>
          <w:szCs w:val="24"/>
        </w:rPr>
        <w:lastRenderedPageBreak/>
        <w:t xml:space="preserve">Ο δε κ. </w:t>
      </w:r>
      <w:proofErr w:type="spellStart"/>
      <w:r>
        <w:rPr>
          <w:rFonts w:eastAsia="Times New Roman"/>
          <w:szCs w:val="24"/>
        </w:rPr>
        <w:t>Σπίρτζης</w:t>
      </w:r>
      <w:proofErr w:type="spellEnd"/>
      <w:r>
        <w:rPr>
          <w:rFonts w:eastAsia="Times New Roman"/>
          <w:szCs w:val="24"/>
        </w:rPr>
        <w:t>, Πρόεδρος του ΤΕΕ, του Τεχνικού Επιμελητηρίου, έλεγε: «Υποθηκεύεται η παραγωγική α</w:t>
      </w:r>
      <w:r>
        <w:rPr>
          <w:rFonts w:eastAsia="Times New Roman"/>
          <w:szCs w:val="24"/>
        </w:rPr>
        <w:t xml:space="preserve">νασυγκρότηση της χώρας. Εγκαθίσταται μία ιδιότυπη ολιγαρχία». </w:t>
      </w:r>
    </w:p>
    <w:p w14:paraId="7FDB74B7" w14:textId="77777777" w:rsidR="00F04917" w:rsidRDefault="00B728C3">
      <w:pPr>
        <w:spacing w:after="0" w:line="600" w:lineRule="auto"/>
        <w:ind w:firstLine="720"/>
        <w:jc w:val="both"/>
        <w:rPr>
          <w:rFonts w:eastAsia="Times New Roman"/>
          <w:szCs w:val="24"/>
        </w:rPr>
      </w:pPr>
      <w:r>
        <w:rPr>
          <w:rFonts w:eastAsia="Times New Roman"/>
          <w:szCs w:val="24"/>
        </w:rPr>
        <w:t>Και θα ήθελα να μάθω από τους αγαπητούς Υπουργούς της Κυβέρνησης ΣΥΡΙΖΑ</w:t>
      </w:r>
      <w:r>
        <w:rPr>
          <w:rFonts w:eastAsia="Times New Roman"/>
          <w:szCs w:val="24"/>
        </w:rPr>
        <w:t xml:space="preserve"> - Α</w:t>
      </w:r>
      <w:r>
        <w:rPr>
          <w:rFonts w:eastAsia="Times New Roman"/>
          <w:szCs w:val="24"/>
        </w:rPr>
        <w:t>ΝΕΛ ποιοι είναι αυτοί οι «μαυραγορίτες», «</w:t>
      </w:r>
      <w:proofErr w:type="spellStart"/>
      <w:r>
        <w:rPr>
          <w:rFonts w:eastAsia="Times New Roman"/>
          <w:szCs w:val="24"/>
        </w:rPr>
        <w:t>αετονύχηδες</w:t>
      </w:r>
      <w:proofErr w:type="spellEnd"/>
      <w:r>
        <w:rPr>
          <w:rFonts w:eastAsia="Times New Roman"/>
          <w:szCs w:val="24"/>
        </w:rPr>
        <w:t xml:space="preserve">» της ολιγαρχίας που θα καρπωθούν τη ΔΕΗ, σύμφωνα με αυτά που οι </w:t>
      </w:r>
      <w:r>
        <w:rPr>
          <w:rFonts w:eastAsia="Times New Roman"/>
          <w:szCs w:val="24"/>
        </w:rPr>
        <w:t xml:space="preserve">ίδιοι λέγατε πριν από τρία χρόνια και σήμερα κάνετε ακριβώς τα αντίθετα. </w:t>
      </w:r>
    </w:p>
    <w:p w14:paraId="7FDB74B8" w14:textId="77777777" w:rsidR="00F04917" w:rsidRDefault="00B728C3">
      <w:pPr>
        <w:spacing w:after="0" w:line="600" w:lineRule="auto"/>
        <w:ind w:firstLine="720"/>
        <w:jc w:val="both"/>
        <w:rPr>
          <w:rFonts w:eastAsia="Times New Roman"/>
          <w:szCs w:val="24"/>
        </w:rPr>
      </w:pPr>
      <w:r>
        <w:rPr>
          <w:rFonts w:eastAsia="Times New Roman"/>
          <w:szCs w:val="24"/>
        </w:rPr>
        <w:t xml:space="preserve">Θα καταθέσω και μερικά πρωτοσέλιδα της </w:t>
      </w:r>
      <w:r>
        <w:rPr>
          <w:rFonts w:eastAsia="Times New Roman"/>
          <w:szCs w:val="24"/>
        </w:rPr>
        <w:t xml:space="preserve">εφημερίδας </w:t>
      </w:r>
      <w:r>
        <w:rPr>
          <w:rFonts w:eastAsia="Times New Roman"/>
          <w:szCs w:val="24"/>
        </w:rPr>
        <w:t>«Αυγή». «Πουλάνε τη ΔΕΗ με το κομμάτι. Δεν θα αναγνωρίσουμε το ξεπούλημα». Αυτό ήταν στις 11 Μαρτίου 2014. Τον Ιούλιο του 2014 η εφη</w:t>
      </w:r>
      <w:r>
        <w:rPr>
          <w:rFonts w:eastAsia="Times New Roman"/>
          <w:szCs w:val="24"/>
        </w:rPr>
        <w:t>μερίδα έγραφε στο πρωτοσέλιδό της: «Κίνημα για τη ΔΕΗ. Τείχος στα κυβερνητικά σχέδια για ξεπούλημα της «μικρής</w:t>
      </w:r>
      <w:r>
        <w:rPr>
          <w:rFonts w:eastAsia="Times New Roman"/>
          <w:szCs w:val="24"/>
        </w:rPr>
        <w:t>»</w:t>
      </w:r>
      <w:r>
        <w:rPr>
          <w:rFonts w:eastAsia="Times New Roman"/>
          <w:szCs w:val="24"/>
        </w:rPr>
        <w:t xml:space="preserve"> ΔΕΗ». </w:t>
      </w:r>
    </w:p>
    <w:p w14:paraId="7FDB74B9" w14:textId="77777777" w:rsidR="00F04917" w:rsidRDefault="00B728C3">
      <w:pPr>
        <w:spacing w:after="0" w:line="600" w:lineRule="auto"/>
        <w:ind w:firstLine="720"/>
        <w:jc w:val="both"/>
        <w:rPr>
          <w:rFonts w:eastAsia="Times New Roman"/>
          <w:szCs w:val="24"/>
        </w:rPr>
      </w:pPr>
      <w:r>
        <w:rPr>
          <w:rFonts w:eastAsia="Times New Roman"/>
          <w:szCs w:val="24"/>
        </w:rPr>
        <w:t>«Σβήνουν τα φώτα στο Μαξίμου», έλεγε η επίσημη εφημερίδα του ΣΥΡΙΖΑ σε άλλο πρωτοσέλιδό της.</w:t>
      </w:r>
    </w:p>
    <w:p w14:paraId="7FDB74BA" w14:textId="77777777" w:rsidR="00F04917" w:rsidRDefault="00B728C3">
      <w:pPr>
        <w:spacing w:after="0" w:line="600" w:lineRule="auto"/>
        <w:ind w:firstLine="720"/>
        <w:jc w:val="both"/>
        <w:rPr>
          <w:rFonts w:eastAsia="Times New Roman"/>
          <w:szCs w:val="24"/>
        </w:rPr>
      </w:pPr>
      <w:r>
        <w:rPr>
          <w:rFonts w:eastAsia="Times New Roman"/>
          <w:szCs w:val="24"/>
        </w:rPr>
        <w:lastRenderedPageBreak/>
        <w:t>Όπως καταλαβαίνετε, κύριε Σταθάκη, η Κυβέρνη</w:t>
      </w:r>
      <w:r>
        <w:rPr>
          <w:rFonts w:eastAsia="Times New Roman"/>
          <w:szCs w:val="24"/>
        </w:rPr>
        <w:t>σή σας είναι όμηρος του αρχείου και όμηρος της λογικής, της πραγματικότητας, της ζωής. Αυτά που κατηγορούσατε ως εθνικό ξεπούλημα μέχρι πριν από τρία χρόνια, σήμερα τα φέρνετε με δικό σας νόμο. Και ο εισηγητής σας λέει: «Το κάνουμε όχι γιατί το θέλουμε, αλ</w:t>
      </w:r>
      <w:r>
        <w:rPr>
          <w:rFonts w:eastAsia="Times New Roman"/>
          <w:szCs w:val="24"/>
        </w:rPr>
        <w:t xml:space="preserve">λά γιατί πιεζόμαστε από την Ευρώπη». Πού είναι η εθνική, η περήφανη διαπραγμάτευσή σας; Πουθενά δεν μπορείτε να πείτε «όχι»; </w:t>
      </w:r>
    </w:p>
    <w:p w14:paraId="7FDB74BB" w14:textId="77777777" w:rsidR="00F04917" w:rsidRDefault="00B728C3">
      <w:pPr>
        <w:spacing w:after="0" w:line="600" w:lineRule="auto"/>
        <w:ind w:firstLine="720"/>
        <w:jc w:val="both"/>
        <w:rPr>
          <w:rFonts w:eastAsia="Times New Roman"/>
          <w:szCs w:val="24"/>
        </w:rPr>
      </w:pPr>
      <w:r>
        <w:rPr>
          <w:rFonts w:eastAsia="Times New Roman"/>
          <w:szCs w:val="24"/>
        </w:rPr>
        <w:t>Το σχέδιο νόμου που συζητάμε τώρα έρχεται με διαδικασίες κατεπείγοντος, χωρίς να προηγηθεί διαβούλευση. Είναι ακαθόριστο το τίμημα</w:t>
      </w:r>
      <w:r>
        <w:rPr>
          <w:rFonts w:eastAsia="Times New Roman"/>
          <w:szCs w:val="24"/>
        </w:rPr>
        <w:t>, είναι άγνωστοι οι επενδυτές για την εκποίηση των κοιτασμάτων του λιγνίτη χωρίς κοστολόγηση. Ήμουν, θα έλεγα, συνεπής στην άποψή μου ότι θα έπρεπε να έχουμε στοιχεία κοστολόγησης. Δεν ξέρει η ΔΕΗ τι πουλάει, πώς κοστολογούνται οι μονάδες της; Και έχουμε ε</w:t>
      </w:r>
      <w:r>
        <w:rPr>
          <w:rFonts w:eastAsia="Times New Roman"/>
          <w:szCs w:val="24"/>
        </w:rPr>
        <w:t xml:space="preserve">κποίηση </w:t>
      </w:r>
      <w:proofErr w:type="spellStart"/>
      <w:r>
        <w:rPr>
          <w:rFonts w:eastAsia="Times New Roman"/>
          <w:szCs w:val="24"/>
        </w:rPr>
        <w:t>λιγνιτικών</w:t>
      </w:r>
      <w:proofErr w:type="spellEnd"/>
      <w:r>
        <w:rPr>
          <w:rFonts w:eastAsia="Times New Roman"/>
          <w:szCs w:val="24"/>
        </w:rPr>
        <w:t xml:space="preserve"> μονάδων σε δυσμενή συγκυρία για τα ορυκτά καύσιμα. </w:t>
      </w:r>
    </w:p>
    <w:p w14:paraId="7FDB74BC" w14:textId="77777777" w:rsidR="00F04917" w:rsidRDefault="00B728C3">
      <w:pPr>
        <w:spacing w:after="0" w:line="600" w:lineRule="auto"/>
        <w:ind w:firstLine="720"/>
        <w:jc w:val="both"/>
        <w:rPr>
          <w:rFonts w:eastAsia="Times New Roman"/>
          <w:szCs w:val="24"/>
        </w:rPr>
      </w:pPr>
      <w:r>
        <w:rPr>
          <w:rFonts w:eastAsia="Times New Roman"/>
          <w:szCs w:val="24"/>
        </w:rPr>
        <w:t xml:space="preserve">Δυστυχώς, κυρίες και κύριοι συνάδελφοι, αυτό το σχέδιο νόμου για τη ΔΕΗ δεν είναι σχέδιο. Η συγκεκριμένη πώληση δεν εντάσσεται σε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ευρύτερη στρατηγική </w:t>
      </w:r>
      <w:r>
        <w:rPr>
          <w:rFonts w:eastAsia="Times New Roman"/>
          <w:szCs w:val="24"/>
        </w:rPr>
        <w:lastRenderedPageBreak/>
        <w:t>συνολικής διαχείρισης και στ</w:t>
      </w:r>
      <w:r>
        <w:rPr>
          <w:rFonts w:eastAsia="Times New Roman"/>
          <w:szCs w:val="24"/>
        </w:rPr>
        <w:t>αδιακής απεξάρτησης από τον λιγνίτη. Μία χώρα που βρίθει από αέρα, από κύμα, από ήλιο, από γεωθερμία, είναι ακόμα προσκολλημένη στο άρμα του λιγνίτη, λες και είμαστε στο 1830 στην άγρια Δύση!</w:t>
      </w:r>
    </w:p>
    <w:p w14:paraId="7FDB74BD" w14:textId="77777777" w:rsidR="00F04917" w:rsidRDefault="00B728C3">
      <w:pPr>
        <w:spacing w:after="0" w:line="600" w:lineRule="auto"/>
        <w:ind w:firstLine="720"/>
        <w:jc w:val="both"/>
        <w:rPr>
          <w:rFonts w:eastAsia="Times New Roman"/>
          <w:szCs w:val="24"/>
        </w:rPr>
      </w:pPr>
      <w:r>
        <w:rPr>
          <w:rFonts w:eastAsia="Times New Roman"/>
          <w:szCs w:val="24"/>
        </w:rPr>
        <w:t xml:space="preserve">Η πώληση των </w:t>
      </w:r>
      <w:proofErr w:type="spellStart"/>
      <w:r>
        <w:rPr>
          <w:rFonts w:eastAsia="Times New Roman"/>
          <w:szCs w:val="24"/>
        </w:rPr>
        <w:t>λιγνιτικών</w:t>
      </w:r>
      <w:proofErr w:type="spellEnd"/>
      <w:r>
        <w:rPr>
          <w:rFonts w:eastAsia="Times New Roman"/>
          <w:szCs w:val="24"/>
        </w:rPr>
        <w:t xml:space="preserve"> μονάδων δεν είναι λύση στο πρόβλημά μας.</w:t>
      </w:r>
      <w:r>
        <w:rPr>
          <w:rFonts w:eastAsia="Times New Roman"/>
          <w:szCs w:val="24"/>
        </w:rPr>
        <w:t xml:space="preserve"> Συνιστά μία ακόμα αναβολή στα επείγοντα προβλήματα της ΔΕΗ και είναι ένα μέσον κι όχι ο σκοπός η πώληση των </w:t>
      </w:r>
      <w:proofErr w:type="spellStart"/>
      <w:r>
        <w:rPr>
          <w:rFonts w:eastAsia="Times New Roman"/>
          <w:szCs w:val="24"/>
        </w:rPr>
        <w:t>λιγνιτικών</w:t>
      </w:r>
      <w:proofErr w:type="spellEnd"/>
      <w:r>
        <w:rPr>
          <w:rFonts w:eastAsia="Times New Roman"/>
          <w:szCs w:val="24"/>
        </w:rPr>
        <w:t xml:space="preserve"> μονάδων, καθώς η ΔΕΗ έχει να διαχειριστεί τρεις θεμελιώδεις στόχους: </w:t>
      </w:r>
    </w:p>
    <w:p w14:paraId="7FDB74BE" w14:textId="77777777" w:rsidR="00F04917" w:rsidRDefault="00B728C3">
      <w:pPr>
        <w:spacing w:after="0" w:line="600" w:lineRule="auto"/>
        <w:ind w:firstLine="720"/>
        <w:jc w:val="both"/>
        <w:rPr>
          <w:rFonts w:eastAsia="Times New Roman"/>
          <w:szCs w:val="24"/>
        </w:rPr>
      </w:pPr>
      <w:r>
        <w:rPr>
          <w:rFonts w:eastAsia="Times New Roman"/>
          <w:szCs w:val="24"/>
        </w:rPr>
        <w:t>Πρώτον, τη μείωση του μεριδίου αγοράς της στον εμπορικό τομέα, προ</w:t>
      </w:r>
      <w:r>
        <w:rPr>
          <w:rFonts w:eastAsia="Times New Roman"/>
          <w:szCs w:val="24"/>
        </w:rPr>
        <w:t xml:space="preserve">κειμένου να μετασχηματιστεί η αγορά ενέργειας σύμφωνα με τα ευρωπαϊκά πρότυπα. </w:t>
      </w:r>
    </w:p>
    <w:p w14:paraId="7FDB74BF" w14:textId="77777777" w:rsidR="00F04917" w:rsidRDefault="00B728C3">
      <w:pPr>
        <w:spacing w:after="0" w:line="600" w:lineRule="auto"/>
        <w:ind w:firstLine="720"/>
        <w:jc w:val="both"/>
        <w:rPr>
          <w:rFonts w:eastAsia="Times New Roman"/>
          <w:szCs w:val="24"/>
        </w:rPr>
      </w:pPr>
      <w:r>
        <w:rPr>
          <w:rFonts w:eastAsia="Times New Roman"/>
          <w:szCs w:val="24"/>
        </w:rPr>
        <w:t xml:space="preserve">Τη σταδιακή απεξάρτηση από την παραγωγή λιγνίτη, που εγώ δεν την βλέπω, δυστυχώς, πουθενά. </w:t>
      </w:r>
    </w:p>
    <w:p w14:paraId="7FDB74C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Από το 2015 που γίνατε Κυβέρνηση και που εξελέγην εγώ Βουλευτής, σας τονίζω την ανάγ</w:t>
      </w:r>
      <w:r>
        <w:rPr>
          <w:rFonts w:eastAsia="Times New Roman" w:cs="Times New Roman"/>
          <w:szCs w:val="24"/>
        </w:rPr>
        <w:t xml:space="preserve">κη του εθνικού ενεργειακού σχεδιασμού άμεσα, με πρωτοπόρους, πρωταθλητές, στην πρώτη σειρά των προτεραιοτήτων μας τις ανανεώσιμες πηγές ενέργειας. </w:t>
      </w:r>
    </w:p>
    <w:p w14:paraId="7FDB74C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Η χρηματοοικονομική εξυγίανση της ΔΕΗ και η χρηματοδότηση των επενδύσεων, που θα στήριζαν αυτήν την αλλαγή τ</w:t>
      </w:r>
      <w:r>
        <w:rPr>
          <w:rFonts w:eastAsia="Times New Roman" w:cs="Times New Roman"/>
          <w:szCs w:val="24"/>
        </w:rPr>
        <w:t xml:space="preserve">ου ενεργειακού μείγματος της ΔΕΗ είναι ο τρίτος βασικός στόχος. </w:t>
      </w:r>
    </w:p>
    <w:p w14:paraId="7FDB74C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Αυτούς τους στόχους τους προσεγγίζει αυτό το σχέδιο νόμου; Όχι, κατά την άποψή μου. Ενώ δείχνει να ταυτίζεται ή να συντάσσεται με τις ευρωπαϊκές οδηγίες, η ΔΕΗ θα χάσει και άλλο πολύτιμο χρόνο, όπως συνέβη -και σας το είπα στις </w:t>
      </w:r>
      <w:r>
        <w:rPr>
          <w:rFonts w:eastAsia="Times New Roman" w:cs="Times New Roman"/>
          <w:szCs w:val="24"/>
        </w:rPr>
        <w:t>επιτροπές</w:t>
      </w:r>
      <w:r>
        <w:rPr>
          <w:rFonts w:eastAsia="Times New Roman" w:cs="Times New Roman"/>
          <w:szCs w:val="24"/>
        </w:rPr>
        <w:t xml:space="preserve">- με τον μηχανισμό </w:t>
      </w:r>
      <w:r>
        <w:rPr>
          <w:rFonts w:eastAsia="Times New Roman" w:cs="Times New Roman"/>
          <w:szCs w:val="24"/>
        </w:rPr>
        <w:t xml:space="preserve">των ΝΟΜΕ. Πρόκειται για μπαλώματα, χωρίς πλάνο και χωρίς στρατηγική. </w:t>
      </w:r>
    </w:p>
    <w:p w14:paraId="7FDB74C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Σας είχα και πει και στην </w:t>
      </w:r>
      <w:r>
        <w:rPr>
          <w:rFonts w:eastAsia="Times New Roman" w:cs="Times New Roman"/>
          <w:szCs w:val="24"/>
        </w:rPr>
        <w:t xml:space="preserve">επιτροπή </w:t>
      </w:r>
      <w:r>
        <w:rPr>
          <w:rFonts w:eastAsia="Times New Roman" w:cs="Times New Roman"/>
          <w:szCs w:val="24"/>
        </w:rPr>
        <w:t>ότι το σχέδιο για τη «μικρή</w:t>
      </w:r>
      <w:r>
        <w:rPr>
          <w:rFonts w:eastAsia="Times New Roman" w:cs="Times New Roman"/>
          <w:szCs w:val="24"/>
        </w:rPr>
        <w:t>»</w:t>
      </w:r>
      <w:r>
        <w:rPr>
          <w:rFonts w:eastAsia="Times New Roman" w:cs="Times New Roman"/>
          <w:szCs w:val="24"/>
        </w:rPr>
        <w:t xml:space="preserve"> ΔΕΗ έλυνε το πρόβλημα της μείωσης των μεριδίων αγοράς της ΔΕΗ αποτελεσματικά. Δεν το βελτιώσατε εσείς ως Κυβέρνηση, δεν το</w:t>
      </w:r>
      <w:r>
        <w:rPr>
          <w:rFonts w:eastAsia="Times New Roman" w:cs="Times New Roman"/>
          <w:szCs w:val="24"/>
        </w:rPr>
        <w:t xml:space="preserve"> αλλάξατε, δεν το αντικαταστήσατε με κάτι καλύτερο. Πήγατε στον μηχανισμό των ΝΟΜΕ και αυτός ο μηχανισμός, ως γνωστόν, </w:t>
      </w:r>
      <w:proofErr w:type="spellStart"/>
      <w:r>
        <w:rPr>
          <w:rFonts w:eastAsia="Times New Roman" w:cs="Times New Roman"/>
          <w:szCs w:val="24"/>
        </w:rPr>
        <w:t>εστέφθη</w:t>
      </w:r>
      <w:proofErr w:type="spellEnd"/>
      <w:r>
        <w:rPr>
          <w:rFonts w:eastAsia="Times New Roman" w:cs="Times New Roman"/>
          <w:szCs w:val="24"/>
        </w:rPr>
        <w:t xml:space="preserve"> από απόλυτη αποτυχία. Ζημίωσε οικονομικά τη ΔΕΗ και δεν συνέβαλε καθόλου στη μείωση των μεριδίων της ΔΕΗ, στην εμπορία.</w:t>
      </w:r>
    </w:p>
    <w:p w14:paraId="7FDB74C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Η καθυστέ</w:t>
      </w:r>
      <w:r>
        <w:rPr>
          <w:rFonts w:eastAsia="Times New Roman" w:cs="Times New Roman"/>
          <w:szCs w:val="24"/>
        </w:rPr>
        <w:t xml:space="preserve">ρηση, όμως, πώλησης των μονάδων αυτών μετά από τέσσερα χρόνια, σημαίνει ότι όλες οι </w:t>
      </w:r>
      <w:proofErr w:type="spellStart"/>
      <w:r>
        <w:rPr>
          <w:rFonts w:eastAsia="Times New Roman" w:cs="Times New Roman"/>
          <w:szCs w:val="24"/>
        </w:rPr>
        <w:t>λιγνιτικές</w:t>
      </w:r>
      <w:proofErr w:type="spellEnd"/>
      <w:r>
        <w:rPr>
          <w:rFonts w:eastAsia="Times New Roman" w:cs="Times New Roman"/>
          <w:szCs w:val="24"/>
        </w:rPr>
        <w:t xml:space="preserve"> μονάδες της ΔΕΗ έχασαν μεγάλο μέρος της αξίας τους. Το τίμημα για πώληση των μονάδων σήμερα είναι πολύ χαμηλότερο. Δεν είναι, κύριε Σταθάκη; Περιμένω να ακούσουμ</w:t>
      </w:r>
      <w:r>
        <w:rPr>
          <w:rFonts w:eastAsia="Times New Roman" w:cs="Times New Roman"/>
          <w:szCs w:val="24"/>
        </w:rPr>
        <w:t xml:space="preserve">ε τους αριθμούς. </w:t>
      </w:r>
    </w:p>
    <w:p w14:paraId="7FDB74C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Σήμερα έχουμε πολύ λιγότερα διαθέσιμα κεφάλαια απ’ ό,τι πριν από τέσσερα χρόνια για τη χρησμοδότηση νέων επενδύσεων μέσω της πώλησης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που τότε εσείς διώχνατε και δεν θέλατε ούτε να ακούσετε -σας διάβασα πρωτοσέλιδα </w:t>
      </w:r>
      <w:r>
        <w:rPr>
          <w:rFonts w:eastAsia="Times New Roman" w:cs="Times New Roman"/>
          <w:szCs w:val="24"/>
        </w:rPr>
        <w:t>και τις δηλώσεις του Πρωθυπουργού- και τώρα έρχεστε ασθμαίνοντας, με καθυστέρηση χρόνου, με χαμηλότερο διαθέσιμο κεφάλαιο από τους επενδυτές, διότι υπάρχει και το πρόβλημα της αύξησης του κόστους των ρύπων και έτσι δυστυχώς η ΔΕΗ βρίσκεται με την πλάτη στο</w:t>
      </w:r>
      <w:r>
        <w:rPr>
          <w:rFonts w:eastAsia="Times New Roman" w:cs="Times New Roman"/>
          <w:szCs w:val="24"/>
        </w:rPr>
        <w:t xml:space="preserve">ν τοίχο. </w:t>
      </w:r>
    </w:p>
    <w:p w14:paraId="7FDB74C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ΔΕΗ είναι σίγουρο ότι θα αναγκαστεί να πάρει σκληρά, επώδυνα μέτρα για την αναδιάρθρωσή της τα επόμενα χρόνια. Εγώ αυτό το θεωρώ δεδομένο και όσο το καθυστερεί, τόσο χειρότερα θα είναι και τα μέτρα σε βάρος κυρίως του καταναλωτή της ηλεκτρικής </w:t>
      </w:r>
      <w:r>
        <w:rPr>
          <w:rFonts w:eastAsia="Times New Roman" w:cs="Times New Roman"/>
          <w:szCs w:val="24"/>
        </w:rPr>
        <w:t xml:space="preserve">ενέργειας. </w:t>
      </w:r>
    </w:p>
    <w:p w14:paraId="7FDB74C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Εμείς στο Ποτάμι έχουμε πέντε προτάσεις, ένα σχέδιο πέντε σημείων. </w:t>
      </w:r>
    </w:p>
    <w:p w14:paraId="7FDB74C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Πρώτον, ήμασταν υπέρ -και παραμένουμε- της δημιουργίας μιας μικρής, νέας ΔΕΗ ή δύο μικρών νέων ΔΕΗ και του ανοίγματος της αγοράς και προσέλκυσης νέων επενδυτών συνολικά ως πακέ</w:t>
      </w:r>
      <w:r>
        <w:rPr>
          <w:rFonts w:eastAsia="Times New Roman" w:cs="Times New Roman"/>
          <w:szCs w:val="24"/>
        </w:rPr>
        <w:t>το, όχι με μεμονωμένες πωλήσεις μονάδων που δεν είναι ελκυστικές για τους επενδυτές. Στην ουσία είναι μια εκποίηση, γιατί κάποιος επενδυτής θα πάρει τη Μεγαλόπολη για πέντε χρόνια να τη δουλέψει ρηχά και με ό,τι αρπάξει και μετά από πέντε χρόνια βλέπουμε τ</w:t>
      </w:r>
      <w:r>
        <w:rPr>
          <w:rFonts w:eastAsia="Times New Roman" w:cs="Times New Roman"/>
          <w:szCs w:val="24"/>
        </w:rPr>
        <w:t xml:space="preserve">ι γίνεται. </w:t>
      </w:r>
    </w:p>
    <w:p w14:paraId="7FDB74C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Το δεύτερο σημείο της πρότασης του Ποταμιού είναι ότι χρειαζόμαστε στρατηγικό επενδυτή με ρόλο στη διοίκηση της ΔΕΗ. Έναν στρατηγικό εταίρο να έχει τεχνογνωσία, </w:t>
      </w:r>
      <w:r>
        <w:rPr>
          <w:rFonts w:eastAsia="Times New Roman" w:cs="Times New Roman"/>
          <w:szCs w:val="24"/>
        </w:rPr>
        <w:lastRenderedPageBreak/>
        <w:t>να έχει όραμα, να έχει σχέδιο, να έχει πάνω από όλα τα κεφάλαια, έτσι ώστε να αναλά</w:t>
      </w:r>
      <w:r>
        <w:rPr>
          <w:rFonts w:eastAsia="Times New Roman" w:cs="Times New Roman"/>
          <w:szCs w:val="24"/>
        </w:rPr>
        <w:t xml:space="preserve">βει το μάνατζμεντ και να αποκλειστεί ο κυβερνητικός παρεμβατισμός. Το μοντέλο του ΟΤΕ είναι πάρα πολύ πετυχημένο, κυρίες και κύριοι συνάδελφοι, και όχι του ΟΣΕ βεβαίως. </w:t>
      </w:r>
    </w:p>
    <w:p w14:paraId="7FDB74C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Το τρίτο σημείο που το Ποτάμι θέλει να καταθέσει ως πρόταση σε αυτή τη συνεδρίαση της </w:t>
      </w:r>
      <w:r>
        <w:rPr>
          <w:rFonts w:eastAsia="Times New Roman" w:cs="Times New Roman"/>
          <w:szCs w:val="24"/>
        </w:rPr>
        <w:t>Ολομέλειας είναι η εργασιακή ειρήνη και η εξασφάλιση θέσεων εργασίας με δέσμευση του επενδυτή για διατήρηση του συνόλου του προσωπικού όχι για έξι χρόνια, όπως λέει το σχέδιο νόμου σας. Διότι μετά τα έξι χρόνια τι θα γίνει; Από ποια δεξαμενή εργαζομένων θα</w:t>
      </w:r>
      <w:r>
        <w:rPr>
          <w:rFonts w:eastAsia="Times New Roman" w:cs="Times New Roman"/>
          <w:szCs w:val="24"/>
        </w:rPr>
        <w:t xml:space="preserve"> αντλήσει ο ιδιώτης το εργατικό δυναμικό; Θα έπρεπε τουλάχιστον να υπάρχουν ρήτρες εντοπιότητας, ένα 60% προς 40%. Το 60% να είναι άνθρωποι ντόπιοι που να δουλεύουν στις μονάδες και στα ορυχεία και βεβαίως μπορούν να δοθούν και άλλα κίνητρα εθελουσίας εξόδ</w:t>
      </w:r>
      <w:r>
        <w:rPr>
          <w:rFonts w:eastAsia="Times New Roman" w:cs="Times New Roman"/>
          <w:szCs w:val="24"/>
        </w:rPr>
        <w:t xml:space="preserve">ου ή απορρόφησης σε άλλες θέσεις εργασίας με κινητικότητα. </w:t>
      </w:r>
    </w:p>
    <w:p w14:paraId="7FDB74C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 σημείο είναι η βελτίωση της </w:t>
      </w:r>
      <w:proofErr w:type="spellStart"/>
      <w:r>
        <w:rPr>
          <w:rFonts w:eastAsia="Times New Roman" w:cs="Times New Roman"/>
          <w:szCs w:val="24"/>
        </w:rPr>
        <w:t>εισπραξιμότητας</w:t>
      </w:r>
      <w:proofErr w:type="spellEnd"/>
      <w:r>
        <w:rPr>
          <w:rFonts w:eastAsia="Times New Roman" w:cs="Times New Roman"/>
          <w:szCs w:val="24"/>
        </w:rPr>
        <w:t>. Εμείς ως Ποτάμι προτείνουμε να αφαιρεθούν από τους λογαριασμούς της ΔΕΗ οι χρεώσεις υπέρ τρίτων, ΕΡΤ, δημοτικά τέλη, φόροι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FDB74C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λογαριασμοί είναι φουσκωμένοι κυρίως από αυτά. Εάν πάρεις έναν λογαριασμό της ΔΕΗ θα δεις ότι πληρώνεις, ας πούμε, 30 ευρώ για ρεύμα και άλλα 40 ευρώ για τέλη, υπέρ τρίτων, χρεώσεις και το ένα και το άλλο. Έχει γίνει ο λογαριασμός της ΔΕΗ το ραβασάκι του τ</w:t>
      </w:r>
      <w:r>
        <w:rPr>
          <w:rFonts w:eastAsia="Times New Roman" w:cs="Times New Roman"/>
          <w:szCs w:val="24"/>
        </w:rPr>
        <w:t>ρόμου!</w:t>
      </w:r>
    </w:p>
    <w:p w14:paraId="7FDB74C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Ποιοι τα έβαλαν αυτά;</w:t>
      </w:r>
    </w:p>
    <w:p w14:paraId="7FDB74CE"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τα βγάλετε, λοιπόν.</w:t>
      </w:r>
    </w:p>
    <w:p w14:paraId="7FDB74C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Εμείς σας προτείνουμε να τα βγάλατε, διότι έτσι είναι δύσκολο να πληρωθούν από τον καταναλωτή, φουσκώνουν τα ληξιπρόθεσμα, φουσκώνουν οι οφειλές σε βάρος και του ίδιου το</w:t>
      </w:r>
      <w:r>
        <w:rPr>
          <w:rFonts w:eastAsia="Times New Roman" w:cs="Times New Roman"/>
          <w:szCs w:val="24"/>
        </w:rPr>
        <w:t>υ καταναλωτή βεβαίως, αλλά και της οικονομικής σταθερότητας της ΔΕΗ.</w:t>
      </w:r>
    </w:p>
    <w:p w14:paraId="7FDB74D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Και βεβαίως ήταν καταστροφική, αγαπητέ κύριε συνάδελφε, η ρητορεία του ΣΥΡΙΖΑ, το «</w:t>
      </w:r>
      <w:r>
        <w:rPr>
          <w:rFonts w:eastAsia="Times New Roman" w:cs="Times New Roman"/>
          <w:szCs w:val="24"/>
        </w:rPr>
        <w:t xml:space="preserve">δεν </w:t>
      </w:r>
      <w:r>
        <w:rPr>
          <w:rFonts w:eastAsia="Times New Roman" w:cs="Times New Roman"/>
          <w:szCs w:val="24"/>
        </w:rPr>
        <w:t>πληρώνω, δεν πληρώνω». Τα θυμόσαστε αυτά.</w:t>
      </w:r>
    </w:p>
    <w:p w14:paraId="7FDB74D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Τελευταίο σημείο της πρότασης του Ποταμιού είναι: μοντέλο </w:t>
      </w:r>
      <w:r>
        <w:rPr>
          <w:rFonts w:eastAsia="Times New Roman" w:cs="Times New Roman"/>
          <w:szCs w:val="24"/>
        </w:rPr>
        <w:t>«</w:t>
      </w:r>
      <w:r>
        <w:rPr>
          <w:rFonts w:eastAsia="Times New Roman" w:cs="Times New Roman"/>
          <w:szCs w:val="24"/>
          <w:lang w:val="en-US"/>
        </w:rPr>
        <w:t>COSMOTE</w:t>
      </w:r>
      <w:r>
        <w:rPr>
          <w:rFonts w:eastAsia="Times New Roman" w:cs="Times New Roman"/>
          <w:szCs w:val="24"/>
        </w:rPr>
        <w:t>»</w:t>
      </w:r>
      <w:r>
        <w:rPr>
          <w:rFonts w:eastAsia="Times New Roman" w:cs="Times New Roman"/>
          <w:szCs w:val="24"/>
        </w:rPr>
        <w:t xml:space="preserve"> για τη ΔΕΗ για τις ανανεώσιμες, τουλάχιστον, και ενεργειακές υπηρεσίες. Το μέλλον της ενέργειας βρίσκεται στις ανανεώσιμες πηγές ενέργειας. Μόλις την προηγούμενη εβδομάδα η Πορτογαλία ανακοίνωσε ότι 100%, το σύνολο των ενεργειακών της αναγκών το </w:t>
      </w:r>
      <w:r>
        <w:rPr>
          <w:rFonts w:eastAsia="Times New Roman" w:cs="Times New Roman"/>
          <w:szCs w:val="24"/>
        </w:rPr>
        <w:t>κάλυψε από ΑΠΕ. Αναφέρω την Πορτογαλία γιατί είμαστε περίπου ομοειδή μεγέθη οικονομικά και κοινωνικά.</w:t>
      </w:r>
    </w:p>
    <w:p w14:paraId="7FDB74D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Η ΔΕΗ πρέπει να προετοιμαστεί για τη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Πρέπει η ΔΕΗ </w:t>
      </w:r>
      <w:r>
        <w:rPr>
          <w:rFonts w:eastAsia="Times New Roman" w:cs="Times New Roman"/>
          <w:szCs w:val="24"/>
        </w:rPr>
        <w:t xml:space="preserve">ανανεώσιμες </w:t>
      </w:r>
      <w:r>
        <w:rPr>
          <w:rFonts w:eastAsia="Times New Roman" w:cs="Times New Roman"/>
          <w:szCs w:val="24"/>
        </w:rPr>
        <w:t>να προχωρήσει και να διεκδικήσει καλύτερο μερίδιο αγοράς και πιο ισχυρή</w:t>
      </w:r>
      <w:r>
        <w:rPr>
          <w:rFonts w:eastAsia="Times New Roman" w:cs="Times New Roman"/>
          <w:szCs w:val="24"/>
        </w:rPr>
        <w:t xml:space="preserve"> παρουσία, να μετασχηματιστεί η ΔΕΗ </w:t>
      </w:r>
      <w:r>
        <w:rPr>
          <w:rFonts w:eastAsia="Times New Roman" w:cs="Times New Roman"/>
          <w:szCs w:val="24"/>
        </w:rPr>
        <w:t xml:space="preserve">ανανεώσιμες </w:t>
      </w:r>
      <w:r>
        <w:rPr>
          <w:rFonts w:eastAsia="Times New Roman" w:cs="Times New Roman"/>
          <w:szCs w:val="24"/>
        </w:rPr>
        <w:t xml:space="preserve">επιχειρησιακά στα πρότυπα της </w:t>
      </w:r>
      <w:r>
        <w:rPr>
          <w:rFonts w:eastAsia="Times New Roman" w:cs="Times New Roman"/>
          <w:szCs w:val="24"/>
        </w:rPr>
        <w:t>«</w:t>
      </w:r>
      <w:r>
        <w:rPr>
          <w:rFonts w:eastAsia="Times New Roman" w:cs="Times New Roman"/>
          <w:szCs w:val="24"/>
          <w:lang w:val="en-US"/>
        </w:rPr>
        <w:t>COSMOTE</w:t>
      </w:r>
      <w:r>
        <w:rPr>
          <w:rFonts w:eastAsia="Times New Roman" w:cs="Times New Roman"/>
          <w:szCs w:val="24"/>
        </w:rPr>
        <w:t>»</w:t>
      </w:r>
      <w:r>
        <w:rPr>
          <w:rFonts w:eastAsia="Times New Roman" w:cs="Times New Roman"/>
          <w:szCs w:val="24"/>
        </w:rPr>
        <w:t xml:space="preserve">, επιτρέποντας στο </w:t>
      </w:r>
      <w:r>
        <w:rPr>
          <w:rFonts w:eastAsia="Times New Roman" w:cs="Times New Roman"/>
          <w:szCs w:val="24"/>
        </w:rPr>
        <w:t xml:space="preserve">δημόσιο </w:t>
      </w:r>
      <w:r>
        <w:rPr>
          <w:rFonts w:eastAsia="Times New Roman" w:cs="Times New Roman"/>
          <w:szCs w:val="24"/>
        </w:rPr>
        <w:t>εκμετάλλευση πολλών ευκαιριών στον τομέα των ΑΠΕ, απαλλαγμένη από αγκυλώσεις και βαρίδια.</w:t>
      </w:r>
    </w:p>
    <w:p w14:paraId="7FDB74D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θα καταλάβατε, ο </w:t>
      </w:r>
      <w:r>
        <w:rPr>
          <w:rFonts w:eastAsia="Times New Roman" w:cs="Times New Roman"/>
          <w:szCs w:val="24"/>
        </w:rPr>
        <w:t xml:space="preserve">αγαπητός κύριος Σταθάκης θα μείνει μόνος του να ψηφίσει αυτό το νομοσχέδιο με τους ΑΝΕΛ. Λυπάμαι που εμείς δεν θα σας δώσουμε αυτήν την ψήφο, διότι δεν την αξίζει αυτό το νομοσχέδιο, είναι </w:t>
      </w:r>
      <w:r>
        <w:rPr>
          <w:rFonts w:eastAsia="Times New Roman" w:cs="Times New Roman"/>
          <w:szCs w:val="24"/>
        </w:rPr>
        <w:lastRenderedPageBreak/>
        <w:t>κακό νομοσχέδιο. Κι εμείς έχουμε αποδείξει πολλές φορές ότι είμαστε</w:t>
      </w:r>
      <w:r>
        <w:rPr>
          <w:rFonts w:eastAsia="Times New Roman" w:cs="Times New Roman"/>
          <w:szCs w:val="24"/>
        </w:rPr>
        <w:t xml:space="preserve"> καλόπιστοι και στην ψήφο μας και στην κριτική μας.</w:t>
      </w:r>
    </w:p>
    <w:p w14:paraId="7FDB74D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Άρα, αγαπητέ κύριε Σταθάκη, σας καλώ, για μια τελευταία φορά, να δείξετε ότι εννοούσατε αυτά που λέγατε μέχρι πριν από τρία χρόνια, να αποσύρετε το νομοσχέδιο και να πορευθείτε με τα λόγια της αντιπολίτευ</w:t>
      </w:r>
      <w:r>
        <w:rPr>
          <w:rFonts w:eastAsia="Times New Roman" w:cs="Times New Roman"/>
          <w:szCs w:val="24"/>
        </w:rPr>
        <w:t>σης του ΣΥΡΙΖΑ και όχι της μεταλλαγμένης κυβερνητικής πλειοψηφίας των ΣΥΡΙΖΑΝΕΛ.</w:t>
      </w:r>
    </w:p>
    <w:p w14:paraId="7FDB74D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FDB74D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τα προαναφερθέντα πρωτοσέλιδα, τα οποία βρίσκονται στο αρχείο του Τμήματος Γραμματεία</w:t>
      </w:r>
      <w:r>
        <w:rPr>
          <w:rFonts w:eastAsia="Times New Roman" w:cs="Times New Roman"/>
          <w:szCs w:val="24"/>
        </w:rPr>
        <w:t>ς της Διεύθυνσης Στενογραφίας και Πρακτικών της Βουλής)</w:t>
      </w:r>
    </w:p>
    <w:p w14:paraId="7FDB74D7"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7FDB74D8"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w:t>
      </w:r>
      <w:r>
        <w:rPr>
          <w:rFonts w:eastAsia="Times New Roman" w:cs="Times New Roman"/>
          <w:szCs w:val="24"/>
        </w:rPr>
        <w:t xml:space="preserve">κ. </w:t>
      </w:r>
      <w:proofErr w:type="spellStart"/>
      <w:r>
        <w:rPr>
          <w:rFonts w:eastAsia="Times New Roman" w:cs="Times New Roman"/>
          <w:szCs w:val="24"/>
        </w:rPr>
        <w:t>Αμυρά</w:t>
      </w:r>
      <w:proofErr w:type="spellEnd"/>
      <w:r>
        <w:rPr>
          <w:rFonts w:eastAsia="Times New Roman" w:cs="Times New Roman"/>
          <w:szCs w:val="24"/>
        </w:rPr>
        <w:t>.</w:t>
      </w:r>
    </w:p>
    <w:p w14:paraId="7FDB74D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Περιβάλλοντος και Ενέργειας κ. Σταθάκης και θα ακολουθήσει ο κατάλογος των εγγεγραμμένων ομιλητών</w:t>
      </w:r>
      <w:r>
        <w:rPr>
          <w:rFonts w:eastAsia="Times New Roman" w:cs="Times New Roman"/>
          <w:szCs w:val="24"/>
        </w:rPr>
        <w:t>.</w:t>
      </w:r>
    </w:p>
    <w:p w14:paraId="7FDB74D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Ορίστε, έχετε τον λόγο, κύριε Υπουργέ.</w:t>
      </w:r>
    </w:p>
    <w:p w14:paraId="7FDB74DB"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Απ’ ό,τι ακούσατε από τη Νέα Δημοκρατία και την Αντιπολίτευση, η ΔΕΗ καταστρέφεται! </w:t>
      </w:r>
    </w:p>
    <w:p w14:paraId="7FDB74D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Να διαβάσω μερικούς τίτλους: «Με 44% αύξηση τρέχει</w:t>
      </w:r>
      <w:r>
        <w:rPr>
          <w:rFonts w:eastAsia="Times New Roman" w:cs="Times New Roman"/>
          <w:szCs w:val="24"/>
        </w:rPr>
        <w:t xml:space="preserve"> </w:t>
      </w:r>
      <w:r>
        <w:rPr>
          <w:rFonts w:eastAsia="Times New Roman" w:cs="Times New Roman"/>
          <w:szCs w:val="24"/>
        </w:rPr>
        <w:t xml:space="preserve">η ΔΕΗ το 2018 στο χρηματιστήριο». Κρατήστε το 44%. «Οι ξένοι επενδυτές ποντάρουν σε ΕΛΠΕ, ΔΕΗ και ΑΔΜΗΕ για το 2018». «Άνοδος 1,37% του χρηματιστηρίου με ώθηση από ΔΕΗ», και ούτω καθεξής. </w:t>
      </w:r>
    </w:p>
    <w:p w14:paraId="7FDB74D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Τι μας κατηγόρησε η Αντιπολίτευση; Ότι η ΔΕΗ έχασε 60% της αξίας τη</w:t>
      </w:r>
      <w:r>
        <w:rPr>
          <w:rFonts w:eastAsia="Times New Roman" w:cs="Times New Roman"/>
          <w:szCs w:val="24"/>
        </w:rPr>
        <w:t>ς από το 2015; Να υπενθυμίσω, λοιπόν, για να μη σας διαβάσω τα στατιστικά, ότι το δεύτερο εξάμηνο του 2014 έχασε τον μεγάλο όγκο της αξίας, έχασε και το 2015, σταθεροποιήθηκε στη συνέχεια και, αν διάβασα σωστά τους τίτλους, το 2018 μέχρι στιγμής η τιμή της</w:t>
      </w:r>
      <w:r>
        <w:rPr>
          <w:rFonts w:eastAsia="Times New Roman" w:cs="Times New Roman"/>
          <w:szCs w:val="24"/>
        </w:rPr>
        <w:t xml:space="preserve"> μετοχής της ΔΕΗ έχει αυξηθεί 63%. Είναι η τρίτη καλύτερη απόδοση στον δείκτη των είκοσι πέντε εταιρειών του χρηματιστηρίου. </w:t>
      </w:r>
    </w:p>
    <w:p w14:paraId="7FDB74D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Και για να επιβεβαιώσω το πόσο καλά σκέφτονται οι αγορές τη ΔΕΗ, σε αντίθεση με εσάς, το κόστος δανεισμού της ΔΕΗ έπεσε κάτω από τ</w:t>
      </w:r>
      <w:r>
        <w:rPr>
          <w:rFonts w:eastAsia="Times New Roman" w:cs="Times New Roman"/>
          <w:szCs w:val="24"/>
        </w:rPr>
        <w:t xml:space="preserve">ο 4% και η ΔΕΗ εξαγόρασε τις προηγούμενες εβδομάδες 150 εκατομμύρια από το ομολογιακό δάνειο των 500 εκατομμυρίων, προκειμένου να το </w:t>
      </w:r>
      <w:proofErr w:type="spellStart"/>
      <w:r>
        <w:rPr>
          <w:rFonts w:eastAsia="Times New Roman" w:cs="Times New Roman"/>
          <w:szCs w:val="24"/>
        </w:rPr>
        <w:t>απομειώσει</w:t>
      </w:r>
      <w:proofErr w:type="spellEnd"/>
      <w:r>
        <w:rPr>
          <w:rFonts w:eastAsia="Times New Roman" w:cs="Times New Roman"/>
          <w:szCs w:val="24"/>
        </w:rPr>
        <w:t xml:space="preserve"> και να το επιμηκύνει. </w:t>
      </w:r>
      <w:r>
        <w:rPr>
          <w:rFonts w:eastAsia="Times New Roman" w:cs="Times New Roman"/>
          <w:szCs w:val="24"/>
        </w:rPr>
        <w:t>Αυτή</w:t>
      </w:r>
      <w:r>
        <w:rPr>
          <w:rFonts w:eastAsia="Times New Roman" w:cs="Times New Roman"/>
          <w:szCs w:val="24"/>
        </w:rPr>
        <w:t xml:space="preserve"> είναι η εικόνα της ΔΕΗ, σε σχέση με αυτά που λέει η Νέα Δημοκρατία. </w:t>
      </w:r>
    </w:p>
    <w:p w14:paraId="7FDB74D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Αλλά θα επιμείνω</w:t>
      </w:r>
      <w:r>
        <w:rPr>
          <w:rFonts w:eastAsia="Times New Roman" w:cs="Times New Roman"/>
          <w:szCs w:val="24"/>
        </w:rPr>
        <w:t xml:space="preserve"> λίγο στο ιστορικό, μιας και μας προκάλεσε για τα μεγάλα ψέματα και ο Εκπρόσωπος του Ποταμιού, για να αναφέρω μερικά ιστορικά δεδομένα τα οποία μάλλον θα επιτρέψουν η συζήτησή μας να γίνεται σε ρεαλιστική βάση.</w:t>
      </w:r>
    </w:p>
    <w:p w14:paraId="7FDB74E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 πρόβλημα της ΔΕΗ και του μονοπωλίου της ΔΕ</w:t>
      </w:r>
      <w:r>
        <w:rPr>
          <w:rFonts w:eastAsia="Times New Roman" w:cs="Times New Roman"/>
          <w:szCs w:val="24"/>
        </w:rPr>
        <w:t>Η στους λιγνίτες χρονολογείται ακριβώς δέκα χρόνια πριν. Τι έκαναν οι προηγούμενες κυβερνήσεις; Την άνοιξη του 2012, πριν από τις εκλογές του 2012, η τότε Κυβέρνηση -δεν θυμάμαι ποια ήταν, πάντως ο ΣΥΡΙΖΑ δεν ήταν σίγουρα πριν από τις εκλογές του 2012, ήτα</w:t>
      </w:r>
      <w:r>
        <w:rPr>
          <w:rFonts w:eastAsia="Times New Roman" w:cs="Times New Roman"/>
          <w:szCs w:val="24"/>
        </w:rPr>
        <w:t>ν άλλη κυβέρνηση-…</w:t>
      </w:r>
    </w:p>
    <w:p w14:paraId="7FDB74E1"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ΘΕΜΙΣΤΟΚΛΗΣ ΜΟΥΜΟΥΛΙΔΗΣ:</w:t>
      </w:r>
      <w:r>
        <w:rPr>
          <w:rFonts w:eastAsia="Times New Roman" w:cs="Times New Roman"/>
          <w:szCs w:val="24"/>
        </w:rPr>
        <w:t xml:space="preserve"> Το 2012 είναι ιστορική χρονιά. Η κυβέρνηση πριν ή μετά τις εκλογές;</w:t>
      </w:r>
    </w:p>
    <w:p w14:paraId="7FDB74E2"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Ναι, πριν από τις εκλογές είπα, την άνοιξη του 2012, ήμουν σαφής.</w:t>
      </w:r>
    </w:p>
    <w:p w14:paraId="7FDB74E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Η τότε </w:t>
      </w:r>
      <w:r>
        <w:rPr>
          <w:rFonts w:eastAsia="Times New Roman" w:cs="Times New Roman"/>
          <w:szCs w:val="24"/>
        </w:rPr>
        <w:t>κυβέρνηση</w:t>
      </w:r>
      <w:r>
        <w:rPr>
          <w:rFonts w:eastAsia="Times New Roman" w:cs="Times New Roman"/>
          <w:szCs w:val="24"/>
        </w:rPr>
        <w:t xml:space="preserve"> επέ</w:t>
      </w:r>
      <w:r>
        <w:rPr>
          <w:rFonts w:eastAsia="Times New Roman" w:cs="Times New Roman"/>
          <w:szCs w:val="24"/>
        </w:rPr>
        <w:t>λεξε ως λύση την πώληση της μονάδας στην Μελίτη, της μιας από τις δύο στη Μεγαλόπολη και, επιπλέον, των δύο στο Αμύνταιο, μαζί με τη μίσθωση της παραγωγής από το εργοστάσιο της Καρδιάς. Αυτό λέγεται εν μέρει μια παραλλαγή των</w:t>
      </w:r>
      <w:r>
        <w:rPr>
          <w:rFonts w:eastAsia="Times New Roman" w:cs="Times New Roman"/>
          <w:b/>
          <w:szCs w:val="24"/>
        </w:rPr>
        <w:t xml:space="preserve"> </w:t>
      </w:r>
      <w:r>
        <w:rPr>
          <w:rFonts w:eastAsia="Times New Roman" w:cs="Times New Roman"/>
          <w:szCs w:val="24"/>
        </w:rPr>
        <w:t xml:space="preserve">ΝΟΜΕ. </w:t>
      </w:r>
    </w:p>
    <w:p w14:paraId="7FDB74E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Λίγο αργότερα, όταν η Δ</w:t>
      </w:r>
      <w:r>
        <w:rPr>
          <w:rFonts w:eastAsia="Times New Roman" w:cs="Times New Roman"/>
          <w:szCs w:val="24"/>
        </w:rPr>
        <w:t xml:space="preserve">ΕΗ κέρδισε μια από τις δικαστικές μάχες, εξέλιπε ο λόγος να προχωρήσει αυτή η πώληση. </w:t>
      </w:r>
    </w:p>
    <w:p w14:paraId="7FDB74E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Θυμίστε μου ποια ήταν η προεκλογική δέσμευση για το μνημόνιο, της </w:t>
      </w:r>
      <w:r>
        <w:rPr>
          <w:rFonts w:eastAsia="Times New Roman" w:cs="Times New Roman"/>
          <w:szCs w:val="24"/>
        </w:rPr>
        <w:t xml:space="preserve">κυβέρνησης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γενικά για το μνημόνιο, που εφαρμόσατε ή για τη ΔΕΗ ποια ήταν η προεκλογ</w:t>
      </w:r>
      <w:r>
        <w:rPr>
          <w:rFonts w:eastAsia="Times New Roman" w:cs="Times New Roman"/>
          <w:szCs w:val="24"/>
        </w:rPr>
        <w:t xml:space="preserve">ική σας δέσμευση. </w:t>
      </w:r>
    </w:p>
    <w:p w14:paraId="7FDB74E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λοιπόν, που τηρούσε τις προεκλογικές δεσμεύσεις, εφάρμοσε δύο μνημόνια! Οι κυβερνήσεις που δεν εκλέχτηκαν ποτέ με βάση το μνημόνιο, με το Ζάππειο έκαναν διακηρύξεις, αυτές οι κυβερνήσεις, λοιπόν, -θα έρθω και σε εμάς, στο τι</w:t>
      </w:r>
      <w:r>
        <w:rPr>
          <w:rFonts w:eastAsia="Times New Roman" w:cs="Times New Roman"/>
          <w:szCs w:val="24"/>
        </w:rPr>
        <w:t xml:space="preserve"> κάναμε κατ’ </w:t>
      </w:r>
      <w:proofErr w:type="spellStart"/>
      <w:r>
        <w:rPr>
          <w:rFonts w:eastAsia="Times New Roman" w:cs="Times New Roman"/>
          <w:szCs w:val="24"/>
        </w:rPr>
        <w:t>αναλογίαν</w:t>
      </w:r>
      <w:proofErr w:type="spellEnd"/>
      <w:r>
        <w:rPr>
          <w:rFonts w:eastAsia="Times New Roman" w:cs="Times New Roman"/>
          <w:szCs w:val="24"/>
        </w:rPr>
        <w:t xml:space="preserve">- η </w:t>
      </w:r>
      <w:r>
        <w:rPr>
          <w:rFonts w:eastAsia="Times New Roman" w:cs="Times New Roman"/>
          <w:szCs w:val="24"/>
        </w:rPr>
        <w:t xml:space="preserve">κυβέρνηση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παρά τα όσα έλεγε η Νέα Δημοκρατία πριν από τις εκλογές του 2012 -το υπογραμμίζω αυτό και καλώ τη Νέα Δημοκρατία να μας θυμίσει τι έλεγε- επέμεινε να ψηφίσει τον νόμο της «μικρής</w:t>
      </w:r>
      <w:r>
        <w:rPr>
          <w:rFonts w:eastAsia="Times New Roman" w:cs="Times New Roman"/>
          <w:szCs w:val="24"/>
        </w:rPr>
        <w:t>»</w:t>
      </w:r>
      <w:r>
        <w:rPr>
          <w:rFonts w:eastAsia="Times New Roman" w:cs="Times New Roman"/>
          <w:szCs w:val="24"/>
        </w:rPr>
        <w:t xml:space="preserve"> ΔΕΗ, που προέβλεπε -</w:t>
      </w:r>
      <w:r>
        <w:rPr>
          <w:rFonts w:eastAsia="Times New Roman" w:cs="Times New Roman"/>
          <w:szCs w:val="24"/>
        </w:rPr>
        <w:t xml:space="preserve">κρατηθείτε!- οριζόντια ιδιωτικοποίηση του 30% της ΔΕΗ: φυσικό αέριο, νερό -περισσότερο νερό από το 30%-, λιγνίτες και πελάτες. Επίσης, προέβλεπε την πλήρη ιδιωτικοποίηση του ΑΔΜΗΕ, προέβλεπε την πώληση του 17% άμεσα, προκειμένου να </w:t>
      </w:r>
      <w:proofErr w:type="spellStart"/>
      <w:r>
        <w:rPr>
          <w:rFonts w:eastAsia="Times New Roman" w:cs="Times New Roman"/>
          <w:szCs w:val="24"/>
        </w:rPr>
        <w:t>απομειωθεί</w:t>
      </w:r>
      <w:proofErr w:type="spellEnd"/>
      <w:r>
        <w:rPr>
          <w:rFonts w:eastAsia="Times New Roman" w:cs="Times New Roman"/>
          <w:szCs w:val="24"/>
        </w:rPr>
        <w:t xml:space="preserve"> η παρουσία το</w:t>
      </w:r>
      <w:r>
        <w:rPr>
          <w:rFonts w:eastAsia="Times New Roman" w:cs="Times New Roman"/>
          <w:szCs w:val="24"/>
        </w:rPr>
        <w:t xml:space="preserve">υ </w:t>
      </w:r>
      <w:r>
        <w:rPr>
          <w:rFonts w:eastAsia="Times New Roman" w:cs="Times New Roman"/>
          <w:szCs w:val="24"/>
        </w:rPr>
        <w:t xml:space="preserve">δημοσίου </w:t>
      </w:r>
      <w:r>
        <w:rPr>
          <w:rFonts w:eastAsia="Times New Roman" w:cs="Times New Roman"/>
          <w:szCs w:val="24"/>
        </w:rPr>
        <w:t>στη ΔΕΗ.</w:t>
      </w:r>
    </w:p>
    <w:p w14:paraId="7FDB74E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Η πολιτική της «μικρής</w:t>
      </w:r>
      <w:r>
        <w:rPr>
          <w:rFonts w:eastAsia="Times New Roman" w:cs="Times New Roman"/>
          <w:szCs w:val="24"/>
        </w:rPr>
        <w:t>»</w:t>
      </w:r>
      <w:r>
        <w:rPr>
          <w:rFonts w:eastAsia="Times New Roman" w:cs="Times New Roman"/>
          <w:szCs w:val="24"/>
        </w:rPr>
        <w:t xml:space="preserve"> ΔΕΗ ήταν ένα πακέτο μέτρων το οποίο προέβλεπε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ΔΕΗ! Δεν έμενε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ΔΕΗ, έμενε μια δημόσια συμμετοχή σε μια εταιρεία ενέργειας με 34%. Αυτό ήταν το σχέδιο της Νέας Δημοκρατίας. Η «μικρή</w:t>
      </w:r>
      <w:r>
        <w:rPr>
          <w:rFonts w:eastAsia="Times New Roman" w:cs="Times New Roman"/>
          <w:szCs w:val="24"/>
        </w:rPr>
        <w:t>»</w:t>
      </w:r>
      <w:r>
        <w:rPr>
          <w:rFonts w:eastAsia="Times New Roman" w:cs="Times New Roman"/>
          <w:szCs w:val="24"/>
        </w:rPr>
        <w:t xml:space="preserve"> ΔΕΗ της Νέας </w:t>
      </w:r>
      <w:r>
        <w:rPr>
          <w:rFonts w:eastAsia="Times New Roman" w:cs="Times New Roman"/>
          <w:szCs w:val="24"/>
        </w:rPr>
        <w:lastRenderedPageBreak/>
        <w:t>Δημοκ</w:t>
      </w:r>
      <w:r>
        <w:rPr>
          <w:rFonts w:eastAsia="Times New Roman" w:cs="Times New Roman"/>
          <w:szCs w:val="24"/>
        </w:rPr>
        <w:t xml:space="preserve">ρατίας είναι ένα πλήρες σχέδιο όπου δεν μένει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ΔΕΗ. Ο ΑΔΜΗΕ ιδιωτικοποιείται, πωλείται το 30% αμέσως και πωλείται και το 17% της ΔΕΗ λίγο αργότερα. Αυτό ήταν το σχέδιο, το οποίο κατήγγειλε ο ΣΥΡΙΖΑ σε τόσο υψηλούς τόνους και το οποίο λυπάμαι που έρχε</w:t>
      </w:r>
      <w:r>
        <w:rPr>
          <w:rFonts w:eastAsia="Times New Roman" w:cs="Times New Roman"/>
          <w:szCs w:val="24"/>
        </w:rPr>
        <w:t xml:space="preserve">στε να το υπερασπιστείτε τόσα χρόνια μετά. </w:t>
      </w:r>
    </w:p>
    <w:p w14:paraId="7FDB74E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Η Κυβέρνησή μας κατήργησε αυτό το σχέδιο ευθέως. Και επειδή ακούω με δέος τα περί ψεύδους και άλλα τέτοιου είδους, θέλω να πω ότι είχαμε την καλή πολιτική σκέψη, όταν η Κυβέρνησή μας προχώρησε στη συμφωνία με του</w:t>
      </w:r>
      <w:r>
        <w:rPr>
          <w:rFonts w:eastAsia="Times New Roman" w:cs="Times New Roman"/>
          <w:szCs w:val="24"/>
        </w:rPr>
        <w:t>ς δανειστές για 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να το θέσει στην κρίση του λαού. </w:t>
      </w:r>
    </w:p>
    <w:p w14:paraId="7FDB74E9"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Αφού πρώτα το ψήφισε.</w:t>
      </w:r>
    </w:p>
    <w:p w14:paraId="7FDB74EA"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Επαναλαμβάνω ότι…</w:t>
      </w:r>
    </w:p>
    <w:p w14:paraId="7FDB74EB"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…τον Αύγουστο το ψήφισε.</w:t>
      </w:r>
    </w:p>
    <w:p w14:paraId="7FDB74EC"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Τον Αύγουστο του 2015, που η Κυβέρνηση -με </w:t>
      </w:r>
      <w:proofErr w:type="spellStart"/>
      <w:r>
        <w:rPr>
          <w:rFonts w:eastAsia="Times New Roman" w:cs="Times New Roman"/>
          <w:szCs w:val="24"/>
        </w:rPr>
        <w:t>συγχωρείτε</w:t>
      </w:r>
      <w:proofErr w:type="spellEnd"/>
      <w:r>
        <w:rPr>
          <w:rFonts w:eastAsia="Times New Roman" w:cs="Times New Roman"/>
          <w:szCs w:val="24"/>
        </w:rPr>
        <w:t>-…</w:t>
      </w:r>
    </w:p>
    <w:p w14:paraId="7FDB74E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Πρώτα έγινε νόμος και μετά ζητήσατε…</w:t>
      </w:r>
    </w:p>
    <w:p w14:paraId="7FDB74EE"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θα καταλαγιάσετ</w:t>
      </w:r>
      <w:r>
        <w:rPr>
          <w:rFonts w:eastAsia="Times New Roman" w:cs="Times New Roman"/>
          <w:szCs w:val="24"/>
        </w:rPr>
        <w:t>ε το πάθος σας προς αυτό.</w:t>
      </w:r>
    </w:p>
    <w:p w14:paraId="7FDB74EF"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εγώ δεν έχω πάθος.</w:t>
      </w:r>
    </w:p>
    <w:p w14:paraId="7FDB74F0"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Η Κυβέρνηση εκλέχθηκε τον Γενάρη με συγκεκριμένο πρόγραμμα. Έδωσε μια μάχη έξι μήνες, έκανε αυτά που έκανε και υπέγραψε μια συμφωνί</w:t>
      </w:r>
      <w:r>
        <w:rPr>
          <w:rFonts w:eastAsia="Times New Roman" w:cs="Times New Roman"/>
          <w:szCs w:val="24"/>
        </w:rPr>
        <w:t>α τον Αύγουστο. Και πάει και λέει «παιδιά, αυτή είναι η συμφωνία, αυτό το πρόγραμμα θα εφαρμόσουμε 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για </w:t>
      </w:r>
      <w:r>
        <w:rPr>
          <w:rFonts w:eastAsia="Times New Roman" w:cs="Times New Roman"/>
          <w:szCs w:val="24"/>
        </w:rPr>
        <w:t>ο</w:t>
      </w:r>
      <w:r>
        <w:rPr>
          <w:rFonts w:eastAsia="Times New Roman" w:cs="Times New Roman"/>
          <w:szCs w:val="24"/>
        </w:rPr>
        <w:t>ποι</w:t>
      </w:r>
      <w:r>
        <w:rPr>
          <w:rFonts w:eastAsia="Times New Roman" w:cs="Times New Roman"/>
          <w:szCs w:val="24"/>
        </w:rPr>
        <w:t>ο</w:t>
      </w:r>
      <w:r>
        <w:rPr>
          <w:rFonts w:eastAsia="Times New Roman" w:cs="Times New Roman"/>
          <w:szCs w:val="24"/>
        </w:rPr>
        <w:t>υ</w:t>
      </w:r>
      <w:r>
        <w:rPr>
          <w:rFonts w:eastAsia="Times New Roman" w:cs="Times New Roman"/>
          <w:szCs w:val="24"/>
        </w:rPr>
        <w:t>σδήποτε</w:t>
      </w:r>
      <w:r>
        <w:rPr>
          <w:rFonts w:eastAsia="Times New Roman" w:cs="Times New Roman"/>
          <w:szCs w:val="24"/>
        </w:rPr>
        <w:t xml:space="preserve"> </w:t>
      </w:r>
      <w:r>
        <w:rPr>
          <w:rFonts w:eastAsia="Times New Roman" w:cs="Times New Roman"/>
          <w:szCs w:val="24"/>
        </w:rPr>
        <w:t>λόγους -μπορεί να συμφωνεί ή να διαφωνεί κάποιος-, επιλέξτε Κυβέρνηση». Και επέλεξε Κυβέρνηση. Όταν έρχεται λοιπόν σήμερα κά</w:t>
      </w:r>
      <w:r>
        <w:rPr>
          <w:rFonts w:eastAsia="Times New Roman" w:cs="Times New Roman"/>
          <w:szCs w:val="24"/>
        </w:rPr>
        <w:t xml:space="preserve">ποιος και λέει έχετε ψεύδος, τι ψεύδος έχουμε; Πού είναι το ψεύδος; Στο ότι πήραμε μια συμφωνία, -καλή, κακή, μέτρια;- τη θέσαμε στην κρίση των πολιτών και μας επανεξέλεξαν; Είπαμε εμείς κάτι άλλο; </w:t>
      </w:r>
    </w:p>
    <w:p w14:paraId="7FDB74F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Και πάμε τώρα στα δεδομένα για τον τομέα της ενέργειας κα</w:t>
      </w:r>
      <w:r>
        <w:rPr>
          <w:rFonts w:eastAsia="Times New Roman" w:cs="Times New Roman"/>
          <w:szCs w:val="24"/>
        </w:rPr>
        <w:t xml:space="preserve">ι της ΔΕΗ. </w:t>
      </w:r>
    </w:p>
    <w:p w14:paraId="7FDB74F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Η νέα Κυβέρνηση ακύρωσε τη «μικρή</w:t>
      </w:r>
      <w:r>
        <w:rPr>
          <w:rFonts w:eastAsia="Times New Roman" w:cs="Times New Roman"/>
          <w:szCs w:val="24"/>
        </w:rPr>
        <w:t>»</w:t>
      </w:r>
      <w:r>
        <w:rPr>
          <w:rFonts w:eastAsia="Times New Roman" w:cs="Times New Roman"/>
          <w:szCs w:val="24"/>
        </w:rPr>
        <w:t xml:space="preserve"> ΔΕΗ και, για την ακρίβεια, δεν είχε ποτέ διαπραγματευτεί την πώληση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μονάδας. Δεν υπάρχει στον πρώτο κύκλο των αξιολογήσεων πώληση μονάδων ΔΕΗ.</w:t>
      </w:r>
    </w:p>
    <w:p w14:paraId="7FDB74F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Αυτό που έκανε η Κυβέρνηση, για το οποίο μπορείτε να κάνετ</w:t>
      </w:r>
      <w:r>
        <w:rPr>
          <w:rFonts w:eastAsia="Times New Roman" w:cs="Times New Roman"/>
          <w:szCs w:val="24"/>
        </w:rPr>
        <w:t xml:space="preserve">ε κριτική, είναι ότι αντικατέστησε, έχοντας αποδεχτεί την ανάγκη, η ΔΕΗ που παράγει το 50% της ενέργειας της χώρας, αλλά έχει 90% στη λιανική αγορά. Δηλαδή τι κάνει η ΔΕΗ σήμερα; Αγοράζει ό,τι ενέργεια παράγεται στην Ελλάδα από τους άλλους, προκειμένου να </w:t>
      </w:r>
      <w:r>
        <w:rPr>
          <w:rFonts w:eastAsia="Times New Roman" w:cs="Times New Roman"/>
          <w:szCs w:val="24"/>
        </w:rPr>
        <w:t>καλύψει τη λιανική αγορά</w:t>
      </w:r>
      <w:r>
        <w:rPr>
          <w:rFonts w:eastAsia="Times New Roman" w:cs="Times New Roman"/>
          <w:szCs w:val="24"/>
        </w:rPr>
        <w:t>,</w:t>
      </w:r>
      <w:r>
        <w:rPr>
          <w:rFonts w:eastAsia="Times New Roman" w:cs="Times New Roman"/>
          <w:szCs w:val="24"/>
        </w:rPr>
        <w:t xml:space="preserve"> που έχει δεσπόζουσα θέση. </w:t>
      </w:r>
    </w:p>
    <w:p w14:paraId="7FDB74F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Η Κυβέρνηση αναγνώρισε ότι αυτή η δεσπόζουσα θέση στη λιανική αγορά θα μειωθεί αναγκαστικά, λόγω ευρωπαϊκών κανονισμών και επέλεξε</w:t>
      </w:r>
      <w:r>
        <w:rPr>
          <w:rFonts w:eastAsia="Times New Roman" w:cs="Times New Roman"/>
          <w:szCs w:val="24"/>
        </w:rPr>
        <w:t>,</w:t>
      </w:r>
      <w:r>
        <w:rPr>
          <w:rFonts w:eastAsia="Times New Roman" w:cs="Times New Roman"/>
          <w:szCs w:val="24"/>
        </w:rPr>
        <w:t xml:space="preserve"> αντί την πώληση μονάδων ή οτιδήποτε άλλο μέσο</w:t>
      </w:r>
      <w:r>
        <w:rPr>
          <w:rFonts w:eastAsia="Times New Roman" w:cs="Times New Roman"/>
          <w:szCs w:val="24"/>
        </w:rPr>
        <w:t>,</w:t>
      </w:r>
      <w:r>
        <w:rPr>
          <w:rFonts w:eastAsia="Times New Roman" w:cs="Times New Roman"/>
          <w:szCs w:val="24"/>
        </w:rPr>
        <w:t xml:space="preserve"> την πολιτική των ΝΟΜΕ. Τ</w:t>
      </w:r>
      <w:r>
        <w:rPr>
          <w:rFonts w:eastAsia="Times New Roman" w:cs="Times New Roman"/>
          <w:szCs w:val="24"/>
        </w:rPr>
        <w:t>ο να προσφέρει δηλαδή η ΔΕΗ ένα μέρος της παραγωγής της σε ανταγωνιστές, προκειμένου να αποκτήσουν θέση στη λιανική αγορά.</w:t>
      </w:r>
    </w:p>
    <w:p w14:paraId="7FDB74F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Αυτή η πολιτική λέτε ότι είναι επιζήμια για τη ΔΕΗ. Ας πάρουμε τις τιμές. Αυτές ορίστηκαν με αφετηρία το μεταβλητό κόστος της ΔΕΗ, τα</w:t>
      </w:r>
      <w:r>
        <w:rPr>
          <w:rFonts w:eastAsia="Times New Roman" w:cs="Times New Roman"/>
          <w:szCs w:val="24"/>
        </w:rPr>
        <w:t xml:space="preserve"> 32 ευρώ η κιλοβατώρα. Οι τελευταίες αγοραπωλησίες ΝΟΜΕ είναι στα 42-43 ευρώ. Επαναλαμβάνω: το μεταβλητό κόστος είναι 32 ευρώ. Δεν είναι, λοιπόν, και τόσο επιζήμια, τόσο καταστροφική. Άρα, επιλέξαμε έναν τρόπο λειτουργίας</w:t>
      </w:r>
      <w:r>
        <w:rPr>
          <w:rFonts w:eastAsia="Times New Roman" w:cs="Times New Roman"/>
          <w:szCs w:val="24"/>
        </w:rPr>
        <w:t>,</w:t>
      </w:r>
      <w:r>
        <w:rPr>
          <w:rFonts w:eastAsia="Times New Roman" w:cs="Times New Roman"/>
          <w:szCs w:val="24"/>
        </w:rPr>
        <w:t xml:space="preserve"> ο οποίος δεν «βάζει μέσα» τη ΔΕΗ,</w:t>
      </w:r>
      <w:r>
        <w:rPr>
          <w:rFonts w:eastAsia="Times New Roman" w:cs="Times New Roman"/>
          <w:szCs w:val="24"/>
        </w:rPr>
        <w:t xml:space="preserve"> όπως ισχυρίζεστε. Αυτά είναι τα οικονομικά δεδομένα.</w:t>
      </w:r>
    </w:p>
    <w:p w14:paraId="7FDB74F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Από την άλλη πλευρά, είναι μία πολιτική</w:t>
      </w:r>
      <w:r>
        <w:rPr>
          <w:rFonts w:eastAsia="Times New Roman" w:cs="Times New Roman"/>
          <w:szCs w:val="24"/>
        </w:rPr>
        <w:t>,</w:t>
      </w:r>
      <w:r>
        <w:rPr>
          <w:rFonts w:eastAsia="Times New Roman" w:cs="Times New Roman"/>
          <w:szCs w:val="24"/>
        </w:rPr>
        <w:t xml:space="preserve"> η οποία απαντούσε στο ερώτημα αυτού</w:t>
      </w:r>
      <w:r>
        <w:rPr>
          <w:rFonts w:eastAsia="Times New Roman" w:cs="Times New Roman"/>
          <w:szCs w:val="24"/>
        </w:rPr>
        <w:t>,</w:t>
      </w:r>
      <w:r>
        <w:rPr>
          <w:rFonts w:eastAsia="Times New Roman" w:cs="Times New Roman"/>
          <w:szCs w:val="24"/>
        </w:rPr>
        <w:t xml:space="preserve"> του οποίου καταργήσαμε. Δεν πουλήσαμε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μονάδα της ΔΕΗ. Η απόφαση του Ευρωπαϊκού Δικαστηρίου είναι ένα δεδομένο. Έγινε </w:t>
      </w:r>
      <w:r>
        <w:rPr>
          <w:rFonts w:eastAsia="Times New Roman" w:cs="Times New Roman"/>
          <w:szCs w:val="24"/>
        </w:rPr>
        <w:t>στα τέλη του 2016, δεν αφορά το μνημόνιο, το λέμε για πολλοστή φορά. Η απόφαση του Ευρωπαϊκού Δικαστηρίου είναι οριστική και αμετάκλητη και αυτή εγκαινίασε το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δεχθήκαμε να ανοίξουμε με την Κομισιόν, όχι με τους </w:t>
      </w:r>
      <w:r>
        <w:rPr>
          <w:rFonts w:eastAsia="Times New Roman" w:cs="Times New Roman"/>
          <w:szCs w:val="24"/>
        </w:rPr>
        <w:t>θ</w:t>
      </w:r>
      <w:r>
        <w:rPr>
          <w:rFonts w:eastAsia="Times New Roman" w:cs="Times New Roman"/>
          <w:szCs w:val="24"/>
        </w:rPr>
        <w:t xml:space="preserve">εσμούς, προκειμένου να βρεθεί μία </w:t>
      </w:r>
      <w:r>
        <w:rPr>
          <w:rFonts w:eastAsia="Times New Roman" w:cs="Times New Roman"/>
          <w:szCs w:val="24"/>
        </w:rPr>
        <w:t>λύση</w:t>
      </w:r>
      <w:r>
        <w:rPr>
          <w:rFonts w:eastAsia="Times New Roman" w:cs="Times New Roman"/>
          <w:szCs w:val="24"/>
        </w:rPr>
        <w:t>,</w:t>
      </w:r>
      <w:r>
        <w:rPr>
          <w:rFonts w:eastAsia="Times New Roman" w:cs="Times New Roman"/>
          <w:szCs w:val="24"/>
        </w:rPr>
        <w:t xml:space="preserve"> η οποία θα αφαιρέσει την καταδίκη της χώρας για το συγκεκριμένο θέμα. Και εκεί είμαστε.</w:t>
      </w:r>
    </w:p>
    <w:p w14:paraId="7FDB74F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Ακούω με δέος όλα αυτά που λέτε, για τα υδροηλεκτρικά. Διαπραγματευόμαστε απ’ ό,τι φαίνεται, γιατί αλλιώς τα υδροηλεκτρικά θα ήταν μέσα. </w:t>
      </w:r>
    </w:p>
    <w:p w14:paraId="7FDB74F8"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proofErr w:type="spellStart"/>
      <w:r>
        <w:rPr>
          <w:rFonts w:eastAsia="Times New Roman" w:cs="Times New Roman"/>
          <w:szCs w:val="24"/>
        </w:rPr>
        <w:t>Οσονούπω</w:t>
      </w:r>
      <w:proofErr w:type="spellEnd"/>
      <w:r>
        <w:rPr>
          <w:rFonts w:eastAsia="Times New Roman" w:cs="Times New Roman"/>
          <w:szCs w:val="24"/>
        </w:rPr>
        <w:t xml:space="preserve">, φοβάμαι. </w:t>
      </w:r>
    </w:p>
    <w:p w14:paraId="7FDB74F9"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Διαρρηγνύει τα ιμάτιά του ο κ. Σκρέκας. Λέει: κάποτε θα έρθουν τα υδροηλεκτρικά. Βαθύς πόθος! Μήπως είπε κάποιος υπάλληλος της τρόικα προχθές κάτι, ένα τεχνικό κλιμάκιο μας καλεί</w:t>
      </w:r>
      <w:r>
        <w:rPr>
          <w:rFonts w:eastAsia="Times New Roman" w:cs="Times New Roman"/>
          <w:szCs w:val="24"/>
        </w:rPr>
        <w:t xml:space="preserve"> να αποφανθούμε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7FDB74F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Εμείς μείναμε αυστηρά περιορισμένοι εντός του δεδομένου αυτής της απόφασης και της ανάγκης να προχωρήσουμε</w:t>
      </w:r>
      <w:r>
        <w:rPr>
          <w:rFonts w:eastAsia="Times New Roman" w:cs="Times New Roman"/>
          <w:szCs w:val="24"/>
        </w:rPr>
        <w:t>,</w:t>
      </w:r>
      <w:r>
        <w:rPr>
          <w:rFonts w:eastAsia="Times New Roman" w:cs="Times New Roman"/>
          <w:szCs w:val="24"/>
        </w:rPr>
        <w:t xml:space="preserve"> με έναν πολύ συγκεκριμένο τρόπο και να εφαρμόσουμε και να αρθεί, όπως και άρθηκε τρεις μέρες πριν από το νομοσχέδιό μας, η </w:t>
      </w:r>
      <w:r>
        <w:rPr>
          <w:rFonts w:eastAsia="Times New Roman" w:cs="Times New Roman"/>
          <w:szCs w:val="24"/>
        </w:rPr>
        <w:t xml:space="preserve">καταδίκη της χώρας. </w:t>
      </w:r>
    </w:p>
    <w:p w14:paraId="7FDB74F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Πάμε τώρα να δούμε αυτό το σχέδιο</w:t>
      </w:r>
      <w:r>
        <w:rPr>
          <w:rFonts w:eastAsia="Times New Roman" w:cs="Times New Roman"/>
          <w:szCs w:val="24"/>
        </w:rPr>
        <w:t>,</w:t>
      </w:r>
      <w:r>
        <w:rPr>
          <w:rFonts w:eastAsia="Times New Roman" w:cs="Times New Roman"/>
          <w:szCs w:val="24"/>
        </w:rPr>
        <w:t xml:space="preserve"> που μόλις είπαμε, το οποίο</w:t>
      </w:r>
      <w:r>
        <w:rPr>
          <w:rFonts w:eastAsia="Times New Roman" w:cs="Times New Roman"/>
          <w:szCs w:val="24"/>
        </w:rPr>
        <w:t>,</w:t>
      </w:r>
      <w:r>
        <w:rPr>
          <w:rFonts w:eastAsia="Times New Roman" w:cs="Times New Roman"/>
          <w:szCs w:val="24"/>
        </w:rPr>
        <w:t xml:space="preserve"> να επαναλάβω για πολλοστή φορά</w:t>
      </w:r>
      <w:r>
        <w:rPr>
          <w:rFonts w:eastAsia="Times New Roman" w:cs="Times New Roman"/>
          <w:szCs w:val="24"/>
        </w:rPr>
        <w:t>,</w:t>
      </w:r>
      <w:r>
        <w:rPr>
          <w:rFonts w:eastAsia="Times New Roman" w:cs="Times New Roman"/>
          <w:szCs w:val="24"/>
        </w:rPr>
        <w:t xml:space="preserve"> ότι περιλαμβάνει μόλις το 10% του παραγωγικού δυναμικού της </w:t>
      </w:r>
      <w:r>
        <w:rPr>
          <w:rFonts w:eastAsia="Times New Roman" w:cs="Times New Roman"/>
          <w:szCs w:val="24"/>
        </w:rPr>
        <w:lastRenderedPageBreak/>
        <w:t xml:space="preserve">ΔΕΗ. Το 22% της </w:t>
      </w:r>
      <w:proofErr w:type="spellStart"/>
      <w:r>
        <w:rPr>
          <w:rFonts w:eastAsia="Times New Roman" w:cs="Times New Roman"/>
          <w:szCs w:val="24"/>
        </w:rPr>
        <w:t>λιγνιτικής</w:t>
      </w:r>
      <w:proofErr w:type="spellEnd"/>
      <w:r>
        <w:rPr>
          <w:rFonts w:eastAsia="Times New Roman" w:cs="Times New Roman"/>
          <w:szCs w:val="24"/>
        </w:rPr>
        <w:t xml:space="preserve"> παραγωγής σήμερα με μία προβολή</w:t>
      </w:r>
      <w:r>
        <w:rPr>
          <w:rFonts w:eastAsia="Times New Roman" w:cs="Times New Roman"/>
          <w:szCs w:val="24"/>
        </w:rPr>
        <w:t xml:space="preserve"> -</w:t>
      </w:r>
      <w:r>
        <w:rPr>
          <w:rFonts w:eastAsia="Times New Roman" w:cs="Times New Roman"/>
          <w:szCs w:val="24"/>
        </w:rPr>
        <w:t>όταν φύγουν οι παλιέ</w:t>
      </w:r>
      <w:r>
        <w:rPr>
          <w:rFonts w:eastAsia="Times New Roman" w:cs="Times New Roman"/>
          <w:szCs w:val="24"/>
        </w:rPr>
        <w:t xml:space="preserve">ς μονάδες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θα φτάσε</w:t>
      </w:r>
      <w:r>
        <w:rPr>
          <w:rFonts w:eastAsia="Times New Roman" w:cs="Times New Roman"/>
          <w:szCs w:val="24"/>
        </w:rPr>
        <w:t>ι</w:t>
      </w:r>
      <w:r>
        <w:rPr>
          <w:rFonts w:eastAsia="Times New Roman" w:cs="Times New Roman"/>
          <w:szCs w:val="24"/>
        </w:rPr>
        <w:t xml:space="preserve"> στο 40% </w:t>
      </w:r>
      <w:proofErr w:type="spellStart"/>
      <w:r>
        <w:rPr>
          <w:rFonts w:eastAsia="Times New Roman" w:cs="Times New Roman"/>
          <w:szCs w:val="24"/>
        </w:rPr>
        <w:t>μεσοσταθμικά</w:t>
      </w:r>
      <w:proofErr w:type="spellEnd"/>
      <w:r>
        <w:rPr>
          <w:rFonts w:eastAsia="Times New Roman" w:cs="Times New Roman"/>
          <w:szCs w:val="24"/>
        </w:rPr>
        <w:t xml:space="preserve"> το 2025.</w:t>
      </w:r>
    </w:p>
    <w:p w14:paraId="7FDB74F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Πρώτη κριτική: Η ΔΕΗ </w:t>
      </w:r>
      <w:r>
        <w:rPr>
          <w:rFonts w:eastAsia="Times New Roman" w:cs="Times New Roman"/>
          <w:szCs w:val="24"/>
        </w:rPr>
        <w:t>«</w:t>
      </w:r>
      <w:r>
        <w:rPr>
          <w:rFonts w:eastAsia="Times New Roman" w:cs="Times New Roman"/>
          <w:szCs w:val="24"/>
        </w:rPr>
        <w:t>πουλάει τα ασημικά» της. Τόσο ανεπαρκή παρουσίαση των τριών μονάδων προς πώληση από τον κ. Σκρέκα</w:t>
      </w:r>
      <w:r>
        <w:rPr>
          <w:rFonts w:eastAsia="Times New Roman" w:cs="Times New Roman"/>
          <w:szCs w:val="24"/>
        </w:rPr>
        <w:t>,</w:t>
      </w:r>
      <w:r>
        <w:rPr>
          <w:rFonts w:eastAsia="Times New Roman" w:cs="Times New Roman"/>
          <w:szCs w:val="24"/>
        </w:rPr>
        <w:t xml:space="preserve"> δεν έχω ξανακούσει. Ποιες είναι οι τρεις καλές μονάδες; Η Μεγαλόπολη 3! Σε πο</w:t>
      </w:r>
      <w:r>
        <w:rPr>
          <w:rFonts w:eastAsia="Times New Roman" w:cs="Times New Roman"/>
          <w:szCs w:val="24"/>
        </w:rPr>
        <w:t xml:space="preserve">ιον να το πεις και να το πιστέψει! Η Μεγαλόπολη 3, η οποία τελειώνει το 2025 έχει, ως γνωστόν, τη χαμηλότερη απόδοση, όχι την καλύτερη. Άρα, σίγουρα δεν μπορείς να πεις ότι είναι το «διαμάντι» το οποίο πωλείται. Η Μεγαλόπολη 4 είναι καλή μονάδα. Τέλος. </w:t>
      </w:r>
    </w:p>
    <w:p w14:paraId="7FDB74F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Πά</w:t>
      </w:r>
      <w:r>
        <w:rPr>
          <w:rFonts w:eastAsia="Times New Roman" w:cs="Times New Roman"/>
          <w:szCs w:val="24"/>
        </w:rPr>
        <w:t xml:space="preserve">με στη Μελίτη. Η Μελίτη έχει χαμηλή απόδοση, για έναν πολύ απλό λόγο. Καλή μονάδα, μέτρια απόδοση, λόγω του κοιτάσματος. Όταν μπει η </w:t>
      </w:r>
      <w:proofErr w:type="spellStart"/>
      <w:r>
        <w:rPr>
          <w:rFonts w:eastAsia="Times New Roman" w:cs="Times New Roman"/>
          <w:szCs w:val="24"/>
        </w:rPr>
        <w:t>Βεύη</w:t>
      </w:r>
      <w:proofErr w:type="spellEnd"/>
      <w:r>
        <w:rPr>
          <w:rFonts w:eastAsia="Times New Roman" w:cs="Times New Roman"/>
          <w:szCs w:val="24"/>
        </w:rPr>
        <w:t xml:space="preserve">, τότε η απόδοση της </w:t>
      </w:r>
      <w:r>
        <w:rPr>
          <w:rFonts w:eastAsia="Times New Roman" w:cs="Times New Roman"/>
          <w:szCs w:val="24"/>
        </w:rPr>
        <w:t xml:space="preserve">μονάδας </w:t>
      </w:r>
      <w:r>
        <w:rPr>
          <w:rFonts w:eastAsia="Times New Roman" w:cs="Times New Roman"/>
          <w:szCs w:val="24"/>
        </w:rPr>
        <w:t>θα βελτιωθεί. Άρα, η ιδέα ότι δίνουμε τα τρία «διαμάντια» της ΔΕΗ πολύ απέχει από την πραγ</w:t>
      </w:r>
      <w:r>
        <w:rPr>
          <w:rFonts w:eastAsia="Times New Roman" w:cs="Times New Roman"/>
          <w:szCs w:val="24"/>
        </w:rPr>
        <w:t>ματικότητα. Η ΔΕΗ επαναλαμβάνω</w:t>
      </w:r>
      <w:r>
        <w:rPr>
          <w:rFonts w:eastAsia="Times New Roman" w:cs="Times New Roman"/>
          <w:szCs w:val="24"/>
        </w:rPr>
        <w:t>,</w:t>
      </w:r>
      <w:r>
        <w:rPr>
          <w:rFonts w:eastAsia="Times New Roman" w:cs="Times New Roman"/>
          <w:szCs w:val="24"/>
        </w:rPr>
        <w:t xml:space="preserve"> διατηρεί τον ακέραιο πυρήνα της, που είναι οι πέντε μονάδες του Αγίου Δημητρίου. </w:t>
      </w:r>
    </w:p>
    <w:p w14:paraId="7FDB74F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απαντήσω και στο συγκεκριμένο θέμα, γιατί μας είπε ο κ. Σκρέκας ότι θα μείνει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μονάδα η ΔΕΗ: η ΔΕΗ έχει αναβαθμίσει την Μονάδα </w:t>
      </w:r>
      <w:r>
        <w:rPr>
          <w:rFonts w:eastAsia="Times New Roman" w:cs="Times New Roman"/>
          <w:szCs w:val="24"/>
        </w:rPr>
        <w:t xml:space="preserve">5 πλήρως. Έχει κάνει ξηρά </w:t>
      </w:r>
      <w:proofErr w:type="spellStart"/>
      <w:r>
        <w:rPr>
          <w:rFonts w:eastAsia="Times New Roman" w:cs="Times New Roman"/>
          <w:szCs w:val="24"/>
        </w:rPr>
        <w:t>αποθείωση</w:t>
      </w:r>
      <w:proofErr w:type="spellEnd"/>
      <w:r>
        <w:rPr>
          <w:rFonts w:eastAsia="Times New Roman" w:cs="Times New Roman"/>
          <w:szCs w:val="24"/>
        </w:rPr>
        <w:t xml:space="preserve"> στις τέσσερις μονάδες και προβλέπει την υγρή εκ περιτροπής, πρώτα στην 3 και 4 και μετά στην 1 και 2. Πουθενά σε αυτό το μεσοδιάστημα δεν μένει η ΔΕΗ χωρίς τον ισχυρό πυλώνα της, που είναι οι μονάδες του Αγίου Δημητρίου.</w:t>
      </w:r>
      <w:r>
        <w:rPr>
          <w:rFonts w:eastAsia="Times New Roman" w:cs="Times New Roman"/>
          <w:szCs w:val="24"/>
        </w:rPr>
        <w:t xml:space="preserve"> </w:t>
      </w:r>
    </w:p>
    <w:p w14:paraId="7FDB74FF" w14:textId="77777777" w:rsidR="00F04917" w:rsidRDefault="00B728C3">
      <w:pPr>
        <w:spacing w:after="0" w:line="600" w:lineRule="auto"/>
        <w:ind w:firstLine="720"/>
        <w:jc w:val="both"/>
        <w:rPr>
          <w:rFonts w:eastAsia="Times New Roman" w:cs="Times New Roman"/>
          <w:szCs w:val="24"/>
        </w:rPr>
      </w:pPr>
      <w:r w:rsidRPr="00575FFF">
        <w:rPr>
          <w:rFonts w:eastAsia="Times New Roman" w:cs="Times New Roman"/>
          <w:szCs w:val="24"/>
        </w:rPr>
        <w:t>(</w:t>
      </w:r>
      <w:r>
        <w:rPr>
          <w:rFonts w:eastAsia="Times New Roman" w:cs="Times New Roman"/>
          <w:szCs w:val="24"/>
        </w:rPr>
        <w:t xml:space="preserve">Στο σημείο αυτό την Προεδρική Έδρα καταλαμβάνει ο Δ΄ Αντιπρόεδρος της Βουλής κ. </w:t>
      </w:r>
      <w:r w:rsidRPr="000C4296">
        <w:rPr>
          <w:rFonts w:eastAsia="Times New Roman" w:cs="Times New Roman"/>
          <w:b/>
          <w:szCs w:val="24"/>
        </w:rPr>
        <w:t>ΝΙΚΗΤΑΣ ΚΑΚΛΑΜΑΝΗΣ</w:t>
      </w:r>
      <w:r>
        <w:rPr>
          <w:rFonts w:eastAsia="Times New Roman" w:cs="Times New Roman"/>
          <w:szCs w:val="24"/>
        </w:rPr>
        <w:t>)</w:t>
      </w:r>
    </w:p>
    <w:p w14:paraId="7FDB750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Πάμε στο θέμα του νόμου με τη Μεγαλόπολη. Το είπαμε τριάντα φορές, επανήλθε ο κ. Σκρέκας και απορώ πραγματικά. Εσείς φτιάξατε μια μονάδα στη Μεγαλόπολη, επί δικών σας διοικήσεων, μια συγκεκριμένη χρονική στιγμή. Ταυτόχρονα, ανοίγουμε το σχέδιο του ΑΔΜΗΕ κα</w:t>
      </w:r>
      <w:r>
        <w:rPr>
          <w:rFonts w:eastAsia="Times New Roman" w:cs="Times New Roman"/>
          <w:szCs w:val="24"/>
        </w:rPr>
        <w:t xml:space="preserve">ι λέει ότι η ολοκλήρωση της Πελοποννήσου θα γίνει το 2020. Τι σχέση έχει η παρούσα Κυβέρνηση; Είμαστε τέσσερα χρόνια Κυβέρνηση και έχουμε ένα σχέδιο, το οποίο λέει ότι άνοιξε μια μονάδα τότε, </w:t>
      </w:r>
      <w:r>
        <w:rPr>
          <w:rFonts w:eastAsia="Times New Roman" w:cs="Times New Roman"/>
          <w:szCs w:val="24"/>
        </w:rPr>
        <w:t xml:space="preserve">που </w:t>
      </w:r>
      <w:r>
        <w:rPr>
          <w:rFonts w:eastAsia="Times New Roman" w:cs="Times New Roman"/>
          <w:szCs w:val="24"/>
        </w:rPr>
        <w:t xml:space="preserve">δεν μπορεί να λειτουργήσει, </w:t>
      </w:r>
      <w:r>
        <w:rPr>
          <w:rFonts w:eastAsia="Times New Roman" w:cs="Times New Roman"/>
          <w:szCs w:val="24"/>
        </w:rPr>
        <w:lastRenderedPageBreak/>
        <w:t>διότι το 2020 θα μπορέσει να λει</w:t>
      </w:r>
      <w:r>
        <w:rPr>
          <w:rFonts w:eastAsia="Times New Roman" w:cs="Times New Roman"/>
          <w:szCs w:val="24"/>
        </w:rPr>
        <w:t xml:space="preserve">τουργήσει πλήρως. Ο μόνος τρόπος να λειτουργήσει πλήρως είναι να σταματήσουν οι </w:t>
      </w:r>
      <w:proofErr w:type="spellStart"/>
      <w:r>
        <w:rPr>
          <w:rFonts w:eastAsia="Times New Roman" w:cs="Times New Roman"/>
          <w:szCs w:val="24"/>
        </w:rPr>
        <w:t>λιγνιτικές</w:t>
      </w:r>
      <w:proofErr w:type="spellEnd"/>
      <w:r>
        <w:rPr>
          <w:rFonts w:eastAsia="Times New Roman" w:cs="Times New Roman"/>
          <w:szCs w:val="24"/>
        </w:rPr>
        <w:t xml:space="preserve"> της Μεγαλόπολης.</w:t>
      </w:r>
    </w:p>
    <w:p w14:paraId="7FDB7501"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Πού το βρήκατε το 2020; Σε ποιο έγγραφο;</w:t>
      </w:r>
    </w:p>
    <w:p w14:paraId="7FDB7502"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Είναι το σχέδιο του ΑΔΜΗΕ απολύ</w:t>
      </w:r>
      <w:r>
        <w:rPr>
          <w:rFonts w:eastAsia="Times New Roman" w:cs="Times New Roman"/>
          <w:szCs w:val="24"/>
        </w:rPr>
        <w:t>τως. Όσο θέλετε μπορούμε να το συζητήσουμε.</w:t>
      </w:r>
    </w:p>
    <w:p w14:paraId="7FDB7503"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Θα μάθετε ότι ήταν τέλος του 2016.</w:t>
      </w:r>
    </w:p>
    <w:p w14:paraId="7FDB7504"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Όσο θέλετε, το συζητάμε. Να σας φέρω όλα τα στοιχεία από τον ΑΔΜΗΕ. Αυτό που έκανε η Κυβέρνηση είναι </w:t>
      </w:r>
      <w:r>
        <w:rPr>
          <w:rFonts w:eastAsia="Times New Roman" w:cs="Times New Roman"/>
          <w:szCs w:val="24"/>
        </w:rPr>
        <w:t xml:space="preserve">ένα πράγμα: Το 2020 έγινε 2019 και το έργο θα ολοκληρωθεί σε έναν χρόνο από σήμερα, η </w:t>
      </w:r>
      <w:r>
        <w:rPr>
          <w:rFonts w:eastAsia="Times New Roman" w:cs="Times New Roman"/>
          <w:szCs w:val="24"/>
          <w:lang w:val="en-US"/>
        </w:rPr>
        <w:t>M</w:t>
      </w:r>
      <w:proofErr w:type="spellStart"/>
      <w:r>
        <w:rPr>
          <w:rFonts w:eastAsia="Times New Roman" w:cs="Times New Roman"/>
          <w:szCs w:val="24"/>
        </w:rPr>
        <w:t>ονάδα</w:t>
      </w:r>
      <w:proofErr w:type="spellEnd"/>
      <w:r>
        <w:rPr>
          <w:rFonts w:eastAsia="Times New Roman" w:cs="Times New Roman"/>
          <w:szCs w:val="24"/>
        </w:rPr>
        <w:t xml:space="preserve"> δηλαδή της Μεγαλόπολης, η οποία, επαναλαμβάνω, εξαιτίας αυτού του προβλήματος είναι ακόμα σε δοκιμαστική λειτουργία, δεν είναι σε άδεια πλήρους λειτουργίας, θα γίν</w:t>
      </w:r>
      <w:r>
        <w:rPr>
          <w:rFonts w:eastAsia="Times New Roman" w:cs="Times New Roman"/>
          <w:szCs w:val="24"/>
        </w:rPr>
        <w:t xml:space="preserve">ει το δεύτερο εξάμηνο του 2019, μιας και το έργο ολοκληρώνεται ακριβώς σ’ έναν χρόνο από σήμερα. Άρα, τα κροκοδείλια δάκρυα περί </w:t>
      </w:r>
      <w:r>
        <w:rPr>
          <w:rFonts w:eastAsia="Times New Roman" w:cs="Times New Roman"/>
          <w:szCs w:val="24"/>
        </w:rPr>
        <w:lastRenderedPageBreak/>
        <w:t xml:space="preserve">εύνοιας στον ιδιώτη έναντι της ΔΕΗ έχουν διάρκεια δώδεκα μήνες. Κάντε λίγη υπομονή. Νομίζω ότι αυτό είναι και το περίφημο θέμα </w:t>
      </w:r>
      <w:r>
        <w:rPr>
          <w:rFonts w:eastAsia="Times New Roman" w:cs="Times New Roman"/>
          <w:szCs w:val="24"/>
        </w:rPr>
        <w:t xml:space="preserve">της Μεγαλόπολης. </w:t>
      </w:r>
    </w:p>
    <w:p w14:paraId="7FDB750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 2020, εξάλλου, αυτές οι μονάδες στο σύνολό τους θα τροφοδοτούν φυσικά και την Κρήτη, όταν ολοκληρωθεί η διασύνδεση της Πελοποννήσου με την Κρήτη. Ο διαγωνισμός μόλις προκηρύχθηκε.</w:t>
      </w:r>
    </w:p>
    <w:p w14:paraId="7FDB750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Πάμε τώρα στα περίφημα δάνεια και στην καταστροφή της ε</w:t>
      </w:r>
      <w:r>
        <w:rPr>
          <w:rFonts w:eastAsia="Times New Roman" w:cs="Times New Roman"/>
          <w:szCs w:val="24"/>
        </w:rPr>
        <w:t>ταιρείας από τα δύο προβλήματα που δημιούργησε ο ΣΥΡΙΖΑ:</w:t>
      </w:r>
      <w:r w:rsidDel="0054250E">
        <w:rPr>
          <w:rFonts w:eastAsia="Times New Roman" w:cs="Times New Roman"/>
          <w:szCs w:val="24"/>
        </w:rPr>
        <w:t xml:space="preserve"> </w:t>
      </w:r>
      <w:r>
        <w:rPr>
          <w:rFonts w:eastAsia="Times New Roman" w:cs="Times New Roman"/>
          <w:szCs w:val="24"/>
        </w:rPr>
        <w:t>Πρώτον, το «δεν πληρώνω». Όλοι θεωρούν ότι ξαφνικά αυξήθηκαν τα χρέη προς τη ΔΕΗ από 1 δισεκατομμύριο σε 2,5 δισεκατομμύρια, εξαιτίας του μαζικού κινήματος «δεν πληρώνω». Ωραία, ας τα δούμε και ας τα</w:t>
      </w:r>
      <w:r>
        <w:rPr>
          <w:rFonts w:eastAsia="Times New Roman" w:cs="Times New Roman"/>
          <w:szCs w:val="24"/>
        </w:rPr>
        <w:t xml:space="preserve"> αναλύσουμε όλα αυτά.</w:t>
      </w:r>
      <w:r w:rsidDel="0054250E">
        <w:rPr>
          <w:rFonts w:eastAsia="Times New Roman" w:cs="Times New Roman"/>
          <w:szCs w:val="24"/>
        </w:rPr>
        <w:t xml:space="preserve"> </w:t>
      </w:r>
      <w:r>
        <w:rPr>
          <w:rFonts w:eastAsia="Times New Roman" w:cs="Times New Roman"/>
          <w:szCs w:val="24"/>
        </w:rPr>
        <w:t xml:space="preserve">Δεύτερον, είναι ο </w:t>
      </w:r>
      <w:proofErr w:type="spellStart"/>
      <w:r>
        <w:rPr>
          <w:rFonts w:eastAsia="Times New Roman" w:cs="Times New Roman"/>
          <w:szCs w:val="24"/>
        </w:rPr>
        <w:t>υπερδανεισμός</w:t>
      </w:r>
      <w:proofErr w:type="spellEnd"/>
      <w:r>
        <w:rPr>
          <w:rFonts w:eastAsia="Times New Roman" w:cs="Times New Roman"/>
          <w:szCs w:val="24"/>
        </w:rPr>
        <w:t xml:space="preserve"> της εταιρείας, στον οποίο θα σταθώ, διότι δεν μπορώ να αποφύγω να ανατρέξω στο παρελθόν.</w:t>
      </w:r>
    </w:p>
    <w:p w14:paraId="7FDB750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Η ΔΕΗ είναι μια υπερδανεισμένη εταιρεία. Γιατί; Πότε αυξήθηκαν αυτά τα δάνεια και γιατί; Όλοι οι αναλυτές εντοπίζ</w:t>
      </w:r>
      <w:r>
        <w:rPr>
          <w:rFonts w:eastAsia="Times New Roman" w:cs="Times New Roman"/>
          <w:szCs w:val="24"/>
        </w:rPr>
        <w:t xml:space="preserve">ουν δυο χρονιές: το 2008 και το 2011. Έκρηξη των χρεών της ΔΕΗ, επαναλαμβάνω, το 2008 και το 2011. Περίπου 1,5 δισεκατομμύριο </w:t>
      </w:r>
      <w:r>
        <w:rPr>
          <w:rFonts w:eastAsia="Times New Roman" w:cs="Times New Roman"/>
          <w:szCs w:val="24"/>
        </w:rPr>
        <w:lastRenderedPageBreak/>
        <w:t xml:space="preserve">αυξήθηκαν τα δάνεια της ΔΕΗ αυτές τις δυο χρονιές, 850 εκατομμύρια τη μια χρονιά και 600 εκατομμύρια την άλλη χρονιά. Άρα, κάποιο </w:t>
      </w:r>
      <w:r>
        <w:rPr>
          <w:rFonts w:eastAsia="Times New Roman" w:cs="Times New Roman"/>
          <w:szCs w:val="24"/>
        </w:rPr>
        <w:t xml:space="preserve">πρόβλημα υπάρχει. </w:t>
      </w:r>
    </w:p>
    <w:p w14:paraId="7FDB750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Όταν αναλύσει κανείς λίγο καλύτερα, θα δει ότι τα προβλήματα της ΔΕΗ όλη εκείνη την περίοδο και στη «φούσκα» και μετά, στα πρόθυρα της κρίσης</w:t>
      </w:r>
      <w:r>
        <w:rPr>
          <w:rFonts w:eastAsia="Times New Roman" w:cs="Times New Roman"/>
          <w:szCs w:val="24"/>
        </w:rPr>
        <w:t xml:space="preserve">, </w:t>
      </w:r>
      <w:r>
        <w:rPr>
          <w:rFonts w:eastAsia="Times New Roman" w:cs="Times New Roman"/>
          <w:szCs w:val="24"/>
        </w:rPr>
        <w:t>επιλύονται μέσω του δανεισμού και επιλύονται μέσω ενός κακού δανεισμού. Γι’ αυτό ξαφνικά, το 2</w:t>
      </w:r>
      <w:r>
        <w:rPr>
          <w:rFonts w:eastAsia="Times New Roman" w:cs="Times New Roman"/>
          <w:szCs w:val="24"/>
        </w:rPr>
        <w:t xml:space="preserve">012, το 2013, οι καταπληκτικές κυβερνήσεις που είχαμε τότε, καθώς «έσκαγαν» τα δάνεια της ΔΕΗ, προσπαθούσαν να επιλύσουν το πρόβλημα με βραχυχρόνια ομολογιακά δάνεια τριετίας -το υπογραμμίζω αυτό, τριετίας- της τάξης των 500 εκατομμυρίων ευρώ έκαστο. Άρα, </w:t>
      </w:r>
      <w:r>
        <w:rPr>
          <w:rFonts w:eastAsia="Times New Roman" w:cs="Times New Roman"/>
          <w:szCs w:val="24"/>
        </w:rPr>
        <w:t>καθώς έχουμε μια έκρηξη δανεισμού, προβλημάτων, κακών επιλογών, κακοδιαχείρισης, κακών επιλογών επενδύσεων, αντιμετώπιση</w:t>
      </w:r>
      <w:r>
        <w:rPr>
          <w:rFonts w:eastAsia="Times New Roman" w:cs="Times New Roman"/>
          <w:szCs w:val="24"/>
        </w:rPr>
        <w:t>ς</w:t>
      </w:r>
      <w:r>
        <w:rPr>
          <w:rFonts w:eastAsia="Times New Roman" w:cs="Times New Roman"/>
          <w:szCs w:val="24"/>
        </w:rPr>
        <w:t xml:space="preserve"> των προβλημάτων μέσω δανεισμού, έχουμε μια ΔΕΗ η οποία ξαφνικά απ’ αυτές τις υπερχρεώσεις του 2008 και του 2011 προσπαθεί το 2012, το </w:t>
      </w:r>
      <w:r>
        <w:rPr>
          <w:rFonts w:eastAsia="Times New Roman" w:cs="Times New Roman"/>
          <w:szCs w:val="24"/>
        </w:rPr>
        <w:t>2013 και το 2014 να τα αντιμετωπίσει με δάνεια των 500 εκατομμυρίων</w:t>
      </w:r>
      <w:r>
        <w:rPr>
          <w:rFonts w:eastAsia="Times New Roman" w:cs="Times New Roman"/>
          <w:szCs w:val="24"/>
        </w:rPr>
        <w:t>,</w:t>
      </w:r>
      <w:r>
        <w:rPr>
          <w:rFonts w:eastAsia="Times New Roman" w:cs="Times New Roman"/>
          <w:szCs w:val="24"/>
        </w:rPr>
        <w:t xml:space="preserve"> τριετίας. </w:t>
      </w:r>
    </w:p>
    <w:p w14:paraId="7FDB750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Αυτό είναι το πρόβλημα της ΔΕΗ. Σήμερα εμείς γι’ αυτό το πρόβλημα της ΔΕΗ</w:t>
      </w:r>
      <w:r>
        <w:rPr>
          <w:rFonts w:eastAsia="Times New Roman" w:cs="Times New Roman"/>
          <w:szCs w:val="24"/>
        </w:rPr>
        <w:t>,</w:t>
      </w:r>
      <w:r>
        <w:rPr>
          <w:rFonts w:eastAsia="Times New Roman" w:cs="Times New Roman"/>
          <w:szCs w:val="24"/>
        </w:rPr>
        <w:t xml:space="preserve"> σε σχέση με τον </w:t>
      </w:r>
      <w:proofErr w:type="spellStart"/>
      <w:r>
        <w:rPr>
          <w:rFonts w:eastAsia="Times New Roman" w:cs="Times New Roman"/>
          <w:szCs w:val="24"/>
        </w:rPr>
        <w:t>υπερδανεισμό</w:t>
      </w:r>
      <w:proofErr w:type="spellEnd"/>
      <w:r>
        <w:rPr>
          <w:rFonts w:eastAsia="Times New Roman" w:cs="Times New Roman"/>
          <w:szCs w:val="24"/>
        </w:rPr>
        <w:t xml:space="preserve"> της και τον βραχυχρόνιο τρόπο αντιμετώπισής του, ακούμε ότι έρχεται η Κυ</w:t>
      </w:r>
      <w:r>
        <w:rPr>
          <w:rFonts w:eastAsia="Times New Roman" w:cs="Times New Roman"/>
          <w:szCs w:val="24"/>
        </w:rPr>
        <w:t xml:space="preserve">βέρνηση να λέει ότι καταστρέφεται η ΔΕΗ, γιατί «σκάνε» τα </w:t>
      </w:r>
      <w:r>
        <w:rPr>
          <w:rFonts w:eastAsia="Times New Roman" w:cs="Times New Roman"/>
          <w:szCs w:val="24"/>
        </w:rPr>
        <w:t>πεντακοσάρια</w:t>
      </w:r>
      <w:r>
        <w:rPr>
          <w:rFonts w:eastAsia="Times New Roman" w:cs="Times New Roman"/>
          <w:szCs w:val="24"/>
        </w:rPr>
        <w:t xml:space="preserve">. Ναι, «σκάνε». Τα αντιμετωπίσαμε, όμως, διότι μόλις </w:t>
      </w:r>
      <w:r>
        <w:rPr>
          <w:rFonts w:eastAsia="Times New Roman" w:cs="Times New Roman"/>
          <w:szCs w:val="24"/>
        </w:rPr>
        <w:t xml:space="preserve">πριν, </w:t>
      </w:r>
      <w:r>
        <w:rPr>
          <w:rFonts w:eastAsia="Times New Roman" w:cs="Times New Roman"/>
          <w:szCs w:val="24"/>
        </w:rPr>
        <w:t xml:space="preserve">σας είπα ότι η ΔΕΗ </w:t>
      </w:r>
      <w:proofErr w:type="spellStart"/>
      <w:r>
        <w:rPr>
          <w:rFonts w:eastAsia="Times New Roman" w:cs="Times New Roman"/>
          <w:szCs w:val="24"/>
        </w:rPr>
        <w:t>επαναγόρασε</w:t>
      </w:r>
      <w:proofErr w:type="spellEnd"/>
      <w:r>
        <w:rPr>
          <w:rFonts w:eastAsia="Times New Roman" w:cs="Times New Roman"/>
          <w:szCs w:val="24"/>
        </w:rPr>
        <w:t xml:space="preserve"> 150 από το </w:t>
      </w:r>
      <w:r>
        <w:rPr>
          <w:rFonts w:eastAsia="Times New Roman" w:cs="Times New Roman"/>
          <w:szCs w:val="24"/>
        </w:rPr>
        <w:t xml:space="preserve">πεντακοσάρι, </w:t>
      </w:r>
      <w:r>
        <w:rPr>
          <w:rFonts w:eastAsia="Times New Roman" w:cs="Times New Roman"/>
          <w:szCs w:val="24"/>
        </w:rPr>
        <w:t>που «σκάει» φέτος και ο τρόπος με τον οποίο το αντιμετωπίσαμε ακούμε ότι</w:t>
      </w:r>
      <w:r>
        <w:rPr>
          <w:rFonts w:eastAsia="Times New Roman" w:cs="Times New Roman"/>
          <w:szCs w:val="24"/>
        </w:rPr>
        <w:t xml:space="preserve"> ήταν μια ακόμα καταστροφική επιλογή της Κυβέρνησής μας, για να δημιουργήσουμε ρευστότητα στη ΔΕΗ.</w:t>
      </w:r>
    </w:p>
    <w:p w14:paraId="7FDB750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Φέτος, το 2017, στη διάρκεια ενός χρόνου, η ΔΕΗ εισέπραξε 1,2 δισεκατομμύρια ευρώ. Η προέλευση αυτών ήταν η εξής: Τα 380 εκατομμύρια ευρώ ήταν από την ιδιωτι</w:t>
      </w:r>
      <w:r>
        <w:rPr>
          <w:rFonts w:eastAsia="Times New Roman" w:cs="Times New Roman"/>
          <w:szCs w:val="24"/>
        </w:rPr>
        <w:t>κοποίηση του ΑΔΜΗΕ με τον στρατηγικό επενδυτή, τα 460 εκατομμύρια ευρώ από την αποπληρωμή των ΥΚΩ των δικών σας χρόνων -καθόλου ευκαταφρόνητο- και τα υπόλοιπα από την επιλογή του δημοσίου να υπογράψει μακροχρόνιο συμβόλαιο με τη ΔΕΗ</w:t>
      </w:r>
      <w:r>
        <w:rPr>
          <w:rFonts w:eastAsia="Times New Roman" w:cs="Times New Roman"/>
          <w:szCs w:val="24"/>
        </w:rPr>
        <w:t>,</w:t>
      </w:r>
      <w:r>
        <w:rPr>
          <w:rFonts w:eastAsia="Times New Roman" w:cs="Times New Roman"/>
          <w:szCs w:val="24"/>
        </w:rPr>
        <w:t xml:space="preserve"> με εκπτώσεις και να πρ</w:t>
      </w:r>
      <w:r>
        <w:rPr>
          <w:rFonts w:eastAsia="Times New Roman" w:cs="Times New Roman"/>
          <w:szCs w:val="24"/>
        </w:rPr>
        <w:t>οκαταβάλει ένα μέρος αυτού του μακρόχρονου συμβο</w:t>
      </w:r>
      <w:r>
        <w:rPr>
          <w:rFonts w:eastAsia="Times New Roman" w:cs="Times New Roman"/>
          <w:szCs w:val="24"/>
        </w:rPr>
        <w:lastRenderedPageBreak/>
        <w:t>λαίου με τη ΔΕΗ. Αυτό δημιούργησε μία τρομερή ρευστότητα στη ΔΕΗ, που της επέτρεψε να αντιμετωπίσει και τα δάνεια, αναδιαρθρώνοντάς αυτά που σκάνε τώρα και το 2019…</w:t>
      </w:r>
    </w:p>
    <w:p w14:paraId="7FDB750B"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σας έχω αφήσει έξι λεπτά επιπλέον. Πρέπει στα είκοσι λεπτά να κλείσετε. </w:t>
      </w:r>
    </w:p>
    <w:p w14:paraId="7FDB750C"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Ωραία. Κλείνει, λοιπόν, και το πρόβλημα των δανειακών υποχρεώσεων. </w:t>
      </w:r>
    </w:p>
    <w:p w14:paraId="7FDB750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Εάν κάποιος αναλύσει την αύξησ</w:t>
      </w:r>
      <w:r>
        <w:rPr>
          <w:rFonts w:eastAsia="Times New Roman" w:cs="Times New Roman"/>
          <w:szCs w:val="24"/>
        </w:rPr>
        <w:t>η</w:t>
      </w:r>
      <w:r>
        <w:rPr>
          <w:rFonts w:eastAsia="Times New Roman" w:cs="Times New Roman"/>
          <w:szCs w:val="24"/>
        </w:rPr>
        <w:t xml:space="preserve"> των 2,5 δι</w:t>
      </w:r>
      <w:r>
        <w:rPr>
          <w:rFonts w:eastAsia="Times New Roman" w:cs="Times New Roman"/>
          <w:szCs w:val="24"/>
        </w:rPr>
        <w:t>σεκατομμυρίων ευρώ, το 1/3 προέρχεται από δραστηριότητες</w:t>
      </w:r>
      <w:r>
        <w:rPr>
          <w:rFonts w:eastAsia="Times New Roman" w:cs="Times New Roman"/>
          <w:szCs w:val="24"/>
        </w:rPr>
        <w:t>,</w:t>
      </w:r>
      <w:r>
        <w:rPr>
          <w:rFonts w:eastAsia="Times New Roman" w:cs="Times New Roman"/>
          <w:szCs w:val="24"/>
        </w:rPr>
        <w:t xml:space="preserve"> που έκλεισαν μέσα στη μεγάλη ύφεση του 25%, για το άλλο 1/3 υπάρχουν κοινωνικές δυσκολίες και το 1/3 ακόμα περιλαμβάνει στρατηγικούς κακοπληρωτές. </w:t>
      </w:r>
    </w:p>
    <w:p w14:paraId="7FDB750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Εν κατακλείδι, η ιδέα ότι η ΔΕΗ καταστρέφεται, παρ</w:t>
      </w:r>
      <w:r>
        <w:rPr>
          <w:rFonts w:eastAsia="Times New Roman" w:cs="Times New Roman"/>
          <w:szCs w:val="24"/>
        </w:rPr>
        <w:t xml:space="preserve">ά τις διαδοχικές κραυγές, δεν επιβεβαιώνεται. Σας είπα τα καταλυτικά στοιχεία του 2018. Εσείς αποφασίζετε εάν οι προβλέψεις της Νέας Δημοκρατίας για την καταστροφή της ΔΕΗ είναι τόσο καλές. Μην </w:t>
      </w:r>
      <w:r>
        <w:rPr>
          <w:rFonts w:eastAsia="Times New Roman" w:cs="Times New Roman"/>
          <w:szCs w:val="24"/>
        </w:rPr>
        <w:lastRenderedPageBreak/>
        <w:t>την πάρετε για χρηματοοικονομικό σύμβουλο. Ακολουθήστε καλύτερ</w:t>
      </w:r>
      <w:r>
        <w:rPr>
          <w:rFonts w:eastAsia="Times New Roman" w:cs="Times New Roman"/>
          <w:szCs w:val="24"/>
        </w:rPr>
        <w:t xml:space="preserve">α τους συμβούλους του Χρηματιστηρίου. Κάτι ξέρουν καλύτερα από τη Νέα Δημοκρατία, όταν αυξάνουν την τιμή της ΔΕΗ κατά 64% από την αρχή του χρόνου. </w:t>
      </w:r>
    </w:p>
    <w:p w14:paraId="7FDB750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Εμπιστευτείτε ότι είναι ένα πρόγραμμα, το οποίο φέρνουμε, που κάνει σήμερα τρία βασικά πράγματα: Πρώτον, υπο</w:t>
      </w:r>
      <w:r>
        <w:rPr>
          <w:rFonts w:eastAsia="Times New Roman" w:cs="Times New Roman"/>
          <w:szCs w:val="24"/>
        </w:rPr>
        <w:t xml:space="preserve">χρεωτικά συμβαδίζει με την απόφαση του Ευρωπαϊκού Δικαστηρίου και αποδεσμεύει την χώρα από την καταδίκη της. Δεύτερον, έχει μια διάφανη διαδικασία για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w:t>
      </w:r>
      <w:r>
        <w:rPr>
          <w:rFonts w:eastAsia="Times New Roman"/>
          <w:bCs/>
        </w:rPr>
        <w:t>και</w:t>
      </w:r>
      <w:r>
        <w:rPr>
          <w:rFonts w:eastAsia="Times New Roman" w:cs="Times New Roman"/>
          <w:szCs w:val="24"/>
        </w:rPr>
        <w:t xml:space="preserve"> τον διαγωνισμό</w:t>
      </w:r>
      <w:r>
        <w:rPr>
          <w:rFonts w:eastAsia="Times New Roman" w:cs="Times New Roman"/>
          <w:szCs w:val="24"/>
        </w:rPr>
        <w:t>,</w:t>
      </w:r>
      <w:r>
        <w:rPr>
          <w:rFonts w:eastAsia="Times New Roman" w:cs="Times New Roman"/>
          <w:szCs w:val="24"/>
        </w:rPr>
        <w:t xml:space="preserve"> τον οποίο θα κάνει η ΔΕΗ. Τρίτον, έχει ισχυρά εργασιακά δικαιώ</w:t>
      </w:r>
      <w:r>
        <w:rPr>
          <w:rFonts w:eastAsia="Times New Roman" w:cs="Times New Roman"/>
          <w:szCs w:val="24"/>
        </w:rPr>
        <w:t xml:space="preserve">ματα, τα οποία κατοχυρώνονται στο νομοσχέδιο. </w:t>
      </w:r>
    </w:p>
    <w:p w14:paraId="7FDB751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Αν μου δώσετε δύο λεπτά, θα πω και για τις νομοτεχνικές βελτιώσεις και τις τροπολογίες, κύριε Πρόεδρε. </w:t>
      </w:r>
    </w:p>
    <w:p w14:paraId="7FDB7511"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τα έχετε τα δύο λεπτά. Απλώς να ξέρετε </w:t>
      </w:r>
      <w:r>
        <w:rPr>
          <w:rFonts w:eastAsia="Times New Roman"/>
          <w:bCs/>
          <w:shd w:val="clear" w:color="auto" w:fill="FFFFFF"/>
        </w:rPr>
        <w:t>ότι,</w:t>
      </w:r>
      <w:r>
        <w:rPr>
          <w:rFonts w:eastAsia="Times New Roman" w:cs="Times New Roman"/>
          <w:szCs w:val="24"/>
        </w:rPr>
        <w:t xml:space="preserve"> όταν οι Υπουργοί ειση</w:t>
      </w:r>
      <w:r>
        <w:rPr>
          <w:rFonts w:eastAsia="Times New Roman" w:cs="Times New Roman"/>
          <w:szCs w:val="24"/>
        </w:rPr>
        <w:t>γείστε επείγοντα νομοσχέδια, ο χρόνος είναι περιορισμένος</w:t>
      </w:r>
      <w:r>
        <w:rPr>
          <w:rFonts w:eastAsia="Times New Roman" w:cs="Times New Roman"/>
          <w:szCs w:val="24"/>
        </w:rPr>
        <w:t>,</w:t>
      </w:r>
      <w:r>
        <w:rPr>
          <w:rFonts w:eastAsia="Times New Roman" w:cs="Times New Roman"/>
          <w:szCs w:val="24"/>
        </w:rPr>
        <w:t xml:space="preserve"> όχι μόνο για τους Βουλευτές, αλλά και για τους Υπουργούς και πρέπει να το τηρείτε αυτό. </w:t>
      </w:r>
    </w:p>
    <w:p w14:paraId="7FDB7512"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Έχετε απόλυτο δίκιο. </w:t>
      </w:r>
    </w:p>
    <w:p w14:paraId="7FDB7513"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Όμως, επειδή έχουμε μία σχετική άνεση χρόνου απόψε, πείτε και για τις τροπολογίες και να κλείσετε με αυτό.</w:t>
      </w:r>
    </w:p>
    <w:p w14:paraId="7FDB7514"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Ωραία. Κατ’ αρχάς, θα καταθέσω τις νομοτεχνικές βελτιώσεις. </w:t>
      </w:r>
    </w:p>
    <w:p w14:paraId="7FDB751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Τα βασικότερα σημεία</w:t>
      </w:r>
      <w:r>
        <w:rPr>
          <w:rFonts w:eastAsia="Times New Roman" w:cs="Times New Roman"/>
          <w:szCs w:val="24"/>
        </w:rPr>
        <w:t>,</w:t>
      </w:r>
      <w:r>
        <w:rPr>
          <w:rFonts w:eastAsia="Times New Roman" w:cs="Times New Roman"/>
          <w:szCs w:val="24"/>
        </w:rPr>
        <w:t xml:space="preserve"> στα οποία θα σταθώ</w:t>
      </w:r>
      <w:r>
        <w:rPr>
          <w:rFonts w:eastAsia="Times New Roman" w:cs="Times New Roman"/>
          <w:szCs w:val="24"/>
        </w:rPr>
        <w:t>,</w:t>
      </w:r>
      <w:r>
        <w:rPr>
          <w:rFonts w:eastAsia="Times New Roman" w:cs="Times New Roman"/>
          <w:szCs w:val="24"/>
        </w:rPr>
        <w:t xml:space="preserve"> είναι η ενσωμάτωση της τηλεθέρμανσης, ως δέσμευση για τους νέους ιδιοκτήτες. Στην παράγραφο 2 του άρθρου 2 του </w:t>
      </w:r>
      <w:r>
        <w:rPr>
          <w:rFonts w:eastAsia="Times New Roman" w:cs="Times New Roman"/>
          <w:szCs w:val="24"/>
        </w:rPr>
        <w:lastRenderedPageBreak/>
        <w:t>σχεδίου νόμου</w:t>
      </w:r>
      <w:r>
        <w:rPr>
          <w:rFonts w:eastAsia="Times New Roman" w:cs="Times New Roman"/>
          <w:szCs w:val="24"/>
        </w:rPr>
        <w:t>,</w:t>
      </w:r>
      <w:r>
        <w:rPr>
          <w:rFonts w:eastAsia="Times New Roman" w:cs="Times New Roman"/>
          <w:szCs w:val="24"/>
        </w:rPr>
        <w:t xml:space="preserve"> μετά τη λέξη «υποχρέωση»</w:t>
      </w:r>
      <w:r>
        <w:rPr>
          <w:rFonts w:eastAsia="Times New Roman" w:cs="Times New Roman"/>
          <w:szCs w:val="24"/>
        </w:rPr>
        <w:t>,</w:t>
      </w:r>
      <w:r>
        <w:rPr>
          <w:rFonts w:eastAsia="Times New Roman" w:cs="Times New Roman"/>
          <w:szCs w:val="24"/>
        </w:rPr>
        <w:t xml:space="preserve"> προστίθεται η φράση «συμπεριλαμβανομένων των υποχρεώσεων τροφοδοσίας πόλεων και οικ</w:t>
      </w:r>
      <w:r>
        <w:rPr>
          <w:rFonts w:eastAsia="Times New Roman" w:cs="Times New Roman"/>
          <w:szCs w:val="24"/>
        </w:rPr>
        <w:t xml:space="preserve">ισμών με θερμική ενέργεια για λειτουργία των τηλεθερμάνσεων». </w:t>
      </w:r>
    </w:p>
    <w:p w14:paraId="7FDB751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Δεύτερον, στο πρώτο εδάφιο της παραγράφου 1 του άρθρου 4 του σχεδίου νόμου μετά τις λέξεις «ΔΕΗ Α.Ε.» προστίθεται η φράση «όπως οι ισχύουσες συλλογικές συμβάσεις εργασίας». </w:t>
      </w:r>
    </w:p>
    <w:p w14:paraId="7FDB751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Αμέσως μετά προστίθ</w:t>
      </w:r>
      <w:r>
        <w:rPr>
          <w:rFonts w:eastAsia="Times New Roman" w:cs="Times New Roman"/>
          <w:szCs w:val="24"/>
        </w:rPr>
        <w:t>εται εδάφιο ως εξής: «Εφόσον δεν ορίζεται διαφορετικά στον παρόντα νόμο, ισχύουν ως προς την απόσχιση των κλάδων και τη μεταφορά των εργαζομένων οι όροι του π.δ.178/2002 (Α΄ 162)</w:t>
      </w:r>
      <w:r>
        <w:rPr>
          <w:rFonts w:eastAsia="Times New Roman" w:cs="Times New Roman"/>
          <w:szCs w:val="24"/>
        </w:rPr>
        <w:t>,</w:t>
      </w:r>
      <w:r>
        <w:rPr>
          <w:rFonts w:eastAsia="Times New Roman" w:cs="Times New Roman"/>
          <w:szCs w:val="24"/>
        </w:rPr>
        <w:t xml:space="preserve"> σε σχέση με τη διατήρηση των δικαιωμάτων των εργαζομένων</w:t>
      </w:r>
      <w:r>
        <w:rPr>
          <w:rFonts w:eastAsia="Times New Roman" w:cs="Times New Roman"/>
          <w:szCs w:val="24"/>
        </w:rPr>
        <w:t>,</w:t>
      </w:r>
      <w:r>
        <w:rPr>
          <w:rFonts w:eastAsia="Times New Roman" w:cs="Times New Roman"/>
          <w:szCs w:val="24"/>
        </w:rPr>
        <w:t xml:space="preserve"> σε περίπτωση μεταβ</w:t>
      </w:r>
      <w:r>
        <w:rPr>
          <w:rFonts w:eastAsia="Times New Roman" w:cs="Times New Roman"/>
          <w:szCs w:val="24"/>
        </w:rPr>
        <w:t xml:space="preserve">ίβασης επιχειρήσεων, εγκαταστάσεων ή τμημάτων εγκαταστάσεων ή επιχειρήσεων». </w:t>
      </w:r>
    </w:p>
    <w:p w14:paraId="7FDB751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Η τρίτη σημαντική αλλαγή αφορά το </w:t>
      </w:r>
      <w:proofErr w:type="spellStart"/>
      <w:r>
        <w:rPr>
          <w:rFonts w:eastAsia="Times New Roman" w:cs="Times New Roman"/>
          <w:szCs w:val="24"/>
        </w:rPr>
        <w:t>λιγνιτόσημο</w:t>
      </w:r>
      <w:proofErr w:type="spellEnd"/>
      <w:r>
        <w:rPr>
          <w:rFonts w:eastAsia="Times New Roman" w:cs="Times New Roman"/>
          <w:szCs w:val="24"/>
        </w:rPr>
        <w:t xml:space="preserve">, τον τοπικό φόρο </w:t>
      </w:r>
      <w:r>
        <w:rPr>
          <w:rFonts w:eastAsia="Times New Roman" w:cs="Times New Roman"/>
          <w:bCs/>
          <w:shd w:val="clear" w:color="auto" w:fill="FFFFFF"/>
        </w:rPr>
        <w:t>που</w:t>
      </w:r>
      <w:r>
        <w:rPr>
          <w:rFonts w:eastAsia="Times New Roman" w:cs="Times New Roman"/>
          <w:szCs w:val="24"/>
        </w:rPr>
        <w:t xml:space="preserve"> πληρώνει η </w:t>
      </w:r>
      <w:proofErr w:type="spellStart"/>
      <w:r>
        <w:rPr>
          <w:rFonts w:eastAsia="Times New Roman" w:cs="Times New Roman"/>
          <w:szCs w:val="24"/>
        </w:rPr>
        <w:t>λιγνιτική</w:t>
      </w:r>
      <w:proofErr w:type="spellEnd"/>
      <w:r>
        <w:rPr>
          <w:rFonts w:eastAsia="Times New Roman" w:cs="Times New Roman"/>
          <w:szCs w:val="24"/>
        </w:rPr>
        <w:t xml:space="preserve"> παραγωγή. Στο πρώτο εδάφιο της παραγράφου 1 του άρθρου 7 οι λέξεις «1,20 ευρώ» αντικαθίστα</w:t>
      </w:r>
      <w:r>
        <w:rPr>
          <w:rFonts w:eastAsia="Times New Roman" w:cs="Times New Roman"/>
          <w:szCs w:val="24"/>
        </w:rPr>
        <w:t xml:space="preserve">νται από τις λέξεις «1,40 ευρώ». </w:t>
      </w:r>
    </w:p>
    <w:p w14:paraId="7FDB7519" w14:textId="77777777" w:rsidR="00F04917" w:rsidRDefault="00B728C3">
      <w:pPr>
        <w:spacing w:after="0" w:line="600" w:lineRule="auto"/>
        <w:jc w:val="center"/>
        <w:rPr>
          <w:rFonts w:eastAsia="Times New Roman" w:cs="Times New Roman"/>
        </w:rPr>
      </w:pPr>
      <w:r>
        <w:rPr>
          <w:rFonts w:eastAsia="Times New Roman" w:cs="Times New Roman"/>
        </w:rPr>
        <w:lastRenderedPageBreak/>
        <w:t>(Χειροκροτήματα από την πτέρυγα του ΣΥΡΙΖΑ)</w:t>
      </w:r>
    </w:p>
    <w:p w14:paraId="7FDB751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αυτές οι προτάσεις είναι στο ίδιο πνεύμα με αυτές </w:t>
      </w:r>
      <w:r>
        <w:rPr>
          <w:rFonts w:eastAsia="Times New Roman" w:cs="Times New Roman"/>
          <w:bCs/>
          <w:shd w:val="clear" w:color="auto" w:fill="FFFFFF"/>
        </w:rPr>
        <w:t>που</w:t>
      </w:r>
      <w:r>
        <w:rPr>
          <w:rFonts w:eastAsia="Times New Roman" w:cs="Times New Roman"/>
          <w:szCs w:val="24"/>
        </w:rPr>
        <w:t xml:space="preserve"> τέθηκαν από πολλούς φορείς, από τις Περιφέρειες, από Βουλευτές και προέκυψαν από όλη αυτή τη συζήτηση. Νομίζω ότι αυτές είναι οι βασικές αλλαγές ουσίας.</w:t>
      </w:r>
    </w:p>
    <w:p w14:paraId="7FDB751B" w14:textId="77777777" w:rsidR="00F04917" w:rsidRDefault="00B728C3">
      <w:pPr>
        <w:spacing w:after="0" w:line="600" w:lineRule="auto"/>
        <w:ind w:firstLine="720"/>
        <w:jc w:val="both"/>
        <w:rPr>
          <w:rFonts w:eastAsia="Times New Roman" w:cs="Times New Roman"/>
        </w:rPr>
      </w:pPr>
      <w:r>
        <w:rPr>
          <w:rFonts w:eastAsia="Times New Roman" w:cs="Times New Roman"/>
        </w:rPr>
        <w:t>(Στο σημείο αυτό ο Υπουργός κ. Γεώργιος Σταθάκης καταθέτει για τα Πρακτικά τις προαναφερθείσες νομοτεχ</w:t>
      </w:r>
      <w:r>
        <w:rPr>
          <w:rFonts w:eastAsia="Times New Roman" w:cs="Times New Roman"/>
        </w:rPr>
        <w:t>νικές βελτιώσεις, οι οποίες έχουν ως εξής:</w:t>
      </w:r>
    </w:p>
    <w:p w14:paraId="7FDB751C" w14:textId="77777777" w:rsidR="00F04917" w:rsidRDefault="00B728C3">
      <w:pPr>
        <w:spacing w:after="0" w:line="600" w:lineRule="auto"/>
        <w:jc w:val="center"/>
        <w:rPr>
          <w:rFonts w:eastAsia="Times New Roman" w:cs="Times New Roman"/>
          <w:color w:val="FF0000"/>
        </w:rPr>
      </w:pPr>
      <w:r w:rsidRPr="006610DE">
        <w:rPr>
          <w:rFonts w:eastAsia="Times New Roman" w:cs="Times New Roman"/>
          <w:color w:val="FF0000"/>
        </w:rPr>
        <w:t>(ΑΛΛΑΓΗ ΣΕΛ)</w:t>
      </w:r>
    </w:p>
    <w:p w14:paraId="7FDB751D" w14:textId="77777777" w:rsidR="00F04917" w:rsidRDefault="00F04917">
      <w:pPr>
        <w:spacing w:after="0"/>
        <w:jc w:val="center"/>
        <w:rPr>
          <w:rFonts w:eastAsia="Times New Roman" w:cs="Times New Roman"/>
          <w:color w:val="FF0000"/>
        </w:rPr>
      </w:pPr>
    </w:p>
    <w:p w14:paraId="7FDB751E" w14:textId="77777777" w:rsidR="00F04917" w:rsidRDefault="00B728C3">
      <w:pPr>
        <w:spacing w:after="0"/>
        <w:jc w:val="center"/>
        <w:rPr>
          <w:rFonts w:eastAsia="Times New Roman" w:cs="Times New Roman"/>
          <w:color w:val="FF0000"/>
        </w:rPr>
      </w:pPr>
      <w:r w:rsidRPr="006610DE">
        <w:rPr>
          <w:rFonts w:eastAsia="Times New Roman" w:cs="Times New Roman"/>
          <w:color w:val="FF0000"/>
        </w:rPr>
        <w:t>(ΝΑ ΜΠΟΥΝ ΟΙ ΣΕΛ. 95,96)</w:t>
      </w:r>
    </w:p>
    <w:p w14:paraId="7FDB751F" w14:textId="77777777" w:rsidR="00F04917" w:rsidRDefault="00F04917">
      <w:pPr>
        <w:spacing w:after="0" w:line="600" w:lineRule="auto"/>
        <w:jc w:val="center"/>
        <w:rPr>
          <w:rFonts w:eastAsia="Times New Roman" w:cs="Times New Roman"/>
          <w:color w:val="FF0000"/>
        </w:rPr>
      </w:pPr>
    </w:p>
    <w:p w14:paraId="7FDB7520" w14:textId="77777777" w:rsidR="00F04917" w:rsidRDefault="00B728C3">
      <w:pPr>
        <w:spacing w:after="0" w:line="600" w:lineRule="auto"/>
        <w:jc w:val="center"/>
        <w:rPr>
          <w:rFonts w:eastAsia="Times New Roman" w:cs="Times New Roman"/>
          <w:color w:val="FF0000"/>
        </w:rPr>
      </w:pPr>
      <w:r w:rsidRPr="006610DE">
        <w:rPr>
          <w:rFonts w:eastAsia="Times New Roman" w:cs="Times New Roman"/>
          <w:color w:val="FF0000"/>
        </w:rPr>
        <w:t>(ΑΛΛΑΓΗ ΣΕΛ)</w:t>
      </w:r>
    </w:p>
    <w:p w14:paraId="7FDB7521"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Θα αναφερθώ σε δύο ακόμη τροπολογίες. Τη μία την κάνω αποδεκτή. Προέρχεται από τον κ. </w:t>
      </w:r>
      <w:proofErr w:type="spellStart"/>
      <w:r>
        <w:rPr>
          <w:rFonts w:eastAsia="Times New Roman" w:cs="Times New Roman"/>
          <w:szCs w:val="24"/>
        </w:rPr>
        <w:t>Μπαλωμενάκη</w:t>
      </w:r>
      <w:proofErr w:type="spellEnd"/>
      <w:r>
        <w:rPr>
          <w:rFonts w:eastAsia="Times New Roman" w:cs="Times New Roman"/>
          <w:szCs w:val="24"/>
        </w:rPr>
        <w:t xml:space="preserve"> και </w:t>
      </w:r>
      <w:r>
        <w:rPr>
          <w:rFonts w:eastAsia="Times New Roman" w:cs="Times New Roman"/>
          <w:szCs w:val="24"/>
        </w:rPr>
        <w:t>αφορά…</w:t>
      </w:r>
    </w:p>
    <w:p w14:paraId="7FDB7522"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 πείτε τον γενικό και τον ειδικό αριθμό, όχι τα ονόματα. </w:t>
      </w:r>
    </w:p>
    <w:p w14:paraId="7FDB7523"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Η τροπολογία με γενικό αριθμό 1562 και ειδικό 186 προέρχεται από τον κ. </w:t>
      </w:r>
      <w:proofErr w:type="spellStart"/>
      <w:r>
        <w:rPr>
          <w:rFonts w:eastAsia="Times New Roman" w:cs="Times New Roman"/>
          <w:szCs w:val="24"/>
        </w:rPr>
        <w:t>Μπαλωμενάκη</w:t>
      </w:r>
      <w:proofErr w:type="spellEnd"/>
      <w:r>
        <w:rPr>
          <w:rFonts w:eastAsia="Times New Roman" w:cs="Times New Roman"/>
          <w:szCs w:val="24"/>
        </w:rPr>
        <w:t xml:space="preserve"> και την κ. </w:t>
      </w:r>
      <w:proofErr w:type="spellStart"/>
      <w:r>
        <w:rPr>
          <w:rFonts w:eastAsia="Times New Roman" w:cs="Times New Roman"/>
          <w:szCs w:val="24"/>
        </w:rPr>
        <w:t>Βα</w:t>
      </w:r>
      <w:r>
        <w:rPr>
          <w:rFonts w:eastAsia="Times New Roman" w:cs="Times New Roman"/>
          <w:szCs w:val="24"/>
        </w:rPr>
        <w:t>γιωνάκη</w:t>
      </w:r>
      <w:proofErr w:type="spellEnd"/>
      <w:r>
        <w:rPr>
          <w:rFonts w:eastAsia="Times New Roman" w:cs="Times New Roman"/>
          <w:szCs w:val="24"/>
        </w:rPr>
        <w:t xml:space="preserve"> και αφορά τη δυνατότητα ευρύτερων μετακινήσεων των θυγατρικών εταιρειών προς τη μητρική ΔΕΗ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προς κάλυψη υπηρεσιακών αναγκών. </w:t>
      </w:r>
    </w:p>
    <w:p w14:paraId="7FDB752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Υπάρχει και μια τροποποίηση, τροπολογία του δικού μας Υπουργείου και αφορά κατ’ ουσία τον ΕΛΑΠΕ, τον μηχανισμό</w:t>
      </w:r>
      <w:r>
        <w:rPr>
          <w:rFonts w:eastAsia="Times New Roman" w:cs="Times New Roman"/>
          <w:szCs w:val="24"/>
        </w:rPr>
        <w:t>,</w:t>
      </w:r>
      <w:r>
        <w:rPr>
          <w:rFonts w:eastAsia="Times New Roman" w:cs="Times New Roman"/>
          <w:szCs w:val="24"/>
        </w:rPr>
        <w:t xml:space="preserve"> με το</w:t>
      </w:r>
      <w:r>
        <w:rPr>
          <w:rFonts w:eastAsia="Times New Roman" w:cs="Times New Roman"/>
          <w:szCs w:val="24"/>
        </w:rPr>
        <w:t>ν οποίο πληρώνονται οι ανανεώσιμες πηγές ενέργειας. Η τροπολογία λέει το εξής:</w:t>
      </w:r>
      <w:r w:rsidDel="00B127DE">
        <w:rPr>
          <w:rFonts w:eastAsia="Times New Roman" w:cs="Times New Roman"/>
          <w:szCs w:val="24"/>
        </w:rPr>
        <w:t xml:space="preserve"> </w:t>
      </w:r>
      <w:r>
        <w:rPr>
          <w:rFonts w:eastAsia="Times New Roman" w:cs="Times New Roman"/>
          <w:szCs w:val="24"/>
        </w:rPr>
        <w:t>Για το 2018 θα έχουμε πλεόνασμα σε αυτόν τον λογαριασμό. Όπως ξέρετε, αυτός ο λογαριασμός τροφοδοτείται από τους καταναλωτές -αυτούς δεν τους αγγίζουμε- και από το τέλος των παρ</w:t>
      </w:r>
      <w:r>
        <w:rPr>
          <w:rFonts w:eastAsia="Times New Roman" w:cs="Times New Roman"/>
          <w:szCs w:val="24"/>
        </w:rPr>
        <w:t>αγωγών ενέργειας. Μετά από μεγάλη προσπάθεια που κάναμε αυτά τα χρόνια, το τέλος για τους παραγωγούς ενέργειας θα έχει πλεόνασμα. Το βάλαμε σε μια εποχή</w:t>
      </w:r>
      <w:r>
        <w:rPr>
          <w:rFonts w:eastAsia="Times New Roman" w:cs="Times New Roman"/>
          <w:szCs w:val="24"/>
        </w:rPr>
        <w:t>,</w:t>
      </w:r>
      <w:r>
        <w:rPr>
          <w:rFonts w:eastAsia="Times New Roman" w:cs="Times New Roman"/>
          <w:szCs w:val="24"/>
        </w:rPr>
        <w:t xml:space="preserve"> που ήταν ελλειμματικός ο ΕΛΑΠΕ και τώρα πια έγινε πλεονασματικός. </w:t>
      </w:r>
    </w:p>
    <w:p w14:paraId="7FDB752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Άρα, για το 2018, με το πλεόνασμα τ</w:t>
      </w:r>
      <w:r>
        <w:rPr>
          <w:rFonts w:eastAsia="Times New Roman" w:cs="Times New Roman"/>
          <w:szCs w:val="24"/>
        </w:rPr>
        <w:t xml:space="preserve">ου ΕΛΑΠΕ το οποίο θα εμφανιστεί, θα μειωθεί κατ’ αναλογία το τέλος των παραγωγών, εξαιρώντας ένα σημαντικό ποσό, περίπου 70 εκατομμύρια ευρώ, τα οποία θα μείνουν ως ταμείο ασφαλείας. Άρα, το επιπλέον ποσό, πέρα από τα 70 εκατομμύρια, θα οδηγήσει σε </w:t>
      </w:r>
      <w:proofErr w:type="spellStart"/>
      <w:r>
        <w:rPr>
          <w:rFonts w:eastAsia="Times New Roman" w:cs="Times New Roman"/>
          <w:szCs w:val="24"/>
        </w:rPr>
        <w:t>απομείω</w:t>
      </w:r>
      <w:r>
        <w:rPr>
          <w:rFonts w:eastAsia="Times New Roman" w:cs="Times New Roman"/>
          <w:szCs w:val="24"/>
        </w:rPr>
        <w:t>ση</w:t>
      </w:r>
      <w:proofErr w:type="spellEnd"/>
      <w:r>
        <w:rPr>
          <w:rFonts w:eastAsia="Times New Roman" w:cs="Times New Roman"/>
          <w:szCs w:val="24"/>
        </w:rPr>
        <w:t xml:space="preserve"> του τέλους παραγωγών. Υπολογίζουμε ότι αυτό θα είναι γύρω στα 100 εκατομμύρια ή κάτι παραπάνω. Ωφελημένη θα είναι η ΔΕΗ κατά 70% και 30% οι άλλοι παραγωγοί ενέργειας. </w:t>
      </w:r>
    </w:p>
    <w:p w14:paraId="7FDB752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FDB7527"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FDB7528"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άνης):</w:t>
      </w:r>
      <w:r>
        <w:rPr>
          <w:rFonts w:eastAsia="Times New Roman" w:cs="Times New Roman"/>
          <w:szCs w:val="24"/>
        </w:rPr>
        <w:t xml:space="preserve"> Θα προχωρήσουμε ως εξής: Τον λόγο θα λάβει τώρα ο Κοινοβουλευτικός Εκπρόσωπος της Νέας Δημοκρατίας κ. Νικόλαος </w:t>
      </w:r>
      <w:proofErr w:type="spellStart"/>
      <w:r>
        <w:rPr>
          <w:rFonts w:eastAsia="Times New Roman" w:cs="Times New Roman"/>
          <w:szCs w:val="24"/>
        </w:rPr>
        <w:t>Δένδιας</w:t>
      </w:r>
      <w:proofErr w:type="spellEnd"/>
      <w:r>
        <w:rPr>
          <w:rFonts w:eastAsia="Times New Roman" w:cs="Times New Roman"/>
          <w:szCs w:val="24"/>
        </w:rPr>
        <w:t xml:space="preserve">. Μετά θα δώσω τον λόγο στην Υφυπουργό κ. </w:t>
      </w:r>
      <w:proofErr w:type="spellStart"/>
      <w:r>
        <w:rPr>
          <w:rFonts w:eastAsia="Times New Roman" w:cs="Times New Roman"/>
          <w:szCs w:val="24"/>
        </w:rPr>
        <w:t>Παπανάτσιου</w:t>
      </w:r>
      <w:proofErr w:type="spellEnd"/>
      <w:r>
        <w:rPr>
          <w:rFonts w:eastAsia="Times New Roman" w:cs="Times New Roman"/>
          <w:szCs w:val="24"/>
        </w:rPr>
        <w:t>,</w:t>
      </w:r>
      <w:r>
        <w:rPr>
          <w:rFonts w:eastAsia="Times New Roman" w:cs="Times New Roman"/>
          <w:szCs w:val="24"/>
        </w:rPr>
        <w:t xml:space="preserve"> για να υποστηρίξει μια δική της τροπολογία. </w:t>
      </w:r>
    </w:p>
    <w:p w14:paraId="7FDB752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Θέλω να σας ενημερώσω ότι ο κ. </w:t>
      </w:r>
      <w:proofErr w:type="spellStart"/>
      <w:r>
        <w:rPr>
          <w:rFonts w:eastAsia="Times New Roman" w:cs="Times New Roman"/>
          <w:szCs w:val="24"/>
        </w:rPr>
        <w:t>Ξυδάκης</w:t>
      </w:r>
      <w:proofErr w:type="spellEnd"/>
      <w:r>
        <w:rPr>
          <w:rFonts w:eastAsia="Times New Roman" w:cs="Times New Roman"/>
          <w:szCs w:val="24"/>
        </w:rPr>
        <w:t xml:space="preserve">, ο κ. Μανιάτης, ο κ. </w:t>
      </w:r>
      <w:proofErr w:type="spellStart"/>
      <w:r>
        <w:rPr>
          <w:rFonts w:eastAsia="Times New Roman" w:cs="Times New Roman"/>
          <w:szCs w:val="24"/>
        </w:rPr>
        <w:t>Παναγιώταρος</w:t>
      </w:r>
      <w:proofErr w:type="spellEnd"/>
      <w:r>
        <w:rPr>
          <w:rFonts w:eastAsia="Times New Roman" w:cs="Times New Roman"/>
          <w:szCs w:val="24"/>
        </w:rPr>
        <w:t xml:space="preserve">,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έχουν ζητήσει να μιλήσουν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ως Κοινοβουλευτικοί Εκπρόσωποι. Μετά θα μπούμε στον κατάλογο των ομιλητών. Θα αναγνώσω τους τέσσερις πρώτους για να ειδοποιηθούν, αν</w:t>
      </w:r>
      <w:r>
        <w:rPr>
          <w:rFonts w:eastAsia="Times New Roman" w:cs="Times New Roman"/>
          <w:szCs w:val="24"/>
        </w:rPr>
        <w:t xml:space="preserve"> και είναι κάποιοι εδώ: Είναι η κ. </w:t>
      </w:r>
      <w:proofErr w:type="spellStart"/>
      <w:r>
        <w:rPr>
          <w:rFonts w:eastAsia="Times New Roman" w:cs="Times New Roman"/>
          <w:szCs w:val="24"/>
        </w:rPr>
        <w:t>Μεγαλοοικονόμου</w:t>
      </w:r>
      <w:proofErr w:type="spellEnd"/>
      <w:r>
        <w:rPr>
          <w:rFonts w:eastAsia="Times New Roman" w:cs="Times New Roman"/>
          <w:szCs w:val="24"/>
        </w:rPr>
        <w:t xml:space="preserve">, </w:t>
      </w:r>
      <w:r>
        <w:rPr>
          <w:rFonts w:eastAsia="Times New Roman" w:cs="Times New Roman"/>
          <w:szCs w:val="24"/>
        </w:rPr>
        <w:t xml:space="preserve">από τη Ένωση Κεντρώων, </w:t>
      </w:r>
      <w:r>
        <w:rPr>
          <w:rFonts w:eastAsia="Times New Roman" w:cs="Times New Roman"/>
          <w:szCs w:val="24"/>
        </w:rPr>
        <w:t xml:space="preserve">ο κ. Αντωνιάδης από τη Νέα Δημοκρατία, ο κ. Καρράς από τη Δημοκρατική Συμπαράταξη, ο κ. Γερμενής από τη Χρυσή Αυγή και ο κ. </w:t>
      </w:r>
      <w:proofErr w:type="spellStart"/>
      <w:r>
        <w:rPr>
          <w:rFonts w:eastAsia="Times New Roman" w:cs="Times New Roman"/>
          <w:szCs w:val="24"/>
        </w:rPr>
        <w:t>Μπαλωμενάκης</w:t>
      </w:r>
      <w:proofErr w:type="spellEnd"/>
      <w:r>
        <w:rPr>
          <w:rFonts w:eastAsia="Times New Roman" w:cs="Times New Roman"/>
          <w:szCs w:val="24"/>
        </w:rPr>
        <w:t xml:space="preserve"> από τον ΣΥΡΙΖΑ. Αυτή είναι η μία πεντάδα συν</w:t>
      </w:r>
      <w:r>
        <w:rPr>
          <w:rFonts w:eastAsia="Times New Roman" w:cs="Times New Roman"/>
          <w:szCs w:val="24"/>
        </w:rPr>
        <w:t xml:space="preserve">αδέλφων. </w:t>
      </w:r>
    </w:p>
    <w:p w14:paraId="7FDB752A"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Μέχρι τι ώρα θα πάει σήμερα η συνεδρίαση; </w:t>
      </w:r>
    </w:p>
    <w:p w14:paraId="7FDB752B"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αρκετοί συνάδελφοι έχουν ζητήσει να μιλήσουν αύριο, νομίζω ότι θα ολοκληρώσουμε απόψε γύρω στις 22.30΄. </w:t>
      </w:r>
    </w:p>
    <w:p w14:paraId="7FDB752C"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επειδή παίζει και η Λίβερπουλ, να το κάνουμε 22.00΄, αν μου επιτρέπετε; </w:t>
      </w:r>
    </w:p>
    <w:p w14:paraId="7FDB752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Ας φθάσουμε στις 22.00΄ και θα δούμε τι γίνεται. Εκδηλώσατε και τα ολυμπιακά σας φρονήματα. </w:t>
      </w:r>
    </w:p>
    <w:p w14:paraId="7FDB752E"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Όχι, απέχετε της βλασφημ</w:t>
      </w:r>
      <w:r>
        <w:rPr>
          <w:rFonts w:eastAsia="Times New Roman" w:cs="Times New Roman"/>
          <w:szCs w:val="24"/>
        </w:rPr>
        <w:t>ίας…</w:t>
      </w:r>
    </w:p>
    <w:p w14:paraId="7FDB752F"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 γιατί είναι νωρίτερα ο Ολυμπιακός. </w:t>
      </w:r>
    </w:p>
    <w:p w14:paraId="7FDB753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Εντάξει, κύριε </w:t>
      </w:r>
      <w:proofErr w:type="spellStart"/>
      <w:r>
        <w:rPr>
          <w:rFonts w:eastAsia="Times New Roman" w:cs="Times New Roman"/>
          <w:szCs w:val="24"/>
        </w:rPr>
        <w:t>Δένδια</w:t>
      </w:r>
      <w:proofErr w:type="spellEnd"/>
      <w:r>
        <w:rPr>
          <w:rFonts w:eastAsia="Times New Roman" w:cs="Times New Roman"/>
          <w:szCs w:val="24"/>
        </w:rPr>
        <w:t>, αφού το πήρατε ως βλασφημία.</w:t>
      </w:r>
    </w:p>
    <w:p w14:paraId="7FDB753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7FDB7532"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Κυρίες και κύριοι συνάδελφοι, είναι πάντα ιδιαίτερα ευχάριστο –και το έχω ξαναπεί- ν</w:t>
      </w:r>
      <w:r>
        <w:rPr>
          <w:rFonts w:eastAsia="Times New Roman" w:cs="Times New Roman"/>
          <w:szCs w:val="24"/>
        </w:rPr>
        <w:t xml:space="preserve">α ακούει κανείς τον Υπουργό κ. Σταθάκη σε αυτήν την Αίθουσα. Βέβαια, σήμερα ο κ. Σταθάκης </w:t>
      </w:r>
      <w:proofErr w:type="spellStart"/>
      <w:r>
        <w:rPr>
          <w:rFonts w:eastAsia="Times New Roman" w:cs="Times New Roman"/>
          <w:szCs w:val="24"/>
        </w:rPr>
        <w:t>διέβη</w:t>
      </w:r>
      <w:proofErr w:type="spellEnd"/>
      <w:r>
        <w:rPr>
          <w:rFonts w:eastAsia="Times New Roman" w:cs="Times New Roman"/>
          <w:szCs w:val="24"/>
        </w:rPr>
        <w:t xml:space="preserve"> τα </w:t>
      </w:r>
      <w:proofErr w:type="spellStart"/>
      <w:r>
        <w:rPr>
          <w:rFonts w:eastAsia="Times New Roman" w:cs="Times New Roman"/>
          <w:szCs w:val="24"/>
        </w:rPr>
        <w:t>εσκαμμένα</w:t>
      </w:r>
      <w:proofErr w:type="spellEnd"/>
      <w:r>
        <w:rPr>
          <w:rFonts w:eastAsia="Times New Roman" w:cs="Times New Roman"/>
          <w:szCs w:val="24"/>
        </w:rPr>
        <w:t xml:space="preserve"> και προχώρησε ακόμα πιο πέρα. Λίγο πολύ διατύπωσε έναν μείζονα ισχυρισμό, επί τη βάσει του οποίου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υπήρξε μια Κυβέρνηση συ</w:t>
      </w:r>
      <w:r>
        <w:rPr>
          <w:rFonts w:eastAsia="Times New Roman" w:cs="Times New Roman"/>
          <w:szCs w:val="24"/>
        </w:rPr>
        <w:t xml:space="preserve">νεπής απέναντι στις δεσμεύσεις της στον ελληνικό λαό. Αυτό ήταν το κύριο επιχείρημα του Υπουργού. </w:t>
      </w:r>
    </w:p>
    <w:p w14:paraId="7FDB7533" w14:textId="77777777" w:rsidR="00F04917" w:rsidRDefault="00B728C3">
      <w:pPr>
        <w:tabs>
          <w:tab w:val="left" w:pos="2608"/>
        </w:tabs>
        <w:spacing w:after="0" w:line="600" w:lineRule="auto"/>
        <w:ind w:firstLine="680"/>
        <w:jc w:val="both"/>
        <w:rPr>
          <w:rFonts w:eastAsia="Times New Roman"/>
          <w:szCs w:val="24"/>
        </w:rPr>
      </w:pPr>
      <w:r>
        <w:rPr>
          <w:rFonts w:eastAsia="Times New Roman" w:cs="Times New Roman"/>
          <w:szCs w:val="24"/>
        </w:rPr>
        <w:t>Μάλιστα, μας είπε ως απόδειξη του ισχυρισμού του ότι η Κυβέρνηση, μετά το πρώτο εξάμηνο, το οποίο εμμέσως αναγνώρισε ότι είχε στοιχεία καταστροφής, το 2015 ε</w:t>
      </w:r>
      <w:r>
        <w:rPr>
          <w:rFonts w:eastAsia="Times New Roman" w:cs="Times New Roman"/>
          <w:szCs w:val="24"/>
        </w:rPr>
        <w:t xml:space="preserve">πανήλθε στον ελληνικό λαό και ζήτησε την έγκρισή του και τα περαιτέρω. </w:t>
      </w:r>
      <w:r>
        <w:rPr>
          <w:rFonts w:eastAsia="Times New Roman"/>
          <w:szCs w:val="24"/>
        </w:rPr>
        <w:t>Ο</w:t>
      </w:r>
      <w:r>
        <w:rPr>
          <w:rFonts w:eastAsia="Times New Roman"/>
          <w:szCs w:val="24"/>
        </w:rPr>
        <w:t xml:space="preserve"> ελληνικός λαός ενέκρινε και η Κυβέρνηση είναι νομιμοποιημένη επί τη βάσει της δεύτερης λαϊκής εντολής του φθινοπώρου του 2015. Αυτό μας είπε ο κύριος Υπουργός. </w:t>
      </w:r>
    </w:p>
    <w:p w14:paraId="7FDB7534"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lastRenderedPageBreak/>
        <w:t>Λίγο πολύ, δηλαδή, αυτ</w:t>
      </w:r>
      <w:r>
        <w:rPr>
          <w:rFonts w:eastAsia="Times New Roman"/>
          <w:szCs w:val="24"/>
        </w:rPr>
        <w:t xml:space="preserve">ή η Κυβέρνηση είναι μια κυβέρνηση η οποία λέει την αλήθεια στην κοινωνία, εξηγείται ευθέως και πράττει σύμφωνα με τις δεσμεύσεις απέναντι στην κοινωνία. Κύριε Υπουργέ, αυτό είπατε. </w:t>
      </w:r>
    </w:p>
    <w:p w14:paraId="7FDB7535"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t>Οφείλω να σας πω ότι ούτε ο χειρότερος εχθρός αυτής της Κυβέρνησης δεν την</w:t>
      </w:r>
      <w:r>
        <w:rPr>
          <w:rFonts w:eastAsia="Times New Roman"/>
          <w:szCs w:val="24"/>
        </w:rPr>
        <w:t xml:space="preserve"> </w:t>
      </w:r>
      <w:r>
        <w:rPr>
          <w:rFonts w:eastAsia="Times New Roman"/>
          <w:szCs w:val="24"/>
        </w:rPr>
        <w:t>«</w:t>
      </w:r>
      <w:r>
        <w:rPr>
          <w:rFonts w:eastAsia="Times New Roman"/>
          <w:szCs w:val="24"/>
        </w:rPr>
        <w:t>κατηγόρησε</w:t>
      </w:r>
      <w:r>
        <w:rPr>
          <w:rFonts w:eastAsia="Times New Roman"/>
          <w:szCs w:val="24"/>
        </w:rPr>
        <w:t>»</w:t>
      </w:r>
      <w:r>
        <w:rPr>
          <w:rFonts w:eastAsia="Times New Roman"/>
          <w:szCs w:val="24"/>
        </w:rPr>
        <w:t xml:space="preserve"> για φιλαλήθεια. Ούτε ο χειρότερος εχθρός αυτής της Κυβέρνησης δεν την </w:t>
      </w:r>
      <w:r>
        <w:rPr>
          <w:rFonts w:eastAsia="Times New Roman"/>
          <w:szCs w:val="24"/>
        </w:rPr>
        <w:t>«</w:t>
      </w:r>
      <w:r>
        <w:rPr>
          <w:rFonts w:eastAsia="Times New Roman"/>
          <w:szCs w:val="24"/>
        </w:rPr>
        <w:t>κατηγόρησε</w:t>
      </w:r>
      <w:r>
        <w:rPr>
          <w:rFonts w:eastAsia="Times New Roman"/>
          <w:szCs w:val="24"/>
        </w:rPr>
        <w:t>»</w:t>
      </w:r>
      <w:r>
        <w:rPr>
          <w:rFonts w:eastAsia="Times New Roman"/>
          <w:szCs w:val="24"/>
        </w:rPr>
        <w:t xml:space="preserve"> για συνέπεια. Έχουν </w:t>
      </w:r>
      <w:r>
        <w:rPr>
          <w:rFonts w:eastAsia="Times New Roman"/>
          <w:szCs w:val="24"/>
        </w:rPr>
        <w:t>βέβαια</w:t>
      </w:r>
      <w:r>
        <w:rPr>
          <w:rFonts w:eastAsia="Times New Roman"/>
          <w:szCs w:val="24"/>
        </w:rPr>
        <w:t xml:space="preserve"> υπάρξει πάρα πολλοί που δικαιολόγησαν την πλήρη ασυνέπειά της, λόγω απειρίας. Ο Πρωθυπουργός ο ίδιος αναγνώρισε ότι δεν ανέμενε αυτά</w:t>
      </w:r>
      <w:r>
        <w:rPr>
          <w:rFonts w:eastAsia="Times New Roman"/>
          <w:szCs w:val="24"/>
        </w:rPr>
        <w:t xml:space="preserve"> που βρήκε. Τ</w:t>
      </w:r>
      <w:r>
        <w:rPr>
          <w:rFonts w:eastAsia="Times New Roman"/>
          <w:szCs w:val="24"/>
        </w:rPr>
        <w:t>ώρα, τ</w:t>
      </w:r>
      <w:r>
        <w:rPr>
          <w:rFonts w:eastAsia="Times New Roman"/>
          <w:szCs w:val="24"/>
        </w:rPr>
        <w:t xml:space="preserve">ο ότι </w:t>
      </w:r>
      <w:r>
        <w:rPr>
          <w:rFonts w:eastAsia="Times New Roman"/>
          <w:szCs w:val="24"/>
        </w:rPr>
        <w:t xml:space="preserve">η </w:t>
      </w:r>
      <w:r>
        <w:rPr>
          <w:rFonts w:eastAsia="Times New Roman"/>
          <w:szCs w:val="24"/>
        </w:rPr>
        <w:t xml:space="preserve">Κυβέρνηση </w:t>
      </w:r>
      <w:r>
        <w:rPr>
          <w:rFonts w:eastAsia="Times New Roman"/>
          <w:szCs w:val="24"/>
        </w:rPr>
        <w:t xml:space="preserve">είναι </w:t>
      </w:r>
      <w:r>
        <w:rPr>
          <w:rFonts w:eastAsia="Times New Roman"/>
          <w:szCs w:val="24"/>
        </w:rPr>
        <w:t xml:space="preserve">συνεπής οφείλω να πω </w:t>
      </w:r>
      <w:r>
        <w:rPr>
          <w:rFonts w:eastAsia="Times New Roman"/>
          <w:szCs w:val="24"/>
        </w:rPr>
        <w:t xml:space="preserve">ότι </w:t>
      </w:r>
      <w:r>
        <w:rPr>
          <w:rFonts w:eastAsia="Times New Roman"/>
          <w:szCs w:val="24"/>
        </w:rPr>
        <w:t>είναι ένας καινοφανής ισχυρισμός, λαμπρός κατά την καθαρότητά του</w:t>
      </w:r>
      <w:r>
        <w:rPr>
          <w:rFonts w:eastAsia="Times New Roman"/>
          <w:szCs w:val="24"/>
        </w:rPr>
        <w:t>. Π</w:t>
      </w:r>
      <w:r>
        <w:rPr>
          <w:rFonts w:eastAsia="Times New Roman"/>
          <w:szCs w:val="24"/>
        </w:rPr>
        <w:t>ροσκρούει βέβαια στο μικρό εμπόδιο, αυτό που λέμε πραγματικότητα.</w:t>
      </w:r>
    </w:p>
    <w:p w14:paraId="7FDB7536"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t xml:space="preserve">Διότι για να είμαστε </w:t>
      </w:r>
      <w:proofErr w:type="spellStart"/>
      <w:r>
        <w:rPr>
          <w:rFonts w:eastAsia="Times New Roman"/>
          <w:szCs w:val="24"/>
        </w:rPr>
        <w:t>συνεννοημένοι</w:t>
      </w:r>
      <w:proofErr w:type="spellEnd"/>
      <w:r>
        <w:rPr>
          <w:rFonts w:eastAsia="Times New Roman"/>
          <w:szCs w:val="24"/>
        </w:rPr>
        <w:t>, για να καταλάβω δη</w:t>
      </w:r>
      <w:r>
        <w:rPr>
          <w:rFonts w:eastAsia="Times New Roman"/>
          <w:szCs w:val="24"/>
        </w:rPr>
        <w:t xml:space="preserve">λαδή, ο ν.4472/2017, ο γνωστός αποκαλούμενος από εμάς ως τέταρτο μνημόνιο, είναι, κύριε Υπουργέ, μέσα στο πλαίσιο της εντολής που πήρατε από τον ελληνικό λαό το φθινόπωρο του 2015; </w:t>
      </w:r>
    </w:p>
    <w:p w14:paraId="7FDB7537"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lastRenderedPageBreak/>
        <w:t xml:space="preserve">Ο ν.4387/2016, ο νόμος </w:t>
      </w:r>
      <w:proofErr w:type="spellStart"/>
      <w:r>
        <w:rPr>
          <w:rFonts w:eastAsia="Times New Roman"/>
          <w:szCs w:val="24"/>
        </w:rPr>
        <w:t>Κατρούγκαλου</w:t>
      </w:r>
      <w:proofErr w:type="spellEnd"/>
      <w:r>
        <w:rPr>
          <w:rFonts w:eastAsia="Times New Roman"/>
          <w:szCs w:val="24"/>
        </w:rPr>
        <w:t>, ο «σφαγιασμός» των συντάξεων, είναι μ</w:t>
      </w:r>
      <w:r>
        <w:rPr>
          <w:rFonts w:eastAsia="Times New Roman"/>
          <w:szCs w:val="24"/>
        </w:rPr>
        <w:t>έσα στο πλαίσιο της κατανόησής σας από την ελληνική κοινωνία κατά την προεκλογική εκστρατεία του 2015; Δηλαδή, δεν με υπηρετεί η μνήμη μου καλά που δεν θυμάμαι τον Πρωθυπουργό, αλλά έρχεστε εσείς να μας πείτε ότι βεβαίως ο Πρωθυπουργός εξελέγη το 2015 λέγο</w:t>
      </w:r>
      <w:r>
        <w:rPr>
          <w:rFonts w:eastAsia="Times New Roman"/>
          <w:szCs w:val="24"/>
        </w:rPr>
        <w:t>ντας: «Θα περικόψουμε συντάξεις»; Βεβαίως ο Πρωθυπουργός επανεξελέγη τον Σεπτέμβρη του 2015 λέγοντας: «Θα αυξήσουμε δραματικά τους φορολογικούς συντελεστές»; Εξελέγη λέγοντας: «Θα υπογράψουμε ένα τέταρτο μνημόνιο»; Εξελέγη λέγοντας: «Θα υποθηκεύσουμε την π</w:t>
      </w:r>
      <w:r>
        <w:rPr>
          <w:rFonts w:eastAsia="Times New Roman"/>
          <w:szCs w:val="24"/>
        </w:rPr>
        <w:t>εριουσία σας, Έλληνες, για ενενήντα εννιά χρόνια»; Αυτά είπε ο κ. Τσίπρας, ενθουσιάστηκε ο λαός, του ξανάδωσε την εντολή και βεβαίως σήμερα τα πραγματοποιεί. Αυτό μας λέτε;</w:t>
      </w:r>
    </w:p>
    <w:p w14:paraId="7FDB7538"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t xml:space="preserve">Νομίζω ότι εν πάση </w:t>
      </w:r>
      <w:proofErr w:type="spellStart"/>
      <w:r>
        <w:rPr>
          <w:rFonts w:eastAsia="Times New Roman"/>
          <w:szCs w:val="24"/>
        </w:rPr>
        <w:t>περιπτώσει</w:t>
      </w:r>
      <w:proofErr w:type="spellEnd"/>
      <w:r>
        <w:rPr>
          <w:rFonts w:eastAsia="Times New Roman"/>
          <w:szCs w:val="24"/>
        </w:rPr>
        <w:t>, κυρίες και κύριοι συνάδελφοι, και ο κοινοβουλευτικός</w:t>
      </w:r>
      <w:r>
        <w:rPr>
          <w:rFonts w:eastAsia="Times New Roman"/>
          <w:szCs w:val="24"/>
        </w:rPr>
        <w:t xml:space="preserve"> λόγος οφείλει να έχει κάποια όρια, κάπου να τερματίζει, κάπου να έχει μια αντιστοίχιση με την πραγματικότητα, διότι αλλιώς καθίσταται και απολύτως κενός περιεχομένου. </w:t>
      </w:r>
    </w:p>
    <w:p w14:paraId="7FDB7539"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lastRenderedPageBreak/>
        <w:t>Και σας παρακαλώ πάρα πολύ να επανέλθουμε στη λογική, να συζητήσουμε τα σφάλματά σας, ν</w:t>
      </w:r>
      <w:r>
        <w:rPr>
          <w:rFonts w:eastAsia="Times New Roman"/>
          <w:szCs w:val="24"/>
        </w:rPr>
        <w:t xml:space="preserve">α συζητήσουμε, αν θέλετε -να μην σας πω τα ψεύδη- τις ανακρίβειες που είπατε, αλλά μη μας υποχρεώνετε τώρα να απαντήσουμε στον ισχυρισμό σας ότι είπατε την αλήθεια το 2015 και είσαστε μια νομιμοποιημένη Κυβέρνηση. </w:t>
      </w:r>
    </w:p>
    <w:p w14:paraId="7FDB753A"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t xml:space="preserve">Και εν πάση </w:t>
      </w:r>
      <w:proofErr w:type="spellStart"/>
      <w:r>
        <w:rPr>
          <w:rFonts w:eastAsia="Times New Roman"/>
          <w:szCs w:val="24"/>
        </w:rPr>
        <w:t>περιπτώσει</w:t>
      </w:r>
      <w:proofErr w:type="spellEnd"/>
      <w:r>
        <w:rPr>
          <w:rFonts w:eastAsia="Times New Roman"/>
          <w:szCs w:val="24"/>
        </w:rPr>
        <w:t xml:space="preserve">, επειδή δεν είναι </w:t>
      </w:r>
      <w:r>
        <w:rPr>
          <w:rFonts w:eastAsia="Times New Roman"/>
          <w:szCs w:val="24"/>
        </w:rPr>
        <w:t xml:space="preserve">δυνατόν όλοι οι Έλληνες να έχουν χάσει το μυαλό τους, εάν είσαστε μια τόσο συνεπής Κυβέρνηση στις προεκλογικές σας εξαγγελίες του φθινοπώρου του 2015, γιατί έχετε χάσει το μισό της εκλογικής σας δύναμης σε κάθε μέτρηση; </w:t>
      </w:r>
    </w:p>
    <w:p w14:paraId="7FDB753B" w14:textId="77777777" w:rsidR="00F04917" w:rsidRDefault="00B728C3">
      <w:pPr>
        <w:tabs>
          <w:tab w:val="left" w:pos="2608"/>
        </w:tabs>
        <w:spacing w:after="0"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 xml:space="preserve">ΚΑΡΑΚΩΣΤΑ: </w:t>
      </w:r>
      <w:r>
        <w:rPr>
          <w:rFonts w:eastAsia="Times New Roman"/>
          <w:szCs w:val="24"/>
        </w:rPr>
        <w:t xml:space="preserve">Το </w:t>
      </w:r>
      <w:r>
        <w:rPr>
          <w:rFonts w:eastAsia="Times New Roman"/>
          <w:szCs w:val="24"/>
        </w:rPr>
        <w:t>φαντάζεστε.</w:t>
      </w:r>
    </w:p>
    <w:p w14:paraId="7FDB753C" w14:textId="77777777" w:rsidR="00F04917" w:rsidRDefault="00B728C3">
      <w:pPr>
        <w:tabs>
          <w:tab w:val="left" w:pos="2608"/>
        </w:tabs>
        <w:spacing w:after="0"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Ξέρετε κάτι που δεν ξέρουμε εμείς;</w:t>
      </w:r>
    </w:p>
    <w:p w14:paraId="7FDB753D" w14:textId="77777777" w:rsidR="00F04917" w:rsidRDefault="00B728C3">
      <w:pPr>
        <w:tabs>
          <w:tab w:val="left" w:pos="2608"/>
        </w:tabs>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Βλέπω, ελπίζετε να το επανακτήσετε τώρα. </w:t>
      </w:r>
    </w:p>
    <w:p w14:paraId="7FDB753E"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t>Αλλά ο κ. Σταθάκης έχει μια χαριτωμένη χροιά στη χρήση των αριθμών. Σας δείχνω εδώ, κύριοι συνάδελφοι, και φαντάζομαι το βλέπε</w:t>
      </w:r>
      <w:r>
        <w:rPr>
          <w:rFonts w:eastAsia="Times New Roman"/>
          <w:szCs w:val="24"/>
        </w:rPr>
        <w:t xml:space="preserve">τε, το γράφημα της μετοχής της ΔΕΗ –το κατέβασα τώρα από το ίντερνετ- την τελευταία πενταετία. Αυτό το γράφημα </w:t>
      </w:r>
      <w:r>
        <w:rPr>
          <w:rFonts w:eastAsia="Times New Roman"/>
          <w:szCs w:val="24"/>
        </w:rPr>
        <w:lastRenderedPageBreak/>
        <w:t>του ολέθρου το παρουσίασε ο Υπουργός περίπου ως μια ανοδική πορεία, ωσάν αυτή η μετοχή να έσπαγε κάθε όριο προς τα πάνω και πραγματικά έξω από το</w:t>
      </w:r>
      <w:r>
        <w:rPr>
          <w:rFonts w:eastAsia="Times New Roman"/>
          <w:szCs w:val="24"/>
        </w:rPr>
        <w:t xml:space="preserve"> Χρηματιστήριο Αξιών Αθηνών να γίνεται σκοτωμός ποιος θα την </w:t>
      </w:r>
      <w:proofErr w:type="spellStart"/>
      <w:r>
        <w:rPr>
          <w:rFonts w:eastAsia="Times New Roman"/>
          <w:szCs w:val="24"/>
        </w:rPr>
        <w:t>πρωτο</w:t>
      </w:r>
      <w:proofErr w:type="spellEnd"/>
      <w:r>
        <w:rPr>
          <w:rFonts w:eastAsia="Times New Roman"/>
          <w:szCs w:val="24"/>
        </w:rPr>
        <w:t xml:space="preserve">-αγοράσει. Αυτό μας είπε. </w:t>
      </w:r>
    </w:p>
    <w:p w14:paraId="7FDB753F"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t xml:space="preserve">Πήρε, λέει, η μετοχή, 44% φέτος, </w:t>
      </w:r>
      <w:r>
        <w:rPr>
          <w:rFonts w:eastAsia="Times New Roman"/>
          <w:szCs w:val="24"/>
          <w:lang w:val="en-US"/>
        </w:rPr>
        <w:t>blue</w:t>
      </w:r>
      <w:r>
        <w:rPr>
          <w:rFonts w:eastAsia="Times New Roman"/>
          <w:szCs w:val="24"/>
        </w:rPr>
        <w:t xml:space="preserve"> </w:t>
      </w:r>
      <w:r>
        <w:rPr>
          <w:rFonts w:eastAsia="Times New Roman"/>
          <w:szCs w:val="24"/>
          <w:lang w:val="en-US"/>
        </w:rPr>
        <w:t>chip</w:t>
      </w:r>
      <w:r>
        <w:rPr>
          <w:rFonts w:eastAsia="Times New Roman"/>
          <w:szCs w:val="24"/>
        </w:rPr>
        <w:t>, αγνοώντας να μας πει βεβαίως ότι μπορεί να πήρε ό,τι και να πήρε, αλλά είναι τόσο κατακρημνισμένη που το 44%, το 84%, τ</w:t>
      </w:r>
      <w:r>
        <w:rPr>
          <w:rFonts w:eastAsia="Times New Roman"/>
          <w:szCs w:val="24"/>
        </w:rPr>
        <w:t xml:space="preserve">ο 184%, στερείται αντικειμενικά σημασίας, διότι του ασήμαντου η αύξηση κατά 300% παραμένει ασήμαντη. Αυτά για τον κύριο Υπουργό δεν έχουν </w:t>
      </w:r>
      <w:proofErr w:type="spellStart"/>
      <w:r>
        <w:rPr>
          <w:rFonts w:eastAsia="Times New Roman"/>
          <w:szCs w:val="24"/>
        </w:rPr>
        <w:t>καμ</w:t>
      </w:r>
      <w:r>
        <w:rPr>
          <w:rFonts w:eastAsia="Times New Roman"/>
          <w:szCs w:val="24"/>
        </w:rPr>
        <w:t>μία</w:t>
      </w:r>
      <w:proofErr w:type="spellEnd"/>
      <w:r>
        <w:rPr>
          <w:rFonts w:eastAsia="Times New Roman"/>
          <w:szCs w:val="24"/>
        </w:rPr>
        <w:t xml:space="preserve"> </w:t>
      </w:r>
      <w:r>
        <w:rPr>
          <w:rFonts w:eastAsia="Times New Roman"/>
          <w:szCs w:val="24"/>
        </w:rPr>
        <w:t xml:space="preserve">σημασία. Δεν είναι μαθηματικά. Είναι αδιάφορα. </w:t>
      </w:r>
    </w:p>
    <w:p w14:paraId="7FDB7540"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t>Και πρέπει να σας πω ότι μου έκανε φοβερή εντύπωση. Εγώ περίμεν</w:t>
      </w:r>
      <w:r>
        <w:rPr>
          <w:rFonts w:eastAsia="Times New Roman"/>
          <w:szCs w:val="24"/>
        </w:rPr>
        <w:t xml:space="preserve">α ειλικρινά εδώ, είσαστε τριάμισι χρόνια Κυβέρνηση και καλώς ή κακώς, σας αρέσει ή δεν σας αρέσει -πιθανότατα δεν σας αρέσει-, οδεύετε προς την έξοδο. Εν πάση </w:t>
      </w:r>
      <w:proofErr w:type="spellStart"/>
      <w:r>
        <w:rPr>
          <w:rFonts w:eastAsia="Times New Roman"/>
          <w:szCs w:val="24"/>
        </w:rPr>
        <w:t>περιπτώσει</w:t>
      </w:r>
      <w:proofErr w:type="spellEnd"/>
      <w:r>
        <w:rPr>
          <w:rFonts w:eastAsia="Times New Roman"/>
          <w:szCs w:val="24"/>
        </w:rPr>
        <w:t>, λοιπόν, όπως το λουλούδι λίγο πριν πέσει αφήνει ευωδιές, ανθίζει, είναι ώριμο, κι εσε</w:t>
      </w:r>
      <w:r>
        <w:rPr>
          <w:rFonts w:eastAsia="Times New Roman"/>
          <w:szCs w:val="24"/>
        </w:rPr>
        <w:t xml:space="preserve">ίς περίμενα σήμερα φέρνοντας αυτό το νομοθέτημα στην πραγματικότητα, όχι απλώς να </w:t>
      </w:r>
      <w:r>
        <w:rPr>
          <w:rFonts w:eastAsia="Times New Roman"/>
          <w:szCs w:val="24"/>
        </w:rPr>
        <w:lastRenderedPageBreak/>
        <w:t>μας φέρετε ένα νομοθέτημα το οποίο βασίζεται σε μια συμφωνία σας με την Ευρωπαϊκή Επιτροπή το 2018, αλλά κυρίως να μας αναπτύξετε αυτό που φαντάζομαι ότι κάθε κυβέρνηση στη ω</w:t>
      </w:r>
      <w:r>
        <w:rPr>
          <w:rFonts w:eastAsia="Times New Roman"/>
          <w:szCs w:val="24"/>
        </w:rPr>
        <w:t xml:space="preserve">ρίμανσή της οφείλει να έχει: έναν συνολικό σχεδιασμό για τα ενεργειακά της χώρας. </w:t>
      </w:r>
    </w:p>
    <w:p w14:paraId="7FDB7541" w14:textId="77777777" w:rsidR="00F04917" w:rsidRDefault="00B728C3">
      <w:pPr>
        <w:tabs>
          <w:tab w:val="left" w:pos="2608"/>
        </w:tabs>
        <w:spacing w:after="0" w:line="600" w:lineRule="auto"/>
        <w:ind w:firstLine="720"/>
        <w:jc w:val="both"/>
        <w:rPr>
          <w:rFonts w:eastAsia="Times New Roman"/>
          <w:szCs w:val="24"/>
        </w:rPr>
      </w:pPr>
      <w:r>
        <w:rPr>
          <w:rFonts w:eastAsia="Times New Roman"/>
          <w:szCs w:val="24"/>
        </w:rPr>
        <w:t xml:space="preserve">Να μας πείτε, εν πάση </w:t>
      </w:r>
      <w:proofErr w:type="spellStart"/>
      <w:r>
        <w:rPr>
          <w:rFonts w:eastAsia="Times New Roman"/>
          <w:szCs w:val="24"/>
        </w:rPr>
        <w:t>περιπτώσει</w:t>
      </w:r>
      <w:proofErr w:type="spellEnd"/>
      <w:r>
        <w:rPr>
          <w:rFonts w:eastAsia="Times New Roman"/>
          <w:szCs w:val="24"/>
        </w:rPr>
        <w:t xml:space="preserve">, ανεξαρτήτως αν ο λαός θα το εγκρίνει –δεν θα το εγκρίνει- στην επόμενη εκλογική μάχη, εσείς πώς βλέπετε το ενεργειακό μέλλον της χώρας. Να </w:t>
      </w:r>
      <w:r>
        <w:rPr>
          <w:rFonts w:eastAsia="Times New Roman"/>
          <w:szCs w:val="24"/>
        </w:rPr>
        <w:t>μας πείτε ποιο είναι το όραμά σας, τι θα θέλατε να γίνει με την ωρίμανση που προκαλεί η τριετής και κάτι παραμονή σας στην εξουσία.</w:t>
      </w:r>
    </w:p>
    <w:p w14:paraId="7FDB7542"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Αντ’ αυτού τι ακούσαμε; Ακούσαμε μια μικρόψυχη αντιδικία με το παρελθόν: «Εσείς κάνατε αυτό, εσείς δεν κάνατε εκείνο, εκείνο</w:t>
      </w:r>
      <w:r>
        <w:rPr>
          <w:rFonts w:eastAsia="Times New Roman"/>
          <w:szCs w:val="24"/>
        </w:rPr>
        <w:t xml:space="preserve"> το νούμερο, ετούτο, το άλλο». Η αντιδικία με το παρελθόν, η ανάγκη να αποδείξετε ότι το παρελθόν είναι το αμαρτωλό και εξ αυτού εσείς εξαγνίζεστε. Να μην προσφέρετε τίποτα στον δημόσιο διάλογο, να μην τροφοδοτείτε με κανένα όραμα την ελληνική κοινωνία είν</w:t>
      </w:r>
      <w:r>
        <w:rPr>
          <w:rFonts w:eastAsia="Times New Roman"/>
          <w:szCs w:val="24"/>
        </w:rPr>
        <w:t xml:space="preserve">αι απολύτως δικαιολογημένο, </w:t>
      </w:r>
      <w:r>
        <w:rPr>
          <w:rFonts w:eastAsia="Times New Roman"/>
          <w:szCs w:val="24"/>
        </w:rPr>
        <w:lastRenderedPageBreak/>
        <w:t>αφού κάποιο παρελθόν ήταν κακό. Άρα εξ αντιδιαστολής, έστω κι αν δεν κάνετε τίποτα, το παρόν δεν είναι κακό.</w:t>
      </w:r>
    </w:p>
    <w:p w14:paraId="7FDB7543"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Αυτός δεν είναι τρόπος αντιμετώπισης των πραγμάτων. Δεν μπορεί να ισχυρίζεται κανείς πραγματικά ότι η ΔΕΗ είναι μια επι</w:t>
      </w:r>
      <w:r>
        <w:rPr>
          <w:rFonts w:eastAsia="Times New Roman"/>
          <w:szCs w:val="24"/>
        </w:rPr>
        <w:t xml:space="preserve">χείρηση χωρίς προβλήματα, βασιζόμενος στο Χρηματιστήριο και στην αύξηση της τιμής της μετοχής. Μάλιστα, εξήγησα πριν γιατί αυτό είναι παντελώς ασήμαντο. </w:t>
      </w:r>
    </w:p>
    <w:p w14:paraId="7FDB7544"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 xml:space="preserve">Όμως να πάμε σε ένα δεύτερο επίπεδο. Εάν θυμάμαι καλά -και δεν απευθύνομαι στους ΑΝΕΛ, αλλά στο Κόμμα </w:t>
      </w:r>
      <w:r>
        <w:rPr>
          <w:rFonts w:eastAsia="Times New Roman"/>
          <w:szCs w:val="24"/>
        </w:rPr>
        <w:t>της Ριζοσπαστικής Αριστεράς- εσείς είστε ο ΣΥΡΙΖΑ. Ναι; Ε</w:t>
      </w:r>
      <w:r>
        <w:rPr>
          <w:rFonts w:eastAsia="Times New Roman"/>
          <w:szCs w:val="24"/>
        </w:rPr>
        <w:t>κλεχθήκατε</w:t>
      </w:r>
      <w:r>
        <w:rPr>
          <w:rFonts w:eastAsia="Times New Roman"/>
          <w:szCs w:val="24"/>
        </w:rPr>
        <w:t xml:space="preserve"> ως ΣΥΡΙΖΑ. Ναι; Δεν κατάλαβα, έρχεστε τώρα να μας πείτε εσείς του ΣΥΡΙΖΑ ότι η δικαίωση μιας επιχείρησης είναι η αξία της στο Χρηματιστήριο; Για να καταλάβω, δηλαδή, το δεύτερο ιδεολογικό </w:t>
      </w:r>
      <w:r>
        <w:rPr>
          <w:rFonts w:eastAsia="Times New Roman"/>
          <w:szCs w:val="24"/>
        </w:rPr>
        <w:t xml:space="preserve">σας επιχείρημα ποιο είναι; Ότι το Χρηματιστήριο είναι η απόδειξη της επιτυχίας ή της αποτυχίας ενός εγχειρήματος; </w:t>
      </w:r>
    </w:p>
    <w:p w14:paraId="7FDB7545"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 xml:space="preserve">Γιατί, αν τα πιστεύετε αυτά, παρακαλώ εξηγήστε μου πώς εισήλθατε στον ΣΥΡΙΖΑ. Δεν σας εμπόδισε κανείς να μπείτε;  </w:t>
      </w:r>
    </w:p>
    <w:p w14:paraId="7FDB7546"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lastRenderedPageBreak/>
        <w:t>Με το δελτίο τιμών του Χρη</w:t>
      </w:r>
      <w:r>
        <w:rPr>
          <w:rFonts w:eastAsia="Times New Roman"/>
          <w:szCs w:val="24"/>
        </w:rPr>
        <w:t>ματιστήριου Αθηνών μπήκατε στον ΣΥΡΙΖΑ, κυρίες και κύριοι συνάδελφοι;</w:t>
      </w:r>
    </w:p>
    <w:p w14:paraId="7FDB7547" w14:textId="77777777" w:rsidR="00F04917" w:rsidRDefault="00B728C3">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FDB7548"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Ειλικρινά, ώρες</w:t>
      </w:r>
      <w:r>
        <w:rPr>
          <w:rFonts w:eastAsia="Times New Roman"/>
          <w:szCs w:val="24"/>
        </w:rPr>
        <w:t>-</w:t>
      </w:r>
      <w:r>
        <w:rPr>
          <w:rFonts w:eastAsia="Times New Roman"/>
          <w:szCs w:val="24"/>
        </w:rPr>
        <w:t xml:space="preserve">ώρες είναι άβυσσος η ψυχή του ανθρώπου. Δεν μπορείς να κατανοήσεις τι σου λέει. </w:t>
      </w:r>
    </w:p>
    <w:p w14:paraId="7FDB7549"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 xml:space="preserve">Πέραν αυτού, κύριε Υπουργέ, για να </w:t>
      </w:r>
      <w:r>
        <w:rPr>
          <w:rFonts w:eastAsia="Times New Roman"/>
          <w:szCs w:val="24"/>
        </w:rPr>
        <w:t xml:space="preserve">καταλάβουμε, υπάρχει ή δεν υπάρχει αύξηση των μη πληρωμών των </w:t>
      </w:r>
      <w:proofErr w:type="spellStart"/>
      <w:r>
        <w:rPr>
          <w:rFonts w:eastAsia="Times New Roman"/>
          <w:szCs w:val="24"/>
        </w:rPr>
        <w:t>οφειλομένων</w:t>
      </w:r>
      <w:proofErr w:type="spellEnd"/>
      <w:r>
        <w:rPr>
          <w:rFonts w:eastAsia="Times New Roman"/>
          <w:szCs w:val="24"/>
        </w:rPr>
        <w:t xml:space="preserve"> λογαριασμών στη ΔΕΗ; Υπάρχει ή δεν υπάρχει; Διότι οι πάντες στην ελληνική κοινωνία ισχυρίζονται άλλα για τη ΔΕΗ. </w:t>
      </w:r>
    </w:p>
    <w:p w14:paraId="7FDB754A"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Αφήστε τη Νέα Δημοκρατία. Ας υποθέσουμε ότι η Νέα Δημοκρατία έχει το</w:t>
      </w:r>
      <w:r>
        <w:rPr>
          <w:rFonts w:eastAsia="Times New Roman"/>
          <w:szCs w:val="24"/>
        </w:rPr>
        <w:t xml:space="preserve">ν δικό της εκλογικό σχεδιασμό και θέλει να παρουσιάζει μια πραγματικότητα, όπως αυτή θα επιθυμούσε. Ξεχάστε το. Συνομιλήστε με την κοινωνία έξω. </w:t>
      </w:r>
    </w:p>
    <w:p w14:paraId="7FDB754B"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Υπάρχει ένας Έλληνας ο οποίος αυτήν τη στιγμή να θεωρεί ότι η ΔΕΗ ακμάζει; Για να καταλάβω, δηλαδή. Υπάρχει έν</w:t>
      </w:r>
      <w:r>
        <w:rPr>
          <w:rFonts w:eastAsia="Times New Roman"/>
          <w:szCs w:val="24"/>
        </w:rPr>
        <w:t xml:space="preserve">ας Έλληνας, που να μην πιστεύει ότι η ΔΕΗ βρίσκεται σε βαθύ πρόβλημα, συμπεριλαμβανομένου του Προέδρου και Διευθύνοντος </w:t>
      </w:r>
      <w:r>
        <w:rPr>
          <w:rFonts w:eastAsia="Times New Roman"/>
          <w:szCs w:val="24"/>
        </w:rPr>
        <w:lastRenderedPageBreak/>
        <w:t>Συμβούλου, τον οποίον εσείς ορίσατε; Υπάρχει κανείς να θεωρεί ότι η ΔΕΗ είναι σε ασφαλή νερά, η μεγαλύτερη κατ’ απασχόληση ελληνική επιχ</w:t>
      </w:r>
      <w:r>
        <w:rPr>
          <w:rFonts w:eastAsia="Times New Roman"/>
          <w:szCs w:val="24"/>
        </w:rPr>
        <w:t>είρηση και ότι δεν κινδυνεύει; Αυτός είναι ο σημερινός ισχυρισμός και, μάλιστα, ότι αυτό το νομοθέτημα προσθέτει και δεν αφαιρεί από τη ΔΕΗ;</w:t>
      </w:r>
    </w:p>
    <w:p w14:paraId="7FDB754C"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Αυτό είναι το συνολικό κυβερνητικό πλάνο; Επί τη βάσει αυτής της πραγματικότητας αντιμετωπίζετε την κατάσταση της Δ</w:t>
      </w:r>
      <w:r>
        <w:rPr>
          <w:rFonts w:eastAsia="Times New Roman"/>
          <w:szCs w:val="24"/>
        </w:rPr>
        <w:t>ΕΗ σήμερα; Διότι είναι ωραία να πλάθουμε εικόνες, ωραία να δημιουργούμε ιδεατές πραγματικότητες. Όμως με ιδεατές πραγματικότητες δεν αντιμετωπίζουμε την κατάσταση της ΔΕΗ ως έχει σήμερα. Τι να πει κανείς ώρες</w:t>
      </w:r>
      <w:r>
        <w:rPr>
          <w:rFonts w:eastAsia="Times New Roman"/>
          <w:szCs w:val="24"/>
        </w:rPr>
        <w:t>-</w:t>
      </w:r>
      <w:r>
        <w:rPr>
          <w:rFonts w:eastAsia="Times New Roman"/>
          <w:szCs w:val="24"/>
        </w:rPr>
        <w:t xml:space="preserve">ώρες; Τι να πει; </w:t>
      </w:r>
    </w:p>
    <w:p w14:paraId="7FDB754D"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Διότι, κύριε Υπουργέ, υπήρξατ</w:t>
      </w:r>
      <w:r>
        <w:rPr>
          <w:rFonts w:eastAsia="Times New Roman"/>
          <w:szCs w:val="24"/>
        </w:rPr>
        <w:t>ε Υπουργός Εθνικής Οικονομίας. Φέτος το χρέος της χώρας ανήλθε στο ιστορικό της υψηλό, στο 19</w:t>
      </w:r>
      <w:r>
        <w:rPr>
          <w:rFonts w:eastAsia="Times New Roman"/>
          <w:szCs w:val="24"/>
        </w:rPr>
        <w:t>1,3</w:t>
      </w:r>
      <w:r>
        <w:rPr>
          <w:rFonts w:eastAsia="Times New Roman"/>
          <w:szCs w:val="24"/>
        </w:rPr>
        <w:t>% του Ακαθάριστου Εθνικού Προϊόντος. Ποτέ μέχρι τώρα δεν φτάσαμε σ’ αυτό το επίπεδο.</w:t>
      </w:r>
    </w:p>
    <w:p w14:paraId="7FDB754E"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lastRenderedPageBreak/>
        <w:t>Έχετε τριάμισι χρόνια στην κυβέρνηση της χώρας και έρχεστε λίγο πριν από τη</w:t>
      </w:r>
      <w:r>
        <w:rPr>
          <w:rFonts w:eastAsia="Times New Roman"/>
          <w:szCs w:val="24"/>
        </w:rPr>
        <w:t xml:space="preserve"> λήξη της θητείας σας με το μεγαλύτερο χρέος που είχατε ποτέ. Ουδείς διεθνής οργανισμός προβλέπει ότι θα τηρήσετε τις προβλέψεις όσον αφορά την ελληνική οικονομία. Το πρωτογενές πλεόνασμα </w:t>
      </w:r>
      <w:r>
        <w:rPr>
          <w:rFonts w:eastAsia="Times New Roman"/>
          <w:szCs w:val="24"/>
        </w:rPr>
        <w:t xml:space="preserve">εκτιμάται φέτος σε </w:t>
      </w:r>
      <w:r>
        <w:rPr>
          <w:rFonts w:eastAsia="Times New Roman"/>
          <w:szCs w:val="24"/>
        </w:rPr>
        <w:t xml:space="preserve">2,9% του ΑΕΠ. Σωστά; Όσον αφορά την </w:t>
      </w:r>
      <w:proofErr w:type="spellStart"/>
      <w:r>
        <w:rPr>
          <w:rFonts w:eastAsia="Times New Roman"/>
          <w:szCs w:val="24"/>
        </w:rPr>
        <w:t>υπερφορολόγησ</w:t>
      </w:r>
      <w:r>
        <w:rPr>
          <w:rFonts w:eastAsia="Times New Roman"/>
          <w:szCs w:val="24"/>
        </w:rPr>
        <w:t>η</w:t>
      </w:r>
      <w:proofErr w:type="spellEnd"/>
      <w:r>
        <w:rPr>
          <w:rFonts w:eastAsia="Times New Roman"/>
          <w:szCs w:val="24"/>
        </w:rPr>
        <w:t>, οι αιτίες είναι γνωστές. Τόσο δεν προβλέπει το ΔΝΤ, ο καινούργιος συνομιλητής και φίλος σας, έναντι του 3,5</w:t>
      </w:r>
      <w:r>
        <w:rPr>
          <w:rFonts w:eastAsia="Times New Roman"/>
          <w:szCs w:val="24"/>
        </w:rPr>
        <w:t>%</w:t>
      </w:r>
      <w:r>
        <w:rPr>
          <w:rFonts w:eastAsia="Times New Roman"/>
          <w:szCs w:val="24"/>
        </w:rPr>
        <w:t xml:space="preserve"> που προβλέπετε εσείς; Για να μπορέσουμε, να ξέρουμε, δηλαδή.</w:t>
      </w:r>
    </w:p>
    <w:p w14:paraId="7FDB754F"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Από εκεί και πέρα, αν έχετε την καλοσύνη, υπάρχει για την ανάπτυξη μια πρόβλεψη για</w:t>
      </w:r>
      <w:r>
        <w:rPr>
          <w:rFonts w:eastAsia="Times New Roman"/>
          <w:szCs w:val="24"/>
        </w:rPr>
        <w:t xml:space="preserve"> φέτος να υπερβαίνει το 2%; Υπάρχει ένας διεθνής οργανισμός που να λέει ότι αυτή η Κυβέρνηση θα φέρει ανάπτυξη πάνω από 2%; </w:t>
      </w:r>
    </w:p>
    <w:p w14:paraId="7FDB7550" w14:textId="77777777" w:rsidR="00F04917" w:rsidRDefault="00B728C3">
      <w:pPr>
        <w:tabs>
          <w:tab w:val="left" w:pos="2940"/>
        </w:tabs>
        <w:spacing w:after="0"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Μας κατηγορείτε γι’ αυτό; Αν είναι πάνω από 2%;</w:t>
      </w:r>
    </w:p>
    <w:p w14:paraId="7FDB7551" w14:textId="77777777" w:rsidR="00F04917" w:rsidRDefault="00B728C3">
      <w:pPr>
        <w:tabs>
          <w:tab w:val="left" w:pos="2940"/>
        </w:tabs>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Αν σας κατηγορούμε; Να καταλάβω ένα πράγμα</w:t>
      </w:r>
      <w:r>
        <w:rPr>
          <w:rFonts w:eastAsia="Times New Roman"/>
          <w:szCs w:val="24"/>
        </w:rPr>
        <w:t xml:space="preserve">. Όταν η πραγματικότητα υπολείπεται των προβλέψεων, πρέπει να σας επαινέσουμε; Να μην </w:t>
      </w:r>
      <w:r>
        <w:rPr>
          <w:rFonts w:eastAsia="Times New Roman"/>
          <w:szCs w:val="24"/>
        </w:rPr>
        <w:lastRenderedPageBreak/>
        <w:t>σας κατηγορήσουμε; Όταν, δηλαδή, λέτε στην ελληνική κοινωνία «εγώ θα φέρω ανάπτυξη 2,5, 3, 4, 8» και φέρνετε 1 και κάτι, πρέπει να σας πούμε «μπράβο, συγχαρητήρια που πέσ</w:t>
      </w:r>
      <w:r>
        <w:rPr>
          <w:rFonts w:eastAsia="Times New Roman"/>
          <w:szCs w:val="24"/>
        </w:rPr>
        <w:t>ατε έξω»; Για να καταλάβω τι μας ζητάτε, δηλαδή.</w:t>
      </w:r>
    </w:p>
    <w:p w14:paraId="7FDB7552" w14:textId="77777777" w:rsidR="00F04917" w:rsidRDefault="00B728C3">
      <w:pPr>
        <w:tabs>
          <w:tab w:val="left" w:pos="2940"/>
        </w:tabs>
        <w:spacing w:after="0" w:line="600" w:lineRule="auto"/>
        <w:ind w:firstLine="720"/>
        <w:jc w:val="both"/>
        <w:rPr>
          <w:rFonts w:eastAsia="Times New Roman"/>
          <w:szCs w:val="24"/>
        </w:rPr>
      </w:pPr>
      <w:r>
        <w:rPr>
          <w:rFonts w:eastAsia="Times New Roman"/>
          <w:szCs w:val="24"/>
        </w:rPr>
        <w:t>Ακούστε. Δεν είναι κακό το θέατρο του παραλόγου. Δεν είναι καθόλου κακό. Μπορεί κανείς να συνομιλεί και με το παράλογο υπό άλλους όρους. Απλώς, αυτό δεν είναι πολιτική. Αυτό δεν είναι κυβερνητική πρακτική. Α</w:t>
      </w:r>
      <w:r>
        <w:rPr>
          <w:rFonts w:eastAsia="Times New Roman"/>
          <w:szCs w:val="24"/>
        </w:rPr>
        <w:t>υτό δεν είναι πολιτική αντιμετώπιση της κρίσης. Αυτό δεν είναι καθαρή έξοδος. Είναι απλώς ένας παραλογισμός, ένα διανοητικό παιχνίδι.</w:t>
      </w:r>
    </w:p>
    <w:p w14:paraId="7FDB7553" w14:textId="77777777" w:rsidR="00F04917" w:rsidRDefault="00B728C3">
      <w:pPr>
        <w:spacing w:after="0" w:line="600" w:lineRule="auto"/>
        <w:ind w:firstLine="720"/>
        <w:jc w:val="both"/>
        <w:rPr>
          <w:rFonts w:eastAsia="Times New Roman"/>
          <w:szCs w:val="24"/>
        </w:rPr>
      </w:pPr>
      <w:r>
        <w:rPr>
          <w:rFonts w:eastAsia="Times New Roman"/>
          <w:szCs w:val="24"/>
        </w:rPr>
        <w:t>Αυτό, λοιπόν, το οποίο κάνει η Κυβέρνηση αυτή τη στιγμή είναι ότι λέει οτιδήποτε απίθανο μπορεί να φανταστεί κανείς, θεωρώ</w:t>
      </w:r>
      <w:r>
        <w:rPr>
          <w:rFonts w:eastAsia="Times New Roman"/>
          <w:szCs w:val="24"/>
        </w:rPr>
        <w:t xml:space="preserve">ντας ως αυτονόητο ότι θα μπει και η άλλη πλευρά, είτε τα άλλα κόμματα είτε η κοινωνία σε αυτόν τον διάλογο επί του παραλόγου. </w:t>
      </w:r>
    </w:p>
    <w:p w14:paraId="7FDB7554" w14:textId="77777777" w:rsidR="00F04917" w:rsidRDefault="00B728C3">
      <w:pPr>
        <w:spacing w:after="0" w:line="600" w:lineRule="auto"/>
        <w:ind w:firstLine="720"/>
        <w:jc w:val="both"/>
        <w:rPr>
          <w:rFonts w:eastAsia="Times New Roman"/>
          <w:szCs w:val="24"/>
        </w:rPr>
      </w:pPr>
      <w:r>
        <w:rPr>
          <w:rFonts w:eastAsia="Times New Roman"/>
          <w:szCs w:val="24"/>
        </w:rPr>
        <w:t>Δηλαδή, θα καθίσουμε να συζητήσουμε εάν είναι θρίαμβος το 44% -το ασήμαντο- ανόδου της μετοχής της ΔΕΗ, αγνοώντας ότι η μετοχή τη</w:t>
      </w:r>
      <w:r>
        <w:rPr>
          <w:rFonts w:eastAsia="Times New Roman"/>
          <w:szCs w:val="24"/>
        </w:rPr>
        <w:t xml:space="preserve">ς ΔΕΗ είναι κατά κρημνού. </w:t>
      </w:r>
    </w:p>
    <w:p w14:paraId="7FDB7555" w14:textId="77777777" w:rsidR="00F04917" w:rsidRDefault="00B728C3">
      <w:pPr>
        <w:spacing w:after="0" w:line="600" w:lineRule="auto"/>
        <w:ind w:firstLine="720"/>
        <w:jc w:val="both"/>
        <w:rPr>
          <w:rFonts w:eastAsia="Times New Roman"/>
          <w:szCs w:val="24"/>
        </w:rPr>
      </w:pPr>
      <w:r>
        <w:rPr>
          <w:rFonts w:eastAsia="Times New Roman"/>
          <w:szCs w:val="24"/>
        </w:rPr>
        <w:lastRenderedPageBreak/>
        <w:t>Για να έρθουμε πάλι στη λογική, κύριε Υπουργέ, είχατε σήμερα μία ευκαιρία. Εξάλλου, δεν θα έχετε πολλές, διότι κακά τα ψέματα η κλεψύδρα εξαντλείται. Είχατε μία ευκαιρία να παρουσιάσετε, έστω και κατά τη φάση αναχώρησης αυτής της</w:t>
      </w:r>
      <w:r>
        <w:rPr>
          <w:rFonts w:eastAsia="Times New Roman"/>
          <w:szCs w:val="24"/>
        </w:rPr>
        <w:t xml:space="preserve"> Κυβέρνησης, ένα όραμα για την ενεργειακή πολιτική της χώρας. Μία πολιτική που εσείς θα μπορούσατε να έχετε δημιουργήσει και να την εισηγηθείτε στην ελληνική κοινωνία ως λύση για το μείζον ενεργειακό πρόβλημα. Απωλέσατε αυτή την ευκαιρία, ασχολούμενος με τ</w:t>
      </w:r>
      <w:r>
        <w:rPr>
          <w:rFonts w:eastAsia="Times New Roman"/>
          <w:szCs w:val="24"/>
        </w:rPr>
        <w:t xml:space="preserve">η μικροκομματική κριτική του παρελθόντος. Σας το λέω ότι δεν θα έχετε πολλές ακόμη! </w:t>
      </w:r>
    </w:p>
    <w:p w14:paraId="7FDB7556" w14:textId="77777777" w:rsidR="00F04917" w:rsidRDefault="00B728C3">
      <w:pPr>
        <w:spacing w:after="0" w:line="600" w:lineRule="auto"/>
        <w:ind w:firstLine="720"/>
        <w:jc w:val="both"/>
        <w:rPr>
          <w:rFonts w:eastAsia="Times New Roman"/>
          <w:szCs w:val="24"/>
        </w:rPr>
      </w:pPr>
      <w:r>
        <w:rPr>
          <w:rFonts w:eastAsia="Times New Roman"/>
          <w:szCs w:val="24"/>
        </w:rPr>
        <w:t xml:space="preserve">Σας ευχαριστώ πολύ. </w:t>
      </w:r>
    </w:p>
    <w:p w14:paraId="7FDB7557" w14:textId="77777777" w:rsidR="00F04917" w:rsidRDefault="00B728C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FDB7558" w14:textId="77777777" w:rsidR="00F04917" w:rsidRDefault="00B728C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δώσω τώρα τον λόγο στην </w:t>
      </w:r>
      <w:r>
        <w:rPr>
          <w:rFonts w:eastAsia="Times New Roman"/>
          <w:szCs w:val="24"/>
        </w:rPr>
        <w:t xml:space="preserve">κ. </w:t>
      </w:r>
      <w:proofErr w:type="spellStart"/>
      <w:r>
        <w:rPr>
          <w:rFonts w:eastAsia="Times New Roman"/>
          <w:szCs w:val="24"/>
        </w:rPr>
        <w:t>Παπανάτσιου</w:t>
      </w:r>
      <w:proofErr w:type="spellEnd"/>
      <w:r>
        <w:rPr>
          <w:rFonts w:eastAsia="Times New Roman"/>
          <w:szCs w:val="24"/>
        </w:rPr>
        <w:t xml:space="preserve"> για τρία λεπτά.</w:t>
      </w:r>
    </w:p>
    <w:p w14:paraId="7FDB7559" w14:textId="77777777" w:rsidR="00F04917" w:rsidRDefault="00B728C3">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Θα μιλήσω από εδώ, κύριε Πρόεδρε, για να μην καθυστερούμε. </w:t>
      </w:r>
    </w:p>
    <w:p w14:paraId="7FDB755A" w14:textId="77777777" w:rsidR="00F04917" w:rsidRDefault="00B728C3">
      <w:pPr>
        <w:spacing w:after="0" w:line="600" w:lineRule="auto"/>
        <w:ind w:firstLine="720"/>
        <w:jc w:val="both"/>
        <w:rPr>
          <w:rFonts w:eastAsia="Times New Roman"/>
          <w:szCs w:val="24"/>
        </w:rPr>
      </w:pPr>
      <w:r>
        <w:rPr>
          <w:rFonts w:eastAsia="Times New Roman"/>
          <w:szCs w:val="24"/>
        </w:rPr>
        <w:lastRenderedPageBreak/>
        <w:t>Η τροπολογία είναι με γενικό αριθμό 1559 και ειδικό 183. Είναι τροποποίηση του άρθρου 395 του ν</w:t>
      </w:r>
      <w:r>
        <w:rPr>
          <w:rFonts w:eastAsia="Times New Roman"/>
          <w:szCs w:val="24"/>
        </w:rPr>
        <w:t>.</w:t>
      </w:r>
      <w:r>
        <w:rPr>
          <w:rFonts w:eastAsia="Times New Roman"/>
          <w:szCs w:val="24"/>
        </w:rPr>
        <w:t xml:space="preserve">4512/2018 </w:t>
      </w:r>
      <w:r>
        <w:rPr>
          <w:rFonts w:eastAsia="Times New Roman"/>
          <w:szCs w:val="24"/>
        </w:rPr>
        <w:t>και</w:t>
      </w:r>
      <w:r>
        <w:rPr>
          <w:rFonts w:eastAsia="Times New Roman"/>
          <w:szCs w:val="24"/>
        </w:rPr>
        <w:t xml:space="preserve"> </w:t>
      </w:r>
      <w:r>
        <w:rPr>
          <w:rFonts w:eastAsia="Times New Roman"/>
          <w:szCs w:val="24"/>
        </w:rPr>
        <w:t>α</w:t>
      </w:r>
      <w:r>
        <w:rPr>
          <w:rFonts w:eastAsia="Times New Roman"/>
          <w:szCs w:val="24"/>
        </w:rPr>
        <w:t>φορά στελέχωση από το Γενικό Λογιστή</w:t>
      </w:r>
      <w:r>
        <w:rPr>
          <w:rFonts w:eastAsia="Times New Roman"/>
          <w:szCs w:val="24"/>
        </w:rPr>
        <w:t xml:space="preserve">ριο του Κράτους στον ΕΦΚΑ. </w:t>
      </w:r>
    </w:p>
    <w:p w14:paraId="7FDB755B" w14:textId="77777777" w:rsidR="00F04917" w:rsidRDefault="00B728C3">
      <w:pPr>
        <w:spacing w:after="0" w:line="600" w:lineRule="auto"/>
        <w:ind w:firstLine="720"/>
        <w:jc w:val="both"/>
        <w:rPr>
          <w:rFonts w:eastAsia="Times New Roman"/>
          <w:szCs w:val="24"/>
        </w:rPr>
      </w:pPr>
      <w:r>
        <w:rPr>
          <w:rFonts w:eastAsia="Times New Roman"/>
          <w:szCs w:val="24"/>
        </w:rPr>
        <w:t xml:space="preserve">Είχαν προβλεφθεί πενήντα δύο οργανικές θέσεις μόνιμου προσωπικού, απλά τώρα ερχόμαστε και κάνουμε την ανάλυση. Οι πενήντα θέσεις μόνιμου προσωπικού είναι ειδικότερα είκοσι δύο θέσεις κατηγορίας ΠΕ κλάδου </w:t>
      </w:r>
      <w:r>
        <w:rPr>
          <w:rFonts w:eastAsia="Times New Roman"/>
          <w:szCs w:val="24"/>
        </w:rPr>
        <w:t>δ</w:t>
      </w:r>
      <w:r>
        <w:rPr>
          <w:rFonts w:eastAsia="Times New Roman"/>
          <w:szCs w:val="24"/>
        </w:rPr>
        <w:t>ημοσιονομικών, επτά θέσ</w:t>
      </w:r>
      <w:r>
        <w:rPr>
          <w:rFonts w:eastAsia="Times New Roman"/>
          <w:szCs w:val="24"/>
        </w:rPr>
        <w:t xml:space="preserve">εις κατηγορίας ΤΕ κλάδου </w:t>
      </w:r>
      <w:r>
        <w:rPr>
          <w:rFonts w:eastAsia="Times New Roman"/>
          <w:szCs w:val="24"/>
        </w:rPr>
        <w:t>δ</w:t>
      </w:r>
      <w:r>
        <w:rPr>
          <w:rFonts w:eastAsia="Times New Roman"/>
          <w:szCs w:val="24"/>
        </w:rPr>
        <w:t xml:space="preserve">ημοσιονομικών, είκοσι μία θέσεις κατηγορίας ΔΕ κλάδου </w:t>
      </w:r>
      <w:r>
        <w:rPr>
          <w:rFonts w:eastAsia="Times New Roman"/>
          <w:szCs w:val="24"/>
        </w:rPr>
        <w:t>δ</w:t>
      </w:r>
      <w:r>
        <w:rPr>
          <w:rFonts w:eastAsia="Times New Roman"/>
          <w:szCs w:val="24"/>
        </w:rPr>
        <w:t xml:space="preserve">ημοσιονομικών και δύο θέσεις κατηγορίας ΔΕ κλάδου </w:t>
      </w:r>
      <w:r>
        <w:rPr>
          <w:rFonts w:eastAsia="Times New Roman"/>
          <w:szCs w:val="24"/>
        </w:rPr>
        <w:t>δ</w:t>
      </w:r>
      <w:r>
        <w:rPr>
          <w:rFonts w:eastAsia="Times New Roman"/>
          <w:szCs w:val="24"/>
        </w:rPr>
        <w:t>ημοσιονομικών με σχέση εργασίας ιδιωτικού δικαίου αορίστου χρόνου. Οι πρώτες πενήντα θέσεις είναι μόνιμου προσωπικού.</w:t>
      </w:r>
    </w:p>
    <w:p w14:paraId="7FDB755C" w14:textId="77777777" w:rsidR="00F04917" w:rsidRDefault="00B728C3">
      <w:pPr>
        <w:spacing w:after="0" w:line="600" w:lineRule="auto"/>
        <w:ind w:firstLine="720"/>
        <w:jc w:val="both"/>
        <w:rPr>
          <w:rFonts w:eastAsia="Times New Roman"/>
          <w:szCs w:val="24"/>
        </w:rPr>
      </w:pPr>
      <w:r>
        <w:rPr>
          <w:rFonts w:eastAsia="Times New Roman"/>
          <w:szCs w:val="24"/>
        </w:rPr>
        <w:t>Επίσης</w:t>
      </w:r>
      <w:r>
        <w:rPr>
          <w:rFonts w:eastAsia="Times New Roman"/>
          <w:szCs w:val="24"/>
        </w:rPr>
        <w:t>, στο πρώτο εδάφιο της περίπτωσης α΄ της παραγράφου 5 του άρθρου 395 του ν</w:t>
      </w:r>
      <w:r>
        <w:rPr>
          <w:rFonts w:eastAsia="Times New Roman"/>
          <w:szCs w:val="24"/>
        </w:rPr>
        <w:t>.</w:t>
      </w:r>
      <w:r>
        <w:rPr>
          <w:rFonts w:eastAsia="Times New Roman"/>
          <w:szCs w:val="24"/>
        </w:rPr>
        <w:t>4512/2018 η φράση «που υπηρετούν» αντικαθίσταται με τη φράση «που έχουν υπηρετήσει».</w:t>
      </w:r>
    </w:p>
    <w:p w14:paraId="7FDB755D" w14:textId="77777777" w:rsidR="00F04917" w:rsidRDefault="00B728C3">
      <w:pPr>
        <w:spacing w:after="0" w:line="600" w:lineRule="auto"/>
        <w:ind w:firstLine="720"/>
        <w:jc w:val="both"/>
        <w:rPr>
          <w:rFonts w:eastAsia="Times New Roman"/>
          <w:szCs w:val="24"/>
        </w:rPr>
      </w:pPr>
      <w:r>
        <w:rPr>
          <w:rFonts w:eastAsia="Times New Roman"/>
          <w:szCs w:val="24"/>
        </w:rPr>
        <w:lastRenderedPageBreak/>
        <w:t>Στην περίπτωση α΄ της παραγράφου 5 του άρθρου 395 του ν</w:t>
      </w:r>
      <w:r>
        <w:rPr>
          <w:rFonts w:eastAsia="Times New Roman"/>
          <w:szCs w:val="24"/>
        </w:rPr>
        <w:t>.</w:t>
      </w:r>
      <w:r>
        <w:rPr>
          <w:rFonts w:eastAsia="Times New Roman"/>
          <w:szCs w:val="24"/>
        </w:rPr>
        <w:t>4512/2018 προστίθεται τ</w:t>
      </w:r>
      <w:r>
        <w:rPr>
          <w:rFonts w:eastAsia="Times New Roman"/>
          <w:szCs w:val="24"/>
        </w:rPr>
        <w:t>έταρτο</w:t>
      </w:r>
      <w:r>
        <w:rPr>
          <w:rFonts w:eastAsia="Times New Roman"/>
          <w:szCs w:val="24"/>
        </w:rPr>
        <w:t xml:space="preserve"> εδάφιο ως </w:t>
      </w:r>
      <w:r>
        <w:rPr>
          <w:rFonts w:eastAsia="Times New Roman"/>
          <w:szCs w:val="24"/>
        </w:rPr>
        <w:t>εξής: «Για τη διασφάλιση της άμεσης λειτουργίας της υπηρεσίας, αποσπώνται σε θέση ευθύνης ιδίου ή ανωτέρου επιπέδου των οργανικών μονάδων αυτής, με κοινή απόφαση του Υπουργού Εργασίας, Κοινωνικής Ασφάλισης και Κοινωνικής Αλληλεγγύης και του Υπουργού Οικονο</w:t>
      </w:r>
      <w:r>
        <w:rPr>
          <w:rFonts w:eastAsia="Times New Roman"/>
          <w:szCs w:val="24"/>
        </w:rPr>
        <w:t>μικών προϊστάμενοι, που έχουν υπηρετήσει σε θέσεις ευθύνης στη Γενική Διεύθυνση Χορήγησης Συντάξεων Δημοσίου Τομέα της Γενικής Γραμματείας Δημοσιονομικής Πολιτικής του Υπουργείου Οικονομικών. Κατά παρέκκλιση των κε</w:t>
      </w:r>
      <w:r>
        <w:rPr>
          <w:rFonts w:eastAsia="Times New Roman"/>
          <w:szCs w:val="24"/>
        </w:rPr>
        <w:t>ί</w:t>
      </w:r>
      <w:r>
        <w:rPr>
          <w:rFonts w:eastAsia="Times New Roman"/>
          <w:szCs w:val="24"/>
        </w:rPr>
        <w:t>μ</w:t>
      </w:r>
      <w:r>
        <w:rPr>
          <w:rFonts w:eastAsia="Times New Roman"/>
          <w:szCs w:val="24"/>
        </w:rPr>
        <w:t>ε</w:t>
      </w:r>
      <w:r>
        <w:rPr>
          <w:rFonts w:eastAsia="Times New Roman"/>
          <w:szCs w:val="24"/>
        </w:rPr>
        <w:t>νων διατάξεων, η ανωτέρω απόσπαση λήγει</w:t>
      </w:r>
      <w:r>
        <w:rPr>
          <w:rFonts w:eastAsia="Times New Roman"/>
          <w:szCs w:val="24"/>
        </w:rPr>
        <w:t xml:space="preserve"> αυτοδικαίως με την επιλογή και τοποθέτηση προϊσταμένων, σύμφωνα με τις διατάξεις των άρθρων 84 έως 86 του ν</w:t>
      </w:r>
      <w:r>
        <w:rPr>
          <w:rFonts w:eastAsia="Times New Roman"/>
          <w:szCs w:val="24"/>
        </w:rPr>
        <w:t>.</w:t>
      </w:r>
      <w:r>
        <w:rPr>
          <w:rFonts w:eastAsia="Times New Roman"/>
          <w:szCs w:val="24"/>
        </w:rPr>
        <w:t xml:space="preserve">3528/2007, όπως ισχύουν. </w:t>
      </w:r>
    </w:p>
    <w:p w14:paraId="7FDB755E" w14:textId="77777777" w:rsidR="00F04917" w:rsidRDefault="00B728C3">
      <w:pPr>
        <w:spacing w:after="0" w:line="600" w:lineRule="auto"/>
        <w:ind w:firstLine="720"/>
        <w:jc w:val="both"/>
        <w:rPr>
          <w:rFonts w:eastAsia="Times New Roman"/>
          <w:szCs w:val="24"/>
        </w:rPr>
      </w:pPr>
      <w:r>
        <w:rPr>
          <w:rFonts w:eastAsia="Times New Roman"/>
          <w:szCs w:val="24"/>
        </w:rPr>
        <w:t>Επίσης, στην παράγραφο 9 του άρθρου 395 προστίθεται τρίτο εδάφιο, ως εξής: «Οι προϊστάμενοι οργανικών μονάδων καταλαμβάνο</w:t>
      </w:r>
      <w:r>
        <w:rPr>
          <w:rFonts w:eastAsia="Times New Roman"/>
          <w:szCs w:val="24"/>
        </w:rPr>
        <w:t xml:space="preserve">υν θέση αντίστοιχου επιπέδου στο Υπουργείο Οικονομικών με αυτή που κατείχαν πριν από την κατάργηση της Γενικής Διεύθυνσης Χορήγησης Συντάξεων Δημοσίου Τομέα. </w:t>
      </w:r>
    </w:p>
    <w:p w14:paraId="7FDB755F" w14:textId="77777777" w:rsidR="00F04917" w:rsidRDefault="00B728C3">
      <w:pPr>
        <w:spacing w:after="0" w:line="600" w:lineRule="auto"/>
        <w:ind w:firstLine="720"/>
        <w:jc w:val="both"/>
        <w:rPr>
          <w:rFonts w:eastAsia="Times New Roman"/>
          <w:szCs w:val="24"/>
        </w:rPr>
      </w:pPr>
      <w:r>
        <w:rPr>
          <w:rFonts w:eastAsia="Times New Roman"/>
          <w:szCs w:val="24"/>
        </w:rPr>
        <w:lastRenderedPageBreak/>
        <w:t>Οι επιτελικές αρμοδιότητες που προβλέπονταν στη Γενική Διεύθυνση Χορήγησης Συντάξεων Δημοσίου Τομ</w:t>
      </w:r>
      <w:r>
        <w:rPr>
          <w:rFonts w:eastAsia="Times New Roman"/>
          <w:szCs w:val="24"/>
        </w:rPr>
        <w:t>έα του Γενικού Λογιστηρίου του Κράτους ασκούνται από τη Διεύθυνση Απονομής Συντάξεων του Ενιαίου Φορέα Κοινωνικής Ασφάλισης».</w:t>
      </w:r>
    </w:p>
    <w:p w14:paraId="7FDB7560" w14:textId="77777777" w:rsidR="00F04917" w:rsidRDefault="00B728C3">
      <w:pPr>
        <w:spacing w:after="0" w:line="600" w:lineRule="auto"/>
        <w:ind w:firstLine="720"/>
        <w:jc w:val="both"/>
        <w:rPr>
          <w:rFonts w:eastAsia="Times New Roman"/>
          <w:szCs w:val="24"/>
        </w:rPr>
      </w:pPr>
      <w:r>
        <w:rPr>
          <w:rFonts w:eastAsia="Times New Roman"/>
          <w:szCs w:val="24"/>
        </w:rPr>
        <w:t xml:space="preserve">Ευχαριστώ. </w:t>
      </w:r>
    </w:p>
    <w:p w14:paraId="7FDB7561" w14:textId="77777777" w:rsidR="00F04917" w:rsidRDefault="00B728C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Μανιάτης με έχει παρακαλέσει για μία τρίλεπτη παρέμβαση. Μόνο με τη συναίνεση το</w:t>
      </w:r>
      <w:r>
        <w:rPr>
          <w:rFonts w:eastAsia="Times New Roman"/>
          <w:szCs w:val="24"/>
        </w:rPr>
        <w:t xml:space="preserve">υ Σώματος μπορώ να το κάνω, διότι οι Κοινοβουλευτικοί Εκπρόσωποι δεν έχουν δευτερολογία στα επείγοντα νομοσχέδια. Επομένως, επειδή θα μιλήσει αύριο, δεν μπορεί να παρέμβει σήμερα. </w:t>
      </w:r>
    </w:p>
    <w:p w14:paraId="7FDB7562" w14:textId="77777777" w:rsidR="00F04917" w:rsidRDefault="00B728C3">
      <w:pPr>
        <w:spacing w:after="0" w:line="600" w:lineRule="auto"/>
        <w:ind w:firstLine="720"/>
        <w:jc w:val="both"/>
        <w:rPr>
          <w:rFonts w:eastAsia="Times New Roman"/>
          <w:szCs w:val="24"/>
        </w:rPr>
      </w:pPr>
      <w:r>
        <w:rPr>
          <w:rFonts w:eastAsia="Times New Roman"/>
          <w:szCs w:val="24"/>
        </w:rPr>
        <w:t xml:space="preserve">Συναινεί το Σώμα στο να παρέμβει ο κ. Μανιάτης. </w:t>
      </w:r>
    </w:p>
    <w:p w14:paraId="7FDB7563" w14:textId="77777777" w:rsidR="00F04917" w:rsidRDefault="00B728C3">
      <w:pPr>
        <w:spacing w:after="0"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w:t>
      </w:r>
      <w:r>
        <w:rPr>
          <w:rFonts w:eastAsia="Times New Roman"/>
          <w:szCs w:val="24"/>
        </w:rPr>
        <w:t xml:space="preserve"> μάλιστα. </w:t>
      </w:r>
    </w:p>
    <w:p w14:paraId="7FDB7564" w14:textId="77777777" w:rsidR="00F04917" w:rsidRDefault="00B728C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 που έχω τη συναίνεση του Σώματος. </w:t>
      </w:r>
    </w:p>
    <w:p w14:paraId="7FDB7565" w14:textId="77777777" w:rsidR="00F04917" w:rsidRDefault="00B728C3">
      <w:pPr>
        <w:spacing w:after="0" w:line="600" w:lineRule="auto"/>
        <w:ind w:firstLine="720"/>
        <w:jc w:val="both"/>
        <w:rPr>
          <w:rFonts w:eastAsia="Times New Roman"/>
          <w:szCs w:val="24"/>
        </w:rPr>
      </w:pPr>
      <w:r>
        <w:rPr>
          <w:rFonts w:eastAsia="Times New Roman"/>
          <w:szCs w:val="24"/>
        </w:rPr>
        <w:t>Κύριε Μανιάτη, μπορείτε να μιλήσετε από τη θέση σας για τρία λεπτά.</w:t>
      </w:r>
    </w:p>
    <w:p w14:paraId="7FDB7566" w14:textId="77777777" w:rsidR="00F04917" w:rsidRDefault="00B728C3">
      <w:pPr>
        <w:spacing w:after="0" w:line="600" w:lineRule="auto"/>
        <w:ind w:firstLine="720"/>
        <w:jc w:val="both"/>
        <w:rPr>
          <w:rFonts w:eastAsia="Times New Roman"/>
          <w:szCs w:val="24"/>
        </w:rPr>
      </w:pPr>
      <w:r>
        <w:rPr>
          <w:rFonts w:eastAsia="Times New Roman"/>
          <w:b/>
          <w:szCs w:val="24"/>
        </w:rPr>
        <w:lastRenderedPageBreak/>
        <w:t>ΙΩΑΝΝΗΣ ΜΑΝΙΑΤΗΣ</w:t>
      </w:r>
      <w:r>
        <w:rPr>
          <w:rFonts w:eastAsia="Times New Roman"/>
          <w:szCs w:val="24"/>
        </w:rPr>
        <w:t>: Εάν είναι δυνατόν να είναι και ο Υπουργός εδώ για να ακούσει, γιατί η παρέμβασή μ</w:t>
      </w:r>
      <w:r>
        <w:rPr>
          <w:rFonts w:eastAsia="Times New Roman"/>
          <w:szCs w:val="24"/>
        </w:rPr>
        <w:t xml:space="preserve">ου αφορά αυτά που είπε πριν. </w:t>
      </w:r>
    </w:p>
    <w:p w14:paraId="7FDB7567" w14:textId="77777777" w:rsidR="00F04917" w:rsidRDefault="00B728C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Τότε θα περιμένετε μετά τους συναδέλφους. Δεν θα τους διακόψω. Θα λάβει τον λόγο η πρώτη πεντάδα. </w:t>
      </w:r>
    </w:p>
    <w:p w14:paraId="7FDB7568" w14:textId="77777777" w:rsidR="00F04917" w:rsidRDefault="00B728C3">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Εντάξει, κύριε Πρόεδρε. </w:t>
      </w:r>
    </w:p>
    <w:p w14:paraId="7FDB7569" w14:textId="77777777" w:rsidR="00F04917" w:rsidRDefault="00B728C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η κ</w:t>
      </w:r>
      <w:r>
        <w:rPr>
          <w:rFonts w:eastAsia="Times New Roman"/>
          <w:szCs w:val="24"/>
        </w:rPr>
        <w:t>.</w:t>
      </w:r>
      <w:r>
        <w:rPr>
          <w:rFonts w:eastAsia="Times New Roman"/>
          <w:szCs w:val="24"/>
        </w:rPr>
        <w:t xml:space="preserve"> Θεοδώρα </w:t>
      </w:r>
      <w:proofErr w:type="spellStart"/>
      <w:r>
        <w:rPr>
          <w:rFonts w:eastAsia="Times New Roman"/>
          <w:szCs w:val="24"/>
        </w:rPr>
        <w:t>Μεγαλοοικονόμου</w:t>
      </w:r>
      <w:proofErr w:type="spellEnd"/>
      <w:r>
        <w:rPr>
          <w:rFonts w:eastAsia="Times New Roman"/>
          <w:szCs w:val="24"/>
        </w:rPr>
        <w:t xml:space="preserve"> από τον ΣΥΡΙΖΑ.</w:t>
      </w:r>
    </w:p>
    <w:p w14:paraId="7FDB756A"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Ευχαριστώ, κύριε Πρόεδρε. </w:t>
      </w:r>
    </w:p>
    <w:p w14:paraId="7FDB756B"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αρχίσω με κάτι που μου έκανε εντύπωση από τον εισηγητή της Νέας Δημοκρατίας, ότι μίλησε για την πτώχευση της ΔΕΗ τώρα, επί της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7FDB756C"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Φαίνεται ότι έχετε πάθει, κύριοι συνάδελφοι, άν</w:t>
      </w:r>
      <w:r>
        <w:rPr>
          <w:rFonts w:eastAsia="Times New Roman" w:cs="Times New Roman"/>
          <w:szCs w:val="24"/>
        </w:rPr>
        <w:t>οι</w:t>
      </w:r>
      <w:r>
        <w:rPr>
          <w:rFonts w:eastAsia="Times New Roman" w:cs="Times New Roman"/>
          <w:szCs w:val="24"/>
        </w:rPr>
        <w:t xml:space="preserve">α, ξεχνάτε πάρα πολύ εύκολα. Διότι τότε δεν ήμουν Βουλευτής εγώ, αλλά το δοχείο των προσλήψεων και αυτό που θέλατε να παίρνετε και να δίνετε στους ψηφοφόρους σας ήταν η ΔΕΗ, ο ΟΤΕ και η </w:t>
      </w:r>
      <w:r>
        <w:rPr>
          <w:rFonts w:eastAsia="Times New Roman" w:cs="Times New Roman"/>
          <w:szCs w:val="24"/>
        </w:rPr>
        <w:lastRenderedPageBreak/>
        <w:t>Ολυμπιακή, τους οποίο</w:t>
      </w:r>
      <w:r>
        <w:rPr>
          <w:rFonts w:eastAsia="Times New Roman" w:cs="Times New Roman"/>
          <w:szCs w:val="24"/>
        </w:rPr>
        <w:t xml:space="preserve">υς καταστρέψατε. Δεν υπήρχε γνωστός μου που να μην είχε διοριστεί στη ΔΕΗ. Αφήστε και τους συνδικαλιστές που τους δίνατε εσείς, το ΠΑΣΟΚ, τους μεγάλους μισθούς. </w:t>
      </w:r>
    </w:p>
    <w:p w14:paraId="7FDB756D"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Μην τα ξεχνάτε αυτά καθόλου, κύριε Σκρέκα.</w:t>
      </w:r>
    </w:p>
    <w:p w14:paraId="7FDB756E"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Αναφέρθηκα εγώ σε εσάς προσωπ</w:t>
      </w:r>
      <w:r>
        <w:rPr>
          <w:rFonts w:eastAsia="Times New Roman" w:cs="Times New Roman"/>
          <w:szCs w:val="24"/>
        </w:rPr>
        <w:t>ικά;</w:t>
      </w:r>
    </w:p>
    <w:p w14:paraId="7FDB756F"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Όχι, είπατε ότι πτωχεύει η τωρινή Κυβέρνηση τη ΔΕΗ. </w:t>
      </w:r>
    </w:p>
    <w:p w14:paraId="7FDB7570"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Γιατί αναφέρεστε σε εμένα προσωπικά; Είναι προσωπικό; </w:t>
      </w:r>
    </w:p>
    <w:p w14:paraId="7FDB7571"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Εσείς το είπατε.</w:t>
      </w:r>
    </w:p>
    <w:p w14:paraId="7FDB7572"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Μην κάνετε διάλογο και μην κάνετε προσωπικές αναφορές. Η Νέα Δημοκρατία να λέτε ότι το είπε. </w:t>
      </w:r>
    </w:p>
    <w:p w14:paraId="7FDB7573"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Η Νέα Δημοκρατία, εντάξει, κύριε Πρόεδρε. </w:t>
      </w:r>
    </w:p>
    <w:p w14:paraId="7FDB7574"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Να μιλήσετε για το κόμμα που τα έκανε. </w:t>
      </w:r>
    </w:p>
    <w:p w14:paraId="7FDB7575"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Οδήγησα</w:t>
      </w:r>
      <w:r>
        <w:rPr>
          <w:rFonts w:eastAsia="Times New Roman" w:cs="Times New Roman"/>
          <w:szCs w:val="24"/>
        </w:rPr>
        <w:t xml:space="preserve">ν στην πτώχευση. Καλά που ο ΟΤΕ άλλαξε μορφή και γλίτωσε λιγάκι. </w:t>
      </w:r>
    </w:p>
    <w:p w14:paraId="7FDB7576"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δεν γίνονταν απεργίες, όταν ήταν η Νέα Δημοκρατία ή το ΠΑΣΟΚ; Δεν κατέβαζαν τους διακόπτες επί ΠΑΣΟΚ; Εγώ πάρα πολλές φορές είχα μείνει χωρίς ρεύμα. Τότε δεν σας πείραζε, ήταν εντάξε</w:t>
      </w:r>
      <w:r>
        <w:rPr>
          <w:rFonts w:eastAsia="Times New Roman" w:cs="Times New Roman"/>
          <w:szCs w:val="24"/>
        </w:rPr>
        <w:t xml:space="preserve">ι όλα. Και μάλιστα υπήρχαν παρατεταμένες διακοπές, όχι απλώς διακοπές. </w:t>
      </w:r>
    </w:p>
    <w:p w14:paraId="7FDB7577"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ήταν ψέμα να θεωρήσουμε ότι τότε ήταν εντάξει όλα. Πριν να εκλεγεί ο ΣΥΡΙΖΑ, πριν το 2015 -αν θυμάμαι καλά- μια οικογένεια, μητέρα και κορίτσι πέθαναν, επειδή τους είχαν κόψει το ρε</w:t>
      </w:r>
      <w:r>
        <w:rPr>
          <w:rFonts w:eastAsia="Times New Roman" w:cs="Times New Roman"/>
          <w:szCs w:val="24"/>
        </w:rPr>
        <w:t xml:space="preserve">ύμα. Είχαν ένα κερί και πήραν φωτιά. </w:t>
      </w:r>
    </w:p>
    <w:p w14:paraId="7FDB7578"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Τώρα η ΔΕΗ έχει και κοινωνικό τιμολόγιο, έχει και δόσεις, οπότε θεωρώ ότι είναι καλύτερα τα πράγματα. </w:t>
      </w:r>
    </w:p>
    <w:p w14:paraId="7FDB7579"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τώρα να αναφερθώ στο νομοσχέδιο. Άκουσα προσεκτικά όλες τις πλευρές και τους συναδέλφους και έχω βγάλει τα εξή</w:t>
      </w:r>
      <w:r>
        <w:rPr>
          <w:rFonts w:eastAsia="Times New Roman" w:cs="Times New Roman"/>
          <w:szCs w:val="24"/>
        </w:rPr>
        <w:t xml:space="preserve">ς συμπεράσματα: Η Αξιωματική Αντιπολίτευση έχει επιδοθεί για άλλη μια φορά σε μια λαϊκίστικη ρητορική. Έτσι, συνάδελφοι </w:t>
      </w:r>
      <w:r>
        <w:rPr>
          <w:rFonts w:eastAsia="Times New Roman" w:cs="Times New Roman"/>
          <w:szCs w:val="24"/>
        </w:rPr>
        <w:lastRenderedPageBreak/>
        <w:t>της Νέας Δημοκρατίας αποδεικνύουν ότι το μόνο που τους ενδιαφέρει δεν είναι το συμφέρον της πατρίδας τους, αλλά το πώς θα βελτιώσουν την</w:t>
      </w:r>
      <w:r>
        <w:rPr>
          <w:rFonts w:eastAsia="Times New Roman" w:cs="Times New Roman"/>
          <w:szCs w:val="24"/>
        </w:rPr>
        <w:t xml:space="preserve"> εικόνα τους στην κοινή γνώμη. </w:t>
      </w:r>
    </w:p>
    <w:p w14:paraId="7FDB757A"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Πολλά μπορούμε να πούμε για την απελευθέρωση. Όμως, εγώ -για να μην μακρηγορώ, γιατί ο χρόνος είναι και σύντομος- έχω συνοψίσει έξι αλήθειες: </w:t>
      </w:r>
    </w:p>
    <w:p w14:paraId="7FDB757B"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πρώτη αλήθεια: Η ΔΕΗ έχει αμετάκλητα καταδικαστεί στο Γενικό Δικαστήριο της Ευρ</w:t>
      </w:r>
      <w:r>
        <w:rPr>
          <w:rFonts w:eastAsia="Times New Roman" w:cs="Times New Roman"/>
          <w:szCs w:val="24"/>
        </w:rPr>
        <w:t xml:space="preserve">ωπαϊκής Ένωσης για τη μονοπωλιακή εκμετάλλευση του λιγνίτη. Προφανώς, δεν μπορούμε να αγνοούμε τις αποφάσεις του Ευρωπαϊκού Δικαστηρίου. </w:t>
      </w:r>
    </w:p>
    <w:p w14:paraId="7FDB757C"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Οφείλουμε, κύριε συνάδελφε, να σεβόμαστε τα όργανα της Ευρωπαϊκής Ένωσης και σε αυτό φαντάζομαι ότι συμφωνεί η πλευρά </w:t>
      </w:r>
      <w:r>
        <w:rPr>
          <w:rFonts w:eastAsia="Times New Roman" w:cs="Times New Roman"/>
          <w:szCs w:val="24"/>
        </w:rPr>
        <w:t xml:space="preserve">της Νέας Δημοκρατίας. </w:t>
      </w:r>
    </w:p>
    <w:p w14:paraId="7FDB757D"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Δεύτερη αλήθεια: Όπως είναι αυτονόητο, η εισαγωγή νέων ανταγωνιστικών εταιρειών θα επηρεάσει, φυσικά, τις τιμές του ηλεκτρικού ρεύματος προς τα κάτω, όχι προς τα επάνω, και επομένως, ο καταναλωτής θα ωφεληθεί από τις μειωμένες τιμές.</w:t>
      </w:r>
      <w:r>
        <w:rPr>
          <w:rFonts w:eastAsia="Times New Roman" w:cs="Times New Roman"/>
          <w:szCs w:val="24"/>
        </w:rPr>
        <w:t xml:space="preserve"> Όταν υπάρχει ανταγωνισμός, οι τιμές μειώνονται. </w:t>
      </w:r>
    </w:p>
    <w:p w14:paraId="7FDB757E"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Τρίτη αλήθεια: Έτσι και αλλιώς, ο προσανατολισμός σε ευρωπαϊκό και διεθνές επίπεδο για την ενέργεια είναι να στραφούμε προς </w:t>
      </w:r>
      <w:r>
        <w:rPr>
          <w:rFonts w:eastAsia="Times New Roman" w:cs="Times New Roman"/>
          <w:szCs w:val="24"/>
        </w:rPr>
        <w:t xml:space="preserve">ανανεώσιμες πηγές ενέργειας </w:t>
      </w:r>
      <w:r>
        <w:rPr>
          <w:rFonts w:eastAsia="Times New Roman" w:cs="Times New Roman"/>
          <w:szCs w:val="24"/>
        </w:rPr>
        <w:t>και όχι προς τον λιγνίτη. Το σημερινό νομοσχέδιο αφορά</w:t>
      </w:r>
      <w:r>
        <w:rPr>
          <w:rFonts w:eastAsia="Times New Roman" w:cs="Times New Roman"/>
          <w:szCs w:val="24"/>
        </w:rPr>
        <w:t xml:space="preserve"> μόνο ένα κομμάτι της παραγωγής λιγνίτη και όχι όλες τις πηγές ενέργειας. </w:t>
      </w:r>
    </w:p>
    <w:p w14:paraId="7FDB757F"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τέταρτη αλήθεια είναι ότι το νομοσχέδιο σε καμμιά περίπτωση δεν αποδυναμώνει τη ΔΕΗ από τον κυρίαρχο ρόλο της, αφού θα αγοραστεί από τους ιδιώτες ένα ποσοστό ίσο με το 40% της </w:t>
      </w:r>
      <w:proofErr w:type="spellStart"/>
      <w:r>
        <w:rPr>
          <w:rFonts w:eastAsia="Times New Roman" w:cs="Times New Roman"/>
          <w:szCs w:val="24"/>
        </w:rPr>
        <w:t>λιγ</w:t>
      </w:r>
      <w:r>
        <w:rPr>
          <w:rFonts w:eastAsia="Times New Roman" w:cs="Times New Roman"/>
          <w:szCs w:val="24"/>
        </w:rPr>
        <w:t>νιτικής</w:t>
      </w:r>
      <w:proofErr w:type="spellEnd"/>
      <w:r>
        <w:rPr>
          <w:rFonts w:eastAsia="Times New Roman" w:cs="Times New Roman"/>
          <w:szCs w:val="24"/>
        </w:rPr>
        <w:t xml:space="preserve"> παραγωγής της ΔΕΗ. Έτσι και αλλιώς, η </w:t>
      </w:r>
      <w:r>
        <w:rPr>
          <w:rFonts w:eastAsia="Times New Roman" w:cs="Times New Roman"/>
          <w:szCs w:val="24"/>
        </w:rPr>
        <w:t xml:space="preserve">μονάδα </w:t>
      </w:r>
      <w:r>
        <w:rPr>
          <w:rFonts w:eastAsia="Times New Roman" w:cs="Times New Roman"/>
          <w:szCs w:val="24"/>
        </w:rPr>
        <w:t xml:space="preserve">της Μεγαλόπολης είχε περιορισμένη διάρκεια ζωής, μέχρι το 2025. </w:t>
      </w:r>
    </w:p>
    <w:p w14:paraId="7FDB7580"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Πέμπτη αλήθεια: Οι τοπικές κοινωνίες, δηλαδή η Αρκαδία, η Κοζάνη, η Φλώρινα θα εξακολουθήσουν να επωφελούνται για τη χρηματοδότηση των έργ</w:t>
      </w:r>
      <w:r>
        <w:rPr>
          <w:rFonts w:eastAsia="Times New Roman" w:cs="Times New Roman"/>
          <w:szCs w:val="24"/>
        </w:rPr>
        <w:t xml:space="preserve">ων υποδομής και προστασίας του περιβάλλοντος, αφού στη θέση του </w:t>
      </w:r>
      <w:proofErr w:type="spellStart"/>
      <w:r>
        <w:rPr>
          <w:rFonts w:eastAsia="Times New Roman" w:cs="Times New Roman"/>
          <w:szCs w:val="24"/>
        </w:rPr>
        <w:t>λιγνιτόσημου</w:t>
      </w:r>
      <w:proofErr w:type="spellEnd"/>
      <w:r>
        <w:rPr>
          <w:rFonts w:eastAsia="Times New Roman" w:cs="Times New Roman"/>
          <w:szCs w:val="24"/>
        </w:rPr>
        <w:t xml:space="preserve"> τώρα θα υπάρχει ένα ειδικό τέλος -που όπως είπε και ο κύριος Υπουργός, αντί για 1,20 ευρώ πήγε στα 1,40 ευρώ και πάρα πολύ καλά- ίσο με 1,40 ευρώ ανά </w:t>
      </w:r>
      <w:proofErr w:type="spellStart"/>
      <w:r>
        <w:rPr>
          <w:rFonts w:eastAsia="Times New Roman" w:cs="Times New Roman"/>
          <w:szCs w:val="24"/>
        </w:rPr>
        <w:t>μεγαλοκιλοβατώρα</w:t>
      </w:r>
      <w:proofErr w:type="spellEnd"/>
      <w:r>
        <w:rPr>
          <w:rFonts w:eastAsia="Times New Roman" w:cs="Times New Roman"/>
          <w:szCs w:val="24"/>
        </w:rPr>
        <w:t>, το οποίο θα</w:t>
      </w:r>
      <w:r>
        <w:rPr>
          <w:rFonts w:eastAsia="Times New Roman" w:cs="Times New Roman"/>
          <w:szCs w:val="24"/>
        </w:rPr>
        <w:t xml:space="preserve"> αποδίδει τα χρηματικά ποσά, τα οποία αποδίδονται και σήμερα. </w:t>
      </w:r>
    </w:p>
    <w:p w14:paraId="7FDB7581"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7FDB7582"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μισό λεπτό ακόμη, κύριε Πρόεδρε. </w:t>
      </w:r>
    </w:p>
    <w:p w14:paraId="7FDB7583" w14:textId="77777777" w:rsidR="00F04917" w:rsidRDefault="00B728C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έκτη αλήθεια είναι ότι εξασφαλίζονται οι θέσεις εργασίας των ε</w:t>
      </w:r>
      <w:r>
        <w:rPr>
          <w:rFonts w:eastAsia="Times New Roman" w:cs="Times New Roman"/>
          <w:szCs w:val="24"/>
        </w:rPr>
        <w:t xml:space="preserve">ργαζομένων στις μονάδες που θα πωληθούν για τα επόμενα έξι χρόνια. </w:t>
      </w:r>
    </w:p>
    <w:p w14:paraId="7FDB758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Σε αυτό το σημείο  θα τονίσω για τις αντιδράσεις που έχουν προκληθεί ότι έχουμε πρώτιστο ενδιαφέρον για την προστασία των εργαζομένων και των δικαιωμάτων τους και θεωρώ επίσης ότι είναι αυ</w:t>
      </w:r>
      <w:r>
        <w:rPr>
          <w:rFonts w:eastAsia="Times New Roman" w:cs="Times New Roman"/>
          <w:szCs w:val="24"/>
        </w:rPr>
        <w:t>τονόητο -γιατί μας είπατε ότι δεν θα προσληφθούν- ότι οι εργαζόμενοι που έχουν ήδη εμπειρία χρόνων στις θέσεις αυτές θα είναι το κατάλληλο προσωπικό που θα μπορούν να αξιοποιήσουν μελλοντικοί ιδιώτες εργοδότες. Εξάλλου, ας μην ξεχνάμε ότι η σημερινή Κυβέρν</w:t>
      </w:r>
      <w:r>
        <w:rPr>
          <w:rFonts w:eastAsia="Times New Roman" w:cs="Times New Roman"/>
          <w:szCs w:val="24"/>
        </w:rPr>
        <w:t>ηση έκανε το παν για να σταματήσει το άνευ όρων ξεπούλημα της ΔΕΗ, που είχε ξεκινήσει με τη δημιουργία της λεγόμενης «μικρής ΔΕΗ».</w:t>
      </w:r>
    </w:p>
    <w:p w14:paraId="7FDB758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νομίζω ότι πια η συζήτηση θα πρέπει να μεταστραφεί στη γενικότερη στρατηγική μας για την ενέργεια, με ορίζ</w:t>
      </w:r>
      <w:r>
        <w:rPr>
          <w:rFonts w:eastAsia="Times New Roman" w:cs="Times New Roman"/>
          <w:szCs w:val="24"/>
        </w:rPr>
        <w:t xml:space="preserve">οντα το μέλλον και τις αλλαγές που έρχονται. </w:t>
      </w:r>
    </w:p>
    <w:p w14:paraId="7FDB758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Επίσης, ας μην ξεχνάμε ότι οι τοπικές κοινωνίες –και μιλώ κατά κύριο λόγο για τη Μεγαλόπολη, τη Φλώρινα και την Κοζάνη- ζούσαν επί δεκαετίες και εξακολουθούν να ζουν χάρη στα </w:t>
      </w:r>
      <w:proofErr w:type="spellStart"/>
      <w:r>
        <w:rPr>
          <w:rFonts w:eastAsia="Times New Roman" w:cs="Times New Roman"/>
          <w:szCs w:val="24"/>
        </w:rPr>
        <w:t>λιγνιτικά</w:t>
      </w:r>
      <w:proofErr w:type="spellEnd"/>
      <w:r>
        <w:rPr>
          <w:rFonts w:eastAsia="Times New Roman" w:cs="Times New Roman"/>
          <w:szCs w:val="24"/>
        </w:rPr>
        <w:t xml:space="preserve"> ορυχεία και τη ΔΕΗ. Θα πρ</w:t>
      </w:r>
      <w:r>
        <w:rPr>
          <w:rFonts w:eastAsia="Times New Roman" w:cs="Times New Roman"/>
          <w:szCs w:val="24"/>
        </w:rPr>
        <w:t xml:space="preserve">έπει να δούμε πια σοβαρά τον σχεδιασμό για την επόμενη μέρα αυτών των περιοχών, για την αξιοποίηση των εδαφών και την τόνωση των οικονομικών. </w:t>
      </w:r>
    </w:p>
    <w:p w14:paraId="7FDB758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Πιστεύω ότι η Κυβέρνηση προχωρά πάρα πολύ σωστά. Να σκεφτούμε ότι το Γενικό Δικαστήριο της Ευρωπαϊκής Ένωσης θα </w:t>
      </w:r>
      <w:r>
        <w:rPr>
          <w:rFonts w:eastAsia="Times New Roman" w:cs="Times New Roman"/>
          <w:szCs w:val="24"/>
        </w:rPr>
        <w:t>μας δικαιώσει και δεν θα μας βάζει συνέχεια πρόστιμα και έτσι δεν θα υπάρχει ο ισχυρισμός της Νέας Δημοκρατίας ότι «δεν το κάνουμε για εντυπωσιασμό, αλλά για ωφέλεια του ελληνικού λαού». Δεν συμφωνώ, κύριοι συνάδελφοι. Το κάνετε απλώς για να εντυπωσιάσετε,</w:t>
      </w:r>
      <w:r>
        <w:rPr>
          <w:rFonts w:eastAsia="Times New Roman" w:cs="Times New Roman"/>
          <w:szCs w:val="24"/>
        </w:rPr>
        <w:t xml:space="preserve"> να πείτε αυτά που θέλετε να πείτε για τους ψηφοφόρους σας.</w:t>
      </w:r>
    </w:p>
    <w:p w14:paraId="7FDB758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FDB7589"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FDB758A"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συνάδελφος κ. Ιωάννης Αντωνιάδης από τη Νέα Δημοκρατία με μια μικρή ανοχή και αυτός, όπως και η κ. </w:t>
      </w:r>
      <w:proofErr w:type="spellStart"/>
      <w:r>
        <w:rPr>
          <w:rFonts w:eastAsia="Times New Roman" w:cs="Times New Roman"/>
          <w:szCs w:val="24"/>
        </w:rPr>
        <w:t>Μεγαλοοικονόμου</w:t>
      </w:r>
      <w:proofErr w:type="spellEnd"/>
      <w:r>
        <w:rPr>
          <w:rFonts w:eastAsia="Times New Roman" w:cs="Times New Roman"/>
          <w:szCs w:val="24"/>
        </w:rPr>
        <w:t>.</w:t>
      </w:r>
    </w:p>
    <w:p w14:paraId="7FDB758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Κύριε Αντωνιάδη, έχετε τον λόγο.</w:t>
      </w:r>
    </w:p>
    <w:p w14:paraId="7FDB758C"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Ευχαριστώ, κύριε Πρόεδρε.</w:t>
      </w:r>
    </w:p>
    <w:p w14:paraId="7FDB758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Ακούγοντας χθες τον Υπουργό τον κ. Σταθάκη ν</w:t>
      </w:r>
      <w:r>
        <w:rPr>
          <w:rFonts w:eastAsia="Times New Roman" w:cs="Times New Roman"/>
          <w:szCs w:val="24"/>
        </w:rPr>
        <w:t xml:space="preserve">α απαντά, σε μια διαδικασία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στις επισημάνσεις τον Βουλευτών, είχα την εντύπωση ότι άκουγα έναν εκπρόσωπο της τρόικας. Με τέτοια υπερηφάνεια και έπαρση διηγούνταν τα κατορθώματά του, πώς πούλησε μερικά εκατομμύρια παραπάνω τον ΔΕΣΦΑ, πώς θα πουλ</w:t>
      </w:r>
      <w:r>
        <w:rPr>
          <w:rFonts w:eastAsia="Times New Roman" w:cs="Times New Roman"/>
          <w:szCs w:val="24"/>
        </w:rPr>
        <w:t xml:space="preserve">ήσει τώρα τη ΔΕΗ. Ξέχασε, βέβαια, να μας πει για το ΤΑΙΠΕΔ, πώς δέσμευσε όλη την περιουσία του ελληνικού λαού για εκατό χρόνια. Πραγματικά φαντάζομαι ότι δάκρυσε όλη η Ελλάδα με τις επιτυχίες του! Άξιος! </w:t>
      </w:r>
    </w:p>
    <w:p w14:paraId="7FDB758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ακούσαμε το εξής παράλογο: Η μετοχή της ΔΕΗ </w:t>
      </w:r>
      <w:r>
        <w:rPr>
          <w:rFonts w:eastAsia="Times New Roman" w:cs="Times New Roman"/>
          <w:szCs w:val="24"/>
        </w:rPr>
        <w:t xml:space="preserve">αυξήθηκε κατά 60%, προφανώς γιατί ο κ. Σταθάκης πουλάει τις τρεις μονάδες! Αυτά τα μαθηματικά πού τα έμαθε δεν μπορώ να καταλάβω. </w:t>
      </w:r>
    </w:p>
    <w:p w14:paraId="7FDB758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Ανήθικο δεύτερο. Ακούστε το ωραίο: Χρησιμοποιούν πολλοί συνάδελφοι του ΣΥΡΙΖΑ την απόφαση του Ευρωπαϊκού Δικαστηρίου. Η απόφα</w:t>
      </w:r>
      <w:r>
        <w:rPr>
          <w:rFonts w:eastAsia="Times New Roman" w:cs="Times New Roman"/>
          <w:szCs w:val="24"/>
        </w:rPr>
        <w:t>ση του Ευρωπαϊκού Δικαστηρίου -την ανέφερε και ο κύριος Υπουργός- βγήκε τον Μάιο του 2016. Εσείς ψηφίσατε για την πώληση της ΔΕΗ τον Αύγουστο του 2015. Τι σχέση έχει το Ευρωπαϊκό Δικαστήριο; Είχατε κανένα «βαθύ λαρύγγι» το οποίο σας ενημέρωνε ότι το Ευρωπα</w:t>
      </w:r>
      <w:r>
        <w:rPr>
          <w:rFonts w:eastAsia="Times New Roman" w:cs="Times New Roman"/>
          <w:szCs w:val="24"/>
        </w:rPr>
        <w:t>ϊκό Δικαστήριο θα υποχρεώσει να πουληθούν; Σε ποιον τα πουλάτε αυτά;</w:t>
      </w:r>
    </w:p>
    <w:p w14:paraId="7FDB759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Κύριοι συνάδελφοι, ξεκινώντας από ένα θέμα το οποίο ταρακούνησε τα πολιτικά πράγματα της χώρας το 2014 και ήταν από τους βασικούς πυλώνες της νίκης του ΣΥΡΙΖΑ –και μιλάω για το θέμα της Δ</w:t>
      </w:r>
      <w:r>
        <w:rPr>
          <w:rFonts w:eastAsia="Times New Roman" w:cs="Times New Roman"/>
          <w:szCs w:val="24"/>
        </w:rPr>
        <w:t xml:space="preserve">ΕΗ και την πώληση των μονάδων-, θέλω να υπενθυμίσω τις δύο φράσεις του κ. Τσίπρα και του κ. Καμμένου: «Εθνικό έγκλημα που </w:t>
      </w:r>
      <w:r>
        <w:rPr>
          <w:rFonts w:eastAsia="Times New Roman" w:cs="Times New Roman"/>
          <w:szCs w:val="24"/>
        </w:rPr>
        <w:lastRenderedPageBreak/>
        <w:t xml:space="preserve">πρέπει να αποτραπεί», έλεγε ο κ. Τσίπρας. Δεν λέω τα υπόλοιπα. «Δωρίζουν τη δημόσια περιουσία» ο κ. Καμμένος. </w:t>
      </w:r>
    </w:p>
    <w:p w14:paraId="7FDB759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Ο τίτλος, λοιπόν, του σ</w:t>
      </w:r>
      <w:r>
        <w:rPr>
          <w:rFonts w:eastAsia="Times New Roman" w:cs="Times New Roman"/>
          <w:szCs w:val="24"/>
        </w:rPr>
        <w:t>ημερινού νομοσχεδίου θα έπρεπε να είναι μόνον ένας: «Συγγνώμη! Συγγνώμη! Συγγνώμη!». «Συγγνώμη από τον ελληνικό λαό γιατί τον εξαπατήσαμε, υφαρπάξαμε την ψήφο και γίναμε κυβέρνηση». Είναι η μεγαλύτερη πολιτική απάτη των ΣΥΡΙΖΑ – ΑΝΕΛ. Στο τέλος των οκτώ άρ</w:t>
      </w:r>
      <w:r>
        <w:rPr>
          <w:rFonts w:eastAsia="Times New Roman" w:cs="Times New Roman"/>
          <w:szCs w:val="24"/>
        </w:rPr>
        <w:t>θρων μαζί με τις υπογραφές των Υπουργών έπρεπε να είναι και οι τρεις παραιτήσεις: του κ. Σταθάκη, του κ. Τσίπρα και του κ. Καμμένου.</w:t>
      </w:r>
    </w:p>
    <w:p w14:paraId="7FDB759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απάντησε σε τίποτα ο κύριος Υπουργός. Πότε έπρατταν το σωστό; Το σωστό ήταν τότε όταν έλεγαν ότι δεν πρέπει να πουληθεί</w:t>
      </w:r>
      <w:r>
        <w:rPr>
          <w:rFonts w:eastAsia="Times New Roman" w:cs="Times New Roman"/>
          <w:szCs w:val="24"/>
        </w:rPr>
        <w:t xml:space="preserve"> ή σήμερα που πρέπει να πουληθεί. Ποιο από τα δύο ήταν σωστό; Για να ξέρει ο ελληνικός λαός πότε στήριξε το λάθος. Τότε στήριζε λάθος ή τώρα; Εκτός και </w:t>
      </w:r>
      <w:proofErr w:type="spellStart"/>
      <w:r>
        <w:rPr>
          <w:rFonts w:eastAsia="Times New Roman" w:cs="Times New Roman"/>
          <w:szCs w:val="24"/>
        </w:rPr>
        <w:t>εἀν</w:t>
      </w:r>
      <w:proofErr w:type="spellEnd"/>
      <w:r>
        <w:rPr>
          <w:rFonts w:eastAsia="Times New Roman" w:cs="Times New Roman"/>
          <w:szCs w:val="24"/>
        </w:rPr>
        <w:t xml:space="preserve"> ισχύει το «είπαμε πέντε ψέματα για να πάρουμε την εξουσία».</w:t>
      </w:r>
    </w:p>
    <w:p w14:paraId="7FDB759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Επίσης, χαίρομαι γιατί προσκολλήθηκε ο Σ</w:t>
      </w:r>
      <w:r>
        <w:rPr>
          <w:rFonts w:eastAsia="Times New Roman" w:cs="Times New Roman"/>
          <w:szCs w:val="24"/>
        </w:rPr>
        <w:t>ΥΡΙΖΑ στη θρησκεία. Σε κάθε δύσκολο νομοσχέδιο βάζει και έναν προστάτη άγιο.</w:t>
      </w:r>
    </w:p>
    <w:p w14:paraId="7FDB759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Εδώ έβαλε τον Άγιο Γεώργιο για να διασφαλίσει την επιτυχία της πώλησης της ΔΕΗ. Δεν υπάρχει </w:t>
      </w:r>
      <w:proofErr w:type="spellStart"/>
      <w:r>
        <w:rPr>
          <w:rFonts w:eastAsia="Times New Roman" w:cs="Times New Roman"/>
          <w:szCs w:val="24"/>
        </w:rPr>
        <w:t>καμμία</w:t>
      </w:r>
      <w:proofErr w:type="spellEnd"/>
      <w:r>
        <w:rPr>
          <w:rFonts w:eastAsia="Times New Roman" w:cs="Times New Roman"/>
          <w:szCs w:val="24"/>
        </w:rPr>
        <w:t xml:space="preserve"> διαβούλευση με τους τοπικούς φορείς. Όλοι οι δήμαρχοι και οι περιφερειάρχες που </w:t>
      </w:r>
      <w:r>
        <w:rPr>
          <w:rFonts w:eastAsia="Times New Roman" w:cs="Times New Roman"/>
          <w:szCs w:val="24"/>
        </w:rPr>
        <w:t xml:space="preserve">ήλθαν στη διαβούλευση ερωτήθηκαν και κανείς δεν είχε διαβούλευση εκτός από τη συνάντηση των τριών και πέντε λεπτών που είχαμε. </w:t>
      </w:r>
      <w:proofErr w:type="spellStart"/>
      <w:r>
        <w:rPr>
          <w:rFonts w:eastAsia="Times New Roman" w:cs="Times New Roman"/>
          <w:szCs w:val="24"/>
        </w:rPr>
        <w:t>Καμμία</w:t>
      </w:r>
      <w:proofErr w:type="spellEnd"/>
      <w:r>
        <w:rPr>
          <w:rFonts w:eastAsia="Times New Roman" w:cs="Times New Roman"/>
          <w:szCs w:val="24"/>
        </w:rPr>
        <w:t xml:space="preserve"> πρόταση από τους τοπικούς φορείς δεν έγινε δεκτή.</w:t>
      </w:r>
    </w:p>
    <w:p w14:paraId="7FDB759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Κοιτώντας, επίσης, το νομοσχέδιο, κύριοι συνάδελφοι -ούτε σε αυτά απάντη</w:t>
      </w:r>
      <w:r>
        <w:rPr>
          <w:rFonts w:eastAsia="Times New Roman" w:cs="Times New Roman"/>
          <w:szCs w:val="24"/>
        </w:rPr>
        <w:t xml:space="preserve">σε ο κύριος Υπουργός- στο άρθρο 3 -ακούστε ένα άλλο ωραίο παράλογο της υπόθεσης, για να μην το χαρακτηρίσω ανέντιμο- τι λέει; «Πλαίσιο διαγωνιστικής διαδικασίας για την ολοκλήρωση της </w:t>
      </w:r>
      <w:proofErr w:type="spellStart"/>
      <w:r>
        <w:rPr>
          <w:rFonts w:eastAsia="Times New Roman" w:cs="Times New Roman"/>
          <w:szCs w:val="24"/>
        </w:rPr>
        <w:t>αποεπένδυσης</w:t>
      </w:r>
      <w:proofErr w:type="spellEnd"/>
      <w:r>
        <w:rPr>
          <w:rFonts w:eastAsia="Times New Roman" w:cs="Times New Roman"/>
          <w:szCs w:val="24"/>
        </w:rPr>
        <w:t>».</w:t>
      </w:r>
    </w:p>
    <w:p w14:paraId="7FDB759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Όσο, λοιπόν, η ΔΕΗ έχει αυτά τα εργοστάσια, καίει λιγνίτη</w:t>
      </w:r>
      <w:r>
        <w:rPr>
          <w:rFonts w:eastAsia="Times New Roman" w:cs="Times New Roman"/>
          <w:szCs w:val="24"/>
        </w:rPr>
        <w:t xml:space="preserve"> και παράγει ηλεκτρικό ρεύμα είναι επένδυση σε λιγνίτη και όταν ο ιδιώτης το πάρει και χρησιμοποιεί το ίδιο εργοστάσιο με την καύση του λιγνίτη, τότε είναι </w:t>
      </w:r>
      <w:proofErr w:type="spellStart"/>
      <w:r>
        <w:rPr>
          <w:rFonts w:eastAsia="Times New Roman" w:cs="Times New Roman"/>
          <w:szCs w:val="24"/>
        </w:rPr>
        <w:t>αποεπένδυση</w:t>
      </w:r>
      <w:proofErr w:type="spellEnd"/>
      <w:r>
        <w:rPr>
          <w:rFonts w:eastAsia="Times New Roman" w:cs="Times New Roman"/>
          <w:szCs w:val="24"/>
        </w:rPr>
        <w:t xml:space="preserve">. Μα, αυτό είναι πώληση! </w:t>
      </w:r>
      <w:r>
        <w:rPr>
          <w:rFonts w:eastAsia="Times New Roman" w:cs="Times New Roman"/>
          <w:szCs w:val="24"/>
        </w:rPr>
        <w:lastRenderedPageBreak/>
        <w:t>Είναι ξεκάθαρο. Πωλούνται τα εργοστάσια, εκτός και αν χαρίζονται</w:t>
      </w:r>
      <w:r>
        <w:rPr>
          <w:rFonts w:eastAsia="Times New Roman" w:cs="Times New Roman"/>
          <w:szCs w:val="24"/>
        </w:rPr>
        <w:t>, οπότε πρέπει να βάλει τη λέξη «δωρεά».</w:t>
      </w:r>
    </w:p>
    <w:p w14:paraId="7FDB759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Άρα, λοιπόν, ας αφήσουν αυτές τις πολιτικές απάτες και ας χρησιμοποιήσουν τις πραγματικές λέξεις, που είναι η λέξη «πώληση».</w:t>
      </w:r>
    </w:p>
    <w:p w14:paraId="7FDB759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Επειδή βλέπω ότι περνάει και ο χρόνος, το γιατί δεν ψηφίζουμε το νομοσχέδιο είναι γνωστό. </w:t>
      </w:r>
      <w:r>
        <w:rPr>
          <w:rFonts w:eastAsia="Times New Roman" w:cs="Times New Roman"/>
          <w:szCs w:val="24"/>
        </w:rPr>
        <w:t>Ο κύριος λόγος είναι ότι μετατρέπει τη ΔΕΗ σε ένα κουφάρι και δεν διασφαλίζει τον ανταγωνισμό για τη μείωση του ηλεκτρικού ρεύματος προς όφελος του ελληνικού λαού.</w:t>
      </w:r>
    </w:p>
    <w:p w14:paraId="7FDB759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Έρχομαι, όμως, στο πιο σημαντικό που με αφορά και δεν ειπώθηκε. Δεν ψηφίζουμε το νομοσχέδιο </w:t>
      </w:r>
      <w:r>
        <w:rPr>
          <w:rFonts w:eastAsia="Times New Roman" w:cs="Times New Roman"/>
          <w:szCs w:val="24"/>
        </w:rPr>
        <w:t>και δεν το ψηφίζουμε, γιατί η τοπική κοινωνία δεν παίρνει κανένα αντιστάθμισμα. Μιλάω για τη Φλώρινα και τη Μεγαλόπολη. Είναι οι περιοχές οι οποίες επί δεκάδες χρόνια προσφέρουν και δεν παίρνουν τίποτα.</w:t>
      </w:r>
    </w:p>
    <w:p w14:paraId="7FDB759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Ποιος γνωρίζει από τον ελληνικό λαό και από εσάς τους</w:t>
      </w:r>
      <w:r>
        <w:rPr>
          <w:rFonts w:eastAsia="Times New Roman" w:cs="Times New Roman"/>
          <w:szCs w:val="24"/>
        </w:rPr>
        <w:t xml:space="preserve"> παρισταμένους συναδέλφους που δεν έχετε την υποχρέωση, ότι το κόστος του ηλεκτρικού ρεύματος για να </w:t>
      </w:r>
      <w:r>
        <w:rPr>
          <w:rFonts w:eastAsia="Times New Roman" w:cs="Times New Roman"/>
          <w:szCs w:val="24"/>
        </w:rPr>
        <w:lastRenderedPageBreak/>
        <w:t>πάει στην Αθήνα από τη Φλώρινα υπερδιπλασιάζεται; Ο Αθηναίος, όμως, πληρώνει, όπως ο Φλωρινιώτης παραγωγός, ίδια τιμή, γιατί για τον Αθηναίο επιδοτείται, ε</w:t>
      </w:r>
      <w:r>
        <w:rPr>
          <w:rFonts w:eastAsia="Times New Roman" w:cs="Times New Roman"/>
          <w:szCs w:val="24"/>
        </w:rPr>
        <w:t>νώ για τον Φλωρινιώτη όχι.</w:t>
      </w:r>
    </w:p>
    <w:p w14:paraId="7FDB759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Για τα νησιά πληρώνουμε κατά μέσο όρο 700 ευρώ επιδότηση. Παρά ταύτα, πληρώνουν το ίδιο με τον Φλωρινιώτη. Οι νησιώτες σωστά επιδοτούνται, οι Φλωρινιώτες όχι.</w:t>
      </w:r>
    </w:p>
    <w:p w14:paraId="7FDB759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Ξέρετε ότι αυξάνεται το ΑΕΠ μας και φαινόμαστε πλούσιοι στη </w:t>
      </w:r>
      <w:r>
        <w:rPr>
          <w:rFonts w:eastAsia="Times New Roman" w:cs="Times New Roman"/>
          <w:szCs w:val="24"/>
        </w:rPr>
        <w:t xml:space="preserve">δυτική </w:t>
      </w:r>
      <w:r>
        <w:rPr>
          <w:rFonts w:eastAsia="Times New Roman" w:cs="Times New Roman"/>
          <w:szCs w:val="24"/>
        </w:rPr>
        <w:t>Μακ</w:t>
      </w:r>
      <w:r>
        <w:rPr>
          <w:rFonts w:eastAsia="Times New Roman" w:cs="Times New Roman"/>
          <w:szCs w:val="24"/>
        </w:rPr>
        <w:t xml:space="preserve">εδονία και χάνουμε χρήματα δεκάδων εκατομμυρίων από το ΕΣΠΑ; Χάνουμε από τον αναπτυξιακό νόμο και παίρνουμε μικρότερες επιδοτήσεις. Χάνουμε θέσεις εργασίας από την καταπολέμηση της ανεργίας, από τα αγροτικά αναπτυξιακά, από το «Εξοικονομώ κατ’ </w:t>
      </w:r>
      <w:proofErr w:type="spellStart"/>
      <w:r>
        <w:rPr>
          <w:rFonts w:eastAsia="Times New Roman" w:cs="Times New Roman"/>
          <w:szCs w:val="24"/>
        </w:rPr>
        <w:t>Οίκον</w:t>
      </w:r>
      <w:proofErr w:type="spellEnd"/>
      <w:r>
        <w:rPr>
          <w:rFonts w:eastAsia="Times New Roman" w:cs="Times New Roman"/>
          <w:szCs w:val="24"/>
        </w:rPr>
        <w:t>» που ε</w:t>
      </w:r>
      <w:r>
        <w:rPr>
          <w:rFonts w:eastAsia="Times New Roman" w:cs="Times New Roman"/>
          <w:szCs w:val="24"/>
        </w:rPr>
        <w:t xml:space="preserve">ίχαμε τις προάλλες. Αυτό ισχύει επί δεκάδες χρόνια, δεν είναι μόνο τωρινό φαινόμενο και δεν συγκινείται </w:t>
      </w:r>
      <w:proofErr w:type="spellStart"/>
      <w:r>
        <w:rPr>
          <w:rFonts w:eastAsia="Times New Roman" w:cs="Times New Roman"/>
          <w:szCs w:val="24"/>
        </w:rPr>
        <w:t>καμμία</w:t>
      </w:r>
      <w:proofErr w:type="spellEnd"/>
      <w:r>
        <w:rPr>
          <w:rFonts w:eastAsia="Times New Roman" w:cs="Times New Roman"/>
          <w:szCs w:val="24"/>
        </w:rPr>
        <w:t xml:space="preserve"> κυβέρνηση από τους εθνικούς πόρους να δώσει ένα αντιστάθμισμα σε σχέση με τα δεκάδες εκατομμύρια που χάνουμε.</w:t>
      </w:r>
    </w:p>
    <w:p w14:paraId="7FDB759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Για τον δε τοπικό πόρο, αγαπητοί συ</w:t>
      </w:r>
      <w:r>
        <w:rPr>
          <w:rFonts w:eastAsia="Times New Roman" w:cs="Times New Roman"/>
          <w:szCs w:val="24"/>
        </w:rPr>
        <w:t>νάδελφοι, που ακούγεται ότι «παίρνετε κάποια εκατομμύρια», σας λέω ένα νούμερο. Από τα 130 δισεκατομμύρια που έχει παραγάγει η περιοχή ξέρετε πόσα πήρε για την αναπλήρωση των περιβαλλοντικών βλαβών; Ούτε 10%, ούτε 5%, ούτε 1%. Πήρε 2,5</w:t>
      </w:r>
      <w:r>
        <w:rPr>
          <w:rFonts w:eastAsia="Times New Roman"/>
          <w:szCs w:val="24"/>
        </w:rPr>
        <w:t>‰</w:t>
      </w:r>
      <w:r>
        <w:rPr>
          <w:rFonts w:eastAsia="Times New Roman" w:cs="Times New Roman"/>
          <w:szCs w:val="24"/>
        </w:rPr>
        <w:t>. Από τα 120 δισεκατ</w:t>
      </w:r>
      <w:r>
        <w:rPr>
          <w:rFonts w:eastAsia="Times New Roman" w:cs="Times New Roman"/>
          <w:szCs w:val="24"/>
        </w:rPr>
        <w:t>ομμύρια πήρε μόλις 300 εκατομμύρια ο Νομός Κοζάνης και ο Νομός Φλώρινας. Εάν με αυτό μπορούν να καταπολεμηθούν και να κλείσουν οι περιβαλλοντικές βλάβες, ας το κρίνει ο τελευταίος καλοπροαίρετος ακροατής.</w:t>
      </w:r>
    </w:p>
    <w:p w14:paraId="7FDB759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Κλείνω. Επιβάλλεται και ζητούμε δυο πράγματα τα οπο</w:t>
      </w:r>
      <w:r>
        <w:rPr>
          <w:rFonts w:eastAsia="Times New Roman" w:cs="Times New Roman"/>
          <w:szCs w:val="24"/>
        </w:rPr>
        <w:t xml:space="preserve">ία θεωρούμε εκ των ουκ άνευ. Το πρώτο βασικό που θέλουμε, εφόσον έλθει ιδιώτης επενδυτής -είτε είναι η ΔΕΗ είτε όποιος θέλει να είναι- είναι το τοπικό άνεργο εργατικό δυναμικό να έχει μια προτεραιότητα στις προσλήψεις. Δίπλα στα Σκόπια -το λέω συνεχώς- οι </w:t>
      </w:r>
      <w:r>
        <w:rPr>
          <w:rFonts w:eastAsia="Times New Roman" w:cs="Times New Roman"/>
          <w:szCs w:val="24"/>
        </w:rPr>
        <w:t xml:space="preserve">Κινέζοι -γιατί είναι και οι Κινέζοι ενδιαφερόμενοι- κατασκεύασαν κάποια μεγάλα δημόσια έργα. Ξέρετε ποιοι δούλευαν εκεί; Έφερναν τράνζιτ Κινέζους εργάτες, τους κοίμιζαν μέσα στα </w:t>
      </w:r>
      <w:proofErr w:type="spellStart"/>
      <w:r>
        <w:rPr>
          <w:rFonts w:eastAsia="Times New Roman" w:cs="Times New Roman"/>
          <w:szCs w:val="24"/>
        </w:rPr>
        <w:t>τολ</w:t>
      </w:r>
      <w:proofErr w:type="spellEnd"/>
      <w:r>
        <w:rPr>
          <w:rFonts w:eastAsia="Times New Roman" w:cs="Times New Roman"/>
          <w:szCs w:val="24"/>
        </w:rPr>
        <w:t xml:space="preserve">, </w:t>
      </w:r>
      <w:r>
        <w:rPr>
          <w:rFonts w:eastAsia="Times New Roman" w:cs="Times New Roman"/>
          <w:szCs w:val="24"/>
        </w:rPr>
        <w:lastRenderedPageBreak/>
        <w:t>τους πλήρωναν -δεν ξέρω πόσο ακριβώς- 1, 2, 3 ευρώ και κατασκεύαζαν τα έρ</w:t>
      </w:r>
      <w:r>
        <w:rPr>
          <w:rFonts w:eastAsia="Times New Roman" w:cs="Times New Roman"/>
          <w:szCs w:val="24"/>
        </w:rPr>
        <w:t>γα. Αυτό δεν πρόκειται να το δεχθούμε.</w:t>
      </w:r>
    </w:p>
    <w:p w14:paraId="7FDB759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Αυτό, όμως, πρέπει να διασφαλιστεί μέσα στο νομοσχέδιο με κάποιο τρόπο. Να βρεθεί ο τρόπος να </w:t>
      </w:r>
      <w:proofErr w:type="spellStart"/>
      <w:r>
        <w:rPr>
          <w:rFonts w:eastAsia="Times New Roman" w:cs="Times New Roman"/>
          <w:szCs w:val="24"/>
        </w:rPr>
        <w:t>μοριοδοτηθούν</w:t>
      </w:r>
      <w:proofErr w:type="spellEnd"/>
      <w:r>
        <w:rPr>
          <w:rFonts w:eastAsia="Times New Roman" w:cs="Times New Roman"/>
          <w:szCs w:val="24"/>
        </w:rPr>
        <w:t>, είτε είναι ιδιώτης είτε είναι η ΔΕΗ. Το λέω αυτό, γιατί ο ιδιώτης ο οποίος εκμεταλλεύεται τον λιγνίτη δεν εί</w:t>
      </w:r>
      <w:r>
        <w:rPr>
          <w:rFonts w:eastAsia="Times New Roman" w:cs="Times New Roman"/>
          <w:szCs w:val="24"/>
        </w:rPr>
        <w:t xml:space="preserve">ναι ένα σούπερ </w:t>
      </w:r>
      <w:proofErr w:type="spellStart"/>
      <w:r>
        <w:rPr>
          <w:rFonts w:eastAsia="Times New Roman" w:cs="Times New Roman"/>
          <w:szCs w:val="24"/>
        </w:rPr>
        <w:t>μάρκετ</w:t>
      </w:r>
      <w:proofErr w:type="spellEnd"/>
      <w:r>
        <w:rPr>
          <w:rFonts w:eastAsia="Times New Roman" w:cs="Times New Roman"/>
          <w:szCs w:val="24"/>
        </w:rPr>
        <w:t xml:space="preserve"> ή μια οποιαδήποτε επιχείρηση που δεν μπορούμε να τον υποχρεώσουμε να πάρει δικούς μας εργάτες. Εκμεταλλεύεται τον δικό μας πλούτο που είναι κάτω από τα πόδια μας, είναι αναντικατάστατος και έχουμε μετοχές, έχουμε μερίδιο και το θέλουμ</w:t>
      </w:r>
      <w:r>
        <w:rPr>
          <w:rFonts w:eastAsia="Times New Roman" w:cs="Times New Roman"/>
          <w:szCs w:val="24"/>
        </w:rPr>
        <w:t>ε αυτό το μερίδιο. Ειδάλλως, να μη γίνουν καθόλου.</w:t>
      </w:r>
    </w:p>
    <w:p w14:paraId="7FDB75A0" w14:textId="77777777" w:rsidR="00F04917" w:rsidRDefault="00B728C3">
      <w:pPr>
        <w:spacing w:after="0" w:line="600" w:lineRule="auto"/>
        <w:ind w:firstLine="720"/>
        <w:jc w:val="both"/>
        <w:rPr>
          <w:rFonts w:eastAsia="Times New Roman"/>
          <w:szCs w:val="24"/>
        </w:rPr>
      </w:pPr>
      <w:r>
        <w:rPr>
          <w:rFonts w:eastAsia="Times New Roman"/>
          <w:szCs w:val="24"/>
        </w:rPr>
        <w:t xml:space="preserve">Εγώ το λέω, εάν δεν ικανοποιηθούν αυτά τα δύο, η πρόσληψη των ανέργων και η επιδότηση του ηλεκτρικού ρεύματος κατά 50% στους αγρότες και στις επιχειρήσεις και δωρεάν στα νοικοκυριά, πάρτε τη Μελίτη και το </w:t>
      </w:r>
      <w:r>
        <w:rPr>
          <w:rFonts w:eastAsia="Times New Roman"/>
          <w:szCs w:val="24"/>
        </w:rPr>
        <w:t xml:space="preserve">Αμύνταιο, σας τα χαρίζουμε. Φέρτε τα στο Κολωνάκι, στην Αθήνα και παράγετε ρεύμα από εδώ. Δεν τα θέλουμε. Μας </w:t>
      </w:r>
      <w:r>
        <w:rPr>
          <w:rFonts w:eastAsia="Times New Roman"/>
          <w:szCs w:val="24"/>
        </w:rPr>
        <w:lastRenderedPageBreak/>
        <w:t>καταστρέψατε τον τουρισμό. Έχουν καταστραφεί τα αγροτικά προϊόντα. Έχουμε ανέργους. Στέλνουμε τα δικά μας τα παιδιά να δουλεύουν σερβιτόροι στα νη</w:t>
      </w:r>
      <w:r>
        <w:rPr>
          <w:rFonts w:eastAsia="Times New Roman"/>
          <w:szCs w:val="24"/>
        </w:rPr>
        <w:t>σιά. Δεν τα θέλουμε τα εργοστάσια, ειλικρινά το λέω. Θα στραφούμε σε άλλους τρόπους εργατικής απασχόλησης. Είμαστε ξεκάθαροι.</w:t>
      </w:r>
    </w:p>
    <w:p w14:paraId="7FDB75A1" w14:textId="77777777" w:rsidR="00F04917" w:rsidRDefault="00B728C3">
      <w:pPr>
        <w:spacing w:after="0" w:line="600" w:lineRule="auto"/>
        <w:ind w:firstLine="720"/>
        <w:jc w:val="both"/>
        <w:rPr>
          <w:rFonts w:eastAsia="Times New Roman"/>
          <w:szCs w:val="24"/>
        </w:rPr>
      </w:pPr>
      <w:r>
        <w:rPr>
          <w:rFonts w:eastAsia="Times New Roman"/>
          <w:szCs w:val="24"/>
        </w:rPr>
        <w:t>Δεν θέλω να σας κουράσω. Μίλησα πιο πολύ για αυτό το θέμα, γιατί τα άλλα θέματα έχουν καλυφθεί. Προσωπικώς, εάν είχατε διασφαλίσει</w:t>
      </w:r>
      <w:r>
        <w:rPr>
          <w:rFonts w:eastAsia="Times New Roman"/>
          <w:szCs w:val="24"/>
        </w:rPr>
        <w:t xml:space="preserve"> κάποια πράγματα, εγώ ήμουν διατεθειμένος και να το στηρίξω. Δυστυχώς, όμως, βλέπω ότι με την επεξεργασία που έχει γίνει στο νομοσχέδιο, η ΔΕΗ μετατρέπεται σε ένα κουφάρι και άρα, δεν μπορεί να διασφαλίσει τον υγιή ανταγωνισμό. Έτσι εξαπατάται ο ελληνικός </w:t>
      </w:r>
      <w:r>
        <w:rPr>
          <w:rFonts w:eastAsia="Times New Roman"/>
          <w:szCs w:val="24"/>
        </w:rPr>
        <w:t>λαός και για αυτόν τον λόγο καταψηφίζουμε αυτό το κακό νομοσχέδιο, το οποίο θα φέρει καταστροφικά αποτελέσματα.</w:t>
      </w:r>
    </w:p>
    <w:p w14:paraId="7FDB75A2" w14:textId="77777777" w:rsidR="00F04917" w:rsidRDefault="00B728C3">
      <w:pPr>
        <w:spacing w:after="0" w:line="600" w:lineRule="auto"/>
        <w:ind w:firstLine="720"/>
        <w:jc w:val="both"/>
        <w:rPr>
          <w:rFonts w:eastAsia="Times New Roman"/>
          <w:szCs w:val="24"/>
        </w:rPr>
      </w:pPr>
      <w:r>
        <w:rPr>
          <w:rFonts w:eastAsia="Times New Roman"/>
          <w:szCs w:val="24"/>
        </w:rPr>
        <w:t>Ευχαριστώ, κύριε Πρόεδρε, και για την ανοχή σας.</w:t>
      </w:r>
    </w:p>
    <w:p w14:paraId="7FDB75A3" w14:textId="77777777" w:rsidR="00F04917" w:rsidRDefault="00B728C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FDB75A4" w14:textId="77777777" w:rsidR="00F04917" w:rsidRDefault="00B728C3">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Έκανα λίγο τα στραβά μάτια, λόγω Φλώρινας, για να πω την αλήθεια.</w:t>
      </w:r>
    </w:p>
    <w:p w14:paraId="7FDB75A5" w14:textId="77777777" w:rsidR="00F04917" w:rsidRDefault="00B728C3">
      <w:pPr>
        <w:spacing w:after="0" w:line="600" w:lineRule="auto"/>
        <w:ind w:firstLine="720"/>
        <w:jc w:val="both"/>
        <w:rPr>
          <w:rFonts w:eastAsia="Times New Roman"/>
          <w:szCs w:val="24"/>
        </w:rPr>
      </w:pPr>
      <w:r>
        <w:rPr>
          <w:rFonts w:eastAsia="Times New Roman"/>
          <w:szCs w:val="24"/>
        </w:rPr>
        <w:t>Προχωρούμε με τον συνάδελφο κ. Γεώργιο Καρρά. Χρόνια πολλά κιόλας για εχθές. Δεν ξέρω τώρα, Γιώργο μου, πότε να σου ευχόμαστε; Του Αγίου Γεωργίου, του Αγίου Δημητρίου; Μέχρι στιγμής κέρασμα</w:t>
      </w:r>
      <w:r>
        <w:rPr>
          <w:rFonts w:eastAsia="Times New Roman"/>
          <w:szCs w:val="24"/>
        </w:rPr>
        <w:t xml:space="preserve"> δεν έχω δει ούτε του Αγίου Γεωργίου ούτε του Αγίου Δημητρίου, πάντως. </w:t>
      </w:r>
    </w:p>
    <w:p w14:paraId="7FDB75A6" w14:textId="77777777" w:rsidR="00F04917" w:rsidRDefault="00B728C3">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Κύριε Πρόεδρε, ευχαριστώ για τις ευχές.</w:t>
      </w:r>
    </w:p>
    <w:p w14:paraId="7FDB75A7" w14:textId="77777777" w:rsidR="00F04917" w:rsidRDefault="00B728C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 περιμένω αύριο, επομένως.</w:t>
      </w:r>
    </w:p>
    <w:p w14:paraId="7FDB75A8" w14:textId="77777777" w:rsidR="00F04917" w:rsidRDefault="00B728C3">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Θα φροντίσω. Πρέπει να πω το εξής: Τα δύο ονόματα τα εκμεταλλεύομαι για να γιορτάζω δυο φορές τον χρόνο και οι φίλοι να μου εύχονται δυο φορές τον χρόνο. Νομίζω ότι είναι ένα προνόμιο, κύριε Πρόεδρε.</w:t>
      </w:r>
    </w:p>
    <w:p w14:paraId="7FDB75A9" w14:textId="77777777" w:rsidR="00F04917" w:rsidRDefault="00B728C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Έχετε τον λόγο.</w:t>
      </w:r>
    </w:p>
    <w:p w14:paraId="7FDB75AA" w14:textId="77777777" w:rsidR="00F04917" w:rsidRDefault="00B728C3">
      <w:pPr>
        <w:spacing w:after="0" w:line="600" w:lineRule="auto"/>
        <w:ind w:firstLine="720"/>
        <w:jc w:val="both"/>
        <w:rPr>
          <w:rFonts w:eastAsia="Times New Roman"/>
          <w:szCs w:val="24"/>
        </w:rPr>
      </w:pPr>
      <w:r>
        <w:rPr>
          <w:rFonts w:eastAsia="Times New Roman"/>
          <w:b/>
          <w:szCs w:val="24"/>
        </w:rPr>
        <w:t>ΓΕΩΡΓΙ</w:t>
      </w:r>
      <w:r>
        <w:rPr>
          <w:rFonts w:eastAsia="Times New Roman"/>
          <w:b/>
          <w:szCs w:val="24"/>
        </w:rPr>
        <w:t>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Ευχαριστώ.</w:t>
      </w:r>
    </w:p>
    <w:p w14:paraId="7FDB75AB" w14:textId="77777777" w:rsidR="00F04917" w:rsidRDefault="00B728C3">
      <w:pPr>
        <w:spacing w:after="0" w:line="600" w:lineRule="auto"/>
        <w:ind w:firstLine="720"/>
        <w:jc w:val="both"/>
        <w:rPr>
          <w:rFonts w:eastAsia="Times New Roman"/>
          <w:szCs w:val="24"/>
        </w:rPr>
      </w:pPr>
      <w:r>
        <w:rPr>
          <w:rFonts w:eastAsia="Times New Roman"/>
          <w:szCs w:val="24"/>
        </w:rPr>
        <w:lastRenderedPageBreak/>
        <w:t xml:space="preserve">Νομοσχέδιο για τη λεγόμενη </w:t>
      </w:r>
      <w:proofErr w:type="spellStart"/>
      <w:r>
        <w:rPr>
          <w:rFonts w:eastAsia="Times New Roman"/>
          <w:szCs w:val="24"/>
        </w:rPr>
        <w:t>αποεπένδυση</w:t>
      </w:r>
      <w:proofErr w:type="spellEnd"/>
      <w:r>
        <w:rPr>
          <w:rFonts w:eastAsia="Times New Roman"/>
          <w:szCs w:val="24"/>
        </w:rPr>
        <w:t xml:space="preserve"> της ΔΕΗ σ</w:t>
      </w:r>
      <w:r>
        <w:rPr>
          <w:rFonts w:eastAsia="Times New Roman"/>
          <w:szCs w:val="24"/>
        </w:rPr>
        <w:t>ε</w:t>
      </w:r>
      <w:r>
        <w:rPr>
          <w:rFonts w:eastAsia="Times New Roman"/>
          <w:szCs w:val="24"/>
        </w:rPr>
        <w:t xml:space="preserve"> δύο </w:t>
      </w:r>
      <w:proofErr w:type="spellStart"/>
      <w:r>
        <w:rPr>
          <w:rFonts w:eastAsia="Times New Roman"/>
          <w:szCs w:val="24"/>
        </w:rPr>
        <w:t>λιγνιτικούς</w:t>
      </w:r>
      <w:proofErr w:type="spellEnd"/>
      <w:r>
        <w:rPr>
          <w:rFonts w:eastAsia="Times New Roman"/>
          <w:szCs w:val="24"/>
        </w:rPr>
        <w:t xml:space="preserve"> κλάδους. Έχουμε μιλήσει, έχουν κατά κόρον ειπωθεί ότι η </w:t>
      </w:r>
      <w:proofErr w:type="spellStart"/>
      <w:r>
        <w:rPr>
          <w:rFonts w:eastAsia="Times New Roman"/>
          <w:szCs w:val="24"/>
        </w:rPr>
        <w:t>αποεπένδυση</w:t>
      </w:r>
      <w:proofErr w:type="spellEnd"/>
      <w:r>
        <w:rPr>
          <w:rFonts w:eastAsia="Times New Roman"/>
          <w:szCs w:val="24"/>
        </w:rPr>
        <w:t xml:space="preserve"> αφορά </w:t>
      </w:r>
      <w:proofErr w:type="spellStart"/>
      <w:r>
        <w:rPr>
          <w:rFonts w:eastAsia="Times New Roman"/>
          <w:szCs w:val="24"/>
        </w:rPr>
        <w:t>λιγνιτικά</w:t>
      </w:r>
      <w:proofErr w:type="spellEnd"/>
      <w:r>
        <w:rPr>
          <w:rFonts w:eastAsia="Times New Roman"/>
          <w:szCs w:val="24"/>
        </w:rPr>
        <w:t xml:space="preserve"> πεδία, τουτέστιν ορυχεία της ΔΕΗ και μονάδες-ατμοηλεκτρικούς σταθμούς. Κ</w:t>
      </w:r>
      <w:r>
        <w:rPr>
          <w:rFonts w:eastAsia="Times New Roman"/>
          <w:szCs w:val="24"/>
        </w:rPr>
        <w:t>οίταξα τις αποφάσεις του Ευρωπαϊκού Δικαστηρίου που επικαλείται η αιτιολογική έκθεση. Μιλάμε ότι η ΔΕΗ έχει το μονοπώλιο στην αγορά των ορυχείων και θα πρέπει να παραχωρήσει ορυχεία. Αυτό ακούγεται σωστό και λογικό, αν θέλετε, στα πλαίσια του ανταγωνισμού.</w:t>
      </w:r>
      <w:r>
        <w:rPr>
          <w:rFonts w:eastAsia="Times New Roman"/>
          <w:szCs w:val="24"/>
        </w:rPr>
        <w:t xml:space="preserve"> Εγώ δεν βρήκα </w:t>
      </w:r>
      <w:r>
        <w:rPr>
          <w:rFonts w:eastAsia="Times New Roman"/>
          <w:szCs w:val="24"/>
        </w:rPr>
        <w:t>πάντως</w:t>
      </w:r>
      <w:r>
        <w:rPr>
          <w:rFonts w:eastAsia="Times New Roman"/>
          <w:szCs w:val="24"/>
        </w:rPr>
        <w:t xml:space="preserve"> υποχρέωση ότι η ΔΕΗ θα πρέπει να παραχωρήσει και τους σταθμούς</w:t>
      </w:r>
      <w:r>
        <w:rPr>
          <w:rFonts w:eastAsia="Times New Roman"/>
          <w:szCs w:val="24"/>
        </w:rPr>
        <w:t xml:space="preserve"> παραγωγής στη Μελίτη Φλώρινας και τη Μεγαλόπολη Αρκαδίας</w:t>
      </w:r>
      <w:r>
        <w:rPr>
          <w:rFonts w:eastAsia="Times New Roman"/>
          <w:szCs w:val="24"/>
        </w:rPr>
        <w:t xml:space="preserve">. Μα, στο κάτω-κάτω, αν υπάρχει ενδιαφέρον επενδυτικό και παραδοθούν τα </w:t>
      </w:r>
      <w:proofErr w:type="spellStart"/>
      <w:r>
        <w:rPr>
          <w:rFonts w:eastAsia="Times New Roman"/>
          <w:szCs w:val="24"/>
        </w:rPr>
        <w:t>λιγνιτικά</w:t>
      </w:r>
      <w:proofErr w:type="spellEnd"/>
      <w:r>
        <w:rPr>
          <w:rFonts w:eastAsia="Times New Roman"/>
          <w:szCs w:val="24"/>
        </w:rPr>
        <w:t xml:space="preserve"> πεδία, θα μπορεί να γίνουν και νέ</w:t>
      </w:r>
      <w:r>
        <w:rPr>
          <w:rFonts w:eastAsia="Times New Roman"/>
          <w:szCs w:val="24"/>
        </w:rPr>
        <w:t xml:space="preserve">ες επενδύσεις ανταγωνιστικές προς τη ΔΕΗ, να δημιουργηθούν νέοι ατμοηλεκτρικοί σταθμοί και να προχωρήσει, λοιπόν, παράλληλη δραστηριότητα, ούτως ώστε να δούμε εάν αυτό μπορεί να είναι ένα άλλο μοντέλο, διαφορετικό από εκείνο </w:t>
      </w:r>
      <w:r>
        <w:rPr>
          <w:rFonts w:eastAsia="Times New Roman"/>
          <w:szCs w:val="24"/>
        </w:rPr>
        <w:t>π</w:t>
      </w:r>
      <w:r>
        <w:rPr>
          <w:rFonts w:eastAsia="Times New Roman"/>
          <w:szCs w:val="24"/>
        </w:rPr>
        <w:t>ου επέλεξε η Κυβέρνηση.</w:t>
      </w:r>
    </w:p>
    <w:p w14:paraId="7FDB75AC" w14:textId="77777777" w:rsidR="00F04917" w:rsidRDefault="00B728C3">
      <w:pPr>
        <w:spacing w:after="0" w:line="600" w:lineRule="auto"/>
        <w:ind w:firstLine="720"/>
        <w:jc w:val="both"/>
        <w:rPr>
          <w:rFonts w:eastAsia="Times New Roman"/>
          <w:szCs w:val="24"/>
        </w:rPr>
      </w:pPr>
      <w:r>
        <w:rPr>
          <w:rFonts w:eastAsia="Times New Roman"/>
          <w:szCs w:val="24"/>
        </w:rPr>
        <w:lastRenderedPageBreak/>
        <w:t>Δυστυχ</w:t>
      </w:r>
      <w:r>
        <w:rPr>
          <w:rFonts w:eastAsia="Times New Roman"/>
          <w:szCs w:val="24"/>
        </w:rPr>
        <w:t xml:space="preserve">ώς, όμως, οφείλω να σχολιάσω τη σπουδή με την οποία έρχονται οι ρυθμίσεις αυτές, που εκφράζουν και μια αγωνία να εκπληρωθούν κάποιες </w:t>
      </w:r>
      <w:proofErr w:type="spellStart"/>
      <w:r>
        <w:rPr>
          <w:rFonts w:eastAsia="Times New Roman"/>
          <w:szCs w:val="24"/>
        </w:rPr>
        <w:t>μνημονιακές</w:t>
      </w:r>
      <w:proofErr w:type="spellEnd"/>
      <w:r>
        <w:rPr>
          <w:rFonts w:eastAsia="Times New Roman"/>
          <w:szCs w:val="24"/>
        </w:rPr>
        <w:t xml:space="preserve"> υποχρεώσεις</w:t>
      </w:r>
      <w:r>
        <w:rPr>
          <w:rFonts w:eastAsia="Times New Roman"/>
          <w:szCs w:val="24"/>
        </w:rPr>
        <w:t>. Δ</w:t>
      </w:r>
      <w:r>
        <w:rPr>
          <w:rFonts w:eastAsia="Times New Roman"/>
          <w:szCs w:val="24"/>
        </w:rPr>
        <w:t>εν έχω την εικόνα ότι εξυπηρετείται το δημόσιο συμφέρον, έστω και εάν στο συγκεκριμένο νομοσχέδιο</w:t>
      </w:r>
      <w:r>
        <w:rPr>
          <w:rFonts w:eastAsia="Times New Roman"/>
          <w:szCs w:val="24"/>
        </w:rPr>
        <w:t xml:space="preserve"> κάθε άρθρο, κάθε παράγραφος αρχίζει</w:t>
      </w:r>
      <w:r>
        <w:rPr>
          <w:rFonts w:eastAsia="Times New Roman"/>
          <w:szCs w:val="24"/>
        </w:rPr>
        <w:t xml:space="preserve"> ότι εισάγεται</w:t>
      </w:r>
      <w:r>
        <w:rPr>
          <w:rFonts w:eastAsia="Times New Roman"/>
          <w:szCs w:val="24"/>
        </w:rPr>
        <w:t xml:space="preserve">: «για λόγους εξυπηρέτησης δημοσίου συμφέροντος». </w:t>
      </w:r>
    </w:p>
    <w:p w14:paraId="7FDB75AD" w14:textId="77777777" w:rsidR="00F04917" w:rsidRDefault="00B728C3">
      <w:pPr>
        <w:spacing w:after="0" w:line="600" w:lineRule="auto"/>
        <w:ind w:firstLine="720"/>
        <w:jc w:val="both"/>
        <w:rPr>
          <w:rFonts w:eastAsia="Times New Roman"/>
          <w:szCs w:val="24"/>
        </w:rPr>
      </w:pPr>
      <w:r>
        <w:rPr>
          <w:rFonts w:eastAsia="Times New Roman"/>
          <w:szCs w:val="24"/>
        </w:rPr>
        <w:t>Θα δώσω δυο</w:t>
      </w:r>
      <w:r>
        <w:rPr>
          <w:rFonts w:eastAsia="Times New Roman"/>
          <w:szCs w:val="24"/>
        </w:rPr>
        <w:t>,</w:t>
      </w:r>
      <w:r>
        <w:rPr>
          <w:rFonts w:eastAsia="Times New Roman"/>
          <w:szCs w:val="24"/>
        </w:rPr>
        <w:t xml:space="preserve"> τρία παραδείγματα. Εξυπηρετείται </w:t>
      </w:r>
      <w:r>
        <w:rPr>
          <w:rFonts w:eastAsia="Times New Roman"/>
          <w:szCs w:val="24"/>
        </w:rPr>
        <w:t xml:space="preserve">πράγματι </w:t>
      </w:r>
      <w:r>
        <w:rPr>
          <w:rFonts w:eastAsia="Times New Roman"/>
          <w:szCs w:val="24"/>
        </w:rPr>
        <w:t xml:space="preserve">το δημόσιο συμφέρον με την παραχώρηση των </w:t>
      </w:r>
      <w:proofErr w:type="spellStart"/>
      <w:r>
        <w:rPr>
          <w:rFonts w:eastAsia="Times New Roman"/>
          <w:szCs w:val="24"/>
        </w:rPr>
        <w:t>λιγνιτικών</w:t>
      </w:r>
      <w:proofErr w:type="spellEnd"/>
      <w:r>
        <w:rPr>
          <w:rFonts w:eastAsia="Times New Roman"/>
          <w:szCs w:val="24"/>
        </w:rPr>
        <w:t xml:space="preserve"> πεδίων</w:t>
      </w:r>
      <w:r>
        <w:rPr>
          <w:rFonts w:eastAsia="Times New Roman"/>
          <w:szCs w:val="24"/>
        </w:rPr>
        <w:t>;</w:t>
      </w:r>
      <w:r>
        <w:rPr>
          <w:rFonts w:eastAsia="Times New Roman"/>
          <w:szCs w:val="24"/>
        </w:rPr>
        <w:t xml:space="preserve"> Εξυπηρετείται </w:t>
      </w:r>
      <w:r>
        <w:rPr>
          <w:rFonts w:eastAsia="Times New Roman"/>
          <w:szCs w:val="24"/>
        </w:rPr>
        <w:t xml:space="preserve">πραγματικά </w:t>
      </w:r>
      <w:r>
        <w:rPr>
          <w:rFonts w:eastAsia="Times New Roman"/>
          <w:szCs w:val="24"/>
        </w:rPr>
        <w:t>το ανταγωνιστι</w:t>
      </w:r>
      <w:r>
        <w:rPr>
          <w:rFonts w:eastAsia="Times New Roman"/>
          <w:szCs w:val="24"/>
        </w:rPr>
        <w:t>κό συμφέρον</w:t>
      </w:r>
      <w:r>
        <w:rPr>
          <w:rFonts w:eastAsia="Times New Roman"/>
          <w:szCs w:val="24"/>
        </w:rPr>
        <w:t>;</w:t>
      </w:r>
      <w:r>
        <w:rPr>
          <w:rFonts w:eastAsia="Times New Roman"/>
          <w:szCs w:val="24"/>
        </w:rPr>
        <w:t xml:space="preserve"> </w:t>
      </w:r>
      <w:r>
        <w:rPr>
          <w:rFonts w:eastAsia="Times New Roman"/>
          <w:szCs w:val="24"/>
        </w:rPr>
        <w:t>Υπάρ</w:t>
      </w:r>
      <w:r>
        <w:rPr>
          <w:rFonts w:eastAsia="Times New Roman"/>
          <w:szCs w:val="24"/>
        </w:rPr>
        <w:t xml:space="preserve">χει όμως κάτι το οποίο διαφοροποιεί την κατάσταση. Ειπώθηκε και από τα επίσημα υπουργικά χείλη, ότι έτσι επιτυγχάνεται η </w:t>
      </w:r>
      <w:proofErr w:type="spellStart"/>
      <w:r>
        <w:rPr>
          <w:rFonts w:eastAsia="Times New Roman"/>
          <w:szCs w:val="24"/>
        </w:rPr>
        <w:t>αποεπένδυση</w:t>
      </w:r>
      <w:proofErr w:type="spellEnd"/>
      <w:r>
        <w:rPr>
          <w:rFonts w:eastAsia="Times New Roman"/>
          <w:szCs w:val="24"/>
        </w:rPr>
        <w:t xml:space="preserve"> στο 40%. Να το δεχτώ, λοιπόν, ότι αυτό αφορά τα δύο πεδία και τους ατμοηλεκτρικούς σταθμούς.</w:t>
      </w:r>
    </w:p>
    <w:p w14:paraId="7FDB75AE" w14:textId="77777777" w:rsidR="00F04917" w:rsidRDefault="00B728C3">
      <w:pPr>
        <w:spacing w:after="0" w:line="600" w:lineRule="auto"/>
        <w:ind w:firstLine="720"/>
        <w:jc w:val="both"/>
        <w:rPr>
          <w:rFonts w:eastAsia="Times New Roman"/>
          <w:szCs w:val="24"/>
        </w:rPr>
      </w:pPr>
      <w:r>
        <w:rPr>
          <w:rFonts w:eastAsia="Times New Roman"/>
          <w:szCs w:val="24"/>
        </w:rPr>
        <w:t>Αν αναχθούμε,</w:t>
      </w:r>
      <w:r>
        <w:rPr>
          <w:rFonts w:eastAsia="Times New Roman"/>
          <w:szCs w:val="24"/>
        </w:rPr>
        <w:t xml:space="preserve"> όμως, στο δώρο που κάνει το κράτος στον μελλοντικό επενδυτή, εδώ αρχίζω και προβληματίζομαι αν έχει ήδη ακόμα και προεπιλεγεί</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άμε σε ένα άρθρο</w:t>
      </w:r>
      <w:r>
        <w:rPr>
          <w:rFonts w:eastAsia="Times New Roman"/>
          <w:szCs w:val="24"/>
        </w:rPr>
        <w:t>,</w:t>
      </w:r>
      <w:r>
        <w:rPr>
          <w:rFonts w:eastAsia="Times New Roman"/>
          <w:szCs w:val="24"/>
        </w:rPr>
        <w:t xml:space="preserve"> λέει ότι υπάρχει και ένα μεγάλο δημόσιο μεταλλείο λιγνίτη, της </w:t>
      </w:r>
      <w:proofErr w:type="spellStart"/>
      <w:r>
        <w:rPr>
          <w:rFonts w:eastAsia="Times New Roman"/>
          <w:szCs w:val="24"/>
        </w:rPr>
        <w:t>Βεύης</w:t>
      </w:r>
      <w:proofErr w:type="spellEnd"/>
      <w:r>
        <w:rPr>
          <w:rFonts w:eastAsia="Times New Roman"/>
          <w:szCs w:val="24"/>
        </w:rPr>
        <w:t>, το γνωρίζουν οι συνάδελφοι που είναι απ</w:t>
      </w:r>
      <w:r>
        <w:rPr>
          <w:rFonts w:eastAsia="Times New Roman"/>
          <w:szCs w:val="24"/>
        </w:rPr>
        <w:t>ό την περιοχή.</w:t>
      </w:r>
    </w:p>
    <w:p w14:paraId="7FDB75A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Το μεταλλείο αυτό δεν τελεί υπό εκμετάλλευση, διότι έχει εκπέσει ο προηγούμενος εκμεταλλευτής. Και αυτό θα παραχωρηθεί προφανώς με απευθείας σύμβαση, αφού ήταν ένας ο ενδιαφερόμενος και δεν θα γίνει διαγωνισμός,</w:t>
      </w:r>
      <w:r>
        <w:rPr>
          <w:rFonts w:eastAsia="Times New Roman" w:cs="Times New Roman"/>
          <w:szCs w:val="24"/>
        </w:rPr>
        <w:t xml:space="preserve"> δηλαδή, θα </w:t>
      </w:r>
      <w:proofErr w:type="spellStart"/>
      <w:r>
        <w:rPr>
          <w:rFonts w:eastAsia="Times New Roman" w:cs="Times New Roman"/>
          <w:szCs w:val="24"/>
        </w:rPr>
        <w:t>παραχωρηδεί</w:t>
      </w:r>
      <w:proofErr w:type="spellEnd"/>
      <w:r>
        <w:rPr>
          <w:rFonts w:eastAsia="Times New Roman" w:cs="Times New Roman"/>
          <w:szCs w:val="24"/>
        </w:rPr>
        <w:t xml:space="preserve"> σε εκε</w:t>
      </w:r>
      <w:r>
        <w:rPr>
          <w:rFonts w:eastAsia="Times New Roman" w:cs="Times New Roman"/>
          <w:szCs w:val="24"/>
        </w:rPr>
        <w:t xml:space="preserve">ίνον που θα αποκτήσει στο διαγωνισμό τον ατμοηλεκτρικό σταθμό της Φλώρινας, της Μελίτης. Μα δεν είναι ένα δώρο αυτό, όταν δεν αποτιμάται η αξία του </w:t>
      </w:r>
      <w:r>
        <w:rPr>
          <w:rFonts w:eastAsia="Times New Roman" w:cs="Times New Roman"/>
          <w:szCs w:val="24"/>
        </w:rPr>
        <w:t>μεταλλείου</w:t>
      </w:r>
      <w:r>
        <w:rPr>
          <w:rFonts w:eastAsia="Times New Roman" w:cs="Times New Roman"/>
          <w:szCs w:val="24"/>
        </w:rPr>
        <w:t xml:space="preserve"> </w:t>
      </w:r>
      <w:r>
        <w:rPr>
          <w:rFonts w:eastAsia="Times New Roman" w:cs="Times New Roman"/>
          <w:szCs w:val="24"/>
        </w:rPr>
        <w:t>και έρχεται το κράτος με νομοθετική ρύθμιση να υποχρεούται να το παραχωρήσει</w:t>
      </w:r>
      <w:r>
        <w:rPr>
          <w:rFonts w:eastAsia="Times New Roman" w:cs="Times New Roman"/>
          <w:szCs w:val="24"/>
        </w:rPr>
        <w:t xml:space="preserve"> απευθείας</w:t>
      </w:r>
      <w:r>
        <w:rPr>
          <w:rFonts w:eastAsia="Times New Roman" w:cs="Times New Roman"/>
          <w:szCs w:val="24"/>
        </w:rPr>
        <w:t xml:space="preserve">; </w:t>
      </w:r>
    </w:p>
    <w:p w14:paraId="7FDB75B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Εδώ θέλω</w:t>
      </w:r>
      <w:r>
        <w:rPr>
          <w:rFonts w:eastAsia="Times New Roman" w:cs="Times New Roman"/>
          <w:szCs w:val="24"/>
        </w:rPr>
        <w:t xml:space="preserve"> να πω και κάτι άλλο: Να δούμε και τα οικονομικά συμφέροντα του δημοσίου αν εξυπηρετούνται</w:t>
      </w:r>
      <w:r>
        <w:rPr>
          <w:rFonts w:eastAsia="Times New Roman" w:cs="Times New Roman"/>
          <w:szCs w:val="24"/>
        </w:rPr>
        <w:t>;</w:t>
      </w:r>
      <w:r>
        <w:rPr>
          <w:rFonts w:eastAsia="Times New Roman" w:cs="Times New Roman"/>
          <w:szCs w:val="24"/>
        </w:rPr>
        <w:t xml:space="preserve"> Λέει, λοιπόν, το ίδιο νομοθέτημα ότι η ΔΕΗ θα επιλέξει ανεξάρτητο </w:t>
      </w:r>
      <w:r>
        <w:rPr>
          <w:rFonts w:eastAsia="Times New Roman" w:cs="Times New Roman"/>
          <w:szCs w:val="24"/>
        </w:rPr>
        <w:t>ο</w:t>
      </w:r>
      <w:r>
        <w:rPr>
          <w:rFonts w:eastAsia="Times New Roman" w:cs="Times New Roman"/>
          <w:szCs w:val="24"/>
        </w:rPr>
        <w:t xml:space="preserve">ικονομικό </w:t>
      </w:r>
      <w:r>
        <w:rPr>
          <w:rFonts w:eastAsia="Times New Roman" w:cs="Times New Roman"/>
          <w:szCs w:val="24"/>
        </w:rPr>
        <w:t>σ</w:t>
      </w:r>
      <w:r>
        <w:rPr>
          <w:rFonts w:eastAsia="Times New Roman" w:cs="Times New Roman"/>
          <w:szCs w:val="24"/>
        </w:rPr>
        <w:t>ύμβουλο να κάνει την αποτίμηση, η οποία θα είναι βεβαίως μυστική για να μην διαρρεύσει</w:t>
      </w:r>
      <w:r>
        <w:rPr>
          <w:rFonts w:eastAsia="Times New Roman" w:cs="Times New Roman"/>
          <w:szCs w:val="24"/>
        </w:rPr>
        <w:t xml:space="preserve">, ώστε να μπορεί να υπάρχει διαγωνισμός. Πότε, όμως, θα την κάνει την αποτίμηση; Μετά τη σύσταση των δύο εταιρειών, </w:t>
      </w:r>
      <w:r>
        <w:rPr>
          <w:rFonts w:eastAsia="Times New Roman" w:cs="Times New Roman"/>
          <w:szCs w:val="24"/>
        </w:rPr>
        <w:t>όταν</w:t>
      </w:r>
      <w:r>
        <w:rPr>
          <w:rFonts w:eastAsia="Times New Roman" w:cs="Times New Roman"/>
          <w:szCs w:val="24"/>
        </w:rPr>
        <w:t xml:space="preserve"> θα </w:t>
      </w:r>
      <w:r>
        <w:rPr>
          <w:rFonts w:eastAsia="Times New Roman" w:cs="Times New Roman"/>
          <w:szCs w:val="24"/>
        </w:rPr>
        <w:t xml:space="preserve">έχουν </w:t>
      </w:r>
      <w:r>
        <w:rPr>
          <w:rFonts w:eastAsia="Times New Roman" w:cs="Times New Roman"/>
          <w:szCs w:val="24"/>
        </w:rPr>
        <w:t>αποσχισ</w:t>
      </w:r>
      <w:r>
        <w:rPr>
          <w:rFonts w:eastAsia="Times New Roman" w:cs="Times New Roman"/>
          <w:szCs w:val="24"/>
        </w:rPr>
        <w:t>τεί</w:t>
      </w:r>
      <w:r>
        <w:rPr>
          <w:rFonts w:eastAsia="Times New Roman" w:cs="Times New Roman"/>
          <w:szCs w:val="24"/>
        </w:rPr>
        <w:t xml:space="preserve"> οι δύο αυτοί κλάδοι και θα υφίστανται δύο διακεκριμένα νομικά πρόσωπα. </w:t>
      </w:r>
    </w:p>
    <w:p w14:paraId="7FDB75B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Και τίθεται το ερώτημα και το λέω ευθέως: Π</w:t>
      </w:r>
      <w:r>
        <w:rPr>
          <w:rFonts w:eastAsia="Times New Roman" w:cs="Times New Roman"/>
          <w:szCs w:val="24"/>
        </w:rPr>
        <w:t>οιο θα είναι το κεφάλαιο των νέων αυτών εταιρειών, που θα είναι η βάση υπολογισμού του τιμήματος; Ποιο θα είναι το κεφάλαιο; Θα το κρατάει η ΔΕΗ κάτω από το τραπέζι, μην τυχόν πετύχει καλύτερο τίμημα; Μα, όταν το κεφάλαιο είναι χαμηλό, αποτιμηθεί π.χ. 5-10</w:t>
      </w:r>
      <w:r>
        <w:rPr>
          <w:rFonts w:eastAsia="Times New Roman" w:cs="Times New Roman"/>
          <w:szCs w:val="24"/>
        </w:rPr>
        <w:t xml:space="preserve"> εκατομμύρια η κάθε εταιρεία, αυτό είναι η βάση εκκίνησης του τιμήματος. Και ποιος θα είναι ο αξιόλογος, ο αξιόπιστος, </w:t>
      </w:r>
      <w:proofErr w:type="spellStart"/>
      <w:r>
        <w:rPr>
          <w:rFonts w:eastAsia="Times New Roman" w:cs="Times New Roman"/>
          <w:szCs w:val="24"/>
        </w:rPr>
        <w:t>αξιολογητής</w:t>
      </w:r>
      <w:proofErr w:type="spellEnd"/>
      <w:r>
        <w:rPr>
          <w:rFonts w:eastAsia="Times New Roman" w:cs="Times New Roman"/>
          <w:szCs w:val="24"/>
        </w:rPr>
        <w:t xml:space="preserve"> ή σύμβουλος που θα μπορέσει να διαφοροποιηθεί από το κεφάλαιο; Μετοχές θα πουληθούν. Όποια και να είναι η υπεραξία, θα είναι </w:t>
      </w:r>
      <w:r>
        <w:rPr>
          <w:rFonts w:eastAsia="Times New Roman" w:cs="Times New Roman"/>
          <w:szCs w:val="24"/>
        </w:rPr>
        <w:t xml:space="preserve">1, 2, 3. Δεν θα είναι 10, 20, 50, 100. Προσέξτε, αυτό οδηγεί σε μείωση των δικαιωμάτων του δημοσίου και αυτό με καθιστά πολύ προσεκτικό για τον εξής λόγο: Βρίσκω μέσα αντίστοιχη διάταξη, κύριε Πρόεδρε, που δίνει </w:t>
      </w:r>
      <w:r>
        <w:rPr>
          <w:rFonts w:eastAsia="Times New Roman" w:cs="Times New Roman"/>
          <w:szCs w:val="24"/>
        </w:rPr>
        <w:t xml:space="preserve">ποινική </w:t>
      </w:r>
      <w:r>
        <w:rPr>
          <w:rFonts w:eastAsia="Times New Roman" w:cs="Times New Roman"/>
          <w:szCs w:val="24"/>
        </w:rPr>
        <w:t xml:space="preserve">ασυλία στο διοικητικό συμβούλιο της </w:t>
      </w:r>
      <w:r>
        <w:rPr>
          <w:rFonts w:eastAsia="Times New Roman" w:cs="Times New Roman"/>
          <w:szCs w:val="24"/>
        </w:rPr>
        <w:t>ΔΕΗ</w:t>
      </w:r>
      <w:r>
        <w:rPr>
          <w:rFonts w:eastAsia="Times New Roman" w:cs="Times New Roman"/>
          <w:szCs w:val="24"/>
        </w:rPr>
        <w:t xml:space="preserve"> και</w:t>
      </w:r>
      <w:r>
        <w:rPr>
          <w:rFonts w:eastAsia="Times New Roman" w:cs="Times New Roman"/>
          <w:szCs w:val="24"/>
        </w:rPr>
        <w:t xml:space="preserve"> στο διοικητικό συμβούλιο των εταιρειών που θα δημιουργηθούν. Δεν θα έχουν </w:t>
      </w:r>
      <w:proofErr w:type="spellStart"/>
      <w:r>
        <w:rPr>
          <w:rFonts w:eastAsia="Times New Roman" w:cs="Times New Roman"/>
          <w:szCs w:val="24"/>
        </w:rPr>
        <w:t>καμμία</w:t>
      </w:r>
      <w:proofErr w:type="spellEnd"/>
      <w:r>
        <w:rPr>
          <w:rFonts w:eastAsia="Times New Roman" w:cs="Times New Roman"/>
          <w:szCs w:val="24"/>
        </w:rPr>
        <w:t xml:space="preserve"> ευθύνη, λέει, αν τηρήσουν τους όρους του νόμου αυτού. Αν τηρήσουν τους όρους του νόμου, δεν έχουν </w:t>
      </w:r>
      <w:proofErr w:type="spellStart"/>
      <w:r>
        <w:rPr>
          <w:rFonts w:eastAsia="Times New Roman" w:cs="Times New Roman"/>
          <w:szCs w:val="24"/>
        </w:rPr>
        <w:t>καμμία</w:t>
      </w:r>
      <w:proofErr w:type="spellEnd"/>
      <w:r>
        <w:rPr>
          <w:rFonts w:eastAsia="Times New Roman" w:cs="Times New Roman"/>
          <w:szCs w:val="24"/>
        </w:rPr>
        <w:t xml:space="preserve"> ευθύνη, δεν υπάρχουν αποτιμήσεις, δεν υπάρχει </w:t>
      </w:r>
      <w:r>
        <w:rPr>
          <w:rFonts w:eastAsia="Times New Roman" w:cs="Times New Roman"/>
          <w:szCs w:val="24"/>
        </w:rPr>
        <w:lastRenderedPageBreak/>
        <w:t>κεφάλαιο σε εται</w:t>
      </w:r>
      <w:r>
        <w:rPr>
          <w:rFonts w:eastAsia="Times New Roman" w:cs="Times New Roman"/>
          <w:szCs w:val="24"/>
        </w:rPr>
        <w:t>ρείες. Να τα δώσουμε</w:t>
      </w:r>
      <w:r>
        <w:rPr>
          <w:rFonts w:eastAsia="Times New Roman" w:cs="Times New Roman"/>
          <w:szCs w:val="24"/>
        </w:rPr>
        <w:t xml:space="preserve"> λοιπόν</w:t>
      </w:r>
      <w:r>
        <w:rPr>
          <w:rFonts w:eastAsia="Times New Roman" w:cs="Times New Roman"/>
          <w:szCs w:val="24"/>
        </w:rPr>
        <w:t xml:space="preserve">; Να δώσουμε και το μεγαλύτερο κοίτασμα της </w:t>
      </w:r>
      <w:proofErr w:type="spellStart"/>
      <w:r>
        <w:rPr>
          <w:rFonts w:eastAsia="Times New Roman" w:cs="Times New Roman"/>
          <w:szCs w:val="24"/>
        </w:rPr>
        <w:t>Βεύης</w:t>
      </w:r>
      <w:proofErr w:type="spellEnd"/>
      <w:r>
        <w:rPr>
          <w:rFonts w:eastAsia="Times New Roman" w:cs="Times New Roman"/>
          <w:szCs w:val="24"/>
        </w:rPr>
        <w:t>;</w:t>
      </w:r>
    </w:p>
    <w:p w14:paraId="7FDB75B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Θέλετε να συνεχίσω στις αδυναμίες και τις προχειρότητες του νομοσχεδίου; Ας συνεχίσω, λοιπόν. Η ΔΕΗ είναι γνωστό ότι έχει ένα οικονομικό πρόβλημα. Έχει έναν δανεισμό 2,5 </w:t>
      </w:r>
      <w:r>
        <w:rPr>
          <w:rFonts w:eastAsia="Times New Roman" w:cs="Times New Roman"/>
          <w:szCs w:val="24"/>
        </w:rPr>
        <w:t>δισ.</w:t>
      </w:r>
      <w:r>
        <w:rPr>
          <w:rFonts w:eastAsia="Times New Roman" w:cs="Times New Roman"/>
          <w:szCs w:val="24"/>
        </w:rPr>
        <w:t>, γι</w:t>
      </w:r>
      <w:r>
        <w:rPr>
          <w:rFonts w:eastAsia="Times New Roman" w:cs="Times New Roman"/>
          <w:szCs w:val="24"/>
        </w:rPr>
        <w:t>α τον οποίο, όμως, δανεισμό εγώ δεν συναντώ διάταξη</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 xml:space="preserve">κατά </w:t>
      </w:r>
      <w:r>
        <w:rPr>
          <w:rFonts w:eastAsia="Times New Roman" w:cs="Times New Roman"/>
          <w:szCs w:val="24"/>
        </w:rPr>
        <w:t>την αναλογία του αποκτώντος, του προτιμητέου επενδυτή -των δύο ή του ενός που θα υπάρξουν-, θα μετα</w:t>
      </w:r>
      <w:r>
        <w:rPr>
          <w:rFonts w:eastAsia="Times New Roman" w:cs="Times New Roman"/>
          <w:szCs w:val="24"/>
        </w:rPr>
        <w:t>φερθεί αντίστοιχα</w:t>
      </w:r>
      <w:r>
        <w:rPr>
          <w:rFonts w:eastAsia="Times New Roman" w:cs="Times New Roman"/>
          <w:szCs w:val="24"/>
        </w:rPr>
        <w:t xml:space="preserve"> το χρέος αυτό. Αντίθετα, λέει ότι δεν ισχύουν οι διατάξεις του Αστικού Δικαίο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που μεταφέρουν στον αποκτώντα την ευθύνη. Συνεπώς, τα χρέη </w:t>
      </w:r>
      <w:r>
        <w:rPr>
          <w:rFonts w:eastAsia="Times New Roman" w:cs="Times New Roman"/>
          <w:szCs w:val="24"/>
        </w:rPr>
        <w:t xml:space="preserve">μένουν </w:t>
      </w:r>
      <w:r>
        <w:rPr>
          <w:rFonts w:eastAsia="Times New Roman" w:cs="Times New Roman"/>
          <w:szCs w:val="24"/>
        </w:rPr>
        <w:t xml:space="preserve">στη ΔΕΗ. </w:t>
      </w:r>
      <w:r>
        <w:rPr>
          <w:rFonts w:eastAsia="Times New Roman" w:cs="Times New Roman"/>
          <w:szCs w:val="24"/>
        </w:rPr>
        <w:t>Ποια όμως</w:t>
      </w:r>
      <w:r>
        <w:rPr>
          <w:rFonts w:eastAsia="Times New Roman" w:cs="Times New Roman"/>
          <w:szCs w:val="24"/>
        </w:rPr>
        <w:t xml:space="preserve"> θα είναι η τύχη της μετοχής της ΔΕΗ στο επόμενο διάστημα; Κανείς δεν έφερε μια έκθεση να μας πει</w:t>
      </w:r>
      <w:r>
        <w:rPr>
          <w:rFonts w:eastAsia="Times New Roman" w:cs="Times New Roman"/>
          <w:szCs w:val="24"/>
        </w:rPr>
        <w:t xml:space="preserve"> για</w:t>
      </w:r>
      <w:r>
        <w:rPr>
          <w:rFonts w:eastAsia="Times New Roman" w:cs="Times New Roman"/>
          <w:szCs w:val="24"/>
        </w:rPr>
        <w:t xml:space="preserve"> μετά τη μείωση αυτών των σημαντικών περιουσιακών στοιχείων.</w:t>
      </w:r>
    </w:p>
    <w:p w14:paraId="7FDB75B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Και θα </w:t>
      </w:r>
      <w:r>
        <w:rPr>
          <w:rFonts w:eastAsia="Times New Roman" w:cs="Times New Roman"/>
          <w:szCs w:val="24"/>
        </w:rPr>
        <w:t xml:space="preserve">ήθελα να πω και κάτι άλλο, γιατί βλέπω ότι </w:t>
      </w:r>
      <w:proofErr w:type="spellStart"/>
      <w:r>
        <w:rPr>
          <w:rFonts w:eastAsia="Times New Roman" w:cs="Times New Roman"/>
          <w:szCs w:val="24"/>
        </w:rPr>
        <w:t>ήγγικεν</w:t>
      </w:r>
      <w:proofErr w:type="spellEnd"/>
      <w:r>
        <w:rPr>
          <w:rFonts w:eastAsia="Times New Roman" w:cs="Times New Roman"/>
          <w:szCs w:val="24"/>
        </w:rPr>
        <w:t xml:space="preserve"> ο χρόνος -όπως έλεγαν και οι αρχαίοι ημών πρόγονοι-, του τέλους της ομιλίας. Το μεγαλύτερο πρόβλημα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δημιουργεί ο νόμος αυτός είναι ότι δίνει το μήνυμα της απαξίωσης της ΔΕΗ</w:t>
      </w:r>
      <w:r>
        <w:rPr>
          <w:rFonts w:eastAsia="Times New Roman" w:cs="Times New Roman"/>
          <w:szCs w:val="24"/>
        </w:rPr>
        <w:t xml:space="preserve"> και</w:t>
      </w:r>
      <w:r>
        <w:rPr>
          <w:rFonts w:eastAsia="Times New Roman" w:cs="Times New Roman"/>
          <w:szCs w:val="24"/>
        </w:rPr>
        <w:t xml:space="preserve"> αίρει τις ευθύνες. </w:t>
      </w:r>
    </w:p>
    <w:p w14:paraId="7FDB75B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ας πω λοιπόν και την τελευταία κουβέντα για το θέμα του ειδικού τέλους δικαιωμάτων έρευνας και εκμετάλλευσης. Ποια είναι αυτά; Ακούστηκαν διάφορα ποσά, έγιναν διάφοροι υπολογισμοί. Εγώ διαβάζω κάτι που με προβληματίζει και δεν θέλω να γίνω μάντης κακών, α</w:t>
      </w:r>
      <w:r>
        <w:rPr>
          <w:rFonts w:eastAsia="Times New Roman" w:cs="Times New Roman"/>
          <w:szCs w:val="24"/>
        </w:rPr>
        <w:t xml:space="preserve">λλά φοβούμαι ότι θα υπάρχουν ανατροπές και στο σημείο αυτό. Τι μορφή έχει; Οφείλει η Κυβέρνηση να το διευκρινίσει. Είναι ανταποδοτικό τέλος; Είναι φόρος; Τι είναι; Διότι, όπως το επιβάλλει επί </w:t>
      </w:r>
      <w:r>
        <w:rPr>
          <w:rFonts w:eastAsia="Times New Roman" w:cs="Times New Roman"/>
          <w:szCs w:val="24"/>
        </w:rPr>
        <w:t xml:space="preserve">όλων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 εντός της ελληνικής επικράτειας -σ</w:t>
      </w:r>
      <w:r>
        <w:rPr>
          <w:rFonts w:eastAsia="Times New Roman" w:cs="Times New Roman"/>
          <w:szCs w:val="24"/>
        </w:rPr>
        <w:t>υνεπώς δεν το επιβάλλει μόνο στις δύο μεταβιβαζόμενες</w:t>
      </w:r>
      <w:r>
        <w:rPr>
          <w:rFonts w:eastAsia="Times New Roman" w:cs="Times New Roman"/>
          <w:szCs w:val="24"/>
        </w:rPr>
        <w:t xml:space="preserve"> εκμεταλλεύσεις</w:t>
      </w:r>
      <w:r>
        <w:rPr>
          <w:rFonts w:eastAsia="Times New Roman" w:cs="Times New Roman"/>
          <w:szCs w:val="24"/>
        </w:rPr>
        <w:t xml:space="preserve">-, το τέλος αυτό θα εισπράττεται υπέρ των περιοχών </w:t>
      </w:r>
      <w:r>
        <w:rPr>
          <w:rFonts w:eastAsia="Times New Roman" w:cs="Times New Roman"/>
          <w:szCs w:val="24"/>
        </w:rPr>
        <w:t>δ</w:t>
      </w:r>
      <w:r>
        <w:rPr>
          <w:rFonts w:eastAsia="Times New Roman" w:cs="Times New Roman"/>
          <w:szCs w:val="24"/>
        </w:rPr>
        <w:t>υτικής Μακεδονίας και Πελοποννήσου επί όλων των περιοχών. Είναι φόρος; Προφανώς είναι φόρος. Υπάρχει η αντιστοιχία, λοιπόν, του φόρου αυ</w:t>
      </w:r>
      <w:r>
        <w:rPr>
          <w:rFonts w:eastAsia="Times New Roman" w:cs="Times New Roman"/>
          <w:szCs w:val="24"/>
        </w:rPr>
        <w:t xml:space="preserve">τού με το σκοπό που επιδιώκει ο νόμος; Δεν το ξέρω, δεν επιδιώκω απάντηση αυτήν τη στιγμή, γιατί είμαι σίγουρος ότι η Κυβέρνηση δεν θα μου δώσει τις απαντήσεις στα ερωτήματα, όπως και δεν μου τις έδωσε </w:t>
      </w:r>
      <w:r>
        <w:rPr>
          <w:rFonts w:eastAsia="Times New Roman" w:cs="Times New Roman"/>
          <w:szCs w:val="24"/>
        </w:rPr>
        <w:lastRenderedPageBreak/>
        <w:t xml:space="preserve">στην </w:t>
      </w:r>
      <w:r>
        <w:rPr>
          <w:rFonts w:eastAsia="Times New Roman" w:cs="Times New Roman"/>
          <w:szCs w:val="24"/>
        </w:rPr>
        <w:t>ε</w:t>
      </w:r>
      <w:r>
        <w:rPr>
          <w:rFonts w:eastAsia="Times New Roman" w:cs="Times New Roman"/>
          <w:szCs w:val="24"/>
        </w:rPr>
        <w:t xml:space="preserve">πιτροπή, όπου αντίστοιχα τα έθεσα. Μάλιστα, ο </w:t>
      </w:r>
      <w:r>
        <w:rPr>
          <w:rFonts w:eastAsia="Times New Roman" w:cs="Times New Roman"/>
          <w:szCs w:val="24"/>
        </w:rPr>
        <w:t>π</w:t>
      </w:r>
      <w:r>
        <w:rPr>
          <w:rFonts w:eastAsia="Times New Roman" w:cs="Times New Roman"/>
          <w:szCs w:val="24"/>
        </w:rPr>
        <w:t xml:space="preserve">ρόεδρος της ΔΕΗ με έναν τρόπο, ο οποίος μπορώ να πω ήταν ενοχλητικός, όταν έθεσα το ερώτημα για το πώς θα αποτιμήσει </w:t>
      </w:r>
      <w:r>
        <w:rPr>
          <w:rFonts w:eastAsia="Times New Roman" w:cs="Times New Roman"/>
          <w:szCs w:val="24"/>
        </w:rPr>
        <w:t>κατά τη</w:t>
      </w:r>
      <w:r>
        <w:rPr>
          <w:rFonts w:eastAsia="Times New Roman" w:cs="Times New Roman"/>
          <w:szCs w:val="24"/>
        </w:rPr>
        <w:t xml:space="preserve"> σύσταση των εταιρειών τα περιουσιακά στοιχεία, αυτά τα οποία θα παραδοθούν, είπε και ένα ψέμα ότι αυτά δεν χρειάζονται αποτίμηση, δ</w:t>
      </w:r>
      <w:r>
        <w:rPr>
          <w:rFonts w:eastAsia="Times New Roman" w:cs="Times New Roman"/>
          <w:szCs w:val="24"/>
        </w:rPr>
        <w:t xml:space="preserve">ιότι θα αποτιμηθούν </w:t>
      </w:r>
      <w:r>
        <w:rPr>
          <w:rFonts w:eastAsia="Times New Roman" w:cs="Times New Roman"/>
          <w:szCs w:val="24"/>
        </w:rPr>
        <w:t>αργότερα</w:t>
      </w:r>
      <w:r>
        <w:rPr>
          <w:rFonts w:eastAsia="Times New Roman" w:cs="Times New Roman"/>
          <w:szCs w:val="24"/>
        </w:rPr>
        <w:t xml:space="preserve">. Φανέρωνε έλλειψη οποιασδήποτε </w:t>
      </w:r>
      <w:r>
        <w:rPr>
          <w:rFonts w:eastAsia="Times New Roman" w:cs="Times New Roman"/>
          <w:szCs w:val="24"/>
        </w:rPr>
        <w:t xml:space="preserve">συνέπειας </w:t>
      </w:r>
      <w:r>
        <w:rPr>
          <w:rFonts w:eastAsia="Times New Roman" w:cs="Times New Roman"/>
          <w:szCs w:val="24"/>
        </w:rPr>
        <w:t>στις</w:t>
      </w:r>
      <w:r>
        <w:rPr>
          <w:rFonts w:eastAsia="Times New Roman" w:cs="Times New Roman"/>
          <w:szCs w:val="24"/>
        </w:rPr>
        <w:t xml:space="preserve"> οικονομικ</w:t>
      </w:r>
      <w:r>
        <w:rPr>
          <w:rFonts w:eastAsia="Times New Roman" w:cs="Times New Roman"/>
          <w:szCs w:val="24"/>
        </w:rPr>
        <w:t xml:space="preserve">ές </w:t>
      </w:r>
      <w:r>
        <w:rPr>
          <w:rFonts w:eastAsia="Times New Roman" w:cs="Times New Roman"/>
          <w:szCs w:val="24"/>
        </w:rPr>
        <w:t>αρχ</w:t>
      </w:r>
      <w:r>
        <w:rPr>
          <w:rFonts w:eastAsia="Times New Roman" w:cs="Times New Roman"/>
          <w:szCs w:val="24"/>
        </w:rPr>
        <w:t>ές</w:t>
      </w:r>
      <w:r>
        <w:rPr>
          <w:rFonts w:eastAsia="Times New Roman" w:cs="Times New Roman"/>
          <w:szCs w:val="24"/>
        </w:rPr>
        <w:t>. Δεν μπορείς να έχεις μια εταιρεία, χωρίς να ξέρεις το κεφάλαιο και τα περιουσιακά στοιχεία, τα οποία μεταβιβάζεις. Έτσι θα πουληθούν;</w:t>
      </w:r>
    </w:p>
    <w:p w14:paraId="7FDB75B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Εμείς θα καταψηφίσουμε. </w:t>
      </w:r>
    </w:p>
    <w:p w14:paraId="7FDB75B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Πρόεδρε, ευχαριστώ.</w:t>
      </w:r>
    </w:p>
    <w:p w14:paraId="7FDB75B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7FDB75B8"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Προχωράμε με τον συνάδελφο κ. Γεώργιο Γερμενή από τη Χρυσή Αυγή. </w:t>
      </w:r>
    </w:p>
    <w:p w14:paraId="7FDB75B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Έχετε τον λόγο.</w:t>
      </w:r>
    </w:p>
    <w:p w14:paraId="7FDB75BA"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ΓΕΡΜΕΝΗΣ:</w:t>
      </w:r>
      <w:r>
        <w:rPr>
          <w:rFonts w:eastAsia="Times New Roman" w:cs="Times New Roman"/>
          <w:szCs w:val="24"/>
        </w:rPr>
        <w:t xml:space="preserve"> Ευχαριστώ, κύριε Πρόε</w:t>
      </w:r>
      <w:r>
        <w:rPr>
          <w:rFonts w:eastAsia="Times New Roman" w:cs="Times New Roman"/>
          <w:szCs w:val="24"/>
        </w:rPr>
        <w:t>δρε.</w:t>
      </w:r>
    </w:p>
    <w:p w14:paraId="7FDB75B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Άλλη μια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ολοκληρώνεται σήμερα με τις ευλογίες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μάλιστα με τη μορφή της επείγουσας διαδικασίας που απαξιώνει το Κοινοβούλιο, ευτελίζει τις κοινοβουλευτικές διαδικασίες και υποβαθμίζει τη σημασία και </w:t>
      </w:r>
      <w:r>
        <w:rPr>
          <w:rFonts w:eastAsia="Times New Roman" w:cs="Times New Roman"/>
          <w:szCs w:val="24"/>
        </w:rPr>
        <w:t xml:space="preserve">συμβολή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και των ορυχείων στην οικονομία αλλά και το ενεργειακό μίγμα της χώρας. </w:t>
      </w:r>
    </w:p>
    <w:p w14:paraId="7FDB75B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Πιστοί, λοιπόν, στις εντολές της Ευρωπαϊκής Επιτροπής, συνεχίζετε απρόσκοπτα τον κατακερματισμό και το ξεπούλημα της ΔΕΗ με όρους και προϋποθέσεις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ευνοούν τους ιδιώτες επενδυτές. Αλήθεια, μπορείτε να μας εξηγήσετε το σκεπτικό της </w:t>
      </w:r>
      <w:proofErr w:type="spellStart"/>
      <w:r>
        <w:rPr>
          <w:rFonts w:eastAsia="Times New Roman" w:cs="Times New Roman"/>
          <w:szCs w:val="24"/>
        </w:rPr>
        <w:t>αποεπένδυσης</w:t>
      </w:r>
      <w:proofErr w:type="spellEnd"/>
      <w:r>
        <w:rPr>
          <w:rFonts w:eastAsia="Times New Roman" w:cs="Times New Roman"/>
          <w:szCs w:val="24"/>
        </w:rPr>
        <w:t xml:space="preserve">, όπως έχετε μετονομάσει κατά τη συνήθη πρακτική σας αυτή τη φορά το ξεπούλημα; </w:t>
      </w:r>
    </w:p>
    <w:p w14:paraId="7FDB75B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Πώς γίνεται να  μιλάτε για </w:t>
      </w:r>
      <w:proofErr w:type="spellStart"/>
      <w:r>
        <w:rPr>
          <w:rFonts w:eastAsia="Times New Roman" w:cs="Times New Roman"/>
          <w:szCs w:val="24"/>
        </w:rPr>
        <w:t>αποεπένδυση</w:t>
      </w:r>
      <w:proofErr w:type="spellEnd"/>
      <w:r>
        <w:rPr>
          <w:rFonts w:eastAsia="Times New Roman" w:cs="Times New Roman"/>
          <w:szCs w:val="24"/>
        </w:rPr>
        <w:t xml:space="preserve">, αλλά να προσελκύετε επενδυτές τη στιγμή </w:t>
      </w:r>
      <w:r>
        <w:rPr>
          <w:rFonts w:eastAsia="Times New Roman" w:cs="Times New Roman"/>
          <w:szCs w:val="24"/>
        </w:rPr>
        <w:t xml:space="preserve">που κατόπιν δική σας επιλογής δεν επενδύσατε ως οφείλατε στον εκσυγχρονισμό των μονάδων της ΔΕΗ; Πώς γίνεται να θέλετε να συμμορφωθείτε στις αποφάσεις </w:t>
      </w:r>
      <w:r>
        <w:rPr>
          <w:rFonts w:eastAsia="Times New Roman" w:cs="Times New Roman"/>
          <w:szCs w:val="24"/>
        </w:rPr>
        <w:lastRenderedPageBreak/>
        <w:t>του Ευρωπαϊκού Δικαστηρίου για απεξάρτηση από τα ορυκτά καύσιμα και από την άλλη να προβαίνετε σε όλες τι</w:t>
      </w:r>
      <w:r>
        <w:rPr>
          <w:rFonts w:eastAsia="Times New Roman" w:cs="Times New Roman"/>
          <w:szCs w:val="24"/>
        </w:rPr>
        <w:t xml:space="preserve">ς απαραίτητες ενέργειες και εξπρές διαδικασίες για τη λειτουργία των εισφερόμενων </w:t>
      </w:r>
      <w:proofErr w:type="spellStart"/>
      <w:r>
        <w:rPr>
          <w:rFonts w:eastAsia="Times New Roman" w:cs="Times New Roman"/>
          <w:szCs w:val="24"/>
        </w:rPr>
        <w:t>λιγνιτικών</w:t>
      </w:r>
      <w:proofErr w:type="spellEnd"/>
      <w:r>
        <w:rPr>
          <w:rFonts w:eastAsia="Times New Roman" w:cs="Times New Roman"/>
          <w:szCs w:val="24"/>
        </w:rPr>
        <w:t xml:space="preserve"> μονάδων;</w:t>
      </w:r>
    </w:p>
    <w:p w14:paraId="7FDB75B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πρέπει να ξεχνάμε ότι ο λιγνίτης δικαίως αποτελεί το εθνικό καύσιμο της Ελλάδος. Συνέβαλε τα μέγιστα στην ανάπτυξη της βιομηχανικής δραστηριότητας και</w:t>
      </w:r>
      <w:r>
        <w:rPr>
          <w:rFonts w:eastAsia="Times New Roman" w:cs="Times New Roman"/>
          <w:szCs w:val="24"/>
        </w:rPr>
        <w:t xml:space="preserve"> εξασφάλισε σε μεγάλο βαθμό την ενεργειακή αυτάρκεια της πατρίδας μας. Με την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την πλήρη εκμετάλλευση των </w:t>
      </w:r>
      <w:proofErr w:type="spellStart"/>
      <w:r>
        <w:rPr>
          <w:rFonts w:eastAsia="Times New Roman" w:cs="Times New Roman"/>
          <w:szCs w:val="24"/>
        </w:rPr>
        <w:t>λιγνιτικών</w:t>
      </w:r>
      <w:proofErr w:type="spellEnd"/>
      <w:r>
        <w:rPr>
          <w:rFonts w:eastAsia="Times New Roman" w:cs="Times New Roman"/>
          <w:szCs w:val="24"/>
        </w:rPr>
        <w:t xml:space="preserve"> αποθεμάτων και την εκμετάλλευση των δικαιωμάτων έρευνας και εκμετάλλευσης των κοιτασμάτων, το παραγόμενο ηλεκ</w:t>
      </w:r>
      <w:r>
        <w:rPr>
          <w:rFonts w:eastAsia="Times New Roman" w:cs="Times New Roman"/>
          <w:szCs w:val="24"/>
        </w:rPr>
        <w:t xml:space="preserve">τρικό ρεύμα από βασικό κοινωνικό αγαθό μετατρέπεται περαιτέρω σε προϊόν κερδοφορίας, κάτι που οι νεοφιλελεύθεροι της Τρόικα επιζητούσαν και εσείς τους το εκπληρώνετε. </w:t>
      </w:r>
    </w:p>
    <w:p w14:paraId="7FDB75B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Με αυτό το νομοσχέδιο η ΔΕΗ περιέρχεται σε μια άκρως δυσμενή κατάσταση. Χάνει τις αποδοτ</w:t>
      </w:r>
      <w:r>
        <w:rPr>
          <w:rFonts w:eastAsia="Times New Roman" w:cs="Times New Roman"/>
          <w:szCs w:val="24"/>
        </w:rPr>
        <w:t xml:space="preserve">ικότερες </w:t>
      </w:r>
      <w:proofErr w:type="spellStart"/>
      <w:r>
        <w:rPr>
          <w:rFonts w:eastAsia="Times New Roman" w:cs="Times New Roman"/>
          <w:szCs w:val="24"/>
        </w:rPr>
        <w:t>λιγνιτικές</w:t>
      </w:r>
      <w:proofErr w:type="spellEnd"/>
      <w:r>
        <w:rPr>
          <w:rFonts w:eastAsia="Times New Roman" w:cs="Times New Roman"/>
          <w:szCs w:val="24"/>
        </w:rPr>
        <w:t xml:space="preserve"> μονάδες και της απομένουν εκείνες για τις οποίες απαιτούνται εκατομμύρια ευρώ προκειμένου να εκσυγχρονιστούν και να παρατείνουν </w:t>
      </w:r>
      <w:r>
        <w:rPr>
          <w:rFonts w:eastAsia="Times New Roman" w:cs="Times New Roman"/>
          <w:szCs w:val="24"/>
        </w:rPr>
        <w:lastRenderedPageBreak/>
        <w:t>τον χρόνο λειτουργίας τους. Επιπλέον, τίθεται ένα μεγάλο ζήτημα για το θέμα προστασίας των εργαζομένων. Η δι</w:t>
      </w:r>
      <w:r>
        <w:rPr>
          <w:rFonts w:eastAsia="Times New Roman" w:cs="Times New Roman"/>
          <w:szCs w:val="24"/>
        </w:rPr>
        <w:t>κή σας πρόταση δεν συνοδεύεται από άνοιγμα θέσεων εργασίας ούτε καν από τη διατήρηση του συνόλου των υφισταμένων θέσεων εργασίας. Η πρόβλεψη είναι να μην εισφέρονται όλοι οι εργαζόμενοι στις νέες εταιρείες, γεγονός που συνεπάγεται μικρότερο λειτουργικό κόσ</w:t>
      </w:r>
      <w:r>
        <w:rPr>
          <w:rFonts w:eastAsia="Times New Roman" w:cs="Times New Roman"/>
          <w:szCs w:val="24"/>
        </w:rPr>
        <w:t xml:space="preserve">τος των νέων εταιρειών, ενώ το υπόλοιπο προσωπικό καλείται η ΔΕΗ να το απορροφήσει στις άλλες θυγατρικές της. Ειδάλλως αναλαμβάνει εκείνη το κόστος κινήτρων εξόδου των υπαλλήλων της. </w:t>
      </w:r>
    </w:p>
    <w:p w14:paraId="7FDB75C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Συνεπώς, θα δούμε ότι και το τίμημα εξαγοράς είναι εξευτελιστικό και επι</w:t>
      </w:r>
      <w:r>
        <w:rPr>
          <w:rFonts w:eastAsia="Times New Roman" w:cs="Times New Roman"/>
          <w:szCs w:val="24"/>
        </w:rPr>
        <w:t>πλέον ζημιωμένη θα είναι η ΔΕΗ. Άρα, πρόκειται για την πλήρη αποδιοργάνωση της επιχείρησης</w:t>
      </w:r>
      <w:r>
        <w:rPr>
          <w:rFonts w:eastAsia="Times New Roman" w:cs="Times New Roman"/>
          <w:szCs w:val="24"/>
        </w:rPr>
        <w:t>,</w:t>
      </w:r>
      <w:r>
        <w:rPr>
          <w:rFonts w:eastAsia="Times New Roman" w:cs="Times New Roman"/>
          <w:szCs w:val="24"/>
        </w:rPr>
        <w:t xml:space="preserve"> που θα είναι αδύνατον να ανταποκριθεί στις υποχρεώσεις και συνεπώς θα συντελεστεί το εθνικό έγκλημα του ολοκληρωτικού ξεπουλήματός της. </w:t>
      </w:r>
    </w:p>
    <w:p w14:paraId="7FDB75C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μπορούμε, λοιπόν, να δο</w:t>
      </w:r>
      <w:r>
        <w:rPr>
          <w:rFonts w:eastAsia="Times New Roman" w:cs="Times New Roman"/>
          <w:szCs w:val="24"/>
        </w:rPr>
        <w:t>ύμε κανένα θετικό στοιχείο σε αυτό το νομοσχέδιο</w:t>
      </w:r>
      <w:r>
        <w:rPr>
          <w:rFonts w:eastAsia="Times New Roman" w:cs="Times New Roman"/>
          <w:szCs w:val="24"/>
        </w:rPr>
        <w:t>,</w:t>
      </w:r>
      <w:r>
        <w:rPr>
          <w:rFonts w:eastAsia="Times New Roman" w:cs="Times New Roman"/>
          <w:szCs w:val="24"/>
        </w:rPr>
        <w:t xml:space="preserve"> που εσείς φέρατε. Δεν βλέπουμε για ποιον λόγο διαφωνούν ο ΣΥΡΙΖΑ και η Νέα Δημοκρατία. Είδαμε αυτές τις διαφωνίες στην επιτροπή. Τις βλέπουμε και σήμερα. Αφού </w:t>
      </w:r>
      <w:r>
        <w:rPr>
          <w:rFonts w:eastAsia="Times New Roman" w:cs="Times New Roman"/>
          <w:szCs w:val="24"/>
        </w:rPr>
        <w:lastRenderedPageBreak/>
        <w:t>και οι δυο θέλατε να ξεπουλήσετε τη Δημόσια Επι</w:t>
      </w:r>
      <w:r>
        <w:rPr>
          <w:rFonts w:eastAsia="Times New Roman" w:cs="Times New Roman"/>
          <w:szCs w:val="24"/>
        </w:rPr>
        <w:t xml:space="preserve">χείρηση Ηλεκτρισμού, αφού κάνατε τα πάντα, ο καθένας με τον τρόπο του ώστε να οδηγηθούμε σ’ αυτή την κατάσταση, ποια είναι ακριβώς η διαφωνία σας; Ποιος θα κατακερματίσει περισσότερο τη ΔΕΗ; Ποιος θα την ξεπουλήσει πιο γρήγορα; </w:t>
      </w:r>
    </w:p>
    <w:p w14:paraId="7FDB75C2"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cs="Times New Roman"/>
          <w:szCs w:val="24"/>
        </w:rPr>
        <w:t>Είναι εγκληματικό που θα πο</w:t>
      </w:r>
      <w:r>
        <w:rPr>
          <w:rFonts w:eastAsia="Times New Roman" w:cs="Times New Roman"/>
          <w:szCs w:val="24"/>
        </w:rPr>
        <w:t>υληθούν οι υποδομές μιας δημόσιας επιχείρησης</w:t>
      </w:r>
      <w:r>
        <w:rPr>
          <w:rFonts w:eastAsia="Times New Roman" w:cs="Times New Roman"/>
          <w:szCs w:val="24"/>
        </w:rPr>
        <w:t>,</w:t>
      </w:r>
      <w:r>
        <w:rPr>
          <w:rFonts w:eastAsia="Times New Roman" w:cs="Times New Roman"/>
          <w:szCs w:val="24"/>
        </w:rPr>
        <w:t xml:space="preserve"> που την έφτιαξαν γενιές φορολογουμένων με το υστέρημά τους, που διαθέτει απεριόριστο εθνικό πλούτο, που είναι περιουσία όλων των Ελλήνων. Θα πρέπει να κάνετε ό,τι περνά από το χέρι σας για να καταστεί η εταιρε</w:t>
      </w:r>
      <w:r>
        <w:rPr>
          <w:rFonts w:eastAsia="Times New Roman" w:cs="Times New Roman"/>
          <w:szCs w:val="24"/>
        </w:rPr>
        <w:t xml:space="preserve">ία κερδοφόρα και όχι να συνεχίσετε να πλιατσικολογείτε. </w:t>
      </w:r>
      <w:r>
        <w:rPr>
          <w:rFonts w:eastAsia="Times New Roman"/>
          <w:szCs w:val="24"/>
        </w:rPr>
        <w:t xml:space="preserve">Θα μπορούσατε να προβείτε σε εξυγίανση, αλλά όχι σε ξεπούλημα. Και όλα αυτά, δήθεν, ενάντια στη δική σας ιδεολογία. </w:t>
      </w:r>
    </w:p>
    <w:p w14:paraId="7FDB75C3"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Στο πρόγραμμά σας είχατε ξεχωριστό κεφάλαιο για τον ενεργειακό τομέα όπου κατακρίνατε το προηγούμενο πολιτικό κατεστημένο, δίνατε έμφαση στην ενεργειακή πολιτική με κοινωνικό πρόσημο και προβάλλατε τη διασφάλιση της ενέργειας ως κοι</w:t>
      </w:r>
      <w:r>
        <w:rPr>
          <w:rFonts w:eastAsia="Times New Roman"/>
          <w:szCs w:val="24"/>
        </w:rPr>
        <w:lastRenderedPageBreak/>
        <w:t>νωνικού αγαθού, με αποφα</w:t>
      </w:r>
      <w:r>
        <w:rPr>
          <w:rFonts w:eastAsia="Times New Roman"/>
          <w:szCs w:val="24"/>
        </w:rPr>
        <w:t>σιστικό δημόσιο έλεγχο της οργάνωσης και διαχείρισης όλου του συστήματος παραγωγής και προμήθειας ηλεκτρικού ρεύματος. Όπως, επίσης, αναφέρατε στο πρόγραμμά σας για τον δημόσιο τομέα παραγωγής ενέργειας, με πυρήνα μάλιστα την ίδια τη ΔΕΗ, η οποία θα ήταν π</w:t>
      </w:r>
      <w:r>
        <w:rPr>
          <w:rFonts w:eastAsia="Times New Roman"/>
          <w:szCs w:val="24"/>
        </w:rPr>
        <w:t xml:space="preserve">ροστατευόμενη από τις πρακτικές ιδιωτικοποίησης. </w:t>
      </w:r>
    </w:p>
    <w:p w14:paraId="7FDB75C4"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Έχουμε επισημάνει πολλές φορές το πόσο διπρόσωποι είστε και την προδοτική συμπεριφορά σας απέναντι στον ελληνικό λαό, που πείστηκε στις δικές σας ψεύτικες εξαγγελίες. Οι προγραμματικές δεσμεύσεις ήταν λόγια</w:t>
      </w:r>
      <w:r>
        <w:rPr>
          <w:rFonts w:eastAsia="Times New Roman"/>
          <w:szCs w:val="24"/>
        </w:rPr>
        <w:t xml:space="preserve"> του αέρα. Η πώληση των </w:t>
      </w:r>
      <w:proofErr w:type="spellStart"/>
      <w:r>
        <w:rPr>
          <w:rFonts w:eastAsia="Times New Roman"/>
          <w:szCs w:val="24"/>
        </w:rPr>
        <w:t>λιγνιτικών</w:t>
      </w:r>
      <w:proofErr w:type="spellEnd"/>
      <w:r>
        <w:rPr>
          <w:rFonts w:eastAsia="Times New Roman"/>
          <w:szCs w:val="24"/>
        </w:rPr>
        <w:t xml:space="preserve"> μονάδων είναι καταστροφική και η χώρα θα απωλέσει έναν βασικό πυλώνα ανάπτυξης. Θα γίνουμε μάρτυρες επιπλέον αυξήσεων των λογαριασμών ρεύματος με αυξημένα τέλη. Το δημόσιο αγαθό μετατρέπεται σε είδος πολυτελείας και περισ</w:t>
      </w:r>
      <w:r>
        <w:rPr>
          <w:rFonts w:eastAsia="Times New Roman"/>
          <w:szCs w:val="24"/>
        </w:rPr>
        <w:t xml:space="preserve">σότερα νοικοκυριά θα κινδυνεύουν από την ενεργειακή φτώχεια, με ό,τι αυτό συνεπάγεται για την ελληνική οικονομία και κοινωνία. Η κατάσταση αυτή είναι πλήρως καθοδηγούμενη </w:t>
      </w:r>
      <w:r>
        <w:rPr>
          <w:rFonts w:eastAsia="Times New Roman"/>
          <w:szCs w:val="24"/>
        </w:rPr>
        <w:lastRenderedPageBreak/>
        <w:t xml:space="preserve">από την Ευρωπαϊκή Επιτροπή, αφού βάζει δικό της εκτιμητή–εντολοδόχο–πραγματογνώμονα, </w:t>
      </w:r>
      <w:r>
        <w:rPr>
          <w:rFonts w:eastAsia="Times New Roman"/>
          <w:szCs w:val="24"/>
        </w:rPr>
        <w:t xml:space="preserve">ώστε να διασφαλίσει ότι αυτά που έχετε συμφωνήσει θα πραγματοποιηθούν στο ακέραιο και δεν θα υπάρχουν εκπλήξεις. </w:t>
      </w:r>
    </w:p>
    <w:p w14:paraId="7FDB75C5"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Τελικά, έχετε καταφέρει να χάσετε, όχι μόνο την εμπιστοσύνη του ελληνικού λαού, αλλά και αυτών στους οποίους έχετε παραχωρήσει γη και ύδωρ. </w:t>
      </w:r>
    </w:p>
    <w:p w14:paraId="7FDB75C6"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Έ</w:t>
      </w:r>
      <w:r>
        <w:rPr>
          <w:rFonts w:eastAsia="Times New Roman"/>
          <w:szCs w:val="24"/>
        </w:rPr>
        <w:t>χετε ξεπουλήσει –τώρα- εκτός από την εθνική μας κυριαρχία και την κυριότητα του ενεργειακού μας πλούτου. Σταματήστε επιτέλους τη ρητορική περί επιβολής των μέτρων από τους θεσμούς και ότι δεν ήταν δική σας πρωτοβουλία. Σαφώς και οι προηγούμενες κυβερνήσεις</w:t>
      </w:r>
      <w:r>
        <w:rPr>
          <w:rFonts w:eastAsia="Times New Roman"/>
          <w:szCs w:val="24"/>
        </w:rPr>
        <w:t xml:space="preserve"> έχουν ευθύνη, αλλά εσείς πραγματοποιείτε αυτά τα πράγματα εκποίησης νευραλγικών τομέων. </w:t>
      </w:r>
    </w:p>
    <w:p w14:paraId="7FDB75C7"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Εμείς, ως Έλληνες εθνικιστές, γνωρίζουμε το εθνικό συμφέρον, αισθανόμαστε τον παλμό της κοινωνίας, αντιλαμβανόμαστε καθημερινά τα προβλήματα του δοκιμαζόμενου Έλληνα </w:t>
      </w:r>
      <w:r>
        <w:rPr>
          <w:rFonts w:eastAsia="Times New Roman"/>
          <w:szCs w:val="24"/>
        </w:rPr>
        <w:t>και εμμένουμε στις βασικές πολιτικές μας θέσεις που εκφράζουν το συμφέρον του ελληνικού έθνους.</w:t>
      </w:r>
    </w:p>
    <w:p w14:paraId="7FDB75C8"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Καταψηφίζουμε αυτό το νομοθέτημα με το οποίο συνεχίζεται το ολέθριο έργο του ξεπουλήματος της ενέργειας και της χώρας μας.</w:t>
      </w:r>
    </w:p>
    <w:p w14:paraId="7FDB75C9"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Ευχαριστώ πολύ.</w:t>
      </w:r>
    </w:p>
    <w:p w14:paraId="7FDB75CA" w14:textId="77777777" w:rsidR="00F04917" w:rsidRDefault="00B728C3">
      <w:pPr>
        <w:tabs>
          <w:tab w:val="left" w:pos="720"/>
          <w:tab w:val="left" w:pos="1440"/>
          <w:tab w:val="left" w:pos="2160"/>
          <w:tab w:val="left" w:pos="2880"/>
          <w:tab w:val="left" w:pos="3600"/>
          <w:tab w:val="center" w:pos="4753"/>
        </w:tabs>
        <w:spacing w:after="0"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ην πτέρυγα της Χρυσής Αυγής)</w:t>
      </w:r>
    </w:p>
    <w:p w14:paraId="7FDB75CB"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Λοιπόν, θα προχωρήσουμε ως εξής: Θα δώσω, τώρα, όπως σας είπα, με τη συγκατάθεσή σας για τρία λεπτά τον λόγο στον κ. Μανιάτη. Στη συνέχεια, εφόσον ο Υπουργός, ο κ. Σταθάκης, θελήσει να του απαντ</w:t>
      </w:r>
      <w:r>
        <w:rPr>
          <w:rFonts w:eastAsia="Times New Roman"/>
          <w:szCs w:val="24"/>
        </w:rPr>
        <w:t xml:space="preserve">ήσει, θα πάρει τον λόγο για τρία λεπτά και μετά κλείνουμε με τους εξής συναδέλφους: Τον κ. </w:t>
      </w:r>
      <w:proofErr w:type="spellStart"/>
      <w:r>
        <w:rPr>
          <w:rFonts w:eastAsia="Times New Roman"/>
          <w:szCs w:val="24"/>
        </w:rPr>
        <w:t>Μπαλωμενάκη</w:t>
      </w:r>
      <w:proofErr w:type="spellEnd"/>
      <w:r>
        <w:rPr>
          <w:rFonts w:eastAsia="Times New Roman"/>
          <w:szCs w:val="24"/>
        </w:rPr>
        <w:t>, την κ</w:t>
      </w:r>
      <w:r>
        <w:rPr>
          <w:rFonts w:eastAsia="Times New Roman"/>
          <w:szCs w:val="24"/>
        </w:rPr>
        <w:t>.</w:t>
      </w:r>
      <w:r>
        <w:rPr>
          <w:rFonts w:eastAsia="Times New Roman"/>
          <w:szCs w:val="24"/>
        </w:rPr>
        <w:t xml:space="preserve"> Καρακώστα, τον κ. </w:t>
      </w:r>
      <w:proofErr w:type="spellStart"/>
      <w:r>
        <w:rPr>
          <w:rFonts w:eastAsia="Times New Roman"/>
          <w:szCs w:val="24"/>
        </w:rPr>
        <w:t>Μπουκώρο</w:t>
      </w:r>
      <w:proofErr w:type="spellEnd"/>
      <w:r>
        <w:rPr>
          <w:rFonts w:eastAsia="Times New Roman"/>
          <w:szCs w:val="24"/>
        </w:rPr>
        <w:t xml:space="preserve"> και τον κ. Κασαπίδη. Δεν ξέρω αν ο κύριος Αναπληρωτής Υπουργός…</w:t>
      </w:r>
    </w:p>
    <w:p w14:paraId="7FDB75CC"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w:t>
      </w:r>
      <w:r>
        <w:rPr>
          <w:rFonts w:eastAsia="Times New Roman"/>
          <w:b/>
          <w:szCs w:val="24"/>
        </w:rPr>
        <w:t>και Ενέργειας):</w:t>
      </w:r>
      <w:r>
        <w:rPr>
          <w:rFonts w:eastAsia="Times New Roman"/>
          <w:szCs w:val="24"/>
        </w:rPr>
        <w:t xml:space="preserve"> Θα σας πω, κύριε Πρόεδρε. Θέλω να δω αν θα χρειαστεί να μιλήσει ο κύριος Υπουργός, αλλιώς θα μιλήσω εγώ.</w:t>
      </w:r>
    </w:p>
    <w:p w14:paraId="7FDB75CD"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Εντάξει, οπότε ή θα κλείσετε εσείς απόψε ή θα μιλήσετε αύριο. Άρα, θα φύγουμε σε μια λογική ώρα.</w:t>
      </w:r>
    </w:p>
    <w:p w14:paraId="7FDB75CE"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Ορίστ</w:t>
      </w:r>
      <w:r>
        <w:rPr>
          <w:rFonts w:eastAsia="Times New Roman"/>
          <w:szCs w:val="24"/>
        </w:rPr>
        <w:t xml:space="preserve">ε, κύριε Μανιάτη, έχετε τον λόγο για τρία λεπτά, κατά παραχώρηση των συναδέλφων. </w:t>
      </w:r>
    </w:p>
    <w:p w14:paraId="7FDB75CF"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θέλω να κάνω τρεις πολύ σύντομες παρατηρήσεις με αφορμή την τοποθέτηση του Υπουργού.</w:t>
      </w:r>
    </w:p>
    <w:p w14:paraId="7FDB75D0"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 κύριος Υπουργός πανηγύρισε για την εξαιρετική πιστοληπ</w:t>
      </w:r>
      <w:r>
        <w:rPr>
          <w:rFonts w:eastAsia="Times New Roman"/>
          <w:szCs w:val="24"/>
        </w:rPr>
        <w:t xml:space="preserve">τική ικανότητα της ΔΕΗ και εγώ έχω μπροστά μου εδώ το πόρισμα, την αξιολόγηση της </w:t>
      </w:r>
      <w:r>
        <w:rPr>
          <w:rFonts w:eastAsia="Times New Roman"/>
          <w:szCs w:val="24"/>
        </w:rPr>
        <w:t>«</w:t>
      </w:r>
      <w:r>
        <w:rPr>
          <w:rFonts w:eastAsia="Times New Roman"/>
          <w:szCs w:val="24"/>
          <w:lang w:val="en-US"/>
        </w:rPr>
        <w:t>STANDARD</w:t>
      </w:r>
      <w:r>
        <w:rPr>
          <w:rFonts w:eastAsia="Times New Roman"/>
          <w:szCs w:val="24"/>
        </w:rPr>
        <w:t xml:space="preserve"> </w:t>
      </w:r>
      <w:r w:rsidRPr="005208F0">
        <w:rPr>
          <w:rFonts w:eastAsia="Times New Roman"/>
          <w:szCs w:val="24"/>
        </w:rPr>
        <w:t>&amp;</w:t>
      </w:r>
      <w:r>
        <w:rPr>
          <w:rFonts w:eastAsia="Times New Roman"/>
          <w:szCs w:val="24"/>
        </w:rPr>
        <w:t xml:space="preserve"> </w:t>
      </w:r>
      <w:r>
        <w:rPr>
          <w:rFonts w:eastAsia="Times New Roman"/>
          <w:szCs w:val="24"/>
          <w:lang w:val="en-US"/>
        </w:rPr>
        <w:t>POOR</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του Απριλίου 2017, που αξιολογεί τη ΔΕΗ ως </w:t>
      </w:r>
      <w:r>
        <w:rPr>
          <w:rFonts w:eastAsia="Times New Roman"/>
          <w:szCs w:val="24"/>
          <w:lang w:val="en-US"/>
        </w:rPr>
        <w:t>CCC</w:t>
      </w:r>
      <w:r>
        <w:rPr>
          <w:rFonts w:eastAsia="Times New Roman"/>
          <w:szCs w:val="24"/>
        </w:rPr>
        <w:t>-, δηλαδή αρνητική επιτήρηση, κίνδυνος χρεωκοπίας. Μιλούμε για την εταιρεία</w:t>
      </w:r>
      <w:r>
        <w:rPr>
          <w:rFonts w:eastAsia="Times New Roman"/>
          <w:szCs w:val="24"/>
        </w:rPr>
        <w:t>,</w:t>
      </w:r>
      <w:r>
        <w:rPr>
          <w:rFonts w:eastAsia="Times New Roman"/>
          <w:szCs w:val="24"/>
        </w:rPr>
        <w:t xml:space="preserve"> που είχε τη μεγαλύτερη πιστοληπ</w:t>
      </w:r>
      <w:r>
        <w:rPr>
          <w:rFonts w:eastAsia="Times New Roman"/>
          <w:szCs w:val="24"/>
        </w:rPr>
        <w:t xml:space="preserve">τική ικανότητα στην Ελλάδα μέχρι και το 2014. </w:t>
      </w:r>
    </w:p>
    <w:p w14:paraId="7FDB75D1"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Και ας πούμε ότι αυτό ήταν τον Απρίλιο του 2017, κύριε Υπουργέ, που συγκατανεύετε. Πριν λίγο μπήκα στον ίντερνετ και είδα τι εκτιμά η </w:t>
      </w:r>
      <w:r>
        <w:rPr>
          <w:rFonts w:eastAsia="Times New Roman"/>
          <w:szCs w:val="24"/>
        </w:rPr>
        <w:t>«</w:t>
      </w:r>
      <w:r>
        <w:rPr>
          <w:rFonts w:eastAsia="Times New Roman"/>
          <w:szCs w:val="24"/>
          <w:lang w:val="en-US"/>
        </w:rPr>
        <w:t>STANDARD</w:t>
      </w:r>
      <w:r>
        <w:rPr>
          <w:rFonts w:eastAsia="Times New Roman"/>
          <w:szCs w:val="24"/>
        </w:rPr>
        <w:t xml:space="preserve"> </w:t>
      </w:r>
      <w:r w:rsidRPr="005208F0">
        <w:rPr>
          <w:rFonts w:eastAsia="Times New Roman"/>
          <w:szCs w:val="24"/>
        </w:rPr>
        <w:t>&amp;</w:t>
      </w:r>
      <w:r>
        <w:rPr>
          <w:rFonts w:eastAsia="Times New Roman"/>
          <w:szCs w:val="24"/>
        </w:rPr>
        <w:t xml:space="preserve"> </w:t>
      </w:r>
      <w:r>
        <w:rPr>
          <w:rFonts w:eastAsia="Times New Roman"/>
          <w:szCs w:val="24"/>
          <w:lang w:val="en-US"/>
        </w:rPr>
        <w:t>POOR</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τώρα, στις 28</w:t>
      </w:r>
      <w:r>
        <w:rPr>
          <w:rFonts w:eastAsia="Times New Roman"/>
          <w:szCs w:val="24"/>
        </w:rPr>
        <w:t>-</w:t>
      </w:r>
      <w:r>
        <w:rPr>
          <w:rFonts w:eastAsia="Times New Roman"/>
          <w:szCs w:val="24"/>
        </w:rPr>
        <w:t>11</w:t>
      </w:r>
      <w:r>
        <w:rPr>
          <w:rFonts w:eastAsia="Times New Roman"/>
          <w:szCs w:val="24"/>
        </w:rPr>
        <w:t>-</w:t>
      </w:r>
      <w:r>
        <w:rPr>
          <w:rFonts w:eastAsia="Times New Roman"/>
          <w:szCs w:val="24"/>
        </w:rPr>
        <w:t>17, δηλαδή πριν λίγους μόλις μήνες. Αρ</w:t>
      </w:r>
      <w:r>
        <w:rPr>
          <w:rFonts w:eastAsia="Times New Roman"/>
          <w:szCs w:val="24"/>
        </w:rPr>
        <w:t xml:space="preserve">νητικό </w:t>
      </w:r>
      <w:r>
        <w:rPr>
          <w:rFonts w:eastAsia="Times New Roman"/>
          <w:szCs w:val="24"/>
          <w:lang w:val="en-US"/>
        </w:rPr>
        <w:t>outlook</w:t>
      </w:r>
      <w:r>
        <w:rPr>
          <w:rFonts w:eastAsia="Times New Roman"/>
          <w:szCs w:val="24"/>
        </w:rPr>
        <w:t xml:space="preserve">. Επιβεβαίωση </w:t>
      </w:r>
      <w:r>
        <w:rPr>
          <w:rFonts w:eastAsia="Times New Roman"/>
          <w:szCs w:val="24"/>
        </w:rPr>
        <w:lastRenderedPageBreak/>
        <w:t xml:space="preserve">του </w:t>
      </w:r>
      <w:r>
        <w:rPr>
          <w:rFonts w:eastAsia="Times New Roman"/>
          <w:szCs w:val="24"/>
          <w:lang w:val="en-US"/>
        </w:rPr>
        <w:t>CCC</w:t>
      </w:r>
      <w:r>
        <w:rPr>
          <w:rFonts w:eastAsia="Times New Roman"/>
          <w:szCs w:val="24"/>
        </w:rPr>
        <w:t xml:space="preserve">- . Οι τράπεζες για να </w:t>
      </w:r>
      <w:proofErr w:type="spellStart"/>
      <w:r>
        <w:rPr>
          <w:rFonts w:eastAsia="Times New Roman"/>
          <w:szCs w:val="24"/>
        </w:rPr>
        <w:t>αναχρηματοδοτήσουν</w:t>
      </w:r>
      <w:proofErr w:type="spellEnd"/>
      <w:r>
        <w:rPr>
          <w:rFonts w:eastAsia="Times New Roman"/>
          <w:szCs w:val="24"/>
        </w:rPr>
        <w:t xml:space="preserve"> τη ΔΕΗ θέλουν για πρώτη φορά στην ιστορία της εταιρείας εγγυήσεις. </w:t>
      </w:r>
    </w:p>
    <w:p w14:paraId="7FDB75D2" w14:textId="77777777" w:rsidR="00F04917" w:rsidRDefault="00B728C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Τρίτη παρατήρηση: Σύμφωνα με τον ίδιο διεθνή οίκο αξιολόγησης, το </w:t>
      </w:r>
      <w:r>
        <w:rPr>
          <w:rFonts w:eastAsia="Times New Roman"/>
          <w:szCs w:val="24"/>
          <w:lang w:val="en-US"/>
        </w:rPr>
        <w:t>EBITDA</w:t>
      </w:r>
      <w:r>
        <w:rPr>
          <w:rFonts w:eastAsia="Times New Roman"/>
          <w:szCs w:val="24"/>
        </w:rPr>
        <w:t xml:space="preserve"> της εταιρείας, κύριε Υπουργέ, το 2018 θα μειωθεί κατά 50% σε σχέση με το 2016 και από ένα 1,2 δισεκατομμύριο θα είναι μόλις 600 εκατομμύρια. </w:t>
      </w:r>
    </w:p>
    <w:p w14:paraId="7FDB75D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Θα καταθέσω για τα Πρακτικά το σχετικό.</w:t>
      </w:r>
    </w:p>
    <w:p w14:paraId="7FDB75D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Αναφερθήκατε, κύριε Υπουργέ, στην αδυναμία να </w:t>
      </w:r>
      <w:r>
        <w:rPr>
          <w:rFonts w:eastAsia="Times New Roman" w:cs="Times New Roman"/>
          <w:szCs w:val="24"/>
        </w:rPr>
        <w:t>λειτουργήσει μονάδα φυσικού αερίου στη Μεγαλόπολη λόγω κάποιων προβλημάτων.</w:t>
      </w:r>
    </w:p>
    <w:p w14:paraId="7FDB75D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αυτό το διάγραμμα το οποίο και σας δείχνω. Είναι διάγραμμα του ΑΔΜΗΕ από την πειραματική λειτουργία της μονάδας. Επί πολλές ημέρες το 2015, το 2016 και </w:t>
      </w:r>
      <w:r>
        <w:rPr>
          <w:rFonts w:eastAsia="Times New Roman" w:cs="Times New Roman"/>
          <w:szCs w:val="24"/>
        </w:rPr>
        <w:t xml:space="preserve">το 2017, σύμφωνα με τα στοιχεία του ΑΔΜΗΕ, η μονάδα λειτουργεί και τροφοδοτεί το σύστημα ηλεκτρισμού της χώρας με ισχύ έως και 850 </w:t>
      </w:r>
      <w:r>
        <w:rPr>
          <w:rFonts w:eastAsia="Times New Roman" w:cs="Times New Roman"/>
          <w:szCs w:val="24"/>
          <w:lang w:val="en-US"/>
        </w:rPr>
        <w:t>MW</w:t>
      </w:r>
      <w:r>
        <w:rPr>
          <w:rFonts w:eastAsia="Times New Roman" w:cs="Times New Roman"/>
          <w:szCs w:val="24"/>
        </w:rPr>
        <w:t xml:space="preserve"> και τις περισσότερες ώρες των ημερών που λειτουργεί με ισχύ 700 έως 750 </w:t>
      </w:r>
      <w:r>
        <w:rPr>
          <w:rFonts w:eastAsia="Times New Roman" w:cs="Times New Roman"/>
          <w:szCs w:val="24"/>
          <w:lang w:val="en-US"/>
        </w:rPr>
        <w:t>MW</w:t>
      </w:r>
      <w:r>
        <w:rPr>
          <w:rFonts w:eastAsia="Times New Roman" w:cs="Times New Roman"/>
          <w:szCs w:val="24"/>
        </w:rPr>
        <w:t>.</w:t>
      </w:r>
    </w:p>
    <w:p w14:paraId="7FDB75D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Οφείλετε, λοιπόν, να απαντήσετε και στο μικρό </w:t>
      </w:r>
      <w:r>
        <w:rPr>
          <w:rFonts w:eastAsia="Times New Roman" w:cs="Times New Roman"/>
          <w:szCs w:val="24"/>
        </w:rPr>
        <w:t xml:space="preserve">ψεματάκι που είπατε, δεν ήταν πολύ μεγάλο. Ο σχεδιασμός ήταν για να γίνει η επέκταση προς το Αντίρριο και την Πάτρα το 2016. Είπατε ένα μικρό ψέμα. Είπατε ότι ήταν μέχρι το 2020. Ο σχεδιασμός ήταν μέχρι το 2016, ώστε να περάσει και η περίοδος δοκιμαστικής </w:t>
      </w:r>
      <w:r>
        <w:rPr>
          <w:rFonts w:eastAsia="Times New Roman" w:cs="Times New Roman"/>
          <w:szCs w:val="24"/>
        </w:rPr>
        <w:t>λειτουργίας του αγωγού. Τώρα, όμως, εσείς το πάτε, αντί να τελειώσει το 2016, το 2019. Άρα, οφείλετε να μας πείτε τι κάνατε εσείς.</w:t>
      </w:r>
    </w:p>
    <w:p w14:paraId="7FDB75D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Τέλος, κύριε Πρόεδρε, μια πολύ σύντομη παρατήρηση. Θα επανέλθω αύριο στην κανονική μου ομιλία. Θέλω να το ακούσουν οι συνάδελ</w:t>
      </w:r>
      <w:r>
        <w:rPr>
          <w:rFonts w:eastAsia="Times New Roman" w:cs="Times New Roman"/>
          <w:szCs w:val="24"/>
        </w:rPr>
        <w:t xml:space="preserve">φοι του ΣΥΡΙΖΑ. 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έδινε το 30% της παραγωγής, το 30% των δανείων, το 30% του μισθολογικού κόστους, το 30% των πελατών και για όλα αυτά η ΔΕΗ και η εθνική οικονομία θα εισέπραττε 5,5 δισεκατομμύρια ευρώ.</w:t>
      </w:r>
    </w:p>
    <w:p w14:paraId="7FDB75D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Με το μοντέλο της </w:t>
      </w:r>
      <w:r>
        <w:rPr>
          <w:rFonts w:eastAsia="Times New Roman" w:cs="Times New Roman"/>
          <w:szCs w:val="24"/>
        </w:rPr>
        <w:t>κ</w:t>
      </w:r>
      <w:r>
        <w:rPr>
          <w:rFonts w:eastAsia="Times New Roman" w:cs="Times New Roman"/>
          <w:szCs w:val="24"/>
        </w:rPr>
        <w:t>υβέρνησης, που είναι κ</w:t>
      </w:r>
      <w:r>
        <w:rPr>
          <w:rFonts w:eastAsia="Times New Roman" w:cs="Times New Roman"/>
          <w:szCs w:val="24"/>
        </w:rPr>
        <w:t xml:space="preserve">ανονικό  ξεπούλημα, συνάδελφοι του ΣΥΡΙΖΑ, η Κυβέρνηση κάνει το ακόλουθο: Δίνει το 50% των πελατών μέχρι το 2020 με </w:t>
      </w:r>
      <w:r>
        <w:rPr>
          <w:rFonts w:eastAsia="Times New Roman" w:cs="Times New Roman"/>
          <w:szCs w:val="24"/>
        </w:rPr>
        <w:lastRenderedPageBreak/>
        <w:t>αντίτιμο μηδέν για το 50% των πελατών, δηλαδή μειώνεται κατά 50% ο τζίρος της ΔΕΗ μέχρι το 2020.</w:t>
      </w:r>
    </w:p>
    <w:p w14:paraId="7FDB75D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Δεύτερο, με το νομοσχέδιο που έχουμε εδώ, η</w:t>
      </w:r>
      <w:r>
        <w:rPr>
          <w:rFonts w:eastAsia="Times New Roman" w:cs="Times New Roman"/>
          <w:szCs w:val="24"/>
        </w:rPr>
        <w:t xml:space="preserve"> ΔΕΗ πουλά, ξεπουλά, χωρίς κατώτατη τιμή τρεις πολύ ισχυρές μονάδες και μία άδεια. Για πρώτη φορά βγαίνει διαγωνισμός χωρίς ελάχιστο τίμημα.</w:t>
      </w:r>
    </w:p>
    <w:p w14:paraId="7FDB75D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Τέλος, κύριε Πρόεδρε, θυμίζω στους συναδέλφους του ΣΥΡΙΖΑ, που έχουν υπερψηφίσει και τον </w:t>
      </w:r>
      <w:r>
        <w:rPr>
          <w:rFonts w:eastAsia="Times New Roman" w:cs="Times New Roman"/>
          <w:szCs w:val="24"/>
        </w:rPr>
        <w:t>π</w:t>
      </w:r>
      <w:r>
        <w:rPr>
          <w:rFonts w:eastAsia="Times New Roman" w:cs="Times New Roman"/>
          <w:szCs w:val="24"/>
        </w:rPr>
        <w:t xml:space="preserve">ροϋπολογισμό, ότι στον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οϋπολογισμό του 2018 η Κυβέρνηση έχει δεσμευτεί ότι θα πουλήσει, μέσα στο 2018, το 17% της ΔΕΗ και θα εισπράξει τίμημα 100 εκατομμύρια ευρώ σύμφωνα με τον </w:t>
      </w:r>
      <w:r>
        <w:rPr>
          <w:rFonts w:eastAsia="Times New Roman" w:cs="Times New Roman"/>
          <w:szCs w:val="24"/>
        </w:rPr>
        <w:t>π</w:t>
      </w:r>
      <w:r>
        <w:rPr>
          <w:rFonts w:eastAsia="Times New Roman" w:cs="Times New Roman"/>
          <w:szCs w:val="24"/>
        </w:rPr>
        <w:t>ροϋπολογισμό της Κυβέρνησης Τσίπρα-Καμμένου.</w:t>
      </w:r>
    </w:p>
    <w:p w14:paraId="7FDB75D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Μετά από αυτά, περιμένω αύριο τον Υπουργό να απαντήσει </w:t>
      </w:r>
      <w:r>
        <w:rPr>
          <w:rFonts w:eastAsia="Times New Roman" w:cs="Times New Roman"/>
          <w:szCs w:val="24"/>
        </w:rPr>
        <w:t>σε αυτές τις τρεις αυτές πολύ συγκεκριμένες καταγγελίες ώστε αύριο να κουβεντιάσουμε για το…</w:t>
      </w:r>
    </w:p>
    <w:p w14:paraId="7FDB75DC"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w:t>
      </w:r>
    </w:p>
    <w:p w14:paraId="7FDB75D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 ζήτημα, την απελευθέρωση της αγοράς ενέργειας και τον εθνικό στρατηγικό σχεδιασμό.</w:t>
      </w:r>
    </w:p>
    <w:p w14:paraId="7FDB75D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αριστώ πολύ.</w:t>
      </w:r>
    </w:p>
    <w:p w14:paraId="7FDB75D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κ. Ιωάννης Μανιάτης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FDB75E0"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w:t>
      </w:r>
      <w:r>
        <w:rPr>
          <w:rFonts w:eastAsia="Times New Roman" w:cs="Times New Roman"/>
          <w:szCs w:val="24"/>
        </w:rPr>
        <w:t>ουργέ, θέλετε να απαντήσετε απόψε ή αύριο;</w:t>
      </w:r>
    </w:p>
    <w:p w14:paraId="7FDB75E1"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Απόψε. Θα πω δυο λόγια μόνο.</w:t>
      </w:r>
    </w:p>
    <w:p w14:paraId="7FDB75E2"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w:t>
      </w:r>
      <w:r>
        <w:rPr>
          <w:rFonts w:eastAsia="Times New Roman" w:cs="Times New Roman"/>
          <w:szCs w:val="24"/>
        </w:rPr>
        <w:t>,</w:t>
      </w:r>
      <w:r>
        <w:rPr>
          <w:rFonts w:eastAsia="Times New Roman" w:cs="Times New Roman"/>
          <w:szCs w:val="24"/>
        </w:rPr>
        <w:t xml:space="preserve"> με τη σχετική ανοχή κι εσείς.</w:t>
      </w:r>
    </w:p>
    <w:p w14:paraId="7FDB75E3"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w:t>
      </w:r>
      <w:r>
        <w:rPr>
          <w:rFonts w:eastAsia="Times New Roman" w:cs="Times New Roman"/>
          <w:b/>
          <w:szCs w:val="24"/>
        </w:rPr>
        <w:t>νέργειας):</w:t>
      </w:r>
      <w:r>
        <w:rPr>
          <w:rFonts w:eastAsia="Times New Roman" w:cs="Times New Roman"/>
          <w:szCs w:val="24"/>
        </w:rPr>
        <w:t xml:space="preserve"> Ευχαριστώ.</w:t>
      </w:r>
    </w:p>
    <w:p w14:paraId="7FDB75E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Είμαι ενήμερος και για τις αποτιμήσεις της </w:t>
      </w:r>
      <w:r>
        <w:rPr>
          <w:rFonts w:eastAsia="Times New Roman" w:cs="Times New Roman"/>
          <w:szCs w:val="24"/>
        </w:rPr>
        <w:t>«</w:t>
      </w:r>
      <w:r>
        <w:rPr>
          <w:rFonts w:eastAsia="Times New Roman" w:cs="Times New Roman"/>
          <w:szCs w:val="24"/>
          <w:lang w:val="en-US"/>
        </w:rPr>
        <w:t>STANDARD</w:t>
      </w:r>
      <w:r>
        <w:rPr>
          <w:rFonts w:eastAsia="Times New Roman" w:cs="Times New Roman"/>
          <w:szCs w:val="24"/>
        </w:rPr>
        <w:t xml:space="preserve"> &amp;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Σας καλώ, λοιπόν, να μου πείτε αν ο δανεισμός της ΔΕΗ, που επακολούθησε αυτές τις αποτιμήσεις, έγινε σύμφωνα με τις προδιαγραφές της </w:t>
      </w:r>
      <w:r>
        <w:rPr>
          <w:rFonts w:eastAsia="Times New Roman" w:cs="Times New Roman"/>
          <w:szCs w:val="24"/>
        </w:rPr>
        <w:t>«</w:t>
      </w:r>
      <w:r>
        <w:rPr>
          <w:rFonts w:eastAsia="Times New Roman" w:cs="Times New Roman"/>
          <w:szCs w:val="24"/>
          <w:lang w:val="en-US"/>
        </w:rPr>
        <w:t>STANDARD</w:t>
      </w:r>
      <w:r>
        <w:rPr>
          <w:rFonts w:eastAsia="Times New Roman" w:cs="Times New Roman"/>
          <w:szCs w:val="24"/>
        </w:rPr>
        <w:t xml:space="preserve"> &amp;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ή διαφορετικά. Αν έγινε διαφορετικά, σημαίνει ότι η αγορά, οι τράπεζες δηλαδή, δάνεισαν τη ΔΕΗ...</w:t>
      </w:r>
    </w:p>
    <w:p w14:paraId="7FDB75E5"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Οι ελληνικές τράπεζες; Ναι;</w:t>
      </w:r>
    </w:p>
    <w:p w14:paraId="7FDB75E6"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διακόπτετε.</w:t>
      </w:r>
    </w:p>
    <w:p w14:paraId="7FDB75E7"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Σας π</w:t>
      </w:r>
      <w:r>
        <w:rPr>
          <w:rFonts w:eastAsia="Times New Roman" w:cs="Times New Roman"/>
          <w:szCs w:val="24"/>
        </w:rPr>
        <w:t>αρακαλώ. Τώρα θα μου ανακαλύψετε και άλλες τράπεζες που δεν υπάρχουν; Ο δανεισμός της ΔΕΗ είναι ΕΙΒ, Ευρωπαϊκή Τράπεζα Επενδύσεων, και ελληνικές τράπεζες κατά 90%.</w:t>
      </w:r>
    </w:p>
    <w:p w14:paraId="7FDB75E8" w14:textId="77777777" w:rsidR="00F04917" w:rsidRDefault="00B728C3">
      <w:pPr>
        <w:spacing w:after="0" w:line="600" w:lineRule="auto"/>
        <w:ind w:firstLine="720"/>
        <w:jc w:val="both"/>
        <w:rPr>
          <w:rFonts w:eastAsia="Times New Roman"/>
          <w:szCs w:val="24"/>
        </w:rPr>
      </w:pPr>
      <w:r>
        <w:rPr>
          <w:rFonts w:eastAsia="Times New Roman" w:cs="Times New Roman"/>
          <w:szCs w:val="24"/>
        </w:rPr>
        <w:t>Οι τράπεζες, λοιπόν, έχουν δανείσει όχι μία, δύο φορές τη ΔΕΗ έκτοτε με όρους που -επαναλαμβ</w:t>
      </w:r>
      <w:r>
        <w:rPr>
          <w:rFonts w:eastAsia="Times New Roman" w:cs="Times New Roman"/>
          <w:szCs w:val="24"/>
        </w:rPr>
        <w:t xml:space="preserve">άνω για πολλοστή φορά- τα επιτόκια είναι κάτω από 4%. Συνεπώς, </w:t>
      </w:r>
      <w:r>
        <w:rPr>
          <w:rFonts w:eastAsia="Times New Roman" w:cs="Times New Roman"/>
          <w:szCs w:val="24"/>
        </w:rPr>
        <w:lastRenderedPageBreak/>
        <w:t xml:space="preserve">είναι οι αποτιμήσεις της </w:t>
      </w:r>
      <w:r>
        <w:rPr>
          <w:rFonts w:eastAsia="Times New Roman" w:cs="Times New Roman"/>
          <w:szCs w:val="24"/>
        </w:rPr>
        <w:t>«</w:t>
      </w:r>
      <w:r>
        <w:rPr>
          <w:rFonts w:eastAsia="Times New Roman" w:cs="Times New Roman"/>
          <w:szCs w:val="24"/>
          <w:lang w:val="en-US"/>
        </w:rPr>
        <w:t>STANDARD</w:t>
      </w:r>
      <w:r>
        <w:rPr>
          <w:rFonts w:eastAsia="Times New Roman" w:cs="Times New Roman"/>
          <w:szCs w:val="24"/>
        </w:rPr>
        <w:t xml:space="preserve"> &amp;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rPr>
        <w:t xml:space="preserve">σεβαστές. Έχω άλλες τρεις αποτιμήσεις διαφορετικές, διαφορετικών οίκων, και έχουμε και την τελευταία μελέτη της </w:t>
      </w:r>
      <w:r>
        <w:rPr>
          <w:rFonts w:eastAsia="Times New Roman" w:cs="Times New Roman"/>
          <w:szCs w:val="24"/>
        </w:rPr>
        <w:t>«</w:t>
      </w:r>
      <w:r>
        <w:rPr>
          <w:rFonts w:eastAsia="Times New Roman" w:cs="Times New Roman"/>
          <w:szCs w:val="24"/>
          <w:lang w:val="en-US"/>
        </w:rPr>
        <w:t>Mc</w:t>
      </w:r>
      <w:r>
        <w:rPr>
          <w:rFonts w:eastAsia="Times New Roman" w:cs="Times New Roman"/>
          <w:szCs w:val="24"/>
        </w:rPr>
        <w:t>Κ</w:t>
      </w:r>
      <w:r>
        <w:rPr>
          <w:rFonts w:eastAsia="Times New Roman" w:cs="Times New Roman"/>
          <w:szCs w:val="24"/>
          <w:lang w:val="en-US"/>
        </w:rPr>
        <w:t>ENZIE</w:t>
      </w:r>
      <w:r>
        <w:rPr>
          <w:rFonts w:eastAsia="Times New Roman" w:cs="Times New Roman"/>
          <w:szCs w:val="24"/>
        </w:rPr>
        <w:t>»</w:t>
      </w:r>
      <w:r>
        <w:rPr>
          <w:rFonts w:eastAsia="Times New Roman" w:cs="Times New Roman"/>
          <w:szCs w:val="24"/>
        </w:rPr>
        <w:t>, να σας τη δώσω ευχαρίστω</w:t>
      </w:r>
      <w:r>
        <w:rPr>
          <w:rFonts w:eastAsia="Times New Roman" w:cs="Times New Roman"/>
          <w:szCs w:val="24"/>
        </w:rPr>
        <w:t>ς, που αποτιμά τη δανειοληπτική ικανότητα της εταιρείας με βάση τον μεσοπρόθεσμο προγραμματισμό της. Να σας την κοινοποιήσω.</w:t>
      </w:r>
      <w:r>
        <w:rPr>
          <w:rFonts w:eastAsia="Times New Roman"/>
          <w:szCs w:val="24"/>
        </w:rPr>
        <w:t xml:space="preserve"> </w:t>
      </w:r>
      <w:r>
        <w:rPr>
          <w:rFonts w:eastAsia="Times New Roman"/>
          <w:szCs w:val="24"/>
        </w:rPr>
        <w:t>Νομίζω ότι αυτήν χρησιμοποιούν οι τράπεζες τελευταία.</w:t>
      </w:r>
    </w:p>
    <w:p w14:paraId="7FDB75E9" w14:textId="77777777" w:rsidR="00F04917" w:rsidRDefault="00B728C3">
      <w:pPr>
        <w:spacing w:after="0" w:line="600" w:lineRule="auto"/>
        <w:ind w:firstLine="720"/>
        <w:jc w:val="both"/>
        <w:rPr>
          <w:rFonts w:eastAsia="Times New Roman"/>
          <w:szCs w:val="24"/>
        </w:rPr>
      </w:pPr>
      <w:r>
        <w:rPr>
          <w:rFonts w:eastAsia="Times New Roman"/>
          <w:szCs w:val="24"/>
        </w:rPr>
        <w:t>Δεύτερον -σας απάντησα ήδη- η αναδιάρθρωση των δανείων της ΔΕΗ γίνεται με τρό</w:t>
      </w:r>
      <w:r>
        <w:rPr>
          <w:rFonts w:eastAsia="Times New Roman"/>
          <w:szCs w:val="24"/>
        </w:rPr>
        <w:t xml:space="preserve">πο πρωτόγνωρο, που σημαίνει ότι μόνο μια εταιρεία, η οποία έχει δυνατότητα να αναδιαρθρώσει τα δάνειά της </w:t>
      </w:r>
      <w:r>
        <w:rPr>
          <w:rFonts w:eastAsia="Times New Roman"/>
          <w:szCs w:val="24"/>
        </w:rPr>
        <w:t xml:space="preserve">μ’ </w:t>
      </w:r>
      <w:r>
        <w:rPr>
          <w:rFonts w:eastAsia="Times New Roman"/>
          <w:szCs w:val="24"/>
        </w:rPr>
        <w:t>αυτόν τον τρόπο προχωράει σε αυτό, επαναλαμβάνω, την επιμήκυνση των ομολογιακών δανείων που λήγουν στην τριετία, την επαναγορά μέρους αυτού και διά</w:t>
      </w:r>
      <w:r>
        <w:rPr>
          <w:rFonts w:eastAsia="Times New Roman"/>
          <w:szCs w:val="24"/>
        </w:rPr>
        <w:t>φορα άλλα εργαλεία τα οποία έχει χρησιμοποιήσει πρόσφατα η παρούσα.</w:t>
      </w:r>
    </w:p>
    <w:p w14:paraId="7FDB75EA" w14:textId="77777777" w:rsidR="00F04917" w:rsidRDefault="00B728C3">
      <w:pPr>
        <w:spacing w:after="0" w:line="600" w:lineRule="auto"/>
        <w:ind w:firstLine="720"/>
        <w:jc w:val="both"/>
        <w:rPr>
          <w:rFonts w:eastAsia="Times New Roman"/>
          <w:szCs w:val="24"/>
        </w:rPr>
      </w:pPr>
      <w:r>
        <w:rPr>
          <w:rFonts w:eastAsia="Times New Roman"/>
          <w:szCs w:val="24"/>
        </w:rPr>
        <w:t xml:space="preserve">Τώρα για τον ΑΔΜΗΕ και το 2016 το σχέδιο περί Πελοποννήσου. Το 2016 δεν υπήρχε, γιατί δεν είχε εξαγοράσει το κομμάτι της Πάτρας, του </w:t>
      </w:r>
      <w:r>
        <w:rPr>
          <w:rFonts w:eastAsia="Times New Roman"/>
          <w:szCs w:val="24"/>
        </w:rPr>
        <w:t>πανεπιστημίου</w:t>
      </w:r>
      <w:r>
        <w:rPr>
          <w:rFonts w:eastAsia="Times New Roman"/>
          <w:szCs w:val="24"/>
        </w:rPr>
        <w:t>, ούτε πολλά άλλα, άρα ήταν ένα σχέδιο ανύ</w:t>
      </w:r>
      <w:r>
        <w:rPr>
          <w:rFonts w:eastAsia="Times New Roman"/>
          <w:szCs w:val="24"/>
        </w:rPr>
        <w:t xml:space="preserve">παρκτο. Ο ΑΔΜΗΕ την πρώτη φορά που βάζει </w:t>
      </w:r>
      <w:r>
        <w:rPr>
          <w:rFonts w:eastAsia="Times New Roman"/>
          <w:szCs w:val="24"/>
        </w:rPr>
        <w:lastRenderedPageBreak/>
        <w:t>ρεαλιστικό σχεδιασμό -αυτόν έχω στα χέρια μου- λέει ρητά ότι το έργο θα τελειώσει το 2020 και μετά από πάρα πολλές προσπάθειες πέρσι</w:t>
      </w:r>
      <w:r>
        <w:rPr>
          <w:rFonts w:eastAsia="Times New Roman"/>
          <w:szCs w:val="24"/>
        </w:rPr>
        <w:t>,</w:t>
      </w:r>
      <w:r>
        <w:rPr>
          <w:rFonts w:eastAsia="Times New Roman"/>
          <w:szCs w:val="24"/>
        </w:rPr>
        <w:t xml:space="preserve"> το έργο θα ολοκληρωθεί το 2019. Άλλος σχεδιασμός δεν υπήρχε. Λυπάμαι.</w:t>
      </w:r>
    </w:p>
    <w:p w14:paraId="7FDB75EB" w14:textId="77777777" w:rsidR="00F04917" w:rsidRDefault="00B728C3">
      <w:pPr>
        <w:spacing w:after="0" w:line="600" w:lineRule="auto"/>
        <w:ind w:firstLine="720"/>
        <w:jc w:val="both"/>
        <w:rPr>
          <w:rFonts w:eastAsia="Times New Roman"/>
          <w:szCs w:val="24"/>
        </w:rPr>
      </w:pPr>
      <w:r>
        <w:rPr>
          <w:rFonts w:eastAsia="Times New Roman"/>
          <w:szCs w:val="24"/>
        </w:rPr>
        <w:t xml:space="preserve">Για το 17% </w:t>
      </w:r>
      <w:r>
        <w:rPr>
          <w:rFonts w:eastAsia="Times New Roman"/>
          <w:szCs w:val="24"/>
        </w:rPr>
        <w:t>της ΔΕΗ θα περιμένετε. Θα περιμένετε πολύ πιθανόν. Δεν ξέρω, είναι θέμα, θα το συζητήσουμε. Προς στιγμήν αρκεστείτε σε αυτά. Πουλάγατε το σύνολο της ΔΕΗ, 30%, 17% και τον ΑΔΜΗΕ. Σήμερα, μετά από τόσα χρόνια, ο ΑΔΜΗΕ είναι 51% δημόσιο και εμείς πουλάμε το 1</w:t>
      </w:r>
      <w:r>
        <w:rPr>
          <w:rFonts w:eastAsia="Times New Roman"/>
          <w:szCs w:val="24"/>
        </w:rPr>
        <w:t>0% του παραγωγικού δυναμικού της ΔΕΗ.</w:t>
      </w:r>
    </w:p>
    <w:p w14:paraId="7FDB75EC" w14:textId="77777777" w:rsidR="00F04917" w:rsidRDefault="00B728C3">
      <w:pPr>
        <w:spacing w:after="0" w:line="600" w:lineRule="auto"/>
        <w:ind w:firstLine="720"/>
        <w:jc w:val="both"/>
        <w:rPr>
          <w:rFonts w:eastAsia="Times New Roman"/>
          <w:szCs w:val="24"/>
        </w:rPr>
      </w:pPr>
      <w:r>
        <w:rPr>
          <w:rFonts w:eastAsia="Times New Roman"/>
          <w:szCs w:val="24"/>
        </w:rPr>
        <w:t>Ευχαριστώ.</w:t>
      </w:r>
    </w:p>
    <w:p w14:paraId="7FDB75E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(Νικήτας Κακλαμάνης):</w:t>
      </w:r>
      <w:r>
        <w:rPr>
          <w:rFonts w:eastAsia="Times New Roman" w:cs="Times New Roman"/>
          <w:szCs w:val="24"/>
        </w:rPr>
        <w:t xml:space="preserve">  Τον λόγο έχει ο συνάδελφος κ. </w:t>
      </w:r>
      <w:proofErr w:type="spellStart"/>
      <w:r>
        <w:rPr>
          <w:rFonts w:eastAsia="Times New Roman" w:cs="Times New Roman"/>
          <w:szCs w:val="24"/>
        </w:rPr>
        <w:t>Μπαλωμενάκης</w:t>
      </w:r>
      <w:proofErr w:type="spellEnd"/>
      <w:r>
        <w:rPr>
          <w:rFonts w:eastAsia="Times New Roman" w:cs="Times New Roman"/>
          <w:szCs w:val="24"/>
        </w:rPr>
        <w:t>.</w:t>
      </w:r>
    </w:p>
    <w:p w14:paraId="7FDB75EE"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ΑΝΤΩΝΙΟΣ ΜΠΑΛΩΜΕΝΑΚΗΣ: </w:t>
      </w:r>
      <w:r>
        <w:rPr>
          <w:rFonts w:eastAsia="Times New Roman" w:cs="Times New Roman"/>
          <w:szCs w:val="24"/>
        </w:rPr>
        <w:t>Ευχαριστώ, κύριε Πρόεδρε.</w:t>
      </w:r>
    </w:p>
    <w:p w14:paraId="7FDB75E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Θέλω, κατ</w:t>
      </w:r>
      <w:r>
        <w:rPr>
          <w:rFonts w:eastAsia="Times New Roman" w:cs="Times New Roman"/>
          <w:szCs w:val="24"/>
        </w:rPr>
        <w:t>’ αρχάς</w:t>
      </w:r>
      <w:r>
        <w:rPr>
          <w:rFonts w:eastAsia="Times New Roman" w:cs="Times New Roman"/>
          <w:szCs w:val="24"/>
        </w:rPr>
        <w:t xml:space="preserve">, να ευχαριστήσω τον κύριο Υπουργό για την αποδοχή της </w:t>
      </w:r>
      <w:r>
        <w:rPr>
          <w:rFonts w:eastAsia="Times New Roman" w:cs="Times New Roman"/>
          <w:szCs w:val="24"/>
        </w:rPr>
        <w:t>τροπολογίας. Είναι σίγουρο ότι θα λύσει ορισμένα πρακτικά ζητήματα των εργαζομένων, άλλωστε δικό τους αίτημα ήταν.</w:t>
      </w:r>
    </w:p>
    <w:p w14:paraId="7FDB75F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w:t>
      </w:r>
      <w:r>
        <w:rPr>
          <w:rFonts w:eastAsia="Times New Roman" w:cs="Times New Roman"/>
          <w:szCs w:val="24"/>
        </w:rPr>
        <w:t>μ</w:t>
      </w:r>
      <w:r>
        <w:rPr>
          <w:rFonts w:eastAsia="Times New Roman" w:cs="Times New Roman"/>
          <w:szCs w:val="24"/>
        </w:rPr>
        <w:t>μιά φορά οι αντιπαραθέσεις μας εδώ μέσα έχουν υποθετικό χαρακτήρα. Δηλαδή, λέει, για παράδειγμα, η Νέα Δημοκ</w:t>
      </w:r>
      <w:r>
        <w:rPr>
          <w:rFonts w:eastAsia="Times New Roman" w:cs="Times New Roman"/>
          <w:szCs w:val="24"/>
        </w:rPr>
        <w:t xml:space="preserve">ρατία ότι εάν δεν είχε χάσει τις εκλογές το 2015 τον Σεπτέμβριο, θα βγαίναμε από τα μνημόνια αμέσως. Λέμε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φορά εμείς ότι το </w:t>
      </w:r>
      <w:r>
        <w:rPr>
          <w:rFonts w:eastAsia="Times New Roman" w:cs="Times New Roman"/>
          <w:szCs w:val="24"/>
          <w:lang w:val="en-US"/>
        </w:rPr>
        <w:t>mail</w:t>
      </w:r>
      <w:r>
        <w:rPr>
          <w:rFonts w:eastAsia="Times New Roman" w:cs="Times New Roman"/>
          <w:szCs w:val="24"/>
        </w:rPr>
        <w:t xml:space="preserve"> του </w:t>
      </w:r>
      <w:proofErr w:type="spellStart"/>
      <w:r>
        <w:rPr>
          <w:rFonts w:eastAsia="Times New Roman" w:cs="Times New Roman"/>
          <w:szCs w:val="24"/>
        </w:rPr>
        <w:t>Χαρδούβελη</w:t>
      </w:r>
      <w:proofErr w:type="spellEnd"/>
      <w:r>
        <w:rPr>
          <w:rFonts w:eastAsia="Times New Roman" w:cs="Times New Roman"/>
          <w:szCs w:val="24"/>
        </w:rPr>
        <w:t xml:space="preserve"> θα μας έβαζε πιο βαθιά ακόμα στα μνημόνια,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7FDB75F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Εδώ, υπάρχει μια διαφορά. Σε αυτά τα θέματα που κουβεντ</w:t>
      </w:r>
      <w:r>
        <w:rPr>
          <w:rFonts w:eastAsia="Times New Roman" w:cs="Times New Roman"/>
          <w:szCs w:val="24"/>
        </w:rPr>
        <w:t xml:space="preserve">ιάζουμε υπάρχουν γεγονότα. Όπως γεγονός είναι, για παράδειγμα, ο νόμος για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Γεγονός είναι ο νόμος του 2016 που ανέτρεψε την ρύθμιση εκείνη και φυσικά το σημερινό νομοσχέδιο. Συνεπώς, η σύγκριση για την ορθότητα των δύο πολιτικών, οι οποίες π</w:t>
      </w:r>
      <w:r>
        <w:rPr>
          <w:rFonts w:eastAsia="Times New Roman" w:cs="Times New Roman"/>
          <w:szCs w:val="24"/>
        </w:rPr>
        <w:t>αρουσιάζονται, είναι μια απλή διαδικασία.</w:t>
      </w:r>
    </w:p>
    <w:p w14:paraId="7FDB75F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Παρατήρησα ότι 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εξαίρεση, ούτε με του κ. Μανιάτη την εξαίρεση και θα πω γιατί, οι συνάδελφοι της Νέας Δημοκρατίας δεν αναφέρθηκαν συγκεκριμένα στο περίφημο σχέδιο της </w:t>
      </w:r>
      <w:r>
        <w:rPr>
          <w:rFonts w:eastAsia="Times New Roman" w:cs="Times New Roman"/>
          <w:szCs w:val="24"/>
        </w:rPr>
        <w:t>«</w:t>
      </w:r>
      <w:r>
        <w:rPr>
          <w:rFonts w:eastAsia="Times New Roman" w:cs="Times New Roman"/>
          <w:szCs w:val="24"/>
        </w:rPr>
        <w:t>μικρής</w:t>
      </w:r>
      <w:r>
        <w:rPr>
          <w:rFonts w:eastAsia="Times New Roman" w:cs="Times New Roman"/>
          <w:szCs w:val="24"/>
        </w:rPr>
        <w:t>»</w:t>
      </w:r>
      <w:r>
        <w:rPr>
          <w:rFonts w:eastAsia="Times New Roman" w:cs="Times New Roman"/>
          <w:szCs w:val="24"/>
        </w:rPr>
        <w:t xml:space="preserve"> ΔΕΗ. Γενικολογίες και μόνο γε</w:t>
      </w:r>
      <w:r>
        <w:rPr>
          <w:rFonts w:eastAsia="Times New Roman" w:cs="Times New Roman"/>
          <w:szCs w:val="24"/>
        </w:rPr>
        <w:t xml:space="preserve">νικολογίες. Αν δείτε τα Πρακτικά, αυτό θα το διαπιστώσετε. </w:t>
      </w:r>
    </w:p>
    <w:p w14:paraId="7FDB75F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Ο μόνος που παρουσίασε κάποια λεπτομέρεια και κάποιον ισχυρισμό ότι ήταν καλύτερο εκείνο το νομοσχέδιο ήταν ο εισηγητής της Δημοκρατικής Συμπαράταξης, ο οποίος, όμως, είπε και ένα διαδικαστικό ζήτ</w:t>
      </w:r>
      <w:r>
        <w:rPr>
          <w:rFonts w:eastAsia="Times New Roman" w:cs="Times New Roman"/>
          <w:szCs w:val="24"/>
        </w:rPr>
        <w:t>ημα, ότι αυτή η σύμβαση θα περνούσε από την Επιτροπή Παραγωγής και Εμπορίου της Βουλής, πράγμα το οποίο είναι μεν σημαντικό, αλλά δεν είναι και το κύριο του νομοσχεδίου.</w:t>
      </w:r>
    </w:p>
    <w:p w14:paraId="7FDB75F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Ο κ. Μανιάτης, αν κατάλαβα καλά, στο θέμα των χρημάτων υποθέσεις έκανε και αυτός. Δεν </w:t>
      </w:r>
      <w:r>
        <w:rPr>
          <w:rFonts w:eastAsia="Times New Roman" w:cs="Times New Roman"/>
          <w:szCs w:val="24"/>
        </w:rPr>
        <w:t>έχω δει πουθενά να υπάρχουν βεβαιωμένα έσοδα από εκείνο το περίφημο σχέδιο. Υποθέσεις και αυτό στη σφαίρα της φαντασίας.</w:t>
      </w:r>
    </w:p>
    <w:p w14:paraId="7FDB75F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Αντιθέτως, η επιχειρηματολογία της κυβερνητικής πλευράς είναι σαφής και κατηγορηματική. Εάν το σχέδιο εκείνο είχε υλοποιηθεί, θα διέλυε</w:t>
      </w:r>
      <w:r>
        <w:rPr>
          <w:rFonts w:eastAsia="Times New Roman" w:cs="Times New Roman"/>
          <w:szCs w:val="24"/>
        </w:rPr>
        <w:t xml:space="preserve"> τη ΔΕΗ και θα παρέδιδε σε ιδιωτικά χέρια συγκεκριμένα πράγματα.</w:t>
      </w:r>
    </w:p>
    <w:p w14:paraId="7FDB75F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Από την ειδησεογραφία της εποχής -αντιγράφω και θέλω να σας τα διαβάσω- η οποία θα αποτύπωνε σαφώς τις συζητήσεις που είχαν προηγηθεί, δεν ήταν μόνο το ποσοστό, είναι και πώς μεταφραζόταν το </w:t>
      </w:r>
      <w:r>
        <w:rPr>
          <w:rFonts w:eastAsia="Times New Roman" w:cs="Times New Roman"/>
          <w:szCs w:val="24"/>
        </w:rPr>
        <w:t xml:space="preserve">ποσοστό. Τρείς </w:t>
      </w:r>
      <w:proofErr w:type="spellStart"/>
      <w:r>
        <w:rPr>
          <w:rFonts w:eastAsia="Times New Roman" w:cs="Times New Roman"/>
          <w:szCs w:val="24"/>
        </w:rPr>
        <w:t>λιγνιτικές</w:t>
      </w:r>
      <w:proofErr w:type="spellEnd"/>
      <w:r>
        <w:rPr>
          <w:rFonts w:eastAsia="Times New Roman" w:cs="Times New Roman"/>
          <w:szCs w:val="24"/>
        </w:rPr>
        <w:t xml:space="preserve"> μονάδες συνολικής </w:t>
      </w:r>
      <w:r>
        <w:rPr>
          <w:rFonts w:eastAsia="Times New Roman" w:cs="Times New Roman"/>
          <w:szCs w:val="24"/>
        </w:rPr>
        <w:lastRenderedPageBreak/>
        <w:t>ισχύος 900 MW, τις οποίες κατονομάζει. Άδεια κατασκευής μιας μονάδας 450</w:t>
      </w:r>
      <w:r>
        <w:rPr>
          <w:rFonts w:eastAsia="Times New Roman"/>
          <w:color w:val="545454"/>
          <w:szCs w:val="24"/>
        </w:rPr>
        <w:t xml:space="preserve"> </w:t>
      </w:r>
      <w:r>
        <w:rPr>
          <w:rFonts w:eastAsia="Times New Roman" w:cs="Times New Roman"/>
          <w:szCs w:val="24"/>
        </w:rPr>
        <w:t>MW, την οποία επίσης κατονομάζει. Έξι υδροηλεκτρικούς σταθμούς 902,6 MW. Μία μονάδα φυσικού αερίου 476. Χρυσοφόρα λιγνιτωρυχεία με 320 εκατ</w:t>
      </w:r>
      <w:r>
        <w:rPr>
          <w:rFonts w:eastAsia="Times New Roman" w:cs="Times New Roman"/>
          <w:szCs w:val="24"/>
        </w:rPr>
        <w:t>ομμύρια, περίπου, τόνους κάρβουνο και βέβαια ιδιωτικοποίηση του ΑΔΜΗΕ.</w:t>
      </w:r>
    </w:p>
    <w:p w14:paraId="7FDB75F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Αυτήν την πραγματικότητα θέλει να συσκοτίσει σήμερα η Αξιωματική Αντιπολίτευση με τις γενικολογίες, για τις οποίες κάναμε λόγο. Μάλιστα, εάν δούμε σε ευρύτερο πλαίσιο την αρχική επιλογή</w:t>
      </w:r>
      <w:r>
        <w:rPr>
          <w:rFonts w:eastAsia="Times New Roman" w:cs="Times New Roman"/>
          <w:szCs w:val="24"/>
        </w:rPr>
        <w:t xml:space="preserve"> της </w:t>
      </w:r>
      <w:r>
        <w:rPr>
          <w:rFonts w:eastAsia="Times New Roman" w:cs="Times New Roman"/>
          <w:szCs w:val="24"/>
        </w:rPr>
        <w:t xml:space="preserve">κυβέρνησης </w:t>
      </w:r>
      <w:r>
        <w:rPr>
          <w:rFonts w:eastAsia="Times New Roman" w:cs="Times New Roman"/>
          <w:szCs w:val="24"/>
        </w:rPr>
        <w:t>Σαμαρά – Βενιζέλου να υιοθετήσει αυτούσιο το σχέδιο τεμαχισμού της ΔΕΗ, που της είχαν υποβάλει τότε οι δανειστές, αναγνωρίζουμε καθαρά το ιδεολογικό της στίγμα, τον φιλελευθερισμό, την αποθέωση της αγοράς στην ακραία μορφή.</w:t>
      </w:r>
    </w:p>
    <w:p w14:paraId="7FDB75F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Επρόκειτο για μι</w:t>
      </w:r>
      <w:r>
        <w:rPr>
          <w:rFonts w:eastAsia="Times New Roman" w:cs="Times New Roman"/>
          <w:szCs w:val="24"/>
        </w:rPr>
        <w:t xml:space="preserve">α πολιτική επιλογή την οποία αν δεν την είχαμε ανατρέψει, θα είχε ως αποτέλεσμα να μιλάμε σήμερα για τη ΔΕΗ όπως την ξέρουμε, ενδεχομένως σε χρόνο παρατατικό. </w:t>
      </w:r>
    </w:p>
    <w:p w14:paraId="7FDB75F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Ανατρέποντας τη ρύθμιση εκείνη η Κυβέρνηση στάθηκε συνεπής σε δύο κεντρικές πολιτικές της δεσμεύ</w:t>
      </w:r>
      <w:r>
        <w:rPr>
          <w:rFonts w:eastAsia="Times New Roman" w:cs="Times New Roman"/>
          <w:szCs w:val="24"/>
        </w:rPr>
        <w:t>σεις. Η πρώτη ότι θα προσπαθήσει μέσα στις ιστορικά πρωτόγνωρες συνθήκες πιέσεων και εκβιασμών να διαπραγματεύεται με τέτοιο τρόπο, ώστε να πετυχαίνει το βέλτιστο δυνατό αποτέλεσμα τηρουμένων των αναλογιών της συγκυρίας και η δεύτερη να διατηρήσει την επιχ</w:t>
      </w:r>
      <w:r>
        <w:rPr>
          <w:rFonts w:eastAsia="Times New Roman" w:cs="Times New Roman"/>
          <w:szCs w:val="24"/>
        </w:rPr>
        <w:t>είρηση σε τέτοιο επίπεδο που να εξακολουθεί να αποτελεί ισχυρό παράγοντα στο ενεργειακό παιχνίδι, κρατώντας παράλληλα τον δημόσιο και κοινωφελή χαρακτήρα της. Σήμερα θέτει στην κρίση του ελληνικού λαού το αν το πέτυχε ή όχι. Εκθέτει με πλήρη ειλικρίνεια κα</w:t>
      </w:r>
      <w:r>
        <w:rPr>
          <w:rFonts w:eastAsia="Times New Roman" w:cs="Times New Roman"/>
          <w:szCs w:val="24"/>
        </w:rPr>
        <w:t xml:space="preserve">ι αναλυτικά τις διεθνείς υποχρεώσεις της χώρας, εκείνες που πηγάζουν από τις πολιτικές της Ένωσης. </w:t>
      </w:r>
    </w:p>
    <w:p w14:paraId="7FDB75F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ακούστηκε εδώ αν υπήρχε άλλη επιλογή μετά την απόφαση του Ευρωπαϊκού Δικαστηρίου κι εννοείται μέσα στο υπάρχον πλαίσιο, διότι στο φαντασιακό πλαίσιο υπά</w:t>
      </w:r>
      <w:r>
        <w:rPr>
          <w:rFonts w:eastAsia="Times New Roman" w:cs="Times New Roman"/>
          <w:szCs w:val="24"/>
        </w:rPr>
        <w:t>ρχουν πάντοτε λύσεις που καμ</w:t>
      </w:r>
      <w:r>
        <w:rPr>
          <w:rFonts w:eastAsia="Times New Roman" w:cs="Times New Roman"/>
          <w:szCs w:val="24"/>
        </w:rPr>
        <w:t>μ</w:t>
      </w:r>
      <w:r>
        <w:rPr>
          <w:rFonts w:eastAsia="Times New Roman" w:cs="Times New Roman"/>
          <w:szCs w:val="24"/>
        </w:rPr>
        <w:t xml:space="preserve">ιά φορά φαντάζουν και ευκολότερες. Δεν μας διαφεύγει ότι πολλές φορές οι περιβαλλοντικές υποχρεώσεις αξιοποιούνται ως εργαλεία </w:t>
      </w:r>
      <w:r>
        <w:rPr>
          <w:rFonts w:eastAsia="Times New Roman" w:cs="Times New Roman"/>
          <w:szCs w:val="24"/>
        </w:rPr>
        <w:lastRenderedPageBreak/>
        <w:t xml:space="preserve">για την επιβολή πολιτικών που ευνοούν ισχυρές οικονομίες και μεγάλα οικονομικά συγκροτήματα και ότι </w:t>
      </w:r>
      <w:r>
        <w:rPr>
          <w:rFonts w:eastAsia="Times New Roman" w:cs="Times New Roman"/>
          <w:szCs w:val="24"/>
        </w:rPr>
        <w:t xml:space="preserve">βαρύνοντα ρόλο παίζουν ενίοτε προς την κατεύθυνση αυτή αποφάσεις ανωτάτων δικαστηρίων. </w:t>
      </w:r>
    </w:p>
    <w:p w14:paraId="7FDB75F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D27D07">
        <w:rPr>
          <w:rFonts w:eastAsia="Times New Roman" w:cs="Times New Roman"/>
          <w:b/>
          <w:szCs w:val="24"/>
        </w:rPr>
        <w:t>ΜΑΡΙΟΣ ΓΕΩΡΓΙΑΔΗΣ</w:t>
      </w:r>
      <w:r>
        <w:rPr>
          <w:rFonts w:eastAsia="Times New Roman" w:cs="Times New Roman"/>
          <w:szCs w:val="24"/>
        </w:rPr>
        <w:t>)</w:t>
      </w:r>
    </w:p>
    <w:p w14:paraId="7FDB75F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άκουσα, όμως, από την πλευρά της Νέας Δημοκρατίας τι εισηγείται.</w:t>
      </w:r>
      <w:r>
        <w:rPr>
          <w:rFonts w:eastAsia="Times New Roman" w:cs="Times New Roman"/>
          <w:szCs w:val="24"/>
        </w:rPr>
        <w:t xml:space="preserve"> Να αγνοήσουμε την απόφαση του Ευρωπαϊκού Δικαστηρίου; Η λύση που επιτεύχθηκε, προέκυψε μετά από διαπραγμάτευση και όσο μας αφορούσε δεν ξεκίνησε με το δόγμα ότι είναι αδύνατη η επιδίωξη καλύτερων λύσεων, αλλά με τη βεβαιότητα ότι πάντοτε υπάρχουν περιθώρι</w:t>
      </w:r>
      <w:r>
        <w:rPr>
          <w:rFonts w:eastAsia="Times New Roman" w:cs="Times New Roman"/>
          <w:szCs w:val="24"/>
        </w:rPr>
        <w:t xml:space="preserve">α για καλύτερες λύσεις, αρκεί να τις προετοιμάζεις προσεκτικά και να τις υπερασπιστείς με σθένος και επιμονή. Τα παραδείγματα που ανέφερε ο </w:t>
      </w:r>
      <w:r>
        <w:rPr>
          <w:rFonts w:eastAsia="Times New Roman" w:cs="Times New Roman"/>
          <w:szCs w:val="24"/>
        </w:rPr>
        <w:t>εισηγητής</w:t>
      </w:r>
      <w:r>
        <w:rPr>
          <w:rFonts w:eastAsia="Times New Roman" w:cs="Times New Roman"/>
          <w:szCs w:val="24"/>
        </w:rPr>
        <w:t xml:space="preserve"> της Πλειοψηφίας είναι χαρακτηριστικά με τον ΟΛΠ και το Ελληνικό. Βεβαίως και δεν θριαμβολογούμε απλώς ισχυ</w:t>
      </w:r>
      <w:r>
        <w:rPr>
          <w:rFonts w:eastAsia="Times New Roman" w:cs="Times New Roman"/>
          <w:szCs w:val="24"/>
        </w:rPr>
        <w:t xml:space="preserve">ριζόμαστε ότι κάναμε την καλύτερη δυνατή λύση. </w:t>
      </w:r>
    </w:p>
    <w:p w14:paraId="7FDB75F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FDB75F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τα εξής: Η ελληνική κοινωνία θέλει τη ΔΕΗ ισχυρή και πρωτοπόρα και σε δεσπόζουσα θέση στην</w:t>
      </w:r>
      <w:r>
        <w:rPr>
          <w:rFonts w:eastAsia="Times New Roman" w:cs="Times New Roman"/>
          <w:szCs w:val="24"/>
        </w:rPr>
        <w:t xml:space="preserve"> ελληνική αγορά ενέργειας. Τη θέλει να κινείται με το βλέμμα στο μέλλον, να ανταποκρίνεται με τον όγκο και τη συσσωρευμένη τεχνογνωσία της θετικά στις νέες προκλήσεις, να εκτείνεται σε νέα πεδία δραστηριότητας και κερδοφορίας. Η ηγεσία της έχει σήμερα δηλώ</w:t>
      </w:r>
      <w:r>
        <w:rPr>
          <w:rFonts w:eastAsia="Times New Roman" w:cs="Times New Roman"/>
          <w:szCs w:val="24"/>
        </w:rPr>
        <w:t xml:space="preserve">σει ότι κινείται </w:t>
      </w:r>
      <w:r>
        <w:rPr>
          <w:rFonts w:eastAsia="Times New Roman" w:cs="Times New Roman"/>
          <w:szCs w:val="24"/>
        </w:rPr>
        <w:t xml:space="preserve">σ’ </w:t>
      </w:r>
      <w:r>
        <w:rPr>
          <w:rFonts w:eastAsia="Times New Roman" w:cs="Times New Roman"/>
          <w:szCs w:val="24"/>
        </w:rPr>
        <w:t xml:space="preserve">αυτήν την κατεύθυνση και οι πληροφορίες των ημερών και αυτές που μας έδωσε ο Υπουργός σήμερα, κάνουν λόγο για σημαντικές πρωτοβουλίες που υποδηλώνουν εξωστρέφεια και σαφή βελτίωση της θέσης της. </w:t>
      </w:r>
    </w:p>
    <w:p w14:paraId="7FDB75F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Δέσμευση και αποστολή της Κυβέρνησης είν</w:t>
      </w:r>
      <w:r>
        <w:rPr>
          <w:rFonts w:eastAsia="Times New Roman" w:cs="Times New Roman"/>
          <w:szCs w:val="24"/>
        </w:rPr>
        <w:t xml:space="preserve">αι να εξασφαλίζει τους καλύτερους δυνατούς πόρους </w:t>
      </w:r>
      <w:proofErr w:type="spellStart"/>
      <w:r>
        <w:rPr>
          <w:rFonts w:eastAsia="Times New Roman" w:cs="Times New Roman"/>
          <w:szCs w:val="24"/>
        </w:rPr>
        <w:t>προασπιζόμενη</w:t>
      </w:r>
      <w:proofErr w:type="spellEnd"/>
      <w:r>
        <w:rPr>
          <w:rFonts w:eastAsia="Times New Roman" w:cs="Times New Roman"/>
          <w:szCs w:val="24"/>
        </w:rPr>
        <w:t xml:space="preserve"> τα περιουσιακά της δικαιώματα, που αποτελούν κοινωνικό πλούτο και τα δικαιώματα των εργαζομένων στην επιχείρηση. Αυτήν την υποχρέωση υπηρετεί με τον καλύτερο δυνατό τρόπο αυτό το σχέδιο νόμου.</w:t>
      </w:r>
    </w:p>
    <w:p w14:paraId="7FDB760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7FDB7601"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FDB7602"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πολύ. </w:t>
      </w:r>
    </w:p>
    <w:p w14:paraId="7FDB760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Ευαγγελία Καρακώστα για πέντε λεπτά. </w:t>
      </w:r>
    </w:p>
    <w:p w14:paraId="7FDB7604"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 xml:space="preserve">Χαιρετώ κι εγώ με τη σειρά μου τους συναδέλφους που βρίσκονται στην </w:t>
      </w:r>
      <w:r>
        <w:rPr>
          <w:rFonts w:eastAsia="Times New Roman" w:cs="Times New Roman"/>
          <w:szCs w:val="24"/>
        </w:rPr>
        <w:t>Αίθουσα</w:t>
      </w:r>
      <w:r>
        <w:rPr>
          <w:rFonts w:eastAsia="Times New Roman" w:cs="Times New Roman"/>
          <w:szCs w:val="24"/>
        </w:rPr>
        <w:t xml:space="preserve">, αλλά και όλους όσους μας ακούνε. Θα ξεκινήσω, πέρα απ’ αυτά που πρέπει να πούμε για το νομοσχέδιο, με μερικές παρατηρήσεις. </w:t>
      </w:r>
    </w:p>
    <w:p w14:paraId="7FDB760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Διαμαρτυρήθηκε η πλειοψηφία των κομμάτων της Αντιπολίτ</w:t>
      </w:r>
      <w:r>
        <w:rPr>
          <w:rFonts w:eastAsia="Times New Roman" w:cs="Times New Roman"/>
          <w:szCs w:val="24"/>
        </w:rPr>
        <w:t xml:space="preserve">ευσης γιατί περνάμε αυτό το νομοσχέδιο ως επείγον. Και παρά το γεγονός ότι είχαν μεγάλη αγωνία, εδώ βλέπω μια </w:t>
      </w:r>
      <w:r>
        <w:rPr>
          <w:rFonts w:eastAsia="Times New Roman" w:cs="Times New Roman"/>
          <w:szCs w:val="24"/>
        </w:rPr>
        <w:t xml:space="preserve">Αίθουσα </w:t>
      </w:r>
      <w:r>
        <w:rPr>
          <w:rFonts w:eastAsia="Times New Roman" w:cs="Times New Roman"/>
          <w:szCs w:val="24"/>
        </w:rPr>
        <w:t xml:space="preserve">άδεια. Άρα, λοιπόν, αγωνίες ψεύτικες καλό είναι να μη διατυπώνονται, με δεδομένο ότι δεν υπάρχει ούτε καν το σύνολο των εισηγητών. </w:t>
      </w:r>
    </w:p>
    <w:p w14:paraId="7FDB760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Να ξεκ</w:t>
      </w:r>
      <w:r>
        <w:rPr>
          <w:rFonts w:eastAsia="Times New Roman" w:cs="Times New Roman"/>
          <w:szCs w:val="24"/>
        </w:rPr>
        <w:t xml:space="preserve">ινήσω από μερικές παρατηρήσεις που έγιναν -και οφείλουμε να τις διευκρινίσουμε προς τον ελληνικό λαό- από πολλούς εισηγητές της αντιπολίτευσης σχετικά </w:t>
      </w:r>
      <w:r>
        <w:rPr>
          <w:rFonts w:eastAsia="Times New Roman" w:cs="Times New Roman"/>
          <w:szCs w:val="24"/>
        </w:rPr>
        <w:lastRenderedPageBreak/>
        <w:t>με το κίνημα «δεν πληρώνω». Και δεν ξέρω πόσοι ξέρουν από κινήματα ή παίρνουν μία φράση ή αν βλέπουν το σ</w:t>
      </w:r>
      <w:r>
        <w:rPr>
          <w:rFonts w:eastAsia="Times New Roman" w:cs="Times New Roman"/>
          <w:szCs w:val="24"/>
        </w:rPr>
        <w:t>ύνολο των αιτημάτων, αλλά έχω καθήκον να διευκρινίσω ότι ουδείς απ’ αυτό το κίνημα είπε «δεν πληρώνω τη ΔΕΗ». Θα πρέπει να θυμηθείτε ότι στους λογαριασμούς της ΔΕΗ είχε μπει ο λογαριασμός του ΕΝΦΙΑ. Ο αγώνας του κινήματος εκείνου ήταν πληρώναμε τη ΔΕΗ στον</w:t>
      </w:r>
      <w:r>
        <w:rPr>
          <w:rFonts w:eastAsia="Times New Roman" w:cs="Times New Roman"/>
          <w:szCs w:val="24"/>
        </w:rPr>
        <w:t xml:space="preserve"> κωδικό της τράπεζας και δεν πληρώναμε τον ΕΝΦΙΑ. Αποτέλεσμα ήταν να πιεστεί η δική σας κυβέρνηση, έτσι ώστε ο ΕΝΦΙΑ να πληρώνεται στην εφορία, να υπάρχει δυνατότητα διακανονισμού και μερικές ομάδες να εξαιρεθούν κιόλας και να δημιουργηθεί ένα καλύτερο τοπ</w:t>
      </w:r>
      <w:r>
        <w:rPr>
          <w:rFonts w:eastAsia="Times New Roman" w:cs="Times New Roman"/>
          <w:szCs w:val="24"/>
        </w:rPr>
        <w:t xml:space="preserve">ίο για τις αδύναμες ομάδες. </w:t>
      </w:r>
    </w:p>
    <w:p w14:paraId="7FDB760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Άρα, λοιπόν, κάθε πράγμα έχει τη σειρά του. Ειλικρινά, αναγνωρίζω ότι πολλοί εξ υμών δεν γνωρίζουν από κινήματα, αλλά καλό είναι, έστω και αργά, να το μαθαίνουμε.</w:t>
      </w:r>
    </w:p>
    <w:p w14:paraId="7FDB760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Διάβασε ο κ. Σκρέκας μερικά κείμενα σχετικά με το τι έλεγε, παρα</w:t>
      </w:r>
      <w:r>
        <w:rPr>
          <w:rFonts w:eastAsia="Times New Roman" w:cs="Times New Roman"/>
          <w:szCs w:val="24"/>
        </w:rPr>
        <w:t xml:space="preserve">δείγματος </w:t>
      </w:r>
      <w:r>
        <w:rPr>
          <w:rFonts w:eastAsia="Times New Roman" w:cs="Times New Roman"/>
          <w:szCs w:val="24"/>
        </w:rPr>
        <w:t>χάριν</w:t>
      </w:r>
      <w:r>
        <w:rPr>
          <w:rFonts w:eastAsia="Times New Roman" w:cs="Times New Roman"/>
          <w:szCs w:val="24"/>
        </w:rPr>
        <w:t xml:space="preserve">, ο Πρωθυπουργός μας, ο κ. Τσίπρας, όσο ήμασταν αντιπολίτευση. Μας θύμισε, λοιπόν, </w:t>
      </w:r>
      <w:r>
        <w:rPr>
          <w:rFonts w:eastAsia="Times New Roman" w:cs="Times New Roman"/>
          <w:szCs w:val="24"/>
        </w:rPr>
        <w:lastRenderedPageBreak/>
        <w:t>ότι μας έλεγε ο Αλέξης Τσίπρας πως «όσοι έρθουν να κερδοσκοπήσουν…». Πολύ σωστά είπε. Και τώρα ακόμη δεν δεχόμαστε επενδυτές που έρχονται απλώς να κερδοσκοπήσ</w:t>
      </w:r>
      <w:r>
        <w:rPr>
          <w:rFonts w:eastAsia="Times New Roman" w:cs="Times New Roman"/>
          <w:szCs w:val="24"/>
        </w:rPr>
        <w:t xml:space="preserve">ουν. Δεχόμαστε επενδυτές -και το ψάχνουμε αυτό σε όλους τους τομείς, όπως έχετε διαπιστώσει με όλες τις προηγούμενες διαπραγματεύσεις που έχουμε κάνει σε διάφορους τομείς- έτσι ώστε από τις όποιες επενδύσεις έχουν γίνει μέχρι σήμερα –αυτά που εσείς είχατε </w:t>
      </w:r>
      <w:r>
        <w:rPr>
          <w:rFonts w:eastAsia="Times New Roman" w:cs="Times New Roman"/>
          <w:szCs w:val="24"/>
        </w:rPr>
        <w:t xml:space="preserve">υπογράψει και υποχρεωτικά συνεχίσαμε εμείς- να κερδίζουμε συνεχώς </w:t>
      </w:r>
      <w:r>
        <w:rPr>
          <w:rFonts w:eastAsia="Times New Roman" w:cs="Times New Roman"/>
          <w:szCs w:val="24"/>
        </w:rPr>
        <w:t>σε σημεία</w:t>
      </w:r>
      <w:r>
        <w:rPr>
          <w:rFonts w:eastAsia="Times New Roman" w:cs="Times New Roman"/>
          <w:szCs w:val="24"/>
        </w:rPr>
        <w:t xml:space="preserve">. </w:t>
      </w:r>
    </w:p>
    <w:p w14:paraId="7FDB760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Μας διάβασε, επίσης, δύο κομμάτια από την εισήγηση αυτού του νομοσχεδίου σχετικά με την ισότιμη πρόσβαση σε όλες τις πηγές ενέργειας, συμπεριλαμβανομένου και του εγχώριου λιγνίτη ότι «συνάδει με το ευρωπαϊκό ζητούμενο για την απελευθέρωση της αγοράς ηλεκτρ</w:t>
      </w:r>
      <w:r>
        <w:rPr>
          <w:rFonts w:eastAsia="Times New Roman" w:cs="Times New Roman"/>
          <w:szCs w:val="24"/>
        </w:rPr>
        <w:t xml:space="preserve">ικής ενέργειας με όρους ελεύθερου ανταγωνισμού». Συνέχισε λέγοντας ότι «δημιουργούνται οι προϋποθέσεις για τη συμμετοχή περισσότερων ισχυρών διεθνών παικτών στην ελληνική αγορά και αυτό θα οδηγήσει στη μείωση των τιμών ενέργειας του καταναλωτή». </w:t>
      </w:r>
    </w:p>
    <w:p w14:paraId="7FDB760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Εκτός από</w:t>
      </w:r>
      <w:r>
        <w:rPr>
          <w:rFonts w:eastAsia="Times New Roman" w:cs="Times New Roman"/>
          <w:szCs w:val="24"/>
        </w:rPr>
        <w:t xml:space="preserve"> το να δεχθώ τη συνεχή άρνηση ότι «μπορεί να μην υπάρξουν οι μειώσεις ενέργειας του καταναλωτή», σε τι άραγε διαφωνεί η Νέα Δημοκρατία όσον αφορά στο ζητούμενο για την απελευθέρωση της αγοράς της ηλεκτρικής ενέργειας και του ελεύθερου ανταγωνισμού ή στη συ</w:t>
      </w:r>
      <w:r>
        <w:rPr>
          <w:rFonts w:eastAsia="Times New Roman" w:cs="Times New Roman"/>
          <w:szCs w:val="24"/>
        </w:rPr>
        <w:t xml:space="preserve">μμετοχή των περισσότερων ισχυρών διεθνών παικτών στην ελληνική αγορά; Αναρωτιέμαι.  </w:t>
      </w:r>
    </w:p>
    <w:p w14:paraId="7FDB760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Βεβαίως, πάρα πολλοί υποστήριξαν τη «μικρή</w:t>
      </w:r>
      <w:r>
        <w:rPr>
          <w:rFonts w:eastAsia="Times New Roman" w:cs="Times New Roman"/>
          <w:szCs w:val="24"/>
        </w:rPr>
        <w:t>»</w:t>
      </w:r>
      <w:r>
        <w:rPr>
          <w:rFonts w:eastAsia="Times New Roman" w:cs="Times New Roman"/>
          <w:szCs w:val="24"/>
        </w:rPr>
        <w:t xml:space="preserve"> ΔΕΗ, όπως είπε και ο προηγούμενος συνάδελφος, αλλά είναι σαφές ότι η «μικρή</w:t>
      </w:r>
      <w:r>
        <w:rPr>
          <w:rFonts w:eastAsia="Times New Roman" w:cs="Times New Roman"/>
          <w:szCs w:val="24"/>
        </w:rPr>
        <w:t>»</w:t>
      </w:r>
      <w:r>
        <w:rPr>
          <w:rFonts w:eastAsia="Times New Roman" w:cs="Times New Roman"/>
          <w:szCs w:val="24"/>
        </w:rPr>
        <w:t xml:space="preserve"> ΔΕΗ προέβλεπε </w:t>
      </w:r>
      <w:r>
        <w:rPr>
          <w:rFonts w:eastAsia="Times New Roman" w:cs="Times New Roman"/>
          <w:szCs w:val="24"/>
        </w:rPr>
        <w:t xml:space="preserve">να πουληθεί </w:t>
      </w:r>
      <w:r>
        <w:rPr>
          <w:rFonts w:eastAsia="Times New Roman" w:cs="Times New Roman"/>
          <w:szCs w:val="24"/>
        </w:rPr>
        <w:t>το 22% του συνολικού παρ</w:t>
      </w:r>
      <w:r>
        <w:rPr>
          <w:rFonts w:eastAsia="Times New Roman" w:cs="Times New Roman"/>
          <w:szCs w:val="24"/>
        </w:rPr>
        <w:t xml:space="preserve">αγωγικού δυναμικού της ΔΕΗ, το 21,4% του </w:t>
      </w:r>
      <w:proofErr w:type="spellStart"/>
      <w:r>
        <w:rPr>
          <w:rFonts w:eastAsia="Times New Roman" w:cs="Times New Roman"/>
          <w:szCs w:val="24"/>
        </w:rPr>
        <w:t>λιγνιτικού</w:t>
      </w:r>
      <w:proofErr w:type="spellEnd"/>
      <w:r>
        <w:rPr>
          <w:rFonts w:eastAsia="Times New Roman" w:cs="Times New Roman"/>
          <w:szCs w:val="24"/>
        </w:rPr>
        <w:t xml:space="preserve"> δυναμικού της, το 18% του φυσικού αερίου και το 26,3% του υδροηλεκτρικού δυναμικού της, πράγματα τα οποία σήμερα γλιτώνουμε. Είναι από αυτές τις διαπραγματεύσεις στις οποίες πολύ καλά κάναμε και δεν αξιοπ</w:t>
      </w:r>
      <w:r>
        <w:rPr>
          <w:rFonts w:eastAsia="Times New Roman" w:cs="Times New Roman"/>
          <w:szCs w:val="24"/>
        </w:rPr>
        <w:t xml:space="preserve">οιήσαμε τις δικές σας προτάσεις.   </w:t>
      </w:r>
    </w:p>
    <w:p w14:paraId="7FDB760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Κι επειδή ο χρόνος, απ’ ό,τι βλέπω, τελειώνει έχω να πω πως διαμορφώνουμε ένα νέο, ενδιαφέρον, ενδιάμεσο τοπίο, με δεδομένο ότι η δική μας Κυβέρνηση –και δεν διαφωνεί κανείς απ’ όλους εσάς- υποστηρίζει ότι πρέπει να οδηγ</w:t>
      </w:r>
      <w:r>
        <w:rPr>
          <w:rFonts w:eastAsia="Times New Roman" w:cs="Times New Roman"/>
          <w:szCs w:val="24"/>
        </w:rPr>
        <w:t xml:space="preserve">ηθούμε στη πλήρη </w:t>
      </w:r>
      <w:r>
        <w:rPr>
          <w:rFonts w:eastAsia="Times New Roman" w:cs="Times New Roman"/>
          <w:szCs w:val="24"/>
        </w:rPr>
        <w:lastRenderedPageBreak/>
        <w:t xml:space="preserve">εκμετάλλευση των ανανεώσιμων πηγών ενέργειας κι από εκεί, κυρίως, η χώρα μας να παίρνει περισσότερη </w:t>
      </w:r>
      <w:r>
        <w:rPr>
          <w:rFonts w:eastAsia="Times New Roman" w:cs="Times New Roman"/>
          <w:szCs w:val="24"/>
        </w:rPr>
        <w:t xml:space="preserve">ενέργεια </w:t>
      </w:r>
      <w:r>
        <w:rPr>
          <w:rFonts w:eastAsia="Times New Roman" w:cs="Times New Roman"/>
          <w:szCs w:val="24"/>
        </w:rPr>
        <w:t>προς αυτή</w:t>
      </w:r>
      <w:r>
        <w:rPr>
          <w:rFonts w:eastAsia="Times New Roman" w:cs="Times New Roman"/>
          <w:szCs w:val="24"/>
        </w:rPr>
        <w:t>ν</w:t>
      </w:r>
      <w:r>
        <w:rPr>
          <w:rFonts w:eastAsia="Times New Roman" w:cs="Times New Roman"/>
          <w:szCs w:val="24"/>
        </w:rPr>
        <w:t xml:space="preserve"> την κατεύθυνση. </w:t>
      </w:r>
    </w:p>
    <w:p w14:paraId="7FDB760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Επίσης, αυτός ο νόμος που θα περάσουμε αύριο, έχει μεγάλη σημασία στο </w:t>
      </w:r>
      <w:r>
        <w:rPr>
          <w:rFonts w:eastAsia="Times New Roman" w:cs="Times New Roman"/>
          <w:szCs w:val="24"/>
        </w:rPr>
        <w:t xml:space="preserve">πως </w:t>
      </w:r>
      <w:r>
        <w:rPr>
          <w:rFonts w:eastAsia="Times New Roman" w:cs="Times New Roman"/>
          <w:szCs w:val="24"/>
        </w:rPr>
        <w:t>χειρίζεται τους εργαζόμενους</w:t>
      </w:r>
      <w:r>
        <w:rPr>
          <w:rFonts w:eastAsia="Times New Roman" w:cs="Times New Roman"/>
          <w:szCs w:val="24"/>
        </w:rPr>
        <w:t xml:space="preserve">, δηλαδή, </w:t>
      </w:r>
      <w:r>
        <w:rPr>
          <w:rFonts w:eastAsia="Times New Roman" w:cs="Times New Roman"/>
          <w:szCs w:val="24"/>
        </w:rPr>
        <w:t xml:space="preserve">πως </w:t>
      </w:r>
      <w:r>
        <w:rPr>
          <w:rFonts w:eastAsia="Times New Roman" w:cs="Times New Roman"/>
          <w:szCs w:val="24"/>
        </w:rPr>
        <w:t xml:space="preserve">διακανονίζει. Και με τις σημερινές διορθώσεις που έκανε ο Υπουργός μας, δεχόμενος παρατηρήσεις σωστές και ουσιαστικές που έγιναν από φορείς και από συναδέλφους στη διάρκεια της </w:t>
      </w:r>
      <w:r>
        <w:rPr>
          <w:rFonts w:eastAsia="Times New Roman" w:cs="Times New Roman"/>
          <w:szCs w:val="24"/>
        </w:rPr>
        <w:t>επιτροπής</w:t>
      </w:r>
      <w:r>
        <w:rPr>
          <w:rFonts w:eastAsia="Times New Roman" w:cs="Times New Roman"/>
          <w:szCs w:val="24"/>
        </w:rPr>
        <w:t>, έρχεται να διασφαλίσει για πολύ μεγάλο χρονικό διάστημ</w:t>
      </w:r>
      <w:r>
        <w:rPr>
          <w:rFonts w:eastAsia="Times New Roman" w:cs="Times New Roman"/>
          <w:szCs w:val="24"/>
        </w:rPr>
        <w:t xml:space="preserve">α και με τις καλύτερες συλλογικές συμβάσεις για τους εργαζόμενους, ένα κομμάτι που εμείς πάντα στηρίζουμε σε όλους τους τομείς.  </w:t>
      </w:r>
    </w:p>
    <w:p w14:paraId="7FDB760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Καλό θα είναι η αντιπολίτευση -έχει λόγους να αντιπολιτεύεται, δεν το αμφισβητώ- να βασίζεται σε σοβαρά στοιχεία κι όχι στο «θ</w:t>
      </w:r>
      <w:r>
        <w:rPr>
          <w:rFonts w:eastAsia="Times New Roman" w:cs="Times New Roman"/>
          <w:szCs w:val="24"/>
        </w:rPr>
        <w:t xml:space="preserve">α» της καταστροφής,   που μέχρι τώρα την οδηγεί στο να διαψεύδεται συνεχώς. </w:t>
      </w:r>
    </w:p>
    <w:p w14:paraId="7FDB760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FDB7610"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FDB7611"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την </w:t>
      </w:r>
      <w:r>
        <w:rPr>
          <w:rFonts w:eastAsia="Times New Roman" w:cs="Times New Roman"/>
          <w:szCs w:val="24"/>
        </w:rPr>
        <w:t xml:space="preserve">κ. </w:t>
      </w:r>
      <w:r>
        <w:rPr>
          <w:rFonts w:eastAsia="Times New Roman" w:cs="Times New Roman"/>
          <w:szCs w:val="24"/>
        </w:rPr>
        <w:t>Καρακώστα.</w:t>
      </w:r>
    </w:p>
    <w:p w14:paraId="7FDB761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από τη Νέα Δημοκρατία για πέντ</w:t>
      </w:r>
      <w:r>
        <w:rPr>
          <w:rFonts w:eastAsia="Times New Roman" w:cs="Times New Roman"/>
          <w:szCs w:val="24"/>
        </w:rPr>
        <w:t xml:space="preserve">ε λεπτά, με σχετική ανοχή. </w:t>
      </w:r>
    </w:p>
    <w:p w14:paraId="7FDB761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Απ’ ό,τι έχω ενημερωθεί, είναι και ο προτελευταίος ομιλητής για απόψε, εκτός κι αν επιθυμεί κάποιος συνάδελφος να τοποθετηθεί ή κάποιος εκ των Υπουργών. </w:t>
      </w:r>
    </w:p>
    <w:p w14:paraId="7FDB7614"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Θα ήθελα να πάρω</w:t>
      </w:r>
      <w:r>
        <w:rPr>
          <w:rFonts w:eastAsia="Times New Roman" w:cs="Times New Roman"/>
          <w:szCs w:val="24"/>
        </w:rPr>
        <w:t xml:space="preserve"> τον λόγο για να πω ποιες τροπολογίες γίνονται αποδεκτές.  </w:t>
      </w:r>
    </w:p>
    <w:p w14:paraId="7FDB7615"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Ναι, κύριε Υπουργέ. Θέλετε κλείνοντας να τις πείτε ή πριν τον κ. Κασαπίδη; </w:t>
      </w:r>
    </w:p>
    <w:p w14:paraId="7FDB7616"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Στο τέλος. </w:t>
      </w:r>
    </w:p>
    <w:p w14:paraId="7FDB7617"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έχετε τον λόγο. </w:t>
      </w:r>
    </w:p>
    <w:p w14:paraId="7FDB7618"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Πρόεδρε.</w:t>
      </w:r>
    </w:p>
    <w:p w14:paraId="7FDB761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δεν είμαι βέβαιος ότι πρόκειται για μία ακόμη αυταπάτη της Κυβέρνησης </w:t>
      </w:r>
      <w:r>
        <w:rPr>
          <w:rFonts w:eastAsia="Times New Roman" w:cs="Times New Roman"/>
          <w:szCs w:val="24"/>
        </w:rPr>
        <w:t>ΣΥΡΙΖΑ-ΑΝΕΛ</w:t>
      </w:r>
      <w:r>
        <w:rPr>
          <w:rFonts w:eastAsia="Times New Roman" w:cs="Times New Roman"/>
          <w:szCs w:val="24"/>
        </w:rPr>
        <w:t xml:space="preserve">. </w:t>
      </w:r>
    </w:p>
    <w:p w14:paraId="7FDB761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Περισσότερο κλείν</w:t>
      </w:r>
      <w:r>
        <w:rPr>
          <w:rFonts w:eastAsia="Times New Roman" w:cs="Times New Roman"/>
          <w:szCs w:val="24"/>
        </w:rPr>
        <w:t xml:space="preserve">ω προς την άποψη ότι μάλλον οργανωμένο σχέδιο εξαπάτησης του εκλογικού σώματος υπήρξε και η διαχείριση της ΔΕΗ και γενικότερα η ενεργειακή σας πολιτική. Δεν θέλω, βεβαίως, να θυμίσω και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αξία τι έλεγε ο σημερινός Πρωθυπουργός και τότε Αρχηγό</w:t>
      </w:r>
      <w:r>
        <w:rPr>
          <w:rFonts w:eastAsia="Times New Roman" w:cs="Times New Roman"/>
          <w:szCs w:val="24"/>
        </w:rPr>
        <w:t>ς της Αξιωματικής Αντιπολίτευσης, αλλά και τα κορυφαία στελέχη του ΣΥΡΙΖΑ περί εγκληματικής πολιτικής, περί επενδυτών που θα χάσουν τα λεφτά τους εάν επενδύσουν στον συγκεκριμένο τομέα στην Ελλάδα και άλλα πολλά. Δεν είναι άλλωστε η μόνη πτυχή της πολιτική</w:t>
      </w:r>
      <w:r>
        <w:rPr>
          <w:rFonts w:eastAsia="Times New Roman" w:cs="Times New Roman"/>
          <w:szCs w:val="24"/>
        </w:rPr>
        <w:t>ς σας όπου άλλα υποσχεθήκατε, άλλα σκεφτόσασταν και άλλα τελικώς κάνετε σήμερα. Αξιοπιστία μηδέν!</w:t>
      </w:r>
    </w:p>
    <w:p w14:paraId="7FDB761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Από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κύριε Υπουργέ, π</w:t>
      </w:r>
      <w:r>
        <w:rPr>
          <w:rFonts w:eastAsia="Times New Roman" w:cs="Times New Roman"/>
          <w:szCs w:val="24"/>
        </w:rPr>
        <w:t>ηγαίνετε</w:t>
      </w:r>
      <w:r>
        <w:rPr>
          <w:rFonts w:eastAsia="Times New Roman" w:cs="Times New Roman"/>
          <w:szCs w:val="24"/>
        </w:rPr>
        <w:t xml:space="preserve"> στη μισή ΔΕΗ και εν τέλει π</w:t>
      </w:r>
      <w:r>
        <w:rPr>
          <w:rFonts w:eastAsia="Times New Roman" w:cs="Times New Roman"/>
          <w:szCs w:val="24"/>
        </w:rPr>
        <w:t>ηγαίνετε</w:t>
      </w:r>
      <w:r>
        <w:rPr>
          <w:rFonts w:eastAsia="Times New Roman" w:cs="Times New Roman"/>
          <w:szCs w:val="24"/>
        </w:rPr>
        <w:t xml:space="preserve"> στην κουτσή και την κακή ΔΕΗ. Πώς π</w:t>
      </w:r>
      <w:r>
        <w:rPr>
          <w:rFonts w:eastAsia="Times New Roman" w:cs="Times New Roman"/>
          <w:szCs w:val="24"/>
        </w:rPr>
        <w:t>ηγαίνετε</w:t>
      </w:r>
      <w:r>
        <w:rPr>
          <w:rFonts w:eastAsia="Times New Roman" w:cs="Times New Roman"/>
          <w:szCs w:val="24"/>
        </w:rPr>
        <w:t xml:space="preserve"> εκεί; Π</w:t>
      </w:r>
      <w:r>
        <w:rPr>
          <w:rFonts w:eastAsia="Times New Roman" w:cs="Times New Roman"/>
          <w:szCs w:val="24"/>
        </w:rPr>
        <w:t>ηγαίνετε</w:t>
      </w:r>
      <w:r>
        <w:rPr>
          <w:rFonts w:eastAsia="Times New Roman" w:cs="Times New Roman"/>
          <w:szCs w:val="24"/>
        </w:rPr>
        <w:t xml:space="preserve"> έχοντας απαξιώσει</w:t>
      </w:r>
      <w:r>
        <w:rPr>
          <w:rFonts w:eastAsia="Times New Roman" w:cs="Times New Roman"/>
          <w:szCs w:val="24"/>
        </w:rPr>
        <w:t xml:space="preserve"> πλήρως τη ΔΕΗ. Αρχικά να σας πω ότι μειώθηκε κατά 80% επί των ημερών σας η χρηματιστηριακή αξία της επιχείρησης. Τα ληξιπρόθεσμα, κύριε Υπουργέ, από 1 δισεκατομμύριο ευρώ το 2014 έχουν ανέλθει στα τέλη του 2017 στα 3 δισεκατομμύρια ευρώ. Αυτό είναι αποτέλ</w:t>
      </w:r>
      <w:r>
        <w:rPr>
          <w:rFonts w:eastAsia="Times New Roman" w:cs="Times New Roman"/>
          <w:szCs w:val="24"/>
        </w:rPr>
        <w:t>εσμα διαχειριστικών λαθών.</w:t>
      </w:r>
    </w:p>
    <w:p w14:paraId="7FDB761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πουλήσατε </w:t>
      </w:r>
      <w:proofErr w:type="spellStart"/>
      <w:r>
        <w:rPr>
          <w:rFonts w:eastAsia="Times New Roman" w:cs="Times New Roman"/>
          <w:szCs w:val="24"/>
        </w:rPr>
        <w:t>μπιρ</w:t>
      </w:r>
      <w:proofErr w:type="spellEnd"/>
      <w:r>
        <w:rPr>
          <w:rFonts w:eastAsia="Times New Roman" w:cs="Times New Roman"/>
          <w:szCs w:val="24"/>
        </w:rPr>
        <w:t xml:space="preserve"> παρά –ας μου επιτραπεί η έκφραση- τον ΑΔΜΗΕ. Εκχωρείτε το 50% του πελατολογίου της ΔΕΗ χωρίς κανένα οικονομικό αντάλλαγμα μέχρι το 2020 και τώρα παραχωρείτε το φιλέτο της ΔΕΗ. </w:t>
      </w:r>
    </w:p>
    <w:p w14:paraId="7FDB761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Ξέρετε, πολλές φορές στη δι</w:t>
      </w:r>
      <w:r>
        <w:rPr>
          <w:rFonts w:eastAsia="Times New Roman" w:cs="Times New Roman"/>
          <w:szCs w:val="24"/>
        </w:rPr>
        <w:t>άρθρωση μιας επιχείρησης δεν έχει σημασία το ποσοστό, αλλά το τμήμα που επιλέγεται να εκποιηθεί. Ποιες μονάδες πουλάει σήμερα η Κυβέρνησή σας, κύριε Υπουργέ; Τρεις μονάδες και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αδειοδότηση</w:t>
      </w:r>
      <w:proofErr w:type="spellEnd"/>
      <w:r>
        <w:rPr>
          <w:rFonts w:eastAsia="Times New Roman" w:cs="Times New Roman"/>
          <w:szCs w:val="24"/>
        </w:rPr>
        <w:t>. Είναι τρεις μονάδες με το χαμηλότερο μεταβλητό κόστος, με τις α</w:t>
      </w:r>
      <w:r>
        <w:rPr>
          <w:rFonts w:eastAsia="Times New Roman" w:cs="Times New Roman"/>
          <w:szCs w:val="24"/>
        </w:rPr>
        <w:t xml:space="preserve">παιτούμενες </w:t>
      </w:r>
      <w:proofErr w:type="spellStart"/>
      <w:r>
        <w:rPr>
          <w:rFonts w:eastAsia="Times New Roman" w:cs="Times New Roman"/>
          <w:szCs w:val="24"/>
        </w:rPr>
        <w:t>αδειοδοτήσεις</w:t>
      </w:r>
      <w:proofErr w:type="spellEnd"/>
      <w:r>
        <w:rPr>
          <w:rFonts w:eastAsia="Times New Roman" w:cs="Times New Roman"/>
          <w:szCs w:val="24"/>
        </w:rPr>
        <w:t xml:space="preserve"> σε εποχή απεξάρτησης από τον λιγνίτη να λειτουργούν μέχρι το τελευταίο χρονικό περιθώριο που μας θέτουν οι υποχρεώσεις. Είναι μονάδες από τις οποίες αφαιρείτε προσωπικό για να το προσθέσετε στην ήδη βεβαρημένη ΔΕΗ. Και βεβαίως οι </w:t>
      </w:r>
      <w:r>
        <w:rPr>
          <w:rFonts w:eastAsia="Times New Roman" w:cs="Times New Roman"/>
          <w:szCs w:val="24"/>
        </w:rPr>
        <w:t>δανειακές υποχρεώσεις αυτών των μονάδων μεταφέρονται, αναλογικά βεβαίως, στη ΔΕΗ την οποία πραγματικά την έχετε γονατίσει.</w:t>
      </w:r>
    </w:p>
    <w:p w14:paraId="7FDB761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Δεν πουλάτε απλά το φιλέτο. Πουλάτε την καρδιά του φιλέτου, απαλλαγμένη από κάθε βάρος. Αυτό βεβαίως είναι ένα μπόνους προς τους επεν</w:t>
      </w:r>
      <w:r>
        <w:rPr>
          <w:rFonts w:eastAsia="Times New Roman" w:cs="Times New Roman"/>
          <w:szCs w:val="24"/>
        </w:rPr>
        <w:t xml:space="preserve">δυτές. </w:t>
      </w:r>
      <w:r>
        <w:rPr>
          <w:rFonts w:eastAsia="Times New Roman" w:cs="Times New Roman"/>
          <w:szCs w:val="24"/>
        </w:rPr>
        <w:t>Τ</w:t>
      </w:r>
      <w:r>
        <w:rPr>
          <w:rFonts w:eastAsia="Times New Roman" w:cs="Times New Roman"/>
          <w:szCs w:val="24"/>
        </w:rPr>
        <w:t xml:space="preserve">αυτοχρόνως για </w:t>
      </w:r>
      <w:r>
        <w:rPr>
          <w:rFonts w:eastAsia="Times New Roman" w:cs="Times New Roman"/>
          <w:szCs w:val="24"/>
        </w:rPr>
        <w:lastRenderedPageBreak/>
        <w:t>πρώτη φορά στην ιστορία των μεταρρυθμίσεων δεν ορίζεται κατώτατο τίμημα. Δηλαδή, με δεδομένο ότι όλη η Ευρώπη πάει σε μ</w:t>
      </w:r>
      <w:r>
        <w:rPr>
          <w:rFonts w:eastAsia="Times New Roman" w:cs="Times New Roman"/>
          <w:szCs w:val="24"/>
        </w:rPr>
        <w:t>ί</w:t>
      </w:r>
      <w:r>
        <w:rPr>
          <w:rFonts w:eastAsia="Times New Roman" w:cs="Times New Roman"/>
          <w:szCs w:val="24"/>
        </w:rPr>
        <w:t>α εποχή απεξάρτησης από τον λιγνίτη, κύριε Υπουργέ, θα δείτε τόσο χαμηλό τίμημα που θα τρίβετε τα μάτια σας. Αυτό</w:t>
      </w:r>
      <w:r>
        <w:rPr>
          <w:rFonts w:eastAsia="Times New Roman" w:cs="Times New Roman"/>
          <w:szCs w:val="24"/>
        </w:rPr>
        <w:t xml:space="preserve"> αποδεικνύει, όμως, ότι δεν υπάρχει και κανένας ενεργειακός σχεδιασμός για τη χώρα. </w:t>
      </w:r>
    </w:p>
    <w:p w14:paraId="7FDB761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Η απεξάρτηση από τον λιγνίτη είναι μια υποχρέωση ολόκληρης της Ευρώπης και της Ελλάδος. Τα περιθώρια όσο πάνε και στενεύουν. Αλλά εσείς δεν μας λέτε τι θα ακολουθήσει μετά</w:t>
      </w:r>
      <w:r>
        <w:rPr>
          <w:rFonts w:eastAsia="Times New Roman" w:cs="Times New Roman"/>
          <w:szCs w:val="24"/>
        </w:rPr>
        <w:t>, πώς θα είναι ανταγωνιστική η ΔΕΗ, πώς θα υπάρχει ανταγωνιστικό ενεργειακό περιβάλλον παραγωγής και εμπορίας. Δεν μας το λέτε, δεν το διευκρινίζετε ούτε με το σημερινό νομοσχέδιο.</w:t>
      </w:r>
    </w:p>
    <w:p w14:paraId="7FDB762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Άρα οι πολιτικές σας μετατρέπουν τη ΔΕΗ σε μ</w:t>
      </w:r>
      <w:r>
        <w:rPr>
          <w:rFonts w:eastAsia="Times New Roman" w:cs="Times New Roman"/>
          <w:szCs w:val="24"/>
        </w:rPr>
        <w:t>ί</w:t>
      </w:r>
      <w:r>
        <w:rPr>
          <w:rFonts w:eastAsia="Times New Roman" w:cs="Times New Roman"/>
          <w:szCs w:val="24"/>
        </w:rPr>
        <w:t>α επιχείρηση χωρίς αύριο, όπως</w:t>
      </w:r>
      <w:r>
        <w:rPr>
          <w:rFonts w:eastAsia="Times New Roman" w:cs="Times New Roman"/>
          <w:szCs w:val="24"/>
        </w:rPr>
        <w:t xml:space="preserve"> και οι γενικότερες πολιτικές σας μετατρέπουν την Ελλάδα σε μ</w:t>
      </w:r>
      <w:r>
        <w:rPr>
          <w:rFonts w:eastAsia="Times New Roman" w:cs="Times New Roman"/>
          <w:szCs w:val="24"/>
        </w:rPr>
        <w:t>ί</w:t>
      </w:r>
      <w:r>
        <w:rPr>
          <w:rFonts w:eastAsia="Times New Roman" w:cs="Times New Roman"/>
          <w:szCs w:val="24"/>
        </w:rPr>
        <w:t>α χώρα χωρίς αύριο κατά τη δική μου άποψη.</w:t>
      </w:r>
    </w:p>
    <w:p w14:paraId="7FDB762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Και εν τέλει εκτός από την ενεργειακή επάρκεια της χώρας, κύριε Υπουργέ -γιατί οικονομία χωρίς ενεργειακό εφοδιασμό δεν υπάρχει- θα ήθελα να μας πείτε </w:t>
      </w:r>
      <w:r>
        <w:rPr>
          <w:rFonts w:eastAsia="Times New Roman" w:cs="Times New Roman"/>
          <w:szCs w:val="24"/>
        </w:rPr>
        <w:t xml:space="preserve">μέσα από </w:t>
      </w:r>
      <w:r>
        <w:rPr>
          <w:rFonts w:eastAsia="Times New Roman" w:cs="Times New Roman"/>
          <w:szCs w:val="24"/>
        </w:rPr>
        <w:lastRenderedPageBreak/>
        <w:t>τις πολιτικές που εφαρμόζετε, ποιο θα είναι το άμεσο όφελος για τον Έλληνα καταναλωτή. Δεν προσδιορίζεται πουθενά. Και θέλω να σας πω ότι σήμερα οι τιμές ρεύματος μπορεί πάνω</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κάτω στα διάφορα τιμολόγια να παραμένουν στα ίδια επίπεδα, αλλά το μέσ</w:t>
      </w:r>
      <w:r>
        <w:rPr>
          <w:rFonts w:eastAsia="Times New Roman" w:cs="Times New Roman"/>
          <w:szCs w:val="24"/>
        </w:rPr>
        <w:t>ο ελληνικό νοικοκυριό μετά από ο</w:t>
      </w:r>
      <w:r>
        <w:rPr>
          <w:rFonts w:eastAsia="Times New Roman" w:cs="Times New Roman"/>
          <w:szCs w:val="24"/>
        </w:rPr>
        <w:t>κ</w:t>
      </w:r>
      <w:r>
        <w:rPr>
          <w:rFonts w:eastAsia="Times New Roman" w:cs="Times New Roman"/>
          <w:szCs w:val="24"/>
        </w:rPr>
        <w:t>τώ χρόνια κρίσης γονατίζει όλο και περισσότερο.</w:t>
      </w:r>
    </w:p>
    <w:p w14:paraId="7FDB762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FDB762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Σε ένα λεπτό ολοκληρώνω, κύριε Πρόεδρε, λέγοντας το εξής, κύριε Υπουργέ: Υπάρχει μία </w:t>
      </w:r>
      <w:r>
        <w:rPr>
          <w:rFonts w:eastAsia="Times New Roman" w:cs="Times New Roman"/>
          <w:szCs w:val="24"/>
        </w:rPr>
        <w:t xml:space="preserve">κατηγορία μικρομεσαίων </w:t>
      </w:r>
      <w:r>
        <w:rPr>
          <w:rFonts w:eastAsia="Times New Roman" w:cs="Times New Roman"/>
          <w:szCs w:val="24"/>
        </w:rPr>
        <w:t>καταναλωτών</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χρησιμοποιούν την ηλεκτρική ενέργεια για το αγαθό της θέρμανσης είτε γιατί δεν είναι κοντά σε δίκτυα φυσικού αερίου είτε ακόμα γιατί βρίσκονται σε περιοχές που αδυνατούν να προμηθευτούν και συμβατικά καύσιμα. </w:t>
      </w:r>
    </w:p>
    <w:p w14:paraId="7FDB762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ι τιμές των ΥΚΩ, κύριε Υπουργέ, εκτινάσσουν τις τιμές του ηλεκτρικού ρεύματος στα ύψη. Σας θυμίζω ότι προέρχεστε από μ</w:t>
      </w:r>
      <w:r>
        <w:rPr>
          <w:rFonts w:eastAsia="Times New Roman" w:cs="Times New Roman"/>
          <w:szCs w:val="24"/>
        </w:rPr>
        <w:t>ί</w:t>
      </w:r>
      <w:r>
        <w:rPr>
          <w:rFonts w:eastAsia="Times New Roman" w:cs="Times New Roman"/>
          <w:szCs w:val="24"/>
        </w:rPr>
        <w:t xml:space="preserve">α Κυβέρνηση που εκτός των άλλων μαχών </w:t>
      </w:r>
      <w:r>
        <w:rPr>
          <w:rFonts w:eastAsia="Times New Roman" w:cs="Times New Roman"/>
          <w:szCs w:val="24"/>
        </w:rPr>
        <w:lastRenderedPageBreak/>
        <w:t>δώσατε και τη μάχη για το μαγκάλι. Αυτοί οι άνθρωποι, λοιπόν, ενώ έχουν τους θερμοσυσσωρευτές ως μο</w:t>
      </w:r>
      <w:r>
        <w:rPr>
          <w:rFonts w:eastAsia="Times New Roman" w:cs="Times New Roman"/>
          <w:szCs w:val="24"/>
        </w:rPr>
        <w:t>ναδική εναλλακτική για τη θέρμανση, έρχονται να πληρώσουν στα τιμολόγια του πρώτου τριμήνου του 2018, κύριε Υπουργέ, λογαριασμούς 1.400 ευρώ και 1.500 ευρώ με μηνιαίο έσοδο 900 ευρώ. Τόσες προβλέψεις υπήρχαν για διάφορα τιμολόγια στη ΔΕΗ. Γι’ αυτό δεν θα μ</w:t>
      </w:r>
      <w:r>
        <w:rPr>
          <w:rFonts w:eastAsia="Times New Roman" w:cs="Times New Roman"/>
          <w:szCs w:val="24"/>
        </w:rPr>
        <w:t>πορούσε να υπάρχει κάποια πρόβλεψη;</w:t>
      </w:r>
    </w:p>
    <w:p w14:paraId="7FDB762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Άρα καταψηφίζουμε το νομοσχέδιο όχι γιατί διαφέρουν πολύ οι μεταρρυθμίσεις από αυτές που είχαμε επαγγελθεί εμείς, κύριε Υπουργέ. Περίπου της ίδιας κατηγορίας είναι. Και θέλω να είμαι ειλικρινής. Οι δικές μας μεταρρυθμίσε</w:t>
      </w:r>
      <w:r>
        <w:rPr>
          <w:rFonts w:eastAsia="Times New Roman" w:cs="Times New Roman"/>
          <w:szCs w:val="24"/>
        </w:rPr>
        <w:t>ις έφερναν χρήματα στα ταμεία της ΔΕΗ</w:t>
      </w:r>
      <w:r>
        <w:rPr>
          <w:rFonts w:eastAsia="Times New Roman" w:cs="Times New Roman"/>
          <w:szCs w:val="24"/>
        </w:rPr>
        <w:t xml:space="preserve"> όμως</w:t>
      </w:r>
      <w:r>
        <w:rPr>
          <w:rFonts w:eastAsia="Times New Roman" w:cs="Times New Roman"/>
          <w:szCs w:val="24"/>
        </w:rPr>
        <w:t xml:space="preserve"> οι δικές σας μεταρρυθμίσεις δεν φέρνουν απολύτως τίποτα. Αυτή είναι η διαφορά μας.</w:t>
      </w:r>
    </w:p>
    <w:p w14:paraId="7FDB762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FDB7627"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DB7628"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Μπουκώρο</w:t>
      </w:r>
      <w:proofErr w:type="spellEnd"/>
      <w:r>
        <w:rPr>
          <w:rFonts w:eastAsia="Times New Roman" w:cs="Times New Roman"/>
          <w:szCs w:val="24"/>
        </w:rPr>
        <w:t>.</w:t>
      </w:r>
    </w:p>
    <w:p w14:paraId="7FDB762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Κασαπίδης για πέντε λεπτά με σχετική ανοχή μιας και είναι ο τελευταίος και θα κλείσει ο κύριος Υπουργός, που είχε ζητήσει να παρουσιάσει κάποιες τροπολογίες.</w:t>
      </w:r>
    </w:p>
    <w:p w14:paraId="7FDB762A"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Ευχαριστώ, κύριε Πρόεδρε.</w:t>
      </w:r>
    </w:p>
    <w:p w14:paraId="7FDB762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Χρ</w:t>
      </w:r>
      <w:r>
        <w:rPr>
          <w:rFonts w:eastAsia="Times New Roman" w:cs="Times New Roman"/>
          <w:szCs w:val="24"/>
        </w:rPr>
        <w:t>ιστός Ανέστη και χρόνια πολλά.</w:t>
      </w:r>
    </w:p>
    <w:p w14:paraId="7FDB762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Κύριε Υπουργέ, εύχομαι να είστε πολύχρονος για τη γιορτή σας.</w:t>
      </w:r>
    </w:p>
    <w:p w14:paraId="7FDB762D"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Ευχαριστώ.</w:t>
      </w:r>
    </w:p>
    <w:p w14:paraId="7FDB762E"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Δεν ξέρω αν το εγχείρημα της Κυβέρνησης, κυρίες και κύριοι συνάδελφοι, για</w:t>
      </w:r>
      <w:r>
        <w:rPr>
          <w:rFonts w:eastAsia="Times New Roman" w:cs="Times New Roman"/>
          <w:szCs w:val="24"/>
        </w:rPr>
        <w:t xml:space="preserve"> τα διαρθρωτικά μέτρα πρόσβασης του λιγνίτη και για περαιτέρω άνοιγμα της </w:t>
      </w:r>
      <w:proofErr w:type="spellStart"/>
      <w:r>
        <w:rPr>
          <w:rFonts w:eastAsia="Times New Roman" w:cs="Times New Roman"/>
          <w:szCs w:val="24"/>
        </w:rPr>
        <w:t>χοντρεμπορικής</w:t>
      </w:r>
      <w:proofErr w:type="spellEnd"/>
      <w:r>
        <w:rPr>
          <w:rFonts w:eastAsia="Times New Roman" w:cs="Times New Roman"/>
          <w:szCs w:val="24"/>
        </w:rPr>
        <w:t xml:space="preserve"> αγοράς ηλεκτρισμού ανταποκρίνονται στον τίτλο, αλλά και στο περιεχόμενο που θέλει τουλάχιστον να διακηρύξει η Κυβέρνηση, δηλαδή, ότι γίνονται τουλάχιστον με σωστό και </w:t>
      </w:r>
      <w:r>
        <w:rPr>
          <w:rFonts w:eastAsia="Times New Roman" w:cs="Times New Roman"/>
          <w:szCs w:val="24"/>
        </w:rPr>
        <w:t xml:space="preserve">δίκαιο τρόπο. </w:t>
      </w:r>
    </w:p>
    <w:p w14:paraId="7FDB762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Ωστόσο θα κάνω μία πιο απλοϊκή προσέγγιση, όπως έχουμε μάθει, κύριε Υπουργέ, εκεί στη </w:t>
      </w:r>
      <w:r>
        <w:rPr>
          <w:rFonts w:eastAsia="Times New Roman" w:cs="Times New Roman"/>
          <w:szCs w:val="24"/>
        </w:rPr>
        <w:t>δ</w:t>
      </w:r>
      <w:r>
        <w:rPr>
          <w:rFonts w:eastAsia="Times New Roman" w:cs="Times New Roman"/>
          <w:szCs w:val="24"/>
        </w:rPr>
        <w:t>υτική Μακεδονία και στον Νομό Κοζάνης, που υπάρχει μια παιδεία από τα μικρά μας χρόνια. Μεγαλώσαμε με τον λιγνίτη, μεγαλώσαμε με τη ΔΕΗ, θέλοντας και μη ε</w:t>
      </w:r>
      <w:r>
        <w:rPr>
          <w:rFonts w:eastAsia="Times New Roman" w:cs="Times New Roman"/>
          <w:szCs w:val="24"/>
        </w:rPr>
        <w:t xml:space="preserve">ξοικειωθήκαμε με όρους και με δράσεις. </w:t>
      </w:r>
      <w:r>
        <w:rPr>
          <w:rFonts w:eastAsia="Times New Roman" w:cs="Times New Roman"/>
          <w:szCs w:val="24"/>
        </w:rPr>
        <w:t>Τ</w:t>
      </w:r>
      <w:r>
        <w:rPr>
          <w:rFonts w:eastAsia="Times New Roman" w:cs="Times New Roman"/>
          <w:szCs w:val="24"/>
        </w:rPr>
        <w:t>ώρα, που γίνονται όλες αυτές οι δραστηριότητες και οι ενέργειες που αφορούν τη ΔΕΗ και την ενέργεια, εξοικειωθήκαμε πολύ περισσότερο και εμβαθύναμε στα δεδομένα αυτά.</w:t>
      </w:r>
    </w:p>
    <w:p w14:paraId="7FDB763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Θεωρώ, λοιπόν, ότι το σχέδιο νόμου που επιχειρείτ</w:t>
      </w:r>
      <w:r>
        <w:rPr>
          <w:rFonts w:eastAsia="Times New Roman" w:cs="Times New Roman"/>
          <w:szCs w:val="24"/>
        </w:rPr>
        <w:t xml:space="preserve">ε είναι μία αποσπασματική προσπάθεια μιας δράσης που λέτε ότι είστε υποχρεωμένοι να κάνετε βάσει απόφασης δικαστηρίου -και θα πω και γι’ αυτό. Ωστόσο, αυτό που ενοχλεί και ανησυχεί και δεν δικαιολογείται είναι ότι γίνεται χωρίς να υπάρχει ένα ολοκληρωμένο </w:t>
      </w:r>
      <w:r>
        <w:rPr>
          <w:rFonts w:eastAsia="Times New Roman" w:cs="Times New Roman"/>
          <w:szCs w:val="24"/>
        </w:rPr>
        <w:t>σχέδιο, ένα σχέδιο μακρόχρονου ενεργειακού σχεδιασμού που είναι το ζητούμενο, βέβαια, εδώ και πολλά χρόνια. Αλλά ούτε και εσείς κάνατε κάτι επ’ αυτού, για να μπορέσετε να ενσωματώσετε μέσα σε αυτό το σχέδιο και αυτήν την προσπάθεια που γίνεται για το άνοιγ</w:t>
      </w:r>
      <w:r>
        <w:rPr>
          <w:rFonts w:eastAsia="Times New Roman" w:cs="Times New Roman"/>
          <w:szCs w:val="24"/>
        </w:rPr>
        <w:t xml:space="preserve">μα της ηλεκτρικής ενέργειας, που αφορά την παραγωγή του ρεύματος από τον λιγνίτη. </w:t>
      </w:r>
    </w:p>
    <w:p w14:paraId="7FDB763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λοιπόν, δημιουργεί πολλές απορίες και πολλές εύλογες ανησυχίες στις τοπικές κοινωνίες των </w:t>
      </w:r>
      <w:proofErr w:type="spellStart"/>
      <w:r>
        <w:rPr>
          <w:rFonts w:eastAsia="Times New Roman" w:cs="Times New Roman"/>
          <w:szCs w:val="24"/>
        </w:rPr>
        <w:t>λιγνιτοφόρων</w:t>
      </w:r>
      <w:proofErr w:type="spellEnd"/>
      <w:r>
        <w:rPr>
          <w:rFonts w:eastAsia="Times New Roman" w:cs="Times New Roman"/>
          <w:szCs w:val="24"/>
        </w:rPr>
        <w:t xml:space="preserve"> περιοχών για το μέλλον τους. Άραγε, πόσο θα διαρκέσει η δραστηρι</w:t>
      </w:r>
      <w:r>
        <w:rPr>
          <w:rFonts w:eastAsia="Times New Roman" w:cs="Times New Roman"/>
          <w:szCs w:val="24"/>
        </w:rPr>
        <w:t xml:space="preserve">ότητα αυτών των μονάδων που συνδέονται με χιλιάδες θέσεις εργασίας; Το ενεργειακό λεκανοπέδιο της </w:t>
      </w:r>
      <w:r>
        <w:rPr>
          <w:rFonts w:eastAsia="Times New Roman" w:cs="Times New Roman"/>
          <w:szCs w:val="24"/>
        </w:rPr>
        <w:t>δ</w:t>
      </w:r>
      <w:r>
        <w:rPr>
          <w:rFonts w:eastAsia="Times New Roman" w:cs="Times New Roman"/>
          <w:szCs w:val="24"/>
        </w:rPr>
        <w:t xml:space="preserve">υτικής Μακεδονίας απασχολεί εδώ και δεκαετίες τουλάχιστον πέντε με έξι χιλιάδες θέσεις εργασίας. </w:t>
      </w:r>
    </w:p>
    <w:p w14:paraId="7FDB763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Όπως επιχειρείτε, λοιπόν, να κάνετε αυτό το σχέδιο, που μας</w:t>
      </w:r>
      <w:r>
        <w:rPr>
          <w:rFonts w:eastAsia="Times New Roman" w:cs="Times New Roman"/>
          <w:szCs w:val="24"/>
        </w:rPr>
        <w:t xml:space="preserve"> φέρνετε τώρα ως σχέδιο νόμου, χωρίς αυτό τον μακρόχρονο, ολοκληρωμένο ενεργειακό σχεδιασμό, φαίνεται ότι αποδυναμώνεται η ΔΕΗ. Και αυτό γιατί; Γιατί λέτε ότι δεν είναι οι καλύτερες μονάδες, αλλά, κύριε Υπουργέ, δυστυχώς είναι οι καλύτερες μονάδες. Θα ήταν</w:t>
      </w:r>
      <w:r>
        <w:rPr>
          <w:rFonts w:eastAsia="Times New Roman" w:cs="Times New Roman"/>
          <w:szCs w:val="24"/>
        </w:rPr>
        <w:t xml:space="preserve"> πολύ πιο έντιμο και πιο ειλικρινές να πείτε «εντάξει, προσπαθούμε να κάνουμε αυτό που μας πιέζουν», όπως λέτε, «και θέλουμε να το πετύχουμε». </w:t>
      </w:r>
    </w:p>
    <w:p w14:paraId="7FDB7633"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Πείτε μου, ποια είναι καλύτερη μονάδα από τη Μ</w:t>
      </w:r>
      <w:r>
        <w:rPr>
          <w:rFonts w:eastAsia="Times New Roman" w:cs="Times New Roman"/>
          <w:szCs w:val="24"/>
        </w:rPr>
        <w:t>ελίτη</w:t>
      </w:r>
      <w:r>
        <w:rPr>
          <w:rFonts w:eastAsia="Times New Roman" w:cs="Times New Roman"/>
          <w:szCs w:val="24"/>
        </w:rPr>
        <w:t xml:space="preserve"> Ι, που είναι πιο η σύγχρονη αυτήν τη στιγμή πριν την Πτολεμα</w:t>
      </w:r>
      <w:r>
        <w:rPr>
          <w:rFonts w:eastAsia="Times New Roman" w:cs="Times New Roman"/>
          <w:szCs w:val="24"/>
        </w:rPr>
        <w:t>ΐδα 5, που ακόμα κατασκευάζεται ή ποια άλλη μονάδα έχει χαμηλότερο μεταβλητό κόστος από τις μονάδες της Μεγαλόπολης.</w:t>
      </w:r>
    </w:p>
    <w:p w14:paraId="7FDB763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Επομένως, όπως κάνετε την προσπάθειά σας, απαλλάσσοντας αυτές τις μονάδες από κάποια βάρη διοικητικά και δανειακά που επιβαρύνουν, το υπόλο</w:t>
      </w:r>
      <w:r>
        <w:rPr>
          <w:rFonts w:eastAsia="Times New Roman" w:cs="Times New Roman"/>
          <w:szCs w:val="24"/>
        </w:rPr>
        <w:t>ιπο κομμάτι της ΔΕΗ που θα μείνει και θα έχει δημόσιο χαρακτήρα, δημιουργεί και ένα πρόβλημα βιωσιμότητας και ανταγωνιστικότητας και στη ΔΕΗ που θα παραμείνει και θα έχει υπό τη δικαιοδοσία της υφιστάμενες μονάδες. Θα μπαίνουν πιο εύκολα άλλες μονάδες μέσα</w:t>
      </w:r>
      <w:r>
        <w:rPr>
          <w:rFonts w:eastAsia="Times New Roman" w:cs="Times New Roman"/>
          <w:szCs w:val="24"/>
        </w:rPr>
        <w:t xml:space="preserve"> στο δίκτυο και στο σύστημα. Έτσι, και αυτές που θα μένουν στη ΔΕΗ θα έχουν σοβαρότατο πρόβλημα ως προς τη διείσδυση στο σύστημα, αλλά και ως προς το κόστος λειτουργίας και συντήρησης. </w:t>
      </w:r>
    </w:p>
    <w:p w14:paraId="7FDB763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Αυτές οι μονάδες, όπως προανέφερα, συνδέονται με χιλιάδες θέσεις εργασ</w:t>
      </w:r>
      <w:r>
        <w:rPr>
          <w:rFonts w:eastAsia="Times New Roman" w:cs="Times New Roman"/>
          <w:szCs w:val="24"/>
        </w:rPr>
        <w:t xml:space="preserve">ίας. </w:t>
      </w:r>
      <w:r>
        <w:rPr>
          <w:rFonts w:eastAsia="Times New Roman" w:cs="Times New Roman"/>
          <w:szCs w:val="24"/>
        </w:rPr>
        <w:t>Σ</w:t>
      </w:r>
      <w:r>
        <w:rPr>
          <w:rFonts w:eastAsia="Times New Roman" w:cs="Times New Roman"/>
          <w:szCs w:val="24"/>
        </w:rPr>
        <w:t>τις νέες μονάδες δεν διασφαλίζετε παρά μόνο για μ</w:t>
      </w:r>
      <w:r>
        <w:rPr>
          <w:rFonts w:eastAsia="Times New Roman" w:cs="Times New Roman"/>
          <w:szCs w:val="24"/>
        </w:rPr>
        <w:t>ί</w:t>
      </w:r>
      <w:r>
        <w:rPr>
          <w:rFonts w:eastAsia="Times New Roman" w:cs="Times New Roman"/>
          <w:szCs w:val="24"/>
        </w:rPr>
        <w:t xml:space="preserve">α εξαετία, όπως λέτε, τις θέσεις εργασίας. Μετά δηλαδή τι θα γίνει; Όμως, και οι υπόλοιπες, αυτές οι θέσεις εργασίας που θα μείνουν στη ΔΕΗ, που φαίνεται ότι δεν θα είναι ανταγωνιστική η μητρική ΔΕΗ, </w:t>
      </w:r>
      <w:r>
        <w:rPr>
          <w:rFonts w:eastAsia="Times New Roman" w:cs="Times New Roman"/>
          <w:szCs w:val="24"/>
        </w:rPr>
        <w:t>τι θα γίνουν;</w:t>
      </w:r>
    </w:p>
    <w:p w14:paraId="7FDB7636" w14:textId="77777777" w:rsidR="00F04917" w:rsidRDefault="00B728C3">
      <w:pPr>
        <w:spacing w:after="0" w:line="600" w:lineRule="auto"/>
        <w:ind w:firstLine="720"/>
        <w:jc w:val="both"/>
        <w:rPr>
          <w:rFonts w:eastAsia="Times New Roman"/>
          <w:bCs/>
        </w:rPr>
      </w:pPr>
      <w:r>
        <w:rPr>
          <w:rFonts w:eastAsia="Times New Roman"/>
          <w:bCs/>
        </w:rPr>
        <w:lastRenderedPageBreak/>
        <w:t>(Στο σημείο αυτό κτυπάει προειδοποιητικά το κουδούνι λήξεως του χρόνου ομιλίας του κυρίου Βουλευτή)</w:t>
      </w:r>
    </w:p>
    <w:p w14:paraId="7FDB763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έχω λίγο χρόνο ακόμα, γιατί είναι ένα θέμα που μας καίει. </w:t>
      </w:r>
    </w:p>
    <w:p w14:paraId="7FDB7638"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Με δεδομένο, λοιπόν, ότι θα παραμείνουν κάποιες μον</w:t>
      </w:r>
      <w:r>
        <w:rPr>
          <w:rFonts w:eastAsia="Times New Roman" w:cs="Times New Roman"/>
          <w:szCs w:val="24"/>
        </w:rPr>
        <w:t xml:space="preserve">άδες στην περιοχή μας, ποιος ο χρόνος που θα ολοκληρώσουν την παρουσία τους μέσα απ’ αυτόν τον σχεδιασμό που λέτε; </w:t>
      </w:r>
    </w:p>
    <w:p w14:paraId="7FDB7639"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Αν, λοιπόν, αυτό το χρονοδιάγραμμα είναι στο ορατό μέλλον, τι θα γίνει; Δεν υπάρχει μ</w:t>
      </w:r>
      <w:r>
        <w:rPr>
          <w:rFonts w:eastAsia="Times New Roman" w:cs="Times New Roman"/>
          <w:szCs w:val="24"/>
        </w:rPr>
        <w:t>ί</w:t>
      </w:r>
      <w:r>
        <w:rPr>
          <w:rFonts w:eastAsia="Times New Roman" w:cs="Times New Roman"/>
          <w:szCs w:val="24"/>
        </w:rPr>
        <w:t xml:space="preserve">α άλλη σκέψη, ένα άλλο σχέδιο να υποκατασταθούν αυτές </w:t>
      </w:r>
      <w:r>
        <w:rPr>
          <w:rFonts w:eastAsia="Times New Roman" w:cs="Times New Roman"/>
          <w:szCs w:val="24"/>
        </w:rPr>
        <w:t>οι χαμένες θέσεις εργασίας με ισοδύναμες θέσεις εργασίας ή ισοδύναμα οικονομικά μεγέθη από έναν σχεδιασμό, που είπα ότι, δυστυχώς, δεν υπάρχει σήμερα γενικότερα μέσα στο Κοινοβούλιο;</w:t>
      </w:r>
    </w:p>
    <w:p w14:paraId="7FDB763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Θα έπρεπε πρώτα να το συζητήσουμε, να συμφωνήσουμε και να δεσμευτούμε ως </w:t>
      </w:r>
      <w:r>
        <w:rPr>
          <w:rFonts w:eastAsia="Times New Roman" w:cs="Times New Roman"/>
          <w:szCs w:val="24"/>
        </w:rPr>
        <w:t xml:space="preserve">παρατάξεις ότι δεν θα αφήσουμε στο έλεος του </w:t>
      </w:r>
      <w:r>
        <w:rPr>
          <w:rFonts w:eastAsia="Times New Roman" w:cs="Times New Roman"/>
          <w:szCs w:val="24"/>
        </w:rPr>
        <w:t>θ</w:t>
      </w:r>
      <w:r>
        <w:rPr>
          <w:rFonts w:eastAsia="Times New Roman" w:cs="Times New Roman"/>
          <w:szCs w:val="24"/>
        </w:rPr>
        <w:t xml:space="preserve">εού τη </w:t>
      </w:r>
      <w:r>
        <w:rPr>
          <w:rFonts w:eastAsia="Times New Roman" w:cs="Times New Roman"/>
          <w:szCs w:val="24"/>
        </w:rPr>
        <w:t>δ</w:t>
      </w:r>
      <w:r>
        <w:rPr>
          <w:rFonts w:eastAsia="Times New Roman" w:cs="Times New Roman"/>
          <w:szCs w:val="24"/>
        </w:rPr>
        <w:t xml:space="preserve">υτική Μακεδονία που τόσα </w:t>
      </w:r>
      <w:r>
        <w:rPr>
          <w:rFonts w:eastAsia="Times New Roman" w:cs="Times New Roman"/>
          <w:szCs w:val="24"/>
        </w:rPr>
        <w:lastRenderedPageBreak/>
        <w:t xml:space="preserve">χρόνια έχει προσφέρει στη χώρα. Η αξία του ρεύματος που έχει δώσει η </w:t>
      </w:r>
      <w:r>
        <w:rPr>
          <w:rFonts w:eastAsia="Times New Roman" w:cs="Times New Roman"/>
          <w:szCs w:val="24"/>
        </w:rPr>
        <w:t>δ</w:t>
      </w:r>
      <w:r>
        <w:rPr>
          <w:rFonts w:eastAsia="Times New Roman" w:cs="Times New Roman"/>
          <w:szCs w:val="24"/>
        </w:rPr>
        <w:t>υτική Μακεδονία με τα κοιτάσματά της είναι 120 δισεκατομμύρια. Η ανταπόδοση των πόρων και της μισθοδοσίας κ</w:t>
      </w:r>
      <w:r>
        <w:rPr>
          <w:rFonts w:eastAsia="Times New Roman" w:cs="Times New Roman"/>
          <w:szCs w:val="24"/>
        </w:rPr>
        <w:t xml:space="preserve">αι των θέσεων εργασίας στην περιοχή ως τον τοπικό πόρο ανάπτυξης είναι μόλις στα 300 εκατομμύρια. </w:t>
      </w:r>
    </w:p>
    <w:p w14:paraId="7FDB763B"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FDB763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Εδώ σας κάνω και μ</w:t>
      </w:r>
      <w:r>
        <w:rPr>
          <w:rFonts w:eastAsia="Times New Roman" w:cs="Times New Roman"/>
          <w:szCs w:val="24"/>
        </w:rPr>
        <w:t>ί</w:t>
      </w:r>
      <w:r>
        <w:rPr>
          <w:rFonts w:eastAsia="Times New Roman" w:cs="Times New Roman"/>
          <w:szCs w:val="24"/>
        </w:rPr>
        <w:t>α πρόταση, που αξίζει τον κόπο να τη δει κάποια στιγμή</w:t>
      </w:r>
      <w:r>
        <w:rPr>
          <w:rFonts w:eastAsia="Times New Roman" w:cs="Times New Roman"/>
          <w:szCs w:val="24"/>
        </w:rPr>
        <w:t xml:space="preserve"> κάποια κυβέρνηση, ένας Υπουργός. Ας δούμε, λοιπόν, ποιο ήταν το αποτέλεσμα του τοπικού πόρου ανάπτυξης σε θέσεις εργασίας και πώς διαχειρίστηκαν τα χρήματα όλοι οι διαχειριστές που πέρασαν τα προηγούμενα χρόνια μέχρι και σήμερα. </w:t>
      </w:r>
    </w:p>
    <w:p w14:paraId="7FDB763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Πριν κάνετε αυτήν την παροχή που είπατε ότι θα κάνετε, που αυξήσατε κατά 0,2% το ποσοστό απόδοσης του </w:t>
      </w:r>
      <w:proofErr w:type="spellStart"/>
      <w:r>
        <w:rPr>
          <w:rFonts w:eastAsia="Times New Roman" w:cs="Times New Roman"/>
          <w:szCs w:val="24"/>
        </w:rPr>
        <w:t>λιγνιτικού</w:t>
      </w:r>
      <w:proofErr w:type="spellEnd"/>
      <w:r>
        <w:rPr>
          <w:rFonts w:eastAsia="Times New Roman" w:cs="Times New Roman"/>
          <w:szCs w:val="24"/>
        </w:rPr>
        <w:t xml:space="preserve"> τέλους στην τοπική κοινωνία, αξίζει τον κόπο να αξιολογήσετε αν έπιασαν τόπο τα λεφτά που δόθηκαν κατά το παρελθόν. </w:t>
      </w:r>
      <w:r>
        <w:rPr>
          <w:rFonts w:eastAsia="Times New Roman" w:cs="Times New Roman"/>
          <w:szCs w:val="24"/>
        </w:rPr>
        <w:t>Σ</w:t>
      </w:r>
      <w:r>
        <w:rPr>
          <w:rFonts w:eastAsia="Times New Roman" w:cs="Times New Roman"/>
          <w:szCs w:val="24"/>
        </w:rPr>
        <w:t>ας προκαλώ και σας προτρέπ</w:t>
      </w:r>
      <w:r>
        <w:rPr>
          <w:rFonts w:eastAsia="Times New Roman" w:cs="Times New Roman"/>
          <w:szCs w:val="24"/>
        </w:rPr>
        <w:t xml:space="preserve">ω κιόλας να βάλετε κάποιες ασφαλιστικές δικλείδες, ώστε να </w:t>
      </w:r>
      <w:r>
        <w:rPr>
          <w:rFonts w:eastAsia="Times New Roman" w:cs="Times New Roman"/>
          <w:szCs w:val="24"/>
        </w:rPr>
        <w:lastRenderedPageBreak/>
        <w:t>μην σπαταλούνται χρήματα, όπως κατά το παρελθόν, σε άσκοπες δράσεις που δεν έπιασαν τόπο, αλλά να έχουν συγκεκριμένη κατεύθυνση που να σχετίζεται με τη δημιουργία νέων θέσεων εργασίας και μιας υπερ</w:t>
      </w:r>
      <w:r>
        <w:rPr>
          <w:rFonts w:eastAsia="Times New Roman" w:cs="Times New Roman"/>
          <w:szCs w:val="24"/>
        </w:rPr>
        <w:t xml:space="preserve">αξίας, κυρίως εργασιακής και γενικότερα οικονομικής, στη </w:t>
      </w:r>
      <w:r>
        <w:rPr>
          <w:rFonts w:eastAsia="Times New Roman" w:cs="Times New Roman"/>
          <w:szCs w:val="24"/>
        </w:rPr>
        <w:t>δ</w:t>
      </w:r>
      <w:r>
        <w:rPr>
          <w:rFonts w:eastAsia="Times New Roman" w:cs="Times New Roman"/>
          <w:szCs w:val="24"/>
        </w:rPr>
        <w:t xml:space="preserve">υτική Μακεδονία, γιατί απ’ αυτό έχουμε ανάγκη. </w:t>
      </w:r>
    </w:p>
    <w:p w14:paraId="7FDB763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Επίσης, είπατε ότι ακολουθείτε την απόφαση του Ευρωπαϊκού Δικαστηρίου. </w:t>
      </w:r>
    </w:p>
    <w:p w14:paraId="7FDB763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 λιγνίτης και η ΔΕΗ για τη </w:t>
      </w:r>
      <w:r>
        <w:rPr>
          <w:rFonts w:eastAsia="Times New Roman" w:cs="Times New Roman"/>
          <w:szCs w:val="24"/>
        </w:rPr>
        <w:t>δ</w:t>
      </w:r>
      <w:r>
        <w:rPr>
          <w:rFonts w:eastAsia="Times New Roman" w:cs="Times New Roman"/>
          <w:szCs w:val="24"/>
        </w:rPr>
        <w:t xml:space="preserve">υτική Μακεδονία είναι ο μεγαλύτερος εργοδότης της </w:t>
      </w:r>
      <w:r>
        <w:rPr>
          <w:rFonts w:eastAsia="Times New Roman" w:cs="Times New Roman"/>
          <w:szCs w:val="24"/>
        </w:rPr>
        <w:t>π</w:t>
      </w:r>
      <w:r>
        <w:rPr>
          <w:rFonts w:eastAsia="Times New Roman" w:cs="Times New Roman"/>
          <w:szCs w:val="24"/>
        </w:rPr>
        <w:t>εριφέρειάς μας. Για τη χώρα, βέβαια, και για τις υπόλοιπες κοινωνίες ίσως αυτό να είναι δύσκολο να το κατανοήσουν, γιατί δεν συνδέονται άμεσα με αυτές τις δραστηριότητες. Για παράδειγμα, για το ότι θα πάει</w:t>
      </w:r>
      <w:r>
        <w:rPr>
          <w:rFonts w:eastAsia="Times New Roman" w:cs="Times New Roman"/>
          <w:szCs w:val="24"/>
        </w:rPr>
        <w:t xml:space="preserve"> φθηνό ρεύμα στην Κρήτη με την </w:t>
      </w:r>
      <w:proofErr w:type="spellStart"/>
      <w:r>
        <w:rPr>
          <w:rFonts w:eastAsia="Times New Roman" w:cs="Times New Roman"/>
          <w:szCs w:val="24"/>
        </w:rPr>
        <w:t>υπογειοποίηση</w:t>
      </w:r>
      <w:proofErr w:type="spellEnd"/>
      <w:r>
        <w:rPr>
          <w:rFonts w:eastAsia="Times New Roman" w:cs="Times New Roman"/>
          <w:szCs w:val="24"/>
        </w:rPr>
        <w:t xml:space="preserve"> του καλωδίου, εμείς θα πληρώσουμε το μάρμαρο για ακόμη μια φορά. Οι ρύποι μένουν σε εμάς, στη </w:t>
      </w:r>
      <w:r>
        <w:rPr>
          <w:rFonts w:eastAsia="Times New Roman" w:cs="Times New Roman"/>
          <w:szCs w:val="24"/>
        </w:rPr>
        <w:t>δ</w:t>
      </w:r>
      <w:r>
        <w:rPr>
          <w:rFonts w:eastAsia="Times New Roman" w:cs="Times New Roman"/>
          <w:szCs w:val="24"/>
        </w:rPr>
        <w:t>υτική Μακεδονία, όπως και όλες οι έντονες παρεμβάσεις. Πληρώνουμε το ίδιο ρεύμα με αυτό που θα πληρώνουν οι συμπολίτ</w:t>
      </w:r>
      <w:r>
        <w:rPr>
          <w:rFonts w:eastAsia="Times New Roman" w:cs="Times New Roman"/>
          <w:szCs w:val="24"/>
        </w:rPr>
        <w:t xml:space="preserve">ες μας σε όλη </w:t>
      </w:r>
      <w:r>
        <w:rPr>
          <w:rFonts w:eastAsia="Times New Roman" w:cs="Times New Roman"/>
          <w:szCs w:val="24"/>
        </w:rPr>
        <w:lastRenderedPageBreak/>
        <w:t xml:space="preserve">την Ελλάδα, ενώ στην Κρήτη ουσιαστικά θα αναπτύσσεται με καλύτερους όρους οικονομίας, περιβάλλοντος και γενικότερης ανάπτυξης. Εμείς δεν έχουμε κάτι επιπλέον, παρόλο που δίνουμε κομμάτι από τα σπλάχνα μας. </w:t>
      </w:r>
    </w:p>
    <w:p w14:paraId="7FDB764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Ακολουθείτε, λοιπόν, την απόφαση το</w:t>
      </w:r>
      <w:r>
        <w:rPr>
          <w:rFonts w:eastAsia="Times New Roman" w:cs="Times New Roman"/>
          <w:szCs w:val="24"/>
        </w:rPr>
        <w:t>υ Ευρωπαϊκού Δικαστηρίου. Σας υπενθυμίζω ότι σε ένα άλλο προϊόν, που είναι ο μεγαλύτερος εργοδότης της χώρας, της ορεινής Ελλάδας και της ελληνικής υπαίθρου, που κατοχυρώθηκε πέραν από τον ευρωπαϊκό Κανονισμό και με απόφαση του Ευρωπαϊκού Δικαστηρίου του 2</w:t>
      </w:r>
      <w:r>
        <w:rPr>
          <w:rFonts w:eastAsia="Times New Roman" w:cs="Times New Roman"/>
          <w:szCs w:val="24"/>
        </w:rPr>
        <w:t xml:space="preserve">002, που κατοχύρωνε οριστικά και αμετάκλητα τη χώρα παραγωγής και προέλευσης της φέτας -μιλάω για το τυρί της φέτας- για τη χώρα μας, δεν ακολουθήσατε την ίδια απόφαση, κύριε Υπουργέ, στη Συμφωνία </w:t>
      </w:r>
      <w:r>
        <w:rPr>
          <w:rFonts w:eastAsia="Times New Roman" w:cs="Times New Roman"/>
          <w:szCs w:val="24"/>
          <w:lang w:val="en-US"/>
        </w:rPr>
        <w:t>CETA</w:t>
      </w:r>
      <w:r>
        <w:rPr>
          <w:rFonts w:eastAsia="Times New Roman" w:cs="Times New Roman"/>
          <w:szCs w:val="24"/>
        </w:rPr>
        <w:t xml:space="preserve"> και εκχωρήσατε και εσείς και η Κυβέρνησή σας το όνομα </w:t>
      </w:r>
      <w:r>
        <w:rPr>
          <w:rFonts w:eastAsia="Times New Roman" w:cs="Times New Roman"/>
          <w:szCs w:val="24"/>
        </w:rPr>
        <w:t xml:space="preserve">αυτό και στον Καναδά και στη Νότια Αφρική. </w:t>
      </w:r>
    </w:p>
    <w:p w14:paraId="7FDB764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Να συγκρίνουμε, λοιπόν, δύο δεδομένα για τα οποία επικαλείστε ότι ακολουθείτε την απόφαση του Ευρωπαϊκού Δικαστηρίου: Άλλα μέτρα και άλλα σταθμά ή «</w:t>
      </w:r>
      <w:proofErr w:type="spellStart"/>
      <w:r>
        <w:rPr>
          <w:rFonts w:eastAsia="Times New Roman" w:cs="Times New Roman"/>
          <w:szCs w:val="24"/>
        </w:rPr>
        <w:t>αλά</w:t>
      </w:r>
      <w:proofErr w:type="spellEnd"/>
      <w:r>
        <w:rPr>
          <w:rFonts w:eastAsia="Times New Roman" w:cs="Times New Roman"/>
          <w:szCs w:val="24"/>
        </w:rPr>
        <w:t xml:space="preserve"> κ</w:t>
      </w:r>
      <w:r>
        <w:rPr>
          <w:rFonts w:eastAsia="Times New Roman" w:cs="Times New Roman"/>
          <w:szCs w:val="24"/>
        </w:rPr>
        <w:t>α</w:t>
      </w:r>
      <w:r>
        <w:rPr>
          <w:rFonts w:eastAsia="Times New Roman" w:cs="Times New Roman"/>
          <w:szCs w:val="24"/>
        </w:rPr>
        <w:t xml:space="preserve">ρτ» η προσέγγισή σας και στο θέμα αυτό. </w:t>
      </w:r>
    </w:p>
    <w:p w14:paraId="7FDB7642"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(Μάριο</w:t>
      </w:r>
      <w:r>
        <w:rPr>
          <w:rFonts w:eastAsia="Times New Roman" w:cs="Times New Roman"/>
          <w:b/>
          <w:szCs w:val="24"/>
        </w:rPr>
        <w:t>ς Γεωργιάδης):</w:t>
      </w:r>
      <w:r>
        <w:rPr>
          <w:rFonts w:eastAsia="Times New Roman" w:cs="Times New Roman"/>
          <w:szCs w:val="24"/>
        </w:rPr>
        <w:t xml:space="preserve"> Κύριε συνάδελφε, σας παρακαλώ, ολοκληρώστε. </w:t>
      </w:r>
    </w:p>
    <w:p w14:paraId="7FDB7643"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Ολοκληρώνω, κύριε Πρόεδρε. </w:t>
      </w:r>
    </w:p>
    <w:p w14:paraId="7FDB7644"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Εν ολίγοις, αυτό που ζητάμε εμείς από τη </w:t>
      </w:r>
      <w:r>
        <w:rPr>
          <w:rFonts w:eastAsia="Times New Roman" w:cs="Times New Roman"/>
          <w:szCs w:val="24"/>
        </w:rPr>
        <w:t>δ</w:t>
      </w:r>
      <w:r>
        <w:rPr>
          <w:rFonts w:eastAsia="Times New Roman" w:cs="Times New Roman"/>
          <w:szCs w:val="24"/>
        </w:rPr>
        <w:t>υτική Μακεδονία και από τον Νομό Κοζάνης, είναι να πείτε επιτέλους κάποια στιγμή τις ειλικρινείς προθέσεις</w:t>
      </w:r>
      <w:r>
        <w:rPr>
          <w:rFonts w:eastAsia="Times New Roman" w:cs="Times New Roman"/>
          <w:szCs w:val="24"/>
        </w:rPr>
        <w:t xml:space="preserve"> σας και τον σχεδιασμό, αν έχετε, ως προς το μέλλον και την προοπτική της ενεργειακής περιφέρειας της χώρας, σύμφωνα με τα δικά σας σχέδια. Θα παραμείνει η ενεργειακή περιφέρεια της χώρας;</w:t>
      </w:r>
    </w:p>
    <w:p w14:paraId="7FDB764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Θα διασφαλιστεί η ταυτότητά της; Θα διασφαλιστούν οι θέσεις εργασία</w:t>
      </w:r>
      <w:r>
        <w:rPr>
          <w:rFonts w:eastAsia="Times New Roman" w:cs="Times New Roman"/>
          <w:szCs w:val="24"/>
        </w:rPr>
        <w:t>ς που σήμερα συνδέονται με τον λιγνίτη με άλλες τεχνολογίες που να αφορούν και τον λιγνίτη, αλλά και άλλες ενεργειακές δραστηριότητες, καθόσον έχουμε και την παιδεία και τις υποδομές και την προοπτική, αλλά και την αναγκαιότητα, αν θέλετε, να συνεχίσουμε ν</w:t>
      </w:r>
      <w:r>
        <w:rPr>
          <w:rFonts w:eastAsia="Times New Roman" w:cs="Times New Roman"/>
          <w:szCs w:val="24"/>
        </w:rPr>
        <w:t>α παραμένουμε στο ενεργειακό πεδίο; Αυτό, όμως, δεν μας το λέτε, κάτι που δημιουργεί εύλογες ανησυχίες.</w:t>
      </w:r>
    </w:p>
    <w:p w14:paraId="7FDB7646"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και οι φίλοι σας και οι οπαδοί σας στη </w:t>
      </w:r>
      <w:r>
        <w:rPr>
          <w:rFonts w:eastAsia="Times New Roman" w:cs="Times New Roman"/>
          <w:szCs w:val="24"/>
        </w:rPr>
        <w:t>δ</w:t>
      </w:r>
      <w:r>
        <w:rPr>
          <w:rFonts w:eastAsia="Times New Roman" w:cs="Times New Roman"/>
          <w:szCs w:val="24"/>
        </w:rPr>
        <w:t xml:space="preserve">υτική Μακεδονία σας εγκαλούν και σας κατηγορούν -και ο </w:t>
      </w:r>
      <w:r>
        <w:rPr>
          <w:rFonts w:eastAsia="Times New Roman" w:cs="Times New Roman"/>
          <w:szCs w:val="24"/>
        </w:rPr>
        <w:t>π</w:t>
      </w:r>
      <w:r>
        <w:rPr>
          <w:rFonts w:eastAsia="Times New Roman" w:cs="Times New Roman"/>
          <w:szCs w:val="24"/>
        </w:rPr>
        <w:t xml:space="preserve">εριφερειάρχης και ο </w:t>
      </w:r>
      <w:r>
        <w:rPr>
          <w:rFonts w:eastAsia="Times New Roman" w:cs="Times New Roman"/>
          <w:szCs w:val="24"/>
        </w:rPr>
        <w:t>δ</w:t>
      </w:r>
      <w:r>
        <w:rPr>
          <w:rFonts w:eastAsia="Times New Roman" w:cs="Times New Roman"/>
          <w:szCs w:val="24"/>
        </w:rPr>
        <w:t xml:space="preserve">ήμαρχος και όλοι </w:t>
      </w:r>
      <w:r>
        <w:rPr>
          <w:rFonts w:eastAsia="Times New Roman" w:cs="Times New Roman"/>
          <w:szCs w:val="24"/>
        </w:rPr>
        <w:t>οι εκπρόσωποι των συνδικάτων- ότι το νομοσχέδιο είναι καταστροφικό. Δεν χρειάζεται, δηλαδή, να πει κάτι η Αντιπολίτευση το οποίο εσείς θα πρέπει να αντικρούσετε υποστηρίζοντας ότι εμείς έχουμε άδικο. Τι έχετε να πείτε σε όλους αυτούς στην τοπική κοινωνία π</w:t>
      </w:r>
      <w:r>
        <w:rPr>
          <w:rFonts w:eastAsia="Times New Roman" w:cs="Times New Roman"/>
          <w:szCs w:val="24"/>
        </w:rPr>
        <w:t>ου διαφωνούν με αυτή την προσπάθεια που κάνετε; Εδώ δεν δώσατε απάντηση.</w:t>
      </w:r>
    </w:p>
    <w:p w14:paraId="7FDB7647"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FDB7648"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DB7649"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ΠΡΟΕΔΡΕΩΝ (Μάριος Γεωργιάδης): </w:t>
      </w:r>
      <w:r>
        <w:rPr>
          <w:rFonts w:eastAsia="Times New Roman" w:cs="Times New Roman"/>
          <w:szCs w:val="24"/>
        </w:rPr>
        <w:t>Ευχαριστούμε τον κ. Κασαπίδη.</w:t>
      </w:r>
    </w:p>
    <w:p w14:paraId="7FDB764A"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w:t>
      </w:r>
      <w:r>
        <w:rPr>
          <w:rFonts w:eastAsia="Times New Roman" w:cs="Times New Roman"/>
          <w:szCs w:val="24"/>
        </w:rPr>
        <w:t>επτά.</w:t>
      </w:r>
    </w:p>
    <w:p w14:paraId="7FDB764B"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Κατ’ αρχάς θα ήθελα να πω κάτι όσον αφορά την αποδοχή των τροπολογιών. Θα πρέπει να είναι σαφές ότι οι τροπολογίες, που υποστήριξαν οι Υπουργοί, με ειδικούς αριθμούς 182,183 και 184 γίνονται α</w:t>
      </w:r>
      <w:r>
        <w:rPr>
          <w:rFonts w:eastAsia="Times New Roman" w:cs="Times New Roman"/>
          <w:szCs w:val="24"/>
        </w:rPr>
        <w:t xml:space="preserve">ποδεκτές. </w:t>
      </w:r>
    </w:p>
    <w:p w14:paraId="7FDB764C"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θέλω να τοποθετηθώ σε άλλα θέματα. Όσον αφορά τον ενεργειακό σχεδιασμό και τη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θα τα συζητήσουμε επί μακρόν αύριο. </w:t>
      </w:r>
    </w:p>
    <w:p w14:paraId="7FDB764D"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Θέλω να κάνω μόνο δύο διορθώσεις όσον αφορά το πώς θα λειτουργεί η αγορά ενέργειας. Έχει ήδη ψηφιστεί ο ν</w:t>
      </w:r>
      <w:r>
        <w:rPr>
          <w:rFonts w:eastAsia="Times New Roman" w:cs="Times New Roman"/>
          <w:szCs w:val="24"/>
        </w:rPr>
        <w:t>όμος για το χρηματιστήριο ενέργειας. Άρα δεν ισχύει το ότι δεν ξέρουμε πού πάμε. Ξέρουμε πού πάμε. Το 2019 –από τα μέσα του 2019 και μετά- θα εφαρμοστεί πλήρως το λεγόμενο «</w:t>
      </w:r>
      <w:r>
        <w:rPr>
          <w:rFonts w:eastAsia="Times New Roman" w:cs="Times New Roman"/>
          <w:szCs w:val="24"/>
          <w:lang w:val="en-US"/>
        </w:rPr>
        <w:t>target</w:t>
      </w:r>
      <w:r>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που αποτελεί τον καθιερωμένο τρόπο λειτουργίας στις περισσότερες ευρω</w:t>
      </w:r>
      <w:r>
        <w:rPr>
          <w:rFonts w:eastAsia="Times New Roman" w:cs="Times New Roman"/>
          <w:szCs w:val="24"/>
        </w:rPr>
        <w:t>παϊκές χώρες. Αυτό θα ισχύσει και στην Ελλάδα. Άρα όσον αφορά την αγορά, ξέρουμε πώς θα διαμορφωθεί κατ’ αρχάς για τον ηλεκτρισμό και στη συνέχεια θα επεκταθεί και στο φυσικό αέριο.</w:t>
      </w:r>
    </w:p>
    <w:p w14:paraId="7FDB764E"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την αγορά του φυσικού αερίου. Έχει ήδη απελευθερωθε</w:t>
      </w:r>
      <w:r>
        <w:rPr>
          <w:rFonts w:eastAsia="Times New Roman" w:cs="Times New Roman"/>
          <w:szCs w:val="24"/>
        </w:rPr>
        <w:t>ί η λιανική, ενώ προηγούμενα έχει απελευθερωθεί και η χονδρική. Άρα και εκεί ξέρουμε τους κανόνες του παιχνιδιού. Ρυθμιζόμενες αγορές θα είναι και οι δύο. Άρα ξέρουμε. Όσον αφορά το σκέλος αυτό, είναι ανακριβές ότι δεν ξέρουμε πού πάμε.</w:t>
      </w:r>
    </w:p>
    <w:p w14:paraId="7FDB764F"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Ανακριβή ήταν και τ</w:t>
      </w:r>
      <w:r>
        <w:rPr>
          <w:rFonts w:eastAsia="Times New Roman" w:cs="Times New Roman"/>
          <w:szCs w:val="24"/>
        </w:rPr>
        <w:t>α σχόλιά σας για την προστασία των αδύναμων νοικοκυριών. Αλλάξαμε τον τρόπο υπολογισμού των ΥΚΩ. Οι ΥΚΩ υπολογίζονται πλέον, όχι όπως στο παρελθόν με τα απότομα σκαλιά που είχαν τρελάνει τους καταναλωτές τον χειμώνα, αλλά με μια ευθύγραμμη προοδευτική σχέσ</w:t>
      </w:r>
      <w:r>
        <w:rPr>
          <w:rFonts w:eastAsia="Times New Roman" w:cs="Times New Roman"/>
          <w:szCs w:val="24"/>
        </w:rPr>
        <w:t>η η οποία είναι πολύ φιλική προς αυτά.</w:t>
      </w:r>
    </w:p>
    <w:p w14:paraId="7FDB7650"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 xml:space="preserve">Έχουμε ρυθμίσει το κοινωνικό τιμολόγιο. Εντάσσονται όλοι όσοι πήραν μέρισμα και αυτοί που είναι με εισόδημα κοινωνικής αλληλεγγύης πήραν τεράστια έκπτωση 70%. </w:t>
      </w:r>
      <w:r>
        <w:rPr>
          <w:rFonts w:eastAsia="Times New Roman" w:cs="Times New Roman"/>
          <w:szCs w:val="24"/>
        </w:rPr>
        <w:t>Φ</w:t>
      </w:r>
      <w:r>
        <w:rPr>
          <w:rFonts w:eastAsia="Times New Roman" w:cs="Times New Roman"/>
          <w:szCs w:val="24"/>
        </w:rPr>
        <w:t>τιάξαμε και το ταμείο για όσους χάνουν το κοινωνικό τιμολ</w:t>
      </w:r>
      <w:r>
        <w:rPr>
          <w:rFonts w:eastAsia="Times New Roman" w:cs="Times New Roman"/>
          <w:szCs w:val="24"/>
        </w:rPr>
        <w:t>όγιο, λόγω αδυναμίας πληρωμής, προκειμένου να μπορούν να προσφύγουν σε ένα ταμείο, το οποίο θα πληρώνει τους λογαριασμούς τους, προκειμένου να επανασυνδεθούν.</w:t>
      </w:r>
    </w:p>
    <w:p w14:paraId="7FDB7651"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Άρα τη δέσμευσή μας «κανένα νοικοκυριό με μαγκάλι» μάλλον την πετύχαμε!</w:t>
      </w:r>
    </w:p>
    <w:p w14:paraId="7FDB7652"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FDB7653" w14:textId="77777777" w:rsidR="00F04917" w:rsidRDefault="00B728C3">
      <w:pPr>
        <w:spacing w:after="0"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του ΣΥΡΙΖΑ)</w:t>
      </w:r>
    </w:p>
    <w:p w14:paraId="7FDB7654"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Υπουργέ.</w:t>
      </w:r>
    </w:p>
    <w:p w14:paraId="7FDB7655" w14:textId="77777777" w:rsidR="00F04917" w:rsidRDefault="00B728C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πριν ολοκληρώσουμε την αποψινή συνεδρίαση, θέλω να σας ενημερώσω ότι απομένουν δεκαεπτά ομιλητές για την αυριανή συνεδρίαση, καθώς </w:t>
      </w:r>
      <w:r>
        <w:rPr>
          <w:rFonts w:eastAsia="Times New Roman" w:cs="Times New Roman"/>
          <w:szCs w:val="24"/>
        </w:rPr>
        <w:t xml:space="preserve">και επτά από τους οκτώ Κοινοβουλευτικούς Εκπροσώπους, μιας και ο κ. </w:t>
      </w:r>
      <w:proofErr w:type="spellStart"/>
      <w:r>
        <w:rPr>
          <w:rFonts w:eastAsia="Times New Roman" w:cs="Times New Roman"/>
          <w:szCs w:val="24"/>
        </w:rPr>
        <w:t>Δένδιας</w:t>
      </w:r>
      <w:proofErr w:type="spellEnd"/>
      <w:r>
        <w:rPr>
          <w:rFonts w:eastAsia="Times New Roman" w:cs="Times New Roman"/>
          <w:szCs w:val="24"/>
        </w:rPr>
        <w:t xml:space="preserve"> έχει τοποθετηθεί. Είναι, επίσης, οι δευτερολογίες, οι ομιλίες των Υπουργών και εάν υπάρξει, κάποιος Πολιτικός Αρχηγός, ο οποίος θα θέλει να τοποθετηθεί. </w:t>
      </w:r>
    </w:p>
    <w:p w14:paraId="7FDB7656" w14:textId="77777777" w:rsidR="00F04917" w:rsidRDefault="00B728C3">
      <w:pPr>
        <w:spacing w:after="0" w:line="600" w:lineRule="auto"/>
        <w:ind w:firstLine="720"/>
        <w:jc w:val="both"/>
        <w:rPr>
          <w:rFonts w:eastAsia="Times New Roman" w:cs="Times New Roman"/>
          <w:b/>
          <w:szCs w:val="24"/>
        </w:rPr>
      </w:pPr>
      <w:r>
        <w:rPr>
          <w:rFonts w:eastAsia="Times New Roman" w:cs="Times New Roman"/>
          <w:szCs w:val="24"/>
        </w:rPr>
        <w:t>Κυρίες και κύριοι συνάδελφ</w:t>
      </w:r>
      <w:r>
        <w:rPr>
          <w:rFonts w:eastAsia="Times New Roman" w:cs="Times New Roman"/>
          <w:szCs w:val="24"/>
        </w:rPr>
        <w:t>οι, δέχεστε στο σημείο αυτό να λύσουμε τη συνεδρίαση;</w:t>
      </w:r>
    </w:p>
    <w:p w14:paraId="7FDB7657" w14:textId="77777777" w:rsidR="00F04917" w:rsidRDefault="00B728C3">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FDB7658" w14:textId="77777777" w:rsidR="00F04917" w:rsidRDefault="00B728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Σώματος και ώρα 21.59΄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Τετάρτη 25 Απριλίου 2018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w:t>
      </w:r>
      <w:r>
        <w:rPr>
          <w:rFonts w:eastAsia="Times New Roman" w:cs="Times New Roman"/>
          <w:szCs w:val="24"/>
        </w:rPr>
        <w:t>σ</w:t>
      </w:r>
      <w:r>
        <w:rPr>
          <w:rFonts w:eastAsia="Times New Roman" w:cs="Times New Roman"/>
          <w:szCs w:val="24"/>
        </w:rPr>
        <w:t>υνέχιση της συζήτησης και ψήφιση επί της αρχής, των άρθρων και του συνόλου 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«Διαρθρωτικά μέτρα </w:t>
      </w:r>
      <w:r>
        <w:rPr>
          <w:rFonts w:eastAsia="Times New Roman" w:cs="Times New Roman"/>
          <w:szCs w:val="24"/>
        </w:rPr>
        <w:t xml:space="preserve">για την πρόσβαση </w:t>
      </w:r>
      <w:r>
        <w:rPr>
          <w:rFonts w:eastAsia="Times New Roman" w:cs="Times New Roman"/>
          <w:szCs w:val="24"/>
        </w:rPr>
        <w:lastRenderedPageBreak/>
        <w:t xml:space="preserve">στο λιγνίτη και το περαιτέρω άνοιγμα της </w:t>
      </w:r>
      <w:proofErr w:type="spellStart"/>
      <w:r>
        <w:rPr>
          <w:rFonts w:eastAsia="Times New Roman" w:cs="Times New Roman"/>
          <w:szCs w:val="24"/>
        </w:rPr>
        <w:t>χονδρεμπορικής</w:t>
      </w:r>
      <w:proofErr w:type="spellEnd"/>
      <w:r>
        <w:rPr>
          <w:rFonts w:eastAsia="Times New Roman" w:cs="Times New Roman"/>
          <w:szCs w:val="24"/>
        </w:rPr>
        <w:t xml:space="preserve"> αγοράς ηλεκτρισμού και άλλες διατάξεις».</w:t>
      </w:r>
    </w:p>
    <w:p w14:paraId="7FDB7659" w14:textId="77777777" w:rsidR="00F04917" w:rsidRDefault="00B728C3">
      <w:pPr>
        <w:spacing w:after="0" w:line="600" w:lineRule="auto"/>
        <w:rPr>
          <w:rFonts w:eastAsia="Times New Roman" w:cs="Times New Roman"/>
          <w:b/>
          <w:bCs/>
          <w:szCs w:val="24"/>
        </w:rPr>
      </w:pPr>
      <w:r>
        <w:rPr>
          <w:rFonts w:eastAsia="Times New Roman" w:cs="Times New Roman"/>
          <w:b/>
          <w:bCs/>
          <w:szCs w:val="24"/>
        </w:rPr>
        <w:t>Ο ΠΡΟΕΔΡΟΣ                                                                       ΟΙ ΓΡΑΜΜΑΤΕΙΣ</w:t>
      </w:r>
    </w:p>
    <w:sectPr w:rsidR="00F049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flouda">
    <w15:presenceInfo w15:providerId="None" w15:userId="ch.flou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NMshKdJMU0NOkrF3Uph/b0jbksE=" w:salt="+b/t/9ynVOX9eqD3Pj5k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17"/>
    <w:rsid w:val="008B0F16"/>
    <w:rsid w:val="00B728C3"/>
    <w:rsid w:val="00F049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73A6"/>
  <w15:docId w15:val="{58FD1F33-8AFD-45DE-AC14-3C6E38CB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418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341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616</MetadataID>
    <Session xmlns="641f345b-441b-4b81-9152-adc2e73ba5e1">Γ´</Session>
    <Date xmlns="641f345b-441b-4b81-9152-adc2e73ba5e1">2018-04-23T21:00:00+00:00</Date>
    <Status xmlns="641f345b-441b-4b81-9152-adc2e73ba5e1">
      <Url>http://srv-sp1/praktika/Lists/Incoming_Metadata/EditForm.aspx?ID=616&amp;Source=/praktika/Recordings_Library/Forms/AllItems.aspx</Url>
      <Description>Δημοσιεύτηκε</Description>
    </Status>
    <Meeting xmlns="641f345b-441b-4b81-9152-adc2e73ba5e1">ΡΒ´</Meeting>
  </documentManagement>
</p:properties>
</file>

<file path=customXml/itemProps1.xml><?xml version="1.0" encoding="utf-8"?>
<ds:datastoreItem xmlns:ds="http://schemas.openxmlformats.org/officeDocument/2006/customXml" ds:itemID="{D95A294E-9984-4A4A-9604-0F1829CFB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B7554-6195-447C-A018-87C1B3E09093}">
  <ds:schemaRefs>
    <ds:schemaRef ds:uri="http://schemas.microsoft.com/sharepoint/v3/contenttype/forms"/>
  </ds:schemaRefs>
</ds:datastoreItem>
</file>

<file path=customXml/itemProps3.xml><?xml version="1.0" encoding="utf-8"?>
<ds:datastoreItem xmlns:ds="http://schemas.openxmlformats.org/officeDocument/2006/customXml" ds:itemID="{67738053-E904-4D4D-801E-8B348D0E048F}">
  <ds:schemaRef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157</Pages>
  <Words>29846</Words>
  <Characters>161170</Characters>
  <Application>Microsoft Office Word</Application>
  <DocSecurity>0</DocSecurity>
  <Lines>1343</Lines>
  <Paragraphs>381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190635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ch.flouda</cp:lastModifiedBy>
  <cp:revision>2</cp:revision>
  <dcterms:created xsi:type="dcterms:W3CDTF">2018-05-04T10:22:00Z</dcterms:created>
  <dcterms:modified xsi:type="dcterms:W3CDTF">2018-05-04T10:22:00Z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