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4C75F" w14:textId="77777777" w:rsidR="002101D6" w:rsidRPr="002101D6" w:rsidRDefault="002101D6" w:rsidP="002101D6">
      <w:pPr>
        <w:spacing w:after="0" w:line="360" w:lineRule="auto"/>
        <w:rPr>
          <w:ins w:id="0" w:author="Φλούδα Χριστίνα" w:date="2019-03-06T10:47:00Z"/>
          <w:rFonts w:eastAsia="Times New Roman"/>
          <w:szCs w:val="24"/>
          <w:lang w:eastAsia="en-US"/>
        </w:rPr>
      </w:pPr>
      <w:ins w:id="1" w:author="Φλούδα Χριστίνα" w:date="2019-03-06T10:47:00Z">
        <w:r w:rsidRPr="002101D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48181F1" w14:textId="77777777" w:rsidR="002101D6" w:rsidRPr="002101D6" w:rsidRDefault="002101D6" w:rsidP="002101D6">
      <w:pPr>
        <w:spacing w:after="0" w:line="360" w:lineRule="auto"/>
        <w:rPr>
          <w:ins w:id="2" w:author="Φλούδα Χριστίνα" w:date="2019-03-06T10:47:00Z"/>
          <w:rFonts w:eastAsia="Times New Roman"/>
          <w:szCs w:val="24"/>
          <w:lang w:eastAsia="en-US"/>
        </w:rPr>
      </w:pPr>
    </w:p>
    <w:p w14:paraId="5762F342" w14:textId="77777777" w:rsidR="002101D6" w:rsidRPr="002101D6" w:rsidRDefault="002101D6" w:rsidP="002101D6">
      <w:pPr>
        <w:spacing w:after="0" w:line="360" w:lineRule="auto"/>
        <w:rPr>
          <w:ins w:id="3" w:author="Φλούδα Χριστίνα" w:date="2019-03-06T10:47:00Z"/>
          <w:rFonts w:eastAsia="Times New Roman"/>
          <w:szCs w:val="24"/>
          <w:lang w:eastAsia="en-US"/>
        </w:rPr>
      </w:pPr>
      <w:ins w:id="4" w:author="Φλούδα Χριστίνα" w:date="2019-03-06T10:47:00Z">
        <w:r w:rsidRPr="002101D6">
          <w:rPr>
            <w:rFonts w:eastAsia="Times New Roman"/>
            <w:szCs w:val="24"/>
            <w:lang w:eastAsia="en-US"/>
          </w:rPr>
          <w:t>ΠΙΝΑΚΑΣ ΠΕΡΙΕΧΟΜΕΝΩΝ</w:t>
        </w:r>
      </w:ins>
    </w:p>
    <w:p w14:paraId="0A1B1CB9" w14:textId="77777777" w:rsidR="002101D6" w:rsidRPr="002101D6" w:rsidRDefault="002101D6" w:rsidP="002101D6">
      <w:pPr>
        <w:spacing w:after="0" w:line="360" w:lineRule="auto"/>
        <w:rPr>
          <w:ins w:id="5" w:author="Φλούδα Χριστίνα" w:date="2019-03-06T10:47:00Z"/>
          <w:rFonts w:eastAsia="Times New Roman"/>
          <w:szCs w:val="24"/>
          <w:lang w:eastAsia="en-US"/>
        </w:rPr>
      </w:pPr>
      <w:ins w:id="6" w:author="Φλούδα Χριστίνα" w:date="2019-03-06T10:47:00Z">
        <w:r w:rsidRPr="002101D6">
          <w:rPr>
            <w:rFonts w:eastAsia="Times New Roman"/>
            <w:szCs w:val="24"/>
            <w:lang w:eastAsia="en-US"/>
          </w:rPr>
          <w:t xml:space="preserve">ΙΖ΄ ΠΕΡΙΟΔΟΣ </w:t>
        </w:r>
      </w:ins>
    </w:p>
    <w:p w14:paraId="4D298E58" w14:textId="77777777" w:rsidR="002101D6" w:rsidRPr="002101D6" w:rsidRDefault="002101D6" w:rsidP="002101D6">
      <w:pPr>
        <w:spacing w:after="0" w:line="360" w:lineRule="auto"/>
        <w:rPr>
          <w:ins w:id="7" w:author="Φλούδα Χριστίνα" w:date="2019-03-06T10:47:00Z"/>
          <w:rFonts w:eastAsia="Times New Roman"/>
          <w:szCs w:val="24"/>
          <w:lang w:eastAsia="en-US"/>
        </w:rPr>
      </w:pPr>
      <w:ins w:id="8" w:author="Φλούδα Χριστίνα" w:date="2019-03-06T10:47:00Z">
        <w:r w:rsidRPr="002101D6">
          <w:rPr>
            <w:rFonts w:eastAsia="Times New Roman"/>
            <w:szCs w:val="24"/>
            <w:lang w:eastAsia="en-US"/>
          </w:rPr>
          <w:t>ΠΡΟΕΔΡΕΥΟΜΕΝΗΣ ΚΟΙΝΟΒΟΥΛΕΥΤΙΚΗΣ ΔΗΜΟΚΡΑΤΙΑΣ</w:t>
        </w:r>
      </w:ins>
    </w:p>
    <w:p w14:paraId="4E469518" w14:textId="77777777" w:rsidR="002101D6" w:rsidRPr="002101D6" w:rsidRDefault="002101D6" w:rsidP="002101D6">
      <w:pPr>
        <w:spacing w:after="0" w:line="360" w:lineRule="auto"/>
        <w:rPr>
          <w:ins w:id="9" w:author="Φλούδα Χριστίνα" w:date="2019-03-06T10:47:00Z"/>
          <w:rFonts w:eastAsia="Times New Roman"/>
          <w:szCs w:val="24"/>
          <w:lang w:eastAsia="en-US"/>
        </w:rPr>
      </w:pPr>
      <w:ins w:id="10" w:author="Φλούδα Χριστίνα" w:date="2019-03-06T10:47:00Z">
        <w:r w:rsidRPr="002101D6">
          <w:rPr>
            <w:rFonts w:eastAsia="Times New Roman"/>
            <w:szCs w:val="24"/>
            <w:lang w:eastAsia="en-US"/>
          </w:rPr>
          <w:t>ΣΥΝΟΔΟΣ Δ΄</w:t>
        </w:r>
      </w:ins>
    </w:p>
    <w:p w14:paraId="04D28C5E" w14:textId="77777777" w:rsidR="002101D6" w:rsidRPr="002101D6" w:rsidRDefault="002101D6" w:rsidP="002101D6">
      <w:pPr>
        <w:spacing w:after="0" w:line="360" w:lineRule="auto"/>
        <w:rPr>
          <w:ins w:id="11" w:author="Φλούδα Χριστίνα" w:date="2019-03-06T10:47:00Z"/>
          <w:rFonts w:eastAsia="Times New Roman"/>
          <w:szCs w:val="24"/>
          <w:lang w:eastAsia="en-US"/>
        </w:rPr>
      </w:pPr>
    </w:p>
    <w:p w14:paraId="1C5FB30A" w14:textId="77777777" w:rsidR="002101D6" w:rsidRPr="002101D6" w:rsidRDefault="002101D6" w:rsidP="002101D6">
      <w:pPr>
        <w:spacing w:after="0" w:line="360" w:lineRule="auto"/>
        <w:rPr>
          <w:ins w:id="12" w:author="Φλούδα Χριστίνα" w:date="2019-03-06T10:47:00Z"/>
          <w:rFonts w:eastAsia="Times New Roman"/>
          <w:szCs w:val="24"/>
          <w:lang w:eastAsia="en-US"/>
        </w:rPr>
      </w:pPr>
      <w:ins w:id="13" w:author="Φλούδα Χριστίνα" w:date="2019-03-06T10:47:00Z">
        <w:r w:rsidRPr="002101D6">
          <w:rPr>
            <w:rFonts w:eastAsia="Times New Roman"/>
            <w:szCs w:val="24"/>
            <w:lang w:eastAsia="en-US"/>
          </w:rPr>
          <w:t>ΣΥΝΕΔΡΙΑΣΗ ΠΕ΄</w:t>
        </w:r>
      </w:ins>
    </w:p>
    <w:p w14:paraId="1E6445A6" w14:textId="77777777" w:rsidR="002101D6" w:rsidRPr="002101D6" w:rsidRDefault="002101D6" w:rsidP="002101D6">
      <w:pPr>
        <w:spacing w:after="0" w:line="360" w:lineRule="auto"/>
        <w:rPr>
          <w:ins w:id="14" w:author="Φλούδα Χριστίνα" w:date="2019-03-06T10:47:00Z"/>
          <w:rFonts w:eastAsia="Times New Roman"/>
          <w:szCs w:val="24"/>
          <w:lang w:eastAsia="en-US"/>
        </w:rPr>
      </w:pPr>
      <w:ins w:id="15" w:author="Φλούδα Χριστίνα" w:date="2019-03-06T10:47:00Z">
        <w:r w:rsidRPr="002101D6">
          <w:rPr>
            <w:rFonts w:eastAsia="Times New Roman"/>
            <w:szCs w:val="24"/>
            <w:lang w:eastAsia="en-US"/>
          </w:rPr>
          <w:t>Τετάρτη  27 Φεβρουαρίου 2019</w:t>
        </w:r>
      </w:ins>
    </w:p>
    <w:p w14:paraId="07D0C1EE" w14:textId="77777777" w:rsidR="002101D6" w:rsidRPr="002101D6" w:rsidRDefault="002101D6" w:rsidP="002101D6">
      <w:pPr>
        <w:spacing w:after="0" w:line="360" w:lineRule="auto"/>
        <w:rPr>
          <w:ins w:id="16" w:author="Φλούδα Χριστίνα" w:date="2019-03-06T10:47:00Z"/>
          <w:rFonts w:eastAsia="Times New Roman"/>
          <w:szCs w:val="24"/>
          <w:lang w:eastAsia="en-US"/>
        </w:rPr>
      </w:pPr>
    </w:p>
    <w:p w14:paraId="6EAC8C05" w14:textId="77777777" w:rsidR="002101D6" w:rsidRPr="002101D6" w:rsidRDefault="002101D6" w:rsidP="002101D6">
      <w:pPr>
        <w:spacing w:after="0" w:line="360" w:lineRule="auto"/>
        <w:rPr>
          <w:ins w:id="17" w:author="Φλούδα Χριστίνα" w:date="2019-03-06T10:47:00Z"/>
          <w:rFonts w:eastAsia="Times New Roman"/>
          <w:szCs w:val="24"/>
          <w:lang w:eastAsia="en-US"/>
        </w:rPr>
      </w:pPr>
      <w:ins w:id="18" w:author="Φλούδα Χριστίνα" w:date="2019-03-06T10:47:00Z">
        <w:r w:rsidRPr="002101D6">
          <w:rPr>
            <w:rFonts w:eastAsia="Times New Roman"/>
            <w:szCs w:val="24"/>
            <w:lang w:eastAsia="en-US"/>
          </w:rPr>
          <w:t>ΘΕΜΑΤΑ</w:t>
        </w:r>
      </w:ins>
    </w:p>
    <w:p w14:paraId="6C847D5F" w14:textId="77777777" w:rsidR="002101D6" w:rsidRPr="002101D6" w:rsidRDefault="002101D6" w:rsidP="002101D6">
      <w:pPr>
        <w:spacing w:after="0" w:line="360" w:lineRule="auto"/>
        <w:rPr>
          <w:ins w:id="19" w:author="Φλούδα Χριστίνα" w:date="2019-03-06T10:47:00Z"/>
          <w:rFonts w:eastAsia="Times New Roman"/>
          <w:szCs w:val="24"/>
          <w:lang w:eastAsia="en-US"/>
        </w:rPr>
      </w:pPr>
      <w:ins w:id="20" w:author="Φλούδα Χριστίνα" w:date="2019-03-06T10:47:00Z">
        <w:r w:rsidRPr="002101D6">
          <w:rPr>
            <w:rFonts w:eastAsia="Times New Roman"/>
            <w:szCs w:val="24"/>
            <w:lang w:eastAsia="en-US"/>
          </w:rPr>
          <w:t xml:space="preserve"> </w:t>
        </w:r>
        <w:r w:rsidRPr="002101D6">
          <w:rPr>
            <w:rFonts w:eastAsia="Times New Roman"/>
            <w:szCs w:val="24"/>
            <w:lang w:eastAsia="en-US"/>
          </w:rPr>
          <w:br/>
          <w:t xml:space="preserve">Α. ΕΙΔΙΚΑ ΘΕΜΑΤΑ </w:t>
        </w:r>
        <w:r w:rsidRPr="002101D6">
          <w:rPr>
            <w:rFonts w:eastAsia="Times New Roman"/>
            <w:szCs w:val="24"/>
            <w:lang w:eastAsia="en-US"/>
          </w:rPr>
          <w:br/>
          <w:t xml:space="preserve">1. Επικύρωση Πρακτικών, σελ. </w:t>
        </w:r>
        <w:r w:rsidRPr="002101D6">
          <w:rPr>
            <w:rFonts w:eastAsia="Times New Roman"/>
            <w:szCs w:val="24"/>
            <w:lang w:eastAsia="en-US"/>
          </w:rPr>
          <w:br/>
          <w:t xml:space="preserve">2.  Άδεια απουσίας των Βουλευτών κ.κ. Θ. </w:t>
        </w:r>
        <w:proofErr w:type="spellStart"/>
        <w:r w:rsidRPr="002101D6">
          <w:rPr>
            <w:rFonts w:eastAsia="Times New Roman"/>
            <w:szCs w:val="24"/>
            <w:lang w:eastAsia="en-US"/>
          </w:rPr>
          <w:t>Φορτσάκη</w:t>
        </w:r>
        <w:proofErr w:type="spellEnd"/>
        <w:r w:rsidRPr="002101D6">
          <w:rPr>
            <w:rFonts w:eastAsia="Times New Roman"/>
            <w:szCs w:val="24"/>
            <w:lang w:eastAsia="en-US"/>
          </w:rPr>
          <w:t xml:space="preserve"> και Ι. Κεφαλογιάννη, σελ. </w:t>
        </w:r>
        <w:r w:rsidRPr="002101D6">
          <w:rPr>
            <w:rFonts w:eastAsia="Times New Roman"/>
            <w:szCs w:val="24"/>
            <w:lang w:eastAsia="en-US"/>
          </w:rPr>
          <w:br/>
          <w:t xml:space="preserve">3. Ανακοινώνεται ότι τη συνεδρίαση παρακολουθούν μαθητές από το 6ο Γυμνάσιο Πετρούπολης, το 3ο Δημοτικό Σχολείο Γέρακα και το Λύκειο «ΓΕΝΝΑΔΕΙΟΣ ΕΚΠΑΙΔΕΥΤΙΚΗ», σελ. </w:t>
        </w:r>
        <w:r w:rsidRPr="002101D6">
          <w:rPr>
            <w:rFonts w:eastAsia="Times New Roman"/>
            <w:szCs w:val="24"/>
            <w:lang w:eastAsia="en-US"/>
          </w:rPr>
          <w:br/>
          <w:t xml:space="preserve">4. Επί διαδικαστικού θέματος, σελ. </w:t>
        </w:r>
        <w:r w:rsidRPr="002101D6">
          <w:rPr>
            <w:rFonts w:eastAsia="Times New Roman"/>
            <w:szCs w:val="24"/>
            <w:lang w:eastAsia="en-US"/>
          </w:rPr>
          <w:br/>
          <w:t xml:space="preserve">5. Επί προσωπικού θέματος, σελ. </w:t>
        </w:r>
        <w:r w:rsidRPr="002101D6">
          <w:rPr>
            <w:rFonts w:eastAsia="Times New Roman"/>
            <w:szCs w:val="24"/>
            <w:lang w:eastAsia="en-US"/>
          </w:rPr>
          <w:br/>
          <w:t xml:space="preserve"> </w:t>
        </w:r>
        <w:r w:rsidRPr="002101D6">
          <w:rPr>
            <w:rFonts w:eastAsia="Times New Roman"/>
            <w:szCs w:val="24"/>
            <w:lang w:eastAsia="en-US"/>
          </w:rPr>
          <w:br/>
          <w:t xml:space="preserve">Β. ΚΟΙΝΟΒΟΥΛΕΥΤΙΚΟΣ ΕΛΕΓΧΟΣ </w:t>
        </w:r>
        <w:r w:rsidRPr="002101D6">
          <w:rPr>
            <w:rFonts w:eastAsia="Times New Roman"/>
            <w:szCs w:val="24"/>
            <w:lang w:eastAsia="en-US"/>
          </w:rPr>
          <w:br/>
          <w:t xml:space="preserve">Ανακοίνωση του δελτίου επικαίρων ερωτήσεων της Πέμπτης 28 Φεβρουαρίου 2019, σελ. </w:t>
        </w:r>
        <w:r w:rsidRPr="002101D6">
          <w:rPr>
            <w:rFonts w:eastAsia="Times New Roman"/>
            <w:szCs w:val="24"/>
            <w:lang w:eastAsia="en-US"/>
          </w:rPr>
          <w:br/>
          <w:t xml:space="preserve"> </w:t>
        </w:r>
        <w:r w:rsidRPr="002101D6">
          <w:rPr>
            <w:rFonts w:eastAsia="Times New Roman"/>
            <w:szCs w:val="24"/>
            <w:lang w:eastAsia="en-US"/>
          </w:rPr>
          <w:br/>
          <w:t xml:space="preserve">Γ. ΝΟΜΟΘΕΤΙΚΗ ΕΡΓΑΣΙΑ </w:t>
        </w:r>
        <w:r w:rsidRPr="002101D6">
          <w:rPr>
            <w:rFonts w:eastAsia="Times New Roman"/>
            <w:szCs w:val="24"/>
            <w:lang w:eastAsia="en-US"/>
          </w:rPr>
          <w:br/>
          <w:t>1. Κατάθεση Εκθέσεων Διαρκών Επιτροπών:</w:t>
        </w:r>
        <w:r w:rsidRPr="002101D6">
          <w:rPr>
            <w:rFonts w:eastAsia="Times New Roman"/>
            <w:szCs w:val="24"/>
            <w:lang w:eastAsia="en-US"/>
          </w:rPr>
          <w:br/>
          <w:t xml:space="preserve">    α) Η Διαρκής Επιτροπή Μορφωτικών Υποθέσεων καταθέτει την έκθεσή της στο σχέδιο νόμου του Υπουργείου Πολιτισμού και Αθλητισμού: « Ίδρυση παιδικού σταθμού στο Υπουργείο Πολιτισμού και Αθλητισμού, ρύθμιση θεμάτων του Ταμείου Αλληλοβοηθείας Υπαλλήλων Υπουργείου Πολιτισμού και Αθλητισμού, κατάργηση του Οργανισμού Ανέγερσης Νέου Μουσείου Ακρόπολης και άλλες διατάξεις», σελ. </w:t>
        </w:r>
        <w:r w:rsidRPr="002101D6">
          <w:rPr>
            <w:rFonts w:eastAsia="Times New Roman"/>
            <w:szCs w:val="24"/>
            <w:lang w:eastAsia="en-US"/>
          </w:rPr>
          <w:br/>
          <w:t xml:space="preserve">    γ) Η Διαρκής Επιτροπή Κοινωνικών Υποθέσεων καταθέτει την  Έκθεσή της στο σχέδιο νόμου του Υπουργείου Υγείας: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 σελ. </w:t>
        </w:r>
        <w:r w:rsidRPr="002101D6">
          <w:rPr>
            <w:rFonts w:eastAsia="Times New Roman"/>
            <w:szCs w:val="24"/>
            <w:lang w:eastAsia="en-US"/>
          </w:rPr>
          <w:br/>
          <w:t xml:space="preserve">2. Συζήτηση και ψήφιση επί της αρχής, των άρθρων και του συνόλου του σχεδίου νόμου: « Ίδρυση παιδικού σταθμού στο Υπουργείο Πολιτισμού και Αθλητισμού, ρύθμιση θεμάτων του Ταμείου Αλληλοβοηθείας Υπαλλήλων Υπουργείου Πολιτισμού και Αθλητισμού, κατάργηση του Οργανισμού Ανέγερσης Νέου Μουσείου Ακρόπολης και άλλες διατάξεις», σελ. </w:t>
        </w:r>
        <w:r w:rsidRPr="002101D6">
          <w:rPr>
            <w:rFonts w:eastAsia="Times New Roman"/>
            <w:szCs w:val="24"/>
            <w:lang w:eastAsia="en-US"/>
          </w:rPr>
          <w:br/>
          <w:t xml:space="preserve"> </w:t>
        </w:r>
        <w:r w:rsidRPr="002101D6">
          <w:rPr>
            <w:rFonts w:eastAsia="Times New Roman"/>
            <w:szCs w:val="24"/>
            <w:lang w:eastAsia="en-US"/>
          </w:rPr>
          <w:br/>
          <w:t>ΠΡΟΕΔΡΕΥΟΝΤΕΣ</w:t>
        </w:r>
      </w:ins>
    </w:p>
    <w:p w14:paraId="31CA9289" w14:textId="77777777" w:rsidR="002101D6" w:rsidRPr="002101D6" w:rsidRDefault="002101D6" w:rsidP="002101D6">
      <w:pPr>
        <w:spacing w:after="0" w:line="360" w:lineRule="auto"/>
        <w:rPr>
          <w:ins w:id="21" w:author="Φλούδα Χριστίνα" w:date="2019-03-06T10:47:00Z"/>
          <w:rFonts w:eastAsia="Times New Roman"/>
          <w:szCs w:val="24"/>
          <w:lang w:eastAsia="en-US"/>
        </w:rPr>
      </w:pPr>
      <w:ins w:id="22" w:author="Φλούδα Χριστίνα" w:date="2019-03-06T10:47:00Z">
        <w:r w:rsidRPr="002101D6">
          <w:rPr>
            <w:rFonts w:eastAsia="Times New Roman"/>
            <w:szCs w:val="24"/>
            <w:lang w:eastAsia="en-US"/>
          </w:rPr>
          <w:t>ΒΑΡΕΜΕΝΟΣ Γ. , σελ.</w:t>
        </w:r>
        <w:r w:rsidRPr="002101D6">
          <w:rPr>
            <w:rFonts w:eastAsia="Times New Roman"/>
            <w:szCs w:val="24"/>
            <w:lang w:eastAsia="en-US"/>
          </w:rPr>
          <w:br/>
          <w:t>ΚΡΕΜΑΣΤΙΝΟΣ Δ. , σελ.</w:t>
        </w:r>
        <w:r w:rsidRPr="002101D6">
          <w:rPr>
            <w:rFonts w:eastAsia="Times New Roman"/>
            <w:szCs w:val="24"/>
            <w:lang w:eastAsia="en-US"/>
          </w:rPr>
          <w:br/>
          <w:t>ΛΑΜΠΡΟΥΛΗΣ Γ. , σελ.</w:t>
        </w:r>
        <w:r w:rsidRPr="002101D6">
          <w:rPr>
            <w:rFonts w:eastAsia="Times New Roman"/>
            <w:szCs w:val="24"/>
            <w:lang w:eastAsia="en-US"/>
          </w:rPr>
          <w:br/>
        </w:r>
        <w:r w:rsidRPr="002101D6">
          <w:rPr>
            <w:rFonts w:eastAsia="Times New Roman"/>
            <w:szCs w:val="24"/>
            <w:lang w:eastAsia="en-US"/>
          </w:rPr>
          <w:br/>
        </w:r>
      </w:ins>
    </w:p>
    <w:p w14:paraId="43645056" w14:textId="77777777" w:rsidR="002101D6" w:rsidRPr="002101D6" w:rsidRDefault="002101D6" w:rsidP="002101D6">
      <w:pPr>
        <w:spacing w:after="0" w:line="360" w:lineRule="auto"/>
        <w:rPr>
          <w:ins w:id="23" w:author="Φλούδα Χριστίνα" w:date="2019-03-06T10:47:00Z"/>
          <w:rFonts w:eastAsia="Times New Roman"/>
          <w:szCs w:val="24"/>
          <w:lang w:eastAsia="en-US"/>
        </w:rPr>
      </w:pPr>
      <w:ins w:id="24" w:author="Φλούδα Χριστίνα" w:date="2019-03-06T10:47:00Z">
        <w:r w:rsidRPr="002101D6">
          <w:rPr>
            <w:rFonts w:eastAsia="Times New Roman"/>
            <w:szCs w:val="24"/>
            <w:lang w:eastAsia="en-US"/>
          </w:rPr>
          <w:t>ΟΜΙΛΗΤΕΣ</w:t>
        </w:r>
      </w:ins>
    </w:p>
    <w:p w14:paraId="501CB6FC" w14:textId="7A6AC06A" w:rsidR="002101D6" w:rsidRDefault="002101D6" w:rsidP="002101D6">
      <w:pPr>
        <w:spacing w:line="600" w:lineRule="auto"/>
        <w:ind w:firstLine="720"/>
        <w:jc w:val="center"/>
        <w:rPr>
          <w:ins w:id="25" w:author="Φλούδα Χριστίνα" w:date="2019-03-06T10:47:00Z"/>
          <w:rFonts w:eastAsia="Times New Roman" w:cs="Times New Roman"/>
          <w:szCs w:val="24"/>
        </w:rPr>
      </w:pPr>
      <w:ins w:id="26" w:author="Φλούδα Χριστίνα" w:date="2019-03-06T10:47:00Z">
        <w:r w:rsidRPr="002101D6">
          <w:rPr>
            <w:rFonts w:eastAsia="Times New Roman"/>
            <w:szCs w:val="24"/>
            <w:lang w:eastAsia="en-US"/>
          </w:rPr>
          <w:br/>
          <w:t>Α. Επί διαδικαστικού θέματος:</w:t>
        </w:r>
        <w:r w:rsidRPr="002101D6">
          <w:rPr>
            <w:rFonts w:eastAsia="Times New Roman"/>
            <w:szCs w:val="24"/>
            <w:lang w:eastAsia="en-US"/>
          </w:rPr>
          <w:br/>
          <w:t>ΑΪΒΑΤΙΔΗΣ Ι. , σελ.</w:t>
        </w:r>
        <w:r w:rsidRPr="002101D6">
          <w:rPr>
            <w:rFonts w:eastAsia="Times New Roman"/>
            <w:szCs w:val="24"/>
            <w:lang w:eastAsia="en-US"/>
          </w:rPr>
          <w:br/>
          <w:t>ΒΑΚΗ Φ. , σελ.</w:t>
        </w:r>
        <w:r w:rsidRPr="002101D6">
          <w:rPr>
            <w:rFonts w:eastAsia="Times New Roman"/>
            <w:szCs w:val="24"/>
            <w:lang w:eastAsia="en-US"/>
          </w:rPr>
          <w:br/>
          <w:t>ΒΑΡΕΜΕΝΟΣ Γ. , σελ.</w:t>
        </w:r>
        <w:r w:rsidRPr="002101D6">
          <w:rPr>
            <w:rFonts w:eastAsia="Times New Roman"/>
            <w:szCs w:val="24"/>
            <w:lang w:eastAsia="en-US"/>
          </w:rPr>
          <w:br/>
          <w:t>ΔΡΑΓΑΣΑΚΗΣ Ι. , σελ.</w:t>
        </w:r>
        <w:r w:rsidRPr="002101D6">
          <w:rPr>
            <w:rFonts w:eastAsia="Times New Roman"/>
            <w:szCs w:val="24"/>
            <w:lang w:eastAsia="en-US"/>
          </w:rPr>
          <w:br/>
          <w:t>ΗΛΙΟΠΟΥΛΟΣ Π. , σελ.</w:t>
        </w:r>
        <w:r w:rsidRPr="002101D6">
          <w:rPr>
            <w:rFonts w:eastAsia="Times New Roman"/>
            <w:szCs w:val="24"/>
            <w:lang w:eastAsia="en-US"/>
          </w:rPr>
          <w:br/>
          <w:t>ΚΡΕΜΑΣΤΙΝΟΣ Δ. , σελ.</w:t>
        </w:r>
        <w:r w:rsidRPr="002101D6">
          <w:rPr>
            <w:rFonts w:eastAsia="Times New Roman"/>
            <w:szCs w:val="24"/>
            <w:lang w:eastAsia="en-US"/>
          </w:rPr>
          <w:br/>
          <w:t>ΛΑΜΠΡΟΥΛΗΣ Γ. , σελ.</w:t>
        </w:r>
        <w:r w:rsidRPr="002101D6">
          <w:rPr>
            <w:rFonts w:eastAsia="Times New Roman"/>
            <w:szCs w:val="24"/>
            <w:lang w:eastAsia="en-US"/>
          </w:rPr>
          <w:br/>
          <w:t>ΞΥΔΑΚΗΣ Ν. , σελ.</w:t>
        </w:r>
        <w:r w:rsidRPr="002101D6">
          <w:rPr>
            <w:rFonts w:eastAsia="Times New Roman"/>
            <w:szCs w:val="24"/>
            <w:lang w:eastAsia="en-US"/>
          </w:rPr>
          <w:br/>
          <w:t>ΤΖΑΒΑΡΑΣ Κ. , σελ.</w:t>
        </w:r>
        <w:r w:rsidRPr="002101D6">
          <w:rPr>
            <w:rFonts w:eastAsia="Times New Roman"/>
            <w:szCs w:val="24"/>
            <w:lang w:eastAsia="en-US"/>
          </w:rPr>
          <w:br/>
        </w:r>
        <w:r w:rsidRPr="002101D6">
          <w:rPr>
            <w:rFonts w:eastAsia="Times New Roman"/>
            <w:szCs w:val="24"/>
            <w:lang w:eastAsia="en-US"/>
          </w:rPr>
          <w:br/>
          <w:t>Β. Επί προσωπικού θέματος:</w:t>
        </w:r>
        <w:r w:rsidRPr="002101D6">
          <w:rPr>
            <w:rFonts w:eastAsia="Times New Roman"/>
            <w:szCs w:val="24"/>
            <w:lang w:eastAsia="en-US"/>
          </w:rPr>
          <w:br/>
          <w:t>ΗΛΙΟΠΟΥΛΟΣ Π. , σελ.</w:t>
        </w:r>
        <w:r w:rsidRPr="002101D6">
          <w:rPr>
            <w:rFonts w:eastAsia="Times New Roman"/>
            <w:szCs w:val="24"/>
            <w:lang w:eastAsia="en-US"/>
          </w:rPr>
          <w:br/>
        </w:r>
        <w:r w:rsidRPr="002101D6">
          <w:rPr>
            <w:rFonts w:eastAsia="Times New Roman"/>
            <w:szCs w:val="24"/>
            <w:lang w:eastAsia="en-US"/>
          </w:rPr>
          <w:br/>
          <w:t>Γ. Επί του σχεδίου νόμου του Υπουργείου Πολιτισμού και Αθλητισμού:</w:t>
        </w:r>
        <w:r w:rsidRPr="002101D6">
          <w:rPr>
            <w:rFonts w:eastAsia="Times New Roman"/>
            <w:szCs w:val="24"/>
            <w:lang w:eastAsia="en-US"/>
          </w:rPr>
          <w:br/>
          <w:t>ΑΝΔΡΙΑΝΟΣ Ι. , σελ.</w:t>
        </w:r>
        <w:r w:rsidRPr="002101D6">
          <w:rPr>
            <w:rFonts w:eastAsia="Times New Roman"/>
            <w:szCs w:val="24"/>
            <w:lang w:eastAsia="en-US"/>
          </w:rPr>
          <w:br/>
          <w:t>ΑΠΟΣΤΟΛΑΚΗΣ Ε. , σελ.</w:t>
        </w:r>
        <w:r w:rsidRPr="002101D6">
          <w:rPr>
            <w:rFonts w:eastAsia="Times New Roman"/>
            <w:szCs w:val="24"/>
            <w:lang w:eastAsia="en-US"/>
          </w:rPr>
          <w:br/>
          <w:t>ΒΑΚΗ Φ. , σελ.</w:t>
        </w:r>
        <w:r w:rsidRPr="002101D6">
          <w:rPr>
            <w:rFonts w:eastAsia="Times New Roman"/>
            <w:szCs w:val="24"/>
            <w:lang w:eastAsia="en-US"/>
          </w:rPr>
          <w:br/>
          <w:t>ΓΡΕΓΟΣ Α. , σελ.</w:t>
        </w:r>
        <w:r w:rsidRPr="002101D6">
          <w:rPr>
            <w:rFonts w:eastAsia="Times New Roman"/>
            <w:szCs w:val="24"/>
            <w:lang w:eastAsia="en-US"/>
          </w:rPr>
          <w:br/>
          <w:t>ΔΑΒΑΚΗΣ Α. , σελ.</w:t>
        </w:r>
        <w:r w:rsidRPr="002101D6">
          <w:rPr>
            <w:rFonts w:eastAsia="Times New Roman"/>
            <w:szCs w:val="24"/>
            <w:lang w:eastAsia="en-US"/>
          </w:rPr>
          <w:br/>
          <w:t>ΔΕΛΗΣ Ι. , σελ.</w:t>
        </w:r>
        <w:r w:rsidRPr="002101D6">
          <w:rPr>
            <w:rFonts w:eastAsia="Times New Roman"/>
            <w:szCs w:val="24"/>
            <w:lang w:eastAsia="en-US"/>
          </w:rPr>
          <w:br/>
          <w:t>ΔΡΑΓΑΣΑΚΗΣ Ι. , σελ.</w:t>
        </w:r>
        <w:r w:rsidRPr="002101D6">
          <w:rPr>
            <w:rFonts w:eastAsia="Times New Roman"/>
            <w:szCs w:val="24"/>
            <w:lang w:eastAsia="en-US"/>
          </w:rPr>
          <w:br/>
          <w:t>ΗΛΙΟΠΟΥΛΟΣ Π. , σελ.</w:t>
        </w:r>
        <w:r w:rsidRPr="002101D6">
          <w:rPr>
            <w:rFonts w:eastAsia="Times New Roman"/>
            <w:szCs w:val="24"/>
            <w:lang w:eastAsia="en-US"/>
          </w:rPr>
          <w:br/>
          <w:t>ΚΕΦΑΛΙΔΟΥ Χ. , σελ.</w:t>
        </w:r>
        <w:r w:rsidRPr="002101D6">
          <w:rPr>
            <w:rFonts w:eastAsia="Times New Roman"/>
            <w:szCs w:val="24"/>
            <w:lang w:eastAsia="en-US"/>
          </w:rPr>
          <w:br/>
          <w:t>ΚΕΦΑΛΟΓΙΑΝΝΗ  Ό. , σελ.</w:t>
        </w:r>
        <w:r w:rsidRPr="002101D6">
          <w:rPr>
            <w:rFonts w:eastAsia="Times New Roman"/>
            <w:szCs w:val="24"/>
            <w:lang w:eastAsia="en-US"/>
          </w:rPr>
          <w:br/>
          <w:t>ΚΩΝΣΤΑΝΤΟΠΟΥΛΟΣ Δ. , σελ.</w:t>
        </w:r>
        <w:r w:rsidRPr="002101D6">
          <w:rPr>
            <w:rFonts w:eastAsia="Times New Roman"/>
            <w:szCs w:val="24"/>
            <w:lang w:eastAsia="en-US"/>
          </w:rPr>
          <w:br/>
          <w:t>ΜΑΥΡΩΤΑΣ Γ. , σελ.</w:t>
        </w:r>
        <w:r w:rsidRPr="002101D6">
          <w:rPr>
            <w:rFonts w:eastAsia="Times New Roman"/>
            <w:szCs w:val="24"/>
            <w:lang w:eastAsia="en-US"/>
          </w:rPr>
          <w:br/>
          <w:t>ΜΕΓΑΛΟΜΥΣΤΑΚΑΣ Α. , σελ.</w:t>
        </w:r>
        <w:r w:rsidRPr="002101D6">
          <w:rPr>
            <w:rFonts w:eastAsia="Times New Roman"/>
            <w:szCs w:val="24"/>
            <w:lang w:eastAsia="en-US"/>
          </w:rPr>
          <w:br/>
          <w:t>ΜΠΑΛΤΑΣ Α. , σελ.</w:t>
        </w:r>
        <w:r w:rsidRPr="002101D6">
          <w:rPr>
            <w:rFonts w:eastAsia="Times New Roman"/>
            <w:szCs w:val="24"/>
            <w:lang w:eastAsia="en-US"/>
          </w:rPr>
          <w:br/>
          <w:t>ΞΥΔΑΚΗΣ Ν. , σελ.</w:t>
        </w:r>
        <w:r w:rsidRPr="002101D6">
          <w:rPr>
            <w:rFonts w:eastAsia="Times New Roman"/>
            <w:szCs w:val="24"/>
            <w:lang w:eastAsia="en-US"/>
          </w:rPr>
          <w:br/>
          <w:t>ΠΑΠΑΔΟΠΟΥΛΟΣ Χ. , σελ.</w:t>
        </w:r>
        <w:r w:rsidRPr="002101D6">
          <w:rPr>
            <w:rFonts w:eastAsia="Times New Roman"/>
            <w:szCs w:val="24"/>
            <w:lang w:eastAsia="en-US"/>
          </w:rPr>
          <w:br/>
          <w:t>ΣΕΒΑΣΤΑΚΗΣ Δ. , σελ.</w:t>
        </w:r>
        <w:r w:rsidRPr="002101D6">
          <w:rPr>
            <w:rFonts w:eastAsia="Times New Roman"/>
            <w:szCs w:val="24"/>
            <w:lang w:eastAsia="en-US"/>
          </w:rPr>
          <w:br/>
          <w:t>ΣΚΟΥΡΟΛΙΑΚΟΣ Π. , σελ.</w:t>
        </w:r>
        <w:r w:rsidRPr="002101D6">
          <w:rPr>
            <w:rFonts w:eastAsia="Times New Roman"/>
            <w:szCs w:val="24"/>
            <w:lang w:eastAsia="en-US"/>
          </w:rPr>
          <w:br/>
          <w:t>ΣΤΡΑΤΗΣ Κ. , σελ.</w:t>
        </w:r>
        <w:r w:rsidRPr="002101D6">
          <w:rPr>
            <w:rFonts w:eastAsia="Times New Roman"/>
            <w:szCs w:val="24"/>
            <w:lang w:eastAsia="en-US"/>
          </w:rPr>
          <w:br/>
          <w:t>ΤΖΑΒΑΡΑΣ Κ. , σελ.</w:t>
        </w:r>
        <w:r w:rsidRPr="002101D6">
          <w:rPr>
            <w:rFonts w:eastAsia="Times New Roman"/>
            <w:szCs w:val="24"/>
            <w:lang w:eastAsia="en-US"/>
          </w:rPr>
          <w:br/>
          <w:t>ΧΑΤΖΗΣΑΒΒΑΣ Χ. , σελ.</w:t>
        </w:r>
        <w:r w:rsidRPr="002101D6">
          <w:rPr>
            <w:rFonts w:eastAsia="Times New Roman"/>
            <w:szCs w:val="24"/>
            <w:lang w:eastAsia="en-US"/>
          </w:rPr>
          <w:br/>
        </w:r>
        <w:r w:rsidRPr="002101D6">
          <w:rPr>
            <w:rFonts w:eastAsia="Times New Roman"/>
            <w:szCs w:val="24"/>
            <w:lang w:eastAsia="en-US"/>
          </w:rPr>
          <w:br/>
          <w:t>ΠΑΡΕΜΒΑΣΕΙΣ:</w:t>
        </w:r>
        <w:r w:rsidRPr="002101D6">
          <w:rPr>
            <w:rFonts w:eastAsia="Times New Roman"/>
            <w:szCs w:val="24"/>
            <w:lang w:eastAsia="en-US"/>
          </w:rPr>
          <w:br/>
          <w:t>ΑΪΒΑΤΙΔΗΣ Ι. , σελ.</w:t>
        </w:r>
        <w:r w:rsidRPr="002101D6">
          <w:rPr>
            <w:rFonts w:eastAsia="Times New Roman"/>
            <w:szCs w:val="24"/>
            <w:lang w:eastAsia="en-US"/>
          </w:rPr>
          <w:br/>
          <w:t>ΜΟΥΜΟΥΛΙΔΗΣ Θ. , σελ.</w:t>
        </w:r>
        <w:r w:rsidRPr="002101D6">
          <w:rPr>
            <w:rFonts w:eastAsia="Times New Roman"/>
            <w:szCs w:val="24"/>
            <w:lang w:eastAsia="en-US"/>
          </w:rPr>
          <w:br/>
        </w:r>
        <w:bookmarkStart w:id="27" w:name="_GoBack"/>
        <w:bookmarkEnd w:id="27"/>
      </w:ins>
    </w:p>
    <w:p w14:paraId="0A5C0C25" w14:textId="49AEC086" w:rsidR="004A3142" w:rsidRDefault="002101D6">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A5C0C26"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0A5C0C27"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A5C0C28"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ΣΥΝΟΔΟΣ Δ΄</w:t>
      </w:r>
    </w:p>
    <w:p w14:paraId="0A5C0C29"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ΣΥΝΕΔΡΙΑΣΗ ΠΕ΄</w:t>
      </w:r>
    </w:p>
    <w:p w14:paraId="0A5C0C2A"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Τετάρτη 27 Φεβρουαρίου 2019</w:t>
      </w:r>
    </w:p>
    <w:p w14:paraId="0A5C0C2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Αθήνα, σήμερα στις 27 Φεβρουαρίου 2019, ημέρα Τετάρτη και ώρα 10.18΄</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B31F27">
        <w:rPr>
          <w:rFonts w:eastAsia="Times New Roman" w:cs="Times New Roman"/>
          <w:b/>
          <w:szCs w:val="24"/>
        </w:rPr>
        <w:t>ΔΗΜΗΤΡΙΟΥ ΚΡΕΜΑΣΤΙΝΟΥ</w:t>
      </w:r>
      <w:r>
        <w:rPr>
          <w:rFonts w:eastAsia="Times New Roman" w:cs="Times New Roman"/>
          <w:szCs w:val="24"/>
        </w:rPr>
        <w:t xml:space="preserve">. </w:t>
      </w:r>
    </w:p>
    <w:p w14:paraId="0A5C0C2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αρχίζει η συνεδρίαση. </w:t>
      </w:r>
    </w:p>
    <w:p w14:paraId="0A5C0C2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ΕΠΙΚΥΡΩΣΗ ΠΡΑΚΤΙΚΩΝ: Σύμφωνα με την από 26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2019 εξουσιοδότηση του Σώματος επικυρώθηκαν με ευθύνη του Προεδρείου τα πρακτικά της ΠΔ΄ συνεδριάσεώς του, της Τρίτης </w:t>
      </w:r>
      <w:r>
        <w:rPr>
          <w:rFonts w:eastAsia="Times New Roman" w:cs="Times New Roman"/>
          <w:szCs w:val="24"/>
        </w:rPr>
        <w:lastRenderedPageBreak/>
        <w:t>26 Φεβρουαρίου 2019 σε ό,τι αφορά την ψήφιση στο σύνολο του σχεδίου νόμου</w:t>
      </w:r>
      <w:r>
        <w:rPr>
          <w:rFonts w:eastAsia="Times New Roman" w:cs="Times New Roman"/>
          <w:szCs w:val="24"/>
        </w:rPr>
        <w:t>:</w:t>
      </w:r>
      <w:r>
        <w:rPr>
          <w:rFonts w:eastAsia="Times New Roman" w:cs="Times New Roman"/>
          <w:szCs w:val="24"/>
        </w:rPr>
        <w:t xml:space="preserve"> «</w:t>
      </w:r>
      <w:r w:rsidRPr="00245F17">
        <w:rPr>
          <w:rFonts w:eastAsia="Times New Roman" w:cs="Times New Roman"/>
          <w:szCs w:val="24"/>
        </w:rPr>
        <w:t>Εταιρικοί μετασχη</w:t>
      </w:r>
      <w:r w:rsidRPr="00245F17">
        <w:rPr>
          <w:rFonts w:eastAsia="Times New Roman" w:cs="Times New Roman"/>
          <w:szCs w:val="24"/>
        </w:rPr>
        <w:t>ματισμοί και εναρμόνιση του νομοθετικού πλαισίου με τις διατάξεις της Οδηγίας 2014/55/ΕΕ του Ευρωπαϊκού Κοινοβουλίου και του Συμβουλίου της 16ης Απριλίου 2014 για την έκδοση ηλεκτρονικών τιμολογίων στο πλαίσιο δημόσιων συμβάσεων και λοιπές διατάξεις</w:t>
      </w:r>
      <w:r>
        <w:rPr>
          <w:rFonts w:eastAsia="Times New Roman" w:cs="Times New Roman"/>
          <w:szCs w:val="24"/>
        </w:rPr>
        <w:t>».</w:t>
      </w:r>
      <w:r w:rsidRPr="00DE2A1E">
        <w:rPr>
          <w:rFonts w:eastAsia="Times New Roman" w:cs="Times New Roman"/>
          <w:szCs w:val="24"/>
        </w:rPr>
        <w:t>)</w:t>
      </w:r>
    </w:p>
    <w:p w14:paraId="0A5C0C2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έχω την τιμή να ανακοινώσω στο Σώμα, πρώτον, ότι η Διαρκής Επιτροπή Μορφωτικών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Πολιτισμού και Αθλητισμού</w:t>
      </w:r>
      <w:r>
        <w:rPr>
          <w:rFonts w:eastAsia="Times New Roman" w:cs="Times New Roman"/>
          <w:szCs w:val="24"/>
        </w:rPr>
        <w:t>:</w:t>
      </w:r>
      <w:r>
        <w:rPr>
          <w:rFonts w:eastAsia="Times New Roman" w:cs="Times New Roman"/>
          <w:szCs w:val="24"/>
        </w:rPr>
        <w:t xml:space="preserve"> «Ίδρυση παιδικού σταθμού στο Υπουργείο Πολιτισμού και Αθ</w:t>
      </w:r>
      <w:r>
        <w:rPr>
          <w:rFonts w:eastAsia="Times New Roman" w:cs="Times New Roman"/>
          <w:szCs w:val="24"/>
        </w:rPr>
        <w:t xml:space="preserve">λητισμού, ρύθμιση θεμάτων του Ταμείου Αλληλοβοηθείας </w:t>
      </w:r>
      <w:r w:rsidRPr="00D43727">
        <w:rPr>
          <w:rFonts w:eastAsia="Times New Roman" w:cs="Times New Roman"/>
          <w:szCs w:val="24"/>
        </w:rPr>
        <w:t>Υπαλλήλων Υπουργείου Πολιτισμού και Αθλητισμού, κατάργηση του Οργανισμού Ανέγερσης Νέου Μουσείου Ακρόπολης και άλλες διατάξεις</w:t>
      </w:r>
      <w:r>
        <w:rPr>
          <w:rFonts w:eastAsia="Times New Roman" w:cs="Times New Roman"/>
          <w:szCs w:val="24"/>
        </w:rPr>
        <w:t xml:space="preserve">». </w:t>
      </w:r>
    </w:p>
    <w:p w14:paraId="0A5C0C2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Δεύτερον, η Διαρκής Επιτροπή Κοινωνικών Υποθέσεων καταθέτει την </w:t>
      </w:r>
      <w:r>
        <w:rPr>
          <w:rFonts w:eastAsia="Times New Roman" w:cs="Times New Roman"/>
          <w:szCs w:val="24"/>
        </w:rPr>
        <w:t>έ</w:t>
      </w:r>
      <w:r>
        <w:rPr>
          <w:rFonts w:eastAsia="Times New Roman" w:cs="Times New Roman"/>
          <w:szCs w:val="24"/>
        </w:rPr>
        <w:t>κθεσή τη</w:t>
      </w:r>
      <w:r>
        <w:rPr>
          <w:rFonts w:eastAsia="Times New Roman" w:cs="Times New Roman"/>
          <w:szCs w:val="24"/>
        </w:rPr>
        <w:t>ς στο σχέδιο νόμου του Υπουργείου Υγείας</w:t>
      </w:r>
      <w:r>
        <w:rPr>
          <w:rFonts w:eastAsia="Times New Roman" w:cs="Times New Roman"/>
          <w:szCs w:val="24"/>
        </w:rPr>
        <w:t>:</w:t>
      </w:r>
      <w:r>
        <w:rPr>
          <w:rFonts w:eastAsia="Times New Roman" w:cs="Times New Roman"/>
          <w:szCs w:val="24"/>
        </w:rPr>
        <w:t xml:space="preserve"> «Εκσυγχρονισμός και Αναμόρφωση Θεσμικού Πλαισίου Ι</w:t>
      </w:r>
      <w:r>
        <w:rPr>
          <w:rFonts w:eastAsia="Times New Roman" w:cs="Times New Roman"/>
          <w:szCs w:val="24"/>
        </w:rPr>
        <w:lastRenderedPageBreak/>
        <w:t>διωτικών Κλινικών, Σύσταση Εθνικού Οργανισμού Δημόσιας Υγείας, Σύσταση Εθνικού Ινστιτούτου Νεοπλασιών και λοιπές διατάξεις».</w:t>
      </w:r>
    </w:p>
    <w:p w14:paraId="0A5C0C3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Επίσης, ο συνάδελφος Βουλευτής κ. </w:t>
      </w:r>
      <w:proofErr w:type="spellStart"/>
      <w:r>
        <w:rPr>
          <w:rFonts w:eastAsia="Times New Roman" w:cs="Times New Roman"/>
          <w:szCs w:val="24"/>
        </w:rPr>
        <w:t>Φορτσ</w:t>
      </w:r>
      <w:r>
        <w:rPr>
          <w:rFonts w:eastAsia="Times New Roman" w:cs="Times New Roman"/>
          <w:szCs w:val="24"/>
        </w:rPr>
        <w:t>άκης</w:t>
      </w:r>
      <w:proofErr w:type="spellEnd"/>
      <w:r>
        <w:rPr>
          <w:rFonts w:eastAsia="Times New Roman" w:cs="Times New Roman"/>
          <w:szCs w:val="24"/>
        </w:rPr>
        <w:t xml:space="preserve"> ζητεί άδεια απουσίας στο εξωτερικό για οικογενειακούς λόγους από 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2019 έως 5</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2019. Η Βουλή εγκρίνει; </w:t>
      </w:r>
    </w:p>
    <w:p w14:paraId="0A5C0C31"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0A5C0C3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A811A1">
        <w:rPr>
          <w:rFonts w:eastAsia="Times New Roman" w:cs="Times New Roman"/>
          <w:szCs w:val="24"/>
        </w:rPr>
        <w:t xml:space="preserve">Συνεπώς </w:t>
      </w:r>
      <w:r>
        <w:rPr>
          <w:rFonts w:eastAsia="Times New Roman" w:cs="Times New Roman"/>
          <w:szCs w:val="24"/>
        </w:rPr>
        <w:t>η</w:t>
      </w:r>
      <w:r>
        <w:rPr>
          <w:rFonts w:eastAsia="Times New Roman" w:cs="Times New Roman"/>
          <w:szCs w:val="24"/>
        </w:rPr>
        <w:t xml:space="preserve"> Βουλή ενέκρινε τη ζητηθείσα άδεια. </w:t>
      </w:r>
    </w:p>
    <w:p w14:paraId="0A5C0C3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Ομοίως, ο κ. Ιωάννης </w:t>
      </w:r>
      <w:r>
        <w:rPr>
          <w:rFonts w:eastAsia="Times New Roman" w:cs="Times New Roman"/>
          <w:szCs w:val="24"/>
        </w:rPr>
        <w:t>Κεφαλογιάννης ζητεί άδεια απουσίας στο εξωτερικό, προκειμένου να μεταβεί στη Ρωσία</w:t>
      </w:r>
      <w:r>
        <w:rPr>
          <w:rFonts w:eastAsia="Times New Roman" w:cs="Times New Roman"/>
          <w:szCs w:val="24"/>
        </w:rPr>
        <w:t>,</w:t>
      </w:r>
      <w:r>
        <w:rPr>
          <w:rFonts w:eastAsia="Times New Roman" w:cs="Times New Roman"/>
          <w:szCs w:val="24"/>
        </w:rPr>
        <w:t xml:space="preserve"> από 27</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2019 έως 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019 στο πλαίσιο της επίσκεψης του Προέδρου της Νέας Δημοκρατίας κ. Μητσοτάκη στη Μόσχα. Η Βουλή εγκρίνει; </w:t>
      </w:r>
    </w:p>
    <w:p w14:paraId="0A5C0C3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0A5C0C3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E17483">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 </w:t>
      </w:r>
    </w:p>
    <w:p w14:paraId="0A5C0C3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εισέλθουμε στη ημερήσια διάταξης της νομοθετικής εργασίας, έχω την τιμή να ανακοινώσω στο Σώμα το δελτίο επικαίρων ερωτήσεων της Πέμπτης 28 Φεβρουαρίου 2019. </w:t>
      </w:r>
    </w:p>
    <w:p w14:paraId="0A5C0C3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Α. ΕΠΙΚΑΙΡΕΣ </w:t>
      </w:r>
      <w:r>
        <w:rPr>
          <w:rFonts w:eastAsia="Times New Roman" w:cs="Times New Roman"/>
          <w:szCs w:val="24"/>
        </w:rPr>
        <w:t xml:space="preserve">ΕΡΩΤΗΣΕΙΣ Πρώτου Κύκλου (Άρθρο 130 </w:t>
      </w:r>
      <w:r>
        <w:rPr>
          <w:rFonts w:eastAsia="Times New Roman" w:cs="Times New Roman"/>
          <w:szCs w:val="24"/>
        </w:rPr>
        <w:t xml:space="preserve">παράγραφοι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A5C0C3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1. Η με αριθμό 377/25-2-2019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Κυκλάδων του Συνασπισμού Ριζοσπαστικής Αριστεράς κ. Νικολάου </w:t>
      </w:r>
      <w:proofErr w:type="spellStart"/>
      <w:r>
        <w:rPr>
          <w:rFonts w:eastAsia="Times New Roman" w:cs="Times New Roman"/>
          <w:szCs w:val="24"/>
        </w:rPr>
        <w:t>Μανιού</w:t>
      </w:r>
      <w:proofErr w:type="spellEnd"/>
      <w:r>
        <w:rPr>
          <w:rFonts w:eastAsia="Times New Roman" w:cs="Times New Roman"/>
          <w:szCs w:val="24"/>
        </w:rPr>
        <w:t xml:space="preserve"> προς τον Υπουργό Αγροτικής Ανάπτυξης και Τροφίμω</w:t>
      </w:r>
      <w:r>
        <w:rPr>
          <w:rFonts w:eastAsia="Times New Roman" w:cs="Times New Roman"/>
          <w:szCs w:val="24"/>
        </w:rPr>
        <w:t>ν, με θέμα: «Προσθήκη του μελιού στα είδη τροφίμων οικοτεχνικής παρασκευής».</w:t>
      </w:r>
    </w:p>
    <w:p w14:paraId="0A5C0C3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2. Η με αριθμό 387/26-2-2019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Χίου της Νέας Δημοκρατίας κ. Παναγιώτη (Νότη) </w:t>
      </w:r>
      <w:proofErr w:type="spellStart"/>
      <w:r>
        <w:rPr>
          <w:rFonts w:eastAsia="Times New Roman" w:cs="Times New Roman"/>
          <w:szCs w:val="24"/>
        </w:rPr>
        <w:t>Μηταράκη</w:t>
      </w:r>
      <w:proofErr w:type="spellEnd"/>
      <w:r>
        <w:rPr>
          <w:rFonts w:eastAsia="Times New Roman" w:cs="Times New Roman"/>
          <w:szCs w:val="24"/>
        </w:rPr>
        <w:t xml:space="preserve"> προς την Υπουργό Εργασίας, Κοινωνικής Ασφάλισης και Κοινωνικής Αλ</w:t>
      </w:r>
      <w:r>
        <w:rPr>
          <w:rFonts w:eastAsia="Times New Roman" w:cs="Times New Roman"/>
          <w:szCs w:val="24"/>
        </w:rPr>
        <w:t>ληλεγγύης, με θέμα: «Λάθη στα αναδρομικά των συνταξιούχων των ειδικών μισθολογίων».</w:t>
      </w:r>
    </w:p>
    <w:p w14:paraId="0A5C0C3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3. Η με αριθμό 386/26-2-2019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w:t>
      </w:r>
      <w:r>
        <w:rPr>
          <w:rFonts w:eastAsia="Times New Roman" w:cs="Times New Roman"/>
          <w:szCs w:val="24"/>
        </w:rPr>
        <w:lastRenderedPageBreak/>
        <w:t xml:space="preserve">θέμα: «Επικίνδυνη “στενωπός” στον </w:t>
      </w:r>
      <w:proofErr w:type="spellStart"/>
      <w:r>
        <w:rPr>
          <w:rFonts w:eastAsia="Times New Roman" w:cs="Times New Roman"/>
          <w:szCs w:val="24"/>
        </w:rPr>
        <w:t>Αποσελέμη</w:t>
      </w:r>
      <w:proofErr w:type="spellEnd"/>
      <w:r>
        <w:rPr>
          <w:rFonts w:eastAsia="Times New Roman" w:cs="Times New Roman"/>
          <w:szCs w:val="24"/>
        </w:rPr>
        <w:t>, στο τμήμα Γούβες – Χερσόνησος».</w:t>
      </w:r>
    </w:p>
    <w:p w14:paraId="0A5C0C3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Β. ΕΠΙΚΑΙΡΕΣ ΕΡΩΤΗΣΕΙΣ Δεύτερου Κύκλου (Άρθρο 130 </w:t>
      </w:r>
      <w:r>
        <w:rPr>
          <w:rFonts w:eastAsia="Times New Roman" w:cs="Times New Roman"/>
          <w:szCs w:val="24"/>
        </w:rPr>
        <w:t xml:space="preserve">παράγραφοι </w:t>
      </w:r>
      <w:r>
        <w:rPr>
          <w:rFonts w:eastAsia="Times New Roman" w:cs="Times New Roman"/>
          <w:szCs w:val="24"/>
        </w:rPr>
        <w:t xml:space="preserve">2 και 3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A5C0C3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1. Η με αριθμό 378/25-2-2019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Β΄ Αθηνών του Συνασπισμο</w:t>
      </w:r>
      <w:r>
        <w:rPr>
          <w:rFonts w:eastAsia="Times New Roman" w:cs="Times New Roman"/>
          <w:szCs w:val="24"/>
        </w:rPr>
        <w:t xml:space="preserve">ύ Ριζοσπαστικής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προς τον Υπουργό Υποδομών και Μεταφορών, με θέμα: «Αντισταθμιστικά οφέλη για τις περιοχές στα διοικητικά όρια των οποίων βρίσκονται οι ταμιευτήρες/φράγματα Μόρνου και Ευήνου».</w:t>
      </w:r>
    </w:p>
    <w:p w14:paraId="0A5C0C3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2. Η με αριθμό 392/26-2-2019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w:t>
      </w:r>
      <w:proofErr w:type="spellStart"/>
      <w:r>
        <w:rPr>
          <w:rFonts w:eastAsia="Times New Roman" w:cs="Times New Roman"/>
          <w:szCs w:val="24"/>
        </w:rPr>
        <w:t>Άρτ</w:t>
      </w:r>
      <w:r>
        <w:rPr>
          <w:rFonts w:eastAsia="Times New Roman" w:cs="Times New Roman"/>
          <w:szCs w:val="24"/>
        </w:rPr>
        <w:t>η</w:t>
      </w:r>
      <w:r>
        <w:rPr>
          <w:rFonts w:eastAsia="Times New Roman" w:cs="Times New Roman"/>
          <w:szCs w:val="24"/>
        </w:rPr>
        <w:t>ς</w:t>
      </w:r>
      <w:proofErr w:type="spellEnd"/>
      <w:r>
        <w:rPr>
          <w:rFonts w:eastAsia="Times New Roman" w:cs="Times New Roman"/>
          <w:szCs w:val="24"/>
        </w:rPr>
        <w:t xml:space="preserve">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Αγροτικής Ανάπτυξης και Τροφίμων, με θέμα: «Η κλιματική αλλαγή είναι εδώ. Οι απαραίτητες υποδομές απουσιάζουν…».</w:t>
      </w:r>
    </w:p>
    <w:p w14:paraId="0A5C0C3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330/4-2-2019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Α</w:t>
      </w:r>
      <w:r>
        <w:rPr>
          <w:rFonts w:eastAsia="Times New Roman" w:cs="Times New Roman"/>
          <w:szCs w:val="24"/>
        </w:rPr>
        <w:t>νεξάρτητου Βουλευτή Ευβοίας κ. Νικολάου Μίχου προς τον Υπουργό Εξωτερικών, με θέμα: «Συνέχιση διωγμών των μελών της ελληνικής μειονότητας στην Αλβανία».</w:t>
      </w:r>
    </w:p>
    <w:p w14:paraId="0A5C0C3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4. Η με αριθμό 284/21-1-2019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w:t>
      </w:r>
      <w:r>
        <w:rPr>
          <w:rFonts w:eastAsia="Times New Roman" w:cs="Times New Roman"/>
          <w:szCs w:val="24"/>
        </w:rPr>
        <w:t>Αυγή κ. Χρήστου Παππά προς τον Υπουργό Εξωτερικών, με θέμα: «Οι Αλβανοί δρομολογούν εξελίξεις δημιουργίας “Μεγάλης Αλβανίας”».</w:t>
      </w:r>
    </w:p>
    <w:p w14:paraId="0A5C0C4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5. Η με αριθμό 280/17-1-2019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w:t>
      </w:r>
      <w:r>
        <w:rPr>
          <w:rFonts w:eastAsia="Times New Roman" w:cs="Times New Roman"/>
          <w:szCs w:val="24"/>
        </w:rPr>
        <w:t xml:space="preserve">ς τον Υπουργό Εξωτερικών, με θέμα: «Την </w:t>
      </w:r>
      <w:proofErr w:type="spellStart"/>
      <w:r>
        <w:rPr>
          <w:rFonts w:eastAsia="Times New Roman" w:cs="Times New Roman"/>
          <w:szCs w:val="24"/>
        </w:rPr>
        <w:t>συνδιαχείριση</w:t>
      </w:r>
      <w:proofErr w:type="spellEnd"/>
      <w:r>
        <w:rPr>
          <w:rFonts w:eastAsia="Times New Roman" w:cs="Times New Roman"/>
          <w:szCs w:val="24"/>
        </w:rPr>
        <w:t xml:space="preserve"> του Αιγαίου προωθεί η κυβέρνηση».</w:t>
      </w:r>
    </w:p>
    <w:p w14:paraId="0A5C0C4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6. Η με αριθμό 260/9-1-2019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την Υπουργό Εργασίας, Κοινωνικής Ασφάλ</w:t>
      </w:r>
      <w:r>
        <w:rPr>
          <w:rFonts w:eastAsia="Times New Roman" w:cs="Times New Roman"/>
          <w:szCs w:val="24"/>
        </w:rPr>
        <w:t xml:space="preserve">ισης και Κοινωνικής Αλληλεγγύης, με θέμα: «Προστασία πληρωμάτων από εγκατάλειψη πλοίου εσωτερικών </w:t>
      </w:r>
      <w:proofErr w:type="spellStart"/>
      <w:r>
        <w:rPr>
          <w:rFonts w:eastAsia="Times New Roman" w:cs="Times New Roman"/>
          <w:szCs w:val="24"/>
        </w:rPr>
        <w:t>πλόων</w:t>
      </w:r>
      <w:proofErr w:type="spellEnd"/>
      <w:r>
        <w:rPr>
          <w:rFonts w:eastAsia="Times New Roman" w:cs="Times New Roman"/>
          <w:szCs w:val="24"/>
        </w:rPr>
        <w:t>».</w:t>
      </w:r>
    </w:p>
    <w:p w14:paraId="0A5C0C4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 xml:space="preserve">7. Η με αριθμό 261/9-1-2019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Α΄ Θεσσαλονίκης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Αντωνίου Γρέγου προς την Υπουργό Πολιτι</w:t>
      </w:r>
      <w:r>
        <w:rPr>
          <w:rFonts w:eastAsia="Times New Roman" w:cs="Times New Roman"/>
          <w:szCs w:val="24"/>
        </w:rPr>
        <w:t xml:space="preserve">σμού και Αθλητισμού, με θέμα: «Περί του Μουσείου Μακεδονικού Αγώνα και λοιπών φορέων, συλλόγων και σωματείων της Μακεδονίας και του άρθρου 6 της </w:t>
      </w:r>
      <w:r>
        <w:rPr>
          <w:rFonts w:eastAsia="Times New Roman" w:cs="Times New Roman"/>
          <w:szCs w:val="24"/>
        </w:rPr>
        <w:t>Σ</w:t>
      </w:r>
      <w:r>
        <w:rPr>
          <w:rFonts w:eastAsia="Times New Roman" w:cs="Times New Roman"/>
          <w:szCs w:val="24"/>
        </w:rPr>
        <w:t>υμφωνίας Ελλάδας - Σκοπίων».</w:t>
      </w:r>
    </w:p>
    <w:p w14:paraId="0A5C0C4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8. Η με αριθμό 263/9-1-2019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 Πειραιώς του Λαϊκού </w:t>
      </w:r>
      <w:r>
        <w:rPr>
          <w:rFonts w:eastAsia="Times New Roman" w:cs="Times New Roman"/>
          <w:szCs w:val="24"/>
        </w:rPr>
        <w:t>Συνδέσμου</w:t>
      </w:r>
      <w:r>
        <w:rPr>
          <w:rFonts w:eastAsia="Times New Roman" w:cs="Times New Roman"/>
          <w:szCs w:val="24"/>
        </w:rPr>
        <w:t xml:space="preserve"> - </w:t>
      </w:r>
      <w:r>
        <w:rPr>
          <w:rFonts w:eastAsia="Times New Roman" w:cs="Times New Roman"/>
          <w:szCs w:val="24"/>
        </w:rPr>
        <w:t xml:space="preserve">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Εξωτερικών, με θέμα: «Καζάνι έτοιμο να εκραγεί το κρατίδιο των Σκοπίων».</w:t>
      </w:r>
    </w:p>
    <w:p w14:paraId="0A5C0C44" w14:textId="77777777" w:rsidR="004A3142" w:rsidRDefault="002101D6">
      <w:pPr>
        <w:spacing w:line="600" w:lineRule="auto"/>
        <w:ind w:firstLine="720"/>
        <w:jc w:val="center"/>
        <w:rPr>
          <w:rFonts w:eastAsia="Times New Roman" w:cs="Times New Roman"/>
          <w:color w:val="FF0000"/>
          <w:szCs w:val="24"/>
        </w:rPr>
      </w:pPr>
      <w:r w:rsidRPr="00572A78">
        <w:rPr>
          <w:rFonts w:eastAsia="Times New Roman" w:cs="Times New Roman"/>
          <w:color w:val="FF0000"/>
          <w:szCs w:val="24"/>
        </w:rPr>
        <w:t>(</w:t>
      </w:r>
      <w:r w:rsidRPr="00572A78">
        <w:rPr>
          <w:rFonts w:eastAsia="Times New Roman" w:cs="Times New Roman"/>
          <w:color w:val="FF0000"/>
          <w:szCs w:val="24"/>
        </w:rPr>
        <w:t>ΑΛΛΑΓΗ ΣΕΛΙΔΑΣ</w:t>
      </w:r>
      <w:r w:rsidRPr="00572A78">
        <w:rPr>
          <w:rFonts w:eastAsia="Times New Roman" w:cs="Times New Roman"/>
          <w:color w:val="FF0000"/>
          <w:szCs w:val="24"/>
        </w:rPr>
        <w:t>)</w:t>
      </w:r>
    </w:p>
    <w:p w14:paraId="0A5C0C4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Κυρίες και κύριοι συνάδελφοι, εισερχόμαστε στη συμπληρωματική ημερήσι</w:t>
      </w:r>
      <w:r>
        <w:rPr>
          <w:rFonts w:eastAsia="Times New Roman" w:cs="Times New Roman"/>
          <w:szCs w:val="24"/>
        </w:rPr>
        <w:t xml:space="preserve">α διάταξη της </w:t>
      </w:r>
    </w:p>
    <w:p w14:paraId="0A5C0C46" w14:textId="77777777" w:rsidR="004A3142" w:rsidRDefault="002101D6">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A5C0C47" w14:textId="77777777" w:rsidR="004A3142" w:rsidRDefault="002101D6">
      <w:pPr>
        <w:spacing w:line="600" w:lineRule="auto"/>
        <w:ind w:firstLine="720"/>
        <w:jc w:val="both"/>
        <w:rPr>
          <w:rFonts w:eastAsia="Times New Roman" w:cs="Times New Roman"/>
          <w:szCs w:val="24"/>
        </w:rPr>
      </w:pPr>
      <w:r w:rsidRPr="000762DF">
        <w:rPr>
          <w:rFonts w:eastAsia="Times New Roman" w:cs="Times New Roman"/>
          <w:szCs w:val="24"/>
        </w:rPr>
        <w:t xml:space="preserve">Μόνη συζήτηση και ψήφιση επί της αρχής, των άρθρων και του συνόλου του σχεδίου νόμου: «Ίδρυση παιδικού σταθμού στο Υπουργείο Πολιτισμού και Αθλητισμού, ρύθμιση θεμάτων </w:t>
      </w:r>
      <w:r w:rsidRPr="000762DF">
        <w:rPr>
          <w:rFonts w:eastAsia="Times New Roman" w:cs="Times New Roman"/>
          <w:szCs w:val="24"/>
        </w:rPr>
        <w:lastRenderedPageBreak/>
        <w:t>του Ταμείου Αλληλοβοηθείας Υπαλλήλων Υπουργείου Πολι</w:t>
      </w:r>
      <w:r w:rsidRPr="000762DF">
        <w:rPr>
          <w:rFonts w:eastAsia="Times New Roman" w:cs="Times New Roman"/>
          <w:szCs w:val="24"/>
        </w:rPr>
        <w:t>τισμού και Αθλητισμού, κατάργηση του Οργανισμού Ανέγερσης Νέου Μουσείου Ακρόπολης και άλλες διατάξεις».</w:t>
      </w:r>
    </w:p>
    <w:p w14:paraId="0A5C0C48" w14:textId="77777777" w:rsidR="004A3142" w:rsidRDefault="002101D6">
      <w:pPr>
        <w:spacing w:line="600" w:lineRule="auto"/>
        <w:ind w:firstLine="720"/>
        <w:jc w:val="both"/>
        <w:rPr>
          <w:rFonts w:eastAsia="Times New Roman" w:cs="Times New Roman"/>
          <w:szCs w:val="24"/>
        </w:rPr>
      </w:pPr>
      <w:r w:rsidRPr="000762DF">
        <w:rPr>
          <w:rFonts w:eastAsia="Times New Roman" w:cs="Times New Roman"/>
          <w:szCs w:val="24"/>
        </w:rPr>
        <w:t>Η Διάσκεψη των Προέδρων αποφάσισε στη συνεδρίασ</w:t>
      </w:r>
      <w:r>
        <w:rPr>
          <w:rFonts w:eastAsia="Times New Roman" w:cs="Times New Roman"/>
          <w:szCs w:val="24"/>
        </w:rPr>
        <w:t xml:space="preserve">ή της στις </w:t>
      </w:r>
      <w:r w:rsidRPr="000762DF">
        <w:rPr>
          <w:rFonts w:eastAsia="Times New Roman" w:cs="Times New Roman"/>
          <w:szCs w:val="24"/>
        </w:rPr>
        <w:t xml:space="preserve">25 Φεβρουαρίου 2019 τη συζήτηση του νομοσχεδίου σε μία </w:t>
      </w:r>
      <w:r>
        <w:rPr>
          <w:rFonts w:eastAsia="Times New Roman" w:cs="Times New Roman"/>
          <w:szCs w:val="24"/>
        </w:rPr>
        <w:t>συνεδρίαση ενιαία επί της αρχής, των άρ</w:t>
      </w:r>
      <w:r>
        <w:rPr>
          <w:rFonts w:eastAsia="Times New Roman" w:cs="Times New Roman"/>
          <w:szCs w:val="24"/>
        </w:rPr>
        <w:t xml:space="preserve">θρων και των τροπολογιών. </w:t>
      </w:r>
      <w:r>
        <w:rPr>
          <w:rFonts w:eastAsia="Times New Roman" w:cs="Times New Roman"/>
          <w:szCs w:val="24"/>
        </w:rPr>
        <w:t>Το Σώμα συμφωνεί;</w:t>
      </w:r>
    </w:p>
    <w:p w14:paraId="0A5C0C49"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0A5C0C4A" w14:textId="77777777" w:rsidR="004A3142" w:rsidRDefault="002101D6">
      <w:pPr>
        <w:spacing w:line="600" w:lineRule="auto"/>
        <w:ind w:firstLine="720"/>
        <w:jc w:val="both"/>
        <w:rPr>
          <w:rFonts w:eastAsia="Times New Roman" w:cs="Times New Roman"/>
          <w:szCs w:val="24"/>
        </w:rPr>
      </w:pPr>
      <w:r w:rsidRPr="00CB51F9">
        <w:rPr>
          <w:rFonts w:eastAsia="Times New Roman" w:cs="Times New Roman"/>
          <w:b/>
          <w:szCs w:val="24"/>
        </w:rPr>
        <w:t xml:space="preserve">ΠΡΟΕΔΡΕΥΩΝ (Δημήτριος </w:t>
      </w:r>
      <w:proofErr w:type="spellStart"/>
      <w:r w:rsidRPr="00CB51F9">
        <w:rPr>
          <w:rFonts w:eastAsia="Times New Roman" w:cs="Times New Roman"/>
          <w:b/>
          <w:szCs w:val="24"/>
        </w:rPr>
        <w:t>Κρεμαστινός</w:t>
      </w:r>
      <w:proofErr w:type="spellEnd"/>
      <w:r w:rsidRPr="00CB51F9">
        <w:rPr>
          <w:rFonts w:eastAsia="Times New Roman" w:cs="Times New Roman"/>
          <w:b/>
          <w:szCs w:val="24"/>
        </w:rPr>
        <w:t>):</w:t>
      </w:r>
      <w:r>
        <w:rPr>
          <w:rFonts w:eastAsia="Times New Roman" w:cs="Times New Roman"/>
          <w:b/>
          <w:szCs w:val="24"/>
        </w:rPr>
        <w:t xml:space="preserve"> </w:t>
      </w:r>
      <w:r>
        <w:rPr>
          <w:rFonts w:eastAsia="Times New Roman" w:cs="Times New Roman"/>
          <w:szCs w:val="24"/>
        </w:rPr>
        <w:t>Το Σώμα συμφώνησε</w:t>
      </w:r>
      <w:r w:rsidRPr="00095A25">
        <w:rPr>
          <w:rFonts w:eastAsia="Times New Roman" w:cs="Times New Roman"/>
          <w:szCs w:val="24"/>
        </w:rPr>
        <w:t>.</w:t>
      </w:r>
    </w:p>
    <w:p w14:paraId="0A5C0C4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εισηγητής του ΣΥΡΙΖΑ κ. Αριστείδης Μπαλτάς για δεκαπέντε λεπτά. </w:t>
      </w:r>
    </w:p>
    <w:p w14:paraId="0A5C0C4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w:t>
      </w:r>
      <w:r>
        <w:rPr>
          <w:rFonts w:eastAsia="Times New Roman" w:cs="Times New Roman"/>
          <w:szCs w:val="24"/>
        </w:rPr>
        <w:t>Ε</w:t>
      </w:r>
      <w:r w:rsidRPr="009D4389">
        <w:rPr>
          <w:rFonts w:eastAsia="Times New Roman" w:cs="Times New Roman"/>
          <w:szCs w:val="24"/>
        </w:rPr>
        <w:t>υχαριστώ</w:t>
      </w:r>
      <w:r>
        <w:rPr>
          <w:rFonts w:eastAsia="Times New Roman" w:cs="Times New Roman"/>
          <w:szCs w:val="24"/>
        </w:rPr>
        <w:t>,</w:t>
      </w:r>
      <w:r w:rsidRPr="009D4389">
        <w:rPr>
          <w:rFonts w:eastAsia="Times New Roman" w:cs="Times New Roman"/>
          <w:szCs w:val="24"/>
        </w:rPr>
        <w:t xml:space="preserve"> κύριε </w:t>
      </w:r>
      <w:r>
        <w:rPr>
          <w:rFonts w:eastAsia="Times New Roman" w:cs="Times New Roman"/>
          <w:szCs w:val="24"/>
        </w:rPr>
        <w:t>Π</w:t>
      </w:r>
      <w:r w:rsidRPr="009D4389">
        <w:rPr>
          <w:rFonts w:eastAsia="Times New Roman" w:cs="Times New Roman"/>
          <w:szCs w:val="24"/>
        </w:rPr>
        <w:t>ρόεδρε</w:t>
      </w:r>
      <w:r>
        <w:rPr>
          <w:rFonts w:eastAsia="Times New Roman" w:cs="Times New Roman"/>
          <w:szCs w:val="24"/>
        </w:rPr>
        <w:t>.</w:t>
      </w:r>
    </w:p>
    <w:p w14:paraId="0A5C0C4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w:t>
      </w:r>
      <w:r w:rsidRPr="009D4389">
        <w:rPr>
          <w:rFonts w:eastAsia="Times New Roman" w:cs="Times New Roman"/>
          <w:szCs w:val="24"/>
        </w:rPr>
        <w:t>πιτρέψτε μου να ξεκινήσω αναφερόμενος σε μία παρατήρηση της κ</w:t>
      </w:r>
      <w:r>
        <w:rPr>
          <w:rFonts w:eastAsia="Times New Roman" w:cs="Times New Roman"/>
          <w:szCs w:val="24"/>
        </w:rPr>
        <w:t>.</w:t>
      </w:r>
      <w:r w:rsidRPr="009D4389">
        <w:rPr>
          <w:rFonts w:eastAsia="Times New Roman" w:cs="Times New Roman"/>
          <w:szCs w:val="24"/>
        </w:rPr>
        <w:t xml:space="preserve"> </w:t>
      </w:r>
      <w:proofErr w:type="spellStart"/>
      <w:r>
        <w:rPr>
          <w:rFonts w:eastAsia="Times New Roman" w:cs="Times New Roman"/>
          <w:szCs w:val="24"/>
        </w:rPr>
        <w:t>Κ</w:t>
      </w:r>
      <w:r w:rsidRPr="009D4389">
        <w:rPr>
          <w:rFonts w:eastAsia="Times New Roman" w:cs="Times New Roman"/>
          <w:szCs w:val="24"/>
        </w:rPr>
        <w:t>εφαλίδου</w:t>
      </w:r>
      <w:proofErr w:type="spellEnd"/>
      <w:r w:rsidRPr="009D4389">
        <w:rPr>
          <w:rFonts w:eastAsia="Times New Roman" w:cs="Times New Roman"/>
          <w:szCs w:val="24"/>
        </w:rPr>
        <w:t xml:space="preserve"> η οποία ήταν</w:t>
      </w:r>
      <w:r>
        <w:rPr>
          <w:rFonts w:eastAsia="Times New Roman" w:cs="Times New Roman"/>
          <w:szCs w:val="24"/>
        </w:rPr>
        <w:t>,</w:t>
      </w:r>
      <w:r w:rsidRPr="009D4389">
        <w:rPr>
          <w:rFonts w:eastAsia="Times New Roman" w:cs="Times New Roman"/>
          <w:szCs w:val="24"/>
        </w:rPr>
        <w:t xml:space="preserve"> νομίζω</w:t>
      </w:r>
      <w:r>
        <w:rPr>
          <w:rFonts w:eastAsia="Times New Roman" w:cs="Times New Roman"/>
          <w:szCs w:val="24"/>
        </w:rPr>
        <w:t>,</w:t>
      </w:r>
      <w:r w:rsidRPr="009D4389">
        <w:rPr>
          <w:rFonts w:eastAsia="Times New Roman" w:cs="Times New Roman"/>
          <w:szCs w:val="24"/>
        </w:rPr>
        <w:t xml:space="preserve"> πολύ βοηθητική για τη μεθοδολογία της συζήτησης</w:t>
      </w:r>
      <w:r>
        <w:rPr>
          <w:rFonts w:eastAsia="Times New Roman" w:cs="Times New Roman"/>
          <w:szCs w:val="24"/>
        </w:rPr>
        <w:t>.</w:t>
      </w:r>
    </w:p>
    <w:p w14:paraId="0A5C0C4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Κεφαλίδου</w:t>
      </w:r>
      <w:proofErr w:type="spellEnd"/>
      <w:r>
        <w:rPr>
          <w:rFonts w:eastAsia="Times New Roman" w:cs="Times New Roman"/>
          <w:szCs w:val="24"/>
        </w:rPr>
        <w:t xml:space="preserve"> π</w:t>
      </w:r>
      <w:r w:rsidRPr="009D4389">
        <w:rPr>
          <w:rFonts w:eastAsia="Times New Roman" w:cs="Times New Roman"/>
          <w:szCs w:val="24"/>
        </w:rPr>
        <w:t xml:space="preserve">αρατήρησε κατά τις συζητήσεις που είχαμε στις </w:t>
      </w:r>
      <w:r>
        <w:rPr>
          <w:rFonts w:eastAsia="Times New Roman" w:cs="Times New Roman"/>
          <w:szCs w:val="24"/>
        </w:rPr>
        <w:t>ε</w:t>
      </w:r>
      <w:r w:rsidRPr="009D4389">
        <w:rPr>
          <w:rFonts w:eastAsia="Times New Roman" w:cs="Times New Roman"/>
          <w:szCs w:val="24"/>
        </w:rPr>
        <w:t>πιτροπές ότι αυτό το νομοσχέδιο κατά κάπ</w:t>
      </w:r>
      <w:r w:rsidRPr="009D4389">
        <w:rPr>
          <w:rFonts w:eastAsia="Times New Roman" w:cs="Times New Roman"/>
          <w:szCs w:val="24"/>
        </w:rPr>
        <w:t xml:space="preserve">οιο τρόπο </w:t>
      </w:r>
      <w:r w:rsidRPr="009D4389">
        <w:rPr>
          <w:rFonts w:eastAsia="Times New Roman" w:cs="Times New Roman"/>
          <w:szCs w:val="24"/>
        </w:rPr>
        <w:lastRenderedPageBreak/>
        <w:t>έχει δύο διαστάσεις</w:t>
      </w:r>
      <w:r>
        <w:rPr>
          <w:rFonts w:eastAsia="Times New Roman" w:cs="Times New Roman"/>
          <w:szCs w:val="24"/>
        </w:rPr>
        <w:t>: Η μία διάσταση είναι</w:t>
      </w:r>
      <w:r w:rsidRPr="009D4389">
        <w:rPr>
          <w:rFonts w:eastAsia="Times New Roman" w:cs="Times New Roman"/>
          <w:szCs w:val="24"/>
        </w:rPr>
        <w:t xml:space="preserve"> τι λέει</w:t>
      </w:r>
      <w:r>
        <w:rPr>
          <w:rFonts w:eastAsia="Times New Roman" w:cs="Times New Roman"/>
          <w:szCs w:val="24"/>
        </w:rPr>
        <w:t xml:space="preserve">, τι κάνει, τι </w:t>
      </w:r>
      <w:r w:rsidRPr="009D4389">
        <w:rPr>
          <w:rFonts w:eastAsia="Times New Roman" w:cs="Times New Roman"/>
          <w:szCs w:val="24"/>
        </w:rPr>
        <w:t>προσπαθεί να ρυθμίσει σε ζητήματα που εκκρεμούν στο Υπουργείο Πολιτισμού και η</w:t>
      </w:r>
      <w:r>
        <w:rPr>
          <w:rFonts w:eastAsia="Times New Roman" w:cs="Times New Roman"/>
          <w:szCs w:val="24"/>
        </w:rPr>
        <w:t xml:space="preserve"> δεύτερη διάσταση είναι μία </w:t>
      </w:r>
      <w:proofErr w:type="spellStart"/>
      <w:r>
        <w:rPr>
          <w:rFonts w:eastAsia="Times New Roman" w:cs="Times New Roman"/>
          <w:szCs w:val="24"/>
        </w:rPr>
        <w:t>αχλύ</w:t>
      </w:r>
      <w:proofErr w:type="spellEnd"/>
      <w:r>
        <w:rPr>
          <w:rFonts w:eastAsia="Times New Roman" w:cs="Times New Roman"/>
          <w:szCs w:val="24"/>
        </w:rPr>
        <w:t>, όπως θυμάμαι ότι είπε,</w:t>
      </w:r>
      <w:r w:rsidRPr="009D4389">
        <w:rPr>
          <w:rFonts w:eastAsia="Times New Roman" w:cs="Times New Roman"/>
          <w:szCs w:val="24"/>
        </w:rPr>
        <w:t xml:space="preserve"> </w:t>
      </w:r>
      <w:r>
        <w:rPr>
          <w:rFonts w:eastAsia="Times New Roman" w:cs="Times New Roman"/>
          <w:szCs w:val="24"/>
        </w:rPr>
        <w:t xml:space="preserve">που </w:t>
      </w:r>
      <w:r w:rsidRPr="009D4389">
        <w:rPr>
          <w:rFonts w:eastAsia="Times New Roman" w:cs="Times New Roman"/>
          <w:szCs w:val="24"/>
        </w:rPr>
        <w:t>συνοδεύει το νομοσχέδιο σχετικά με σκάνδαλα</w:t>
      </w:r>
      <w:r w:rsidRPr="009D4389">
        <w:rPr>
          <w:rFonts w:eastAsia="Times New Roman" w:cs="Times New Roman"/>
          <w:szCs w:val="24"/>
        </w:rPr>
        <w:t xml:space="preserve"> </w:t>
      </w:r>
      <w:r>
        <w:rPr>
          <w:rFonts w:eastAsia="Times New Roman" w:cs="Times New Roman"/>
          <w:szCs w:val="24"/>
        </w:rPr>
        <w:t>κ.λπ.</w:t>
      </w:r>
      <w:r w:rsidRPr="009D4389">
        <w:rPr>
          <w:rFonts w:eastAsia="Times New Roman" w:cs="Times New Roman"/>
          <w:szCs w:val="24"/>
        </w:rPr>
        <w:t xml:space="preserve"> που αφορούν το </w:t>
      </w:r>
      <w:r>
        <w:rPr>
          <w:rFonts w:eastAsia="Times New Roman" w:cs="Times New Roman"/>
          <w:szCs w:val="24"/>
        </w:rPr>
        <w:t>Τ</w:t>
      </w:r>
      <w:r w:rsidRPr="009D4389">
        <w:rPr>
          <w:rFonts w:eastAsia="Times New Roman" w:cs="Times New Roman"/>
          <w:szCs w:val="24"/>
        </w:rPr>
        <w:t xml:space="preserve">αμείο </w:t>
      </w:r>
      <w:r>
        <w:rPr>
          <w:rFonts w:eastAsia="Times New Roman" w:cs="Times New Roman"/>
          <w:szCs w:val="24"/>
        </w:rPr>
        <w:t>Α</w:t>
      </w:r>
      <w:r w:rsidRPr="009D4389">
        <w:rPr>
          <w:rFonts w:eastAsia="Times New Roman" w:cs="Times New Roman"/>
          <w:szCs w:val="24"/>
        </w:rPr>
        <w:t xml:space="preserve">λληλοβοήθειας του </w:t>
      </w:r>
      <w:r>
        <w:rPr>
          <w:rFonts w:eastAsia="Times New Roman" w:cs="Times New Roman"/>
          <w:szCs w:val="24"/>
        </w:rPr>
        <w:t>Υ</w:t>
      </w:r>
      <w:r w:rsidRPr="009D4389">
        <w:rPr>
          <w:rFonts w:eastAsia="Times New Roman" w:cs="Times New Roman"/>
          <w:szCs w:val="24"/>
        </w:rPr>
        <w:t xml:space="preserve">πουργείου </w:t>
      </w:r>
      <w:r>
        <w:rPr>
          <w:rFonts w:eastAsia="Times New Roman" w:cs="Times New Roman"/>
          <w:szCs w:val="24"/>
        </w:rPr>
        <w:t>Π</w:t>
      </w:r>
      <w:r w:rsidRPr="009D4389">
        <w:rPr>
          <w:rFonts w:eastAsia="Times New Roman" w:cs="Times New Roman"/>
          <w:szCs w:val="24"/>
        </w:rPr>
        <w:t>ολιτισμού</w:t>
      </w:r>
      <w:r>
        <w:rPr>
          <w:rFonts w:eastAsia="Times New Roman" w:cs="Times New Roman"/>
          <w:szCs w:val="24"/>
        </w:rPr>
        <w:t>.</w:t>
      </w:r>
    </w:p>
    <w:p w14:paraId="0A5C0C4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Β</w:t>
      </w:r>
      <w:r w:rsidRPr="009D4389">
        <w:rPr>
          <w:rFonts w:eastAsia="Times New Roman" w:cs="Times New Roman"/>
          <w:szCs w:val="24"/>
        </w:rPr>
        <w:t>οηθάει αυτή η παρατήρηση</w:t>
      </w:r>
      <w:r>
        <w:rPr>
          <w:rFonts w:eastAsia="Times New Roman" w:cs="Times New Roman"/>
          <w:szCs w:val="24"/>
        </w:rPr>
        <w:t>,</w:t>
      </w:r>
      <w:r w:rsidRPr="009D4389">
        <w:rPr>
          <w:rFonts w:eastAsia="Times New Roman" w:cs="Times New Roman"/>
          <w:szCs w:val="24"/>
        </w:rPr>
        <w:t xml:space="preserve"> γιατί μου επιτρέπει να χωρίσω την ομιλία μου </w:t>
      </w:r>
      <w:r>
        <w:rPr>
          <w:rFonts w:eastAsia="Times New Roman" w:cs="Times New Roman"/>
          <w:szCs w:val="24"/>
        </w:rPr>
        <w:t>σ</w:t>
      </w:r>
      <w:r w:rsidRPr="009D4389">
        <w:rPr>
          <w:rFonts w:eastAsia="Times New Roman" w:cs="Times New Roman"/>
          <w:szCs w:val="24"/>
        </w:rPr>
        <w:t>το</w:t>
      </w:r>
      <w:r>
        <w:rPr>
          <w:rFonts w:eastAsia="Times New Roman" w:cs="Times New Roman"/>
          <w:szCs w:val="24"/>
        </w:rPr>
        <w:t>ν</w:t>
      </w:r>
      <w:r w:rsidRPr="009D4389">
        <w:rPr>
          <w:rFonts w:eastAsia="Times New Roman" w:cs="Times New Roman"/>
          <w:szCs w:val="24"/>
        </w:rPr>
        <w:t xml:space="preserve"> λίγο χρόνο που διαθέτω σε δύο διαστάσεις</w:t>
      </w:r>
      <w:r>
        <w:rPr>
          <w:rFonts w:eastAsia="Times New Roman" w:cs="Times New Roman"/>
          <w:szCs w:val="24"/>
        </w:rPr>
        <w:t>. Κ</w:t>
      </w:r>
      <w:r w:rsidRPr="009D4389">
        <w:rPr>
          <w:rFonts w:eastAsia="Times New Roman" w:cs="Times New Roman"/>
          <w:szCs w:val="24"/>
        </w:rPr>
        <w:t>αι ξεκινάω από την ουσιαστική</w:t>
      </w:r>
      <w:r>
        <w:rPr>
          <w:rFonts w:eastAsia="Times New Roman" w:cs="Times New Roman"/>
          <w:szCs w:val="24"/>
        </w:rPr>
        <w:t>, την πρώτη. Τ</w:t>
      </w:r>
      <w:r w:rsidRPr="009D4389">
        <w:rPr>
          <w:rFonts w:eastAsia="Times New Roman" w:cs="Times New Roman"/>
          <w:szCs w:val="24"/>
        </w:rPr>
        <w:t xml:space="preserve">ο νομοσχέδιο </w:t>
      </w:r>
      <w:r>
        <w:rPr>
          <w:rFonts w:eastAsia="Times New Roman" w:cs="Times New Roman"/>
          <w:szCs w:val="24"/>
        </w:rPr>
        <w:t>α</w:t>
      </w:r>
      <w:r w:rsidRPr="009D4389">
        <w:rPr>
          <w:rFonts w:eastAsia="Times New Roman" w:cs="Times New Roman"/>
          <w:szCs w:val="24"/>
        </w:rPr>
        <w:t>υτό είνα</w:t>
      </w:r>
      <w:r w:rsidRPr="009D4389">
        <w:rPr>
          <w:rFonts w:eastAsia="Times New Roman" w:cs="Times New Roman"/>
          <w:szCs w:val="24"/>
        </w:rPr>
        <w:t xml:space="preserve">ι ένα </w:t>
      </w:r>
      <w:r>
        <w:rPr>
          <w:rFonts w:eastAsia="Times New Roman" w:cs="Times New Roman"/>
          <w:szCs w:val="24"/>
        </w:rPr>
        <w:t xml:space="preserve">–θα </w:t>
      </w:r>
      <w:r w:rsidRPr="009D4389">
        <w:rPr>
          <w:rFonts w:eastAsia="Times New Roman" w:cs="Times New Roman"/>
          <w:szCs w:val="24"/>
        </w:rPr>
        <w:t>τολμούσα να το χαρακτηρίσω</w:t>
      </w:r>
      <w:r>
        <w:rPr>
          <w:rFonts w:eastAsia="Times New Roman" w:cs="Times New Roman"/>
          <w:szCs w:val="24"/>
        </w:rPr>
        <w:t>-</w:t>
      </w:r>
      <w:r w:rsidRPr="009D4389">
        <w:rPr>
          <w:rFonts w:eastAsia="Times New Roman" w:cs="Times New Roman"/>
          <w:szCs w:val="24"/>
        </w:rPr>
        <w:t xml:space="preserve"> ταπεινό νομοσχέδιο</w:t>
      </w:r>
      <w:r>
        <w:rPr>
          <w:rFonts w:eastAsia="Times New Roman" w:cs="Times New Roman"/>
          <w:szCs w:val="24"/>
        </w:rPr>
        <w:t>, δεν κάνει ριζικές</w:t>
      </w:r>
      <w:r w:rsidRPr="009D4389">
        <w:rPr>
          <w:rFonts w:eastAsia="Times New Roman" w:cs="Times New Roman"/>
          <w:szCs w:val="24"/>
        </w:rPr>
        <w:t xml:space="preserve"> καινοτομίες από αυτές που </w:t>
      </w:r>
      <w:r>
        <w:rPr>
          <w:rFonts w:eastAsia="Times New Roman" w:cs="Times New Roman"/>
          <w:szCs w:val="24"/>
        </w:rPr>
        <w:t>εξάπτουν τη φ</w:t>
      </w:r>
      <w:r w:rsidRPr="009D4389">
        <w:rPr>
          <w:rFonts w:eastAsia="Times New Roman" w:cs="Times New Roman"/>
          <w:szCs w:val="24"/>
        </w:rPr>
        <w:t xml:space="preserve">αντασία και δημιουργούν </w:t>
      </w:r>
      <w:r>
        <w:rPr>
          <w:rFonts w:eastAsia="Times New Roman" w:cs="Times New Roman"/>
          <w:szCs w:val="24"/>
        </w:rPr>
        <w:t xml:space="preserve">την </w:t>
      </w:r>
      <w:r w:rsidRPr="009D4389">
        <w:rPr>
          <w:rFonts w:eastAsia="Times New Roman" w:cs="Times New Roman"/>
          <w:szCs w:val="24"/>
        </w:rPr>
        <w:t>αίσθηση ότι κάτι σημαντικό γίν</w:t>
      </w:r>
      <w:r>
        <w:rPr>
          <w:rFonts w:eastAsia="Times New Roman" w:cs="Times New Roman"/>
          <w:szCs w:val="24"/>
        </w:rPr>
        <w:t xml:space="preserve">εται </w:t>
      </w:r>
      <w:r w:rsidRPr="009D4389">
        <w:rPr>
          <w:rFonts w:eastAsia="Times New Roman" w:cs="Times New Roman"/>
          <w:szCs w:val="24"/>
        </w:rPr>
        <w:t xml:space="preserve">στον πολιτισμό στη </w:t>
      </w:r>
      <w:r>
        <w:rPr>
          <w:rFonts w:eastAsia="Times New Roman" w:cs="Times New Roman"/>
          <w:szCs w:val="24"/>
        </w:rPr>
        <w:t>χ</w:t>
      </w:r>
      <w:r w:rsidRPr="009D4389">
        <w:rPr>
          <w:rFonts w:eastAsia="Times New Roman" w:cs="Times New Roman"/>
          <w:szCs w:val="24"/>
        </w:rPr>
        <w:t>ώρα</w:t>
      </w:r>
      <w:r>
        <w:rPr>
          <w:rFonts w:eastAsia="Times New Roman" w:cs="Times New Roman"/>
          <w:szCs w:val="24"/>
        </w:rPr>
        <w:t xml:space="preserve"> -τ</w:t>
      </w:r>
      <w:r w:rsidRPr="009D4389">
        <w:rPr>
          <w:rFonts w:eastAsia="Times New Roman" w:cs="Times New Roman"/>
          <w:szCs w:val="24"/>
        </w:rPr>
        <w:t>ο ξέρουμε</w:t>
      </w:r>
      <w:r>
        <w:rPr>
          <w:rFonts w:eastAsia="Times New Roman" w:cs="Times New Roman"/>
          <w:szCs w:val="24"/>
        </w:rPr>
        <w:t>, το</w:t>
      </w:r>
      <w:r w:rsidRPr="009D4389">
        <w:rPr>
          <w:rFonts w:eastAsia="Times New Roman" w:cs="Times New Roman"/>
          <w:szCs w:val="24"/>
        </w:rPr>
        <w:t xml:space="preserve"> αναγνωρίζουμε</w:t>
      </w:r>
      <w:r>
        <w:rPr>
          <w:rFonts w:eastAsia="Times New Roman" w:cs="Times New Roman"/>
          <w:szCs w:val="24"/>
        </w:rPr>
        <w:t>-,</w:t>
      </w:r>
      <w:r w:rsidRPr="009D4389">
        <w:rPr>
          <w:rFonts w:eastAsia="Times New Roman" w:cs="Times New Roman"/>
          <w:szCs w:val="24"/>
        </w:rPr>
        <w:t xml:space="preserve"> αλλά λύνει κάποια χρόν</w:t>
      </w:r>
      <w:r w:rsidRPr="009D4389">
        <w:rPr>
          <w:rFonts w:eastAsia="Times New Roman" w:cs="Times New Roman"/>
          <w:szCs w:val="24"/>
        </w:rPr>
        <w:t xml:space="preserve">ια προβλήματα του </w:t>
      </w:r>
      <w:r>
        <w:rPr>
          <w:rFonts w:eastAsia="Times New Roman" w:cs="Times New Roman"/>
          <w:szCs w:val="24"/>
        </w:rPr>
        <w:t>Υ</w:t>
      </w:r>
      <w:r w:rsidRPr="009D4389">
        <w:rPr>
          <w:rFonts w:eastAsia="Times New Roman" w:cs="Times New Roman"/>
          <w:szCs w:val="24"/>
        </w:rPr>
        <w:t xml:space="preserve">πουργείου </w:t>
      </w:r>
      <w:r>
        <w:rPr>
          <w:rFonts w:eastAsia="Times New Roman" w:cs="Times New Roman"/>
          <w:szCs w:val="24"/>
        </w:rPr>
        <w:t>Π</w:t>
      </w:r>
      <w:r w:rsidRPr="009D4389">
        <w:rPr>
          <w:rFonts w:eastAsia="Times New Roman" w:cs="Times New Roman"/>
          <w:szCs w:val="24"/>
        </w:rPr>
        <w:t>ολιτισμού και συγκεκριμένα τα εξής</w:t>
      </w:r>
      <w:r>
        <w:rPr>
          <w:rFonts w:eastAsia="Times New Roman" w:cs="Times New Roman"/>
          <w:szCs w:val="24"/>
        </w:rPr>
        <w:t>:</w:t>
      </w:r>
    </w:p>
    <w:p w14:paraId="0A5C0C50" w14:textId="77777777" w:rsidR="004A3142" w:rsidRDefault="002101D6">
      <w:pPr>
        <w:spacing w:line="600" w:lineRule="auto"/>
        <w:ind w:firstLine="720"/>
        <w:jc w:val="both"/>
        <w:rPr>
          <w:rFonts w:eastAsia="Times New Roman" w:cs="Times New Roman"/>
          <w:szCs w:val="24"/>
        </w:rPr>
      </w:pPr>
      <w:r w:rsidRPr="009D4389">
        <w:rPr>
          <w:rFonts w:eastAsia="Times New Roman" w:cs="Times New Roman"/>
          <w:szCs w:val="24"/>
        </w:rPr>
        <w:t xml:space="preserve">Το ένα είναι ο περίφημος παιδικός σταθμός του </w:t>
      </w:r>
      <w:r>
        <w:rPr>
          <w:rFonts w:eastAsia="Times New Roman" w:cs="Times New Roman"/>
          <w:szCs w:val="24"/>
        </w:rPr>
        <w:t>Υ</w:t>
      </w:r>
      <w:r w:rsidRPr="009D4389">
        <w:rPr>
          <w:rFonts w:eastAsia="Times New Roman" w:cs="Times New Roman"/>
          <w:szCs w:val="24"/>
        </w:rPr>
        <w:t xml:space="preserve">πουργείου </w:t>
      </w:r>
      <w:r>
        <w:rPr>
          <w:rFonts w:eastAsia="Times New Roman" w:cs="Times New Roman"/>
          <w:szCs w:val="24"/>
        </w:rPr>
        <w:t>Π</w:t>
      </w:r>
      <w:r w:rsidRPr="009D4389">
        <w:rPr>
          <w:rFonts w:eastAsia="Times New Roman" w:cs="Times New Roman"/>
          <w:szCs w:val="24"/>
        </w:rPr>
        <w:t xml:space="preserve">ολιτισμού </w:t>
      </w:r>
      <w:r>
        <w:rPr>
          <w:rFonts w:eastAsia="Times New Roman" w:cs="Times New Roman"/>
          <w:szCs w:val="24"/>
        </w:rPr>
        <w:t>τον οποίο</w:t>
      </w:r>
      <w:r w:rsidRPr="009D4389">
        <w:rPr>
          <w:rFonts w:eastAsia="Times New Roman" w:cs="Times New Roman"/>
          <w:szCs w:val="24"/>
        </w:rPr>
        <w:t xml:space="preserve"> </w:t>
      </w:r>
      <w:r>
        <w:rPr>
          <w:rFonts w:eastAsia="Times New Roman" w:cs="Times New Roman"/>
          <w:szCs w:val="24"/>
        </w:rPr>
        <w:t>-</w:t>
      </w:r>
      <w:r w:rsidRPr="009D4389">
        <w:rPr>
          <w:rFonts w:eastAsia="Times New Roman" w:cs="Times New Roman"/>
          <w:szCs w:val="24"/>
        </w:rPr>
        <w:t xml:space="preserve">και θα τα πω αυτά αναλυτικότερα στο δεύτερο σκέλος </w:t>
      </w:r>
      <w:r>
        <w:rPr>
          <w:rFonts w:eastAsia="Times New Roman" w:cs="Times New Roman"/>
          <w:szCs w:val="24"/>
        </w:rPr>
        <w:t xml:space="preserve">της </w:t>
      </w:r>
      <w:r w:rsidRPr="009D4389">
        <w:rPr>
          <w:rFonts w:eastAsia="Times New Roman" w:cs="Times New Roman"/>
          <w:szCs w:val="24"/>
        </w:rPr>
        <w:t>ομιλίας</w:t>
      </w:r>
      <w:r>
        <w:rPr>
          <w:rFonts w:eastAsia="Times New Roman" w:cs="Times New Roman"/>
          <w:szCs w:val="24"/>
        </w:rPr>
        <w:t>-</w:t>
      </w:r>
      <w:r w:rsidRPr="009D4389">
        <w:rPr>
          <w:rFonts w:eastAsia="Times New Roman" w:cs="Times New Roman"/>
          <w:szCs w:val="24"/>
        </w:rPr>
        <w:t xml:space="preserve"> </w:t>
      </w:r>
      <w:r>
        <w:rPr>
          <w:rFonts w:eastAsia="Times New Roman" w:cs="Times New Roman"/>
          <w:szCs w:val="24"/>
        </w:rPr>
        <w:t xml:space="preserve">τον </w:t>
      </w:r>
      <w:r w:rsidRPr="009D4389">
        <w:rPr>
          <w:rFonts w:eastAsia="Times New Roman" w:cs="Times New Roman"/>
          <w:szCs w:val="24"/>
        </w:rPr>
        <w:t xml:space="preserve">διαχειρίζονταν το </w:t>
      </w:r>
      <w:r>
        <w:rPr>
          <w:rFonts w:eastAsia="Times New Roman" w:cs="Times New Roman"/>
          <w:szCs w:val="24"/>
        </w:rPr>
        <w:t>Τ</w:t>
      </w:r>
      <w:r w:rsidRPr="009D4389">
        <w:rPr>
          <w:rFonts w:eastAsia="Times New Roman" w:cs="Times New Roman"/>
          <w:szCs w:val="24"/>
        </w:rPr>
        <w:t xml:space="preserve">αμείο </w:t>
      </w:r>
      <w:r>
        <w:rPr>
          <w:rFonts w:eastAsia="Times New Roman" w:cs="Times New Roman"/>
          <w:szCs w:val="24"/>
        </w:rPr>
        <w:lastRenderedPageBreak/>
        <w:t>Α</w:t>
      </w:r>
      <w:r w:rsidRPr="009D4389">
        <w:rPr>
          <w:rFonts w:eastAsia="Times New Roman" w:cs="Times New Roman"/>
          <w:szCs w:val="24"/>
        </w:rPr>
        <w:t xml:space="preserve">λληλοβοήθειας </w:t>
      </w:r>
      <w:r>
        <w:rPr>
          <w:rFonts w:eastAsia="Times New Roman" w:cs="Times New Roman"/>
          <w:szCs w:val="24"/>
        </w:rPr>
        <w:t>Υ</w:t>
      </w:r>
      <w:r w:rsidRPr="009D4389">
        <w:rPr>
          <w:rFonts w:eastAsia="Times New Roman" w:cs="Times New Roman"/>
          <w:szCs w:val="24"/>
        </w:rPr>
        <w:t xml:space="preserve">παλλήλων του </w:t>
      </w:r>
      <w:r>
        <w:rPr>
          <w:rFonts w:eastAsia="Times New Roman" w:cs="Times New Roman"/>
          <w:szCs w:val="24"/>
        </w:rPr>
        <w:t>Υ</w:t>
      </w:r>
      <w:r w:rsidRPr="009D4389">
        <w:rPr>
          <w:rFonts w:eastAsia="Times New Roman" w:cs="Times New Roman"/>
          <w:szCs w:val="24"/>
        </w:rPr>
        <w:t xml:space="preserve">πουργείου </w:t>
      </w:r>
      <w:r>
        <w:rPr>
          <w:rFonts w:eastAsia="Times New Roman" w:cs="Times New Roman"/>
          <w:szCs w:val="24"/>
        </w:rPr>
        <w:t>Π</w:t>
      </w:r>
      <w:r w:rsidRPr="009D4389">
        <w:rPr>
          <w:rFonts w:eastAsia="Times New Roman" w:cs="Times New Roman"/>
          <w:szCs w:val="24"/>
        </w:rPr>
        <w:t>ολιτισμού</w:t>
      </w:r>
      <w:r>
        <w:rPr>
          <w:rFonts w:eastAsia="Times New Roman" w:cs="Times New Roman"/>
          <w:szCs w:val="24"/>
        </w:rPr>
        <w:t>.</w:t>
      </w:r>
      <w:r w:rsidRPr="009D4389">
        <w:rPr>
          <w:rFonts w:eastAsia="Times New Roman" w:cs="Times New Roman"/>
          <w:szCs w:val="24"/>
        </w:rPr>
        <w:t xml:space="preserve"> </w:t>
      </w:r>
      <w:r>
        <w:rPr>
          <w:rFonts w:eastAsia="Times New Roman" w:cs="Times New Roman"/>
          <w:szCs w:val="24"/>
        </w:rPr>
        <w:t>Ό</w:t>
      </w:r>
      <w:r w:rsidRPr="009D4389">
        <w:rPr>
          <w:rFonts w:eastAsia="Times New Roman" w:cs="Times New Roman"/>
          <w:szCs w:val="24"/>
        </w:rPr>
        <w:t>πως θα διαπιστώσουμε</w:t>
      </w:r>
      <w:r>
        <w:rPr>
          <w:rFonts w:eastAsia="Times New Roman" w:cs="Times New Roman"/>
          <w:szCs w:val="24"/>
        </w:rPr>
        <w:t>,</w:t>
      </w:r>
      <w:r w:rsidRPr="009D4389">
        <w:rPr>
          <w:rFonts w:eastAsia="Times New Roman" w:cs="Times New Roman"/>
          <w:szCs w:val="24"/>
        </w:rPr>
        <w:t xml:space="preserve"> αυτό ήταν πολλαπλά προβληματικό</w:t>
      </w:r>
      <w:r>
        <w:rPr>
          <w:rFonts w:eastAsia="Times New Roman" w:cs="Times New Roman"/>
          <w:szCs w:val="24"/>
        </w:rPr>
        <w:t>. Ά</w:t>
      </w:r>
      <w:r w:rsidRPr="009D4389">
        <w:rPr>
          <w:rFonts w:eastAsia="Times New Roman" w:cs="Times New Roman"/>
          <w:szCs w:val="24"/>
        </w:rPr>
        <w:t>ρα</w:t>
      </w:r>
      <w:r>
        <w:rPr>
          <w:rFonts w:eastAsia="Times New Roman" w:cs="Times New Roman"/>
          <w:szCs w:val="24"/>
        </w:rPr>
        <w:t>,</w:t>
      </w:r>
      <w:r w:rsidRPr="009D4389">
        <w:rPr>
          <w:rFonts w:eastAsia="Times New Roman" w:cs="Times New Roman"/>
          <w:szCs w:val="24"/>
        </w:rPr>
        <w:t xml:space="preserve"> έπρεπε αυτός ο παιδικός σταθμός να αρχίσει να λειτουργεί κανονικά</w:t>
      </w:r>
      <w:r>
        <w:rPr>
          <w:rFonts w:eastAsia="Times New Roman" w:cs="Times New Roman"/>
          <w:szCs w:val="24"/>
        </w:rPr>
        <w:t>,</w:t>
      </w:r>
      <w:r w:rsidRPr="009D4389">
        <w:rPr>
          <w:rFonts w:eastAsia="Times New Roman" w:cs="Times New Roman"/>
          <w:szCs w:val="24"/>
        </w:rPr>
        <w:t xml:space="preserve"> δεδομένου ότι υπήρχε η νομοθετική πρόβλεψη από το </w:t>
      </w:r>
      <w:r>
        <w:rPr>
          <w:rFonts w:eastAsia="Times New Roman" w:cs="Times New Roman"/>
          <w:szCs w:val="24"/>
        </w:rPr>
        <w:t>Υ</w:t>
      </w:r>
      <w:r w:rsidRPr="009D4389">
        <w:rPr>
          <w:rFonts w:eastAsia="Times New Roman" w:cs="Times New Roman"/>
          <w:szCs w:val="24"/>
        </w:rPr>
        <w:t>πουργείο</w:t>
      </w:r>
      <w:r>
        <w:rPr>
          <w:rFonts w:eastAsia="Times New Roman" w:cs="Times New Roman"/>
          <w:szCs w:val="24"/>
        </w:rPr>
        <w:t>,</w:t>
      </w:r>
      <w:r w:rsidRPr="009D4389">
        <w:rPr>
          <w:rFonts w:eastAsia="Times New Roman" w:cs="Times New Roman"/>
          <w:szCs w:val="24"/>
        </w:rPr>
        <w:t xml:space="preserve"> από ειδική </w:t>
      </w:r>
      <w:r>
        <w:rPr>
          <w:rFonts w:eastAsia="Times New Roman" w:cs="Times New Roman"/>
          <w:szCs w:val="24"/>
        </w:rPr>
        <w:t>υ</w:t>
      </w:r>
      <w:r w:rsidRPr="009D4389">
        <w:rPr>
          <w:rFonts w:eastAsia="Times New Roman" w:cs="Times New Roman"/>
          <w:szCs w:val="24"/>
        </w:rPr>
        <w:t>πηρεσία του Υπουργε</w:t>
      </w:r>
      <w:r w:rsidRPr="009D4389">
        <w:rPr>
          <w:rFonts w:eastAsia="Times New Roman" w:cs="Times New Roman"/>
          <w:szCs w:val="24"/>
        </w:rPr>
        <w:t>ίου</w:t>
      </w:r>
      <w:r>
        <w:rPr>
          <w:rFonts w:eastAsia="Times New Roman" w:cs="Times New Roman"/>
          <w:szCs w:val="24"/>
        </w:rPr>
        <w:t>.</w:t>
      </w:r>
    </w:p>
    <w:p w14:paraId="0A5C0C5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Άρα</w:t>
      </w:r>
      <w:r w:rsidRPr="009D4389">
        <w:rPr>
          <w:rFonts w:eastAsia="Times New Roman" w:cs="Times New Roman"/>
          <w:szCs w:val="24"/>
        </w:rPr>
        <w:t xml:space="preserve"> το ένα μεγάλο πράγμα που κάνει αυτό το νομοσχέδιο στην ταπεινότητ</w:t>
      </w:r>
      <w:r>
        <w:rPr>
          <w:rFonts w:eastAsia="Times New Roman" w:cs="Times New Roman"/>
          <w:szCs w:val="24"/>
        </w:rPr>
        <w:t>ά</w:t>
      </w:r>
      <w:r w:rsidRPr="009D4389">
        <w:rPr>
          <w:rFonts w:eastAsia="Times New Roman" w:cs="Times New Roman"/>
          <w:szCs w:val="24"/>
        </w:rPr>
        <w:t xml:space="preserve"> του είναι </w:t>
      </w:r>
      <w:r>
        <w:rPr>
          <w:rFonts w:eastAsia="Times New Roman" w:cs="Times New Roman"/>
          <w:szCs w:val="24"/>
        </w:rPr>
        <w:t xml:space="preserve">ότι </w:t>
      </w:r>
      <w:r w:rsidRPr="009D4389">
        <w:rPr>
          <w:rFonts w:eastAsia="Times New Roman" w:cs="Times New Roman"/>
          <w:szCs w:val="24"/>
        </w:rPr>
        <w:t>διευθετεί τα προβλήματα του παιδικού σταθμού</w:t>
      </w:r>
      <w:r>
        <w:rPr>
          <w:rFonts w:eastAsia="Times New Roman" w:cs="Times New Roman"/>
          <w:szCs w:val="24"/>
        </w:rPr>
        <w:t>,</w:t>
      </w:r>
      <w:r w:rsidRPr="009D4389">
        <w:rPr>
          <w:rFonts w:eastAsia="Times New Roman" w:cs="Times New Roman"/>
          <w:szCs w:val="24"/>
        </w:rPr>
        <w:t xml:space="preserve"> </w:t>
      </w:r>
      <w:r>
        <w:rPr>
          <w:rFonts w:eastAsia="Times New Roman" w:cs="Times New Roman"/>
          <w:szCs w:val="24"/>
        </w:rPr>
        <w:t>εντάσσει τον παιδικό σταθμό</w:t>
      </w:r>
      <w:r w:rsidRPr="009D4389">
        <w:rPr>
          <w:rFonts w:eastAsia="Times New Roman" w:cs="Times New Roman"/>
          <w:szCs w:val="24"/>
        </w:rPr>
        <w:t xml:space="preserve"> στις δομές του </w:t>
      </w:r>
      <w:r>
        <w:rPr>
          <w:rFonts w:eastAsia="Times New Roman" w:cs="Times New Roman"/>
          <w:szCs w:val="24"/>
        </w:rPr>
        <w:t>Υ</w:t>
      </w:r>
      <w:r w:rsidRPr="009D4389">
        <w:rPr>
          <w:rFonts w:eastAsia="Times New Roman" w:cs="Times New Roman"/>
          <w:szCs w:val="24"/>
        </w:rPr>
        <w:t>πουργείου</w:t>
      </w:r>
      <w:r>
        <w:rPr>
          <w:rFonts w:eastAsia="Times New Roman" w:cs="Times New Roman"/>
          <w:szCs w:val="24"/>
        </w:rPr>
        <w:t>,</w:t>
      </w:r>
      <w:r w:rsidRPr="009D4389">
        <w:rPr>
          <w:rFonts w:eastAsia="Times New Roman" w:cs="Times New Roman"/>
          <w:szCs w:val="24"/>
        </w:rPr>
        <w:t xml:space="preserve"> μεταφέρει τους εργαζόμενους</w:t>
      </w:r>
      <w:r>
        <w:rPr>
          <w:rFonts w:eastAsia="Times New Roman" w:cs="Times New Roman"/>
          <w:szCs w:val="24"/>
        </w:rPr>
        <w:t>,</w:t>
      </w:r>
      <w:r w:rsidRPr="009D4389">
        <w:rPr>
          <w:rFonts w:eastAsia="Times New Roman" w:cs="Times New Roman"/>
          <w:szCs w:val="24"/>
        </w:rPr>
        <w:t xml:space="preserve"> που πληρώνονταν από</w:t>
      </w:r>
      <w:r>
        <w:rPr>
          <w:rFonts w:eastAsia="Times New Roman" w:cs="Times New Roman"/>
          <w:szCs w:val="24"/>
        </w:rPr>
        <w:t xml:space="preserve"> το Τ</w:t>
      </w:r>
      <w:r w:rsidRPr="009D4389">
        <w:rPr>
          <w:rFonts w:eastAsia="Times New Roman" w:cs="Times New Roman"/>
          <w:szCs w:val="24"/>
        </w:rPr>
        <w:t xml:space="preserve">αμείο </w:t>
      </w:r>
      <w:r>
        <w:rPr>
          <w:rFonts w:eastAsia="Times New Roman" w:cs="Times New Roman"/>
          <w:szCs w:val="24"/>
        </w:rPr>
        <w:t>Α</w:t>
      </w:r>
      <w:r w:rsidRPr="009D4389">
        <w:rPr>
          <w:rFonts w:eastAsia="Times New Roman" w:cs="Times New Roman"/>
          <w:szCs w:val="24"/>
        </w:rPr>
        <w:t>λληλο</w:t>
      </w:r>
      <w:r w:rsidRPr="009D4389">
        <w:rPr>
          <w:rFonts w:eastAsia="Times New Roman" w:cs="Times New Roman"/>
          <w:szCs w:val="24"/>
        </w:rPr>
        <w:t>βοήθειας στο Υπουργείο Πολιτισμού</w:t>
      </w:r>
      <w:r>
        <w:rPr>
          <w:rFonts w:eastAsia="Times New Roman" w:cs="Times New Roman"/>
          <w:szCs w:val="24"/>
        </w:rPr>
        <w:t>,</w:t>
      </w:r>
      <w:r w:rsidRPr="009D4389">
        <w:rPr>
          <w:rFonts w:eastAsia="Times New Roman" w:cs="Times New Roman"/>
          <w:szCs w:val="24"/>
        </w:rPr>
        <w:t xml:space="preserve"> χωρίς να χάνεται κανένας</w:t>
      </w:r>
      <w:r>
        <w:rPr>
          <w:rFonts w:eastAsia="Times New Roman" w:cs="Times New Roman"/>
          <w:szCs w:val="24"/>
        </w:rPr>
        <w:t>,</w:t>
      </w:r>
      <w:r w:rsidRPr="009D4389">
        <w:rPr>
          <w:rFonts w:eastAsia="Times New Roman" w:cs="Times New Roman"/>
          <w:szCs w:val="24"/>
        </w:rPr>
        <w:t xml:space="preserve"> και άρα </w:t>
      </w:r>
      <w:proofErr w:type="spellStart"/>
      <w:r w:rsidRPr="009D4389">
        <w:rPr>
          <w:rFonts w:eastAsia="Times New Roman" w:cs="Times New Roman"/>
          <w:szCs w:val="24"/>
        </w:rPr>
        <w:t>εξορθολογίζει</w:t>
      </w:r>
      <w:proofErr w:type="spellEnd"/>
      <w:r w:rsidRPr="009D4389">
        <w:rPr>
          <w:rFonts w:eastAsia="Times New Roman" w:cs="Times New Roman"/>
          <w:szCs w:val="24"/>
        </w:rPr>
        <w:t xml:space="preserve"> τη λειτουργία του</w:t>
      </w:r>
      <w:r>
        <w:rPr>
          <w:rFonts w:eastAsia="Times New Roman" w:cs="Times New Roman"/>
          <w:szCs w:val="24"/>
        </w:rPr>
        <w:t>,</w:t>
      </w:r>
      <w:r w:rsidRPr="009D4389">
        <w:rPr>
          <w:rFonts w:eastAsia="Times New Roman" w:cs="Times New Roman"/>
          <w:szCs w:val="24"/>
        </w:rPr>
        <w:t xml:space="preserve"> θέτοντας από </w:t>
      </w:r>
      <w:r>
        <w:rPr>
          <w:rFonts w:eastAsia="Times New Roman" w:cs="Times New Roman"/>
          <w:szCs w:val="24"/>
        </w:rPr>
        <w:t xml:space="preserve">εδώ </w:t>
      </w:r>
      <w:r w:rsidRPr="009D4389">
        <w:rPr>
          <w:rFonts w:eastAsia="Times New Roman" w:cs="Times New Roman"/>
          <w:szCs w:val="24"/>
        </w:rPr>
        <w:t>και πέρα κριτήρια όλων των ειδών</w:t>
      </w:r>
      <w:r>
        <w:rPr>
          <w:rFonts w:eastAsia="Times New Roman" w:cs="Times New Roman"/>
          <w:szCs w:val="24"/>
        </w:rPr>
        <w:t>,</w:t>
      </w:r>
      <w:r w:rsidRPr="009D4389">
        <w:rPr>
          <w:rFonts w:eastAsia="Times New Roman" w:cs="Times New Roman"/>
          <w:szCs w:val="24"/>
        </w:rPr>
        <w:t xml:space="preserve"> τα σωστά κριτήρια </w:t>
      </w:r>
      <w:r>
        <w:rPr>
          <w:rFonts w:eastAsia="Times New Roman" w:cs="Times New Roman"/>
          <w:szCs w:val="24"/>
        </w:rPr>
        <w:t>για το π</w:t>
      </w:r>
      <w:r w:rsidRPr="009D4389">
        <w:rPr>
          <w:rFonts w:eastAsia="Times New Roman" w:cs="Times New Roman"/>
          <w:szCs w:val="24"/>
        </w:rPr>
        <w:t xml:space="preserve">οια παιδιά μπαίνουν </w:t>
      </w:r>
      <w:r>
        <w:rPr>
          <w:rFonts w:eastAsia="Times New Roman" w:cs="Times New Roman"/>
          <w:szCs w:val="24"/>
        </w:rPr>
        <w:t>κ.λπ.,</w:t>
      </w:r>
      <w:r w:rsidRPr="009D4389">
        <w:rPr>
          <w:rFonts w:eastAsia="Times New Roman" w:cs="Times New Roman"/>
          <w:szCs w:val="24"/>
        </w:rPr>
        <w:t xml:space="preserve"> και ανοίγοντας εμμέσως την προοπτική παιδιά και απ</w:t>
      </w:r>
      <w:r w:rsidRPr="009D4389">
        <w:rPr>
          <w:rFonts w:eastAsia="Times New Roman" w:cs="Times New Roman"/>
          <w:szCs w:val="24"/>
        </w:rPr>
        <w:t>ό άλλους τόπους</w:t>
      </w:r>
      <w:r>
        <w:rPr>
          <w:rFonts w:eastAsia="Times New Roman" w:cs="Times New Roman"/>
          <w:szCs w:val="24"/>
        </w:rPr>
        <w:t>,</w:t>
      </w:r>
      <w:r w:rsidRPr="009D4389">
        <w:rPr>
          <w:rFonts w:eastAsia="Times New Roman" w:cs="Times New Roman"/>
          <w:szCs w:val="24"/>
        </w:rPr>
        <w:t xml:space="preserve"> και όχι μόνο από την Αθήνα</w:t>
      </w:r>
      <w:r>
        <w:rPr>
          <w:rFonts w:eastAsia="Times New Roman" w:cs="Times New Roman"/>
          <w:szCs w:val="24"/>
        </w:rPr>
        <w:t>,</w:t>
      </w:r>
      <w:r w:rsidRPr="009D4389">
        <w:rPr>
          <w:rFonts w:eastAsia="Times New Roman" w:cs="Times New Roman"/>
          <w:szCs w:val="24"/>
        </w:rPr>
        <w:t xml:space="preserve"> να μπορούν μέσω βοήθειας του </w:t>
      </w:r>
      <w:r>
        <w:rPr>
          <w:rFonts w:eastAsia="Times New Roman" w:cs="Times New Roman"/>
          <w:szCs w:val="24"/>
        </w:rPr>
        <w:t>Υ</w:t>
      </w:r>
      <w:r w:rsidRPr="009D4389">
        <w:rPr>
          <w:rFonts w:eastAsia="Times New Roman" w:cs="Times New Roman"/>
          <w:szCs w:val="24"/>
        </w:rPr>
        <w:t>πουργείου να ενταχθούν σε παιδικούς σταθμούς</w:t>
      </w:r>
      <w:r>
        <w:rPr>
          <w:rFonts w:eastAsia="Times New Roman" w:cs="Times New Roman"/>
          <w:szCs w:val="24"/>
        </w:rPr>
        <w:t>,</w:t>
      </w:r>
      <w:r w:rsidRPr="009D4389">
        <w:rPr>
          <w:rFonts w:eastAsia="Times New Roman" w:cs="Times New Roman"/>
          <w:szCs w:val="24"/>
        </w:rPr>
        <w:t xml:space="preserve"> εφόσον δεν έχουν ενταχθεί σε αυτούς που έχουν</w:t>
      </w:r>
      <w:r>
        <w:rPr>
          <w:rFonts w:eastAsia="Times New Roman" w:cs="Times New Roman"/>
          <w:szCs w:val="24"/>
        </w:rPr>
        <w:t xml:space="preserve"> οι</w:t>
      </w:r>
      <w:r w:rsidRPr="009D4389">
        <w:rPr>
          <w:rFonts w:eastAsia="Times New Roman" w:cs="Times New Roman"/>
          <w:szCs w:val="24"/>
        </w:rPr>
        <w:t xml:space="preserve"> δήμοι </w:t>
      </w:r>
      <w:r>
        <w:rPr>
          <w:rFonts w:eastAsia="Times New Roman" w:cs="Times New Roman"/>
          <w:szCs w:val="24"/>
        </w:rPr>
        <w:t>κ.λπ.</w:t>
      </w:r>
      <w:r>
        <w:rPr>
          <w:rFonts w:eastAsia="Times New Roman" w:cs="Times New Roman"/>
          <w:szCs w:val="24"/>
        </w:rPr>
        <w:t>.</w:t>
      </w:r>
    </w:p>
    <w:p w14:paraId="0A5C0C5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Το δεύτερο πράγμα, σ</w:t>
      </w:r>
      <w:r w:rsidRPr="009D4389">
        <w:rPr>
          <w:rFonts w:eastAsia="Times New Roman" w:cs="Times New Roman"/>
          <w:szCs w:val="24"/>
        </w:rPr>
        <w:t>χετικά σημαντικό</w:t>
      </w:r>
      <w:r>
        <w:rPr>
          <w:rFonts w:eastAsia="Times New Roman" w:cs="Times New Roman"/>
          <w:szCs w:val="24"/>
        </w:rPr>
        <w:t>,</w:t>
      </w:r>
      <w:r w:rsidRPr="009D4389">
        <w:rPr>
          <w:rFonts w:eastAsia="Times New Roman" w:cs="Times New Roman"/>
          <w:szCs w:val="24"/>
        </w:rPr>
        <w:t xml:space="preserve"> που κάνει το Υπουργείο </w:t>
      </w:r>
      <w:r>
        <w:rPr>
          <w:rFonts w:eastAsia="Times New Roman" w:cs="Times New Roman"/>
          <w:szCs w:val="24"/>
        </w:rPr>
        <w:t>είναι πάλι</w:t>
      </w:r>
      <w:r w:rsidRPr="009D4389">
        <w:rPr>
          <w:rFonts w:eastAsia="Times New Roman" w:cs="Times New Roman"/>
          <w:szCs w:val="24"/>
        </w:rPr>
        <w:t xml:space="preserve"> μία διευθέτηση</w:t>
      </w:r>
      <w:r>
        <w:rPr>
          <w:rFonts w:eastAsia="Times New Roman" w:cs="Times New Roman"/>
          <w:szCs w:val="24"/>
        </w:rPr>
        <w:t xml:space="preserve">. Πρόκειται για τον περίφημο </w:t>
      </w:r>
      <w:r>
        <w:rPr>
          <w:rFonts w:eastAsia="Times New Roman" w:cs="Times New Roman"/>
          <w:szCs w:val="24"/>
        </w:rPr>
        <w:lastRenderedPageBreak/>
        <w:t>Οργανισμό</w:t>
      </w:r>
      <w:r w:rsidRPr="009D4389">
        <w:rPr>
          <w:rFonts w:eastAsia="Times New Roman" w:cs="Times New Roman"/>
          <w:szCs w:val="24"/>
        </w:rPr>
        <w:t xml:space="preserve"> </w:t>
      </w:r>
      <w:r>
        <w:rPr>
          <w:rFonts w:eastAsia="Times New Roman" w:cs="Times New Roman"/>
          <w:szCs w:val="24"/>
        </w:rPr>
        <w:t>Α</w:t>
      </w:r>
      <w:r w:rsidRPr="009D4389">
        <w:rPr>
          <w:rFonts w:eastAsia="Times New Roman" w:cs="Times New Roman"/>
          <w:szCs w:val="24"/>
        </w:rPr>
        <w:t xml:space="preserve">νέγερσης </w:t>
      </w:r>
      <w:r>
        <w:rPr>
          <w:rFonts w:eastAsia="Times New Roman" w:cs="Times New Roman"/>
          <w:szCs w:val="24"/>
        </w:rPr>
        <w:t>Ν</w:t>
      </w:r>
      <w:r w:rsidRPr="009D4389">
        <w:rPr>
          <w:rFonts w:eastAsia="Times New Roman" w:cs="Times New Roman"/>
          <w:szCs w:val="24"/>
        </w:rPr>
        <w:t xml:space="preserve">έου Μουσείου </w:t>
      </w:r>
      <w:r>
        <w:rPr>
          <w:rFonts w:eastAsia="Times New Roman" w:cs="Times New Roman"/>
          <w:szCs w:val="24"/>
        </w:rPr>
        <w:t>της Ακρόπολης που υπάρχει ακόμη, π</w:t>
      </w:r>
      <w:r w:rsidRPr="009D4389">
        <w:rPr>
          <w:rFonts w:eastAsia="Times New Roman" w:cs="Times New Roman"/>
          <w:szCs w:val="24"/>
        </w:rPr>
        <w:t xml:space="preserve">αρά το γεγονός ότι </w:t>
      </w:r>
      <w:r>
        <w:rPr>
          <w:rFonts w:eastAsia="Times New Roman" w:cs="Times New Roman"/>
          <w:szCs w:val="24"/>
        </w:rPr>
        <w:t>είναι πια δέκα χρόνια</w:t>
      </w:r>
      <w:r w:rsidRPr="009D4389">
        <w:rPr>
          <w:rFonts w:eastAsia="Times New Roman" w:cs="Times New Roman"/>
          <w:szCs w:val="24"/>
        </w:rPr>
        <w:t xml:space="preserve"> που </w:t>
      </w:r>
      <w:r>
        <w:rPr>
          <w:rFonts w:eastAsia="Times New Roman" w:cs="Times New Roman"/>
          <w:szCs w:val="24"/>
        </w:rPr>
        <w:t>λειτουργεί κανονικά</w:t>
      </w:r>
      <w:r w:rsidRPr="009D4389">
        <w:rPr>
          <w:rFonts w:eastAsia="Times New Roman" w:cs="Times New Roman"/>
          <w:szCs w:val="24"/>
        </w:rPr>
        <w:t xml:space="preserve"> το </w:t>
      </w:r>
      <w:r>
        <w:rPr>
          <w:rFonts w:eastAsia="Times New Roman" w:cs="Times New Roman"/>
          <w:szCs w:val="24"/>
        </w:rPr>
        <w:t>Μ</w:t>
      </w:r>
      <w:r w:rsidRPr="009D4389">
        <w:rPr>
          <w:rFonts w:eastAsia="Times New Roman" w:cs="Times New Roman"/>
          <w:szCs w:val="24"/>
        </w:rPr>
        <w:t>ουσείο</w:t>
      </w:r>
      <w:r>
        <w:rPr>
          <w:rFonts w:eastAsia="Times New Roman" w:cs="Times New Roman"/>
          <w:szCs w:val="24"/>
        </w:rPr>
        <w:t>. Κα</w:t>
      </w:r>
      <w:r w:rsidRPr="009D4389">
        <w:rPr>
          <w:rFonts w:eastAsia="Times New Roman" w:cs="Times New Roman"/>
          <w:szCs w:val="24"/>
        </w:rPr>
        <w:t>ι εδώ γίνεται κάποια ανάλογη</w:t>
      </w:r>
      <w:r>
        <w:rPr>
          <w:rFonts w:eastAsia="Times New Roman" w:cs="Times New Roman"/>
          <w:szCs w:val="24"/>
        </w:rPr>
        <w:t>ς</w:t>
      </w:r>
      <w:r w:rsidRPr="009D4389">
        <w:rPr>
          <w:rFonts w:eastAsia="Times New Roman" w:cs="Times New Roman"/>
          <w:szCs w:val="24"/>
        </w:rPr>
        <w:t xml:space="preserve"> μορφής ρύθμιση</w:t>
      </w:r>
      <w:r>
        <w:rPr>
          <w:rFonts w:eastAsia="Times New Roman" w:cs="Times New Roman"/>
          <w:szCs w:val="24"/>
        </w:rPr>
        <w:t>.</w:t>
      </w:r>
      <w:r w:rsidRPr="009D4389">
        <w:rPr>
          <w:rFonts w:eastAsia="Times New Roman" w:cs="Times New Roman"/>
          <w:szCs w:val="24"/>
        </w:rPr>
        <w:t xml:space="preserve"> </w:t>
      </w:r>
      <w:r>
        <w:rPr>
          <w:rFonts w:eastAsia="Times New Roman" w:cs="Times New Roman"/>
          <w:szCs w:val="24"/>
        </w:rPr>
        <w:t>Κ</w:t>
      </w:r>
      <w:r w:rsidRPr="009D4389">
        <w:rPr>
          <w:rFonts w:eastAsia="Times New Roman" w:cs="Times New Roman"/>
          <w:szCs w:val="24"/>
        </w:rPr>
        <w:t>αταργείται ο φορέα</w:t>
      </w:r>
      <w:r w:rsidRPr="009D4389">
        <w:rPr>
          <w:rFonts w:eastAsia="Times New Roman" w:cs="Times New Roman"/>
          <w:szCs w:val="24"/>
        </w:rPr>
        <w:t xml:space="preserve">ς </w:t>
      </w:r>
      <w:r>
        <w:rPr>
          <w:rFonts w:eastAsia="Times New Roman" w:cs="Times New Roman"/>
          <w:szCs w:val="24"/>
        </w:rPr>
        <w:t>Ο</w:t>
      </w:r>
      <w:r w:rsidRPr="009D4389">
        <w:rPr>
          <w:rFonts w:eastAsia="Times New Roman" w:cs="Times New Roman"/>
          <w:szCs w:val="24"/>
        </w:rPr>
        <w:t xml:space="preserve">ργανισμός </w:t>
      </w:r>
      <w:r>
        <w:rPr>
          <w:rFonts w:eastAsia="Times New Roman" w:cs="Times New Roman"/>
          <w:szCs w:val="24"/>
        </w:rPr>
        <w:t>Α</w:t>
      </w:r>
      <w:r w:rsidRPr="009D4389">
        <w:rPr>
          <w:rFonts w:eastAsia="Times New Roman" w:cs="Times New Roman"/>
          <w:szCs w:val="24"/>
        </w:rPr>
        <w:t xml:space="preserve">νέγερσης </w:t>
      </w:r>
      <w:r>
        <w:rPr>
          <w:rFonts w:eastAsia="Times New Roman" w:cs="Times New Roman"/>
          <w:szCs w:val="24"/>
        </w:rPr>
        <w:t>Ν</w:t>
      </w:r>
      <w:r w:rsidRPr="009D4389">
        <w:rPr>
          <w:rFonts w:eastAsia="Times New Roman" w:cs="Times New Roman"/>
          <w:szCs w:val="24"/>
        </w:rPr>
        <w:t>έου Μουσείου Ακρόπολης</w:t>
      </w:r>
      <w:r>
        <w:rPr>
          <w:rFonts w:eastAsia="Times New Roman" w:cs="Times New Roman"/>
          <w:szCs w:val="24"/>
        </w:rPr>
        <w:t>,</w:t>
      </w:r>
      <w:r w:rsidRPr="009D4389">
        <w:rPr>
          <w:rFonts w:eastAsia="Times New Roman" w:cs="Times New Roman"/>
          <w:szCs w:val="24"/>
        </w:rPr>
        <w:t xml:space="preserve"> οι εργαζόμενοι εντάσσονται σ</w:t>
      </w:r>
      <w:r>
        <w:rPr>
          <w:rFonts w:eastAsia="Times New Roman" w:cs="Times New Roman"/>
          <w:szCs w:val="24"/>
        </w:rPr>
        <w:t>ε</w:t>
      </w:r>
      <w:r w:rsidRPr="009D4389">
        <w:rPr>
          <w:rFonts w:eastAsia="Times New Roman" w:cs="Times New Roman"/>
          <w:szCs w:val="24"/>
        </w:rPr>
        <w:t xml:space="preserve"> συνθέσεις ανάλογες του Μουσείου της Ακρόπολης</w:t>
      </w:r>
      <w:r>
        <w:rPr>
          <w:rFonts w:eastAsia="Times New Roman" w:cs="Times New Roman"/>
          <w:szCs w:val="24"/>
        </w:rPr>
        <w:t>,</w:t>
      </w:r>
      <w:r w:rsidRPr="009D4389">
        <w:rPr>
          <w:rFonts w:eastAsia="Times New Roman" w:cs="Times New Roman"/>
          <w:szCs w:val="24"/>
        </w:rPr>
        <w:t xml:space="preserve"> χωρίς και εκεί να </w:t>
      </w:r>
      <w:r>
        <w:rPr>
          <w:rFonts w:eastAsia="Times New Roman" w:cs="Times New Roman"/>
          <w:szCs w:val="24"/>
        </w:rPr>
        <w:t>θίγεται κάτι, δ</w:t>
      </w:r>
      <w:r w:rsidRPr="009D4389">
        <w:rPr>
          <w:rFonts w:eastAsia="Times New Roman" w:cs="Times New Roman"/>
          <w:szCs w:val="24"/>
        </w:rPr>
        <w:t xml:space="preserve">ιότι εντάσσονται σε θέσεις του οργανογράμματος του Μουσείου της Ακρόπολης και όταν </w:t>
      </w:r>
      <w:r>
        <w:rPr>
          <w:rFonts w:eastAsia="Times New Roman" w:cs="Times New Roman"/>
          <w:szCs w:val="24"/>
        </w:rPr>
        <w:t xml:space="preserve">αυτοί, </w:t>
      </w:r>
      <w:r w:rsidRPr="009D4389">
        <w:rPr>
          <w:rFonts w:eastAsia="Times New Roman" w:cs="Times New Roman"/>
          <w:szCs w:val="24"/>
        </w:rPr>
        <w:t>με το κα</w:t>
      </w:r>
      <w:r w:rsidRPr="009D4389">
        <w:rPr>
          <w:rFonts w:eastAsia="Times New Roman" w:cs="Times New Roman"/>
          <w:szCs w:val="24"/>
        </w:rPr>
        <w:t>λό</w:t>
      </w:r>
      <w:r>
        <w:rPr>
          <w:rFonts w:eastAsia="Times New Roman" w:cs="Times New Roman"/>
          <w:szCs w:val="24"/>
        </w:rPr>
        <w:t>,</w:t>
      </w:r>
      <w:r w:rsidRPr="009D4389">
        <w:rPr>
          <w:rFonts w:eastAsia="Times New Roman" w:cs="Times New Roman"/>
          <w:szCs w:val="24"/>
        </w:rPr>
        <w:t xml:space="preserve"> συνταξιοδοτηθούν ή φύγουν</w:t>
      </w:r>
      <w:r>
        <w:rPr>
          <w:rFonts w:eastAsia="Times New Roman" w:cs="Times New Roman"/>
          <w:szCs w:val="24"/>
        </w:rPr>
        <w:t>,</w:t>
      </w:r>
      <w:r w:rsidRPr="009D4389">
        <w:rPr>
          <w:rFonts w:eastAsia="Times New Roman" w:cs="Times New Roman"/>
          <w:szCs w:val="24"/>
        </w:rPr>
        <w:t xml:space="preserve"> οι θέσεις αυτές παραμένουν κενές εντός του οργανογράμματος</w:t>
      </w:r>
      <w:r>
        <w:rPr>
          <w:rFonts w:eastAsia="Times New Roman" w:cs="Times New Roman"/>
          <w:szCs w:val="24"/>
        </w:rPr>
        <w:t>,</w:t>
      </w:r>
      <w:r w:rsidRPr="009D4389">
        <w:rPr>
          <w:rFonts w:eastAsia="Times New Roman" w:cs="Times New Roman"/>
          <w:szCs w:val="24"/>
        </w:rPr>
        <w:t xml:space="preserve"> χωρίς να </w:t>
      </w:r>
      <w:r>
        <w:rPr>
          <w:rFonts w:eastAsia="Times New Roman" w:cs="Times New Roman"/>
          <w:szCs w:val="24"/>
        </w:rPr>
        <w:t>προστίθενται</w:t>
      </w:r>
      <w:r w:rsidRPr="009D4389">
        <w:rPr>
          <w:rFonts w:eastAsia="Times New Roman" w:cs="Times New Roman"/>
          <w:szCs w:val="24"/>
        </w:rPr>
        <w:t xml:space="preserve"> νέες θέσεις</w:t>
      </w:r>
      <w:r>
        <w:rPr>
          <w:rFonts w:eastAsia="Times New Roman" w:cs="Times New Roman"/>
          <w:szCs w:val="24"/>
        </w:rPr>
        <w:t>.</w:t>
      </w:r>
    </w:p>
    <w:p w14:paraId="0A5C0C53"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Και τα δύο αυτά κομμάτια του νομοσχεδίου συζητήθηκαν διεξοδικά στις Επιτροπές. Μεγάλες ενστάσεις σηκώθηκαν. Η συζήτηση, κατά </w:t>
      </w:r>
      <w:r w:rsidRPr="00CA452A">
        <w:rPr>
          <w:rFonts w:eastAsia="Times New Roman" w:cs="Times New Roman"/>
          <w:szCs w:val="24"/>
        </w:rPr>
        <w:t>τη δι</w:t>
      </w:r>
      <w:r w:rsidRPr="00CA452A">
        <w:rPr>
          <w:rFonts w:eastAsia="Times New Roman" w:cs="Times New Roman"/>
          <w:szCs w:val="24"/>
        </w:rPr>
        <w:t xml:space="preserve">κή </w:t>
      </w:r>
      <w:r>
        <w:rPr>
          <w:rFonts w:eastAsia="Times New Roman" w:cs="Times New Roman"/>
          <w:szCs w:val="24"/>
        </w:rPr>
        <w:t>μ</w:t>
      </w:r>
      <w:r w:rsidRPr="00CA452A">
        <w:rPr>
          <w:rFonts w:eastAsia="Times New Roman" w:cs="Times New Roman"/>
          <w:szCs w:val="24"/>
        </w:rPr>
        <w:t>ου</w:t>
      </w:r>
      <w:r>
        <w:rPr>
          <w:rFonts w:eastAsia="Times New Roman" w:cs="Times New Roman"/>
          <w:szCs w:val="24"/>
        </w:rPr>
        <w:t xml:space="preserve"> τη</w:t>
      </w:r>
      <w:r w:rsidRPr="00CA452A">
        <w:rPr>
          <w:rFonts w:eastAsia="Times New Roman" w:cs="Times New Roman"/>
          <w:szCs w:val="24"/>
        </w:rPr>
        <w:t xml:space="preserve"> γνώμη</w:t>
      </w:r>
      <w:r w:rsidRPr="003B4607">
        <w:rPr>
          <w:rFonts w:eastAsia="Times New Roman" w:cs="Times New Roman"/>
          <w:szCs w:val="24"/>
        </w:rPr>
        <w:t>,</w:t>
      </w:r>
      <w:r w:rsidRPr="00CA452A">
        <w:rPr>
          <w:rFonts w:eastAsia="Times New Roman" w:cs="Times New Roman"/>
          <w:szCs w:val="24"/>
        </w:rPr>
        <w:t xml:space="preserve"> ήταν πολύ εποικοδομητική</w:t>
      </w:r>
      <w:r>
        <w:rPr>
          <w:rFonts w:eastAsia="Times New Roman" w:cs="Times New Roman"/>
          <w:szCs w:val="24"/>
        </w:rPr>
        <w:t xml:space="preserve"> και κόσμια. Κ</w:t>
      </w:r>
      <w:r w:rsidRPr="00CA452A">
        <w:rPr>
          <w:rFonts w:eastAsia="Times New Roman" w:cs="Times New Roman"/>
          <w:szCs w:val="24"/>
        </w:rPr>
        <w:t>αι</w:t>
      </w:r>
      <w:r>
        <w:rPr>
          <w:rFonts w:eastAsia="Times New Roman" w:cs="Times New Roman"/>
          <w:szCs w:val="24"/>
        </w:rPr>
        <w:t xml:space="preserve"> άρα, νομίζω ότι και αυτά τα δύο π</w:t>
      </w:r>
      <w:r w:rsidRPr="00CA452A">
        <w:rPr>
          <w:rFonts w:eastAsia="Times New Roman" w:cs="Times New Roman"/>
          <w:szCs w:val="24"/>
        </w:rPr>
        <w:t>ροβλήματα</w:t>
      </w:r>
      <w:r>
        <w:rPr>
          <w:rFonts w:eastAsia="Times New Roman" w:cs="Times New Roman"/>
          <w:szCs w:val="24"/>
        </w:rPr>
        <w:t xml:space="preserve"> μπορούν να προχωρήσουν κανονικά.</w:t>
      </w:r>
    </w:p>
    <w:p w14:paraId="0A5C0C54"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κάνει και άλλα </w:t>
      </w:r>
      <w:r w:rsidRPr="00CA452A">
        <w:rPr>
          <w:rFonts w:eastAsia="Times New Roman" w:cs="Times New Roman"/>
          <w:szCs w:val="24"/>
        </w:rPr>
        <w:t>πράγματα</w:t>
      </w:r>
      <w:r>
        <w:rPr>
          <w:rFonts w:eastAsia="Times New Roman" w:cs="Times New Roman"/>
          <w:szCs w:val="24"/>
        </w:rPr>
        <w:t xml:space="preserve">, πάλι βοηθητικά, </w:t>
      </w:r>
      <w:r w:rsidRPr="00CA452A">
        <w:rPr>
          <w:rFonts w:eastAsia="Times New Roman" w:cs="Times New Roman"/>
          <w:szCs w:val="24"/>
        </w:rPr>
        <w:t>το νομοσχέδιο αυτό</w:t>
      </w:r>
      <w:r>
        <w:rPr>
          <w:rFonts w:eastAsia="Times New Roman" w:cs="Times New Roman"/>
          <w:szCs w:val="24"/>
        </w:rPr>
        <w:t>. Παραδείγματος χάρ</w:t>
      </w:r>
      <w:r>
        <w:rPr>
          <w:rFonts w:eastAsia="Times New Roman" w:cs="Times New Roman"/>
          <w:szCs w:val="24"/>
        </w:rPr>
        <w:t>ιν</w:t>
      </w:r>
      <w:r>
        <w:rPr>
          <w:rFonts w:eastAsia="Times New Roman" w:cs="Times New Roman"/>
          <w:szCs w:val="24"/>
        </w:rPr>
        <w:t>, εξασφαλίζει με κίνητρα</w:t>
      </w:r>
      <w:r w:rsidRPr="00CA452A">
        <w:rPr>
          <w:rFonts w:eastAsia="Times New Roman" w:cs="Times New Roman"/>
          <w:szCs w:val="24"/>
        </w:rPr>
        <w:t xml:space="preserve"> τη δυνατό</w:t>
      </w:r>
      <w:r w:rsidRPr="00CA452A">
        <w:rPr>
          <w:rFonts w:eastAsia="Times New Roman" w:cs="Times New Roman"/>
          <w:szCs w:val="24"/>
        </w:rPr>
        <w:t>τητα να</w:t>
      </w:r>
      <w:r>
        <w:rPr>
          <w:rFonts w:eastAsia="Times New Roman" w:cs="Times New Roman"/>
          <w:szCs w:val="24"/>
        </w:rPr>
        <w:t xml:space="preserve"> υπάρχουν φύλακες στη Δήλο, που είναι </w:t>
      </w:r>
      <w:r w:rsidRPr="00CA452A">
        <w:rPr>
          <w:rFonts w:eastAsia="Times New Roman" w:cs="Times New Roman"/>
          <w:szCs w:val="24"/>
        </w:rPr>
        <w:t xml:space="preserve">κόσμημα </w:t>
      </w:r>
      <w:r w:rsidRPr="00CA452A">
        <w:rPr>
          <w:rFonts w:eastAsia="Times New Roman" w:cs="Times New Roman"/>
          <w:szCs w:val="24"/>
        </w:rPr>
        <w:lastRenderedPageBreak/>
        <w:t>π</w:t>
      </w:r>
      <w:r>
        <w:rPr>
          <w:rFonts w:eastAsia="Times New Roman" w:cs="Times New Roman"/>
          <w:szCs w:val="24"/>
        </w:rPr>
        <w:t>ροφανώς της κληρονομιάς μας, αλλά περίπου εξορία τους χειμερινούς μήνες για τους υπαλλήλους εκεί, διότι</w:t>
      </w:r>
      <w:r w:rsidRPr="00CA452A">
        <w:rPr>
          <w:rFonts w:eastAsia="Times New Roman" w:cs="Times New Roman"/>
          <w:szCs w:val="24"/>
        </w:rPr>
        <w:t xml:space="preserve"> </w:t>
      </w:r>
      <w:r>
        <w:rPr>
          <w:rFonts w:eastAsia="Times New Roman" w:cs="Times New Roman"/>
          <w:szCs w:val="24"/>
        </w:rPr>
        <w:t>δεν μπορούν ν</w:t>
      </w:r>
      <w:r w:rsidRPr="00CA452A">
        <w:rPr>
          <w:rFonts w:eastAsia="Times New Roman" w:cs="Times New Roman"/>
          <w:szCs w:val="24"/>
        </w:rPr>
        <w:t>α</w:t>
      </w:r>
      <w:r>
        <w:rPr>
          <w:rFonts w:eastAsia="Times New Roman" w:cs="Times New Roman"/>
          <w:szCs w:val="24"/>
        </w:rPr>
        <w:t xml:space="preserve"> πάνε</w:t>
      </w:r>
      <w:r w:rsidRPr="00CA452A">
        <w:rPr>
          <w:rFonts w:eastAsia="Times New Roman" w:cs="Times New Roman"/>
          <w:szCs w:val="24"/>
        </w:rPr>
        <w:t xml:space="preserve"> στη Μύκονο </w:t>
      </w:r>
      <w:r>
        <w:rPr>
          <w:rFonts w:eastAsia="Times New Roman" w:cs="Times New Roman"/>
          <w:szCs w:val="24"/>
        </w:rPr>
        <w:t>εύκολα. Χρειάζεται ένα ειδικό κίνητρο, για να μπορέσουν να πη</w:t>
      </w:r>
      <w:r>
        <w:rPr>
          <w:rFonts w:eastAsia="Times New Roman" w:cs="Times New Roman"/>
          <w:szCs w:val="24"/>
        </w:rPr>
        <w:t xml:space="preserve">γαίνουν εκεί. Ρυθμίζει κάποια θέματα σε σχέση με </w:t>
      </w:r>
      <w:r w:rsidRPr="00CA452A">
        <w:rPr>
          <w:rFonts w:eastAsia="Times New Roman" w:cs="Times New Roman"/>
          <w:szCs w:val="24"/>
        </w:rPr>
        <w:t>επιδό</w:t>
      </w:r>
      <w:r>
        <w:rPr>
          <w:rFonts w:eastAsia="Times New Roman" w:cs="Times New Roman"/>
          <w:szCs w:val="24"/>
        </w:rPr>
        <w:t>ματα μετακίνηση</w:t>
      </w:r>
      <w:r w:rsidRPr="00CA452A">
        <w:rPr>
          <w:rFonts w:eastAsia="Times New Roman" w:cs="Times New Roman"/>
          <w:szCs w:val="24"/>
        </w:rPr>
        <w:t xml:space="preserve">ς υπαλλήλων του </w:t>
      </w:r>
      <w:r>
        <w:rPr>
          <w:rFonts w:eastAsia="Times New Roman" w:cs="Times New Roman"/>
          <w:szCs w:val="24"/>
        </w:rPr>
        <w:t>Υ</w:t>
      </w:r>
      <w:r w:rsidRPr="00CA452A">
        <w:rPr>
          <w:rFonts w:eastAsia="Times New Roman" w:cs="Times New Roman"/>
          <w:szCs w:val="24"/>
        </w:rPr>
        <w:t>πουργείου</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φόρων </w:t>
      </w:r>
      <w:r>
        <w:rPr>
          <w:rFonts w:eastAsia="Times New Roman" w:cs="Times New Roman"/>
          <w:szCs w:val="24"/>
        </w:rPr>
        <w:t>α</w:t>
      </w:r>
      <w:r>
        <w:rPr>
          <w:rFonts w:eastAsia="Times New Roman" w:cs="Times New Roman"/>
          <w:szCs w:val="24"/>
        </w:rPr>
        <w:t>ρχαιοτήτων -</w:t>
      </w:r>
      <w:proofErr w:type="spellStart"/>
      <w:r w:rsidRPr="00CA452A">
        <w:rPr>
          <w:rFonts w:eastAsia="Times New Roman" w:cs="Times New Roman"/>
          <w:szCs w:val="24"/>
        </w:rPr>
        <w:t>νησιωτικότητας</w:t>
      </w:r>
      <w:proofErr w:type="spellEnd"/>
      <w:r>
        <w:rPr>
          <w:rFonts w:eastAsia="Times New Roman" w:cs="Times New Roman"/>
          <w:szCs w:val="24"/>
        </w:rPr>
        <w:t>,</w:t>
      </w:r>
      <w:r w:rsidRPr="00CA452A">
        <w:rPr>
          <w:rFonts w:eastAsia="Times New Roman" w:cs="Times New Roman"/>
          <w:szCs w:val="24"/>
        </w:rPr>
        <w:t xml:space="preserve"> κατά κάποιο τρόπο</w:t>
      </w:r>
      <w:r>
        <w:rPr>
          <w:rFonts w:eastAsia="Times New Roman" w:cs="Times New Roman"/>
          <w:szCs w:val="24"/>
        </w:rPr>
        <w:t>-</w:t>
      </w:r>
      <w:r w:rsidRPr="00CA452A">
        <w:rPr>
          <w:rFonts w:eastAsia="Times New Roman" w:cs="Times New Roman"/>
          <w:szCs w:val="24"/>
        </w:rPr>
        <w:t xml:space="preserve"> γιατί</w:t>
      </w:r>
      <w:r>
        <w:rPr>
          <w:rFonts w:eastAsia="Times New Roman" w:cs="Times New Roman"/>
          <w:szCs w:val="24"/>
        </w:rPr>
        <w:t>,</w:t>
      </w:r>
      <w:r w:rsidRPr="00CA452A">
        <w:rPr>
          <w:rFonts w:eastAsia="Times New Roman" w:cs="Times New Roman"/>
          <w:szCs w:val="24"/>
        </w:rPr>
        <w:t xml:space="preserve"> όπως ξέρετε</w:t>
      </w:r>
      <w:r>
        <w:rPr>
          <w:rFonts w:eastAsia="Times New Roman" w:cs="Times New Roman"/>
          <w:szCs w:val="24"/>
        </w:rPr>
        <w:t>,</w:t>
      </w:r>
      <w:r w:rsidRPr="00CA452A">
        <w:rPr>
          <w:rFonts w:eastAsia="Times New Roman" w:cs="Times New Roman"/>
          <w:szCs w:val="24"/>
        </w:rPr>
        <w:t xml:space="preserve"> τα νησιά του Αιγαίου </w:t>
      </w:r>
      <w:r>
        <w:rPr>
          <w:rFonts w:eastAsia="Times New Roman" w:cs="Times New Roman"/>
          <w:szCs w:val="24"/>
        </w:rPr>
        <w:t>δ</w:t>
      </w:r>
      <w:r w:rsidRPr="00CA452A">
        <w:rPr>
          <w:rFonts w:eastAsia="Times New Roman" w:cs="Times New Roman"/>
          <w:szCs w:val="24"/>
        </w:rPr>
        <w:t>εν επικοινων</w:t>
      </w:r>
      <w:r>
        <w:rPr>
          <w:rFonts w:eastAsia="Times New Roman" w:cs="Times New Roman"/>
          <w:szCs w:val="24"/>
        </w:rPr>
        <w:t xml:space="preserve">ούν ευθέως </w:t>
      </w:r>
      <w:r w:rsidRPr="00CA452A">
        <w:rPr>
          <w:rFonts w:eastAsia="Times New Roman" w:cs="Times New Roman"/>
          <w:szCs w:val="24"/>
        </w:rPr>
        <w:t xml:space="preserve">μεταξύ </w:t>
      </w:r>
      <w:r>
        <w:rPr>
          <w:rFonts w:eastAsia="Times New Roman" w:cs="Times New Roman"/>
          <w:szCs w:val="24"/>
        </w:rPr>
        <w:t>τους, άρα</w:t>
      </w:r>
      <w:r w:rsidRPr="00CA452A">
        <w:rPr>
          <w:rFonts w:eastAsia="Times New Roman" w:cs="Times New Roman"/>
          <w:szCs w:val="24"/>
        </w:rPr>
        <w:t xml:space="preserve"> για να μπορέσει ο έφορ</w:t>
      </w:r>
      <w:r w:rsidRPr="00CA452A">
        <w:rPr>
          <w:rFonts w:eastAsia="Times New Roman" w:cs="Times New Roman"/>
          <w:szCs w:val="24"/>
        </w:rPr>
        <w:t xml:space="preserve">ος να πάει το </w:t>
      </w:r>
      <w:r>
        <w:rPr>
          <w:rFonts w:eastAsia="Times New Roman" w:cs="Times New Roman"/>
          <w:szCs w:val="24"/>
        </w:rPr>
        <w:t xml:space="preserve">ένα </w:t>
      </w:r>
      <w:r w:rsidRPr="00CA452A">
        <w:rPr>
          <w:rFonts w:eastAsia="Times New Roman" w:cs="Times New Roman"/>
          <w:szCs w:val="24"/>
        </w:rPr>
        <w:t xml:space="preserve">νησί στο άλλο πρέπει </w:t>
      </w:r>
      <w:r>
        <w:rPr>
          <w:rFonts w:eastAsia="Times New Roman" w:cs="Times New Roman"/>
          <w:szCs w:val="24"/>
        </w:rPr>
        <w:t xml:space="preserve">κατά κανόνα να </w:t>
      </w:r>
      <w:r w:rsidRPr="00CA452A">
        <w:rPr>
          <w:rFonts w:eastAsia="Times New Roman" w:cs="Times New Roman"/>
          <w:szCs w:val="24"/>
        </w:rPr>
        <w:t>περάσει από Αθήνα</w:t>
      </w:r>
      <w:r>
        <w:rPr>
          <w:rFonts w:eastAsia="Times New Roman" w:cs="Times New Roman"/>
          <w:szCs w:val="24"/>
        </w:rPr>
        <w:t>. Τ</w:t>
      </w:r>
      <w:r w:rsidRPr="00CA452A">
        <w:rPr>
          <w:rFonts w:eastAsia="Times New Roman" w:cs="Times New Roman"/>
          <w:szCs w:val="24"/>
        </w:rPr>
        <w:t>α έξοδα για τις μετακ</w:t>
      </w:r>
      <w:r>
        <w:rPr>
          <w:rFonts w:eastAsia="Times New Roman" w:cs="Times New Roman"/>
          <w:szCs w:val="24"/>
        </w:rPr>
        <w:t xml:space="preserve">ινήσεις αυτές δεν φτάνουν στα πάγια, </w:t>
      </w:r>
      <w:r w:rsidRPr="00CA452A">
        <w:rPr>
          <w:rFonts w:eastAsia="Times New Roman" w:cs="Times New Roman"/>
          <w:szCs w:val="24"/>
        </w:rPr>
        <w:t>που έχει αυτή τη στιγμή το Υπουργείο Πολιτισμού ως προς αυτά</w:t>
      </w:r>
      <w:r>
        <w:rPr>
          <w:rFonts w:eastAsia="Times New Roman" w:cs="Times New Roman"/>
          <w:szCs w:val="24"/>
        </w:rPr>
        <w:t xml:space="preserve">, άρα </w:t>
      </w:r>
      <w:r w:rsidRPr="00CA452A">
        <w:rPr>
          <w:rFonts w:eastAsia="Times New Roman" w:cs="Times New Roman"/>
          <w:szCs w:val="24"/>
        </w:rPr>
        <w:t>γίνεται και εδώ μία ρύθμιση</w:t>
      </w:r>
      <w:r>
        <w:rPr>
          <w:rFonts w:eastAsia="Times New Roman" w:cs="Times New Roman"/>
          <w:szCs w:val="24"/>
        </w:rPr>
        <w:t xml:space="preserve">. Επίσης, </w:t>
      </w:r>
      <w:r w:rsidRPr="00CA452A">
        <w:rPr>
          <w:rFonts w:eastAsia="Times New Roman" w:cs="Times New Roman"/>
          <w:szCs w:val="24"/>
        </w:rPr>
        <w:t>άλλη μία ενδιαφέρουσα</w:t>
      </w:r>
      <w:r w:rsidRPr="00CA452A">
        <w:rPr>
          <w:rFonts w:eastAsia="Times New Roman" w:cs="Times New Roman"/>
          <w:szCs w:val="24"/>
        </w:rPr>
        <w:t xml:space="preserve"> ρύθμιση</w:t>
      </w:r>
      <w:r>
        <w:rPr>
          <w:rFonts w:eastAsia="Times New Roman" w:cs="Times New Roman"/>
          <w:szCs w:val="24"/>
        </w:rPr>
        <w:t xml:space="preserve"> αφορά </w:t>
      </w:r>
      <w:r w:rsidRPr="00CA452A">
        <w:rPr>
          <w:rFonts w:eastAsia="Times New Roman" w:cs="Times New Roman"/>
          <w:szCs w:val="24"/>
        </w:rPr>
        <w:t>το Σχολ</w:t>
      </w:r>
      <w:r>
        <w:rPr>
          <w:rFonts w:eastAsia="Times New Roman" w:cs="Times New Roman"/>
          <w:szCs w:val="24"/>
        </w:rPr>
        <w:t>είο</w:t>
      </w:r>
      <w:r w:rsidRPr="00CA452A">
        <w:rPr>
          <w:rFonts w:eastAsia="Times New Roman" w:cs="Times New Roman"/>
          <w:szCs w:val="24"/>
        </w:rPr>
        <w:t xml:space="preserve"> Καλών Τεχνών της Τήνου</w:t>
      </w:r>
      <w:r>
        <w:rPr>
          <w:rFonts w:eastAsia="Times New Roman" w:cs="Times New Roman"/>
          <w:szCs w:val="24"/>
        </w:rPr>
        <w:t>. Ο</w:t>
      </w:r>
      <w:r w:rsidRPr="00CA452A">
        <w:rPr>
          <w:rFonts w:eastAsia="Times New Roman" w:cs="Times New Roman"/>
          <w:szCs w:val="24"/>
        </w:rPr>
        <w:t xml:space="preserve">ι διδάσκοντες </w:t>
      </w:r>
      <w:r>
        <w:rPr>
          <w:rFonts w:eastAsia="Times New Roman" w:cs="Times New Roman"/>
          <w:szCs w:val="24"/>
        </w:rPr>
        <w:t xml:space="preserve">σε </w:t>
      </w:r>
      <w:r w:rsidRPr="00CA452A">
        <w:rPr>
          <w:rFonts w:eastAsia="Times New Roman" w:cs="Times New Roman"/>
          <w:szCs w:val="24"/>
        </w:rPr>
        <w:t>αυτό αποκτούν με το νόμο πρόσθετα προσόντα</w:t>
      </w:r>
      <w:r>
        <w:rPr>
          <w:rFonts w:eastAsia="Times New Roman" w:cs="Times New Roman"/>
          <w:szCs w:val="24"/>
        </w:rPr>
        <w:t>, για να αναβαθμιστεί η σχολή. Ά</w:t>
      </w:r>
      <w:r w:rsidRPr="00CA452A">
        <w:rPr>
          <w:rFonts w:eastAsia="Times New Roman" w:cs="Times New Roman"/>
          <w:szCs w:val="24"/>
        </w:rPr>
        <w:t>ρα</w:t>
      </w:r>
      <w:r>
        <w:rPr>
          <w:rFonts w:eastAsia="Times New Roman" w:cs="Times New Roman"/>
          <w:szCs w:val="24"/>
        </w:rPr>
        <w:t>,</w:t>
      </w:r>
      <w:r w:rsidRPr="00CA452A">
        <w:rPr>
          <w:rFonts w:eastAsia="Times New Roman" w:cs="Times New Roman"/>
          <w:szCs w:val="24"/>
        </w:rPr>
        <w:t xml:space="preserve"> με αυτό</w:t>
      </w:r>
      <w:r>
        <w:rPr>
          <w:rFonts w:eastAsia="Times New Roman" w:cs="Times New Roman"/>
          <w:szCs w:val="24"/>
        </w:rPr>
        <w:t>ν</w:t>
      </w:r>
      <w:r w:rsidRPr="00CA452A">
        <w:rPr>
          <w:rFonts w:eastAsia="Times New Roman" w:cs="Times New Roman"/>
          <w:szCs w:val="24"/>
        </w:rPr>
        <w:t xml:space="preserve"> τον τρόπο</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αυτού</w:t>
      </w:r>
      <w:r w:rsidRPr="00CA452A">
        <w:rPr>
          <w:rFonts w:eastAsia="Times New Roman" w:cs="Times New Roman"/>
          <w:szCs w:val="24"/>
        </w:rPr>
        <w:t xml:space="preserve"> του τύπου τα ταπεινά προβλήματα κατά κάποιο τρόπο </w:t>
      </w:r>
      <w:r>
        <w:rPr>
          <w:rFonts w:eastAsia="Times New Roman" w:cs="Times New Roman"/>
          <w:szCs w:val="24"/>
        </w:rPr>
        <w:t>λύνονται από</w:t>
      </w:r>
      <w:r w:rsidRPr="00CA452A">
        <w:rPr>
          <w:rFonts w:eastAsia="Times New Roman" w:cs="Times New Roman"/>
          <w:szCs w:val="24"/>
        </w:rPr>
        <w:t xml:space="preserve"> το </w:t>
      </w:r>
      <w:r>
        <w:rPr>
          <w:rFonts w:eastAsia="Times New Roman" w:cs="Times New Roman"/>
          <w:szCs w:val="24"/>
        </w:rPr>
        <w:t>νομο</w:t>
      </w:r>
      <w:r w:rsidRPr="00CA452A">
        <w:rPr>
          <w:rFonts w:eastAsia="Times New Roman" w:cs="Times New Roman"/>
          <w:szCs w:val="24"/>
        </w:rPr>
        <w:t>σχέδιο αυτό</w:t>
      </w:r>
      <w:r>
        <w:rPr>
          <w:rFonts w:eastAsia="Times New Roman" w:cs="Times New Roman"/>
          <w:szCs w:val="24"/>
        </w:rPr>
        <w:t>,</w:t>
      </w:r>
      <w:r w:rsidRPr="00CA452A">
        <w:rPr>
          <w:rFonts w:eastAsia="Times New Roman" w:cs="Times New Roman"/>
          <w:szCs w:val="24"/>
        </w:rPr>
        <w:t xml:space="preserve"> χ</w:t>
      </w:r>
      <w:r w:rsidRPr="00CA452A">
        <w:rPr>
          <w:rFonts w:eastAsia="Times New Roman" w:cs="Times New Roman"/>
          <w:szCs w:val="24"/>
        </w:rPr>
        <w:t xml:space="preserve">ωρίς </w:t>
      </w:r>
      <w:r>
        <w:rPr>
          <w:rFonts w:eastAsia="Times New Roman" w:cs="Times New Roman"/>
          <w:szCs w:val="24"/>
        </w:rPr>
        <w:t>–</w:t>
      </w:r>
      <w:r w:rsidRPr="00CA452A">
        <w:rPr>
          <w:rFonts w:eastAsia="Times New Roman" w:cs="Times New Roman"/>
          <w:szCs w:val="24"/>
        </w:rPr>
        <w:t>επαναλαμβάνω</w:t>
      </w:r>
      <w:r>
        <w:rPr>
          <w:rFonts w:eastAsia="Times New Roman" w:cs="Times New Roman"/>
          <w:szCs w:val="24"/>
        </w:rPr>
        <w:t>-</w:t>
      </w:r>
      <w:r w:rsidRPr="00CA452A">
        <w:rPr>
          <w:rFonts w:eastAsia="Times New Roman" w:cs="Times New Roman"/>
          <w:szCs w:val="24"/>
        </w:rPr>
        <w:t xml:space="preserve"> να </w:t>
      </w:r>
      <w:r>
        <w:rPr>
          <w:rFonts w:eastAsia="Times New Roman" w:cs="Times New Roman"/>
          <w:szCs w:val="24"/>
        </w:rPr>
        <w:t>έχουν</w:t>
      </w:r>
      <w:r w:rsidRPr="00CA452A">
        <w:rPr>
          <w:rFonts w:eastAsia="Times New Roman" w:cs="Times New Roman"/>
          <w:szCs w:val="24"/>
        </w:rPr>
        <w:t xml:space="preserve"> εγερθεί σε σχέση με αυτά μεγάλες </w:t>
      </w:r>
      <w:r>
        <w:rPr>
          <w:rFonts w:eastAsia="Times New Roman" w:cs="Times New Roman"/>
          <w:szCs w:val="24"/>
        </w:rPr>
        <w:t>ενστάσεις</w:t>
      </w:r>
      <w:r w:rsidRPr="00CA452A">
        <w:rPr>
          <w:rFonts w:eastAsia="Times New Roman" w:cs="Times New Roman"/>
          <w:szCs w:val="24"/>
        </w:rPr>
        <w:t xml:space="preserve">. </w:t>
      </w:r>
    </w:p>
    <w:p w14:paraId="0A5C0C55"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όμως,</w:t>
      </w:r>
      <w:r w:rsidRPr="00CA452A">
        <w:rPr>
          <w:rFonts w:eastAsia="Times New Roman" w:cs="Times New Roman"/>
          <w:szCs w:val="24"/>
        </w:rPr>
        <w:t xml:space="preserve"> που είναι κατά τη γνώμη μου εξίσου σημαντικό</w:t>
      </w:r>
      <w:r>
        <w:rPr>
          <w:rFonts w:eastAsia="Times New Roman" w:cs="Times New Roman"/>
          <w:szCs w:val="24"/>
        </w:rPr>
        <w:t xml:space="preserve">, αν όχι το </w:t>
      </w:r>
      <w:r w:rsidRPr="00CA452A">
        <w:rPr>
          <w:rFonts w:eastAsia="Times New Roman" w:cs="Times New Roman"/>
          <w:szCs w:val="24"/>
        </w:rPr>
        <w:t>σημαντικότερο</w:t>
      </w:r>
      <w:r>
        <w:rPr>
          <w:rFonts w:eastAsia="Times New Roman" w:cs="Times New Roman"/>
          <w:szCs w:val="24"/>
        </w:rPr>
        <w:t>, είναι ότι δ</w:t>
      </w:r>
      <w:r w:rsidRPr="00CA452A">
        <w:rPr>
          <w:rFonts w:eastAsia="Times New Roman" w:cs="Times New Roman"/>
          <w:szCs w:val="24"/>
        </w:rPr>
        <w:t xml:space="preserve">ιαπιστώσαμε </w:t>
      </w:r>
      <w:r>
        <w:rPr>
          <w:rFonts w:eastAsia="Times New Roman" w:cs="Times New Roman"/>
          <w:szCs w:val="24"/>
        </w:rPr>
        <w:t>-</w:t>
      </w:r>
      <w:r w:rsidRPr="00CA452A">
        <w:rPr>
          <w:rFonts w:eastAsia="Times New Roman" w:cs="Times New Roman"/>
          <w:szCs w:val="24"/>
        </w:rPr>
        <w:t xml:space="preserve">ήδη από την αρχή που αναλάβαμε ως </w:t>
      </w:r>
      <w:r>
        <w:rPr>
          <w:rFonts w:eastAsia="Times New Roman" w:cs="Times New Roman"/>
          <w:szCs w:val="24"/>
        </w:rPr>
        <w:t>Κυβέρνηση και το Υ</w:t>
      </w:r>
      <w:r w:rsidRPr="00CA452A">
        <w:rPr>
          <w:rFonts w:eastAsia="Times New Roman" w:cs="Times New Roman"/>
          <w:szCs w:val="24"/>
        </w:rPr>
        <w:t xml:space="preserve">πουργείου </w:t>
      </w:r>
      <w:r>
        <w:rPr>
          <w:rFonts w:eastAsia="Times New Roman" w:cs="Times New Roman"/>
          <w:szCs w:val="24"/>
        </w:rPr>
        <w:t>Π</w:t>
      </w:r>
      <w:r w:rsidRPr="00CA452A">
        <w:rPr>
          <w:rFonts w:eastAsia="Times New Roman" w:cs="Times New Roman"/>
          <w:szCs w:val="24"/>
        </w:rPr>
        <w:t>ολιτισμού</w:t>
      </w:r>
      <w:r>
        <w:rPr>
          <w:rFonts w:eastAsia="Times New Roman" w:cs="Times New Roman"/>
          <w:szCs w:val="24"/>
        </w:rPr>
        <w:t>-</w:t>
      </w:r>
      <w:r w:rsidRPr="00CA452A">
        <w:rPr>
          <w:rFonts w:eastAsia="Times New Roman" w:cs="Times New Roman"/>
          <w:szCs w:val="24"/>
        </w:rPr>
        <w:t xml:space="preserve"> ότι σε αυτό υπάρχουν αυτό που θα λέγαμε εστίες διαπλοκής</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π</w:t>
      </w:r>
      <w:r w:rsidRPr="00CA452A">
        <w:rPr>
          <w:rFonts w:eastAsia="Times New Roman" w:cs="Times New Roman"/>
          <w:szCs w:val="24"/>
        </w:rPr>
        <w:t>ου κατασπαταλούν</w:t>
      </w:r>
      <w:r>
        <w:rPr>
          <w:rFonts w:eastAsia="Times New Roman" w:cs="Times New Roman"/>
          <w:szCs w:val="24"/>
        </w:rPr>
        <w:t xml:space="preserve">, </w:t>
      </w:r>
      <w:r w:rsidRPr="00CA452A">
        <w:rPr>
          <w:rFonts w:eastAsia="Times New Roman" w:cs="Times New Roman"/>
          <w:szCs w:val="24"/>
        </w:rPr>
        <w:t xml:space="preserve">όπως σιγά-σιγά αποδεικνύεται εγγράφως και </w:t>
      </w:r>
      <w:r>
        <w:rPr>
          <w:rFonts w:eastAsia="Times New Roman" w:cs="Times New Roman"/>
          <w:szCs w:val="24"/>
        </w:rPr>
        <w:t>εγκύρως, το δημόσιο χ</w:t>
      </w:r>
      <w:r w:rsidRPr="00CA452A">
        <w:rPr>
          <w:rFonts w:eastAsia="Times New Roman" w:cs="Times New Roman"/>
          <w:szCs w:val="24"/>
        </w:rPr>
        <w:t>ρήμα</w:t>
      </w:r>
      <w:r>
        <w:rPr>
          <w:rFonts w:eastAsia="Times New Roman" w:cs="Times New Roman"/>
          <w:szCs w:val="24"/>
        </w:rPr>
        <w:t>,</w:t>
      </w:r>
      <w:r w:rsidRPr="00CA452A">
        <w:rPr>
          <w:rFonts w:eastAsia="Times New Roman" w:cs="Times New Roman"/>
          <w:szCs w:val="24"/>
        </w:rPr>
        <w:t xml:space="preserve"> χωρίς να ήταν από την αρχή ο</w:t>
      </w:r>
      <w:r>
        <w:rPr>
          <w:rFonts w:eastAsia="Times New Roman" w:cs="Times New Roman"/>
          <w:szCs w:val="24"/>
        </w:rPr>
        <w:t>ρατό π</w:t>
      </w:r>
      <w:r w:rsidRPr="00CA452A">
        <w:rPr>
          <w:rFonts w:eastAsia="Times New Roman" w:cs="Times New Roman"/>
          <w:szCs w:val="24"/>
        </w:rPr>
        <w:t>ώς και γιατί γίνονται αυτά</w:t>
      </w:r>
      <w:r>
        <w:rPr>
          <w:rFonts w:eastAsia="Times New Roman" w:cs="Times New Roman"/>
          <w:szCs w:val="24"/>
        </w:rPr>
        <w:t xml:space="preserve">. </w:t>
      </w:r>
    </w:p>
    <w:p w14:paraId="0A5C0C56"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Το Τ</w:t>
      </w:r>
      <w:r w:rsidRPr="00CA452A">
        <w:rPr>
          <w:rFonts w:eastAsia="Times New Roman" w:cs="Times New Roman"/>
          <w:szCs w:val="24"/>
        </w:rPr>
        <w:t xml:space="preserve">αμείο </w:t>
      </w:r>
      <w:r>
        <w:rPr>
          <w:rFonts w:eastAsia="Times New Roman" w:cs="Times New Roman"/>
          <w:szCs w:val="24"/>
        </w:rPr>
        <w:t>Α</w:t>
      </w:r>
      <w:r w:rsidRPr="00CA452A">
        <w:rPr>
          <w:rFonts w:eastAsia="Times New Roman" w:cs="Times New Roman"/>
          <w:szCs w:val="24"/>
        </w:rPr>
        <w:t xml:space="preserve">λληλοβοήθειας </w:t>
      </w:r>
      <w:r>
        <w:rPr>
          <w:rFonts w:eastAsia="Times New Roman" w:cs="Times New Roman"/>
          <w:szCs w:val="24"/>
        </w:rPr>
        <w:t>επανιδρύθηκ</w:t>
      </w:r>
      <w:r>
        <w:rPr>
          <w:rFonts w:eastAsia="Times New Roman" w:cs="Times New Roman"/>
          <w:szCs w:val="24"/>
        </w:rPr>
        <w:t>ε το 2005, με έναν τίτλο κ</w:t>
      </w:r>
      <w:r w:rsidRPr="00CA452A">
        <w:rPr>
          <w:rFonts w:eastAsia="Times New Roman" w:cs="Times New Roman"/>
          <w:szCs w:val="24"/>
        </w:rPr>
        <w:t>ατ</w:t>
      </w:r>
      <w:r>
        <w:rPr>
          <w:rFonts w:eastAsia="Times New Roman" w:cs="Times New Roman"/>
          <w:szCs w:val="24"/>
        </w:rPr>
        <w:t xml:space="preserve">’ </w:t>
      </w:r>
      <w:r w:rsidRPr="00CA452A">
        <w:rPr>
          <w:rFonts w:eastAsia="Times New Roman" w:cs="Times New Roman"/>
          <w:szCs w:val="24"/>
        </w:rPr>
        <w:t>αρχ</w:t>
      </w:r>
      <w:r>
        <w:rPr>
          <w:rFonts w:eastAsia="Times New Roman" w:cs="Times New Roman"/>
          <w:szCs w:val="24"/>
        </w:rPr>
        <w:t>άς</w:t>
      </w:r>
      <w:r w:rsidRPr="00CA452A">
        <w:rPr>
          <w:rFonts w:eastAsia="Times New Roman" w:cs="Times New Roman"/>
          <w:szCs w:val="24"/>
        </w:rPr>
        <w:t xml:space="preserve"> παραπλανητικό</w:t>
      </w:r>
      <w:r>
        <w:rPr>
          <w:rFonts w:eastAsia="Times New Roman" w:cs="Times New Roman"/>
          <w:szCs w:val="24"/>
        </w:rPr>
        <w:t>. Λ</w:t>
      </w:r>
      <w:r w:rsidRPr="00CA452A">
        <w:rPr>
          <w:rFonts w:eastAsia="Times New Roman" w:cs="Times New Roman"/>
          <w:szCs w:val="24"/>
        </w:rPr>
        <w:t xml:space="preserve">έγεται </w:t>
      </w:r>
      <w:r>
        <w:rPr>
          <w:rFonts w:eastAsia="Times New Roman" w:cs="Times New Roman"/>
          <w:szCs w:val="24"/>
        </w:rPr>
        <w:t>Τ</w:t>
      </w:r>
      <w:r w:rsidRPr="00CA452A">
        <w:rPr>
          <w:rFonts w:eastAsia="Times New Roman" w:cs="Times New Roman"/>
          <w:szCs w:val="24"/>
        </w:rPr>
        <w:t xml:space="preserve">αμείο </w:t>
      </w:r>
      <w:r>
        <w:rPr>
          <w:rFonts w:eastAsia="Times New Roman" w:cs="Times New Roman"/>
          <w:szCs w:val="24"/>
        </w:rPr>
        <w:t xml:space="preserve">Αλληλοβοήθειας, </w:t>
      </w:r>
      <w:r w:rsidRPr="00CA452A">
        <w:rPr>
          <w:rFonts w:eastAsia="Times New Roman" w:cs="Times New Roman"/>
          <w:szCs w:val="24"/>
        </w:rPr>
        <w:t xml:space="preserve">αλλά η προίκα του </w:t>
      </w:r>
      <w:r>
        <w:rPr>
          <w:rFonts w:eastAsia="Times New Roman" w:cs="Times New Roman"/>
          <w:szCs w:val="24"/>
        </w:rPr>
        <w:t>τ</w:t>
      </w:r>
      <w:r w:rsidRPr="00CA452A">
        <w:rPr>
          <w:rFonts w:eastAsia="Times New Roman" w:cs="Times New Roman"/>
          <w:szCs w:val="24"/>
        </w:rPr>
        <w:t>αμείου δεν είναι κανενός είδους αλληλοβοήθεια μεταξύ των υπαλλήλων</w:t>
      </w:r>
      <w:r>
        <w:rPr>
          <w:rFonts w:eastAsia="Times New Roman" w:cs="Times New Roman"/>
          <w:szCs w:val="24"/>
        </w:rPr>
        <w:t>,</w:t>
      </w:r>
      <w:r w:rsidRPr="00CA452A">
        <w:rPr>
          <w:rFonts w:eastAsia="Times New Roman" w:cs="Times New Roman"/>
          <w:szCs w:val="24"/>
        </w:rPr>
        <w:t xml:space="preserve"> είναι απλώς χρήμα που εκταμιεύει </w:t>
      </w:r>
      <w:r>
        <w:rPr>
          <w:rFonts w:eastAsia="Times New Roman" w:cs="Times New Roman"/>
          <w:szCs w:val="24"/>
        </w:rPr>
        <w:t>το Ταμείο Α</w:t>
      </w:r>
      <w:r w:rsidRPr="00CA452A">
        <w:rPr>
          <w:rFonts w:eastAsia="Times New Roman" w:cs="Times New Roman"/>
          <w:szCs w:val="24"/>
        </w:rPr>
        <w:t xml:space="preserve">λληλοβοήθειας </w:t>
      </w:r>
      <w:r>
        <w:rPr>
          <w:rFonts w:eastAsia="Times New Roman" w:cs="Times New Roman"/>
          <w:szCs w:val="24"/>
        </w:rPr>
        <w:t>από το Υ</w:t>
      </w:r>
      <w:r w:rsidRPr="00CA452A">
        <w:rPr>
          <w:rFonts w:eastAsia="Times New Roman" w:cs="Times New Roman"/>
          <w:szCs w:val="24"/>
        </w:rPr>
        <w:t>πουργείο</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Μ</w:t>
      </w:r>
      <w:r w:rsidRPr="00CA452A">
        <w:rPr>
          <w:rFonts w:eastAsia="Times New Roman" w:cs="Times New Roman"/>
          <w:szCs w:val="24"/>
        </w:rPr>
        <w:t xml:space="preserve">ονόπλευρα </w:t>
      </w:r>
      <w:r w:rsidRPr="00CA452A">
        <w:rPr>
          <w:rFonts w:eastAsia="Times New Roman" w:cs="Times New Roman"/>
          <w:szCs w:val="24"/>
        </w:rPr>
        <w:t>δηλαδή</w:t>
      </w:r>
      <w:r>
        <w:rPr>
          <w:rFonts w:eastAsia="Times New Roman" w:cs="Times New Roman"/>
          <w:szCs w:val="24"/>
        </w:rPr>
        <w:t>,</w:t>
      </w:r>
      <w:r w:rsidRPr="00CA452A">
        <w:rPr>
          <w:rFonts w:eastAsia="Times New Roman" w:cs="Times New Roman"/>
          <w:szCs w:val="24"/>
        </w:rPr>
        <w:t xml:space="preserve"> βοήθειας και όχι αλληλοβοήθειας</w:t>
      </w:r>
      <w:r>
        <w:rPr>
          <w:rFonts w:eastAsia="Times New Roman" w:cs="Times New Roman"/>
          <w:szCs w:val="24"/>
        </w:rPr>
        <w:t>.</w:t>
      </w:r>
    </w:p>
    <w:p w14:paraId="0A5C0C57"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w:t>
      </w:r>
      <w:r w:rsidRPr="00CA452A">
        <w:rPr>
          <w:rFonts w:eastAsia="Times New Roman" w:cs="Times New Roman"/>
          <w:szCs w:val="24"/>
        </w:rPr>
        <w:t>ξεκινώντας</w:t>
      </w:r>
      <w:r>
        <w:rPr>
          <w:rFonts w:eastAsia="Times New Roman" w:cs="Times New Roman"/>
          <w:szCs w:val="24"/>
        </w:rPr>
        <w:t>,</w:t>
      </w:r>
      <w:r w:rsidRPr="00CA452A">
        <w:rPr>
          <w:rFonts w:eastAsia="Times New Roman" w:cs="Times New Roman"/>
          <w:szCs w:val="24"/>
        </w:rPr>
        <w:t xml:space="preserve"> γιατί θέλω να πω ότι </w:t>
      </w:r>
      <w:r>
        <w:rPr>
          <w:rFonts w:eastAsia="Times New Roman" w:cs="Times New Roman"/>
          <w:szCs w:val="24"/>
        </w:rPr>
        <w:t>-</w:t>
      </w:r>
      <w:r w:rsidRPr="00CA452A">
        <w:rPr>
          <w:rFonts w:eastAsia="Times New Roman" w:cs="Times New Roman"/>
          <w:szCs w:val="24"/>
        </w:rPr>
        <w:t>επειδή θα μιλήσω για σκάνδαλο</w:t>
      </w:r>
      <w:r>
        <w:rPr>
          <w:rFonts w:eastAsia="Times New Roman" w:cs="Times New Roman"/>
          <w:szCs w:val="24"/>
        </w:rPr>
        <w:t xml:space="preserve">- εφαρμόσαμε, </w:t>
      </w:r>
      <w:r w:rsidRPr="00CA452A">
        <w:rPr>
          <w:rFonts w:eastAsia="Times New Roman" w:cs="Times New Roman"/>
          <w:szCs w:val="24"/>
        </w:rPr>
        <w:t>εφάρμοσε όλο το Υπουργείο σε συνεργασία με τη Βουλή όπως θα δούμε</w:t>
      </w:r>
      <w:r>
        <w:rPr>
          <w:rFonts w:eastAsia="Times New Roman" w:cs="Times New Roman"/>
          <w:szCs w:val="24"/>
        </w:rPr>
        <w:t xml:space="preserve">, </w:t>
      </w:r>
      <w:r w:rsidRPr="00CA452A">
        <w:rPr>
          <w:rFonts w:eastAsia="Times New Roman" w:cs="Times New Roman"/>
          <w:szCs w:val="24"/>
        </w:rPr>
        <w:t>μία μέθοδο αντιμετώπισης αυτών των προβλημάτων</w:t>
      </w:r>
      <w:r>
        <w:rPr>
          <w:rFonts w:eastAsia="Times New Roman" w:cs="Times New Roman"/>
          <w:szCs w:val="24"/>
        </w:rPr>
        <w:t>. Η μέθοδος ε</w:t>
      </w:r>
      <w:r>
        <w:rPr>
          <w:rFonts w:eastAsia="Times New Roman" w:cs="Times New Roman"/>
          <w:szCs w:val="24"/>
        </w:rPr>
        <w:t>ίναι πολύ απλά το</w:t>
      </w:r>
      <w:r w:rsidRPr="00CA452A">
        <w:rPr>
          <w:rFonts w:eastAsia="Times New Roman" w:cs="Times New Roman"/>
          <w:szCs w:val="24"/>
        </w:rPr>
        <w:t xml:space="preserve"> εξής</w:t>
      </w:r>
      <w:r>
        <w:rPr>
          <w:rFonts w:eastAsia="Times New Roman" w:cs="Times New Roman"/>
          <w:szCs w:val="24"/>
        </w:rPr>
        <w:t>: Ά</w:t>
      </w:r>
      <w:r w:rsidRPr="00CA452A">
        <w:rPr>
          <w:rFonts w:eastAsia="Times New Roman" w:cs="Times New Roman"/>
          <w:szCs w:val="24"/>
        </w:rPr>
        <w:t xml:space="preserve">μα διαπιστώνεις ότι υπάρχει </w:t>
      </w:r>
      <w:r>
        <w:rPr>
          <w:rFonts w:eastAsia="Times New Roman" w:cs="Times New Roman"/>
          <w:szCs w:val="24"/>
        </w:rPr>
        <w:t xml:space="preserve">–κατά φήμες έστω </w:t>
      </w:r>
      <w:r>
        <w:rPr>
          <w:rFonts w:eastAsia="Times New Roman" w:cs="Times New Roman"/>
          <w:szCs w:val="24"/>
        </w:rPr>
        <w:lastRenderedPageBreak/>
        <w:t xml:space="preserve">ή κατά </w:t>
      </w:r>
      <w:r w:rsidRPr="00CA452A">
        <w:rPr>
          <w:rFonts w:eastAsia="Times New Roman" w:cs="Times New Roman"/>
          <w:szCs w:val="24"/>
        </w:rPr>
        <w:t>πληροφορίες</w:t>
      </w:r>
      <w:r>
        <w:rPr>
          <w:rFonts w:eastAsia="Times New Roman" w:cs="Times New Roman"/>
          <w:szCs w:val="24"/>
        </w:rPr>
        <w:t>-</w:t>
      </w:r>
      <w:r w:rsidRPr="00CA452A">
        <w:rPr>
          <w:rFonts w:eastAsia="Times New Roman" w:cs="Times New Roman"/>
          <w:szCs w:val="24"/>
        </w:rPr>
        <w:t xml:space="preserve"> μία εστία διαπλοκής</w:t>
      </w:r>
      <w:r>
        <w:rPr>
          <w:rFonts w:eastAsia="Times New Roman" w:cs="Times New Roman"/>
          <w:szCs w:val="24"/>
        </w:rPr>
        <w:t>,</w:t>
      </w:r>
      <w:r w:rsidRPr="00CA452A">
        <w:rPr>
          <w:rFonts w:eastAsia="Times New Roman" w:cs="Times New Roman"/>
          <w:szCs w:val="24"/>
        </w:rPr>
        <w:t xml:space="preserve"> δεν βγαίνεις κατευθείαν στα κεραμίδια να πεις</w:t>
      </w:r>
      <w:r>
        <w:rPr>
          <w:rFonts w:eastAsia="Times New Roman" w:cs="Times New Roman"/>
          <w:szCs w:val="24"/>
        </w:rPr>
        <w:t>: «</w:t>
      </w:r>
      <w:r w:rsidRPr="00CA452A">
        <w:rPr>
          <w:rFonts w:eastAsia="Times New Roman" w:cs="Times New Roman"/>
          <w:szCs w:val="24"/>
        </w:rPr>
        <w:t>Α</w:t>
      </w:r>
      <w:r>
        <w:rPr>
          <w:rFonts w:eastAsia="Times New Roman" w:cs="Times New Roman"/>
          <w:szCs w:val="24"/>
        </w:rPr>
        <w:t>,</w:t>
      </w:r>
      <w:r w:rsidRPr="00CA452A">
        <w:rPr>
          <w:rFonts w:eastAsia="Times New Roman" w:cs="Times New Roman"/>
          <w:szCs w:val="24"/>
        </w:rPr>
        <w:t xml:space="preserve"> σκάνδαλο</w:t>
      </w:r>
      <w:r>
        <w:rPr>
          <w:rFonts w:eastAsia="Times New Roman" w:cs="Times New Roman"/>
          <w:szCs w:val="24"/>
        </w:rPr>
        <w:t>,</w:t>
      </w:r>
      <w:r w:rsidRPr="00CA452A">
        <w:rPr>
          <w:rFonts w:eastAsia="Times New Roman" w:cs="Times New Roman"/>
          <w:szCs w:val="24"/>
        </w:rPr>
        <w:t xml:space="preserve"> σκάνδαλο</w:t>
      </w:r>
      <w:r>
        <w:rPr>
          <w:rFonts w:eastAsia="Times New Roman" w:cs="Times New Roman"/>
          <w:szCs w:val="24"/>
        </w:rPr>
        <w:t xml:space="preserve">!». Πρώτον, </w:t>
      </w:r>
      <w:r w:rsidRPr="00CA452A">
        <w:rPr>
          <w:rFonts w:eastAsia="Times New Roman" w:cs="Times New Roman"/>
          <w:szCs w:val="24"/>
        </w:rPr>
        <w:t>εντοπίζεις που υπάρχει</w:t>
      </w:r>
      <w:r>
        <w:rPr>
          <w:rFonts w:eastAsia="Times New Roman" w:cs="Times New Roman"/>
          <w:szCs w:val="24"/>
        </w:rPr>
        <w:t>,</w:t>
      </w:r>
      <w:r w:rsidRPr="00CA452A">
        <w:rPr>
          <w:rFonts w:eastAsia="Times New Roman" w:cs="Times New Roman"/>
          <w:szCs w:val="24"/>
        </w:rPr>
        <w:t xml:space="preserve"> εντοπίζεις με ποιο ά</w:t>
      </w:r>
      <w:r>
        <w:rPr>
          <w:rFonts w:eastAsia="Times New Roman" w:cs="Times New Roman"/>
          <w:szCs w:val="24"/>
        </w:rPr>
        <w:t xml:space="preserve">λλοθι </w:t>
      </w:r>
      <w:r w:rsidRPr="00CA452A">
        <w:rPr>
          <w:rFonts w:eastAsia="Times New Roman" w:cs="Times New Roman"/>
          <w:szCs w:val="24"/>
        </w:rPr>
        <w:t>υπάρχει και αρ</w:t>
      </w:r>
      <w:r w:rsidRPr="00CA452A">
        <w:rPr>
          <w:rFonts w:eastAsia="Times New Roman" w:cs="Times New Roman"/>
          <w:szCs w:val="24"/>
        </w:rPr>
        <w:t>χίζεις και ψάχνεις</w:t>
      </w:r>
      <w:r>
        <w:rPr>
          <w:rFonts w:eastAsia="Times New Roman" w:cs="Times New Roman"/>
          <w:szCs w:val="24"/>
        </w:rPr>
        <w:t xml:space="preserve"> α</w:t>
      </w:r>
      <w:r w:rsidRPr="00CA452A">
        <w:rPr>
          <w:rFonts w:eastAsia="Times New Roman" w:cs="Times New Roman"/>
          <w:szCs w:val="24"/>
        </w:rPr>
        <w:t>ν αυτές οι φήμες</w:t>
      </w:r>
      <w:r>
        <w:rPr>
          <w:rFonts w:eastAsia="Times New Roman" w:cs="Times New Roman"/>
          <w:szCs w:val="24"/>
        </w:rPr>
        <w:t xml:space="preserve"> και</w:t>
      </w:r>
      <w:r w:rsidRPr="00CA452A">
        <w:rPr>
          <w:rFonts w:eastAsia="Times New Roman" w:cs="Times New Roman"/>
          <w:szCs w:val="24"/>
        </w:rPr>
        <w:t xml:space="preserve"> οι πληροφορίες που κυκλοφορούν</w:t>
      </w:r>
      <w:r>
        <w:rPr>
          <w:rFonts w:eastAsia="Times New Roman" w:cs="Times New Roman"/>
          <w:szCs w:val="24"/>
        </w:rPr>
        <w:t>,</w:t>
      </w:r>
      <w:r w:rsidRPr="00CA452A">
        <w:rPr>
          <w:rFonts w:eastAsia="Times New Roman" w:cs="Times New Roman"/>
          <w:szCs w:val="24"/>
        </w:rPr>
        <w:t xml:space="preserve"> έχουν υπόσταση</w:t>
      </w:r>
      <w:r>
        <w:rPr>
          <w:rFonts w:eastAsia="Times New Roman" w:cs="Times New Roman"/>
          <w:szCs w:val="24"/>
        </w:rPr>
        <w:t>. Μ</w:t>
      </w:r>
      <w:r w:rsidRPr="00CA452A">
        <w:rPr>
          <w:rFonts w:eastAsia="Times New Roman" w:cs="Times New Roman"/>
          <w:szCs w:val="24"/>
        </w:rPr>
        <w:t>όνο αφού τελειώσουν και τα τρία αυτά πράγματα μπορείς να προχωρήσεις σε κανονική καταγραφή</w:t>
      </w:r>
      <w:r>
        <w:rPr>
          <w:rFonts w:eastAsia="Times New Roman" w:cs="Times New Roman"/>
          <w:szCs w:val="24"/>
        </w:rPr>
        <w:t xml:space="preserve"> του</w:t>
      </w:r>
      <w:r w:rsidRPr="00CA452A">
        <w:rPr>
          <w:rFonts w:eastAsia="Times New Roman" w:cs="Times New Roman"/>
          <w:szCs w:val="24"/>
        </w:rPr>
        <w:t xml:space="preserve"> γιατί αυτή είναι </w:t>
      </w:r>
      <w:r>
        <w:rPr>
          <w:rFonts w:eastAsia="Times New Roman" w:cs="Times New Roman"/>
          <w:szCs w:val="24"/>
        </w:rPr>
        <w:t xml:space="preserve">εστία </w:t>
      </w:r>
      <w:r w:rsidRPr="00CA452A">
        <w:rPr>
          <w:rFonts w:eastAsia="Times New Roman" w:cs="Times New Roman"/>
          <w:szCs w:val="24"/>
        </w:rPr>
        <w:t>διαπλοκή</w:t>
      </w:r>
      <w:r>
        <w:rPr>
          <w:rFonts w:eastAsia="Times New Roman" w:cs="Times New Roman"/>
          <w:szCs w:val="24"/>
        </w:rPr>
        <w:t>ς</w:t>
      </w:r>
      <w:r w:rsidRPr="00CA452A">
        <w:rPr>
          <w:rFonts w:eastAsia="Times New Roman" w:cs="Times New Roman"/>
          <w:szCs w:val="24"/>
        </w:rPr>
        <w:t xml:space="preserve"> και ενδεχομένως</w:t>
      </w:r>
      <w:r>
        <w:rPr>
          <w:rFonts w:eastAsia="Times New Roman" w:cs="Times New Roman"/>
          <w:szCs w:val="24"/>
        </w:rPr>
        <w:t>,</w:t>
      </w:r>
      <w:r w:rsidRPr="00CA452A">
        <w:rPr>
          <w:rFonts w:eastAsia="Times New Roman" w:cs="Times New Roman"/>
          <w:szCs w:val="24"/>
        </w:rPr>
        <w:t xml:space="preserve"> αν συγκεντρωθούν τα αντίστοιχα τεκμήρια</w:t>
      </w:r>
      <w:r>
        <w:rPr>
          <w:rFonts w:eastAsia="Times New Roman" w:cs="Times New Roman"/>
          <w:szCs w:val="24"/>
        </w:rPr>
        <w:t xml:space="preserve">, να πορευτούν τα πράγματα στον </w:t>
      </w:r>
      <w:r>
        <w:rPr>
          <w:rFonts w:eastAsia="Times New Roman" w:cs="Times New Roman"/>
          <w:szCs w:val="24"/>
        </w:rPr>
        <w:t>ε</w:t>
      </w:r>
      <w:r w:rsidRPr="00CA452A">
        <w:rPr>
          <w:rFonts w:eastAsia="Times New Roman" w:cs="Times New Roman"/>
          <w:szCs w:val="24"/>
        </w:rPr>
        <w:t>ισαγγελέα</w:t>
      </w:r>
      <w:r>
        <w:rPr>
          <w:rFonts w:eastAsia="Times New Roman" w:cs="Times New Roman"/>
          <w:szCs w:val="24"/>
        </w:rPr>
        <w:t>.</w:t>
      </w:r>
    </w:p>
    <w:p w14:paraId="0A5C0C58"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Τ</w:t>
      </w:r>
      <w:r w:rsidRPr="00CA452A">
        <w:rPr>
          <w:rFonts w:eastAsia="Times New Roman" w:cs="Times New Roman"/>
          <w:szCs w:val="24"/>
        </w:rPr>
        <w:t>ο λέω αυτό</w:t>
      </w:r>
      <w:r>
        <w:rPr>
          <w:rFonts w:eastAsia="Times New Roman" w:cs="Times New Roman"/>
          <w:szCs w:val="24"/>
        </w:rPr>
        <w:t>,</w:t>
      </w:r>
      <w:r w:rsidRPr="00CA452A">
        <w:rPr>
          <w:rFonts w:eastAsia="Times New Roman" w:cs="Times New Roman"/>
          <w:szCs w:val="24"/>
        </w:rPr>
        <w:t xml:space="preserve"> γιατί δεν είναι αφορά απλώς το </w:t>
      </w:r>
      <w:r>
        <w:rPr>
          <w:rFonts w:eastAsia="Times New Roman" w:cs="Times New Roman"/>
          <w:szCs w:val="24"/>
        </w:rPr>
        <w:t>Υ</w:t>
      </w:r>
      <w:r w:rsidRPr="00CA452A">
        <w:rPr>
          <w:rFonts w:eastAsia="Times New Roman" w:cs="Times New Roman"/>
          <w:szCs w:val="24"/>
        </w:rPr>
        <w:t xml:space="preserve">πουργείο </w:t>
      </w:r>
      <w:r>
        <w:rPr>
          <w:rFonts w:eastAsia="Times New Roman" w:cs="Times New Roman"/>
          <w:szCs w:val="24"/>
        </w:rPr>
        <w:t>Πολιτισμού</w:t>
      </w:r>
      <w:r w:rsidRPr="00CA452A">
        <w:rPr>
          <w:rFonts w:eastAsia="Times New Roman" w:cs="Times New Roman"/>
          <w:szCs w:val="24"/>
        </w:rPr>
        <w:t xml:space="preserve"> αυτό το φαινόμενο</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Κ</w:t>
      </w:r>
      <w:r w:rsidRPr="00CA452A">
        <w:rPr>
          <w:rFonts w:eastAsia="Times New Roman" w:cs="Times New Roman"/>
          <w:szCs w:val="24"/>
        </w:rPr>
        <w:t>ατά την εμπειρία μας αυτά τα χρόνια</w:t>
      </w:r>
      <w:r>
        <w:rPr>
          <w:rFonts w:eastAsia="Times New Roman" w:cs="Times New Roman"/>
          <w:szCs w:val="24"/>
        </w:rPr>
        <w:t>,</w:t>
      </w:r>
      <w:r w:rsidRPr="00CA452A">
        <w:rPr>
          <w:rFonts w:eastAsia="Times New Roman" w:cs="Times New Roman"/>
          <w:szCs w:val="24"/>
        </w:rPr>
        <w:t xml:space="preserve"> διαπιστώνουμε ότι τέτοιες εστίες </w:t>
      </w:r>
      <w:r>
        <w:rPr>
          <w:rFonts w:eastAsia="Times New Roman" w:cs="Times New Roman"/>
          <w:szCs w:val="24"/>
        </w:rPr>
        <w:t>υπάρχουν</w:t>
      </w:r>
      <w:r w:rsidRPr="00CA452A">
        <w:rPr>
          <w:rFonts w:eastAsia="Times New Roman" w:cs="Times New Roman"/>
          <w:szCs w:val="24"/>
        </w:rPr>
        <w:t xml:space="preserve"> παντού και όλες αυτές οι εστίες πρέπει να αντιμετωπιστούν με μία τέτοιου τύπου μεθοδολογία</w:t>
      </w:r>
      <w:r>
        <w:rPr>
          <w:rFonts w:eastAsia="Times New Roman" w:cs="Times New Roman"/>
          <w:szCs w:val="24"/>
        </w:rPr>
        <w:t>,</w:t>
      </w:r>
      <w:r w:rsidRPr="00CA452A">
        <w:rPr>
          <w:rFonts w:eastAsia="Times New Roman" w:cs="Times New Roman"/>
          <w:szCs w:val="24"/>
        </w:rPr>
        <w:t xml:space="preserve"> ώστε ούτε </w:t>
      </w:r>
      <w:r>
        <w:rPr>
          <w:rFonts w:eastAsia="Times New Roman" w:cs="Times New Roman"/>
          <w:szCs w:val="24"/>
        </w:rPr>
        <w:t xml:space="preserve">η </w:t>
      </w:r>
      <w:r w:rsidRPr="00CA452A">
        <w:rPr>
          <w:rFonts w:eastAsia="Times New Roman" w:cs="Times New Roman"/>
          <w:szCs w:val="24"/>
        </w:rPr>
        <w:t xml:space="preserve">δημόσια ζωή </w:t>
      </w:r>
      <w:r>
        <w:rPr>
          <w:rFonts w:eastAsia="Times New Roman" w:cs="Times New Roman"/>
          <w:szCs w:val="24"/>
        </w:rPr>
        <w:t>ν</w:t>
      </w:r>
      <w:r w:rsidRPr="00CA452A">
        <w:rPr>
          <w:rFonts w:eastAsia="Times New Roman" w:cs="Times New Roman"/>
          <w:szCs w:val="24"/>
        </w:rPr>
        <w:t>α δηλητηριάζεται</w:t>
      </w:r>
      <w:r>
        <w:rPr>
          <w:rFonts w:eastAsia="Times New Roman" w:cs="Times New Roman"/>
          <w:szCs w:val="24"/>
        </w:rPr>
        <w:t>, αλλά και οι εστίες να αποκαλύπτονται κ</w:t>
      </w:r>
      <w:r w:rsidRPr="00CA452A">
        <w:rPr>
          <w:rFonts w:eastAsia="Times New Roman" w:cs="Times New Roman"/>
          <w:szCs w:val="24"/>
        </w:rPr>
        <w:t>αι όπου οφείλουν τα πράγματα</w:t>
      </w:r>
      <w:r>
        <w:rPr>
          <w:rFonts w:eastAsia="Times New Roman" w:cs="Times New Roman"/>
          <w:szCs w:val="24"/>
        </w:rPr>
        <w:t>,</w:t>
      </w:r>
      <w:r w:rsidRPr="00CA452A">
        <w:rPr>
          <w:rFonts w:eastAsia="Times New Roman" w:cs="Times New Roman"/>
          <w:szCs w:val="24"/>
        </w:rPr>
        <w:t xml:space="preserve"> να πηγαίνουν στη δικαιοσύνη για τα περαιτέρω</w:t>
      </w:r>
      <w:r>
        <w:rPr>
          <w:rFonts w:eastAsia="Times New Roman" w:cs="Times New Roman"/>
          <w:szCs w:val="24"/>
        </w:rPr>
        <w:t>,</w:t>
      </w:r>
      <w:r w:rsidRPr="00CA452A">
        <w:rPr>
          <w:rFonts w:eastAsia="Times New Roman" w:cs="Times New Roman"/>
          <w:szCs w:val="24"/>
        </w:rPr>
        <w:t xml:space="preserve"> για να</w:t>
      </w:r>
      <w:r w:rsidRPr="00CA452A">
        <w:rPr>
          <w:rFonts w:eastAsia="Times New Roman" w:cs="Times New Roman"/>
          <w:szCs w:val="24"/>
        </w:rPr>
        <w:t xml:space="preserve"> κάνει </w:t>
      </w:r>
      <w:r>
        <w:rPr>
          <w:rFonts w:eastAsia="Times New Roman" w:cs="Times New Roman"/>
          <w:szCs w:val="24"/>
        </w:rPr>
        <w:t xml:space="preserve">ανεξαρτήτως της </w:t>
      </w:r>
      <w:r w:rsidRPr="00CA452A">
        <w:rPr>
          <w:rFonts w:eastAsia="Times New Roman" w:cs="Times New Roman"/>
          <w:szCs w:val="24"/>
        </w:rPr>
        <w:t xml:space="preserve">δουλειά </w:t>
      </w:r>
      <w:r>
        <w:rPr>
          <w:rFonts w:eastAsia="Times New Roman" w:cs="Times New Roman"/>
          <w:szCs w:val="24"/>
        </w:rPr>
        <w:t>της.</w:t>
      </w:r>
      <w:r w:rsidRPr="00CA452A">
        <w:rPr>
          <w:rFonts w:eastAsia="Times New Roman" w:cs="Times New Roman"/>
          <w:szCs w:val="24"/>
        </w:rPr>
        <w:t xml:space="preserve"> </w:t>
      </w:r>
    </w:p>
    <w:p w14:paraId="0A5C0C59"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CA452A">
        <w:rPr>
          <w:rFonts w:eastAsia="Times New Roman" w:cs="Times New Roman"/>
          <w:szCs w:val="24"/>
        </w:rPr>
        <w:t>ε αυτή</w:t>
      </w:r>
      <w:r>
        <w:rPr>
          <w:rFonts w:eastAsia="Times New Roman" w:cs="Times New Roman"/>
          <w:szCs w:val="24"/>
        </w:rPr>
        <w:t>ν</w:t>
      </w:r>
      <w:r w:rsidRPr="00CA452A">
        <w:rPr>
          <w:rFonts w:eastAsia="Times New Roman" w:cs="Times New Roman"/>
          <w:szCs w:val="24"/>
        </w:rPr>
        <w:t xml:space="preserve"> την μεθοδολογία</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λ</w:t>
      </w:r>
      <w:r w:rsidRPr="00CA452A">
        <w:rPr>
          <w:rFonts w:eastAsia="Times New Roman" w:cs="Times New Roman"/>
          <w:szCs w:val="24"/>
        </w:rPr>
        <w:t>οιπόν</w:t>
      </w:r>
      <w:r>
        <w:rPr>
          <w:rFonts w:eastAsia="Times New Roman" w:cs="Times New Roman"/>
          <w:szCs w:val="24"/>
        </w:rPr>
        <w:t>,</w:t>
      </w:r>
      <w:r w:rsidRPr="00CA452A">
        <w:rPr>
          <w:rFonts w:eastAsia="Times New Roman" w:cs="Times New Roman"/>
          <w:szCs w:val="24"/>
        </w:rPr>
        <w:t xml:space="preserve"> προχωρήσαμε </w:t>
      </w:r>
      <w:r>
        <w:rPr>
          <w:rFonts w:eastAsia="Times New Roman" w:cs="Times New Roman"/>
          <w:szCs w:val="24"/>
        </w:rPr>
        <w:t>κ</w:t>
      </w:r>
      <w:r w:rsidRPr="00CA452A">
        <w:rPr>
          <w:rFonts w:eastAsia="Times New Roman" w:cs="Times New Roman"/>
          <w:szCs w:val="24"/>
        </w:rPr>
        <w:t>αι αρχίσαμε να βλέπουμε τ</w:t>
      </w:r>
      <w:r>
        <w:rPr>
          <w:rFonts w:eastAsia="Times New Roman" w:cs="Times New Roman"/>
          <w:szCs w:val="24"/>
        </w:rPr>
        <w:t>α του</w:t>
      </w:r>
      <w:r w:rsidRPr="00CA452A">
        <w:rPr>
          <w:rFonts w:eastAsia="Times New Roman" w:cs="Times New Roman"/>
          <w:szCs w:val="24"/>
        </w:rPr>
        <w:t xml:space="preserve"> </w:t>
      </w:r>
      <w:r>
        <w:rPr>
          <w:rFonts w:eastAsia="Times New Roman" w:cs="Times New Roman"/>
          <w:szCs w:val="24"/>
        </w:rPr>
        <w:t>Τ</w:t>
      </w:r>
      <w:r w:rsidRPr="00CA452A">
        <w:rPr>
          <w:rFonts w:eastAsia="Times New Roman" w:cs="Times New Roman"/>
          <w:szCs w:val="24"/>
        </w:rPr>
        <w:t>αμείο</w:t>
      </w:r>
      <w:r>
        <w:rPr>
          <w:rFonts w:eastAsia="Times New Roman" w:cs="Times New Roman"/>
          <w:szCs w:val="24"/>
        </w:rPr>
        <w:t>υ</w:t>
      </w:r>
      <w:r w:rsidRPr="00CA452A">
        <w:rPr>
          <w:rFonts w:eastAsia="Times New Roman" w:cs="Times New Roman"/>
          <w:szCs w:val="24"/>
        </w:rPr>
        <w:t xml:space="preserve"> </w:t>
      </w:r>
      <w:r>
        <w:rPr>
          <w:rFonts w:eastAsia="Times New Roman" w:cs="Times New Roman"/>
          <w:szCs w:val="24"/>
        </w:rPr>
        <w:t>Α</w:t>
      </w:r>
      <w:r w:rsidRPr="00CA452A">
        <w:rPr>
          <w:rFonts w:eastAsia="Times New Roman" w:cs="Times New Roman"/>
          <w:szCs w:val="24"/>
        </w:rPr>
        <w:t>λληλοβοήθειας</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Α</w:t>
      </w:r>
      <w:r w:rsidRPr="00CA452A">
        <w:rPr>
          <w:rFonts w:eastAsia="Times New Roman" w:cs="Times New Roman"/>
          <w:szCs w:val="24"/>
        </w:rPr>
        <w:t>ναφέρθηκα στο παραπλανητικό τίτλο</w:t>
      </w:r>
      <w:r>
        <w:rPr>
          <w:rFonts w:eastAsia="Times New Roman" w:cs="Times New Roman"/>
          <w:szCs w:val="24"/>
        </w:rPr>
        <w:t>.  Α</w:t>
      </w:r>
      <w:r w:rsidRPr="00CA452A">
        <w:rPr>
          <w:rFonts w:eastAsia="Times New Roman" w:cs="Times New Roman"/>
          <w:szCs w:val="24"/>
        </w:rPr>
        <w:t xml:space="preserve">ν θέλετε </w:t>
      </w:r>
      <w:r>
        <w:rPr>
          <w:rFonts w:eastAsia="Times New Roman" w:cs="Times New Roman"/>
          <w:szCs w:val="24"/>
        </w:rPr>
        <w:t>ευφυολόγημα που</w:t>
      </w:r>
      <w:r w:rsidRPr="00CA452A">
        <w:rPr>
          <w:rFonts w:eastAsia="Times New Roman" w:cs="Times New Roman"/>
          <w:szCs w:val="24"/>
        </w:rPr>
        <w:t xml:space="preserve"> θα δικαιολογήσει τα προηγούμενα</w:t>
      </w:r>
      <w:r>
        <w:rPr>
          <w:rFonts w:eastAsia="Times New Roman" w:cs="Times New Roman"/>
          <w:szCs w:val="24"/>
        </w:rPr>
        <w:t>,</w:t>
      </w:r>
      <w:r w:rsidRPr="00CA452A">
        <w:rPr>
          <w:rFonts w:eastAsia="Times New Roman" w:cs="Times New Roman"/>
          <w:szCs w:val="24"/>
        </w:rPr>
        <w:t xml:space="preserve"> δεν είναι ταμείο αλλη</w:t>
      </w:r>
      <w:r w:rsidRPr="00CA452A">
        <w:rPr>
          <w:rFonts w:eastAsia="Times New Roman" w:cs="Times New Roman"/>
          <w:szCs w:val="24"/>
        </w:rPr>
        <w:t>λοβοήθειας υπαλλήλων</w:t>
      </w:r>
      <w:r>
        <w:rPr>
          <w:rFonts w:eastAsia="Times New Roman" w:cs="Times New Roman"/>
          <w:szCs w:val="24"/>
        </w:rPr>
        <w:t>,</w:t>
      </w:r>
      <w:r w:rsidRPr="00CA452A">
        <w:rPr>
          <w:rFonts w:eastAsia="Times New Roman" w:cs="Times New Roman"/>
          <w:szCs w:val="24"/>
        </w:rPr>
        <w:t xml:space="preserve"> είναι ταμείο αλληλοβοήθειας </w:t>
      </w:r>
      <w:r>
        <w:rPr>
          <w:rFonts w:eastAsia="Times New Roman" w:cs="Times New Roman"/>
          <w:szCs w:val="24"/>
        </w:rPr>
        <w:t>«</w:t>
      </w:r>
      <w:r w:rsidRPr="00CA452A">
        <w:rPr>
          <w:rFonts w:eastAsia="Times New Roman" w:cs="Times New Roman"/>
          <w:szCs w:val="24"/>
        </w:rPr>
        <w:t>ημετέρων</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Θα το δι</w:t>
      </w:r>
      <w:r w:rsidRPr="00CA452A">
        <w:rPr>
          <w:rFonts w:eastAsia="Times New Roman" w:cs="Times New Roman"/>
          <w:szCs w:val="24"/>
        </w:rPr>
        <w:t>απιστώσουμε</w:t>
      </w:r>
      <w:r>
        <w:rPr>
          <w:rFonts w:eastAsia="Times New Roman" w:cs="Times New Roman"/>
          <w:szCs w:val="24"/>
        </w:rPr>
        <w:t>.</w:t>
      </w:r>
      <w:r w:rsidRPr="00CA452A">
        <w:rPr>
          <w:rFonts w:eastAsia="Times New Roman" w:cs="Times New Roman"/>
          <w:szCs w:val="24"/>
        </w:rPr>
        <w:t xml:space="preserve"> </w:t>
      </w:r>
    </w:p>
    <w:p w14:paraId="0A5C0C5A"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Πώ</w:t>
      </w:r>
      <w:r w:rsidRPr="00CA452A">
        <w:rPr>
          <w:rFonts w:eastAsia="Times New Roman" w:cs="Times New Roman"/>
          <w:szCs w:val="24"/>
        </w:rPr>
        <w:t>ς χρηματοδοτεί</w:t>
      </w:r>
      <w:r>
        <w:rPr>
          <w:rFonts w:eastAsia="Times New Roman" w:cs="Times New Roman"/>
          <w:szCs w:val="24"/>
        </w:rPr>
        <w:t xml:space="preserve">ται </w:t>
      </w:r>
      <w:r w:rsidRPr="00CA452A">
        <w:rPr>
          <w:rFonts w:eastAsia="Times New Roman" w:cs="Times New Roman"/>
          <w:szCs w:val="24"/>
        </w:rPr>
        <w:t>αυτό το μυστηριώδες ταμείο</w:t>
      </w:r>
      <w:r>
        <w:rPr>
          <w:rFonts w:eastAsia="Times New Roman" w:cs="Times New Roman"/>
          <w:szCs w:val="24"/>
        </w:rPr>
        <w:t>,</w:t>
      </w:r>
      <w:r w:rsidRPr="00CA452A">
        <w:rPr>
          <w:rFonts w:eastAsia="Times New Roman" w:cs="Times New Roman"/>
          <w:szCs w:val="24"/>
        </w:rPr>
        <w:t xml:space="preserve"> το οποίο δεν είχε νομική προσωπικότητα</w:t>
      </w:r>
      <w:r>
        <w:rPr>
          <w:rFonts w:eastAsia="Times New Roman" w:cs="Times New Roman"/>
          <w:szCs w:val="24"/>
        </w:rPr>
        <w:t>;</w:t>
      </w:r>
      <w:r w:rsidRPr="00CA452A">
        <w:rPr>
          <w:rFonts w:eastAsia="Times New Roman" w:cs="Times New Roman"/>
          <w:szCs w:val="24"/>
        </w:rPr>
        <w:t xml:space="preserve"> Δηλαδή</w:t>
      </w:r>
      <w:r>
        <w:rPr>
          <w:rFonts w:eastAsia="Times New Roman" w:cs="Times New Roman"/>
          <w:szCs w:val="24"/>
        </w:rPr>
        <w:t>,</w:t>
      </w:r>
      <w:r w:rsidRPr="00CA452A">
        <w:rPr>
          <w:rFonts w:eastAsia="Times New Roman" w:cs="Times New Roman"/>
          <w:szCs w:val="24"/>
        </w:rPr>
        <w:t xml:space="preserve"> δεν είχε μέλη τα οποία να φτιάχν</w:t>
      </w:r>
      <w:r>
        <w:rPr>
          <w:rFonts w:eastAsia="Times New Roman" w:cs="Times New Roman"/>
          <w:szCs w:val="24"/>
        </w:rPr>
        <w:t>ουν</w:t>
      </w:r>
      <w:r w:rsidRPr="00CA452A">
        <w:rPr>
          <w:rFonts w:eastAsia="Times New Roman" w:cs="Times New Roman"/>
          <w:szCs w:val="24"/>
        </w:rPr>
        <w:t xml:space="preserve"> διοικητικό συμβούλιο</w:t>
      </w:r>
      <w:r>
        <w:rPr>
          <w:rFonts w:eastAsia="Times New Roman" w:cs="Times New Roman"/>
          <w:szCs w:val="24"/>
        </w:rPr>
        <w:t>,</w:t>
      </w:r>
      <w:r w:rsidRPr="00CA452A">
        <w:rPr>
          <w:rFonts w:eastAsia="Times New Roman" w:cs="Times New Roman"/>
          <w:szCs w:val="24"/>
        </w:rPr>
        <w:t xml:space="preserve"> να εκλέγουν και να </w:t>
      </w:r>
      <w:r>
        <w:rPr>
          <w:rFonts w:eastAsia="Times New Roman" w:cs="Times New Roman"/>
          <w:szCs w:val="24"/>
        </w:rPr>
        <w:t>ελέγχουν. Είχε α</w:t>
      </w:r>
      <w:r w:rsidRPr="00CA452A">
        <w:rPr>
          <w:rFonts w:eastAsia="Times New Roman" w:cs="Times New Roman"/>
          <w:szCs w:val="24"/>
        </w:rPr>
        <w:t>πλώς σαν διοικητικό συμβούλιο διορισμένο τον Υπουργό</w:t>
      </w:r>
      <w:r>
        <w:rPr>
          <w:rFonts w:eastAsia="Times New Roman" w:cs="Times New Roman"/>
          <w:szCs w:val="24"/>
        </w:rPr>
        <w:t>,</w:t>
      </w:r>
      <w:r w:rsidRPr="00CA452A">
        <w:rPr>
          <w:rFonts w:eastAsia="Times New Roman" w:cs="Times New Roman"/>
          <w:szCs w:val="24"/>
        </w:rPr>
        <w:t xml:space="preserve"> αλλά με την εξής περίεργη διαδικασία</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Ο Υ</w:t>
      </w:r>
      <w:r w:rsidRPr="00CA452A">
        <w:rPr>
          <w:rFonts w:eastAsia="Times New Roman" w:cs="Times New Roman"/>
          <w:szCs w:val="24"/>
        </w:rPr>
        <w:t>πουργός για να αλλάξει</w:t>
      </w:r>
      <w:r>
        <w:rPr>
          <w:rFonts w:eastAsia="Times New Roman" w:cs="Times New Roman"/>
          <w:szCs w:val="24"/>
        </w:rPr>
        <w:t>,</w:t>
      </w:r>
      <w:r w:rsidRPr="00CA452A">
        <w:rPr>
          <w:rFonts w:eastAsia="Times New Roman" w:cs="Times New Roman"/>
          <w:szCs w:val="24"/>
        </w:rPr>
        <w:t xml:space="preserve"> ενδεχομένως</w:t>
      </w:r>
      <w:r>
        <w:rPr>
          <w:rFonts w:eastAsia="Times New Roman" w:cs="Times New Roman"/>
          <w:szCs w:val="24"/>
        </w:rPr>
        <w:t>,</w:t>
      </w:r>
      <w:r w:rsidRPr="00CA452A">
        <w:rPr>
          <w:rFonts w:eastAsia="Times New Roman" w:cs="Times New Roman"/>
          <w:szCs w:val="24"/>
        </w:rPr>
        <w:t xml:space="preserve"> τη σύνθεση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sidRPr="00CA452A">
        <w:rPr>
          <w:rFonts w:eastAsia="Times New Roman" w:cs="Times New Roman"/>
          <w:szCs w:val="24"/>
        </w:rPr>
        <w:t xml:space="preserve">υμβουλίου </w:t>
      </w:r>
      <w:r>
        <w:rPr>
          <w:rFonts w:eastAsia="Times New Roman" w:cs="Times New Roman"/>
          <w:szCs w:val="24"/>
        </w:rPr>
        <w:t>ή να πειράξει</w:t>
      </w:r>
      <w:r w:rsidRPr="00CA452A">
        <w:rPr>
          <w:rFonts w:eastAsia="Times New Roman" w:cs="Times New Roman"/>
          <w:szCs w:val="24"/>
        </w:rPr>
        <w:t xml:space="preserve"> οτιδήποτε στο ταμείο</w:t>
      </w:r>
      <w:r>
        <w:rPr>
          <w:rFonts w:eastAsia="Times New Roman" w:cs="Times New Roman"/>
          <w:szCs w:val="24"/>
        </w:rPr>
        <w:t>,</w:t>
      </w:r>
      <w:r w:rsidRPr="00CA452A">
        <w:rPr>
          <w:rFonts w:eastAsia="Times New Roman" w:cs="Times New Roman"/>
          <w:szCs w:val="24"/>
        </w:rPr>
        <w:t xml:space="preserve"> κατά νόμο έπρε</w:t>
      </w:r>
      <w:r w:rsidRPr="00CA452A">
        <w:rPr>
          <w:rFonts w:eastAsia="Times New Roman" w:cs="Times New Roman"/>
          <w:szCs w:val="24"/>
        </w:rPr>
        <w:t xml:space="preserve">πε να έχει τη σύμφωνη γνώμη του ήδη διορισμένου </w:t>
      </w:r>
      <w:r>
        <w:rPr>
          <w:rFonts w:eastAsia="Times New Roman" w:cs="Times New Roman"/>
          <w:szCs w:val="24"/>
        </w:rPr>
        <w:t xml:space="preserve">ΔΣ. </w:t>
      </w:r>
      <w:r w:rsidRPr="00CA452A">
        <w:rPr>
          <w:rFonts w:eastAsia="Times New Roman" w:cs="Times New Roman"/>
          <w:szCs w:val="24"/>
        </w:rPr>
        <w:t xml:space="preserve"> </w:t>
      </w:r>
      <w:r>
        <w:rPr>
          <w:rFonts w:eastAsia="Times New Roman" w:cs="Times New Roman"/>
          <w:szCs w:val="24"/>
        </w:rPr>
        <w:t>Π</w:t>
      </w:r>
      <w:r w:rsidRPr="00CA452A">
        <w:rPr>
          <w:rFonts w:eastAsia="Times New Roman" w:cs="Times New Roman"/>
          <w:szCs w:val="24"/>
        </w:rPr>
        <w:t>ρωτοφανές</w:t>
      </w:r>
      <w:r>
        <w:rPr>
          <w:rFonts w:eastAsia="Times New Roman" w:cs="Times New Roman"/>
          <w:szCs w:val="24"/>
        </w:rPr>
        <w:t>!</w:t>
      </w:r>
    </w:p>
    <w:p w14:paraId="0A5C0C5B" w14:textId="77777777" w:rsidR="004A3142" w:rsidRDefault="002101D6">
      <w:pPr>
        <w:spacing w:line="600" w:lineRule="auto"/>
        <w:ind w:firstLine="720"/>
        <w:contextualSpacing/>
        <w:jc w:val="both"/>
        <w:rPr>
          <w:rFonts w:eastAsia="Times New Roman" w:cs="Times New Roman"/>
          <w:szCs w:val="24"/>
        </w:rPr>
      </w:pPr>
      <w:r w:rsidRPr="00CA452A">
        <w:rPr>
          <w:rFonts w:eastAsia="Times New Roman" w:cs="Times New Roman"/>
          <w:szCs w:val="24"/>
        </w:rPr>
        <w:t xml:space="preserve"> </w:t>
      </w:r>
      <w:r>
        <w:rPr>
          <w:rFonts w:eastAsia="Times New Roman" w:cs="Times New Roman"/>
          <w:szCs w:val="24"/>
        </w:rPr>
        <w:t xml:space="preserve">Και </w:t>
      </w:r>
      <w:r w:rsidRPr="00CA452A">
        <w:rPr>
          <w:rFonts w:eastAsia="Times New Roman" w:cs="Times New Roman"/>
          <w:szCs w:val="24"/>
        </w:rPr>
        <w:t>ήταν πρωτοφανές</w:t>
      </w:r>
      <w:r>
        <w:rPr>
          <w:rFonts w:eastAsia="Times New Roman" w:cs="Times New Roman"/>
          <w:szCs w:val="24"/>
        </w:rPr>
        <w:t xml:space="preserve"> ότι οι πόροι από το Ταμείο Αλληλο</w:t>
      </w:r>
      <w:r w:rsidRPr="00CA452A">
        <w:rPr>
          <w:rFonts w:eastAsia="Times New Roman" w:cs="Times New Roman"/>
          <w:szCs w:val="24"/>
        </w:rPr>
        <w:t>βοήθειας δεν ήταν εφάπαξ βοηθήματα προς τη μία ή την άλλη κατεύθυνση</w:t>
      </w:r>
      <w:r>
        <w:rPr>
          <w:rFonts w:eastAsia="Times New Roman" w:cs="Times New Roman"/>
          <w:szCs w:val="24"/>
        </w:rPr>
        <w:t>,</w:t>
      </w:r>
      <w:r w:rsidRPr="00CA452A">
        <w:rPr>
          <w:rFonts w:eastAsia="Times New Roman" w:cs="Times New Roman"/>
          <w:szCs w:val="24"/>
        </w:rPr>
        <w:t xml:space="preserve"> αλλά ήταν ποσοστό επί των εσόδων του </w:t>
      </w:r>
      <w:r>
        <w:rPr>
          <w:rFonts w:eastAsia="Times New Roman" w:cs="Times New Roman"/>
          <w:szCs w:val="24"/>
        </w:rPr>
        <w:t>Τ</w:t>
      </w:r>
      <w:r w:rsidRPr="00CA452A">
        <w:rPr>
          <w:rFonts w:eastAsia="Times New Roman" w:cs="Times New Roman"/>
          <w:szCs w:val="24"/>
        </w:rPr>
        <w:t xml:space="preserve">αμείου </w:t>
      </w:r>
      <w:r>
        <w:rPr>
          <w:rFonts w:eastAsia="Times New Roman" w:cs="Times New Roman"/>
          <w:szCs w:val="24"/>
        </w:rPr>
        <w:t>Α</w:t>
      </w:r>
      <w:r w:rsidRPr="00CA452A">
        <w:rPr>
          <w:rFonts w:eastAsia="Times New Roman" w:cs="Times New Roman"/>
          <w:szCs w:val="24"/>
        </w:rPr>
        <w:t xml:space="preserve">ρχαιολογικών </w:t>
      </w:r>
      <w:r>
        <w:rPr>
          <w:rFonts w:eastAsia="Times New Roman" w:cs="Times New Roman"/>
          <w:szCs w:val="24"/>
        </w:rPr>
        <w:t>Π</w:t>
      </w:r>
      <w:r w:rsidRPr="00CA452A">
        <w:rPr>
          <w:rFonts w:eastAsia="Times New Roman" w:cs="Times New Roman"/>
          <w:szCs w:val="24"/>
        </w:rPr>
        <w:t>όρων κα</w:t>
      </w:r>
      <w:r w:rsidRPr="00CA452A">
        <w:rPr>
          <w:rFonts w:eastAsia="Times New Roman" w:cs="Times New Roman"/>
          <w:szCs w:val="24"/>
        </w:rPr>
        <w:t xml:space="preserve">ι </w:t>
      </w:r>
      <w:r>
        <w:rPr>
          <w:rFonts w:eastAsia="Times New Roman" w:cs="Times New Roman"/>
          <w:szCs w:val="24"/>
        </w:rPr>
        <w:t>Α</w:t>
      </w:r>
      <w:r w:rsidRPr="00CA452A">
        <w:rPr>
          <w:rFonts w:eastAsia="Times New Roman" w:cs="Times New Roman"/>
          <w:szCs w:val="24"/>
        </w:rPr>
        <w:t>παλλοτριώσεων</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Άρα, όσο</w:t>
      </w:r>
      <w:r w:rsidRPr="00CA452A">
        <w:rPr>
          <w:rFonts w:eastAsia="Times New Roman" w:cs="Times New Roman"/>
          <w:szCs w:val="24"/>
        </w:rPr>
        <w:t xml:space="preserve"> αύξαναν </w:t>
      </w:r>
      <w:r w:rsidRPr="00CA452A">
        <w:rPr>
          <w:rFonts w:eastAsia="Times New Roman" w:cs="Times New Roman"/>
          <w:szCs w:val="24"/>
        </w:rPr>
        <w:lastRenderedPageBreak/>
        <w:t xml:space="preserve">οι πόροι του </w:t>
      </w:r>
      <w:r>
        <w:rPr>
          <w:rFonts w:eastAsia="Times New Roman" w:cs="Times New Roman"/>
          <w:szCs w:val="24"/>
        </w:rPr>
        <w:t>κ</w:t>
      </w:r>
      <w:r w:rsidRPr="00CA452A">
        <w:rPr>
          <w:rFonts w:eastAsia="Times New Roman" w:cs="Times New Roman"/>
          <w:szCs w:val="24"/>
        </w:rPr>
        <w:t xml:space="preserve">ράτους από </w:t>
      </w:r>
      <w:r>
        <w:rPr>
          <w:rFonts w:eastAsia="Times New Roman" w:cs="Times New Roman"/>
          <w:szCs w:val="24"/>
        </w:rPr>
        <w:t xml:space="preserve">τους αρχαιολογικούς χώρους, </w:t>
      </w:r>
      <w:r w:rsidRPr="00CA452A">
        <w:rPr>
          <w:rFonts w:eastAsia="Times New Roman" w:cs="Times New Roman"/>
          <w:szCs w:val="24"/>
        </w:rPr>
        <w:t>τα πωλητήρια κ</w:t>
      </w:r>
      <w:r>
        <w:rPr>
          <w:rFonts w:eastAsia="Times New Roman" w:cs="Times New Roman"/>
          <w:szCs w:val="24"/>
        </w:rPr>
        <w:t>.λπ.,</w:t>
      </w:r>
      <w:r w:rsidRPr="00CA452A">
        <w:rPr>
          <w:rFonts w:eastAsia="Times New Roman" w:cs="Times New Roman"/>
          <w:szCs w:val="24"/>
        </w:rPr>
        <w:t xml:space="preserve"> </w:t>
      </w:r>
      <w:r>
        <w:rPr>
          <w:rFonts w:eastAsia="Times New Roman" w:cs="Times New Roman"/>
          <w:szCs w:val="24"/>
        </w:rPr>
        <w:t>τόσο αύξανε και το ποσό</w:t>
      </w:r>
      <w:r w:rsidRPr="00CA452A">
        <w:rPr>
          <w:rFonts w:eastAsia="Times New Roman" w:cs="Times New Roman"/>
          <w:szCs w:val="24"/>
        </w:rPr>
        <w:t xml:space="preserve"> που πήγαινε στο </w:t>
      </w:r>
      <w:r>
        <w:rPr>
          <w:rFonts w:eastAsia="Times New Roman" w:cs="Times New Roman"/>
          <w:szCs w:val="24"/>
        </w:rPr>
        <w:t>Τ</w:t>
      </w:r>
      <w:r w:rsidRPr="00CA452A">
        <w:rPr>
          <w:rFonts w:eastAsia="Times New Roman" w:cs="Times New Roman"/>
          <w:szCs w:val="24"/>
        </w:rPr>
        <w:t xml:space="preserve">αμείο </w:t>
      </w:r>
      <w:r>
        <w:rPr>
          <w:rFonts w:eastAsia="Times New Roman" w:cs="Times New Roman"/>
          <w:szCs w:val="24"/>
        </w:rPr>
        <w:t>Α</w:t>
      </w:r>
      <w:r w:rsidRPr="00CA452A">
        <w:rPr>
          <w:rFonts w:eastAsia="Times New Roman" w:cs="Times New Roman"/>
          <w:szCs w:val="24"/>
        </w:rPr>
        <w:t>λληλοβοήθειας</w:t>
      </w:r>
      <w:r>
        <w:rPr>
          <w:rFonts w:eastAsia="Times New Roman" w:cs="Times New Roman"/>
          <w:szCs w:val="24"/>
        </w:rPr>
        <w:t>,</w:t>
      </w:r>
      <w:r w:rsidRPr="00CA452A">
        <w:rPr>
          <w:rFonts w:eastAsia="Times New Roman" w:cs="Times New Roman"/>
          <w:szCs w:val="24"/>
        </w:rPr>
        <w:t xml:space="preserve"> το οποίο </w:t>
      </w:r>
      <w:r>
        <w:rPr>
          <w:rFonts w:eastAsia="Times New Roman" w:cs="Times New Roman"/>
          <w:szCs w:val="24"/>
        </w:rPr>
        <w:t xml:space="preserve">το </w:t>
      </w:r>
      <w:r w:rsidRPr="00CA452A">
        <w:rPr>
          <w:rFonts w:eastAsia="Times New Roman" w:cs="Times New Roman"/>
          <w:szCs w:val="24"/>
        </w:rPr>
        <w:t xml:space="preserve">μόνο άλλοθι λειτουργίας </w:t>
      </w:r>
      <w:r>
        <w:rPr>
          <w:rFonts w:eastAsia="Times New Roman" w:cs="Times New Roman"/>
          <w:szCs w:val="24"/>
        </w:rPr>
        <w:t xml:space="preserve">του </w:t>
      </w:r>
      <w:r w:rsidRPr="00CA452A">
        <w:rPr>
          <w:rFonts w:eastAsia="Times New Roman" w:cs="Times New Roman"/>
          <w:szCs w:val="24"/>
        </w:rPr>
        <w:t>ήτα</w:t>
      </w:r>
      <w:r>
        <w:rPr>
          <w:rFonts w:eastAsia="Times New Roman" w:cs="Times New Roman"/>
          <w:szCs w:val="24"/>
        </w:rPr>
        <w:t xml:space="preserve">ν ο περίφημος παιδικός σταθμός. Συν </w:t>
      </w:r>
      <w:r w:rsidRPr="00CA452A">
        <w:rPr>
          <w:rFonts w:eastAsia="Times New Roman" w:cs="Times New Roman"/>
          <w:szCs w:val="24"/>
        </w:rPr>
        <w:t>πρόσθετες επιχορηγήσεις</w:t>
      </w:r>
      <w:r>
        <w:rPr>
          <w:rFonts w:eastAsia="Times New Roman" w:cs="Times New Roman"/>
          <w:szCs w:val="24"/>
        </w:rPr>
        <w:t>, αποδεδειγμένες. Συν,</w:t>
      </w:r>
      <w:r w:rsidRPr="00CA452A">
        <w:rPr>
          <w:rFonts w:eastAsia="Times New Roman" w:cs="Times New Roman"/>
          <w:szCs w:val="24"/>
        </w:rPr>
        <w:t xml:space="preserve"> υποτίθεται</w:t>
      </w:r>
      <w:r>
        <w:rPr>
          <w:rFonts w:eastAsia="Times New Roman" w:cs="Times New Roman"/>
          <w:szCs w:val="24"/>
        </w:rPr>
        <w:t>,</w:t>
      </w:r>
      <w:r w:rsidRPr="00CA452A">
        <w:rPr>
          <w:rFonts w:eastAsia="Times New Roman" w:cs="Times New Roman"/>
          <w:szCs w:val="24"/>
        </w:rPr>
        <w:t xml:space="preserve"> βοηθήματα προς τους υπαλλήλους</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 xml:space="preserve">επί </w:t>
      </w:r>
      <w:r w:rsidRPr="00CA452A">
        <w:rPr>
          <w:rFonts w:eastAsia="Times New Roman" w:cs="Times New Roman"/>
          <w:szCs w:val="24"/>
        </w:rPr>
        <w:t>των οποίων θα επανέλθω</w:t>
      </w:r>
      <w:r>
        <w:rPr>
          <w:rFonts w:eastAsia="Times New Roman" w:cs="Times New Roman"/>
          <w:szCs w:val="24"/>
        </w:rPr>
        <w:t>.</w:t>
      </w:r>
    </w:p>
    <w:p w14:paraId="0A5C0C5C" w14:textId="77777777" w:rsidR="004A3142" w:rsidRDefault="002101D6">
      <w:pPr>
        <w:spacing w:line="600" w:lineRule="auto"/>
        <w:ind w:firstLine="720"/>
        <w:contextualSpacing/>
        <w:jc w:val="both"/>
        <w:rPr>
          <w:rFonts w:eastAsia="Times New Roman" w:cs="Times New Roman"/>
          <w:szCs w:val="24"/>
        </w:rPr>
      </w:pPr>
      <w:r w:rsidRPr="00CA452A">
        <w:rPr>
          <w:rFonts w:eastAsia="Times New Roman" w:cs="Times New Roman"/>
          <w:szCs w:val="24"/>
        </w:rPr>
        <w:t xml:space="preserve"> </w:t>
      </w:r>
      <w:r>
        <w:rPr>
          <w:rFonts w:eastAsia="Times New Roman" w:cs="Times New Roman"/>
          <w:szCs w:val="24"/>
        </w:rPr>
        <w:t>Λ</w:t>
      </w:r>
      <w:r w:rsidRPr="00CA452A">
        <w:rPr>
          <w:rFonts w:eastAsia="Times New Roman" w:cs="Times New Roman"/>
          <w:szCs w:val="24"/>
        </w:rPr>
        <w:t>οιπόν</w:t>
      </w:r>
      <w:r>
        <w:rPr>
          <w:rFonts w:eastAsia="Times New Roman" w:cs="Times New Roman"/>
          <w:szCs w:val="24"/>
        </w:rPr>
        <w:t>,</w:t>
      </w:r>
      <w:r w:rsidRPr="00CA452A">
        <w:rPr>
          <w:rFonts w:eastAsia="Times New Roman" w:cs="Times New Roman"/>
          <w:szCs w:val="24"/>
        </w:rPr>
        <w:t xml:space="preserve"> αυτή</w:t>
      </w:r>
      <w:r>
        <w:rPr>
          <w:rFonts w:eastAsia="Times New Roman" w:cs="Times New Roman"/>
          <w:szCs w:val="24"/>
        </w:rPr>
        <w:t>ν</w:t>
      </w:r>
      <w:r w:rsidRPr="00CA452A">
        <w:rPr>
          <w:rFonts w:eastAsia="Times New Roman" w:cs="Times New Roman"/>
          <w:szCs w:val="24"/>
        </w:rPr>
        <w:t xml:space="preserve"> τη διαδικασία </w:t>
      </w:r>
      <w:r>
        <w:rPr>
          <w:rFonts w:eastAsia="Times New Roman" w:cs="Times New Roman"/>
          <w:szCs w:val="24"/>
        </w:rPr>
        <w:t>την ξεκινήσαμε από την αρχή.</w:t>
      </w:r>
      <w:r w:rsidRPr="00CA452A">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Ξυδ</w:t>
      </w:r>
      <w:r w:rsidRPr="00CA452A">
        <w:rPr>
          <w:rFonts w:eastAsia="Times New Roman" w:cs="Times New Roman"/>
          <w:szCs w:val="24"/>
        </w:rPr>
        <w:t>άκης</w:t>
      </w:r>
      <w:proofErr w:type="spellEnd"/>
      <w:r w:rsidRPr="00CA452A">
        <w:rPr>
          <w:rFonts w:eastAsia="Times New Roman" w:cs="Times New Roman"/>
          <w:szCs w:val="24"/>
        </w:rPr>
        <w:t xml:space="preserve"> από την αρχή προσπάθησε να ελέγξει αυτό το </w:t>
      </w:r>
      <w:r>
        <w:rPr>
          <w:rFonts w:eastAsia="Times New Roman" w:cs="Times New Roman"/>
          <w:szCs w:val="24"/>
        </w:rPr>
        <w:t>τ</w:t>
      </w:r>
      <w:r>
        <w:rPr>
          <w:rFonts w:eastAsia="Times New Roman" w:cs="Times New Roman"/>
          <w:szCs w:val="24"/>
        </w:rPr>
        <w:t xml:space="preserve">αμείο, παράλληλα με </w:t>
      </w:r>
      <w:r w:rsidRPr="00CA452A">
        <w:rPr>
          <w:rFonts w:eastAsia="Times New Roman" w:cs="Times New Roman"/>
          <w:szCs w:val="24"/>
        </w:rPr>
        <w:t>ένα</w:t>
      </w:r>
      <w:r>
        <w:rPr>
          <w:rFonts w:eastAsia="Times New Roman" w:cs="Times New Roman"/>
          <w:szCs w:val="24"/>
        </w:rPr>
        <w:t>ν</w:t>
      </w:r>
      <w:r w:rsidRPr="00CA452A">
        <w:rPr>
          <w:rFonts w:eastAsia="Times New Roman" w:cs="Times New Roman"/>
          <w:szCs w:val="24"/>
        </w:rPr>
        <w:t xml:space="preserve"> έλεγχο</w:t>
      </w:r>
      <w:r>
        <w:rPr>
          <w:rFonts w:eastAsia="Times New Roman" w:cs="Times New Roman"/>
          <w:szCs w:val="24"/>
        </w:rPr>
        <w:t xml:space="preserve"> ο</w:t>
      </w:r>
      <w:r w:rsidRPr="00CA452A">
        <w:rPr>
          <w:rFonts w:eastAsia="Times New Roman" w:cs="Times New Roman"/>
          <w:szCs w:val="24"/>
        </w:rPr>
        <w:t xml:space="preserve"> </w:t>
      </w:r>
      <w:r>
        <w:rPr>
          <w:rFonts w:eastAsia="Times New Roman" w:cs="Times New Roman"/>
          <w:szCs w:val="24"/>
        </w:rPr>
        <w:t>οποί</w:t>
      </w:r>
      <w:r w:rsidRPr="00CA452A">
        <w:rPr>
          <w:rFonts w:eastAsia="Times New Roman" w:cs="Times New Roman"/>
          <w:szCs w:val="24"/>
        </w:rPr>
        <w:t>ος δεν έγινε ποτέ</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Διόρισε, ε</w:t>
      </w:r>
      <w:r w:rsidRPr="00CA452A">
        <w:rPr>
          <w:rFonts w:eastAsia="Times New Roman" w:cs="Times New Roman"/>
          <w:szCs w:val="24"/>
        </w:rPr>
        <w:t>υτυχώς</w:t>
      </w:r>
      <w:r>
        <w:rPr>
          <w:rFonts w:eastAsia="Times New Roman" w:cs="Times New Roman"/>
          <w:szCs w:val="24"/>
        </w:rPr>
        <w:t>,</w:t>
      </w:r>
      <w:r w:rsidRPr="00CA452A">
        <w:rPr>
          <w:rFonts w:eastAsia="Times New Roman" w:cs="Times New Roman"/>
          <w:szCs w:val="24"/>
        </w:rPr>
        <w:t xml:space="preserve"> την κ</w:t>
      </w:r>
      <w:r>
        <w:rPr>
          <w:rFonts w:eastAsia="Times New Roman" w:cs="Times New Roman"/>
          <w:szCs w:val="24"/>
        </w:rPr>
        <w:t>.</w:t>
      </w:r>
      <w:r w:rsidRPr="00CA452A">
        <w:rPr>
          <w:rFonts w:eastAsia="Times New Roman" w:cs="Times New Roman"/>
          <w:szCs w:val="24"/>
        </w:rPr>
        <w:t xml:space="preserve"> Ασπασία </w:t>
      </w:r>
      <w:proofErr w:type="spellStart"/>
      <w:r>
        <w:rPr>
          <w:rFonts w:eastAsia="Times New Roman" w:cs="Times New Roman"/>
          <w:szCs w:val="24"/>
        </w:rPr>
        <w:t>Λ</w:t>
      </w:r>
      <w:r w:rsidRPr="00CA452A">
        <w:rPr>
          <w:rFonts w:eastAsia="Times New Roman" w:cs="Times New Roman"/>
          <w:szCs w:val="24"/>
        </w:rPr>
        <w:t>ούβη</w:t>
      </w:r>
      <w:proofErr w:type="spellEnd"/>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τ</w:t>
      </w:r>
      <w:r w:rsidRPr="00CA452A">
        <w:rPr>
          <w:rFonts w:eastAsia="Times New Roman" w:cs="Times New Roman"/>
          <w:szCs w:val="24"/>
        </w:rPr>
        <w:t xml:space="preserve">ότε </w:t>
      </w:r>
      <w:r>
        <w:rPr>
          <w:rFonts w:eastAsia="Times New Roman" w:cs="Times New Roman"/>
          <w:szCs w:val="24"/>
        </w:rPr>
        <w:t>Πρόεδρο του Τ</w:t>
      </w:r>
      <w:r w:rsidRPr="00CA452A">
        <w:rPr>
          <w:rFonts w:eastAsia="Times New Roman" w:cs="Times New Roman"/>
          <w:szCs w:val="24"/>
        </w:rPr>
        <w:t xml:space="preserve">αμείου </w:t>
      </w:r>
      <w:r>
        <w:rPr>
          <w:rFonts w:eastAsia="Times New Roman" w:cs="Times New Roman"/>
          <w:szCs w:val="24"/>
        </w:rPr>
        <w:t>Α</w:t>
      </w:r>
      <w:r w:rsidRPr="00CA452A">
        <w:rPr>
          <w:rFonts w:eastAsia="Times New Roman" w:cs="Times New Roman"/>
          <w:szCs w:val="24"/>
        </w:rPr>
        <w:t xml:space="preserve">ρχαιολογικών </w:t>
      </w:r>
      <w:r>
        <w:rPr>
          <w:rFonts w:eastAsia="Times New Roman" w:cs="Times New Roman"/>
          <w:szCs w:val="24"/>
        </w:rPr>
        <w:t>Π</w:t>
      </w:r>
      <w:r w:rsidRPr="00CA452A">
        <w:rPr>
          <w:rFonts w:eastAsia="Times New Roman" w:cs="Times New Roman"/>
          <w:szCs w:val="24"/>
        </w:rPr>
        <w:t>όρων</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η οποία π</w:t>
      </w:r>
      <w:r w:rsidRPr="00CA452A">
        <w:rPr>
          <w:rFonts w:eastAsia="Times New Roman" w:cs="Times New Roman"/>
          <w:szCs w:val="24"/>
        </w:rPr>
        <w:t xml:space="preserve">ροσπάθησε όσο μπορούσε </w:t>
      </w:r>
      <w:r>
        <w:rPr>
          <w:rFonts w:eastAsia="Times New Roman" w:cs="Times New Roman"/>
          <w:szCs w:val="24"/>
        </w:rPr>
        <w:t>-</w:t>
      </w:r>
      <w:r w:rsidRPr="00CA452A">
        <w:rPr>
          <w:rFonts w:eastAsia="Times New Roman" w:cs="Times New Roman"/>
          <w:szCs w:val="24"/>
        </w:rPr>
        <w:t>ιδανικά κατά τη γνώμη μου</w:t>
      </w:r>
      <w:r>
        <w:rPr>
          <w:rFonts w:eastAsia="Times New Roman" w:cs="Times New Roman"/>
          <w:szCs w:val="24"/>
        </w:rPr>
        <w:t>-</w:t>
      </w:r>
      <w:r w:rsidRPr="00CA452A">
        <w:rPr>
          <w:rFonts w:eastAsia="Times New Roman" w:cs="Times New Roman"/>
          <w:szCs w:val="24"/>
        </w:rPr>
        <w:t xml:space="preserve"> να προχωρήσει και αυτές τις διαδικασίες</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Μ</w:t>
      </w:r>
      <w:r w:rsidRPr="00CA452A">
        <w:rPr>
          <w:rFonts w:eastAsia="Times New Roman" w:cs="Times New Roman"/>
          <w:szCs w:val="24"/>
        </w:rPr>
        <w:t xml:space="preserve">ετά </w:t>
      </w:r>
      <w:r>
        <w:rPr>
          <w:rFonts w:eastAsia="Times New Roman" w:cs="Times New Roman"/>
          <w:szCs w:val="24"/>
        </w:rPr>
        <w:t xml:space="preserve">ανέλαβα </w:t>
      </w:r>
      <w:r w:rsidRPr="00CA452A">
        <w:rPr>
          <w:rFonts w:eastAsia="Times New Roman" w:cs="Times New Roman"/>
          <w:szCs w:val="24"/>
        </w:rPr>
        <w:t xml:space="preserve">εγώ </w:t>
      </w:r>
      <w:r>
        <w:rPr>
          <w:rFonts w:eastAsia="Times New Roman" w:cs="Times New Roman"/>
          <w:szCs w:val="24"/>
        </w:rPr>
        <w:t xml:space="preserve">και </w:t>
      </w:r>
      <w:r w:rsidRPr="00CA452A">
        <w:rPr>
          <w:rFonts w:eastAsia="Times New Roman" w:cs="Times New Roman"/>
          <w:szCs w:val="24"/>
        </w:rPr>
        <w:t>προχώρησα</w:t>
      </w:r>
      <w:r>
        <w:rPr>
          <w:rFonts w:eastAsia="Times New Roman" w:cs="Times New Roman"/>
          <w:szCs w:val="24"/>
        </w:rPr>
        <w:t>,</w:t>
      </w:r>
      <w:r w:rsidRPr="00CA452A">
        <w:rPr>
          <w:rFonts w:eastAsia="Times New Roman" w:cs="Times New Roman"/>
          <w:szCs w:val="24"/>
        </w:rPr>
        <w:t xml:space="preserve"> προ</w:t>
      </w:r>
      <w:r w:rsidRPr="00CA452A">
        <w:rPr>
          <w:rFonts w:eastAsia="Times New Roman" w:cs="Times New Roman"/>
          <w:szCs w:val="24"/>
        </w:rPr>
        <w:t xml:space="preserve">χώρησε </w:t>
      </w:r>
      <w:r>
        <w:rPr>
          <w:rFonts w:eastAsia="Times New Roman" w:cs="Times New Roman"/>
          <w:szCs w:val="24"/>
        </w:rPr>
        <w:t>ο επόμενος</w:t>
      </w:r>
      <w:r w:rsidRPr="00CA452A">
        <w:rPr>
          <w:rFonts w:eastAsia="Times New Roman" w:cs="Times New Roman"/>
          <w:szCs w:val="24"/>
        </w:rPr>
        <w:t xml:space="preserve"> </w:t>
      </w:r>
      <w:r>
        <w:rPr>
          <w:rFonts w:eastAsia="Times New Roman" w:cs="Times New Roman"/>
          <w:szCs w:val="24"/>
        </w:rPr>
        <w:t>Υ</w:t>
      </w:r>
      <w:r w:rsidRPr="00CA452A">
        <w:rPr>
          <w:rFonts w:eastAsia="Times New Roman" w:cs="Times New Roman"/>
          <w:szCs w:val="24"/>
        </w:rPr>
        <w:t xml:space="preserve">πουργός </w:t>
      </w:r>
      <w:proofErr w:type="spellStart"/>
      <w:r>
        <w:rPr>
          <w:rFonts w:eastAsia="Times New Roman" w:cs="Times New Roman"/>
          <w:szCs w:val="24"/>
        </w:rPr>
        <w:t>κ.ο.κ.</w:t>
      </w:r>
      <w:proofErr w:type="spellEnd"/>
      <w:r w:rsidRPr="00CA452A">
        <w:rPr>
          <w:rFonts w:eastAsia="Times New Roman" w:cs="Times New Roman"/>
          <w:szCs w:val="24"/>
        </w:rPr>
        <w:t xml:space="preserve"> και όλη αυτή πορεία καταλήγει εδώ που είμαστε σήμερα</w:t>
      </w:r>
      <w:r>
        <w:rPr>
          <w:rFonts w:eastAsia="Times New Roman" w:cs="Times New Roman"/>
          <w:szCs w:val="24"/>
        </w:rPr>
        <w:t>.</w:t>
      </w:r>
    </w:p>
    <w:p w14:paraId="0A5C0C5D"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Γ</w:t>
      </w:r>
      <w:r w:rsidRPr="00CA452A">
        <w:rPr>
          <w:rFonts w:eastAsia="Times New Roman" w:cs="Times New Roman"/>
          <w:szCs w:val="24"/>
        </w:rPr>
        <w:t>ια να δείξ</w:t>
      </w:r>
      <w:r>
        <w:rPr>
          <w:rFonts w:eastAsia="Times New Roman" w:cs="Times New Roman"/>
          <w:szCs w:val="24"/>
        </w:rPr>
        <w:t>ω</w:t>
      </w:r>
      <w:r w:rsidRPr="00CA452A">
        <w:rPr>
          <w:rFonts w:eastAsia="Times New Roman" w:cs="Times New Roman"/>
          <w:szCs w:val="24"/>
        </w:rPr>
        <w:t xml:space="preserve"> ότι υπήρχε αγαστ</w:t>
      </w:r>
      <w:r>
        <w:rPr>
          <w:rFonts w:eastAsia="Times New Roman" w:cs="Times New Roman"/>
          <w:szCs w:val="24"/>
        </w:rPr>
        <w:t>ή συνεργασία Υπουργείου και Κοινοβουλίου,</w:t>
      </w:r>
      <w:r w:rsidRPr="00CA452A">
        <w:rPr>
          <w:rFonts w:eastAsia="Times New Roman" w:cs="Times New Roman"/>
          <w:szCs w:val="24"/>
        </w:rPr>
        <w:t xml:space="preserve"> </w:t>
      </w:r>
      <w:r>
        <w:rPr>
          <w:rFonts w:eastAsia="Times New Roman" w:cs="Times New Roman"/>
          <w:szCs w:val="24"/>
        </w:rPr>
        <w:t>είκοσι εννέα</w:t>
      </w:r>
      <w:r w:rsidRPr="00CA452A">
        <w:rPr>
          <w:rFonts w:eastAsia="Times New Roman" w:cs="Times New Roman"/>
          <w:szCs w:val="24"/>
        </w:rPr>
        <w:t xml:space="preserve"> </w:t>
      </w:r>
      <w:r>
        <w:rPr>
          <w:rFonts w:eastAsia="Times New Roman" w:cs="Times New Roman"/>
          <w:szCs w:val="24"/>
        </w:rPr>
        <w:t>Β</w:t>
      </w:r>
      <w:r w:rsidRPr="00CA452A">
        <w:rPr>
          <w:rFonts w:eastAsia="Times New Roman" w:cs="Times New Roman"/>
          <w:szCs w:val="24"/>
        </w:rPr>
        <w:t>ουλευτές του ΣΥΡΙΖΑ</w:t>
      </w:r>
      <w:r>
        <w:rPr>
          <w:rFonts w:eastAsia="Times New Roman" w:cs="Times New Roman"/>
          <w:szCs w:val="24"/>
        </w:rPr>
        <w:t xml:space="preserve"> στις</w:t>
      </w:r>
      <w:r w:rsidRPr="00CA452A">
        <w:rPr>
          <w:rFonts w:eastAsia="Times New Roman" w:cs="Times New Roman"/>
          <w:szCs w:val="24"/>
        </w:rPr>
        <w:t xml:space="preserve"> 27 </w:t>
      </w:r>
      <w:r w:rsidRPr="00CA452A">
        <w:rPr>
          <w:rFonts w:eastAsia="Times New Roman" w:cs="Times New Roman"/>
          <w:szCs w:val="24"/>
        </w:rPr>
        <w:lastRenderedPageBreak/>
        <w:t xml:space="preserve">Απριλίου του </w:t>
      </w:r>
      <w:r>
        <w:rPr>
          <w:rFonts w:eastAsia="Times New Roman" w:cs="Times New Roman"/>
          <w:szCs w:val="24"/>
        </w:rPr>
        <w:t>20</w:t>
      </w:r>
      <w:r w:rsidRPr="00CA452A">
        <w:rPr>
          <w:rFonts w:eastAsia="Times New Roman" w:cs="Times New Roman"/>
          <w:szCs w:val="24"/>
        </w:rPr>
        <w:t>17</w:t>
      </w:r>
      <w:r>
        <w:rPr>
          <w:rFonts w:eastAsia="Times New Roman" w:cs="Times New Roman"/>
          <w:szCs w:val="24"/>
        </w:rPr>
        <w:t>,</w:t>
      </w:r>
      <w:r w:rsidRPr="00CA452A">
        <w:rPr>
          <w:rFonts w:eastAsia="Times New Roman" w:cs="Times New Roman"/>
          <w:szCs w:val="24"/>
        </w:rPr>
        <w:t xml:space="preserve"> κατέθεσαν μία ερώτηση προς την τότε Υπουργό αναλυτικότατ</w:t>
      </w:r>
      <w:r>
        <w:rPr>
          <w:rFonts w:eastAsia="Times New Roman" w:cs="Times New Roman"/>
          <w:szCs w:val="24"/>
        </w:rPr>
        <w:t>η</w:t>
      </w:r>
      <w:r w:rsidRPr="00CA452A">
        <w:rPr>
          <w:rFonts w:eastAsia="Times New Roman" w:cs="Times New Roman"/>
          <w:szCs w:val="24"/>
        </w:rPr>
        <w:t xml:space="preserve"> σε σχέση με το </w:t>
      </w:r>
      <w:r>
        <w:rPr>
          <w:rFonts w:eastAsia="Times New Roman" w:cs="Times New Roman"/>
          <w:szCs w:val="24"/>
        </w:rPr>
        <w:t>τ</w:t>
      </w:r>
      <w:r w:rsidRPr="00CA452A">
        <w:rPr>
          <w:rFonts w:eastAsia="Times New Roman" w:cs="Times New Roman"/>
          <w:szCs w:val="24"/>
        </w:rPr>
        <w:t>αμείο</w:t>
      </w:r>
      <w:r>
        <w:rPr>
          <w:rFonts w:eastAsia="Times New Roman" w:cs="Times New Roman"/>
          <w:szCs w:val="24"/>
        </w:rPr>
        <w:t>. Θα την καταθέσ</w:t>
      </w:r>
      <w:r w:rsidRPr="00CA452A">
        <w:rPr>
          <w:rFonts w:eastAsia="Times New Roman" w:cs="Times New Roman"/>
          <w:szCs w:val="24"/>
        </w:rPr>
        <w:t xml:space="preserve">ω και για </w:t>
      </w:r>
      <w:r>
        <w:rPr>
          <w:rFonts w:eastAsia="Times New Roman" w:cs="Times New Roman"/>
          <w:szCs w:val="24"/>
        </w:rPr>
        <w:t>τ</w:t>
      </w:r>
      <w:r w:rsidRPr="00CA452A">
        <w:rPr>
          <w:rFonts w:eastAsia="Times New Roman" w:cs="Times New Roman"/>
          <w:szCs w:val="24"/>
        </w:rPr>
        <w:t xml:space="preserve">α </w:t>
      </w:r>
      <w:r>
        <w:rPr>
          <w:rFonts w:eastAsia="Times New Roman" w:cs="Times New Roman"/>
          <w:szCs w:val="24"/>
        </w:rPr>
        <w:t xml:space="preserve">Πρακτικά. </w:t>
      </w:r>
    </w:p>
    <w:p w14:paraId="0A5C0C5E"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Ε</w:t>
      </w:r>
      <w:r w:rsidRPr="00CA452A">
        <w:rPr>
          <w:rFonts w:eastAsia="Times New Roman" w:cs="Times New Roman"/>
          <w:szCs w:val="24"/>
        </w:rPr>
        <w:t>ν συνεχεία</w:t>
      </w:r>
      <w:r>
        <w:rPr>
          <w:rFonts w:eastAsia="Times New Roman" w:cs="Times New Roman"/>
          <w:szCs w:val="24"/>
        </w:rPr>
        <w:t>,</w:t>
      </w:r>
      <w:r w:rsidRPr="00CA452A">
        <w:rPr>
          <w:rFonts w:eastAsia="Times New Roman" w:cs="Times New Roman"/>
          <w:szCs w:val="24"/>
        </w:rPr>
        <w:t xml:space="preserve"> λίγο αργότερα</w:t>
      </w:r>
      <w:r>
        <w:rPr>
          <w:rFonts w:eastAsia="Times New Roman" w:cs="Times New Roman"/>
          <w:szCs w:val="24"/>
        </w:rPr>
        <w:t>,</w:t>
      </w:r>
      <w:r w:rsidRPr="00CA452A">
        <w:rPr>
          <w:rFonts w:eastAsia="Times New Roman" w:cs="Times New Roman"/>
          <w:szCs w:val="24"/>
        </w:rPr>
        <w:t xml:space="preserve"> με αφορμή και τη συζήτηση που είχε </w:t>
      </w:r>
      <w:r>
        <w:rPr>
          <w:rFonts w:eastAsia="Times New Roman" w:cs="Times New Roman"/>
          <w:szCs w:val="24"/>
        </w:rPr>
        <w:t>αυτή η ερώτηση, κατέθεσα</w:t>
      </w:r>
      <w:r w:rsidRPr="00CA452A">
        <w:rPr>
          <w:rFonts w:eastAsia="Times New Roman" w:cs="Times New Roman"/>
          <w:szCs w:val="24"/>
        </w:rPr>
        <w:t xml:space="preserve"> προσωπικά στην </w:t>
      </w:r>
      <w:r>
        <w:rPr>
          <w:rFonts w:eastAsia="Times New Roman" w:cs="Times New Roman"/>
          <w:szCs w:val="24"/>
        </w:rPr>
        <w:t>ε</w:t>
      </w:r>
      <w:r w:rsidRPr="00CA452A">
        <w:rPr>
          <w:rFonts w:eastAsia="Times New Roman" w:cs="Times New Roman"/>
          <w:szCs w:val="24"/>
        </w:rPr>
        <w:t>ισαγγελία του Αρείου Πάγου</w:t>
      </w:r>
      <w:r>
        <w:rPr>
          <w:rFonts w:eastAsia="Times New Roman" w:cs="Times New Roman"/>
          <w:szCs w:val="24"/>
        </w:rPr>
        <w:t xml:space="preserve"> </w:t>
      </w:r>
      <w:proofErr w:type="spellStart"/>
      <w:r>
        <w:rPr>
          <w:rFonts w:eastAsia="Times New Roman" w:cs="Times New Roman"/>
          <w:szCs w:val="24"/>
        </w:rPr>
        <w:t>καταγ</w:t>
      </w:r>
      <w:r>
        <w:rPr>
          <w:rFonts w:eastAsia="Times New Roman" w:cs="Times New Roman"/>
          <w:szCs w:val="24"/>
        </w:rPr>
        <w:t>γελτήρια</w:t>
      </w:r>
      <w:proofErr w:type="spellEnd"/>
      <w:r>
        <w:rPr>
          <w:rFonts w:eastAsia="Times New Roman" w:cs="Times New Roman"/>
          <w:szCs w:val="24"/>
        </w:rPr>
        <w:t xml:space="preserve"> αναφορά,</w:t>
      </w:r>
      <w:r w:rsidRPr="00CA452A">
        <w:rPr>
          <w:rFonts w:eastAsia="Times New Roman" w:cs="Times New Roman"/>
          <w:szCs w:val="24"/>
        </w:rPr>
        <w:t xml:space="preserve"> με βάση τα στοιχεία που </w:t>
      </w:r>
      <w:r>
        <w:rPr>
          <w:rFonts w:eastAsia="Times New Roman" w:cs="Times New Roman"/>
          <w:szCs w:val="24"/>
        </w:rPr>
        <w:t xml:space="preserve">είχαν </w:t>
      </w:r>
      <w:r w:rsidRPr="00CA452A">
        <w:rPr>
          <w:rFonts w:eastAsia="Times New Roman" w:cs="Times New Roman"/>
          <w:szCs w:val="24"/>
        </w:rPr>
        <w:t xml:space="preserve">συγκεντρωθεί </w:t>
      </w:r>
      <w:r>
        <w:rPr>
          <w:rFonts w:eastAsia="Times New Roman" w:cs="Times New Roman"/>
          <w:szCs w:val="24"/>
        </w:rPr>
        <w:t>μ</w:t>
      </w:r>
      <w:r w:rsidRPr="00CA452A">
        <w:rPr>
          <w:rFonts w:eastAsia="Times New Roman" w:cs="Times New Roman"/>
          <w:szCs w:val="24"/>
        </w:rPr>
        <w:t>έχρι τότε</w:t>
      </w:r>
      <w:r>
        <w:rPr>
          <w:rFonts w:eastAsia="Times New Roman" w:cs="Times New Roman"/>
          <w:szCs w:val="24"/>
        </w:rPr>
        <w:t>,</w:t>
      </w:r>
      <w:r w:rsidRPr="00CA452A">
        <w:rPr>
          <w:rFonts w:eastAsia="Times New Roman" w:cs="Times New Roman"/>
          <w:szCs w:val="24"/>
        </w:rPr>
        <w:t xml:space="preserve"> χωρίς να έχει ολοκληρωθεί ακόμα ο διαχειριστικός έλεγχος</w:t>
      </w:r>
      <w:r>
        <w:rPr>
          <w:rFonts w:eastAsia="Times New Roman" w:cs="Times New Roman"/>
          <w:szCs w:val="24"/>
        </w:rPr>
        <w:t>,</w:t>
      </w:r>
      <w:r w:rsidRPr="00CA452A">
        <w:rPr>
          <w:rFonts w:eastAsia="Times New Roman" w:cs="Times New Roman"/>
          <w:szCs w:val="24"/>
        </w:rPr>
        <w:t xml:space="preserve"> επί του οποίου θα επανέλθω</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 xml:space="preserve">Θα </w:t>
      </w:r>
      <w:r w:rsidRPr="00CA452A">
        <w:rPr>
          <w:rFonts w:eastAsia="Times New Roman" w:cs="Times New Roman"/>
          <w:szCs w:val="24"/>
        </w:rPr>
        <w:t>καταθέ</w:t>
      </w:r>
      <w:r>
        <w:rPr>
          <w:rFonts w:eastAsia="Times New Roman" w:cs="Times New Roman"/>
          <w:szCs w:val="24"/>
        </w:rPr>
        <w:t>σ</w:t>
      </w:r>
      <w:r w:rsidRPr="00CA452A">
        <w:rPr>
          <w:rFonts w:eastAsia="Times New Roman" w:cs="Times New Roman"/>
          <w:szCs w:val="24"/>
        </w:rPr>
        <w:t>ω και εδώ την αναφορά στην κ</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ε</w:t>
      </w:r>
      <w:r w:rsidRPr="00CA452A">
        <w:rPr>
          <w:rFonts w:eastAsia="Times New Roman" w:cs="Times New Roman"/>
          <w:szCs w:val="24"/>
        </w:rPr>
        <w:t>ισαγγελέα του Αρείου Πάγου</w:t>
      </w:r>
      <w:r>
        <w:rPr>
          <w:rFonts w:eastAsia="Times New Roman" w:cs="Times New Roman"/>
          <w:szCs w:val="24"/>
        </w:rPr>
        <w:t>, η οποία, απ’</w:t>
      </w:r>
      <w:r w:rsidRPr="00CA452A">
        <w:rPr>
          <w:rFonts w:eastAsia="Times New Roman" w:cs="Times New Roman"/>
          <w:szCs w:val="24"/>
        </w:rPr>
        <w:t xml:space="preserve"> ό</w:t>
      </w:r>
      <w:r>
        <w:rPr>
          <w:rFonts w:eastAsia="Times New Roman" w:cs="Times New Roman"/>
          <w:szCs w:val="24"/>
        </w:rPr>
        <w:t>,</w:t>
      </w:r>
      <w:r w:rsidRPr="00CA452A">
        <w:rPr>
          <w:rFonts w:eastAsia="Times New Roman" w:cs="Times New Roman"/>
          <w:szCs w:val="24"/>
        </w:rPr>
        <w:t>τι ξέρω</w:t>
      </w:r>
      <w:r>
        <w:rPr>
          <w:rFonts w:eastAsia="Times New Roman" w:cs="Times New Roman"/>
          <w:szCs w:val="24"/>
        </w:rPr>
        <w:t>,</w:t>
      </w:r>
      <w:r w:rsidRPr="00CA452A">
        <w:rPr>
          <w:rFonts w:eastAsia="Times New Roman" w:cs="Times New Roman"/>
          <w:szCs w:val="24"/>
        </w:rPr>
        <w:t xml:space="preserve"> ανέθ</w:t>
      </w:r>
      <w:r w:rsidRPr="00CA452A">
        <w:rPr>
          <w:rFonts w:eastAsia="Times New Roman" w:cs="Times New Roman"/>
          <w:szCs w:val="24"/>
        </w:rPr>
        <w:t xml:space="preserve">εσε την υπόθεση σε κανονικό </w:t>
      </w:r>
      <w:r>
        <w:rPr>
          <w:rFonts w:eastAsia="Times New Roman" w:cs="Times New Roman"/>
          <w:szCs w:val="24"/>
        </w:rPr>
        <w:t>ε</w:t>
      </w:r>
      <w:r w:rsidRPr="00CA452A">
        <w:rPr>
          <w:rFonts w:eastAsia="Times New Roman" w:cs="Times New Roman"/>
          <w:szCs w:val="24"/>
        </w:rPr>
        <w:t>ισαγγελέα</w:t>
      </w:r>
      <w:r>
        <w:rPr>
          <w:rFonts w:eastAsia="Times New Roman" w:cs="Times New Roman"/>
          <w:szCs w:val="24"/>
        </w:rPr>
        <w:t>,</w:t>
      </w:r>
      <w:r w:rsidRPr="00CA452A">
        <w:rPr>
          <w:rFonts w:eastAsia="Times New Roman" w:cs="Times New Roman"/>
          <w:szCs w:val="24"/>
        </w:rPr>
        <w:t xml:space="preserve"> που προχωράει τη διερεύνηση</w:t>
      </w:r>
      <w:r>
        <w:rPr>
          <w:rFonts w:eastAsia="Times New Roman" w:cs="Times New Roman"/>
          <w:szCs w:val="24"/>
        </w:rPr>
        <w:t>.</w:t>
      </w:r>
    </w:p>
    <w:p w14:paraId="0A5C0C5F"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Π</w:t>
      </w:r>
      <w:r w:rsidRPr="00CA452A">
        <w:rPr>
          <w:rFonts w:eastAsia="Times New Roman" w:cs="Times New Roman"/>
          <w:szCs w:val="24"/>
        </w:rPr>
        <w:t>ρόσφατα</w:t>
      </w:r>
      <w:r>
        <w:rPr>
          <w:rFonts w:eastAsia="Times New Roman" w:cs="Times New Roman"/>
          <w:szCs w:val="24"/>
        </w:rPr>
        <w:t>,</w:t>
      </w:r>
      <w:r w:rsidRPr="00CA452A">
        <w:rPr>
          <w:rFonts w:eastAsia="Times New Roman" w:cs="Times New Roman"/>
          <w:szCs w:val="24"/>
        </w:rPr>
        <w:t xml:space="preserve"> ολοκληρώθηκε </w:t>
      </w:r>
      <w:r>
        <w:rPr>
          <w:rFonts w:eastAsia="Times New Roman" w:cs="Times New Roman"/>
          <w:szCs w:val="24"/>
        </w:rPr>
        <w:t>τ</w:t>
      </w:r>
      <w:r w:rsidRPr="00CA452A">
        <w:rPr>
          <w:rFonts w:eastAsia="Times New Roman" w:cs="Times New Roman"/>
          <w:szCs w:val="24"/>
        </w:rPr>
        <w:t>ο πόρισμα της αρμόδιας διεύθυνσ</w:t>
      </w:r>
      <w:r>
        <w:rPr>
          <w:rFonts w:eastAsia="Times New Roman" w:cs="Times New Roman"/>
          <w:szCs w:val="24"/>
        </w:rPr>
        <w:t>η</w:t>
      </w:r>
      <w:r w:rsidRPr="00CA452A">
        <w:rPr>
          <w:rFonts w:eastAsia="Times New Roman" w:cs="Times New Roman"/>
          <w:szCs w:val="24"/>
        </w:rPr>
        <w:t>ς του Υπουργείου Οικονομικών</w:t>
      </w:r>
      <w:r>
        <w:rPr>
          <w:rFonts w:eastAsia="Times New Roman" w:cs="Times New Roman"/>
          <w:szCs w:val="24"/>
        </w:rPr>
        <w:t xml:space="preserve">, της </w:t>
      </w:r>
      <w:r w:rsidRPr="00CA452A">
        <w:rPr>
          <w:rFonts w:eastAsia="Times New Roman" w:cs="Times New Roman"/>
          <w:szCs w:val="24"/>
        </w:rPr>
        <w:t>Γενική</w:t>
      </w:r>
      <w:r>
        <w:rPr>
          <w:rFonts w:eastAsia="Times New Roman" w:cs="Times New Roman"/>
          <w:szCs w:val="24"/>
        </w:rPr>
        <w:t>ς</w:t>
      </w:r>
      <w:r w:rsidRPr="00CA452A">
        <w:rPr>
          <w:rFonts w:eastAsia="Times New Roman" w:cs="Times New Roman"/>
          <w:szCs w:val="24"/>
        </w:rPr>
        <w:t xml:space="preserve"> Διεύθυνση</w:t>
      </w:r>
      <w:r>
        <w:rPr>
          <w:rFonts w:eastAsia="Times New Roman" w:cs="Times New Roman"/>
          <w:szCs w:val="24"/>
        </w:rPr>
        <w:t>ς</w:t>
      </w:r>
      <w:r w:rsidRPr="00CA452A">
        <w:rPr>
          <w:rFonts w:eastAsia="Times New Roman" w:cs="Times New Roman"/>
          <w:szCs w:val="24"/>
        </w:rPr>
        <w:t xml:space="preserve"> </w:t>
      </w:r>
      <w:r>
        <w:rPr>
          <w:rFonts w:eastAsia="Times New Roman" w:cs="Times New Roman"/>
          <w:szCs w:val="24"/>
        </w:rPr>
        <w:t>Δ</w:t>
      </w:r>
      <w:r w:rsidRPr="00CA452A">
        <w:rPr>
          <w:rFonts w:eastAsia="Times New Roman" w:cs="Times New Roman"/>
          <w:szCs w:val="24"/>
        </w:rPr>
        <w:t xml:space="preserve">ημοσιονομικών </w:t>
      </w:r>
      <w:r>
        <w:rPr>
          <w:rFonts w:eastAsia="Times New Roman" w:cs="Times New Roman"/>
          <w:szCs w:val="24"/>
        </w:rPr>
        <w:t>Ε</w:t>
      </w:r>
      <w:r w:rsidRPr="00CA452A">
        <w:rPr>
          <w:rFonts w:eastAsia="Times New Roman" w:cs="Times New Roman"/>
          <w:szCs w:val="24"/>
        </w:rPr>
        <w:t>λέγχων του Υπουργείου Οικονομικών</w:t>
      </w:r>
      <w:r>
        <w:rPr>
          <w:rFonts w:eastAsia="Times New Roman" w:cs="Times New Roman"/>
          <w:szCs w:val="24"/>
        </w:rPr>
        <w:t>,</w:t>
      </w:r>
      <w:r w:rsidRPr="00CA452A">
        <w:rPr>
          <w:rFonts w:eastAsia="Times New Roman" w:cs="Times New Roman"/>
          <w:szCs w:val="24"/>
        </w:rPr>
        <w:t xml:space="preserve"> που καταγράφει πορίσματα σε</w:t>
      </w:r>
      <w:r w:rsidRPr="00CA452A">
        <w:rPr>
          <w:rFonts w:eastAsia="Times New Roman" w:cs="Times New Roman"/>
          <w:szCs w:val="24"/>
        </w:rPr>
        <w:t xml:space="preserve"> σχέση με τη λειτουργία του </w:t>
      </w:r>
      <w:r>
        <w:rPr>
          <w:rFonts w:eastAsia="Times New Roman" w:cs="Times New Roman"/>
          <w:szCs w:val="24"/>
        </w:rPr>
        <w:t>τ</w:t>
      </w:r>
      <w:r w:rsidRPr="00CA452A">
        <w:rPr>
          <w:rFonts w:eastAsia="Times New Roman" w:cs="Times New Roman"/>
          <w:szCs w:val="24"/>
        </w:rPr>
        <w:t>αμείου</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Ε</w:t>
      </w:r>
      <w:r w:rsidRPr="00CA452A">
        <w:rPr>
          <w:rFonts w:eastAsia="Times New Roman" w:cs="Times New Roman"/>
          <w:szCs w:val="24"/>
        </w:rPr>
        <w:t xml:space="preserve">πειδή </w:t>
      </w:r>
      <w:r>
        <w:rPr>
          <w:rFonts w:eastAsia="Times New Roman" w:cs="Times New Roman"/>
          <w:szCs w:val="24"/>
        </w:rPr>
        <w:t>λέχθηκε</w:t>
      </w:r>
      <w:r w:rsidRPr="00CA452A">
        <w:rPr>
          <w:rFonts w:eastAsia="Times New Roman" w:cs="Times New Roman"/>
          <w:szCs w:val="24"/>
        </w:rPr>
        <w:t xml:space="preserve"> στις επιτροπές </w:t>
      </w:r>
      <w:r>
        <w:rPr>
          <w:rFonts w:eastAsia="Times New Roman" w:cs="Times New Roman"/>
          <w:szCs w:val="24"/>
        </w:rPr>
        <w:t xml:space="preserve">ότι </w:t>
      </w:r>
      <w:r w:rsidRPr="00CA452A">
        <w:rPr>
          <w:rFonts w:eastAsia="Times New Roman" w:cs="Times New Roman"/>
          <w:szCs w:val="24"/>
        </w:rPr>
        <w:t xml:space="preserve">ο προϋπολογισμός </w:t>
      </w:r>
      <w:r>
        <w:rPr>
          <w:rFonts w:eastAsia="Times New Roman" w:cs="Times New Roman"/>
          <w:szCs w:val="24"/>
        </w:rPr>
        <w:t>ήταν</w:t>
      </w:r>
      <w:r w:rsidRPr="00CA452A">
        <w:rPr>
          <w:rFonts w:eastAsia="Times New Roman" w:cs="Times New Roman"/>
          <w:szCs w:val="24"/>
        </w:rPr>
        <w:t xml:space="preserve"> ισοσκελισμέν</w:t>
      </w:r>
      <w:r>
        <w:rPr>
          <w:rFonts w:eastAsia="Times New Roman" w:cs="Times New Roman"/>
          <w:szCs w:val="24"/>
        </w:rPr>
        <w:t>ος,</w:t>
      </w:r>
      <w:r w:rsidRPr="00CA452A">
        <w:rPr>
          <w:rFonts w:eastAsia="Times New Roman" w:cs="Times New Roman"/>
          <w:szCs w:val="24"/>
        </w:rPr>
        <w:t xml:space="preserve"> το </w:t>
      </w:r>
      <w:r>
        <w:rPr>
          <w:rFonts w:eastAsia="Times New Roman" w:cs="Times New Roman"/>
          <w:szCs w:val="24"/>
        </w:rPr>
        <w:t>«</w:t>
      </w:r>
      <w:r w:rsidRPr="00CA452A">
        <w:rPr>
          <w:rFonts w:eastAsia="Times New Roman" w:cs="Times New Roman"/>
          <w:szCs w:val="24"/>
        </w:rPr>
        <w:t>ισοσκελισμένος</w:t>
      </w:r>
      <w:r>
        <w:rPr>
          <w:rFonts w:eastAsia="Times New Roman" w:cs="Times New Roman"/>
          <w:szCs w:val="24"/>
        </w:rPr>
        <w:t>»</w:t>
      </w:r>
      <w:r w:rsidRPr="00CA452A">
        <w:rPr>
          <w:rFonts w:eastAsia="Times New Roman" w:cs="Times New Roman"/>
          <w:szCs w:val="24"/>
        </w:rPr>
        <w:t xml:space="preserve"> δεν σημαίνει ότι δεν υπάρχουν καταλογισμοί</w:t>
      </w:r>
      <w:r>
        <w:rPr>
          <w:rFonts w:eastAsia="Times New Roman" w:cs="Times New Roman"/>
          <w:szCs w:val="24"/>
        </w:rPr>
        <w:t>. Και εδώ έχω τον</w:t>
      </w:r>
      <w:r w:rsidRPr="00CA452A">
        <w:rPr>
          <w:rFonts w:eastAsia="Times New Roman" w:cs="Times New Roman"/>
          <w:szCs w:val="24"/>
        </w:rPr>
        <w:t xml:space="preserve"> κατάλογο των </w:t>
      </w:r>
      <w:proofErr w:type="spellStart"/>
      <w:r w:rsidRPr="00CA452A">
        <w:rPr>
          <w:rFonts w:eastAsia="Times New Roman" w:cs="Times New Roman"/>
          <w:szCs w:val="24"/>
        </w:rPr>
        <w:t>καταλογισθέ</w:t>
      </w:r>
      <w:r w:rsidRPr="00CA452A">
        <w:rPr>
          <w:rFonts w:eastAsia="Times New Roman" w:cs="Times New Roman"/>
          <w:szCs w:val="24"/>
        </w:rPr>
        <w:lastRenderedPageBreak/>
        <w:t>ντων</w:t>
      </w:r>
      <w:proofErr w:type="spellEnd"/>
      <w:r w:rsidRPr="00CA452A">
        <w:rPr>
          <w:rFonts w:eastAsia="Times New Roman" w:cs="Times New Roman"/>
          <w:szCs w:val="24"/>
        </w:rPr>
        <w:t xml:space="preserve"> από την έκθεση </w:t>
      </w:r>
      <w:r>
        <w:rPr>
          <w:rFonts w:eastAsia="Times New Roman" w:cs="Times New Roman"/>
          <w:szCs w:val="24"/>
        </w:rPr>
        <w:t>ποσώ</w:t>
      </w:r>
      <w:r w:rsidRPr="00CA452A">
        <w:rPr>
          <w:rFonts w:eastAsia="Times New Roman" w:cs="Times New Roman"/>
          <w:szCs w:val="24"/>
        </w:rPr>
        <w:t>ν</w:t>
      </w:r>
      <w:r>
        <w:rPr>
          <w:rFonts w:eastAsia="Times New Roman" w:cs="Times New Roman"/>
          <w:szCs w:val="24"/>
        </w:rPr>
        <w:t>, τα</w:t>
      </w:r>
      <w:r w:rsidRPr="00CA452A">
        <w:rPr>
          <w:rFonts w:eastAsia="Times New Roman" w:cs="Times New Roman"/>
          <w:szCs w:val="24"/>
        </w:rPr>
        <w:t xml:space="preserve"> οποία πηγαίνουν στον </w:t>
      </w:r>
      <w:r>
        <w:rPr>
          <w:rFonts w:eastAsia="Times New Roman" w:cs="Times New Roman"/>
          <w:szCs w:val="24"/>
        </w:rPr>
        <w:t>ε</w:t>
      </w:r>
      <w:r w:rsidRPr="00CA452A">
        <w:rPr>
          <w:rFonts w:eastAsia="Times New Roman" w:cs="Times New Roman"/>
          <w:szCs w:val="24"/>
        </w:rPr>
        <w:t>ισαγγελέα για τα περαιτέρω</w:t>
      </w:r>
      <w:r>
        <w:rPr>
          <w:rFonts w:eastAsia="Times New Roman" w:cs="Times New Roman"/>
          <w:szCs w:val="24"/>
        </w:rPr>
        <w:t>,</w:t>
      </w:r>
      <w:r w:rsidRPr="00CA452A">
        <w:rPr>
          <w:rFonts w:eastAsia="Times New Roman" w:cs="Times New Roman"/>
          <w:szCs w:val="24"/>
        </w:rPr>
        <w:t xml:space="preserve"> δηλαδή</w:t>
      </w:r>
      <w:r>
        <w:rPr>
          <w:rFonts w:eastAsia="Times New Roman" w:cs="Times New Roman"/>
          <w:szCs w:val="24"/>
        </w:rPr>
        <w:t xml:space="preserve"> για</w:t>
      </w:r>
      <w:r w:rsidRPr="00CA452A">
        <w:rPr>
          <w:rFonts w:eastAsia="Times New Roman" w:cs="Times New Roman"/>
          <w:szCs w:val="24"/>
        </w:rPr>
        <w:t xml:space="preserve"> να γίνει και δικαστικά καταλογισμός στις διοικήσεις του ταμείου</w:t>
      </w:r>
      <w:r>
        <w:rPr>
          <w:rFonts w:eastAsia="Times New Roman" w:cs="Times New Roman"/>
          <w:szCs w:val="24"/>
        </w:rPr>
        <w:t>.</w:t>
      </w:r>
    </w:p>
    <w:p w14:paraId="0A5C0C60"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Ε</w:t>
      </w:r>
      <w:r w:rsidRPr="00CA452A">
        <w:rPr>
          <w:rFonts w:eastAsia="Times New Roman" w:cs="Times New Roman"/>
          <w:szCs w:val="24"/>
        </w:rPr>
        <w:t>ίναι χαρακτηριστικά εδώ</w:t>
      </w:r>
      <w:r>
        <w:rPr>
          <w:rFonts w:eastAsia="Times New Roman" w:cs="Times New Roman"/>
          <w:szCs w:val="24"/>
        </w:rPr>
        <w:t xml:space="preserve"> μερικά νούμερα. Ζ</w:t>
      </w:r>
      <w:r w:rsidRPr="00CA452A">
        <w:rPr>
          <w:rFonts w:eastAsia="Times New Roman" w:cs="Times New Roman"/>
          <w:szCs w:val="24"/>
        </w:rPr>
        <w:t>ητά</w:t>
      </w:r>
      <w:r>
        <w:rPr>
          <w:rFonts w:eastAsia="Times New Roman" w:cs="Times New Roman"/>
          <w:szCs w:val="24"/>
        </w:rPr>
        <w:t>ει</w:t>
      </w:r>
      <w:r w:rsidRPr="00CA452A">
        <w:rPr>
          <w:rFonts w:eastAsia="Times New Roman" w:cs="Times New Roman"/>
          <w:szCs w:val="24"/>
        </w:rPr>
        <w:t xml:space="preserve"> πίσω</w:t>
      </w:r>
      <w:r>
        <w:rPr>
          <w:rFonts w:eastAsia="Times New Roman" w:cs="Times New Roman"/>
          <w:szCs w:val="24"/>
        </w:rPr>
        <w:t xml:space="preserve"> </w:t>
      </w:r>
      <w:r w:rsidRPr="00CA452A">
        <w:rPr>
          <w:rFonts w:eastAsia="Times New Roman" w:cs="Times New Roman"/>
          <w:szCs w:val="24"/>
        </w:rPr>
        <w:t>το λογιστήριο από το διοικητικό συμβούλιο του ταμείου</w:t>
      </w:r>
      <w:r>
        <w:rPr>
          <w:rFonts w:eastAsia="Times New Roman" w:cs="Times New Roman"/>
          <w:szCs w:val="24"/>
        </w:rPr>
        <w:t xml:space="preserve"> π</w:t>
      </w:r>
      <w:r>
        <w:rPr>
          <w:rFonts w:eastAsia="Times New Roman" w:cs="Times New Roman"/>
          <w:szCs w:val="24"/>
        </w:rPr>
        <w:t>αραδείγματος χάριν</w:t>
      </w:r>
      <w:r>
        <w:rPr>
          <w:rFonts w:eastAsia="Times New Roman" w:cs="Times New Roman"/>
          <w:szCs w:val="24"/>
        </w:rPr>
        <w:t xml:space="preserve"> 97</w:t>
      </w:r>
      <w:r>
        <w:rPr>
          <w:rFonts w:eastAsia="Times New Roman" w:cs="Times New Roman"/>
          <w:szCs w:val="24"/>
        </w:rPr>
        <w:t>.000 ευρώ</w:t>
      </w:r>
      <w:r w:rsidRPr="00CA452A">
        <w:rPr>
          <w:rFonts w:eastAsia="Times New Roman" w:cs="Times New Roman"/>
          <w:szCs w:val="24"/>
        </w:rPr>
        <w:t xml:space="preserve"> ως </w:t>
      </w:r>
      <w:proofErr w:type="spellStart"/>
      <w:r w:rsidRPr="00CA452A">
        <w:rPr>
          <w:rFonts w:eastAsia="Times New Roman" w:cs="Times New Roman"/>
          <w:szCs w:val="24"/>
        </w:rPr>
        <w:t>αχρεωστήτως</w:t>
      </w:r>
      <w:proofErr w:type="spellEnd"/>
      <w:r w:rsidRPr="00CA452A">
        <w:rPr>
          <w:rFonts w:eastAsia="Times New Roman" w:cs="Times New Roman"/>
          <w:szCs w:val="24"/>
        </w:rPr>
        <w:t xml:space="preserve"> καταβληθέντα</w:t>
      </w:r>
      <w:r>
        <w:rPr>
          <w:rFonts w:eastAsia="Times New Roman" w:cs="Times New Roman"/>
          <w:szCs w:val="24"/>
        </w:rPr>
        <w:t xml:space="preserve"> για</w:t>
      </w:r>
      <w:r w:rsidRPr="00CA452A">
        <w:rPr>
          <w:rFonts w:eastAsia="Times New Roman" w:cs="Times New Roman"/>
          <w:szCs w:val="24"/>
        </w:rPr>
        <w:t xml:space="preserve"> γραφική ύλη</w:t>
      </w:r>
      <w:r>
        <w:rPr>
          <w:rFonts w:eastAsia="Times New Roman" w:cs="Times New Roman"/>
          <w:szCs w:val="24"/>
        </w:rPr>
        <w:t>, 2.</w:t>
      </w:r>
      <w:r w:rsidRPr="00CA452A">
        <w:rPr>
          <w:rFonts w:eastAsia="Times New Roman" w:cs="Times New Roman"/>
          <w:szCs w:val="24"/>
        </w:rPr>
        <w:t>85</w:t>
      </w:r>
      <w:r>
        <w:rPr>
          <w:rFonts w:eastAsia="Times New Roman" w:cs="Times New Roman"/>
          <w:szCs w:val="24"/>
        </w:rPr>
        <w:t>9</w:t>
      </w:r>
      <w:r w:rsidRPr="00CA452A">
        <w:rPr>
          <w:rFonts w:eastAsia="Times New Roman" w:cs="Times New Roman"/>
          <w:szCs w:val="24"/>
        </w:rPr>
        <w:t>.000 για δαπάνες τρίτων</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Αχαρακτήριστα </w:t>
      </w:r>
      <w:r w:rsidRPr="00CA452A">
        <w:rPr>
          <w:rFonts w:eastAsia="Times New Roman" w:cs="Times New Roman"/>
          <w:szCs w:val="24"/>
        </w:rPr>
        <w:t xml:space="preserve">μικροέξοδα 91.000 ευρώ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Ε</w:t>
      </w:r>
      <w:r w:rsidRPr="00CA452A">
        <w:rPr>
          <w:rFonts w:eastAsia="Times New Roman" w:cs="Times New Roman"/>
          <w:szCs w:val="24"/>
        </w:rPr>
        <w:t>ίναι νομίζω τα νούμερα ενδεικτικά</w:t>
      </w:r>
      <w:r>
        <w:rPr>
          <w:rFonts w:eastAsia="Times New Roman" w:cs="Times New Roman"/>
          <w:szCs w:val="24"/>
        </w:rPr>
        <w:t>.</w:t>
      </w:r>
    </w:p>
    <w:p w14:paraId="0A5C0C61"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Τ</w:t>
      </w:r>
      <w:r w:rsidRPr="00CA452A">
        <w:rPr>
          <w:rFonts w:eastAsia="Times New Roman" w:cs="Times New Roman"/>
          <w:szCs w:val="24"/>
        </w:rPr>
        <w:t xml:space="preserve">ακτικές και έκτακτες επιχορηγήσεις προς το </w:t>
      </w:r>
      <w:r>
        <w:rPr>
          <w:rFonts w:eastAsia="Times New Roman" w:cs="Times New Roman"/>
          <w:szCs w:val="24"/>
        </w:rPr>
        <w:t>Τ</w:t>
      </w:r>
      <w:r w:rsidRPr="00CA452A">
        <w:rPr>
          <w:rFonts w:eastAsia="Times New Roman" w:cs="Times New Roman"/>
          <w:szCs w:val="24"/>
        </w:rPr>
        <w:t xml:space="preserve">αμείο </w:t>
      </w:r>
      <w:r>
        <w:rPr>
          <w:rFonts w:eastAsia="Times New Roman" w:cs="Times New Roman"/>
          <w:szCs w:val="24"/>
        </w:rPr>
        <w:t>Α</w:t>
      </w:r>
      <w:r w:rsidRPr="00CA452A">
        <w:rPr>
          <w:rFonts w:eastAsia="Times New Roman" w:cs="Times New Roman"/>
          <w:szCs w:val="24"/>
        </w:rPr>
        <w:t>λληλοβοήθειας</w:t>
      </w:r>
      <w:r>
        <w:rPr>
          <w:rFonts w:eastAsia="Times New Roman" w:cs="Times New Roman"/>
          <w:szCs w:val="24"/>
        </w:rPr>
        <w:t>,</w:t>
      </w:r>
      <w:r w:rsidRPr="00CA452A">
        <w:rPr>
          <w:rFonts w:eastAsia="Times New Roman" w:cs="Times New Roman"/>
          <w:szCs w:val="24"/>
        </w:rPr>
        <w:t xml:space="preserve"> αναλυτικός κατάλο</w:t>
      </w:r>
      <w:r w:rsidRPr="00CA452A">
        <w:rPr>
          <w:rFonts w:eastAsia="Times New Roman" w:cs="Times New Roman"/>
          <w:szCs w:val="24"/>
        </w:rPr>
        <w:t>γος ανά έτος</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Σ</w:t>
      </w:r>
      <w:r w:rsidRPr="00CA452A">
        <w:rPr>
          <w:rFonts w:eastAsia="Times New Roman" w:cs="Times New Roman"/>
          <w:szCs w:val="24"/>
        </w:rPr>
        <w:t xml:space="preserve">το διάστημα </w:t>
      </w:r>
      <w:r>
        <w:rPr>
          <w:rFonts w:eastAsia="Times New Roman" w:cs="Times New Roman"/>
          <w:szCs w:val="24"/>
        </w:rPr>
        <w:t>19</w:t>
      </w:r>
      <w:r w:rsidRPr="00CA452A">
        <w:rPr>
          <w:rFonts w:eastAsia="Times New Roman" w:cs="Times New Roman"/>
          <w:szCs w:val="24"/>
        </w:rPr>
        <w:t>95-</w:t>
      </w:r>
      <w:r>
        <w:rPr>
          <w:rFonts w:eastAsia="Times New Roman" w:cs="Times New Roman"/>
          <w:szCs w:val="24"/>
        </w:rPr>
        <w:t>20</w:t>
      </w:r>
      <w:r w:rsidRPr="00CA452A">
        <w:rPr>
          <w:rFonts w:eastAsia="Times New Roman" w:cs="Times New Roman"/>
          <w:szCs w:val="24"/>
        </w:rPr>
        <w:t xml:space="preserve">17 έλαβε το </w:t>
      </w:r>
      <w:r>
        <w:rPr>
          <w:rFonts w:eastAsia="Times New Roman" w:cs="Times New Roman"/>
          <w:szCs w:val="24"/>
        </w:rPr>
        <w:t>τ</w:t>
      </w:r>
      <w:r w:rsidRPr="00CA452A">
        <w:rPr>
          <w:rFonts w:eastAsia="Times New Roman" w:cs="Times New Roman"/>
          <w:szCs w:val="24"/>
        </w:rPr>
        <w:t>αμείο περισσότερα από 40 εκατομμύρια ευρώ δημόσιο χρήμα</w:t>
      </w:r>
      <w:r>
        <w:rPr>
          <w:rFonts w:eastAsia="Times New Roman" w:cs="Times New Roman"/>
          <w:szCs w:val="24"/>
        </w:rPr>
        <w:t>,</w:t>
      </w:r>
      <w:r w:rsidRPr="00CA452A">
        <w:rPr>
          <w:rFonts w:eastAsia="Times New Roman" w:cs="Times New Roman"/>
          <w:szCs w:val="24"/>
        </w:rPr>
        <w:t xml:space="preserve"> πλέον των 70 εκατομμυρίων που είχε για πολιτιστική επιμόρφωση των υπαλλήλων</w:t>
      </w:r>
      <w:r>
        <w:rPr>
          <w:rFonts w:eastAsia="Times New Roman" w:cs="Times New Roman"/>
          <w:szCs w:val="24"/>
        </w:rPr>
        <w:t>.</w:t>
      </w:r>
      <w:r w:rsidRPr="00CA452A">
        <w:rPr>
          <w:rFonts w:eastAsia="Times New Roman" w:cs="Times New Roman"/>
          <w:szCs w:val="24"/>
        </w:rPr>
        <w:t xml:space="preserve"> </w:t>
      </w:r>
      <w:r>
        <w:rPr>
          <w:rFonts w:eastAsia="Times New Roman" w:cs="Times New Roman"/>
          <w:szCs w:val="24"/>
        </w:rPr>
        <w:t>Α</w:t>
      </w:r>
      <w:r w:rsidRPr="00CA452A">
        <w:rPr>
          <w:rFonts w:eastAsia="Times New Roman" w:cs="Times New Roman"/>
          <w:szCs w:val="24"/>
        </w:rPr>
        <w:t>υτά δεν τα θ</w:t>
      </w:r>
      <w:r>
        <w:rPr>
          <w:rFonts w:eastAsia="Times New Roman" w:cs="Times New Roman"/>
          <w:szCs w:val="24"/>
        </w:rPr>
        <w:t>ίγουμε</w:t>
      </w:r>
      <w:r w:rsidRPr="00CA452A">
        <w:rPr>
          <w:rFonts w:eastAsia="Times New Roman" w:cs="Times New Roman"/>
          <w:szCs w:val="24"/>
        </w:rPr>
        <w:t xml:space="preserve"> αυτή τη στιγμή</w:t>
      </w:r>
      <w:r>
        <w:rPr>
          <w:rFonts w:eastAsia="Times New Roman" w:cs="Times New Roman"/>
          <w:szCs w:val="24"/>
        </w:rPr>
        <w:t>. Κ</w:t>
      </w:r>
      <w:r w:rsidRPr="00CA452A">
        <w:rPr>
          <w:rFonts w:eastAsia="Times New Roman" w:cs="Times New Roman"/>
          <w:szCs w:val="24"/>
        </w:rPr>
        <w:t>αλά έκανε ενδεχομένως</w:t>
      </w:r>
      <w:r>
        <w:rPr>
          <w:rFonts w:eastAsia="Times New Roman" w:cs="Times New Roman"/>
          <w:szCs w:val="24"/>
        </w:rPr>
        <w:t>. Είναι</w:t>
      </w:r>
      <w:r w:rsidRPr="00CA452A">
        <w:rPr>
          <w:rFonts w:eastAsia="Times New Roman" w:cs="Times New Roman"/>
          <w:szCs w:val="24"/>
        </w:rPr>
        <w:t xml:space="preserve"> άλλη κουβέντα μεγαλύτερη</w:t>
      </w:r>
      <w:r>
        <w:rPr>
          <w:rFonts w:eastAsia="Times New Roman" w:cs="Times New Roman"/>
          <w:szCs w:val="24"/>
        </w:rPr>
        <w:t>. Ά</w:t>
      </w:r>
      <w:r w:rsidRPr="00CA452A">
        <w:rPr>
          <w:rFonts w:eastAsia="Times New Roman" w:cs="Times New Roman"/>
          <w:szCs w:val="24"/>
        </w:rPr>
        <w:t>λλα 40 εκατομμύρια πέραν των 70 για τέτοιου τύπου λειτουργί</w:t>
      </w:r>
      <w:r>
        <w:rPr>
          <w:rFonts w:eastAsia="Times New Roman" w:cs="Times New Roman"/>
          <w:szCs w:val="24"/>
        </w:rPr>
        <w:t>ε</w:t>
      </w:r>
      <w:r w:rsidRPr="00CA452A">
        <w:rPr>
          <w:rFonts w:eastAsia="Times New Roman" w:cs="Times New Roman"/>
          <w:szCs w:val="24"/>
        </w:rPr>
        <w:t>ς</w:t>
      </w:r>
      <w:r>
        <w:rPr>
          <w:rFonts w:eastAsia="Times New Roman" w:cs="Times New Roman"/>
          <w:szCs w:val="24"/>
        </w:rPr>
        <w:t xml:space="preserve">. Και η λειτουργία του </w:t>
      </w:r>
      <w:r>
        <w:rPr>
          <w:rFonts w:eastAsia="Times New Roman" w:cs="Times New Roman"/>
          <w:szCs w:val="24"/>
        </w:rPr>
        <w:t>π</w:t>
      </w:r>
      <w:r>
        <w:rPr>
          <w:rFonts w:eastAsia="Times New Roman" w:cs="Times New Roman"/>
          <w:szCs w:val="24"/>
        </w:rPr>
        <w:t xml:space="preserve">αιδικού </w:t>
      </w:r>
      <w:r>
        <w:rPr>
          <w:rFonts w:eastAsia="Times New Roman" w:cs="Times New Roman"/>
          <w:szCs w:val="24"/>
        </w:rPr>
        <w:t>σ</w:t>
      </w:r>
      <w:r>
        <w:rPr>
          <w:rFonts w:eastAsia="Times New Roman" w:cs="Times New Roman"/>
          <w:szCs w:val="24"/>
        </w:rPr>
        <w:t xml:space="preserve">ταθμού, σύμφωνα με όσα </w:t>
      </w:r>
      <w:r w:rsidRPr="00CA452A">
        <w:rPr>
          <w:rFonts w:eastAsia="Times New Roman" w:cs="Times New Roman"/>
          <w:szCs w:val="24"/>
        </w:rPr>
        <w:t>βρήκαμε</w:t>
      </w:r>
      <w:r>
        <w:rPr>
          <w:rFonts w:eastAsia="Times New Roman" w:cs="Times New Roman"/>
          <w:szCs w:val="24"/>
        </w:rPr>
        <w:t>,</w:t>
      </w:r>
      <w:r w:rsidRPr="00CA452A">
        <w:rPr>
          <w:rFonts w:eastAsia="Times New Roman" w:cs="Times New Roman"/>
          <w:szCs w:val="24"/>
        </w:rPr>
        <w:t xml:space="preserve"> ήτανε </w:t>
      </w:r>
      <w:r>
        <w:rPr>
          <w:rFonts w:eastAsia="Times New Roman" w:cs="Times New Roman"/>
          <w:szCs w:val="24"/>
        </w:rPr>
        <w:t xml:space="preserve">πολλαπλάσια ανά </w:t>
      </w:r>
      <w:r w:rsidRPr="00CA452A">
        <w:rPr>
          <w:rFonts w:eastAsia="Times New Roman" w:cs="Times New Roman"/>
          <w:szCs w:val="24"/>
        </w:rPr>
        <w:t>παιδί από τις λειτουργίες των ακρ</w:t>
      </w:r>
      <w:r>
        <w:rPr>
          <w:rFonts w:eastAsia="Times New Roman" w:cs="Times New Roman"/>
          <w:szCs w:val="24"/>
        </w:rPr>
        <w:t>ιβών ιδιωτικών παιδικών σταθμών.</w:t>
      </w:r>
    </w:p>
    <w:p w14:paraId="0A5C0C62" w14:textId="77777777" w:rsidR="004A3142" w:rsidRDefault="002101D6">
      <w:pPr>
        <w:tabs>
          <w:tab w:val="center" w:pos="4753"/>
          <w:tab w:val="left" w:pos="6156"/>
        </w:tabs>
        <w:spacing w:line="600" w:lineRule="auto"/>
        <w:ind w:firstLine="720"/>
        <w:jc w:val="both"/>
        <w:rPr>
          <w:rFonts w:eastAsia="Times New Roman"/>
          <w:szCs w:val="24"/>
        </w:rPr>
      </w:pPr>
      <w:r w:rsidRPr="0056635F">
        <w:rPr>
          <w:rFonts w:eastAsia="Times New Roman"/>
          <w:szCs w:val="24"/>
        </w:rPr>
        <w:lastRenderedPageBreak/>
        <w:t xml:space="preserve">Όσον αφορά τα </w:t>
      </w:r>
      <w:r w:rsidRPr="0056635F">
        <w:rPr>
          <w:rFonts w:eastAsia="Times New Roman"/>
          <w:szCs w:val="24"/>
        </w:rPr>
        <w:t>υπόλοιπα έξοδα του Υπουργείου</w:t>
      </w:r>
      <w:r w:rsidRPr="00924180">
        <w:rPr>
          <w:rFonts w:eastAsia="Times New Roman"/>
          <w:szCs w:val="24"/>
        </w:rPr>
        <w:t>,</w:t>
      </w:r>
      <w:r w:rsidRPr="0056635F">
        <w:rPr>
          <w:rFonts w:eastAsia="Times New Roman"/>
          <w:szCs w:val="24"/>
        </w:rPr>
        <w:t xml:space="preserve"> </w:t>
      </w:r>
      <w:r w:rsidRPr="00924180">
        <w:rPr>
          <w:rFonts w:eastAsia="Times New Roman"/>
          <w:szCs w:val="24"/>
        </w:rPr>
        <w:t>π</w:t>
      </w:r>
      <w:r>
        <w:rPr>
          <w:rFonts w:eastAsia="Times New Roman"/>
          <w:szCs w:val="24"/>
        </w:rPr>
        <w:t>έραν από</w:t>
      </w:r>
      <w:r w:rsidRPr="0056635F">
        <w:rPr>
          <w:rFonts w:eastAsia="Times New Roman"/>
          <w:szCs w:val="24"/>
        </w:rPr>
        <w:t xml:space="preserve"> το κόστος του παιδικού σταθμού</w:t>
      </w:r>
      <w:r>
        <w:rPr>
          <w:rFonts w:eastAsia="Times New Roman"/>
          <w:szCs w:val="24"/>
        </w:rPr>
        <w:t>, είναι</w:t>
      </w:r>
      <w:r w:rsidRPr="0056635F">
        <w:rPr>
          <w:rFonts w:eastAsia="Times New Roman"/>
          <w:szCs w:val="24"/>
        </w:rPr>
        <w:t xml:space="preserve"> ενδεικτικό ότι από ένα σημείο κι ύστερα έγινε αλλαγή της διοίκησης του ταμείου </w:t>
      </w:r>
      <w:r>
        <w:rPr>
          <w:rFonts w:eastAsia="Times New Roman"/>
          <w:szCs w:val="24"/>
        </w:rPr>
        <w:t xml:space="preserve">η οποία είχε </w:t>
      </w:r>
      <w:r w:rsidRPr="0056635F">
        <w:rPr>
          <w:rFonts w:eastAsia="Times New Roman"/>
          <w:szCs w:val="24"/>
        </w:rPr>
        <w:t>λειτουργήσει έκτοτε για ένα</w:t>
      </w:r>
      <w:r>
        <w:rPr>
          <w:rFonts w:eastAsia="Times New Roman"/>
          <w:szCs w:val="24"/>
        </w:rPr>
        <w:t>ν</w:t>
      </w:r>
      <w:r w:rsidRPr="0056635F">
        <w:rPr>
          <w:rFonts w:eastAsia="Times New Roman"/>
          <w:szCs w:val="24"/>
        </w:rPr>
        <w:t xml:space="preserve"> χρόνο</w:t>
      </w:r>
      <w:r>
        <w:rPr>
          <w:rFonts w:eastAsia="Times New Roman"/>
          <w:szCs w:val="24"/>
        </w:rPr>
        <w:t>.</w:t>
      </w:r>
      <w:r w:rsidRPr="0056635F">
        <w:rPr>
          <w:rFonts w:eastAsia="Times New Roman"/>
          <w:szCs w:val="24"/>
        </w:rPr>
        <w:t xml:space="preserve"> </w:t>
      </w:r>
      <w:r>
        <w:rPr>
          <w:rFonts w:eastAsia="Times New Roman"/>
          <w:szCs w:val="24"/>
        </w:rPr>
        <w:t>Ο</w:t>
      </w:r>
      <w:r w:rsidRPr="0056635F">
        <w:rPr>
          <w:rFonts w:eastAsia="Times New Roman"/>
          <w:szCs w:val="24"/>
        </w:rPr>
        <w:t xml:space="preserve"> μέσος όρος εξόδων που δεν αφορούν τον παιδικό σ</w:t>
      </w:r>
      <w:r w:rsidRPr="0056635F">
        <w:rPr>
          <w:rFonts w:eastAsia="Times New Roman"/>
          <w:szCs w:val="24"/>
        </w:rPr>
        <w:t xml:space="preserve">ταθμό </w:t>
      </w:r>
      <w:r>
        <w:rPr>
          <w:rFonts w:eastAsia="Times New Roman"/>
          <w:szCs w:val="24"/>
        </w:rPr>
        <w:t>ο</w:t>
      </w:r>
      <w:r w:rsidRPr="0056635F">
        <w:rPr>
          <w:rFonts w:eastAsia="Times New Roman"/>
          <w:szCs w:val="24"/>
        </w:rPr>
        <w:t xml:space="preserve">ύτε τους μισθούς των εργαζομένων </w:t>
      </w:r>
      <w:r>
        <w:rPr>
          <w:rFonts w:eastAsia="Times New Roman"/>
          <w:szCs w:val="24"/>
        </w:rPr>
        <w:t xml:space="preserve">εκεί από το 2008 </w:t>
      </w:r>
      <w:r w:rsidRPr="0056635F">
        <w:rPr>
          <w:rFonts w:eastAsia="Times New Roman"/>
          <w:szCs w:val="24"/>
        </w:rPr>
        <w:t xml:space="preserve">έως </w:t>
      </w:r>
      <w:r>
        <w:rPr>
          <w:rFonts w:eastAsia="Times New Roman"/>
          <w:szCs w:val="24"/>
        </w:rPr>
        <w:t>το 20</w:t>
      </w:r>
      <w:r w:rsidRPr="0056635F">
        <w:rPr>
          <w:rFonts w:eastAsia="Times New Roman"/>
          <w:szCs w:val="24"/>
        </w:rPr>
        <w:t>17 είναι 137.000 ευρώ ανά έτος</w:t>
      </w:r>
      <w:r>
        <w:rPr>
          <w:rFonts w:eastAsia="Times New Roman"/>
          <w:szCs w:val="24"/>
        </w:rPr>
        <w:t>,</w:t>
      </w:r>
      <w:r w:rsidRPr="0056635F">
        <w:rPr>
          <w:rFonts w:eastAsia="Times New Roman"/>
          <w:szCs w:val="24"/>
        </w:rPr>
        <w:t xml:space="preserve"> ενώ το</w:t>
      </w:r>
      <w:r>
        <w:rPr>
          <w:rFonts w:eastAsia="Times New Roman"/>
          <w:szCs w:val="24"/>
        </w:rPr>
        <w:t>ν</w:t>
      </w:r>
      <w:r w:rsidRPr="0056635F">
        <w:rPr>
          <w:rFonts w:eastAsia="Times New Roman"/>
          <w:szCs w:val="24"/>
        </w:rPr>
        <w:t xml:space="preserve"> χρόνο που </w:t>
      </w:r>
      <w:r>
        <w:rPr>
          <w:rFonts w:eastAsia="Times New Roman"/>
          <w:szCs w:val="24"/>
        </w:rPr>
        <w:t>λ</w:t>
      </w:r>
      <w:r w:rsidRPr="0056635F">
        <w:rPr>
          <w:rFonts w:eastAsia="Times New Roman"/>
          <w:szCs w:val="24"/>
        </w:rPr>
        <w:t xml:space="preserve">ειτούργησε </w:t>
      </w:r>
      <w:r>
        <w:rPr>
          <w:rFonts w:eastAsia="Times New Roman"/>
          <w:szCs w:val="24"/>
        </w:rPr>
        <w:t>μετά η</w:t>
      </w:r>
      <w:r w:rsidRPr="0056635F">
        <w:rPr>
          <w:rFonts w:eastAsia="Times New Roman"/>
          <w:szCs w:val="24"/>
        </w:rPr>
        <w:t xml:space="preserve"> </w:t>
      </w:r>
      <w:r>
        <w:rPr>
          <w:rFonts w:eastAsia="Times New Roman"/>
          <w:szCs w:val="24"/>
        </w:rPr>
        <w:t xml:space="preserve">νέα </w:t>
      </w:r>
      <w:r w:rsidRPr="0056635F">
        <w:rPr>
          <w:rFonts w:eastAsia="Times New Roman"/>
          <w:szCs w:val="24"/>
        </w:rPr>
        <w:t>διοίκηση</w:t>
      </w:r>
      <w:r>
        <w:rPr>
          <w:rFonts w:eastAsia="Times New Roman"/>
          <w:szCs w:val="24"/>
        </w:rPr>
        <w:t xml:space="preserve"> ήταν</w:t>
      </w:r>
      <w:r w:rsidRPr="0056635F">
        <w:rPr>
          <w:rFonts w:eastAsia="Times New Roman"/>
          <w:szCs w:val="24"/>
        </w:rPr>
        <w:t xml:space="preserve"> 35.000 </w:t>
      </w:r>
      <w:r>
        <w:rPr>
          <w:rFonts w:eastAsia="Times New Roman"/>
          <w:szCs w:val="24"/>
        </w:rPr>
        <w:t xml:space="preserve">ευρώ </w:t>
      </w:r>
      <w:r w:rsidRPr="0056635F">
        <w:rPr>
          <w:rFonts w:eastAsia="Times New Roman"/>
          <w:szCs w:val="24"/>
        </w:rPr>
        <w:t>το κόστος όλων αυτών των εξόδων</w:t>
      </w:r>
      <w:r>
        <w:rPr>
          <w:rFonts w:eastAsia="Times New Roman"/>
          <w:szCs w:val="24"/>
        </w:rPr>
        <w:t>. Το «137» με το «35»</w:t>
      </w:r>
      <w:r w:rsidRPr="0056635F">
        <w:rPr>
          <w:rFonts w:eastAsia="Times New Roman"/>
          <w:szCs w:val="24"/>
        </w:rPr>
        <w:t xml:space="preserve"> κάτι σημαίνει</w:t>
      </w:r>
      <w:r>
        <w:rPr>
          <w:rFonts w:eastAsia="Times New Roman"/>
          <w:szCs w:val="24"/>
        </w:rPr>
        <w:t>. Θα το καταθέσω και αυτό</w:t>
      </w:r>
      <w:r>
        <w:rPr>
          <w:rFonts w:eastAsia="Times New Roman"/>
          <w:szCs w:val="24"/>
        </w:rPr>
        <w:t xml:space="preserve"> για τα Πρακτικά. </w:t>
      </w:r>
    </w:p>
    <w:p w14:paraId="0A5C0C63"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Α</w:t>
      </w:r>
      <w:r w:rsidRPr="0056635F">
        <w:rPr>
          <w:rFonts w:eastAsia="Times New Roman"/>
          <w:szCs w:val="24"/>
        </w:rPr>
        <w:t xml:space="preserve">ρχίζουμε να </w:t>
      </w:r>
      <w:r>
        <w:rPr>
          <w:rFonts w:eastAsia="Times New Roman"/>
          <w:szCs w:val="24"/>
        </w:rPr>
        <w:t>διερωτόμαστε</w:t>
      </w:r>
      <w:r w:rsidRPr="0056635F">
        <w:rPr>
          <w:rFonts w:eastAsia="Times New Roman"/>
          <w:szCs w:val="24"/>
        </w:rPr>
        <w:t xml:space="preserve"> πο</w:t>
      </w:r>
      <w:r>
        <w:rPr>
          <w:rFonts w:eastAsia="Times New Roman"/>
          <w:szCs w:val="24"/>
        </w:rPr>
        <w:t>ύ</w:t>
      </w:r>
      <w:r w:rsidRPr="0056635F">
        <w:rPr>
          <w:rFonts w:eastAsia="Times New Roman"/>
          <w:szCs w:val="24"/>
        </w:rPr>
        <w:t xml:space="preserve"> πηγαίνουν όλα αυτά τα λεφτά</w:t>
      </w:r>
      <w:r>
        <w:rPr>
          <w:rFonts w:eastAsia="Times New Roman"/>
          <w:szCs w:val="24"/>
        </w:rPr>
        <w:t xml:space="preserve">. Εδώ είναι πολύ ενδιαφέρουσες οι </w:t>
      </w:r>
      <w:r w:rsidRPr="0056635F">
        <w:rPr>
          <w:rFonts w:eastAsia="Times New Roman"/>
          <w:szCs w:val="24"/>
        </w:rPr>
        <w:t>αποκαλύψεις</w:t>
      </w:r>
      <w:r>
        <w:rPr>
          <w:rFonts w:eastAsia="Times New Roman"/>
          <w:szCs w:val="24"/>
        </w:rPr>
        <w:t>.</w:t>
      </w:r>
      <w:r w:rsidRPr="0056635F">
        <w:rPr>
          <w:rFonts w:eastAsia="Times New Roman"/>
          <w:szCs w:val="24"/>
        </w:rPr>
        <w:t xml:space="preserve"> </w:t>
      </w:r>
      <w:r>
        <w:rPr>
          <w:rFonts w:eastAsia="Times New Roman"/>
          <w:szCs w:val="24"/>
        </w:rPr>
        <w:t xml:space="preserve">Παραδείγματος χάριν, </w:t>
      </w:r>
      <w:r w:rsidRPr="0056635F">
        <w:rPr>
          <w:rFonts w:eastAsia="Times New Roman"/>
          <w:szCs w:val="24"/>
        </w:rPr>
        <w:t xml:space="preserve">το </w:t>
      </w:r>
      <w:r>
        <w:rPr>
          <w:rFonts w:eastAsia="Times New Roman"/>
          <w:szCs w:val="24"/>
        </w:rPr>
        <w:t>τ</w:t>
      </w:r>
      <w:r w:rsidRPr="0056635F">
        <w:rPr>
          <w:rFonts w:eastAsia="Times New Roman"/>
          <w:szCs w:val="24"/>
        </w:rPr>
        <w:t>αμείο προσ</w:t>
      </w:r>
      <w:r>
        <w:rPr>
          <w:rFonts w:eastAsia="Times New Roman"/>
          <w:szCs w:val="24"/>
        </w:rPr>
        <w:t>ε</w:t>
      </w:r>
      <w:r w:rsidRPr="0056635F">
        <w:rPr>
          <w:rFonts w:eastAsia="Times New Roman"/>
          <w:szCs w:val="24"/>
        </w:rPr>
        <w:t xml:space="preserve">λάμβανε υπαλλήλους </w:t>
      </w:r>
      <w:r>
        <w:rPr>
          <w:rFonts w:eastAsia="Times New Roman"/>
          <w:szCs w:val="24"/>
        </w:rPr>
        <w:t>τους</w:t>
      </w:r>
      <w:r w:rsidRPr="0056635F">
        <w:rPr>
          <w:rFonts w:eastAsia="Times New Roman"/>
          <w:szCs w:val="24"/>
        </w:rPr>
        <w:t xml:space="preserve"> οποίους διέθετε </w:t>
      </w:r>
      <w:r>
        <w:rPr>
          <w:rFonts w:eastAsia="Times New Roman"/>
          <w:szCs w:val="24"/>
        </w:rPr>
        <w:t>ε</w:t>
      </w:r>
      <w:r w:rsidRPr="0056635F">
        <w:rPr>
          <w:rFonts w:eastAsia="Times New Roman"/>
          <w:szCs w:val="24"/>
        </w:rPr>
        <w:t>ίτε στο γραφείο Υπουργού</w:t>
      </w:r>
      <w:r>
        <w:rPr>
          <w:rFonts w:eastAsia="Times New Roman"/>
          <w:szCs w:val="24"/>
        </w:rPr>
        <w:t>,</w:t>
      </w:r>
      <w:r w:rsidRPr="0056635F">
        <w:rPr>
          <w:rFonts w:eastAsia="Times New Roman"/>
          <w:szCs w:val="24"/>
        </w:rPr>
        <w:t xml:space="preserve"> είτε</w:t>
      </w:r>
      <w:r>
        <w:rPr>
          <w:rFonts w:eastAsia="Times New Roman"/>
          <w:szCs w:val="24"/>
        </w:rPr>
        <w:t xml:space="preserve"> στα</w:t>
      </w:r>
      <w:r w:rsidRPr="0056635F">
        <w:rPr>
          <w:rFonts w:eastAsia="Times New Roman"/>
          <w:szCs w:val="24"/>
        </w:rPr>
        <w:t xml:space="preserve"> συνδικαλιστικά όργανα</w:t>
      </w:r>
      <w:r>
        <w:rPr>
          <w:rFonts w:eastAsia="Times New Roman"/>
          <w:szCs w:val="24"/>
        </w:rPr>
        <w:t>.</w:t>
      </w:r>
      <w:r w:rsidRPr="0056635F">
        <w:rPr>
          <w:rFonts w:eastAsia="Times New Roman"/>
          <w:szCs w:val="24"/>
        </w:rPr>
        <w:t xml:space="preserve"> </w:t>
      </w:r>
      <w:r>
        <w:rPr>
          <w:rFonts w:eastAsia="Times New Roman"/>
          <w:szCs w:val="24"/>
        </w:rPr>
        <w:t>Έ</w:t>
      </w:r>
      <w:r w:rsidRPr="0056635F">
        <w:rPr>
          <w:rFonts w:eastAsia="Times New Roman"/>
          <w:szCs w:val="24"/>
        </w:rPr>
        <w:t>χουμε εδώ κατάλογο με σβησμένα τα ονόματα</w:t>
      </w:r>
      <w:r>
        <w:rPr>
          <w:rFonts w:eastAsia="Times New Roman"/>
          <w:szCs w:val="24"/>
        </w:rPr>
        <w:t>,</w:t>
      </w:r>
      <w:r w:rsidRPr="0056635F">
        <w:rPr>
          <w:rFonts w:eastAsia="Times New Roman"/>
          <w:szCs w:val="24"/>
        </w:rPr>
        <w:t xml:space="preserve"> </w:t>
      </w:r>
      <w:r>
        <w:rPr>
          <w:rFonts w:eastAsia="Times New Roman"/>
          <w:szCs w:val="24"/>
        </w:rPr>
        <w:t>π</w:t>
      </w:r>
      <w:r w:rsidRPr="0056635F">
        <w:rPr>
          <w:rFonts w:eastAsia="Times New Roman"/>
          <w:szCs w:val="24"/>
        </w:rPr>
        <w:t>ροφανώς</w:t>
      </w:r>
      <w:r>
        <w:rPr>
          <w:rFonts w:eastAsia="Times New Roman"/>
          <w:szCs w:val="24"/>
        </w:rPr>
        <w:t>, πέντε για γραφείο</w:t>
      </w:r>
      <w:r w:rsidRPr="0056635F">
        <w:rPr>
          <w:rFonts w:eastAsia="Times New Roman"/>
          <w:szCs w:val="24"/>
        </w:rPr>
        <w:t xml:space="preserve"> Υπουργού</w:t>
      </w:r>
      <w:r>
        <w:rPr>
          <w:rFonts w:eastAsia="Times New Roman"/>
          <w:szCs w:val="24"/>
        </w:rPr>
        <w:t>, έξι για</w:t>
      </w:r>
      <w:r w:rsidRPr="0056635F">
        <w:rPr>
          <w:rFonts w:eastAsia="Times New Roman"/>
          <w:szCs w:val="24"/>
        </w:rPr>
        <w:t xml:space="preserve"> τις συνδικαλιστικές οργανώσεις</w:t>
      </w:r>
      <w:r>
        <w:rPr>
          <w:rFonts w:eastAsia="Times New Roman"/>
          <w:szCs w:val="24"/>
        </w:rPr>
        <w:t>.</w:t>
      </w:r>
      <w:r w:rsidRPr="0056635F">
        <w:rPr>
          <w:rFonts w:eastAsia="Times New Roman"/>
          <w:szCs w:val="24"/>
        </w:rPr>
        <w:t xml:space="preserve"> </w:t>
      </w:r>
      <w:r>
        <w:rPr>
          <w:rFonts w:eastAsia="Times New Roman"/>
          <w:szCs w:val="24"/>
        </w:rPr>
        <w:t xml:space="preserve">Οι </w:t>
      </w:r>
      <w:r w:rsidRPr="0056635F">
        <w:rPr>
          <w:rFonts w:eastAsia="Times New Roman"/>
          <w:szCs w:val="24"/>
        </w:rPr>
        <w:t xml:space="preserve">κανονικοί μισθοί πληρώνονταν από το Ταμείο Αλληλοβοήθειας για να </w:t>
      </w:r>
      <w:r>
        <w:rPr>
          <w:rFonts w:eastAsia="Times New Roman"/>
          <w:szCs w:val="24"/>
        </w:rPr>
        <w:t xml:space="preserve">πηγαίνουν </w:t>
      </w:r>
      <w:r w:rsidRPr="0056635F">
        <w:rPr>
          <w:rFonts w:eastAsia="Times New Roman"/>
          <w:szCs w:val="24"/>
        </w:rPr>
        <w:t xml:space="preserve">άνθρωποι στα γραφεία των </w:t>
      </w:r>
      <w:r>
        <w:rPr>
          <w:rFonts w:eastAsia="Times New Roman"/>
          <w:szCs w:val="24"/>
        </w:rPr>
        <w:t>Υ</w:t>
      </w:r>
      <w:r w:rsidRPr="0056635F">
        <w:rPr>
          <w:rFonts w:eastAsia="Times New Roman"/>
          <w:szCs w:val="24"/>
        </w:rPr>
        <w:t xml:space="preserve">πουργών </w:t>
      </w:r>
      <w:r>
        <w:rPr>
          <w:rFonts w:eastAsia="Times New Roman"/>
          <w:szCs w:val="24"/>
        </w:rPr>
        <w:t>ή των ομοσπονδιών. Ε</w:t>
      </w:r>
      <w:r w:rsidRPr="0056635F">
        <w:rPr>
          <w:rFonts w:eastAsia="Times New Roman"/>
          <w:szCs w:val="24"/>
        </w:rPr>
        <w:t xml:space="preserve">ίναι αυτό που </w:t>
      </w:r>
      <w:r>
        <w:rPr>
          <w:rFonts w:eastAsia="Times New Roman"/>
          <w:szCs w:val="24"/>
        </w:rPr>
        <w:t>έ</w:t>
      </w:r>
      <w:r w:rsidRPr="0056635F">
        <w:rPr>
          <w:rFonts w:eastAsia="Times New Roman"/>
          <w:szCs w:val="24"/>
        </w:rPr>
        <w:t xml:space="preserve">λεγα </w:t>
      </w:r>
      <w:r>
        <w:rPr>
          <w:rFonts w:eastAsia="Times New Roman"/>
          <w:szCs w:val="24"/>
        </w:rPr>
        <w:lastRenderedPageBreak/>
        <w:t>«</w:t>
      </w:r>
      <w:r>
        <w:rPr>
          <w:rFonts w:eastAsia="Times New Roman"/>
          <w:szCs w:val="24"/>
        </w:rPr>
        <w:t>τ</w:t>
      </w:r>
      <w:r>
        <w:rPr>
          <w:rFonts w:eastAsia="Times New Roman"/>
          <w:szCs w:val="24"/>
        </w:rPr>
        <w:t>αμείο αλληλοεξ</w:t>
      </w:r>
      <w:r w:rsidRPr="0056635F">
        <w:rPr>
          <w:rFonts w:eastAsia="Times New Roman"/>
          <w:szCs w:val="24"/>
        </w:rPr>
        <w:t>υπηρέτησ</w:t>
      </w:r>
      <w:r>
        <w:rPr>
          <w:rFonts w:eastAsia="Times New Roman"/>
          <w:szCs w:val="24"/>
        </w:rPr>
        <w:t>η</w:t>
      </w:r>
      <w:r w:rsidRPr="0056635F">
        <w:rPr>
          <w:rFonts w:eastAsia="Times New Roman"/>
          <w:szCs w:val="24"/>
        </w:rPr>
        <w:t>ς</w:t>
      </w:r>
      <w:r>
        <w:rPr>
          <w:rFonts w:eastAsia="Times New Roman"/>
          <w:szCs w:val="24"/>
        </w:rPr>
        <w:t>».</w:t>
      </w:r>
      <w:r w:rsidRPr="0056635F">
        <w:rPr>
          <w:rFonts w:eastAsia="Times New Roman"/>
          <w:szCs w:val="24"/>
        </w:rPr>
        <w:t xml:space="preserve"> </w:t>
      </w:r>
      <w:r>
        <w:rPr>
          <w:rFonts w:eastAsia="Times New Roman"/>
          <w:szCs w:val="24"/>
        </w:rPr>
        <w:t xml:space="preserve">Θα καταθέσω και αυτό το χαρτί για τα Πρακτικά. </w:t>
      </w:r>
    </w:p>
    <w:p w14:paraId="0A5C0C64"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Υ</w:t>
      </w:r>
      <w:r w:rsidRPr="0056635F">
        <w:rPr>
          <w:rFonts w:eastAsia="Times New Roman"/>
          <w:szCs w:val="24"/>
        </w:rPr>
        <w:t>πάρχει έγγραφο στην ίδια λογική</w:t>
      </w:r>
      <w:r>
        <w:rPr>
          <w:rFonts w:eastAsia="Times New Roman"/>
          <w:szCs w:val="24"/>
        </w:rPr>
        <w:t>:</w:t>
      </w:r>
      <w:r w:rsidRPr="0056635F">
        <w:rPr>
          <w:rFonts w:eastAsia="Times New Roman"/>
          <w:szCs w:val="24"/>
        </w:rPr>
        <w:t xml:space="preserve"> επιστολή </w:t>
      </w:r>
      <w:r>
        <w:rPr>
          <w:rFonts w:eastAsia="Times New Roman"/>
          <w:szCs w:val="24"/>
        </w:rPr>
        <w:t xml:space="preserve">του τότε </w:t>
      </w:r>
      <w:r>
        <w:rPr>
          <w:rFonts w:eastAsia="Times New Roman"/>
          <w:szCs w:val="24"/>
        </w:rPr>
        <w:t>γ</w:t>
      </w:r>
      <w:r>
        <w:rPr>
          <w:rFonts w:eastAsia="Times New Roman"/>
          <w:szCs w:val="24"/>
        </w:rPr>
        <w:t>ραμματέα του</w:t>
      </w:r>
      <w:r w:rsidRPr="0056635F">
        <w:rPr>
          <w:rFonts w:eastAsia="Times New Roman"/>
          <w:szCs w:val="24"/>
        </w:rPr>
        <w:t xml:space="preserve"> </w:t>
      </w:r>
      <w:r>
        <w:rPr>
          <w:rFonts w:eastAsia="Times New Roman"/>
          <w:szCs w:val="24"/>
        </w:rPr>
        <w:t>Υ</w:t>
      </w:r>
      <w:r w:rsidRPr="0056635F">
        <w:rPr>
          <w:rFonts w:eastAsia="Times New Roman"/>
          <w:szCs w:val="24"/>
        </w:rPr>
        <w:t xml:space="preserve">πουργείου Πολιτισμού και Αθλητισμού προς το Ταμείο Αλληλοβοήθειας που αιτείται τη μεταφορά </w:t>
      </w:r>
      <w:r>
        <w:rPr>
          <w:rFonts w:eastAsia="Times New Roman"/>
          <w:szCs w:val="24"/>
        </w:rPr>
        <w:t>1</w:t>
      </w:r>
      <w:r w:rsidRPr="0056635F">
        <w:rPr>
          <w:rFonts w:eastAsia="Times New Roman"/>
          <w:szCs w:val="24"/>
        </w:rPr>
        <w:t xml:space="preserve"> εκατομμυρίου ευρώ στο ταμείο της </w:t>
      </w:r>
      <w:r>
        <w:rPr>
          <w:rFonts w:eastAsia="Times New Roman"/>
          <w:szCs w:val="24"/>
        </w:rPr>
        <w:t xml:space="preserve">ανάλογης </w:t>
      </w:r>
      <w:r w:rsidRPr="0056635F">
        <w:rPr>
          <w:rFonts w:eastAsia="Times New Roman"/>
          <w:szCs w:val="24"/>
        </w:rPr>
        <w:t>ομοσπονδίας</w:t>
      </w:r>
      <w:r>
        <w:rPr>
          <w:rFonts w:eastAsia="Times New Roman"/>
          <w:szCs w:val="24"/>
        </w:rPr>
        <w:t>,</w:t>
      </w:r>
      <w:r w:rsidRPr="0056635F">
        <w:rPr>
          <w:rFonts w:eastAsia="Times New Roman"/>
          <w:szCs w:val="24"/>
        </w:rPr>
        <w:t xml:space="preserve"> προκειμένου να αποζημιω</w:t>
      </w:r>
      <w:r>
        <w:rPr>
          <w:rFonts w:eastAsia="Times New Roman"/>
          <w:szCs w:val="24"/>
        </w:rPr>
        <w:t>θ</w:t>
      </w:r>
      <w:r w:rsidRPr="0056635F">
        <w:rPr>
          <w:rFonts w:eastAsia="Times New Roman"/>
          <w:szCs w:val="24"/>
        </w:rPr>
        <w:t>ούν υπερωρίες</w:t>
      </w:r>
      <w:r>
        <w:rPr>
          <w:rFonts w:eastAsia="Times New Roman"/>
          <w:szCs w:val="24"/>
        </w:rPr>
        <w:t>. Είναι</w:t>
      </w:r>
      <w:r w:rsidRPr="0056635F">
        <w:rPr>
          <w:rFonts w:eastAsia="Times New Roman"/>
          <w:szCs w:val="24"/>
        </w:rPr>
        <w:t xml:space="preserve"> </w:t>
      </w:r>
      <w:r>
        <w:rPr>
          <w:rFonts w:eastAsia="Times New Roman"/>
          <w:szCs w:val="24"/>
        </w:rPr>
        <w:t xml:space="preserve">ένα </w:t>
      </w:r>
      <w:r w:rsidRPr="0056635F">
        <w:rPr>
          <w:rFonts w:eastAsia="Times New Roman"/>
          <w:szCs w:val="24"/>
        </w:rPr>
        <w:t xml:space="preserve">έγγραφο υπογεγραμμένο </w:t>
      </w:r>
      <w:r>
        <w:rPr>
          <w:rFonts w:eastAsia="Times New Roman"/>
          <w:szCs w:val="24"/>
        </w:rPr>
        <w:t>αφ</w:t>
      </w:r>
      <w:r>
        <w:rPr>
          <w:rFonts w:eastAsia="Times New Roman"/>
          <w:szCs w:val="24"/>
        </w:rPr>
        <w:t xml:space="preserve">’ </w:t>
      </w:r>
      <w:r>
        <w:rPr>
          <w:rFonts w:eastAsia="Times New Roman"/>
          <w:szCs w:val="24"/>
        </w:rPr>
        <w:t xml:space="preserve">ενός με </w:t>
      </w:r>
      <w:r w:rsidRPr="0056635F">
        <w:rPr>
          <w:rFonts w:eastAsia="Times New Roman"/>
          <w:szCs w:val="24"/>
        </w:rPr>
        <w:t>το αίτημα του τότε Γενικού Γραμματέα του Υπουργείου και αφ</w:t>
      </w:r>
      <w:r>
        <w:rPr>
          <w:rFonts w:eastAsia="Times New Roman"/>
          <w:szCs w:val="24"/>
        </w:rPr>
        <w:t xml:space="preserve">’ </w:t>
      </w:r>
      <w:r w:rsidRPr="0056635F">
        <w:rPr>
          <w:rFonts w:eastAsia="Times New Roman"/>
          <w:szCs w:val="24"/>
        </w:rPr>
        <w:t xml:space="preserve">ετέρου </w:t>
      </w:r>
      <w:r>
        <w:rPr>
          <w:rFonts w:eastAsia="Times New Roman"/>
          <w:szCs w:val="24"/>
        </w:rPr>
        <w:t xml:space="preserve">με την απάντηση του </w:t>
      </w:r>
      <w:r>
        <w:rPr>
          <w:rFonts w:eastAsia="Times New Roman"/>
          <w:szCs w:val="24"/>
        </w:rPr>
        <w:t>τ</w:t>
      </w:r>
      <w:r>
        <w:rPr>
          <w:rFonts w:eastAsia="Times New Roman"/>
          <w:szCs w:val="24"/>
        </w:rPr>
        <w:t>αμείου</w:t>
      </w:r>
      <w:r w:rsidRPr="0056635F">
        <w:rPr>
          <w:rFonts w:eastAsia="Times New Roman"/>
          <w:szCs w:val="24"/>
        </w:rPr>
        <w:t xml:space="preserve"> ότι εδέησε να συμμορφω</w:t>
      </w:r>
      <w:r w:rsidRPr="0056635F">
        <w:rPr>
          <w:rFonts w:eastAsia="Times New Roman"/>
          <w:szCs w:val="24"/>
        </w:rPr>
        <w:t>θεί</w:t>
      </w:r>
      <w:r>
        <w:rPr>
          <w:rFonts w:eastAsia="Times New Roman"/>
          <w:szCs w:val="24"/>
        </w:rPr>
        <w:t>.</w:t>
      </w:r>
      <w:r w:rsidRPr="0056635F">
        <w:rPr>
          <w:rFonts w:eastAsia="Times New Roman"/>
          <w:szCs w:val="24"/>
        </w:rPr>
        <w:t xml:space="preserve"> </w:t>
      </w:r>
      <w:r>
        <w:rPr>
          <w:rFonts w:eastAsia="Times New Roman"/>
          <w:szCs w:val="24"/>
        </w:rPr>
        <w:t>Επίσης,</w:t>
      </w:r>
      <w:r w:rsidRPr="0056635F">
        <w:rPr>
          <w:rFonts w:eastAsia="Times New Roman"/>
          <w:szCs w:val="24"/>
        </w:rPr>
        <w:t xml:space="preserve"> υπάρχουν αποδείξεις για τέτοιου τύπου δοσοληψί</w:t>
      </w:r>
      <w:r>
        <w:rPr>
          <w:rFonts w:eastAsia="Times New Roman"/>
          <w:szCs w:val="24"/>
        </w:rPr>
        <w:t>ε</w:t>
      </w:r>
      <w:r w:rsidRPr="0056635F">
        <w:rPr>
          <w:rFonts w:eastAsia="Times New Roman"/>
          <w:szCs w:val="24"/>
        </w:rPr>
        <w:t xml:space="preserve">ς </w:t>
      </w:r>
      <w:r>
        <w:rPr>
          <w:rFonts w:eastAsia="Times New Roman"/>
          <w:szCs w:val="24"/>
        </w:rPr>
        <w:t>οι οποίες</w:t>
      </w:r>
      <w:r w:rsidRPr="0056635F">
        <w:rPr>
          <w:rFonts w:eastAsia="Times New Roman"/>
          <w:szCs w:val="24"/>
        </w:rPr>
        <w:t xml:space="preserve"> αφορούν και αυτές μεταφορές από και προς το </w:t>
      </w:r>
      <w:r>
        <w:rPr>
          <w:rFonts w:eastAsia="Times New Roman"/>
          <w:szCs w:val="24"/>
        </w:rPr>
        <w:t>τ</w:t>
      </w:r>
      <w:r w:rsidRPr="0056635F">
        <w:rPr>
          <w:rFonts w:eastAsia="Times New Roman"/>
          <w:szCs w:val="24"/>
        </w:rPr>
        <w:t>αμείο</w:t>
      </w:r>
      <w:r>
        <w:rPr>
          <w:rFonts w:eastAsia="Times New Roman"/>
          <w:szCs w:val="24"/>
        </w:rPr>
        <w:t>,</w:t>
      </w:r>
      <w:r w:rsidRPr="0056635F">
        <w:rPr>
          <w:rFonts w:eastAsia="Times New Roman"/>
          <w:szCs w:val="24"/>
        </w:rPr>
        <w:t xml:space="preserve"> προκειμένου να πληρωθούν υπερωρίες και άλλα συναφή πράγματα που </w:t>
      </w:r>
      <w:r>
        <w:rPr>
          <w:rFonts w:eastAsia="Times New Roman"/>
          <w:szCs w:val="24"/>
        </w:rPr>
        <w:t>κανέναν</w:t>
      </w:r>
      <w:r w:rsidRPr="0056635F">
        <w:rPr>
          <w:rFonts w:eastAsia="Times New Roman"/>
          <w:szCs w:val="24"/>
        </w:rPr>
        <w:t xml:space="preserve"> λόγο</w:t>
      </w:r>
      <w:r>
        <w:rPr>
          <w:rFonts w:eastAsia="Times New Roman"/>
          <w:szCs w:val="24"/>
        </w:rPr>
        <w:t xml:space="preserve"> δεν έχει το Υπουργείο να κάνει</w:t>
      </w:r>
      <w:r w:rsidRPr="0056635F">
        <w:rPr>
          <w:rFonts w:eastAsia="Times New Roman"/>
          <w:szCs w:val="24"/>
        </w:rPr>
        <w:t xml:space="preserve"> </w:t>
      </w:r>
      <w:r>
        <w:rPr>
          <w:rFonts w:eastAsia="Times New Roman"/>
          <w:szCs w:val="24"/>
        </w:rPr>
        <w:t>προς αυτήν την</w:t>
      </w:r>
      <w:r w:rsidRPr="0056635F">
        <w:rPr>
          <w:rFonts w:eastAsia="Times New Roman"/>
          <w:szCs w:val="24"/>
        </w:rPr>
        <w:t xml:space="preserve"> κατεύθυνσ</w:t>
      </w:r>
      <w:r w:rsidRPr="0056635F">
        <w:rPr>
          <w:rFonts w:eastAsia="Times New Roman"/>
          <w:szCs w:val="24"/>
        </w:rPr>
        <w:t>η</w:t>
      </w:r>
      <w:r>
        <w:rPr>
          <w:rFonts w:eastAsia="Times New Roman"/>
          <w:szCs w:val="24"/>
        </w:rPr>
        <w:t>. Θα καταθέσω για τα Πρακτικά το εν λόγω χαρτί.</w:t>
      </w:r>
    </w:p>
    <w:p w14:paraId="0A5C0C65"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Τ</w:t>
      </w:r>
      <w:r w:rsidRPr="0056635F">
        <w:rPr>
          <w:rFonts w:eastAsia="Times New Roman"/>
          <w:szCs w:val="24"/>
        </w:rPr>
        <w:t xml:space="preserve">ελειώνω με ένα ωραίο </w:t>
      </w:r>
      <w:r>
        <w:rPr>
          <w:rFonts w:eastAsia="Times New Roman"/>
          <w:szCs w:val="24"/>
        </w:rPr>
        <w:t>δίδαγμα. Βρέθηκε -</w:t>
      </w:r>
      <w:r w:rsidRPr="0056635F">
        <w:rPr>
          <w:rFonts w:eastAsia="Times New Roman"/>
          <w:szCs w:val="24"/>
        </w:rPr>
        <w:t>δεν έχει ακόμα ολοκληρωθεί η δικαστική διαδικασία</w:t>
      </w:r>
      <w:r>
        <w:rPr>
          <w:rFonts w:eastAsia="Times New Roman"/>
          <w:szCs w:val="24"/>
        </w:rPr>
        <w:t>-</w:t>
      </w:r>
      <w:r w:rsidRPr="0056635F">
        <w:rPr>
          <w:rFonts w:eastAsia="Times New Roman"/>
          <w:szCs w:val="24"/>
        </w:rPr>
        <w:t xml:space="preserve"> ο εξής ωραιότατος μηχανισμός</w:t>
      </w:r>
      <w:r>
        <w:rPr>
          <w:rFonts w:eastAsia="Times New Roman"/>
          <w:szCs w:val="24"/>
        </w:rPr>
        <w:t>: Π</w:t>
      </w:r>
      <w:r w:rsidRPr="0056635F">
        <w:rPr>
          <w:rFonts w:eastAsia="Times New Roman"/>
          <w:szCs w:val="24"/>
        </w:rPr>
        <w:t>άει</w:t>
      </w:r>
      <w:r>
        <w:rPr>
          <w:rFonts w:eastAsia="Times New Roman"/>
          <w:szCs w:val="24"/>
        </w:rPr>
        <w:t>,</w:t>
      </w:r>
      <w:r w:rsidRPr="0056635F">
        <w:rPr>
          <w:rFonts w:eastAsia="Times New Roman"/>
          <w:szCs w:val="24"/>
        </w:rPr>
        <w:t xml:space="preserve"> υποτίθεται</w:t>
      </w:r>
      <w:r>
        <w:rPr>
          <w:rFonts w:eastAsia="Times New Roman"/>
          <w:szCs w:val="24"/>
        </w:rPr>
        <w:t>,</w:t>
      </w:r>
      <w:r w:rsidRPr="0056635F">
        <w:rPr>
          <w:rFonts w:eastAsia="Times New Roman"/>
          <w:szCs w:val="24"/>
        </w:rPr>
        <w:t xml:space="preserve"> ένας υπάλληλος </w:t>
      </w:r>
      <w:r>
        <w:rPr>
          <w:rFonts w:eastAsia="Times New Roman"/>
          <w:szCs w:val="24"/>
        </w:rPr>
        <w:t>στο</w:t>
      </w:r>
      <w:r w:rsidRPr="0056635F">
        <w:rPr>
          <w:rFonts w:eastAsia="Times New Roman"/>
          <w:szCs w:val="24"/>
        </w:rPr>
        <w:t xml:space="preserve"> </w:t>
      </w:r>
      <w:r>
        <w:rPr>
          <w:rFonts w:eastAsia="Times New Roman"/>
          <w:szCs w:val="24"/>
        </w:rPr>
        <w:t>τ</w:t>
      </w:r>
      <w:r>
        <w:rPr>
          <w:rFonts w:eastAsia="Times New Roman"/>
          <w:szCs w:val="24"/>
        </w:rPr>
        <w:t>αμείο</w:t>
      </w:r>
      <w:r w:rsidRPr="0056635F">
        <w:rPr>
          <w:rFonts w:eastAsia="Times New Roman"/>
          <w:szCs w:val="24"/>
        </w:rPr>
        <w:t xml:space="preserve"> και ζητάει </w:t>
      </w:r>
      <w:r w:rsidRPr="0056635F">
        <w:rPr>
          <w:rFonts w:eastAsia="Times New Roman"/>
          <w:szCs w:val="24"/>
        </w:rPr>
        <w:lastRenderedPageBreak/>
        <w:t>δάνειο</w:t>
      </w:r>
      <w:r>
        <w:rPr>
          <w:rFonts w:eastAsia="Times New Roman"/>
          <w:szCs w:val="24"/>
        </w:rPr>
        <w:t>.</w:t>
      </w:r>
      <w:r w:rsidRPr="0056635F">
        <w:rPr>
          <w:rFonts w:eastAsia="Times New Roman"/>
          <w:szCs w:val="24"/>
        </w:rPr>
        <w:t xml:space="preserve"> </w:t>
      </w:r>
      <w:r>
        <w:rPr>
          <w:rFonts w:eastAsia="Times New Roman"/>
          <w:szCs w:val="24"/>
        </w:rPr>
        <w:t>Τ</w:t>
      </w:r>
      <w:r w:rsidRPr="0056635F">
        <w:rPr>
          <w:rFonts w:eastAsia="Times New Roman"/>
          <w:szCs w:val="24"/>
        </w:rPr>
        <w:t xml:space="preserve">ο </w:t>
      </w:r>
      <w:r>
        <w:rPr>
          <w:rFonts w:eastAsia="Times New Roman"/>
          <w:szCs w:val="24"/>
        </w:rPr>
        <w:t>τ</w:t>
      </w:r>
      <w:r w:rsidRPr="0056635F">
        <w:rPr>
          <w:rFonts w:eastAsia="Times New Roman"/>
          <w:szCs w:val="24"/>
        </w:rPr>
        <w:t xml:space="preserve">αμείο </w:t>
      </w:r>
      <w:r>
        <w:rPr>
          <w:rFonts w:eastAsia="Times New Roman"/>
          <w:szCs w:val="24"/>
        </w:rPr>
        <w:t xml:space="preserve">κάνει μια </w:t>
      </w:r>
      <w:r>
        <w:rPr>
          <w:rFonts w:eastAsia="Times New Roman"/>
          <w:szCs w:val="24"/>
        </w:rPr>
        <w:t>συνεδρίαση</w:t>
      </w:r>
      <w:r w:rsidRPr="0056635F">
        <w:rPr>
          <w:rFonts w:eastAsia="Times New Roman"/>
          <w:szCs w:val="24"/>
        </w:rPr>
        <w:t xml:space="preserve"> του </w:t>
      </w:r>
      <w:r>
        <w:rPr>
          <w:rFonts w:eastAsia="Times New Roman"/>
          <w:szCs w:val="24"/>
        </w:rPr>
        <w:t xml:space="preserve">διοικητικού συμβουλίου </w:t>
      </w:r>
      <w:r w:rsidRPr="0056635F">
        <w:rPr>
          <w:rFonts w:eastAsia="Times New Roman"/>
          <w:szCs w:val="24"/>
        </w:rPr>
        <w:t>και εγκρίνει το δάνειο αυτό</w:t>
      </w:r>
      <w:r>
        <w:rPr>
          <w:rFonts w:eastAsia="Times New Roman"/>
          <w:szCs w:val="24"/>
        </w:rPr>
        <w:t>.</w:t>
      </w:r>
      <w:r w:rsidRPr="0056635F">
        <w:rPr>
          <w:rFonts w:eastAsia="Times New Roman"/>
          <w:szCs w:val="24"/>
        </w:rPr>
        <w:t xml:space="preserve"> </w:t>
      </w:r>
      <w:r>
        <w:rPr>
          <w:rFonts w:eastAsia="Times New Roman"/>
          <w:szCs w:val="24"/>
        </w:rPr>
        <w:t>Μ</w:t>
      </w:r>
      <w:r w:rsidRPr="0056635F">
        <w:rPr>
          <w:rFonts w:eastAsia="Times New Roman"/>
          <w:szCs w:val="24"/>
        </w:rPr>
        <w:t xml:space="preserve">ετά από λίγο </w:t>
      </w:r>
      <w:r>
        <w:rPr>
          <w:rFonts w:eastAsia="Times New Roman"/>
          <w:szCs w:val="24"/>
        </w:rPr>
        <w:t>νέα συνεδρίαση</w:t>
      </w:r>
      <w:r w:rsidRPr="0056635F">
        <w:rPr>
          <w:rFonts w:eastAsia="Times New Roman"/>
          <w:szCs w:val="24"/>
        </w:rPr>
        <w:t xml:space="preserve"> του διοικητικού </w:t>
      </w:r>
      <w:r>
        <w:rPr>
          <w:rFonts w:eastAsia="Times New Roman"/>
          <w:szCs w:val="24"/>
        </w:rPr>
        <w:t>σ</w:t>
      </w:r>
      <w:r w:rsidRPr="0056635F">
        <w:rPr>
          <w:rFonts w:eastAsia="Times New Roman"/>
          <w:szCs w:val="24"/>
        </w:rPr>
        <w:t xml:space="preserve">υμβουλίου διαπιστώνει ότι ο υπάλληλος δηλώνει ότι δεν έχει να πληρώσει αυτό </w:t>
      </w:r>
      <w:r>
        <w:rPr>
          <w:rFonts w:eastAsia="Times New Roman"/>
          <w:szCs w:val="24"/>
        </w:rPr>
        <w:t xml:space="preserve">το </w:t>
      </w:r>
      <w:r w:rsidRPr="0056635F">
        <w:rPr>
          <w:rFonts w:eastAsia="Times New Roman"/>
          <w:szCs w:val="24"/>
        </w:rPr>
        <w:t>δάνειο</w:t>
      </w:r>
      <w:r>
        <w:rPr>
          <w:rFonts w:eastAsia="Times New Roman"/>
          <w:szCs w:val="24"/>
        </w:rPr>
        <w:t>.</w:t>
      </w:r>
      <w:r w:rsidRPr="0056635F">
        <w:rPr>
          <w:rFonts w:eastAsia="Times New Roman"/>
          <w:szCs w:val="24"/>
        </w:rPr>
        <w:t xml:space="preserve"> </w:t>
      </w:r>
      <w:r>
        <w:rPr>
          <w:rFonts w:eastAsia="Times New Roman"/>
          <w:szCs w:val="24"/>
        </w:rPr>
        <w:t>Σ</w:t>
      </w:r>
      <w:r w:rsidRPr="0056635F">
        <w:rPr>
          <w:rFonts w:eastAsia="Times New Roman"/>
          <w:szCs w:val="24"/>
        </w:rPr>
        <w:t xml:space="preserve">ε νέα συνεδρίαση του </w:t>
      </w:r>
      <w:r>
        <w:rPr>
          <w:rFonts w:eastAsia="Times New Roman"/>
          <w:szCs w:val="24"/>
        </w:rPr>
        <w:t>διοικητικού συμβουλίου</w:t>
      </w:r>
      <w:r w:rsidRPr="0056635F">
        <w:rPr>
          <w:rFonts w:eastAsia="Times New Roman"/>
          <w:szCs w:val="24"/>
        </w:rPr>
        <w:t xml:space="preserve"> δηλώνεται </w:t>
      </w:r>
      <w:r>
        <w:rPr>
          <w:rFonts w:eastAsia="Times New Roman"/>
          <w:szCs w:val="24"/>
        </w:rPr>
        <w:t>ό</w:t>
      </w:r>
      <w:r>
        <w:rPr>
          <w:rFonts w:eastAsia="Times New Roman"/>
          <w:szCs w:val="24"/>
        </w:rPr>
        <w:t>τι «</w:t>
      </w:r>
      <w:r w:rsidRPr="0056635F">
        <w:rPr>
          <w:rFonts w:eastAsia="Times New Roman"/>
          <w:szCs w:val="24"/>
        </w:rPr>
        <w:t>το χαρίζουμε</w:t>
      </w:r>
      <w:r>
        <w:rPr>
          <w:rFonts w:eastAsia="Times New Roman"/>
          <w:szCs w:val="24"/>
        </w:rPr>
        <w:t>».</w:t>
      </w:r>
      <w:r w:rsidRPr="0056635F">
        <w:rPr>
          <w:rFonts w:eastAsia="Times New Roman"/>
          <w:szCs w:val="24"/>
        </w:rPr>
        <w:t xml:space="preserve"> </w:t>
      </w:r>
      <w:r>
        <w:rPr>
          <w:rFonts w:eastAsia="Times New Roman"/>
          <w:szCs w:val="24"/>
        </w:rPr>
        <w:t>Μ</w:t>
      </w:r>
      <w:r w:rsidRPr="0056635F">
        <w:rPr>
          <w:rFonts w:eastAsia="Times New Roman"/>
          <w:szCs w:val="24"/>
        </w:rPr>
        <w:t xml:space="preserve">όνον που ουδέποτε έγινε αίτηση από τον υπάλληλο </w:t>
      </w:r>
      <w:r>
        <w:rPr>
          <w:rFonts w:eastAsia="Times New Roman"/>
          <w:szCs w:val="24"/>
        </w:rPr>
        <w:t>-είναι πλαστογραφημένα-,</w:t>
      </w:r>
      <w:r w:rsidRPr="0056635F">
        <w:rPr>
          <w:rFonts w:eastAsia="Times New Roman"/>
          <w:szCs w:val="24"/>
        </w:rPr>
        <w:t xml:space="preserve"> ουδέποτε έγινε διαβίβαση στις υπηρεσίες του Υπουργείου προκειμένου τα κομμάτια του δανείου που θα έπρεπε να είχε πάρει</w:t>
      </w:r>
      <w:r>
        <w:rPr>
          <w:rFonts w:eastAsia="Times New Roman"/>
          <w:szCs w:val="24"/>
        </w:rPr>
        <w:t>,</w:t>
      </w:r>
      <w:r w:rsidRPr="0056635F">
        <w:rPr>
          <w:rFonts w:eastAsia="Times New Roman"/>
          <w:szCs w:val="24"/>
        </w:rPr>
        <w:t xml:space="preserve"> να μπορούν να πληρώνονται από το</w:t>
      </w:r>
      <w:r>
        <w:rPr>
          <w:rFonts w:eastAsia="Times New Roman"/>
          <w:szCs w:val="24"/>
        </w:rPr>
        <w:t>ν</w:t>
      </w:r>
      <w:r w:rsidRPr="0056635F">
        <w:rPr>
          <w:rFonts w:eastAsia="Times New Roman"/>
          <w:szCs w:val="24"/>
        </w:rPr>
        <w:t xml:space="preserve"> μισθό του</w:t>
      </w:r>
      <w:r w:rsidRPr="0056635F">
        <w:rPr>
          <w:rFonts w:eastAsia="Times New Roman"/>
          <w:szCs w:val="24"/>
        </w:rPr>
        <w:t xml:space="preserve"> κατά </w:t>
      </w:r>
      <w:r>
        <w:rPr>
          <w:rFonts w:eastAsia="Times New Roman"/>
          <w:szCs w:val="24"/>
        </w:rPr>
        <w:t>δόσεις -</w:t>
      </w:r>
      <w:r w:rsidRPr="0056635F">
        <w:rPr>
          <w:rFonts w:eastAsia="Times New Roman"/>
          <w:szCs w:val="24"/>
        </w:rPr>
        <w:t>τίποτα από αυτά</w:t>
      </w:r>
      <w:r>
        <w:rPr>
          <w:rFonts w:eastAsia="Times New Roman"/>
          <w:szCs w:val="24"/>
        </w:rPr>
        <w:t>-</w:t>
      </w:r>
      <w:r w:rsidRPr="0056635F">
        <w:rPr>
          <w:rFonts w:eastAsia="Times New Roman"/>
          <w:szCs w:val="24"/>
        </w:rPr>
        <w:t xml:space="preserve"> και με δηλώσεις των υπαλλήλων ότι υπάρχει πλαστογράφηση και του αιτήματος προς </w:t>
      </w:r>
      <w:r>
        <w:rPr>
          <w:rFonts w:eastAsia="Times New Roman"/>
          <w:szCs w:val="24"/>
        </w:rPr>
        <w:t>δάνειο</w:t>
      </w:r>
      <w:r w:rsidRPr="0056635F">
        <w:rPr>
          <w:rFonts w:eastAsia="Times New Roman"/>
          <w:szCs w:val="24"/>
        </w:rPr>
        <w:t xml:space="preserve"> και του αιτήματος του να μην επιστρέψει το δάνειο</w:t>
      </w:r>
      <w:r>
        <w:rPr>
          <w:rFonts w:eastAsia="Times New Roman"/>
          <w:szCs w:val="24"/>
        </w:rPr>
        <w:t>. Ό</w:t>
      </w:r>
      <w:r w:rsidRPr="0056635F">
        <w:rPr>
          <w:rFonts w:eastAsia="Times New Roman"/>
          <w:szCs w:val="24"/>
        </w:rPr>
        <w:t xml:space="preserve">λο αυτό το </w:t>
      </w:r>
      <w:proofErr w:type="spellStart"/>
      <w:r w:rsidRPr="0056635F">
        <w:rPr>
          <w:rFonts w:eastAsia="Times New Roman"/>
          <w:szCs w:val="24"/>
        </w:rPr>
        <w:t>πακετάκι</w:t>
      </w:r>
      <w:proofErr w:type="spellEnd"/>
      <w:r w:rsidRPr="0056635F">
        <w:rPr>
          <w:rFonts w:eastAsia="Times New Roman"/>
          <w:szCs w:val="24"/>
        </w:rPr>
        <w:t xml:space="preserve"> αφορά</w:t>
      </w:r>
      <w:r>
        <w:rPr>
          <w:rFonts w:eastAsia="Times New Roman"/>
          <w:szCs w:val="24"/>
        </w:rPr>
        <w:t>,</w:t>
      </w:r>
      <w:r w:rsidRPr="0056635F">
        <w:rPr>
          <w:rFonts w:eastAsia="Times New Roman"/>
          <w:szCs w:val="24"/>
        </w:rPr>
        <w:t xml:space="preserve"> τουλάχιστον</w:t>
      </w:r>
      <w:r>
        <w:rPr>
          <w:rFonts w:eastAsia="Times New Roman"/>
          <w:szCs w:val="24"/>
        </w:rPr>
        <w:t>,</w:t>
      </w:r>
      <w:r w:rsidRPr="0056635F">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τριάντα</w:t>
      </w:r>
      <w:r w:rsidRPr="0056635F">
        <w:rPr>
          <w:rFonts w:eastAsia="Times New Roman"/>
          <w:szCs w:val="24"/>
        </w:rPr>
        <w:t xml:space="preserve"> υπαλλήλους</w:t>
      </w:r>
      <w:r>
        <w:rPr>
          <w:rFonts w:eastAsia="Times New Roman"/>
          <w:szCs w:val="24"/>
        </w:rPr>
        <w:t>.</w:t>
      </w:r>
      <w:r w:rsidRPr="0056635F">
        <w:rPr>
          <w:rFonts w:eastAsia="Times New Roman"/>
          <w:szCs w:val="24"/>
        </w:rPr>
        <w:t xml:space="preserve"> </w:t>
      </w:r>
      <w:r>
        <w:rPr>
          <w:rFonts w:eastAsia="Times New Roman"/>
          <w:szCs w:val="24"/>
        </w:rPr>
        <w:t>Τ</w:t>
      </w:r>
      <w:r w:rsidRPr="0056635F">
        <w:rPr>
          <w:rFonts w:eastAsia="Times New Roman"/>
          <w:szCs w:val="24"/>
        </w:rPr>
        <w:t>α στοιχεία υπάρχουν</w:t>
      </w:r>
      <w:r w:rsidRPr="0056635F">
        <w:rPr>
          <w:rFonts w:eastAsia="Times New Roman"/>
          <w:szCs w:val="24"/>
        </w:rPr>
        <w:t xml:space="preserve"> όλα</w:t>
      </w:r>
      <w:r>
        <w:rPr>
          <w:rFonts w:eastAsia="Times New Roman"/>
          <w:szCs w:val="24"/>
        </w:rPr>
        <w:t>.</w:t>
      </w:r>
      <w:r w:rsidRPr="0056635F">
        <w:rPr>
          <w:rFonts w:eastAsia="Times New Roman"/>
          <w:szCs w:val="24"/>
        </w:rPr>
        <w:t xml:space="preserve"> </w:t>
      </w:r>
      <w:r>
        <w:rPr>
          <w:rFonts w:eastAsia="Times New Roman"/>
          <w:szCs w:val="24"/>
        </w:rPr>
        <w:t>Ψ</w:t>
      </w:r>
      <w:r w:rsidRPr="0056635F">
        <w:rPr>
          <w:rFonts w:eastAsia="Times New Roman"/>
          <w:szCs w:val="24"/>
        </w:rPr>
        <w:t>άχνονται αυτή</w:t>
      </w:r>
      <w:r>
        <w:rPr>
          <w:rFonts w:eastAsia="Times New Roman"/>
          <w:szCs w:val="24"/>
        </w:rPr>
        <w:t>ν</w:t>
      </w:r>
      <w:r w:rsidRPr="0056635F">
        <w:rPr>
          <w:rFonts w:eastAsia="Times New Roman"/>
          <w:szCs w:val="24"/>
        </w:rPr>
        <w:t xml:space="preserve"> τη στιγμή από τις </w:t>
      </w:r>
      <w:r>
        <w:rPr>
          <w:rFonts w:eastAsia="Times New Roman"/>
          <w:szCs w:val="24"/>
        </w:rPr>
        <w:t>εισαγγελικές</w:t>
      </w:r>
      <w:r w:rsidRPr="0056635F">
        <w:rPr>
          <w:rFonts w:eastAsia="Times New Roman"/>
          <w:szCs w:val="24"/>
        </w:rPr>
        <w:t xml:space="preserve"> αρχές και δείχνει αυτό </w:t>
      </w:r>
      <w:r>
        <w:rPr>
          <w:rFonts w:eastAsia="Times New Roman"/>
          <w:szCs w:val="24"/>
        </w:rPr>
        <w:t>που έλεγα, τι σημαίνει αλληλο</w:t>
      </w:r>
      <w:r w:rsidRPr="0056635F">
        <w:rPr>
          <w:rFonts w:eastAsia="Times New Roman"/>
          <w:szCs w:val="24"/>
        </w:rPr>
        <w:t>εξυπηρέτηση</w:t>
      </w:r>
      <w:r>
        <w:rPr>
          <w:rFonts w:eastAsia="Times New Roman"/>
          <w:szCs w:val="24"/>
        </w:rPr>
        <w:t xml:space="preserve">, </w:t>
      </w:r>
      <w:proofErr w:type="spellStart"/>
      <w:r>
        <w:rPr>
          <w:rFonts w:eastAsia="Times New Roman"/>
          <w:szCs w:val="24"/>
        </w:rPr>
        <w:t>αλληλο</w:t>
      </w:r>
      <w:r w:rsidRPr="0056635F">
        <w:rPr>
          <w:rFonts w:eastAsia="Times New Roman"/>
          <w:szCs w:val="24"/>
        </w:rPr>
        <w:t>διαπλοκή</w:t>
      </w:r>
      <w:proofErr w:type="spellEnd"/>
      <w:r w:rsidRPr="0056635F">
        <w:rPr>
          <w:rFonts w:eastAsia="Times New Roman"/>
          <w:szCs w:val="24"/>
        </w:rPr>
        <w:t xml:space="preserve"> </w:t>
      </w:r>
      <w:r>
        <w:rPr>
          <w:rFonts w:eastAsia="Times New Roman"/>
          <w:szCs w:val="24"/>
        </w:rPr>
        <w:t>κ.λπ.</w:t>
      </w:r>
      <w:r w:rsidRPr="0056635F">
        <w:rPr>
          <w:rFonts w:eastAsia="Times New Roman"/>
          <w:szCs w:val="24"/>
        </w:rPr>
        <w:t xml:space="preserve"> σε έναν ταπεινό οργανισμό</w:t>
      </w:r>
      <w:r>
        <w:rPr>
          <w:rFonts w:eastAsia="Times New Roman"/>
          <w:szCs w:val="24"/>
        </w:rPr>
        <w:t>,</w:t>
      </w:r>
      <w:r w:rsidRPr="0056635F">
        <w:rPr>
          <w:rFonts w:eastAsia="Times New Roman"/>
          <w:szCs w:val="24"/>
        </w:rPr>
        <w:t xml:space="preserve"> χωρίς πολλά ονόματα</w:t>
      </w:r>
      <w:r>
        <w:rPr>
          <w:rFonts w:eastAsia="Times New Roman"/>
          <w:szCs w:val="24"/>
        </w:rPr>
        <w:t>,</w:t>
      </w:r>
      <w:r w:rsidRPr="0056635F">
        <w:rPr>
          <w:rFonts w:eastAsia="Times New Roman"/>
          <w:szCs w:val="24"/>
        </w:rPr>
        <w:t xml:space="preserve"> που λέγεται Ταμείο Αλληλοβοήθειας </w:t>
      </w:r>
      <w:r>
        <w:rPr>
          <w:rFonts w:eastAsia="Times New Roman"/>
          <w:szCs w:val="24"/>
        </w:rPr>
        <w:t>-αθώον</w:t>
      </w:r>
      <w:r w:rsidRPr="0056635F">
        <w:rPr>
          <w:rFonts w:eastAsia="Times New Roman"/>
          <w:szCs w:val="24"/>
        </w:rPr>
        <w:t xml:space="preserve"> πράγμα</w:t>
      </w:r>
      <w:r>
        <w:rPr>
          <w:rFonts w:eastAsia="Times New Roman"/>
          <w:szCs w:val="24"/>
        </w:rPr>
        <w:t>-</w:t>
      </w:r>
      <w:r w:rsidRPr="0056635F">
        <w:rPr>
          <w:rFonts w:eastAsia="Times New Roman"/>
          <w:szCs w:val="24"/>
        </w:rPr>
        <w:t xml:space="preserve"> Υπουργείου Πολιτισμού</w:t>
      </w:r>
      <w:r>
        <w:rPr>
          <w:rFonts w:eastAsia="Times New Roman"/>
          <w:szCs w:val="24"/>
        </w:rPr>
        <w:t>.</w:t>
      </w:r>
      <w:r w:rsidRPr="0056635F">
        <w:rPr>
          <w:rFonts w:eastAsia="Times New Roman"/>
          <w:szCs w:val="24"/>
        </w:rPr>
        <w:t xml:space="preserve"> </w:t>
      </w:r>
    </w:p>
    <w:p w14:paraId="0A5C0C66" w14:textId="77777777" w:rsidR="004A3142" w:rsidRDefault="002101D6">
      <w:pPr>
        <w:tabs>
          <w:tab w:val="center" w:pos="4753"/>
          <w:tab w:val="left" w:pos="6156"/>
        </w:tabs>
        <w:spacing w:line="600" w:lineRule="auto"/>
        <w:ind w:firstLine="720"/>
        <w:jc w:val="both"/>
        <w:rPr>
          <w:rFonts w:eastAsia="Times New Roman"/>
          <w:szCs w:val="24"/>
        </w:rPr>
      </w:pPr>
      <w:r w:rsidRPr="0056635F">
        <w:rPr>
          <w:rFonts w:eastAsia="Times New Roman"/>
          <w:szCs w:val="24"/>
        </w:rPr>
        <w:lastRenderedPageBreak/>
        <w:t xml:space="preserve">Η προοπτική από </w:t>
      </w:r>
      <w:r>
        <w:rPr>
          <w:rFonts w:eastAsia="Times New Roman"/>
          <w:szCs w:val="24"/>
        </w:rPr>
        <w:t>ε</w:t>
      </w:r>
      <w:r w:rsidRPr="0056635F">
        <w:rPr>
          <w:rFonts w:eastAsia="Times New Roman"/>
          <w:szCs w:val="24"/>
        </w:rPr>
        <w:t xml:space="preserve">κεί και πέρα είναι </w:t>
      </w:r>
      <w:r>
        <w:rPr>
          <w:rFonts w:eastAsia="Times New Roman"/>
          <w:szCs w:val="24"/>
        </w:rPr>
        <w:t>ότι τ</w:t>
      </w:r>
      <w:r w:rsidRPr="0056635F">
        <w:rPr>
          <w:rFonts w:eastAsia="Times New Roman"/>
          <w:szCs w:val="24"/>
        </w:rPr>
        <w:t xml:space="preserve">ο </w:t>
      </w:r>
      <w:r>
        <w:rPr>
          <w:rFonts w:eastAsia="Times New Roman"/>
          <w:szCs w:val="24"/>
        </w:rPr>
        <w:t>τ</w:t>
      </w:r>
      <w:r w:rsidRPr="0056635F">
        <w:rPr>
          <w:rFonts w:eastAsia="Times New Roman"/>
          <w:szCs w:val="24"/>
        </w:rPr>
        <w:t xml:space="preserve">αμείο ως </w:t>
      </w:r>
      <w:r>
        <w:rPr>
          <w:rFonts w:eastAsia="Times New Roman"/>
          <w:szCs w:val="24"/>
        </w:rPr>
        <w:t>–ας πούμε-</w:t>
      </w:r>
      <w:r w:rsidRPr="0056635F">
        <w:rPr>
          <w:rFonts w:eastAsia="Times New Roman"/>
          <w:szCs w:val="24"/>
        </w:rPr>
        <w:t xml:space="preserve"> </w:t>
      </w:r>
      <w:r>
        <w:rPr>
          <w:rFonts w:eastAsia="Times New Roman"/>
          <w:szCs w:val="24"/>
        </w:rPr>
        <w:t xml:space="preserve">μορφή μένει, </w:t>
      </w:r>
      <w:r w:rsidRPr="0056635F">
        <w:rPr>
          <w:rFonts w:eastAsia="Times New Roman"/>
          <w:szCs w:val="24"/>
        </w:rPr>
        <w:t>προκειμένου να ανασυγκροτηθεί</w:t>
      </w:r>
      <w:r>
        <w:rPr>
          <w:rFonts w:eastAsia="Times New Roman"/>
          <w:szCs w:val="24"/>
        </w:rPr>
        <w:t>,</w:t>
      </w:r>
      <w:r w:rsidRPr="0056635F">
        <w:rPr>
          <w:rFonts w:eastAsia="Times New Roman"/>
          <w:szCs w:val="24"/>
        </w:rPr>
        <w:t xml:space="preserve"> υπό τον όρο ότι </w:t>
      </w:r>
      <w:r>
        <w:rPr>
          <w:rFonts w:eastAsia="Times New Roman"/>
          <w:szCs w:val="24"/>
        </w:rPr>
        <w:t>προφανώς οι</w:t>
      </w:r>
      <w:r w:rsidRPr="0056635F">
        <w:rPr>
          <w:rFonts w:eastAsia="Times New Roman"/>
          <w:szCs w:val="24"/>
        </w:rPr>
        <w:t xml:space="preserve"> υπάλληλοι θα θελήσουν να συμμετέχουν</w:t>
      </w:r>
      <w:r>
        <w:rPr>
          <w:rFonts w:eastAsia="Times New Roman"/>
          <w:szCs w:val="24"/>
        </w:rPr>
        <w:t>,</w:t>
      </w:r>
      <w:r w:rsidRPr="0056635F">
        <w:rPr>
          <w:rFonts w:eastAsia="Times New Roman"/>
          <w:szCs w:val="24"/>
        </w:rPr>
        <w:t xml:space="preserve"> να φτιάξ</w:t>
      </w:r>
      <w:r>
        <w:rPr>
          <w:rFonts w:eastAsia="Times New Roman"/>
          <w:szCs w:val="24"/>
        </w:rPr>
        <w:t>ουν</w:t>
      </w:r>
      <w:r w:rsidRPr="0056635F">
        <w:rPr>
          <w:rFonts w:eastAsia="Times New Roman"/>
          <w:szCs w:val="24"/>
        </w:rPr>
        <w:t xml:space="preserve"> γενική συνέλευση</w:t>
      </w:r>
      <w:r>
        <w:rPr>
          <w:rFonts w:eastAsia="Times New Roman"/>
          <w:szCs w:val="24"/>
        </w:rPr>
        <w:t>,</w:t>
      </w:r>
      <w:r w:rsidRPr="0056635F">
        <w:rPr>
          <w:rFonts w:eastAsia="Times New Roman"/>
          <w:szCs w:val="24"/>
        </w:rPr>
        <w:t xml:space="preserve"> να δίνουν </w:t>
      </w:r>
      <w:r>
        <w:rPr>
          <w:rFonts w:eastAsia="Times New Roman"/>
          <w:szCs w:val="24"/>
        </w:rPr>
        <w:t>μια</w:t>
      </w:r>
      <w:r w:rsidRPr="0056635F">
        <w:rPr>
          <w:rFonts w:eastAsia="Times New Roman"/>
          <w:szCs w:val="24"/>
        </w:rPr>
        <w:t xml:space="preserve"> συν</w:t>
      </w:r>
      <w:r>
        <w:rPr>
          <w:rFonts w:eastAsia="Times New Roman"/>
          <w:szCs w:val="24"/>
        </w:rPr>
        <w:t>δρομή ώστε</w:t>
      </w:r>
      <w:r>
        <w:rPr>
          <w:rFonts w:eastAsia="Times New Roman"/>
          <w:szCs w:val="24"/>
        </w:rPr>
        <w:t xml:space="preserve"> να λειτουργήσει αυτό το Τ</w:t>
      </w:r>
      <w:r w:rsidRPr="0056635F">
        <w:rPr>
          <w:rFonts w:eastAsia="Times New Roman"/>
          <w:szCs w:val="24"/>
        </w:rPr>
        <w:t>αμείο Αλληλοβοήθειας</w:t>
      </w:r>
      <w:r>
        <w:rPr>
          <w:rFonts w:eastAsia="Times New Roman"/>
          <w:szCs w:val="24"/>
        </w:rPr>
        <w:t>.</w:t>
      </w:r>
      <w:r w:rsidRPr="0056635F">
        <w:rPr>
          <w:rFonts w:eastAsia="Times New Roman"/>
          <w:szCs w:val="24"/>
        </w:rPr>
        <w:t xml:space="preserve"> </w:t>
      </w:r>
      <w:r>
        <w:rPr>
          <w:rFonts w:eastAsia="Times New Roman"/>
          <w:szCs w:val="24"/>
        </w:rPr>
        <w:t>Ε</w:t>
      </w:r>
      <w:r w:rsidRPr="0056635F">
        <w:rPr>
          <w:rFonts w:eastAsia="Times New Roman"/>
          <w:szCs w:val="24"/>
        </w:rPr>
        <w:t>νδεχομένως εκεί</w:t>
      </w:r>
      <w:r>
        <w:rPr>
          <w:rFonts w:eastAsia="Times New Roman"/>
          <w:szCs w:val="24"/>
        </w:rPr>
        <w:t>,</w:t>
      </w:r>
      <w:r w:rsidRPr="0056635F">
        <w:rPr>
          <w:rFonts w:eastAsia="Times New Roman"/>
          <w:szCs w:val="24"/>
        </w:rPr>
        <w:t xml:space="preserve"> αν λειτουργήσει έτσι και υπάρχουν συγκεκριμένες ανάγκες</w:t>
      </w:r>
      <w:r>
        <w:rPr>
          <w:rFonts w:eastAsia="Times New Roman"/>
          <w:szCs w:val="24"/>
        </w:rPr>
        <w:t>,</w:t>
      </w:r>
      <w:r w:rsidRPr="0056635F">
        <w:rPr>
          <w:rFonts w:eastAsia="Times New Roman"/>
          <w:szCs w:val="24"/>
        </w:rPr>
        <w:t xml:space="preserve"> κοστολογημένες και διαφανείς</w:t>
      </w:r>
      <w:r>
        <w:rPr>
          <w:rFonts w:eastAsia="Times New Roman"/>
          <w:szCs w:val="24"/>
        </w:rPr>
        <w:t>,</w:t>
      </w:r>
      <w:r w:rsidRPr="0056635F">
        <w:rPr>
          <w:rFonts w:eastAsia="Times New Roman"/>
          <w:szCs w:val="24"/>
        </w:rPr>
        <w:t xml:space="preserve"> μπορεί ενδεχομένως να βοηθήσει το Υπουργείο</w:t>
      </w:r>
      <w:r>
        <w:rPr>
          <w:rFonts w:eastAsia="Times New Roman"/>
          <w:szCs w:val="24"/>
        </w:rPr>
        <w:t>,</w:t>
      </w:r>
      <w:r w:rsidRPr="0056635F">
        <w:rPr>
          <w:rFonts w:eastAsia="Times New Roman"/>
          <w:szCs w:val="24"/>
        </w:rPr>
        <w:t xml:space="preserve"> </w:t>
      </w:r>
      <w:r>
        <w:rPr>
          <w:rFonts w:eastAsia="Times New Roman"/>
          <w:szCs w:val="24"/>
        </w:rPr>
        <w:t>α</w:t>
      </w:r>
      <w:r w:rsidRPr="0056635F">
        <w:rPr>
          <w:rFonts w:eastAsia="Times New Roman"/>
          <w:szCs w:val="24"/>
        </w:rPr>
        <w:t>λλιώς αυτό δεν θα έχει κανένα</w:t>
      </w:r>
      <w:r>
        <w:rPr>
          <w:rFonts w:eastAsia="Times New Roman"/>
          <w:szCs w:val="24"/>
        </w:rPr>
        <w:t>ν</w:t>
      </w:r>
      <w:r w:rsidRPr="0056635F">
        <w:rPr>
          <w:rFonts w:eastAsia="Times New Roman"/>
          <w:szCs w:val="24"/>
        </w:rPr>
        <w:t xml:space="preserve"> λόγο ύπαρξης</w:t>
      </w:r>
      <w:r>
        <w:rPr>
          <w:rFonts w:eastAsia="Times New Roman"/>
          <w:szCs w:val="24"/>
        </w:rPr>
        <w:t>.</w:t>
      </w:r>
      <w:r w:rsidRPr="0056635F">
        <w:rPr>
          <w:rFonts w:eastAsia="Times New Roman"/>
          <w:szCs w:val="24"/>
        </w:rPr>
        <w:t xml:space="preserve"> </w:t>
      </w:r>
      <w:r>
        <w:rPr>
          <w:rFonts w:eastAsia="Times New Roman"/>
          <w:szCs w:val="24"/>
        </w:rPr>
        <w:t>Κ</w:t>
      </w:r>
      <w:r w:rsidRPr="0056635F">
        <w:rPr>
          <w:rFonts w:eastAsia="Times New Roman"/>
          <w:szCs w:val="24"/>
        </w:rPr>
        <w:t>ρατιέται πρ</w:t>
      </w:r>
      <w:r w:rsidRPr="0056635F">
        <w:rPr>
          <w:rFonts w:eastAsia="Times New Roman"/>
          <w:szCs w:val="24"/>
        </w:rPr>
        <w:t>ος στιγμήν για όλη αυτή</w:t>
      </w:r>
      <w:r>
        <w:rPr>
          <w:rFonts w:eastAsia="Times New Roman"/>
          <w:szCs w:val="24"/>
        </w:rPr>
        <w:t>ν</w:t>
      </w:r>
      <w:r w:rsidRPr="0056635F">
        <w:rPr>
          <w:rFonts w:eastAsia="Times New Roman"/>
          <w:szCs w:val="24"/>
        </w:rPr>
        <w:t xml:space="preserve"> τη μεταβατική περίοδο</w:t>
      </w:r>
      <w:r>
        <w:rPr>
          <w:rFonts w:eastAsia="Times New Roman"/>
          <w:szCs w:val="24"/>
        </w:rPr>
        <w:t>,</w:t>
      </w:r>
      <w:r w:rsidRPr="0056635F">
        <w:rPr>
          <w:rFonts w:eastAsia="Times New Roman"/>
          <w:szCs w:val="24"/>
        </w:rPr>
        <w:t xml:space="preserve"> προκειμένου να λυθεί και αυτό το πρόβλημα</w:t>
      </w:r>
      <w:r>
        <w:rPr>
          <w:rFonts w:eastAsia="Times New Roman"/>
          <w:szCs w:val="24"/>
        </w:rPr>
        <w:t>.</w:t>
      </w:r>
    </w:p>
    <w:p w14:paraId="0A5C0C67"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Τ</w:t>
      </w:r>
      <w:r w:rsidRPr="0056635F">
        <w:rPr>
          <w:rFonts w:eastAsia="Times New Roman"/>
          <w:szCs w:val="24"/>
        </w:rPr>
        <w:t>ελειώνω λέγοντας ότι αυτό δεν είναι ενδεικτικό μόνο το πώς λειτουργεί ένα ταμείο σε ένα Υπουργείο</w:t>
      </w:r>
      <w:r>
        <w:rPr>
          <w:rFonts w:eastAsia="Times New Roman"/>
          <w:szCs w:val="24"/>
        </w:rPr>
        <w:t>.</w:t>
      </w:r>
      <w:r w:rsidRPr="0056635F">
        <w:rPr>
          <w:rFonts w:eastAsia="Times New Roman"/>
          <w:szCs w:val="24"/>
        </w:rPr>
        <w:t xml:space="preserve"> Κατά την κρίση μας είναι γενικευμένο</w:t>
      </w:r>
      <w:r>
        <w:rPr>
          <w:rFonts w:eastAsia="Times New Roman"/>
          <w:szCs w:val="24"/>
        </w:rPr>
        <w:t>,</w:t>
      </w:r>
      <w:r w:rsidRPr="0056635F">
        <w:rPr>
          <w:rFonts w:eastAsia="Times New Roman"/>
          <w:szCs w:val="24"/>
        </w:rPr>
        <w:t xml:space="preserve"> σε όλη τη γενική κυβέρνηση </w:t>
      </w:r>
      <w:r>
        <w:rPr>
          <w:rFonts w:eastAsia="Times New Roman"/>
          <w:szCs w:val="24"/>
        </w:rPr>
        <w:t>-</w:t>
      </w:r>
      <w:r w:rsidRPr="0056635F">
        <w:rPr>
          <w:rFonts w:eastAsia="Times New Roman"/>
          <w:szCs w:val="24"/>
        </w:rPr>
        <w:t>αν θέλετε</w:t>
      </w:r>
      <w:r>
        <w:rPr>
          <w:rFonts w:eastAsia="Times New Roman"/>
          <w:szCs w:val="24"/>
        </w:rPr>
        <w:t>-,</w:t>
      </w:r>
      <w:r w:rsidRPr="0056635F">
        <w:rPr>
          <w:rFonts w:eastAsia="Times New Roman"/>
          <w:szCs w:val="24"/>
        </w:rPr>
        <w:t xml:space="preserve"> σε όλο το δημόσιο</w:t>
      </w:r>
      <w:r>
        <w:rPr>
          <w:rFonts w:eastAsia="Times New Roman"/>
          <w:szCs w:val="24"/>
        </w:rPr>
        <w:t>. Π</w:t>
      </w:r>
      <w:r w:rsidRPr="0056635F">
        <w:rPr>
          <w:rFonts w:eastAsia="Times New Roman"/>
          <w:szCs w:val="24"/>
        </w:rPr>
        <w:t>ρέπει με τέτοια μέθοδο να γίνονται τέτοιου τύπου διαδικασίες</w:t>
      </w:r>
      <w:r>
        <w:rPr>
          <w:rFonts w:eastAsia="Times New Roman"/>
          <w:szCs w:val="24"/>
        </w:rPr>
        <w:t>,</w:t>
      </w:r>
      <w:r w:rsidRPr="0056635F">
        <w:rPr>
          <w:rFonts w:eastAsia="Times New Roman"/>
          <w:szCs w:val="24"/>
        </w:rPr>
        <w:t xml:space="preserve"> ώστε κάποτε να αρχίσει </w:t>
      </w:r>
      <w:r>
        <w:rPr>
          <w:rFonts w:eastAsia="Times New Roman"/>
          <w:szCs w:val="24"/>
        </w:rPr>
        <w:t>διαφανώς</w:t>
      </w:r>
      <w:r w:rsidRPr="0056635F">
        <w:rPr>
          <w:rFonts w:eastAsia="Times New Roman"/>
          <w:szCs w:val="24"/>
        </w:rPr>
        <w:t xml:space="preserve"> να λειτουργεί το κράτος και να μην υπάρχουν όλες αυτές οι μαύρες τρύπες</w:t>
      </w:r>
      <w:r>
        <w:rPr>
          <w:rFonts w:eastAsia="Times New Roman"/>
          <w:szCs w:val="24"/>
        </w:rPr>
        <w:t>.</w:t>
      </w:r>
    </w:p>
    <w:p w14:paraId="0A5C0C68"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Ε</w:t>
      </w:r>
      <w:r w:rsidRPr="0056635F">
        <w:rPr>
          <w:rFonts w:eastAsia="Times New Roman"/>
          <w:szCs w:val="24"/>
        </w:rPr>
        <w:t>υχαριστώ πολύ</w:t>
      </w:r>
      <w:r>
        <w:rPr>
          <w:rFonts w:eastAsia="Times New Roman"/>
          <w:szCs w:val="24"/>
        </w:rPr>
        <w:t>.</w:t>
      </w:r>
    </w:p>
    <w:p w14:paraId="0A5C0C69" w14:textId="77777777" w:rsidR="004A3142" w:rsidRDefault="002101D6">
      <w:pPr>
        <w:spacing w:line="600" w:lineRule="auto"/>
        <w:ind w:firstLine="720"/>
        <w:jc w:val="both"/>
        <w:rPr>
          <w:rFonts w:eastAsia="Times New Roman" w:cs="Times New Roman"/>
          <w:szCs w:val="24"/>
        </w:rPr>
      </w:pPr>
      <w:r w:rsidRPr="00AF3B92">
        <w:rPr>
          <w:rFonts w:eastAsia="Times New Roman"/>
          <w:szCs w:val="24"/>
        </w:rPr>
        <w:lastRenderedPageBreak/>
        <w:t xml:space="preserve">(Στο σημείο αυτό ο Βουλευτής κ. </w:t>
      </w:r>
      <w:r w:rsidRPr="00607509">
        <w:rPr>
          <w:rFonts w:eastAsia="Times New Roman" w:cs="Times New Roman"/>
          <w:szCs w:val="24"/>
        </w:rPr>
        <w:t>Αριστείδης Μπαλτάς</w:t>
      </w:r>
      <w:r>
        <w:rPr>
          <w:rFonts w:eastAsia="Times New Roman" w:cs="Times New Roman"/>
          <w:szCs w:val="24"/>
        </w:rPr>
        <w:t xml:space="preserve">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w:t>
      </w:r>
      <w:r>
        <w:rPr>
          <w:rFonts w:eastAsia="Times New Roman"/>
          <w:szCs w:val="24"/>
        </w:rPr>
        <w:t>βρίσκονται</w:t>
      </w:r>
      <w:r w:rsidRPr="00AF3B92">
        <w:rPr>
          <w:rFonts w:eastAsia="Times New Roman"/>
          <w:szCs w:val="24"/>
        </w:rPr>
        <w:t xml:space="preserve">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0A5C0C6A" w14:textId="77777777" w:rsidR="004A3142" w:rsidRDefault="002101D6">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A5C0C6B" w14:textId="77777777" w:rsidR="004A3142" w:rsidRDefault="002101D6">
      <w:pPr>
        <w:tabs>
          <w:tab w:val="center" w:pos="4753"/>
          <w:tab w:val="left" w:pos="6156"/>
        </w:tabs>
        <w:spacing w:line="600" w:lineRule="auto"/>
        <w:ind w:firstLine="720"/>
        <w:jc w:val="both"/>
        <w:rPr>
          <w:rFonts w:eastAsia="Times New Roman"/>
          <w:szCs w:val="24"/>
        </w:rPr>
      </w:pPr>
      <w:r w:rsidRPr="004F5B8D">
        <w:rPr>
          <w:rFonts w:eastAsia="Times New Roman"/>
          <w:b/>
          <w:szCs w:val="24"/>
        </w:rPr>
        <w:t xml:space="preserve">ΠΡΟΕΔΡΕΥΩΝ (Δημήτριος </w:t>
      </w:r>
      <w:proofErr w:type="spellStart"/>
      <w:r w:rsidRPr="004F5B8D">
        <w:rPr>
          <w:rFonts w:eastAsia="Times New Roman"/>
          <w:b/>
          <w:szCs w:val="24"/>
        </w:rPr>
        <w:t>Κρεμαστι</w:t>
      </w:r>
      <w:r w:rsidRPr="004F5B8D">
        <w:rPr>
          <w:rFonts w:eastAsia="Times New Roman"/>
          <w:b/>
          <w:szCs w:val="24"/>
        </w:rPr>
        <w:t>νός</w:t>
      </w:r>
      <w:proofErr w:type="spellEnd"/>
      <w:r w:rsidRPr="004F5B8D">
        <w:rPr>
          <w:rFonts w:eastAsia="Times New Roman"/>
          <w:b/>
          <w:szCs w:val="24"/>
        </w:rPr>
        <w:t>):</w:t>
      </w:r>
      <w:r>
        <w:rPr>
          <w:rFonts w:eastAsia="Times New Roman"/>
          <w:szCs w:val="24"/>
        </w:rPr>
        <w:t xml:space="preserve"> Και εγώ ευχαριστώ. </w:t>
      </w:r>
    </w:p>
    <w:p w14:paraId="0A5C0C6C"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Προχωρούμε με την κ</w:t>
      </w:r>
      <w:r>
        <w:rPr>
          <w:rFonts w:eastAsia="Times New Roman"/>
          <w:szCs w:val="24"/>
        </w:rPr>
        <w:t>.</w:t>
      </w:r>
      <w:r>
        <w:rPr>
          <w:rFonts w:eastAsia="Times New Roman"/>
          <w:szCs w:val="24"/>
        </w:rPr>
        <w:t xml:space="preserve"> Κεφαλογιάννη, εισηγήτρια της </w:t>
      </w:r>
      <w:r w:rsidRPr="0056635F">
        <w:rPr>
          <w:rFonts w:eastAsia="Times New Roman"/>
          <w:szCs w:val="24"/>
        </w:rPr>
        <w:t>Νέας Δημοκρατίας</w:t>
      </w:r>
      <w:r>
        <w:rPr>
          <w:rFonts w:eastAsia="Times New Roman"/>
          <w:szCs w:val="24"/>
        </w:rPr>
        <w:t>.</w:t>
      </w:r>
      <w:r w:rsidRPr="0056635F">
        <w:rPr>
          <w:rFonts w:eastAsia="Times New Roman"/>
          <w:szCs w:val="24"/>
        </w:rPr>
        <w:t xml:space="preserve"> </w:t>
      </w:r>
    </w:p>
    <w:p w14:paraId="0A5C0C6D"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Ορίστε, έ</w:t>
      </w:r>
      <w:r>
        <w:rPr>
          <w:rFonts w:eastAsia="Times New Roman"/>
          <w:szCs w:val="24"/>
        </w:rPr>
        <w:t xml:space="preserve">χετε τον λόγο για δεκαπέντε </w:t>
      </w:r>
      <w:r w:rsidRPr="0056635F">
        <w:rPr>
          <w:rFonts w:eastAsia="Times New Roman"/>
          <w:szCs w:val="24"/>
        </w:rPr>
        <w:t>λεπτά</w:t>
      </w:r>
      <w:r>
        <w:rPr>
          <w:rFonts w:eastAsia="Times New Roman"/>
          <w:szCs w:val="24"/>
        </w:rPr>
        <w:t>.</w:t>
      </w:r>
    </w:p>
    <w:p w14:paraId="0A5C0C6E" w14:textId="77777777" w:rsidR="004A3142" w:rsidRDefault="002101D6">
      <w:pPr>
        <w:tabs>
          <w:tab w:val="center" w:pos="4753"/>
          <w:tab w:val="left" w:pos="6156"/>
        </w:tabs>
        <w:spacing w:line="600" w:lineRule="auto"/>
        <w:ind w:firstLine="720"/>
        <w:jc w:val="both"/>
        <w:rPr>
          <w:rFonts w:eastAsia="Times New Roman"/>
          <w:szCs w:val="24"/>
        </w:rPr>
      </w:pPr>
      <w:r w:rsidRPr="004F5B8D">
        <w:rPr>
          <w:rFonts w:eastAsia="Times New Roman"/>
          <w:b/>
          <w:szCs w:val="24"/>
        </w:rPr>
        <w:t>ΟΛΓΑ ΚΕΦΑΛΟΓΙΑΝΝΗ:</w:t>
      </w:r>
      <w:r w:rsidRPr="0056635F">
        <w:rPr>
          <w:rFonts w:eastAsia="Times New Roman"/>
          <w:szCs w:val="24"/>
        </w:rPr>
        <w:t xml:space="preserve"> Ευχαριστώ πολύ</w:t>
      </w:r>
      <w:r>
        <w:rPr>
          <w:rFonts w:eastAsia="Times New Roman"/>
          <w:szCs w:val="24"/>
        </w:rPr>
        <w:t>.</w:t>
      </w:r>
    </w:p>
    <w:p w14:paraId="0A5C0C6F" w14:textId="77777777" w:rsidR="004A3142" w:rsidRDefault="002101D6">
      <w:pPr>
        <w:tabs>
          <w:tab w:val="center" w:pos="4753"/>
          <w:tab w:val="left" w:pos="6156"/>
        </w:tabs>
        <w:spacing w:line="600" w:lineRule="auto"/>
        <w:ind w:firstLine="720"/>
        <w:jc w:val="both"/>
        <w:rPr>
          <w:rFonts w:eastAsia="Times New Roman"/>
          <w:szCs w:val="24"/>
        </w:rPr>
      </w:pPr>
      <w:r w:rsidRPr="004F5B8D">
        <w:rPr>
          <w:rFonts w:eastAsia="Times New Roman"/>
          <w:szCs w:val="24"/>
        </w:rPr>
        <w:t>Κυρίες και κύριοι συνάδελφοι,</w:t>
      </w:r>
      <w:r>
        <w:rPr>
          <w:rFonts w:eastAsia="Times New Roman"/>
          <w:szCs w:val="24"/>
        </w:rPr>
        <w:t xml:space="preserve"> ένα </w:t>
      </w:r>
      <w:r w:rsidRPr="0056635F">
        <w:rPr>
          <w:rFonts w:eastAsia="Times New Roman"/>
          <w:szCs w:val="24"/>
        </w:rPr>
        <w:t xml:space="preserve">βήμα πριν από την ολοκλήρωση της θητείας της </w:t>
      </w:r>
      <w:r w:rsidRPr="0056635F">
        <w:rPr>
          <w:rFonts w:eastAsia="Times New Roman"/>
          <w:szCs w:val="24"/>
        </w:rPr>
        <w:t>Κυβέρνησης</w:t>
      </w:r>
      <w:r>
        <w:rPr>
          <w:rFonts w:eastAsia="Times New Roman"/>
          <w:szCs w:val="24"/>
        </w:rPr>
        <w:t>,</w:t>
      </w:r>
      <w:r w:rsidRPr="0056635F">
        <w:rPr>
          <w:rFonts w:eastAsia="Times New Roman"/>
          <w:szCs w:val="24"/>
        </w:rPr>
        <w:t xml:space="preserve"> η ηγεσία του Υπουργείου Πολιτισμού και Αθλητισμού εισάγει προς ψήφιση το παρόν νομοσχέδιο</w:t>
      </w:r>
      <w:r>
        <w:rPr>
          <w:rFonts w:eastAsia="Times New Roman"/>
          <w:szCs w:val="24"/>
        </w:rPr>
        <w:t>,</w:t>
      </w:r>
      <w:r w:rsidRPr="0056635F">
        <w:rPr>
          <w:rFonts w:eastAsia="Times New Roman"/>
          <w:szCs w:val="24"/>
        </w:rPr>
        <w:t xml:space="preserve"> που </w:t>
      </w:r>
      <w:r>
        <w:rPr>
          <w:rFonts w:eastAsia="Times New Roman"/>
          <w:szCs w:val="24"/>
        </w:rPr>
        <w:t>αποτελεί μια</w:t>
      </w:r>
      <w:r w:rsidRPr="0056635F">
        <w:rPr>
          <w:rFonts w:eastAsia="Times New Roman"/>
          <w:szCs w:val="24"/>
        </w:rPr>
        <w:t xml:space="preserve"> πρόχειρη συρραφή νομοθετικών διατάξεων</w:t>
      </w:r>
      <w:r>
        <w:rPr>
          <w:rFonts w:eastAsia="Times New Roman"/>
          <w:szCs w:val="24"/>
        </w:rPr>
        <w:t>,</w:t>
      </w:r>
      <w:r w:rsidRPr="0056635F">
        <w:rPr>
          <w:rFonts w:eastAsia="Times New Roman"/>
          <w:szCs w:val="24"/>
        </w:rPr>
        <w:t xml:space="preserve"> πολλές από τις οποίες έχουν ανασυρθεί από το παρελθόν</w:t>
      </w:r>
      <w:r>
        <w:rPr>
          <w:rFonts w:eastAsia="Times New Roman"/>
          <w:szCs w:val="24"/>
        </w:rPr>
        <w:t>,</w:t>
      </w:r>
      <w:r w:rsidRPr="0056635F">
        <w:rPr>
          <w:rFonts w:eastAsia="Times New Roman"/>
          <w:szCs w:val="24"/>
        </w:rPr>
        <w:t xml:space="preserve"> αλλά παράλληλα έχουν αλλοιωθεί ως προς το</w:t>
      </w:r>
      <w:r w:rsidRPr="0056635F">
        <w:rPr>
          <w:rFonts w:eastAsia="Times New Roman"/>
          <w:szCs w:val="24"/>
        </w:rPr>
        <w:t xml:space="preserve">ν σκοπό </w:t>
      </w:r>
      <w:r>
        <w:rPr>
          <w:rFonts w:eastAsia="Times New Roman"/>
          <w:szCs w:val="24"/>
        </w:rPr>
        <w:t>τους.</w:t>
      </w:r>
    </w:p>
    <w:p w14:paraId="0A5C0C70"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56635F">
        <w:rPr>
          <w:rFonts w:eastAsia="Times New Roman"/>
          <w:szCs w:val="24"/>
        </w:rPr>
        <w:t>ε όλη τη διάρκεια της νομοθετικής διαδικασίας που προηγήθηκε</w:t>
      </w:r>
      <w:r>
        <w:rPr>
          <w:rFonts w:eastAsia="Times New Roman"/>
          <w:szCs w:val="24"/>
        </w:rPr>
        <w:t>,</w:t>
      </w:r>
      <w:r w:rsidRPr="0056635F">
        <w:rPr>
          <w:rFonts w:eastAsia="Times New Roman"/>
          <w:szCs w:val="24"/>
        </w:rPr>
        <w:t xml:space="preserve"> ο Υφυπουργός</w:t>
      </w:r>
      <w:r>
        <w:rPr>
          <w:rFonts w:eastAsia="Times New Roman"/>
          <w:szCs w:val="24"/>
        </w:rPr>
        <w:t>,</w:t>
      </w:r>
      <w:r w:rsidRPr="0056635F">
        <w:rPr>
          <w:rFonts w:eastAsia="Times New Roman"/>
          <w:szCs w:val="24"/>
        </w:rPr>
        <w:t xml:space="preserve"> κ</w:t>
      </w:r>
      <w:r>
        <w:rPr>
          <w:rFonts w:eastAsia="Times New Roman"/>
          <w:szCs w:val="24"/>
        </w:rPr>
        <w:t>.</w:t>
      </w:r>
      <w:r w:rsidRPr="0056635F">
        <w:rPr>
          <w:rFonts w:eastAsia="Times New Roman"/>
          <w:szCs w:val="24"/>
        </w:rPr>
        <w:t xml:space="preserve"> Στρατής</w:t>
      </w:r>
      <w:r>
        <w:rPr>
          <w:rFonts w:eastAsia="Times New Roman"/>
          <w:szCs w:val="24"/>
        </w:rPr>
        <w:t>,</w:t>
      </w:r>
      <w:r w:rsidRPr="0056635F">
        <w:rPr>
          <w:rFonts w:eastAsia="Times New Roman"/>
          <w:szCs w:val="24"/>
        </w:rPr>
        <w:t xml:space="preserve"> </w:t>
      </w:r>
      <w:r>
        <w:rPr>
          <w:rFonts w:eastAsia="Times New Roman"/>
          <w:szCs w:val="24"/>
        </w:rPr>
        <w:t>π</w:t>
      </w:r>
      <w:r w:rsidRPr="0056635F">
        <w:rPr>
          <w:rFonts w:eastAsia="Times New Roman"/>
          <w:szCs w:val="24"/>
        </w:rPr>
        <w:t xml:space="preserve">ροσπάθησε </w:t>
      </w:r>
      <w:r>
        <w:rPr>
          <w:rFonts w:eastAsia="Times New Roman"/>
          <w:szCs w:val="24"/>
        </w:rPr>
        <w:t>-</w:t>
      </w:r>
      <w:r w:rsidRPr="0056635F">
        <w:rPr>
          <w:rFonts w:eastAsia="Times New Roman"/>
          <w:szCs w:val="24"/>
        </w:rPr>
        <w:t>χωρίς επιτυχία</w:t>
      </w:r>
      <w:r>
        <w:rPr>
          <w:rFonts w:eastAsia="Times New Roman"/>
          <w:szCs w:val="24"/>
        </w:rPr>
        <w:t>-</w:t>
      </w:r>
      <w:r w:rsidRPr="0056635F">
        <w:rPr>
          <w:rFonts w:eastAsia="Times New Roman"/>
          <w:szCs w:val="24"/>
        </w:rPr>
        <w:t xml:space="preserve"> να μας πείσει ότι πρόκειται για ένα συμπαγές σχέδιο νόμου που επιλύει χρόνιες παθογένειες του Υπουργείου Πολιτισμού</w:t>
      </w:r>
      <w:r>
        <w:rPr>
          <w:rFonts w:eastAsia="Times New Roman"/>
          <w:szCs w:val="24"/>
        </w:rPr>
        <w:t xml:space="preserve">. Αυτά </w:t>
      </w:r>
      <w:r>
        <w:rPr>
          <w:rFonts w:eastAsia="Times New Roman"/>
          <w:szCs w:val="24"/>
        </w:rPr>
        <w:t>είναι</w:t>
      </w:r>
      <w:r w:rsidRPr="0056635F">
        <w:rPr>
          <w:rFonts w:eastAsia="Times New Roman"/>
          <w:szCs w:val="24"/>
        </w:rPr>
        <w:t xml:space="preserve"> δικά του λόγια</w:t>
      </w:r>
      <w:r>
        <w:rPr>
          <w:rFonts w:eastAsia="Times New Roman"/>
          <w:szCs w:val="24"/>
        </w:rPr>
        <w:t>. Ε</w:t>
      </w:r>
      <w:r w:rsidRPr="0056635F">
        <w:rPr>
          <w:rFonts w:eastAsia="Times New Roman"/>
          <w:szCs w:val="24"/>
        </w:rPr>
        <w:t>μείς</w:t>
      </w:r>
      <w:r>
        <w:rPr>
          <w:rFonts w:eastAsia="Times New Roman"/>
          <w:szCs w:val="24"/>
        </w:rPr>
        <w:t>,</w:t>
      </w:r>
      <w:r w:rsidRPr="0056635F">
        <w:rPr>
          <w:rFonts w:eastAsia="Times New Roman"/>
          <w:szCs w:val="24"/>
        </w:rPr>
        <w:t xml:space="preserve"> φυσικά</w:t>
      </w:r>
      <w:r>
        <w:rPr>
          <w:rFonts w:eastAsia="Times New Roman"/>
          <w:szCs w:val="24"/>
        </w:rPr>
        <w:t>,</w:t>
      </w:r>
      <w:r w:rsidRPr="0056635F">
        <w:rPr>
          <w:rFonts w:eastAsia="Times New Roman"/>
          <w:szCs w:val="24"/>
        </w:rPr>
        <w:t xml:space="preserve"> έχουμε διαφορετική αντίληψη</w:t>
      </w:r>
      <w:r>
        <w:rPr>
          <w:rFonts w:eastAsia="Times New Roman"/>
          <w:szCs w:val="24"/>
        </w:rPr>
        <w:t>,</w:t>
      </w:r>
      <w:r w:rsidRPr="0056635F">
        <w:rPr>
          <w:rFonts w:eastAsia="Times New Roman"/>
          <w:szCs w:val="24"/>
        </w:rPr>
        <w:t xml:space="preserve"> τόσο ως προς τις προτεραιότητες των προβλημάτων του Υπουργείου</w:t>
      </w:r>
      <w:r>
        <w:rPr>
          <w:rFonts w:eastAsia="Times New Roman"/>
          <w:szCs w:val="24"/>
        </w:rPr>
        <w:t>,</w:t>
      </w:r>
      <w:r w:rsidRPr="0056635F">
        <w:rPr>
          <w:rFonts w:eastAsia="Times New Roman"/>
          <w:szCs w:val="24"/>
        </w:rPr>
        <w:t xml:space="preserve"> όσο και ως προς τους σκοπούς που εξυπηρετεί το παρόν νομοσχέδιο</w:t>
      </w:r>
      <w:r>
        <w:rPr>
          <w:rFonts w:eastAsia="Times New Roman"/>
          <w:szCs w:val="24"/>
        </w:rPr>
        <w:t>.</w:t>
      </w:r>
      <w:r w:rsidRPr="0056635F">
        <w:rPr>
          <w:rFonts w:eastAsia="Times New Roman"/>
          <w:szCs w:val="24"/>
        </w:rPr>
        <w:t xml:space="preserve"> </w:t>
      </w:r>
      <w:r>
        <w:rPr>
          <w:rFonts w:eastAsia="Times New Roman"/>
          <w:szCs w:val="24"/>
        </w:rPr>
        <w:t>Π</w:t>
      </w:r>
      <w:r w:rsidRPr="0056635F">
        <w:rPr>
          <w:rFonts w:eastAsia="Times New Roman"/>
          <w:szCs w:val="24"/>
        </w:rPr>
        <w:t xml:space="preserve">ρόκειται για ένα </w:t>
      </w:r>
      <w:r>
        <w:rPr>
          <w:rFonts w:eastAsia="Times New Roman"/>
          <w:szCs w:val="24"/>
        </w:rPr>
        <w:t>ακόμα</w:t>
      </w:r>
      <w:r w:rsidRPr="0056635F">
        <w:rPr>
          <w:rFonts w:eastAsia="Times New Roman"/>
          <w:szCs w:val="24"/>
        </w:rPr>
        <w:t xml:space="preserve"> νομοθέτημα κατώτερο των περιστάσεων π</w:t>
      </w:r>
      <w:r w:rsidRPr="0056635F">
        <w:rPr>
          <w:rFonts w:eastAsia="Times New Roman"/>
          <w:szCs w:val="24"/>
        </w:rPr>
        <w:t>ου αφήνει σκοπίμως ανοιχτά όλα τα κρίσιμα θέματα του πολιτισμού</w:t>
      </w:r>
      <w:r>
        <w:rPr>
          <w:rFonts w:eastAsia="Times New Roman"/>
          <w:szCs w:val="24"/>
        </w:rPr>
        <w:t>.</w:t>
      </w:r>
    </w:p>
    <w:p w14:paraId="0A5C0C71" w14:textId="77777777" w:rsidR="004A3142" w:rsidRDefault="002101D6">
      <w:pPr>
        <w:tabs>
          <w:tab w:val="center" w:pos="4753"/>
          <w:tab w:val="left" w:pos="6156"/>
        </w:tabs>
        <w:spacing w:line="600" w:lineRule="auto"/>
        <w:ind w:firstLine="720"/>
        <w:jc w:val="both"/>
        <w:rPr>
          <w:rFonts w:eastAsia="Times New Roman"/>
          <w:szCs w:val="24"/>
        </w:rPr>
      </w:pPr>
      <w:r w:rsidRPr="00AA6319">
        <w:rPr>
          <w:rFonts w:eastAsia="Times New Roman"/>
          <w:szCs w:val="24"/>
        </w:rPr>
        <w:t>Κυρίες και κύριοι συνάδελφοι,</w:t>
      </w:r>
      <w:r>
        <w:rPr>
          <w:rFonts w:eastAsia="Times New Roman"/>
          <w:szCs w:val="24"/>
        </w:rPr>
        <w:t xml:space="preserve"> </w:t>
      </w:r>
      <w:r w:rsidRPr="0056635F">
        <w:rPr>
          <w:rFonts w:eastAsia="Times New Roman"/>
          <w:szCs w:val="24"/>
        </w:rPr>
        <w:t>χρειάστηκε τέσσερα ολόκληρα χρόνια η Κυβέρνηση για να ενεργοποιήσει διάταξη του οργανογράμματος του Υπουργείου Πολιτισμού και Αθλητισμού από το 2014</w:t>
      </w:r>
      <w:r>
        <w:rPr>
          <w:rFonts w:eastAsia="Times New Roman"/>
          <w:szCs w:val="24"/>
        </w:rPr>
        <w:t>,</w:t>
      </w:r>
      <w:r w:rsidRPr="0056635F">
        <w:rPr>
          <w:rFonts w:eastAsia="Times New Roman"/>
          <w:szCs w:val="24"/>
        </w:rPr>
        <w:t xml:space="preserve"> η οποία κα</w:t>
      </w:r>
      <w:r>
        <w:rPr>
          <w:rFonts w:eastAsia="Times New Roman"/>
          <w:szCs w:val="24"/>
        </w:rPr>
        <w:t>ι</w:t>
      </w:r>
      <w:r>
        <w:rPr>
          <w:rFonts w:eastAsia="Times New Roman"/>
          <w:szCs w:val="24"/>
        </w:rPr>
        <w:t xml:space="preserve"> προέβλεπε συγκρότηση παιδικού σταθμού</w:t>
      </w:r>
      <w:r w:rsidRPr="0056635F">
        <w:rPr>
          <w:rFonts w:eastAsia="Times New Roman"/>
          <w:szCs w:val="24"/>
        </w:rPr>
        <w:t xml:space="preserve"> σε διεύθυνση του Υπουργείου</w:t>
      </w:r>
      <w:r>
        <w:rPr>
          <w:rFonts w:eastAsia="Times New Roman"/>
          <w:szCs w:val="24"/>
        </w:rPr>
        <w:t>.</w:t>
      </w:r>
      <w:r w:rsidRPr="0056635F">
        <w:rPr>
          <w:rFonts w:eastAsia="Times New Roman"/>
          <w:szCs w:val="24"/>
        </w:rPr>
        <w:t xml:space="preserve"> </w:t>
      </w:r>
      <w:r>
        <w:rPr>
          <w:rFonts w:eastAsia="Times New Roman"/>
          <w:szCs w:val="24"/>
        </w:rPr>
        <w:t>Ε</w:t>
      </w:r>
      <w:r w:rsidRPr="0056635F">
        <w:rPr>
          <w:rFonts w:eastAsia="Times New Roman"/>
          <w:szCs w:val="24"/>
        </w:rPr>
        <w:t>ίχατε έτοιμη τη διάταξη</w:t>
      </w:r>
      <w:r>
        <w:rPr>
          <w:rFonts w:eastAsia="Times New Roman"/>
          <w:szCs w:val="24"/>
        </w:rPr>
        <w:t>,</w:t>
      </w:r>
      <w:r w:rsidRPr="0056635F">
        <w:rPr>
          <w:rFonts w:eastAsia="Times New Roman"/>
          <w:szCs w:val="24"/>
        </w:rPr>
        <w:t xml:space="preserve"> έτοιμη τη λύση</w:t>
      </w:r>
      <w:r>
        <w:rPr>
          <w:rFonts w:eastAsia="Times New Roman"/>
          <w:szCs w:val="24"/>
        </w:rPr>
        <w:t>.</w:t>
      </w:r>
      <w:r w:rsidRPr="0056635F">
        <w:rPr>
          <w:rFonts w:eastAsia="Times New Roman"/>
          <w:szCs w:val="24"/>
        </w:rPr>
        <w:t xml:space="preserve"> Προφανώς δεν είχατε την πολιτική βούληση</w:t>
      </w:r>
      <w:r>
        <w:rPr>
          <w:rFonts w:eastAsia="Times New Roman"/>
          <w:szCs w:val="24"/>
        </w:rPr>
        <w:t>.</w:t>
      </w:r>
      <w:r w:rsidRPr="0056635F">
        <w:rPr>
          <w:rFonts w:eastAsia="Times New Roman"/>
          <w:szCs w:val="24"/>
        </w:rPr>
        <w:t xml:space="preserve"> </w:t>
      </w:r>
      <w:r>
        <w:rPr>
          <w:rFonts w:eastAsia="Times New Roman"/>
          <w:szCs w:val="24"/>
        </w:rPr>
        <w:t>Διότι,</w:t>
      </w:r>
      <w:r w:rsidRPr="0056635F">
        <w:rPr>
          <w:rFonts w:eastAsia="Times New Roman"/>
          <w:szCs w:val="24"/>
        </w:rPr>
        <w:t xml:space="preserve"> πολύ απλά</w:t>
      </w:r>
      <w:r>
        <w:rPr>
          <w:rFonts w:eastAsia="Times New Roman"/>
          <w:szCs w:val="24"/>
        </w:rPr>
        <w:t>,</w:t>
      </w:r>
      <w:r w:rsidRPr="0056635F">
        <w:rPr>
          <w:rFonts w:eastAsia="Times New Roman"/>
          <w:szCs w:val="24"/>
        </w:rPr>
        <w:t xml:space="preserve"> δεν σας βόλευε η τότε προβλεπόμενη διοικητική υπαγωγή του παιδικού σταθμού σε διεύθυνσ</w:t>
      </w:r>
      <w:r w:rsidRPr="0056635F">
        <w:rPr>
          <w:rFonts w:eastAsia="Times New Roman"/>
          <w:szCs w:val="24"/>
        </w:rPr>
        <w:t>η του Υπουργείου</w:t>
      </w:r>
      <w:r>
        <w:rPr>
          <w:rFonts w:eastAsia="Times New Roman"/>
          <w:szCs w:val="24"/>
        </w:rPr>
        <w:t>.</w:t>
      </w:r>
      <w:r w:rsidRPr="0056635F">
        <w:rPr>
          <w:rFonts w:eastAsia="Times New Roman"/>
          <w:szCs w:val="24"/>
        </w:rPr>
        <w:t xml:space="preserve"> Επομένως</w:t>
      </w:r>
      <w:r>
        <w:rPr>
          <w:rFonts w:eastAsia="Times New Roman"/>
          <w:szCs w:val="24"/>
        </w:rPr>
        <w:t>,</w:t>
      </w:r>
      <w:r w:rsidRPr="0056635F">
        <w:rPr>
          <w:rFonts w:eastAsia="Times New Roman"/>
          <w:szCs w:val="24"/>
        </w:rPr>
        <w:t xml:space="preserve"> για να </w:t>
      </w:r>
      <w:r>
        <w:rPr>
          <w:rFonts w:eastAsia="Times New Roman"/>
          <w:szCs w:val="24"/>
        </w:rPr>
        <w:t>είμαστε</w:t>
      </w:r>
      <w:r w:rsidRPr="0056635F">
        <w:rPr>
          <w:rFonts w:eastAsia="Times New Roman"/>
          <w:szCs w:val="24"/>
        </w:rPr>
        <w:t xml:space="preserve"> πιο ακριβείς</w:t>
      </w:r>
      <w:r>
        <w:rPr>
          <w:rFonts w:eastAsia="Times New Roman"/>
          <w:szCs w:val="24"/>
        </w:rPr>
        <w:t>,</w:t>
      </w:r>
      <w:r w:rsidRPr="0056635F">
        <w:rPr>
          <w:rFonts w:eastAsia="Times New Roman"/>
          <w:szCs w:val="24"/>
        </w:rPr>
        <w:t xml:space="preserve"> σας πήρε </w:t>
      </w:r>
      <w:r w:rsidRPr="0056635F">
        <w:rPr>
          <w:rFonts w:eastAsia="Times New Roman"/>
          <w:szCs w:val="24"/>
        </w:rPr>
        <w:lastRenderedPageBreak/>
        <w:t xml:space="preserve">τέσσερα χρόνια για να βρείτε το κατάλληλο διοικητικό </w:t>
      </w:r>
      <w:r>
        <w:rPr>
          <w:rFonts w:eastAsia="Times New Roman"/>
          <w:szCs w:val="24"/>
        </w:rPr>
        <w:t>π</w:t>
      </w:r>
      <w:r w:rsidRPr="0056635F">
        <w:rPr>
          <w:rFonts w:eastAsia="Times New Roman"/>
          <w:szCs w:val="24"/>
        </w:rPr>
        <w:t>λαίσιο</w:t>
      </w:r>
      <w:r>
        <w:rPr>
          <w:rFonts w:eastAsia="Times New Roman"/>
          <w:szCs w:val="24"/>
        </w:rPr>
        <w:t>,</w:t>
      </w:r>
      <w:r w:rsidRPr="0056635F">
        <w:rPr>
          <w:rFonts w:eastAsia="Times New Roman"/>
          <w:szCs w:val="24"/>
        </w:rPr>
        <w:t xml:space="preserve"> προκειμένου να μετατρέψετε τον παιδικό σταθμό σε εργαλείο του Υπουργού</w:t>
      </w:r>
      <w:r>
        <w:rPr>
          <w:rFonts w:eastAsia="Times New Roman"/>
          <w:szCs w:val="24"/>
        </w:rPr>
        <w:t>.</w:t>
      </w:r>
      <w:r w:rsidRPr="0056635F">
        <w:rPr>
          <w:rFonts w:eastAsia="Times New Roman"/>
          <w:szCs w:val="24"/>
        </w:rPr>
        <w:t xml:space="preserve"> </w:t>
      </w:r>
      <w:r>
        <w:rPr>
          <w:rFonts w:eastAsia="Times New Roman"/>
          <w:szCs w:val="24"/>
        </w:rPr>
        <w:t>Αυτός,</w:t>
      </w:r>
      <w:r w:rsidRPr="0056635F">
        <w:rPr>
          <w:rFonts w:eastAsia="Times New Roman"/>
          <w:szCs w:val="24"/>
        </w:rPr>
        <w:t xml:space="preserve"> </w:t>
      </w:r>
      <w:r>
        <w:rPr>
          <w:rFonts w:eastAsia="Times New Roman"/>
          <w:szCs w:val="24"/>
        </w:rPr>
        <w:t>ά</w:t>
      </w:r>
      <w:r w:rsidRPr="0056635F">
        <w:rPr>
          <w:rFonts w:eastAsia="Times New Roman"/>
          <w:szCs w:val="24"/>
        </w:rPr>
        <w:t>λλωστε</w:t>
      </w:r>
      <w:r>
        <w:rPr>
          <w:rFonts w:eastAsia="Times New Roman"/>
          <w:szCs w:val="24"/>
        </w:rPr>
        <w:t>,</w:t>
      </w:r>
      <w:r w:rsidRPr="0056635F">
        <w:rPr>
          <w:rFonts w:eastAsia="Times New Roman"/>
          <w:szCs w:val="24"/>
        </w:rPr>
        <w:t xml:space="preserve"> είναι και ο πραγματικός λόγος που επιλέξ</w:t>
      </w:r>
      <w:r w:rsidRPr="0056635F">
        <w:rPr>
          <w:rFonts w:eastAsia="Times New Roman"/>
          <w:szCs w:val="24"/>
        </w:rPr>
        <w:t xml:space="preserve">ατε να τον </w:t>
      </w:r>
      <w:r>
        <w:rPr>
          <w:rFonts w:eastAsia="Times New Roman"/>
          <w:szCs w:val="24"/>
        </w:rPr>
        <w:t>συγκροτήσετε</w:t>
      </w:r>
      <w:r w:rsidRPr="0056635F">
        <w:rPr>
          <w:rFonts w:eastAsia="Times New Roman"/>
          <w:szCs w:val="24"/>
        </w:rPr>
        <w:t xml:space="preserve"> διοικητικά ως αυτοτελές τμήμα του Υπουργείου</w:t>
      </w:r>
      <w:r>
        <w:rPr>
          <w:rFonts w:eastAsia="Times New Roman"/>
          <w:szCs w:val="24"/>
        </w:rPr>
        <w:t>.</w:t>
      </w:r>
      <w:r w:rsidRPr="0056635F">
        <w:rPr>
          <w:rFonts w:eastAsia="Times New Roman"/>
          <w:szCs w:val="24"/>
        </w:rPr>
        <w:t xml:space="preserve"> </w:t>
      </w:r>
      <w:r>
        <w:rPr>
          <w:rFonts w:eastAsia="Times New Roman"/>
          <w:szCs w:val="24"/>
        </w:rPr>
        <w:t>Π</w:t>
      </w:r>
      <w:r w:rsidRPr="0056635F">
        <w:rPr>
          <w:rFonts w:eastAsia="Times New Roman"/>
          <w:szCs w:val="24"/>
        </w:rPr>
        <w:t>ρόκειται για την απόλυτη αναδίπλωση</w:t>
      </w:r>
      <w:r>
        <w:rPr>
          <w:rFonts w:eastAsia="Times New Roman"/>
          <w:szCs w:val="24"/>
        </w:rPr>
        <w:t>,</w:t>
      </w:r>
      <w:r w:rsidRPr="0056635F">
        <w:rPr>
          <w:rFonts w:eastAsia="Times New Roman"/>
          <w:szCs w:val="24"/>
        </w:rPr>
        <w:t xml:space="preserve"> καθώς το 2017</w:t>
      </w:r>
      <w:r>
        <w:rPr>
          <w:rFonts w:eastAsia="Times New Roman"/>
          <w:szCs w:val="24"/>
        </w:rPr>
        <w:t xml:space="preserve"> κορυφαία κυβερνητικά στελέχη</w:t>
      </w:r>
      <w:r w:rsidRPr="0056635F">
        <w:rPr>
          <w:rFonts w:eastAsia="Times New Roman"/>
          <w:szCs w:val="24"/>
        </w:rPr>
        <w:t xml:space="preserve"> μιλούσαν για κατάργηση του Ταμείο</w:t>
      </w:r>
      <w:r>
        <w:rPr>
          <w:rFonts w:eastAsia="Times New Roman"/>
          <w:szCs w:val="24"/>
        </w:rPr>
        <w:t>υ</w:t>
      </w:r>
      <w:r w:rsidRPr="0056635F">
        <w:rPr>
          <w:rFonts w:eastAsia="Times New Roman"/>
          <w:szCs w:val="24"/>
        </w:rPr>
        <w:t xml:space="preserve"> Αλληλοβοήθειας μετά τον διαχειριστικό έλεγχο που πραγματοποιήθηκε</w:t>
      </w:r>
      <w:r>
        <w:rPr>
          <w:rFonts w:eastAsia="Times New Roman"/>
          <w:szCs w:val="24"/>
        </w:rPr>
        <w:t>.</w:t>
      </w:r>
      <w:r w:rsidRPr="0056635F">
        <w:rPr>
          <w:rFonts w:eastAsia="Times New Roman"/>
          <w:szCs w:val="24"/>
        </w:rPr>
        <w:t xml:space="preserve"> </w:t>
      </w:r>
      <w:r>
        <w:rPr>
          <w:rFonts w:eastAsia="Times New Roman"/>
          <w:szCs w:val="24"/>
        </w:rPr>
        <w:t>Κ</w:t>
      </w:r>
      <w:r w:rsidRPr="0056635F">
        <w:rPr>
          <w:rFonts w:eastAsia="Times New Roman"/>
          <w:szCs w:val="24"/>
        </w:rPr>
        <w:t>αι</w:t>
      </w:r>
      <w:r w:rsidRPr="0056635F">
        <w:rPr>
          <w:rFonts w:eastAsia="Times New Roman"/>
          <w:szCs w:val="24"/>
        </w:rPr>
        <w:t xml:space="preserve"> έρχεστε σήμερα να διατυμπανίζε</w:t>
      </w:r>
      <w:r>
        <w:rPr>
          <w:rFonts w:eastAsia="Times New Roman"/>
          <w:szCs w:val="24"/>
        </w:rPr>
        <w:t>τε</w:t>
      </w:r>
      <w:r w:rsidRPr="0056635F">
        <w:rPr>
          <w:rFonts w:eastAsia="Times New Roman"/>
          <w:szCs w:val="24"/>
        </w:rPr>
        <w:t xml:space="preserve"> τα περί εξυγίανσης του </w:t>
      </w:r>
      <w:r>
        <w:rPr>
          <w:rFonts w:eastAsia="Times New Roman"/>
          <w:szCs w:val="24"/>
        </w:rPr>
        <w:t>τ</w:t>
      </w:r>
      <w:r w:rsidRPr="0056635F">
        <w:rPr>
          <w:rFonts w:eastAsia="Times New Roman"/>
          <w:szCs w:val="24"/>
        </w:rPr>
        <w:t>αμείου</w:t>
      </w:r>
      <w:r>
        <w:rPr>
          <w:rFonts w:eastAsia="Times New Roman"/>
          <w:szCs w:val="24"/>
        </w:rPr>
        <w:t>.</w:t>
      </w:r>
      <w:r w:rsidRPr="0056635F">
        <w:rPr>
          <w:rFonts w:eastAsia="Times New Roman"/>
          <w:szCs w:val="24"/>
        </w:rPr>
        <w:t xml:space="preserve"> </w:t>
      </w:r>
      <w:r>
        <w:rPr>
          <w:rFonts w:eastAsia="Times New Roman"/>
          <w:szCs w:val="24"/>
        </w:rPr>
        <w:t>Η</w:t>
      </w:r>
      <w:r w:rsidRPr="0056635F">
        <w:rPr>
          <w:rFonts w:eastAsia="Times New Roman"/>
          <w:szCs w:val="24"/>
        </w:rPr>
        <w:t xml:space="preserve"> πραγματικότητα είναι ότι όχι μόνο δεν το καταργείτε</w:t>
      </w:r>
      <w:r>
        <w:rPr>
          <w:rFonts w:eastAsia="Times New Roman"/>
          <w:szCs w:val="24"/>
        </w:rPr>
        <w:t>,</w:t>
      </w:r>
      <w:r w:rsidRPr="0056635F">
        <w:rPr>
          <w:rFonts w:eastAsia="Times New Roman"/>
          <w:szCs w:val="24"/>
        </w:rPr>
        <w:t xml:space="preserve"> αλλά ούτε καν το αποκόπτετ</w:t>
      </w:r>
      <w:r>
        <w:rPr>
          <w:rFonts w:eastAsia="Times New Roman"/>
          <w:szCs w:val="24"/>
        </w:rPr>
        <w:t>ε</w:t>
      </w:r>
      <w:r w:rsidRPr="0056635F">
        <w:rPr>
          <w:rFonts w:eastAsia="Times New Roman"/>
          <w:szCs w:val="24"/>
        </w:rPr>
        <w:t xml:space="preserve"> από την κρατική χρηματοδότηση</w:t>
      </w:r>
      <w:r>
        <w:rPr>
          <w:rFonts w:eastAsia="Times New Roman"/>
          <w:szCs w:val="24"/>
        </w:rPr>
        <w:t>,</w:t>
      </w:r>
      <w:r w:rsidRPr="0056635F">
        <w:rPr>
          <w:rFonts w:eastAsia="Times New Roman"/>
          <w:szCs w:val="24"/>
        </w:rPr>
        <w:t xml:space="preserve"> αφού προβλέπεται δυνατότητα επιχορήγησ</w:t>
      </w:r>
      <w:r>
        <w:rPr>
          <w:rFonts w:eastAsia="Times New Roman"/>
          <w:szCs w:val="24"/>
        </w:rPr>
        <w:t>ή</w:t>
      </w:r>
      <w:r w:rsidRPr="0056635F">
        <w:rPr>
          <w:rFonts w:eastAsia="Times New Roman"/>
          <w:szCs w:val="24"/>
        </w:rPr>
        <w:t xml:space="preserve">ς του από πιστώσεις του Υπουργείου Πολιτισμού και Αθλητισμού προερχόμενες από </w:t>
      </w:r>
      <w:r>
        <w:rPr>
          <w:rFonts w:eastAsia="Times New Roman"/>
          <w:szCs w:val="24"/>
        </w:rPr>
        <w:t>το ΤΑΠΑ. Φέρατε, δε,</w:t>
      </w:r>
      <w:r w:rsidRPr="0056635F">
        <w:rPr>
          <w:rFonts w:eastAsia="Times New Roman"/>
          <w:szCs w:val="24"/>
        </w:rPr>
        <w:t xml:space="preserve"> τις συγκεκριμένες διατάξεις επικαλούμεν</w:t>
      </w:r>
      <w:r>
        <w:rPr>
          <w:rFonts w:eastAsia="Times New Roman"/>
          <w:szCs w:val="24"/>
        </w:rPr>
        <w:t>οι</w:t>
      </w:r>
      <w:r w:rsidRPr="0056635F">
        <w:rPr>
          <w:rFonts w:eastAsia="Times New Roman"/>
          <w:szCs w:val="24"/>
        </w:rPr>
        <w:t xml:space="preserve"> ένα πόρισμα και όλοι εμείς</w:t>
      </w:r>
      <w:r>
        <w:rPr>
          <w:rFonts w:eastAsia="Times New Roman"/>
          <w:szCs w:val="24"/>
        </w:rPr>
        <w:t>,</w:t>
      </w:r>
      <w:r w:rsidRPr="0056635F">
        <w:rPr>
          <w:rFonts w:eastAsia="Times New Roman"/>
          <w:szCs w:val="24"/>
        </w:rPr>
        <w:t xml:space="preserve"> οι εκλεγμένοι εκπρόσωποι του λαού</w:t>
      </w:r>
      <w:r>
        <w:rPr>
          <w:rFonts w:eastAsia="Times New Roman"/>
          <w:szCs w:val="24"/>
        </w:rPr>
        <w:t>,</w:t>
      </w:r>
      <w:r w:rsidRPr="0056635F">
        <w:rPr>
          <w:rFonts w:eastAsia="Times New Roman"/>
          <w:szCs w:val="24"/>
        </w:rPr>
        <w:t xml:space="preserve"> κληθήκαμε να αποφασίσουμε επί της </w:t>
      </w:r>
      <w:r>
        <w:rPr>
          <w:rFonts w:eastAsia="Times New Roman"/>
          <w:szCs w:val="24"/>
        </w:rPr>
        <w:t>α</w:t>
      </w:r>
      <w:r w:rsidRPr="0056635F">
        <w:rPr>
          <w:rFonts w:eastAsia="Times New Roman"/>
          <w:szCs w:val="24"/>
        </w:rPr>
        <w:t xml:space="preserve">ρχής και επί των </w:t>
      </w:r>
      <w:r w:rsidRPr="0056635F">
        <w:rPr>
          <w:rFonts w:eastAsia="Times New Roman"/>
          <w:szCs w:val="24"/>
        </w:rPr>
        <w:t xml:space="preserve">άρθρων στην επιτροπή με βάση </w:t>
      </w:r>
      <w:r>
        <w:rPr>
          <w:rFonts w:eastAsia="Times New Roman"/>
          <w:szCs w:val="24"/>
        </w:rPr>
        <w:t>διαρροές στον Τ</w:t>
      </w:r>
      <w:r w:rsidRPr="0056635F">
        <w:rPr>
          <w:rFonts w:eastAsia="Times New Roman"/>
          <w:szCs w:val="24"/>
        </w:rPr>
        <w:t>ύπο</w:t>
      </w:r>
      <w:r>
        <w:rPr>
          <w:rFonts w:eastAsia="Times New Roman"/>
          <w:szCs w:val="24"/>
        </w:rPr>
        <w:t>,</w:t>
      </w:r>
      <w:r w:rsidRPr="0056635F">
        <w:rPr>
          <w:rFonts w:eastAsia="Times New Roman"/>
          <w:szCs w:val="24"/>
        </w:rPr>
        <w:t xml:space="preserve"> διότι δεν είχατε φροντίσει να άρετε την εμπιστευτικότητ</w:t>
      </w:r>
      <w:r>
        <w:rPr>
          <w:rFonts w:eastAsia="Times New Roman"/>
          <w:szCs w:val="24"/>
        </w:rPr>
        <w:t>ά</w:t>
      </w:r>
      <w:r w:rsidRPr="0056635F">
        <w:rPr>
          <w:rFonts w:eastAsia="Times New Roman"/>
          <w:szCs w:val="24"/>
        </w:rPr>
        <w:t xml:space="preserve"> τους ως οφείλατε</w:t>
      </w:r>
      <w:r>
        <w:rPr>
          <w:rFonts w:eastAsia="Times New Roman"/>
          <w:szCs w:val="24"/>
        </w:rPr>
        <w:t>.</w:t>
      </w:r>
      <w:r w:rsidRPr="0056635F">
        <w:rPr>
          <w:rFonts w:eastAsia="Times New Roman"/>
          <w:szCs w:val="24"/>
        </w:rPr>
        <w:t xml:space="preserve"> </w:t>
      </w:r>
      <w:r>
        <w:rPr>
          <w:rFonts w:eastAsia="Times New Roman"/>
          <w:szCs w:val="24"/>
        </w:rPr>
        <w:t>Ο</w:t>
      </w:r>
      <w:r w:rsidRPr="0056635F">
        <w:rPr>
          <w:rFonts w:eastAsia="Times New Roman"/>
          <w:szCs w:val="24"/>
        </w:rPr>
        <w:t xml:space="preserve">ι μεθοδεύσεις αυτές </w:t>
      </w:r>
      <w:r>
        <w:rPr>
          <w:rFonts w:eastAsia="Times New Roman"/>
          <w:szCs w:val="24"/>
        </w:rPr>
        <w:t>-</w:t>
      </w:r>
      <w:r w:rsidRPr="0056635F">
        <w:rPr>
          <w:rFonts w:eastAsia="Times New Roman"/>
          <w:szCs w:val="24"/>
        </w:rPr>
        <w:lastRenderedPageBreak/>
        <w:t>αν μη τι άλλο</w:t>
      </w:r>
      <w:r>
        <w:rPr>
          <w:rFonts w:eastAsia="Times New Roman"/>
          <w:szCs w:val="24"/>
        </w:rPr>
        <w:t>-</w:t>
      </w:r>
      <w:r w:rsidRPr="0056635F">
        <w:rPr>
          <w:rFonts w:eastAsia="Times New Roman"/>
          <w:szCs w:val="24"/>
        </w:rPr>
        <w:t xml:space="preserve"> συνιστ</w:t>
      </w:r>
      <w:r>
        <w:rPr>
          <w:rFonts w:eastAsia="Times New Roman"/>
          <w:szCs w:val="24"/>
        </w:rPr>
        <w:t>ούν</w:t>
      </w:r>
      <w:r w:rsidRPr="0056635F">
        <w:rPr>
          <w:rFonts w:eastAsia="Times New Roman"/>
          <w:szCs w:val="24"/>
        </w:rPr>
        <w:t xml:space="preserve"> προσβολή προς τους κοινοβουλευτικούς θεσμούς</w:t>
      </w:r>
      <w:r>
        <w:rPr>
          <w:rFonts w:eastAsia="Times New Roman"/>
          <w:szCs w:val="24"/>
        </w:rPr>
        <w:t>.</w:t>
      </w:r>
    </w:p>
    <w:p w14:paraId="0A5C0C72" w14:textId="77777777" w:rsidR="004A3142" w:rsidRDefault="002101D6">
      <w:pPr>
        <w:tabs>
          <w:tab w:val="center" w:pos="4753"/>
          <w:tab w:val="left" w:pos="6156"/>
        </w:tabs>
        <w:spacing w:line="600" w:lineRule="auto"/>
        <w:ind w:firstLine="720"/>
        <w:jc w:val="both"/>
        <w:rPr>
          <w:rFonts w:eastAsia="Times New Roman"/>
          <w:szCs w:val="24"/>
        </w:rPr>
      </w:pPr>
      <w:r>
        <w:rPr>
          <w:rFonts w:eastAsia="Times New Roman"/>
          <w:szCs w:val="24"/>
        </w:rPr>
        <w:t>Ό</w:t>
      </w:r>
      <w:r w:rsidRPr="0056635F">
        <w:rPr>
          <w:rFonts w:eastAsia="Times New Roman"/>
          <w:szCs w:val="24"/>
        </w:rPr>
        <w:t xml:space="preserve">σον αφορά στην κατάργηση του </w:t>
      </w:r>
      <w:r>
        <w:rPr>
          <w:rFonts w:eastAsia="Times New Roman"/>
          <w:szCs w:val="24"/>
        </w:rPr>
        <w:t>Ο</w:t>
      </w:r>
      <w:r w:rsidRPr="0056635F">
        <w:rPr>
          <w:rFonts w:eastAsia="Times New Roman"/>
          <w:szCs w:val="24"/>
        </w:rPr>
        <w:t>ργανισμο</w:t>
      </w:r>
      <w:r w:rsidRPr="0056635F">
        <w:rPr>
          <w:rFonts w:eastAsia="Times New Roman"/>
          <w:szCs w:val="24"/>
        </w:rPr>
        <w:t>ύ Ανέγερσης Νέου Μουσείου Ακρόπολης</w:t>
      </w:r>
      <w:r>
        <w:rPr>
          <w:rFonts w:eastAsia="Times New Roman"/>
          <w:szCs w:val="24"/>
        </w:rPr>
        <w:t>,</w:t>
      </w:r>
      <w:r w:rsidRPr="0056635F">
        <w:rPr>
          <w:rFonts w:eastAsia="Times New Roman"/>
          <w:szCs w:val="24"/>
        </w:rPr>
        <w:t xml:space="preserve"> υπήρχε πρόβλεψη κατάργησης του </w:t>
      </w:r>
      <w:r>
        <w:rPr>
          <w:rFonts w:eastAsia="Times New Roman"/>
          <w:szCs w:val="24"/>
        </w:rPr>
        <w:t>ΟΑΝΜΑ</w:t>
      </w:r>
      <w:r w:rsidRPr="0056635F">
        <w:rPr>
          <w:rFonts w:eastAsia="Times New Roman"/>
          <w:szCs w:val="24"/>
        </w:rPr>
        <w:t xml:space="preserve"> σε νομοσχέδιο του 2014</w:t>
      </w:r>
      <w:r>
        <w:rPr>
          <w:rFonts w:eastAsia="Times New Roman"/>
          <w:szCs w:val="24"/>
        </w:rPr>
        <w:t xml:space="preserve"> -</w:t>
      </w:r>
      <w:r w:rsidRPr="0056635F">
        <w:rPr>
          <w:rFonts w:eastAsia="Times New Roman"/>
          <w:szCs w:val="24"/>
        </w:rPr>
        <w:t>είχε ετοιμαστεί τότε επί υπουργίας Κωνσταντίνου Τασούλα</w:t>
      </w:r>
      <w:r>
        <w:rPr>
          <w:rFonts w:eastAsia="Times New Roman"/>
          <w:szCs w:val="24"/>
        </w:rPr>
        <w:t xml:space="preserve">, </w:t>
      </w:r>
      <w:r w:rsidRPr="0056635F">
        <w:rPr>
          <w:rFonts w:eastAsia="Times New Roman"/>
          <w:szCs w:val="24"/>
        </w:rPr>
        <w:t>το οποίο δεν πρόλαβε να προχωρήσει</w:t>
      </w:r>
      <w:r>
        <w:rPr>
          <w:rFonts w:eastAsia="Times New Roman"/>
          <w:szCs w:val="24"/>
        </w:rPr>
        <w:t>,</w:t>
      </w:r>
      <w:r w:rsidRPr="0056635F">
        <w:rPr>
          <w:rFonts w:eastAsia="Times New Roman"/>
          <w:szCs w:val="24"/>
        </w:rPr>
        <w:t xml:space="preserve"> διότι εσείς </w:t>
      </w:r>
      <w:r>
        <w:rPr>
          <w:rFonts w:eastAsia="Times New Roman"/>
          <w:szCs w:val="24"/>
        </w:rPr>
        <w:t>ρίξατε</w:t>
      </w:r>
      <w:r w:rsidRPr="0056635F">
        <w:rPr>
          <w:rFonts w:eastAsia="Times New Roman"/>
          <w:szCs w:val="24"/>
        </w:rPr>
        <w:t xml:space="preserve"> την τότε κυβέρνηση</w:t>
      </w:r>
      <w:r>
        <w:rPr>
          <w:rFonts w:eastAsia="Times New Roman"/>
          <w:szCs w:val="24"/>
        </w:rPr>
        <w:t>-</w:t>
      </w:r>
      <w:r w:rsidRPr="0056635F">
        <w:rPr>
          <w:rFonts w:eastAsia="Times New Roman"/>
          <w:szCs w:val="24"/>
        </w:rPr>
        <w:t xml:space="preserve"> με τη διαφορά ότι εκείνη </w:t>
      </w:r>
      <w:r>
        <w:rPr>
          <w:rFonts w:eastAsia="Times New Roman"/>
          <w:szCs w:val="24"/>
        </w:rPr>
        <w:t>η</w:t>
      </w:r>
      <w:r>
        <w:rPr>
          <w:rFonts w:eastAsia="Times New Roman"/>
          <w:szCs w:val="24"/>
        </w:rPr>
        <w:t xml:space="preserve"> </w:t>
      </w:r>
      <w:r w:rsidRPr="0056635F">
        <w:rPr>
          <w:rFonts w:eastAsia="Times New Roman"/>
          <w:szCs w:val="24"/>
        </w:rPr>
        <w:t>πρόβλεψη είχε μεταβατικό χαρακτήρα</w:t>
      </w:r>
      <w:r>
        <w:rPr>
          <w:rFonts w:eastAsia="Times New Roman"/>
          <w:szCs w:val="24"/>
        </w:rPr>
        <w:t>. Τέσσερα χρόνια</w:t>
      </w:r>
      <w:r w:rsidRPr="0056635F">
        <w:rPr>
          <w:rFonts w:eastAsia="Times New Roman"/>
          <w:szCs w:val="24"/>
        </w:rPr>
        <w:t xml:space="preserve"> </w:t>
      </w:r>
      <w:r>
        <w:rPr>
          <w:rFonts w:eastAsia="Times New Roman"/>
          <w:szCs w:val="24"/>
        </w:rPr>
        <w:t>τ</w:t>
      </w:r>
      <w:r w:rsidRPr="0056635F">
        <w:rPr>
          <w:rFonts w:eastAsia="Times New Roman"/>
          <w:szCs w:val="24"/>
        </w:rPr>
        <w:t xml:space="preserve">ι </w:t>
      </w:r>
      <w:r>
        <w:rPr>
          <w:rFonts w:eastAsia="Times New Roman"/>
          <w:szCs w:val="24"/>
        </w:rPr>
        <w:t>κάνατε; Ό,</w:t>
      </w:r>
      <w:r w:rsidRPr="0056635F">
        <w:rPr>
          <w:rFonts w:eastAsia="Times New Roman"/>
          <w:szCs w:val="24"/>
        </w:rPr>
        <w:t>τι και με τα υπόλοιπα θέματα που εντάσσονται στην πολιτική του αυτόματου πιλότου</w:t>
      </w:r>
      <w:r>
        <w:rPr>
          <w:rFonts w:eastAsia="Times New Roman"/>
          <w:szCs w:val="24"/>
        </w:rPr>
        <w:t>.</w:t>
      </w:r>
    </w:p>
    <w:p w14:paraId="0A5C0C73" w14:textId="77777777" w:rsidR="004A3142" w:rsidRDefault="002101D6">
      <w:pPr>
        <w:tabs>
          <w:tab w:val="center" w:pos="4753"/>
          <w:tab w:val="left" w:pos="6156"/>
        </w:tabs>
        <w:spacing w:line="600" w:lineRule="auto"/>
        <w:ind w:firstLine="720"/>
        <w:jc w:val="both"/>
        <w:rPr>
          <w:rFonts w:eastAsia="Times New Roman"/>
          <w:szCs w:val="24"/>
        </w:rPr>
      </w:pPr>
      <w:r w:rsidRPr="0056635F">
        <w:rPr>
          <w:rFonts w:eastAsia="Times New Roman"/>
          <w:szCs w:val="24"/>
        </w:rPr>
        <w:t>Όσον αφορά στις υπόλοιπες ρυθμίσεις του νομοσχεδίου</w:t>
      </w:r>
      <w:r>
        <w:rPr>
          <w:rFonts w:eastAsia="Times New Roman"/>
          <w:szCs w:val="24"/>
        </w:rPr>
        <w:t>,</w:t>
      </w:r>
      <w:r w:rsidRPr="0056635F">
        <w:rPr>
          <w:rFonts w:eastAsia="Times New Roman"/>
          <w:szCs w:val="24"/>
        </w:rPr>
        <w:t xml:space="preserve"> πρόκειται για απόπειρα πρόχειρης </w:t>
      </w:r>
      <w:r>
        <w:rPr>
          <w:rFonts w:eastAsia="Times New Roman"/>
          <w:szCs w:val="24"/>
        </w:rPr>
        <w:t>τακτοποίησης</w:t>
      </w:r>
      <w:r w:rsidRPr="0056635F">
        <w:rPr>
          <w:rFonts w:eastAsia="Times New Roman"/>
          <w:szCs w:val="24"/>
        </w:rPr>
        <w:t xml:space="preserve"> ετερόκλητω</w:t>
      </w:r>
      <w:r w:rsidRPr="0056635F">
        <w:rPr>
          <w:rFonts w:eastAsia="Times New Roman"/>
          <w:szCs w:val="24"/>
        </w:rPr>
        <w:t>ν ζητημάτων</w:t>
      </w:r>
      <w:r>
        <w:rPr>
          <w:rFonts w:eastAsia="Times New Roman"/>
          <w:szCs w:val="24"/>
        </w:rPr>
        <w:t>.</w:t>
      </w:r>
      <w:r w:rsidRPr="0056635F">
        <w:rPr>
          <w:rFonts w:eastAsia="Times New Roman"/>
          <w:szCs w:val="24"/>
        </w:rPr>
        <w:t xml:space="preserve"> </w:t>
      </w:r>
      <w:r>
        <w:rPr>
          <w:rFonts w:eastAsia="Times New Roman"/>
          <w:szCs w:val="24"/>
        </w:rPr>
        <w:t>Η</w:t>
      </w:r>
      <w:r w:rsidRPr="0056635F">
        <w:rPr>
          <w:rFonts w:eastAsia="Times New Roman"/>
          <w:szCs w:val="24"/>
        </w:rPr>
        <w:t xml:space="preserve"> ρύθμιση </w:t>
      </w:r>
      <w:r w:rsidRPr="00A32702">
        <w:rPr>
          <w:rFonts w:eastAsia="Times New Roman"/>
          <w:szCs w:val="24"/>
        </w:rPr>
        <w:t xml:space="preserve">καταβολής επιδόματος στους αρχαιοφύλακες της νήσου Δήλου είναι </w:t>
      </w:r>
      <w:r>
        <w:rPr>
          <w:rFonts w:eastAsia="Times New Roman"/>
          <w:szCs w:val="24"/>
        </w:rPr>
        <w:t>προς τη</w:t>
      </w:r>
      <w:r w:rsidRPr="0056635F">
        <w:rPr>
          <w:rFonts w:eastAsia="Times New Roman"/>
          <w:szCs w:val="24"/>
        </w:rPr>
        <w:t xml:space="preserve"> σωστή κατεύθυνση</w:t>
      </w:r>
      <w:r>
        <w:rPr>
          <w:rFonts w:eastAsia="Times New Roman"/>
          <w:szCs w:val="24"/>
        </w:rPr>
        <w:t>,</w:t>
      </w:r>
      <w:r w:rsidRPr="0056635F">
        <w:rPr>
          <w:rFonts w:eastAsia="Times New Roman"/>
          <w:szCs w:val="24"/>
        </w:rPr>
        <w:t xml:space="preserve"> αλλά αποσπασματική</w:t>
      </w:r>
      <w:r>
        <w:rPr>
          <w:rFonts w:eastAsia="Times New Roman"/>
          <w:szCs w:val="24"/>
        </w:rPr>
        <w:t>, γιατί</w:t>
      </w:r>
      <w:r w:rsidRPr="0056635F">
        <w:rPr>
          <w:rFonts w:eastAsia="Times New Roman"/>
          <w:szCs w:val="24"/>
        </w:rPr>
        <w:t xml:space="preserve"> είχατε όλο το</w:t>
      </w:r>
      <w:r>
        <w:rPr>
          <w:rFonts w:eastAsia="Times New Roman"/>
          <w:szCs w:val="24"/>
        </w:rPr>
        <w:t>ν</w:t>
      </w:r>
      <w:r w:rsidRPr="0056635F">
        <w:rPr>
          <w:rFonts w:eastAsia="Times New Roman"/>
          <w:szCs w:val="24"/>
        </w:rPr>
        <w:t xml:space="preserve"> χρόνο ως Κυβέρνηση να προχωρήσετε σε </w:t>
      </w:r>
      <w:r>
        <w:rPr>
          <w:rFonts w:eastAsia="Times New Roman"/>
          <w:szCs w:val="24"/>
        </w:rPr>
        <w:t>μια</w:t>
      </w:r>
      <w:r w:rsidRPr="0056635F">
        <w:rPr>
          <w:rFonts w:eastAsia="Times New Roman"/>
          <w:szCs w:val="24"/>
        </w:rPr>
        <w:t xml:space="preserve"> οργανωμένη χαρτογράφηση των αναγκών σε όλες τις περιοχές της επικράτειας που παρουσιάζουν ανάλογες δυσκολίες</w:t>
      </w:r>
      <w:r>
        <w:rPr>
          <w:rFonts w:eastAsia="Times New Roman"/>
          <w:szCs w:val="24"/>
        </w:rPr>
        <w:t>.</w:t>
      </w:r>
      <w:r w:rsidRPr="0056635F">
        <w:rPr>
          <w:rFonts w:eastAsia="Times New Roman"/>
          <w:szCs w:val="24"/>
        </w:rPr>
        <w:t xml:space="preserve"> Το ίδιο αποσπασματική είναι και η ρύθμιση περί κανονισμών λειτουργίας στο Ελληνικό Κέντρο Κινηματογράφου</w:t>
      </w:r>
      <w:r>
        <w:rPr>
          <w:rFonts w:eastAsia="Times New Roman"/>
          <w:szCs w:val="24"/>
        </w:rPr>
        <w:t>,</w:t>
      </w:r>
      <w:r w:rsidRPr="0056635F">
        <w:rPr>
          <w:rFonts w:eastAsia="Times New Roman"/>
          <w:szCs w:val="24"/>
        </w:rPr>
        <w:t xml:space="preserve"> </w:t>
      </w:r>
      <w:r w:rsidRPr="0056635F">
        <w:rPr>
          <w:rFonts w:eastAsia="Times New Roman"/>
          <w:szCs w:val="24"/>
        </w:rPr>
        <w:lastRenderedPageBreak/>
        <w:t>την Εθνική Λυρική Σκηνή και το Μέγαρο Μ</w:t>
      </w:r>
      <w:r w:rsidRPr="0056635F">
        <w:rPr>
          <w:rFonts w:eastAsia="Times New Roman"/>
          <w:szCs w:val="24"/>
        </w:rPr>
        <w:t>ουσικής</w:t>
      </w:r>
      <w:r>
        <w:rPr>
          <w:rFonts w:eastAsia="Times New Roman"/>
          <w:szCs w:val="24"/>
        </w:rPr>
        <w:t>.</w:t>
      </w:r>
      <w:r w:rsidRPr="0056635F">
        <w:rPr>
          <w:rFonts w:eastAsia="Times New Roman"/>
          <w:szCs w:val="24"/>
        </w:rPr>
        <w:t xml:space="preserve"> Πρώτα από όλα</w:t>
      </w:r>
      <w:r>
        <w:rPr>
          <w:rFonts w:eastAsia="Times New Roman"/>
          <w:szCs w:val="24"/>
        </w:rPr>
        <w:t>,</w:t>
      </w:r>
      <w:r w:rsidRPr="0056635F">
        <w:rPr>
          <w:rFonts w:eastAsia="Times New Roman"/>
          <w:szCs w:val="24"/>
        </w:rPr>
        <w:t xml:space="preserve"> η ανάγκη ύπαρξης κανονισμών με συγκεκριμένες προδιαγραφές και στόχους </w:t>
      </w:r>
      <w:r>
        <w:rPr>
          <w:rFonts w:eastAsia="Times New Roman"/>
          <w:szCs w:val="24"/>
        </w:rPr>
        <w:t>υφίσταται για όλους τους φορείς.</w:t>
      </w:r>
    </w:p>
    <w:p w14:paraId="0A5C0C74"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Από την άλλη</w:t>
      </w:r>
      <w:r>
        <w:rPr>
          <w:rFonts w:eastAsia="Times New Roman" w:cs="Times New Roman"/>
          <w:szCs w:val="24"/>
        </w:rPr>
        <w:t>,</w:t>
      </w:r>
      <w:r w:rsidRPr="00F704A1">
        <w:rPr>
          <w:rFonts w:eastAsia="Times New Roman" w:cs="Times New Roman"/>
          <w:szCs w:val="24"/>
        </w:rPr>
        <w:t xml:space="preserve"> επειδή βάζετε μία αποκλειστική προθεσμία</w:t>
      </w:r>
      <w:r>
        <w:rPr>
          <w:rFonts w:eastAsia="Times New Roman" w:cs="Times New Roman"/>
          <w:szCs w:val="24"/>
        </w:rPr>
        <w:t>,</w:t>
      </w:r>
      <w:r w:rsidRPr="00F704A1">
        <w:rPr>
          <w:rFonts w:eastAsia="Times New Roman" w:cs="Times New Roman"/>
          <w:szCs w:val="24"/>
        </w:rPr>
        <w:t xml:space="preserve"> σας έχουμε </w:t>
      </w:r>
      <w:r>
        <w:rPr>
          <w:rFonts w:eastAsia="Times New Roman" w:cs="Times New Roman"/>
          <w:szCs w:val="24"/>
        </w:rPr>
        <w:t>ρωτήσει: Υ</w:t>
      </w:r>
      <w:r w:rsidRPr="00F704A1">
        <w:rPr>
          <w:rFonts w:eastAsia="Times New Roman" w:cs="Times New Roman"/>
          <w:szCs w:val="24"/>
        </w:rPr>
        <w:t>πάρχουν εσωτερικοί κανονισμοί</w:t>
      </w:r>
      <w:r>
        <w:rPr>
          <w:rFonts w:eastAsia="Times New Roman" w:cs="Times New Roman"/>
          <w:szCs w:val="24"/>
        </w:rPr>
        <w:t>; Έ</w:t>
      </w:r>
      <w:r w:rsidRPr="00F704A1">
        <w:rPr>
          <w:rFonts w:eastAsia="Times New Roman" w:cs="Times New Roman"/>
          <w:szCs w:val="24"/>
        </w:rPr>
        <w:t>χουν υπογραφεί αρμοδ</w:t>
      </w:r>
      <w:r w:rsidRPr="00F704A1">
        <w:rPr>
          <w:rFonts w:eastAsia="Times New Roman" w:cs="Times New Roman"/>
          <w:szCs w:val="24"/>
        </w:rPr>
        <w:t>ίως</w:t>
      </w:r>
      <w:r>
        <w:rPr>
          <w:rFonts w:eastAsia="Times New Roman" w:cs="Times New Roman"/>
          <w:szCs w:val="24"/>
        </w:rPr>
        <w:t>;</w:t>
      </w:r>
      <w:r w:rsidRPr="00F704A1">
        <w:rPr>
          <w:rFonts w:eastAsia="Times New Roman" w:cs="Times New Roman"/>
          <w:szCs w:val="24"/>
        </w:rPr>
        <w:t xml:space="preserve"> Αν </w:t>
      </w:r>
      <w:r>
        <w:rPr>
          <w:rFonts w:eastAsia="Times New Roman" w:cs="Times New Roman"/>
          <w:szCs w:val="24"/>
        </w:rPr>
        <w:t>ναι, καταθέσ</w:t>
      </w:r>
      <w:r w:rsidRPr="00F704A1">
        <w:rPr>
          <w:rFonts w:eastAsia="Times New Roman" w:cs="Times New Roman"/>
          <w:szCs w:val="24"/>
        </w:rPr>
        <w:t xml:space="preserve">τε </w:t>
      </w:r>
      <w:r>
        <w:rPr>
          <w:rFonts w:eastAsia="Times New Roman" w:cs="Times New Roman"/>
          <w:szCs w:val="24"/>
        </w:rPr>
        <w:t>τους,</w:t>
      </w:r>
      <w:r w:rsidRPr="00F704A1">
        <w:rPr>
          <w:rFonts w:eastAsia="Times New Roman" w:cs="Times New Roman"/>
          <w:szCs w:val="24"/>
        </w:rPr>
        <w:t xml:space="preserve"> για να μπορούμε να ψηφίσουμε την αποκλειστική προθεσμία που θέτετε</w:t>
      </w:r>
      <w:r>
        <w:rPr>
          <w:rFonts w:eastAsia="Times New Roman" w:cs="Times New Roman"/>
          <w:szCs w:val="24"/>
        </w:rPr>
        <w:t>.</w:t>
      </w:r>
      <w:r w:rsidRPr="00F704A1">
        <w:rPr>
          <w:rFonts w:eastAsia="Times New Roman" w:cs="Times New Roman"/>
          <w:szCs w:val="24"/>
        </w:rPr>
        <w:t xml:space="preserve"> </w:t>
      </w:r>
    </w:p>
    <w:p w14:paraId="0A5C0C75"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Όσον αφορά στα υπόλοιπα άρθρα του νομοσχεδίου</w:t>
      </w:r>
      <w:r>
        <w:rPr>
          <w:rFonts w:eastAsia="Times New Roman" w:cs="Times New Roman"/>
          <w:szCs w:val="24"/>
        </w:rPr>
        <w:t>,</w:t>
      </w:r>
      <w:r w:rsidRPr="00F704A1">
        <w:rPr>
          <w:rFonts w:eastAsia="Times New Roman" w:cs="Times New Roman"/>
          <w:szCs w:val="24"/>
        </w:rPr>
        <w:t xml:space="preserve"> ρυθμίζουν επιμέρους θέματα</w:t>
      </w:r>
      <w:r>
        <w:rPr>
          <w:rFonts w:eastAsia="Times New Roman" w:cs="Times New Roman"/>
          <w:szCs w:val="24"/>
        </w:rPr>
        <w:t>,</w:t>
      </w:r>
      <w:r w:rsidRPr="00F704A1">
        <w:rPr>
          <w:rFonts w:eastAsia="Times New Roman" w:cs="Times New Roman"/>
          <w:szCs w:val="24"/>
        </w:rPr>
        <w:t xml:space="preserve"> που θεωρούμε </w:t>
      </w:r>
      <w:r>
        <w:rPr>
          <w:rFonts w:eastAsia="Times New Roman" w:cs="Times New Roman"/>
          <w:szCs w:val="24"/>
        </w:rPr>
        <w:t>α</w:t>
      </w:r>
      <w:r w:rsidRPr="00F704A1">
        <w:rPr>
          <w:rFonts w:eastAsia="Times New Roman" w:cs="Times New Roman"/>
          <w:szCs w:val="24"/>
        </w:rPr>
        <w:t>παράδεκτο να εντάσσονται σε ένα προεκλογικό</w:t>
      </w:r>
      <w:r>
        <w:rPr>
          <w:rFonts w:eastAsia="Times New Roman" w:cs="Times New Roman"/>
          <w:szCs w:val="24"/>
        </w:rPr>
        <w:t>,</w:t>
      </w:r>
      <w:r w:rsidRPr="00F704A1">
        <w:rPr>
          <w:rFonts w:eastAsia="Times New Roman" w:cs="Times New Roman"/>
          <w:szCs w:val="24"/>
        </w:rPr>
        <w:t xml:space="preserve"> ουσιαστικά</w:t>
      </w:r>
      <w:r>
        <w:rPr>
          <w:rFonts w:eastAsia="Times New Roman" w:cs="Times New Roman"/>
          <w:szCs w:val="24"/>
        </w:rPr>
        <w:t>,</w:t>
      </w:r>
      <w:r w:rsidRPr="00F704A1">
        <w:rPr>
          <w:rFonts w:eastAsia="Times New Roman" w:cs="Times New Roman"/>
          <w:szCs w:val="24"/>
        </w:rPr>
        <w:t xml:space="preserve"> νομοσχέδιο</w:t>
      </w:r>
      <w:r>
        <w:rPr>
          <w:rFonts w:eastAsia="Times New Roman" w:cs="Times New Roman"/>
          <w:szCs w:val="24"/>
        </w:rPr>
        <w:t xml:space="preserve">, </w:t>
      </w:r>
      <w:r>
        <w:rPr>
          <w:rFonts w:eastAsia="Times New Roman" w:cs="Times New Roman"/>
          <w:szCs w:val="24"/>
        </w:rPr>
        <w:t>διότι</w:t>
      </w:r>
      <w:r w:rsidRPr="00F704A1">
        <w:rPr>
          <w:rFonts w:eastAsia="Times New Roman" w:cs="Times New Roman"/>
          <w:szCs w:val="24"/>
        </w:rPr>
        <w:t xml:space="preserve"> είναι ζητήματα που</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επίσης,</w:t>
      </w:r>
      <w:r w:rsidRPr="00F704A1">
        <w:rPr>
          <w:rFonts w:eastAsia="Times New Roman" w:cs="Times New Roman"/>
          <w:szCs w:val="24"/>
        </w:rPr>
        <w:t xml:space="preserve"> εκκρεμούν αδικαιολόγ</w:t>
      </w:r>
      <w:r>
        <w:rPr>
          <w:rFonts w:eastAsia="Times New Roman" w:cs="Times New Roman"/>
          <w:szCs w:val="24"/>
        </w:rPr>
        <w:t>ητα την τετραετία που κυβερνάτε.</w:t>
      </w:r>
      <w:r w:rsidRPr="00F704A1">
        <w:rPr>
          <w:rFonts w:eastAsia="Times New Roman" w:cs="Times New Roman"/>
          <w:szCs w:val="24"/>
        </w:rPr>
        <w:t xml:space="preserve"> </w:t>
      </w:r>
    </w:p>
    <w:p w14:paraId="0A5C0C7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Τέλος, όσον αφορά σ</w:t>
      </w:r>
      <w:r w:rsidRPr="00F704A1">
        <w:rPr>
          <w:rFonts w:eastAsia="Times New Roman" w:cs="Times New Roman"/>
          <w:szCs w:val="24"/>
        </w:rPr>
        <w:t xml:space="preserve">το </w:t>
      </w:r>
      <w:r>
        <w:rPr>
          <w:rFonts w:eastAsia="Times New Roman" w:cs="Times New Roman"/>
          <w:szCs w:val="24"/>
        </w:rPr>
        <w:t>«</w:t>
      </w:r>
      <w:r w:rsidRPr="00F704A1">
        <w:rPr>
          <w:rFonts w:eastAsia="Times New Roman" w:cs="Times New Roman"/>
          <w:szCs w:val="24"/>
        </w:rPr>
        <w:t xml:space="preserve">ΕΛΛΗΝΙΚΟ </w:t>
      </w:r>
      <w:r>
        <w:rPr>
          <w:rFonts w:eastAsia="Times New Roman" w:cs="Times New Roman"/>
          <w:szCs w:val="24"/>
        </w:rPr>
        <w:t>ΦΕΣΤΙΒΑΛ»</w:t>
      </w:r>
      <w:r>
        <w:rPr>
          <w:rFonts w:eastAsia="Times New Roman" w:cs="Times New Roman"/>
          <w:szCs w:val="24"/>
        </w:rPr>
        <w:t xml:space="preserve">, </w:t>
      </w:r>
      <w:r w:rsidRPr="00F704A1">
        <w:rPr>
          <w:rFonts w:eastAsia="Times New Roman" w:cs="Times New Roman"/>
          <w:szCs w:val="24"/>
        </w:rPr>
        <w:t>θεωρούμε ότι υποβαθμίζετ</w:t>
      </w:r>
      <w:r>
        <w:rPr>
          <w:rFonts w:eastAsia="Times New Roman" w:cs="Times New Roman"/>
          <w:szCs w:val="24"/>
        </w:rPr>
        <w:t>ε</w:t>
      </w:r>
      <w:r w:rsidRPr="00F704A1">
        <w:rPr>
          <w:rFonts w:eastAsia="Times New Roman" w:cs="Times New Roman"/>
          <w:szCs w:val="24"/>
        </w:rPr>
        <w:t xml:space="preserve"> την γενικότερη ανάγκη ενίσχυσης του έργου και της αποστολής του</w:t>
      </w:r>
      <w:r>
        <w:rPr>
          <w:rFonts w:eastAsia="Times New Roman" w:cs="Times New Roman"/>
          <w:szCs w:val="24"/>
        </w:rPr>
        <w:t>, διότι οφείλατε να προσεγγίσετε</w:t>
      </w:r>
      <w:r w:rsidRPr="00F704A1">
        <w:rPr>
          <w:rFonts w:eastAsia="Times New Roman" w:cs="Times New Roman"/>
          <w:szCs w:val="24"/>
        </w:rPr>
        <w:t xml:space="preserve"> νομ</w:t>
      </w:r>
      <w:r w:rsidRPr="00F704A1">
        <w:rPr>
          <w:rFonts w:eastAsia="Times New Roman" w:cs="Times New Roman"/>
          <w:szCs w:val="24"/>
        </w:rPr>
        <w:t>οθετικά τον κορυφαίο αυτό</w:t>
      </w:r>
      <w:r>
        <w:rPr>
          <w:rFonts w:eastAsia="Times New Roman" w:cs="Times New Roman"/>
          <w:szCs w:val="24"/>
        </w:rPr>
        <w:t xml:space="preserve"> </w:t>
      </w:r>
      <w:r w:rsidRPr="00F704A1">
        <w:rPr>
          <w:rFonts w:eastAsia="Times New Roman" w:cs="Times New Roman"/>
          <w:szCs w:val="24"/>
        </w:rPr>
        <w:t>πολιτιστικό θεσμό συνολικότερα</w:t>
      </w:r>
      <w:r>
        <w:rPr>
          <w:rFonts w:eastAsia="Times New Roman" w:cs="Times New Roman"/>
          <w:szCs w:val="24"/>
        </w:rPr>
        <w:t>.</w:t>
      </w:r>
      <w:r w:rsidRPr="00F704A1">
        <w:rPr>
          <w:rFonts w:eastAsia="Times New Roman" w:cs="Times New Roman"/>
          <w:szCs w:val="24"/>
        </w:rPr>
        <w:t xml:space="preserve"> Ο </w:t>
      </w:r>
      <w:r>
        <w:rPr>
          <w:rFonts w:eastAsia="Times New Roman" w:cs="Times New Roman"/>
          <w:szCs w:val="24"/>
        </w:rPr>
        <w:t>ο</w:t>
      </w:r>
      <w:r w:rsidRPr="00F704A1">
        <w:rPr>
          <w:rFonts w:eastAsia="Times New Roman" w:cs="Times New Roman"/>
          <w:szCs w:val="24"/>
        </w:rPr>
        <w:t xml:space="preserve">ργανισμός χρειάζεται γενικότερη τακτοποίηση ως προς την </w:t>
      </w:r>
      <w:r w:rsidRPr="00F704A1">
        <w:rPr>
          <w:rFonts w:eastAsia="Times New Roman" w:cs="Times New Roman"/>
          <w:szCs w:val="24"/>
        </w:rPr>
        <w:lastRenderedPageBreak/>
        <w:t>οργάνωση και τη λειτουργία του και κυρίως ως προς το προσωπικό του</w:t>
      </w:r>
      <w:r>
        <w:rPr>
          <w:rFonts w:eastAsia="Times New Roman" w:cs="Times New Roman"/>
          <w:szCs w:val="24"/>
        </w:rPr>
        <w:t>.</w:t>
      </w:r>
      <w:r w:rsidRPr="00F704A1">
        <w:rPr>
          <w:rFonts w:eastAsia="Times New Roman" w:cs="Times New Roman"/>
          <w:szCs w:val="24"/>
        </w:rPr>
        <w:t xml:space="preserve"> Προφανώς και σε αυτή την περίπτωση δεν επιθυμείτε να δώσετε μία οριστική λύση</w:t>
      </w:r>
      <w:r>
        <w:rPr>
          <w:rFonts w:eastAsia="Times New Roman" w:cs="Times New Roman"/>
          <w:szCs w:val="24"/>
        </w:rPr>
        <w:t>,</w:t>
      </w:r>
      <w:r w:rsidRPr="00F704A1">
        <w:rPr>
          <w:rFonts w:eastAsia="Times New Roman" w:cs="Times New Roman"/>
          <w:szCs w:val="24"/>
        </w:rPr>
        <w:t xml:space="preserve"> που θα αναβαθμίσει τον </w:t>
      </w:r>
      <w:r>
        <w:rPr>
          <w:rFonts w:eastAsia="Times New Roman" w:cs="Times New Roman"/>
          <w:szCs w:val="24"/>
        </w:rPr>
        <w:t>ο</w:t>
      </w:r>
      <w:r w:rsidRPr="00F704A1">
        <w:rPr>
          <w:rFonts w:eastAsia="Times New Roman" w:cs="Times New Roman"/>
          <w:szCs w:val="24"/>
        </w:rPr>
        <w:t>ργανισμό και θα</w:t>
      </w:r>
      <w:r>
        <w:rPr>
          <w:rFonts w:eastAsia="Times New Roman" w:cs="Times New Roman"/>
          <w:szCs w:val="24"/>
        </w:rPr>
        <w:t xml:space="preserve"> ενισχύσει την ανταγωνιστικότητά</w:t>
      </w:r>
      <w:r w:rsidRPr="00F704A1">
        <w:rPr>
          <w:rFonts w:eastAsia="Times New Roman" w:cs="Times New Roman"/>
          <w:szCs w:val="24"/>
        </w:rPr>
        <w:t xml:space="preserve"> του έναντι αντίστοιχων πολιτιστικών φορέων του εξωτερικού</w:t>
      </w:r>
      <w:r>
        <w:rPr>
          <w:rFonts w:eastAsia="Times New Roman" w:cs="Times New Roman"/>
          <w:szCs w:val="24"/>
        </w:rPr>
        <w:t>.</w:t>
      </w:r>
      <w:r w:rsidRPr="00F704A1">
        <w:rPr>
          <w:rFonts w:eastAsia="Times New Roman" w:cs="Times New Roman"/>
          <w:szCs w:val="24"/>
        </w:rPr>
        <w:t xml:space="preserve"> </w:t>
      </w:r>
    </w:p>
    <w:p w14:paraId="0A5C0C7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Pr="00F704A1">
        <w:rPr>
          <w:rFonts w:eastAsia="Times New Roman" w:cs="Times New Roman"/>
          <w:szCs w:val="24"/>
        </w:rPr>
        <w:t>ίναι προφανές</w:t>
      </w:r>
      <w:r w:rsidRPr="00F704A1">
        <w:rPr>
          <w:rFonts w:eastAsia="Times New Roman" w:cs="Times New Roman"/>
          <w:szCs w:val="24"/>
        </w:rPr>
        <w:t xml:space="preserve"> ότι τα μεγάλα προβ</w:t>
      </w:r>
      <w:r>
        <w:rPr>
          <w:rFonts w:eastAsia="Times New Roman" w:cs="Times New Roman"/>
          <w:szCs w:val="24"/>
        </w:rPr>
        <w:t>λήματα διαχείρισης της ε</w:t>
      </w:r>
      <w:r w:rsidRPr="00F704A1">
        <w:rPr>
          <w:rFonts w:eastAsia="Times New Roman" w:cs="Times New Roman"/>
          <w:szCs w:val="24"/>
        </w:rPr>
        <w:t>λληνικής πολιτιστικής κληρονομιάς</w:t>
      </w:r>
      <w:r>
        <w:rPr>
          <w:rFonts w:eastAsia="Times New Roman" w:cs="Times New Roman"/>
          <w:szCs w:val="24"/>
        </w:rPr>
        <w:t>,</w:t>
      </w:r>
      <w:r w:rsidRPr="00F704A1">
        <w:rPr>
          <w:rFonts w:eastAsia="Times New Roman" w:cs="Times New Roman"/>
          <w:szCs w:val="24"/>
        </w:rPr>
        <w:t xml:space="preserve"> όχι μόνο δεν επιλύονται με το παρόν νομοσχέδιο</w:t>
      </w:r>
      <w:r>
        <w:rPr>
          <w:rFonts w:eastAsia="Times New Roman" w:cs="Times New Roman"/>
          <w:szCs w:val="24"/>
        </w:rPr>
        <w:t>,</w:t>
      </w:r>
      <w:r w:rsidRPr="00F704A1">
        <w:rPr>
          <w:rFonts w:eastAsia="Times New Roman" w:cs="Times New Roman"/>
          <w:szCs w:val="24"/>
        </w:rPr>
        <w:t xml:space="preserve"> αλλά ούτε καν </w:t>
      </w:r>
      <w:r>
        <w:rPr>
          <w:rFonts w:eastAsia="Times New Roman" w:cs="Times New Roman"/>
          <w:szCs w:val="24"/>
        </w:rPr>
        <w:t xml:space="preserve">θίγονται. </w:t>
      </w:r>
    </w:p>
    <w:p w14:paraId="0A5C0C7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Από πλευράς μας θα υπερψηφίσουμε</w:t>
      </w:r>
      <w:r w:rsidRPr="00F704A1">
        <w:rPr>
          <w:rFonts w:eastAsia="Times New Roman" w:cs="Times New Roman"/>
          <w:szCs w:val="24"/>
        </w:rPr>
        <w:t xml:space="preserve"> τις διατάξεις του νομοσχεδίου που αφορούν ρυθμίσεις εργασιακών ζητημάτων</w:t>
      </w:r>
      <w:r>
        <w:rPr>
          <w:rFonts w:eastAsia="Times New Roman" w:cs="Times New Roman"/>
          <w:szCs w:val="24"/>
        </w:rPr>
        <w:t>,</w:t>
      </w:r>
      <w:r w:rsidRPr="00F704A1">
        <w:rPr>
          <w:rFonts w:eastAsia="Times New Roman" w:cs="Times New Roman"/>
          <w:szCs w:val="24"/>
        </w:rPr>
        <w:t xml:space="preserve"> μεταφοράς προσωπικού και </w:t>
      </w:r>
      <w:r>
        <w:rPr>
          <w:rFonts w:eastAsia="Times New Roman" w:cs="Times New Roman"/>
          <w:szCs w:val="24"/>
        </w:rPr>
        <w:t>εν γένει</w:t>
      </w:r>
      <w:r w:rsidRPr="00F704A1">
        <w:rPr>
          <w:rFonts w:eastAsia="Times New Roman" w:cs="Times New Roman"/>
          <w:szCs w:val="24"/>
        </w:rPr>
        <w:t xml:space="preserve"> παροχής κινήτρων προς τους υπαλλήλους του Υπουργείου</w:t>
      </w:r>
      <w:r>
        <w:rPr>
          <w:rFonts w:eastAsia="Times New Roman" w:cs="Times New Roman"/>
          <w:szCs w:val="24"/>
        </w:rPr>
        <w:t>.</w:t>
      </w:r>
      <w:r w:rsidRPr="00F704A1">
        <w:rPr>
          <w:rFonts w:eastAsia="Times New Roman" w:cs="Times New Roman"/>
          <w:szCs w:val="24"/>
        </w:rPr>
        <w:t xml:space="preserve"> </w:t>
      </w:r>
    </w:p>
    <w:p w14:paraId="0A5C0C79"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Οφείλουμε</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όμως,</w:t>
      </w:r>
      <w:r w:rsidRPr="00F704A1">
        <w:rPr>
          <w:rFonts w:eastAsia="Times New Roman" w:cs="Times New Roman"/>
          <w:szCs w:val="24"/>
        </w:rPr>
        <w:t xml:space="preserve"> να τονίσουμε ότι και αυτό το νομοθετικό εγχείρημα αποτελεί άλλη μία έκφραση του βαθύτατου συντηρητισμού </w:t>
      </w:r>
      <w:r>
        <w:rPr>
          <w:rFonts w:eastAsia="Times New Roman" w:cs="Times New Roman"/>
          <w:szCs w:val="24"/>
        </w:rPr>
        <w:t>σας.</w:t>
      </w:r>
      <w:r w:rsidRPr="00F704A1">
        <w:rPr>
          <w:rFonts w:eastAsia="Times New Roman" w:cs="Times New Roman"/>
          <w:szCs w:val="24"/>
        </w:rPr>
        <w:t xml:space="preserve"> Όχι μόνο δεν έρχεστε σε ρήξη με τις παθ</w:t>
      </w:r>
      <w:r w:rsidRPr="00F704A1">
        <w:rPr>
          <w:rFonts w:eastAsia="Times New Roman" w:cs="Times New Roman"/>
          <w:szCs w:val="24"/>
        </w:rPr>
        <w:t xml:space="preserve">ογένειες του </w:t>
      </w:r>
      <w:r>
        <w:rPr>
          <w:rFonts w:eastAsia="Times New Roman" w:cs="Times New Roman"/>
          <w:szCs w:val="24"/>
        </w:rPr>
        <w:t>κ</w:t>
      </w:r>
      <w:r w:rsidRPr="00F704A1">
        <w:rPr>
          <w:rFonts w:eastAsia="Times New Roman" w:cs="Times New Roman"/>
          <w:szCs w:val="24"/>
        </w:rPr>
        <w:t>ράτους</w:t>
      </w:r>
      <w:r>
        <w:rPr>
          <w:rFonts w:eastAsia="Times New Roman" w:cs="Times New Roman"/>
          <w:szCs w:val="24"/>
        </w:rPr>
        <w:t>,</w:t>
      </w:r>
      <w:r w:rsidRPr="00F704A1">
        <w:rPr>
          <w:rFonts w:eastAsia="Times New Roman" w:cs="Times New Roman"/>
          <w:szCs w:val="24"/>
        </w:rPr>
        <w:t xml:space="preserve"> αλλά </w:t>
      </w:r>
      <w:r>
        <w:rPr>
          <w:rFonts w:eastAsia="Times New Roman" w:cs="Times New Roman"/>
          <w:szCs w:val="24"/>
        </w:rPr>
        <w:t>τις διαιωνίζετε.</w:t>
      </w:r>
      <w:r w:rsidRPr="00F704A1">
        <w:rPr>
          <w:rFonts w:eastAsia="Times New Roman" w:cs="Times New Roman"/>
          <w:szCs w:val="24"/>
        </w:rPr>
        <w:t xml:space="preserve"> Υποδύεστε τους προ</w:t>
      </w:r>
      <w:r w:rsidRPr="00F704A1">
        <w:rPr>
          <w:rFonts w:eastAsia="Times New Roman" w:cs="Times New Roman"/>
          <w:szCs w:val="24"/>
        </w:rPr>
        <w:lastRenderedPageBreak/>
        <w:t>στάτες των εργαζομένων</w:t>
      </w:r>
      <w:r>
        <w:rPr>
          <w:rFonts w:eastAsia="Times New Roman" w:cs="Times New Roman"/>
          <w:szCs w:val="24"/>
        </w:rPr>
        <w:t>,</w:t>
      </w:r>
      <w:r w:rsidRPr="00F704A1">
        <w:rPr>
          <w:rFonts w:eastAsia="Times New Roman" w:cs="Times New Roman"/>
          <w:szCs w:val="24"/>
        </w:rPr>
        <w:t xml:space="preserve"> αναπαράγοντας</w:t>
      </w:r>
      <w:r>
        <w:rPr>
          <w:rFonts w:eastAsia="Times New Roman" w:cs="Times New Roman"/>
          <w:szCs w:val="24"/>
        </w:rPr>
        <w:t>,</w:t>
      </w:r>
      <w:r w:rsidRPr="00F704A1">
        <w:rPr>
          <w:rFonts w:eastAsia="Times New Roman" w:cs="Times New Roman"/>
          <w:szCs w:val="24"/>
        </w:rPr>
        <w:t xml:space="preserve"> ουσιαστικά</w:t>
      </w:r>
      <w:r>
        <w:rPr>
          <w:rFonts w:eastAsia="Times New Roman" w:cs="Times New Roman"/>
          <w:szCs w:val="24"/>
        </w:rPr>
        <w:t>,</w:t>
      </w:r>
      <w:r w:rsidRPr="00F704A1">
        <w:rPr>
          <w:rFonts w:eastAsia="Times New Roman" w:cs="Times New Roman"/>
          <w:szCs w:val="24"/>
        </w:rPr>
        <w:t xml:space="preserve"> το αποτυχημένο μοντέλο του κρατικού συγκεντρωτισμού και της διόγκωσης του κράτους</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Γι’</w:t>
      </w:r>
      <w:r w:rsidRPr="00F704A1">
        <w:rPr>
          <w:rFonts w:eastAsia="Times New Roman" w:cs="Times New Roman"/>
          <w:szCs w:val="24"/>
        </w:rPr>
        <w:t xml:space="preserve"> αυτό και παραδίδετ</w:t>
      </w:r>
      <w:r>
        <w:rPr>
          <w:rFonts w:eastAsia="Times New Roman" w:cs="Times New Roman"/>
          <w:szCs w:val="24"/>
        </w:rPr>
        <w:t>ε</w:t>
      </w:r>
      <w:r w:rsidRPr="00F704A1">
        <w:rPr>
          <w:rFonts w:eastAsia="Times New Roman" w:cs="Times New Roman"/>
          <w:szCs w:val="24"/>
        </w:rPr>
        <w:t xml:space="preserve"> μηδενικό κυβερνητικό έργο όσον αφορά</w:t>
      </w:r>
      <w:r w:rsidRPr="00F704A1">
        <w:rPr>
          <w:rFonts w:eastAsia="Times New Roman" w:cs="Times New Roman"/>
          <w:szCs w:val="24"/>
        </w:rPr>
        <w:t xml:space="preserve"> στην κινητοποίηση π</w:t>
      </w:r>
      <w:r>
        <w:rPr>
          <w:rFonts w:eastAsia="Times New Roman" w:cs="Times New Roman"/>
          <w:szCs w:val="24"/>
        </w:rPr>
        <w:t xml:space="preserve">όρων που μπορεί να επιτύχει το </w:t>
      </w:r>
      <w:r>
        <w:rPr>
          <w:rFonts w:eastAsia="Times New Roman" w:cs="Times New Roman"/>
          <w:szCs w:val="24"/>
        </w:rPr>
        <w:t>δ</w:t>
      </w:r>
      <w:r>
        <w:rPr>
          <w:rFonts w:eastAsia="Times New Roman" w:cs="Times New Roman"/>
          <w:szCs w:val="24"/>
        </w:rPr>
        <w:t>ημόσιο από τη</w:t>
      </w:r>
      <w:r w:rsidRPr="00F704A1">
        <w:rPr>
          <w:rFonts w:eastAsia="Times New Roman" w:cs="Times New Roman"/>
          <w:szCs w:val="24"/>
        </w:rPr>
        <w:t xml:space="preserve"> διαχείριση της πολιτιστικής κληρονομιάς</w:t>
      </w:r>
      <w:r>
        <w:rPr>
          <w:rFonts w:eastAsia="Times New Roman" w:cs="Times New Roman"/>
          <w:szCs w:val="24"/>
        </w:rPr>
        <w:t>.</w:t>
      </w:r>
      <w:r w:rsidRPr="00F704A1">
        <w:rPr>
          <w:rFonts w:eastAsia="Times New Roman" w:cs="Times New Roman"/>
          <w:szCs w:val="24"/>
        </w:rPr>
        <w:t xml:space="preserve"> </w:t>
      </w:r>
    </w:p>
    <w:p w14:paraId="0A5C0C7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Ως Κυβέρνηση </w:t>
      </w:r>
      <w:r w:rsidRPr="00F704A1">
        <w:rPr>
          <w:rFonts w:eastAsia="Times New Roman" w:cs="Times New Roman"/>
          <w:szCs w:val="24"/>
        </w:rPr>
        <w:t>έχετε βάλει την πολιτική σας σφραγίδα στα κλειστά αν</w:t>
      </w:r>
      <w:r>
        <w:rPr>
          <w:rFonts w:eastAsia="Times New Roman" w:cs="Times New Roman"/>
          <w:szCs w:val="24"/>
        </w:rPr>
        <w:t>αψυκτήρια και τα άδεια πωλητήρια</w:t>
      </w:r>
      <w:r w:rsidRPr="00F704A1">
        <w:rPr>
          <w:rFonts w:eastAsia="Times New Roman" w:cs="Times New Roman"/>
          <w:szCs w:val="24"/>
        </w:rPr>
        <w:t xml:space="preserve"> σε όλη την επικράτεια</w:t>
      </w:r>
      <w:r>
        <w:rPr>
          <w:rFonts w:eastAsia="Times New Roman" w:cs="Times New Roman"/>
          <w:szCs w:val="24"/>
        </w:rPr>
        <w:t xml:space="preserve">. Μάλιστα, </w:t>
      </w:r>
      <w:r w:rsidRPr="00F704A1">
        <w:rPr>
          <w:rFonts w:eastAsia="Times New Roman" w:cs="Times New Roman"/>
          <w:szCs w:val="24"/>
        </w:rPr>
        <w:t>η περίοδο</w:t>
      </w:r>
      <w:r>
        <w:rPr>
          <w:rFonts w:eastAsia="Times New Roman" w:cs="Times New Roman"/>
          <w:szCs w:val="24"/>
        </w:rPr>
        <w:t>ς</w:t>
      </w:r>
      <w:r w:rsidRPr="00F704A1">
        <w:rPr>
          <w:rFonts w:eastAsia="Times New Roman" w:cs="Times New Roman"/>
          <w:szCs w:val="24"/>
        </w:rPr>
        <w:t xml:space="preserve"> 2015-20</w:t>
      </w:r>
      <w:r w:rsidRPr="00F704A1">
        <w:rPr>
          <w:rFonts w:eastAsia="Times New Roman" w:cs="Times New Roman"/>
          <w:szCs w:val="24"/>
        </w:rPr>
        <w:t>17</w:t>
      </w:r>
      <w:r>
        <w:rPr>
          <w:rFonts w:eastAsia="Times New Roman" w:cs="Times New Roman"/>
          <w:szCs w:val="24"/>
        </w:rPr>
        <w:t>,</w:t>
      </w:r>
      <w:r w:rsidRPr="00F704A1">
        <w:rPr>
          <w:rFonts w:eastAsia="Times New Roman" w:cs="Times New Roman"/>
          <w:szCs w:val="24"/>
        </w:rPr>
        <w:t xml:space="preserve"> όταν η κ</w:t>
      </w:r>
      <w:r>
        <w:rPr>
          <w:rFonts w:eastAsia="Times New Roman" w:cs="Times New Roman"/>
          <w:szCs w:val="24"/>
        </w:rPr>
        <w:t>.</w:t>
      </w:r>
      <w:r w:rsidRPr="00F704A1">
        <w:rPr>
          <w:rFonts w:eastAsia="Times New Roman" w:cs="Times New Roman"/>
          <w:szCs w:val="24"/>
        </w:rPr>
        <w:t xml:space="preserve"> Ασπασία </w:t>
      </w:r>
      <w:proofErr w:type="spellStart"/>
      <w:r w:rsidRPr="00F704A1">
        <w:rPr>
          <w:rFonts w:eastAsia="Times New Roman" w:cs="Times New Roman"/>
          <w:szCs w:val="24"/>
        </w:rPr>
        <w:t>Λούβη</w:t>
      </w:r>
      <w:proofErr w:type="spellEnd"/>
      <w:r w:rsidRPr="00F704A1">
        <w:rPr>
          <w:rFonts w:eastAsia="Times New Roman" w:cs="Times New Roman"/>
          <w:szCs w:val="24"/>
        </w:rPr>
        <w:t xml:space="preserve"> ήταν Πρόεδρος και </w:t>
      </w:r>
      <w:r>
        <w:rPr>
          <w:rFonts w:eastAsia="Times New Roman" w:cs="Times New Roman"/>
          <w:szCs w:val="24"/>
        </w:rPr>
        <w:t>εσείς, κύριε Στρατή,</w:t>
      </w:r>
      <w:r w:rsidRPr="00F704A1">
        <w:rPr>
          <w:rFonts w:eastAsia="Times New Roman" w:cs="Times New Roman"/>
          <w:szCs w:val="24"/>
        </w:rPr>
        <w:t xml:space="preserve"> ήσασταν</w:t>
      </w:r>
      <w:r>
        <w:rPr>
          <w:rFonts w:eastAsia="Times New Roman" w:cs="Times New Roman"/>
          <w:szCs w:val="24"/>
        </w:rPr>
        <w:t xml:space="preserve"> </w:t>
      </w:r>
      <w:r w:rsidRPr="00F704A1">
        <w:rPr>
          <w:rFonts w:eastAsia="Times New Roman" w:cs="Times New Roman"/>
          <w:szCs w:val="24"/>
        </w:rPr>
        <w:t xml:space="preserve">μέλος του </w:t>
      </w:r>
      <w:r>
        <w:rPr>
          <w:rFonts w:eastAsia="Times New Roman" w:cs="Times New Roman"/>
          <w:szCs w:val="24"/>
        </w:rPr>
        <w:t>δ</w:t>
      </w:r>
      <w:r w:rsidRPr="00F704A1">
        <w:rPr>
          <w:rFonts w:eastAsia="Times New Roman" w:cs="Times New Roman"/>
          <w:szCs w:val="24"/>
        </w:rPr>
        <w:t xml:space="preserve">ιοικητικού </w:t>
      </w:r>
      <w:r>
        <w:rPr>
          <w:rFonts w:eastAsia="Times New Roman" w:cs="Times New Roman"/>
          <w:szCs w:val="24"/>
        </w:rPr>
        <w:t>σ</w:t>
      </w:r>
      <w:r w:rsidRPr="00F704A1">
        <w:rPr>
          <w:rFonts w:eastAsia="Times New Roman" w:cs="Times New Roman"/>
          <w:szCs w:val="24"/>
        </w:rPr>
        <w:t>υμβουλίου του ΤΑΠΑ</w:t>
      </w:r>
      <w:r>
        <w:rPr>
          <w:rFonts w:eastAsia="Times New Roman" w:cs="Times New Roman"/>
          <w:szCs w:val="24"/>
        </w:rPr>
        <w:t>, ε</w:t>
      </w:r>
      <w:r w:rsidRPr="00F704A1">
        <w:rPr>
          <w:rFonts w:eastAsia="Times New Roman" w:cs="Times New Roman"/>
          <w:szCs w:val="24"/>
        </w:rPr>
        <w:t xml:space="preserve">ίναι μία </w:t>
      </w:r>
      <w:r>
        <w:rPr>
          <w:rFonts w:eastAsia="Times New Roman" w:cs="Times New Roman"/>
          <w:szCs w:val="24"/>
        </w:rPr>
        <w:t>περίοδος για την οποία ελέγχεστε</w:t>
      </w:r>
      <w:r w:rsidRPr="00F704A1">
        <w:rPr>
          <w:rFonts w:eastAsia="Times New Roman" w:cs="Times New Roman"/>
          <w:szCs w:val="24"/>
        </w:rPr>
        <w:t xml:space="preserve"> ως Κυβέρνηση</w:t>
      </w:r>
      <w:r>
        <w:rPr>
          <w:rFonts w:eastAsia="Times New Roman" w:cs="Times New Roman"/>
          <w:szCs w:val="24"/>
        </w:rPr>
        <w:t>,</w:t>
      </w:r>
      <w:r w:rsidRPr="00F704A1">
        <w:rPr>
          <w:rFonts w:eastAsia="Times New Roman" w:cs="Times New Roman"/>
          <w:szCs w:val="24"/>
        </w:rPr>
        <w:t xml:space="preserve"> καθώς και οι τέσσερις πλειοδοτικοί διαγωνισμοί που πραγματοποιήσατε για το αναψυκτήριο</w:t>
      </w:r>
      <w:r>
        <w:rPr>
          <w:rFonts w:eastAsia="Times New Roman" w:cs="Times New Roman"/>
          <w:szCs w:val="24"/>
        </w:rPr>
        <w:t>,</w:t>
      </w:r>
      <w:r w:rsidRPr="00F704A1">
        <w:rPr>
          <w:rFonts w:eastAsia="Times New Roman" w:cs="Times New Roman"/>
          <w:szCs w:val="24"/>
        </w:rPr>
        <w:t xml:space="preserve"> βγήκαν </w:t>
      </w:r>
      <w:r>
        <w:rPr>
          <w:rFonts w:eastAsia="Times New Roman" w:cs="Times New Roman"/>
          <w:szCs w:val="24"/>
        </w:rPr>
        <w:t>άγονοι, ελλείψει</w:t>
      </w:r>
      <w:r w:rsidRPr="00F704A1">
        <w:rPr>
          <w:rFonts w:eastAsia="Times New Roman" w:cs="Times New Roman"/>
          <w:szCs w:val="24"/>
        </w:rPr>
        <w:t xml:space="preserve"> ενιαίας στρατηγικής και αντίστοιχου σχεδιασμού για την αξιοποίηση και εκμίσθωση </w:t>
      </w:r>
      <w:proofErr w:type="spellStart"/>
      <w:r w:rsidRPr="00F704A1">
        <w:rPr>
          <w:rFonts w:eastAsia="Times New Roman" w:cs="Times New Roman"/>
          <w:szCs w:val="24"/>
        </w:rPr>
        <w:t>αναψυκτηρίων</w:t>
      </w:r>
      <w:proofErr w:type="spellEnd"/>
      <w:r>
        <w:rPr>
          <w:rFonts w:eastAsia="Times New Roman" w:cs="Times New Roman"/>
          <w:szCs w:val="24"/>
        </w:rPr>
        <w:t>,</w:t>
      </w:r>
      <w:r w:rsidRPr="00F704A1">
        <w:rPr>
          <w:rFonts w:eastAsia="Times New Roman" w:cs="Times New Roman"/>
          <w:szCs w:val="24"/>
        </w:rPr>
        <w:t xml:space="preserve"> σύμφωνα με το πόρισμα του Σώματος Ελεγκτών Δημόσι</w:t>
      </w:r>
      <w:r w:rsidRPr="00F704A1">
        <w:rPr>
          <w:rFonts w:eastAsia="Times New Roman" w:cs="Times New Roman"/>
          <w:szCs w:val="24"/>
        </w:rPr>
        <w:t>ας Διοίκησης</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α</w:t>
      </w:r>
      <w:r w:rsidRPr="00F704A1">
        <w:rPr>
          <w:rFonts w:eastAsia="Times New Roman" w:cs="Times New Roman"/>
          <w:szCs w:val="24"/>
        </w:rPr>
        <w:t>λλά και λόγω της συνεχούς τροποποίησης των όρων των προκηρύξεων</w:t>
      </w:r>
      <w:r>
        <w:rPr>
          <w:rFonts w:eastAsia="Times New Roman" w:cs="Times New Roman"/>
          <w:szCs w:val="24"/>
        </w:rPr>
        <w:t>, τη</w:t>
      </w:r>
      <w:r w:rsidRPr="00F704A1">
        <w:rPr>
          <w:rFonts w:eastAsia="Times New Roman" w:cs="Times New Roman"/>
          <w:szCs w:val="24"/>
        </w:rPr>
        <w:t xml:space="preserve"> μη λήψη </w:t>
      </w:r>
      <w:r>
        <w:rPr>
          <w:rFonts w:eastAsia="Times New Roman" w:cs="Times New Roman"/>
          <w:szCs w:val="24"/>
        </w:rPr>
        <w:t>αποφάσεων και τη</w:t>
      </w:r>
      <w:r w:rsidRPr="00F704A1">
        <w:rPr>
          <w:rFonts w:eastAsia="Times New Roman" w:cs="Times New Roman"/>
          <w:szCs w:val="24"/>
        </w:rPr>
        <w:t xml:space="preserve"> μη </w:t>
      </w:r>
      <w:r>
        <w:rPr>
          <w:rFonts w:eastAsia="Times New Roman" w:cs="Times New Roman"/>
          <w:szCs w:val="24"/>
        </w:rPr>
        <w:t>α</w:t>
      </w:r>
      <w:r w:rsidRPr="00F704A1">
        <w:rPr>
          <w:rFonts w:eastAsia="Times New Roman" w:cs="Times New Roman"/>
          <w:szCs w:val="24"/>
        </w:rPr>
        <w:t xml:space="preserve">νάληψη ενεργειών για εκμίσθωση μεγάλου αριθμού </w:t>
      </w:r>
      <w:proofErr w:type="spellStart"/>
      <w:r w:rsidRPr="00F704A1">
        <w:rPr>
          <w:rFonts w:eastAsia="Times New Roman" w:cs="Times New Roman"/>
          <w:szCs w:val="24"/>
        </w:rPr>
        <w:t>αναψυκτηρίων</w:t>
      </w:r>
      <w:proofErr w:type="spellEnd"/>
      <w:r>
        <w:rPr>
          <w:rFonts w:eastAsia="Times New Roman" w:cs="Times New Roman"/>
          <w:szCs w:val="24"/>
        </w:rPr>
        <w:t>.</w:t>
      </w:r>
      <w:r w:rsidRPr="00F704A1">
        <w:rPr>
          <w:rFonts w:eastAsia="Times New Roman" w:cs="Times New Roman"/>
          <w:szCs w:val="24"/>
        </w:rPr>
        <w:t xml:space="preserve"> </w:t>
      </w:r>
    </w:p>
    <w:p w14:paraId="0A5C0C7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Καταθέτω το σχετικό πόρισμα για τα Πρακτικά.</w:t>
      </w:r>
    </w:p>
    <w:p w14:paraId="0A5C0C7C" w14:textId="77777777" w:rsidR="004A3142" w:rsidRDefault="002101D6">
      <w:pPr>
        <w:tabs>
          <w:tab w:val="left" w:pos="2820"/>
        </w:tabs>
        <w:spacing w:line="600" w:lineRule="auto"/>
        <w:ind w:firstLine="720"/>
        <w:jc w:val="both"/>
        <w:rPr>
          <w:rFonts w:eastAsia="Times New Roman"/>
          <w:szCs w:val="24"/>
        </w:rPr>
      </w:pPr>
      <w:r>
        <w:rPr>
          <w:rFonts w:eastAsia="Times New Roman" w:cs="Times New Roman"/>
          <w:szCs w:val="24"/>
        </w:rPr>
        <w:t>(Στο σημείο αυτό η Βουλευτής της Νέας</w:t>
      </w:r>
      <w:r>
        <w:rPr>
          <w:rFonts w:eastAsia="Times New Roman" w:cs="Times New Roman"/>
          <w:szCs w:val="24"/>
        </w:rPr>
        <w:t xml:space="preserve"> Δημοκρατίας κ</w:t>
      </w:r>
      <w:r>
        <w:rPr>
          <w:rFonts w:eastAsia="Times New Roman" w:cs="Times New Roman"/>
          <w:szCs w:val="24"/>
        </w:rPr>
        <w:t>.</w:t>
      </w:r>
      <w:r>
        <w:rPr>
          <w:rFonts w:eastAsia="Times New Roman" w:cs="Times New Roman"/>
          <w:szCs w:val="24"/>
        </w:rPr>
        <w:t xml:space="preserve"> Όλγα Κεφαλογιάννη καταθέτει για τα Πρακτικά το προαναφερθέν πόρισμα, το οποίο βρίσκεται στο αρχείο του Τμήματος Γραμματείας της Διεύθυνσης Στενογραφίας και Πρακτικών της Βουλής)</w:t>
      </w:r>
    </w:p>
    <w:p w14:paraId="0A5C0C7D"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Φαίνεται</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όμως,</w:t>
      </w:r>
      <w:r w:rsidRPr="00F704A1">
        <w:rPr>
          <w:rFonts w:eastAsia="Times New Roman" w:cs="Times New Roman"/>
          <w:szCs w:val="24"/>
        </w:rPr>
        <w:t xml:space="preserve"> ότι το εν λόγω πόρισμα δεν εμπίπτει στο </w:t>
      </w:r>
      <w:r>
        <w:rPr>
          <w:rFonts w:eastAsia="Times New Roman" w:cs="Times New Roman"/>
          <w:szCs w:val="24"/>
        </w:rPr>
        <w:t>π</w:t>
      </w:r>
      <w:r w:rsidRPr="00F704A1">
        <w:rPr>
          <w:rFonts w:eastAsia="Times New Roman" w:cs="Times New Roman"/>
          <w:szCs w:val="24"/>
        </w:rPr>
        <w:t xml:space="preserve">εδίο </w:t>
      </w:r>
      <w:r w:rsidRPr="00F704A1">
        <w:rPr>
          <w:rFonts w:eastAsia="Times New Roman" w:cs="Times New Roman"/>
          <w:szCs w:val="24"/>
        </w:rPr>
        <w:t>των θεμάτων που εσείς θεωρείτε σημαντι</w:t>
      </w:r>
      <w:r>
        <w:rPr>
          <w:rFonts w:eastAsia="Times New Roman" w:cs="Times New Roman"/>
          <w:szCs w:val="24"/>
        </w:rPr>
        <w:t>κά με αποτέλεσμα να το αποσιωπάτε.</w:t>
      </w:r>
      <w:r w:rsidRPr="00F704A1">
        <w:rPr>
          <w:rFonts w:eastAsia="Times New Roman" w:cs="Times New Roman"/>
          <w:szCs w:val="24"/>
        </w:rPr>
        <w:t xml:space="preserve"> Σας αφήνει αδιάφορους η τεράστια </w:t>
      </w:r>
      <w:r>
        <w:rPr>
          <w:rFonts w:eastAsia="Times New Roman" w:cs="Times New Roman"/>
          <w:szCs w:val="24"/>
        </w:rPr>
        <w:t>«</w:t>
      </w:r>
      <w:r w:rsidRPr="00F704A1">
        <w:rPr>
          <w:rFonts w:eastAsia="Times New Roman" w:cs="Times New Roman"/>
          <w:szCs w:val="24"/>
        </w:rPr>
        <w:t>αιμορραγία</w:t>
      </w:r>
      <w:r>
        <w:rPr>
          <w:rFonts w:eastAsia="Times New Roman" w:cs="Times New Roman"/>
          <w:szCs w:val="24"/>
        </w:rPr>
        <w:t>»</w:t>
      </w:r>
      <w:r w:rsidRPr="00F704A1">
        <w:rPr>
          <w:rFonts w:eastAsia="Times New Roman" w:cs="Times New Roman"/>
          <w:szCs w:val="24"/>
        </w:rPr>
        <w:t xml:space="preserve"> εσόδων θα προκαλέσετε στο κράτος</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 xml:space="preserve">η οποία και κατεγράφη </w:t>
      </w:r>
      <w:r w:rsidRPr="00F704A1">
        <w:rPr>
          <w:rFonts w:eastAsia="Times New Roman" w:cs="Times New Roman"/>
          <w:szCs w:val="24"/>
        </w:rPr>
        <w:t>στο πόρισμα</w:t>
      </w:r>
      <w:r>
        <w:rPr>
          <w:rFonts w:eastAsia="Times New Roman" w:cs="Times New Roman"/>
          <w:szCs w:val="24"/>
        </w:rPr>
        <w:t xml:space="preserve"> ως αποτέλεσμα κακοδιαχείρισης τ</w:t>
      </w:r>
      <w:r w:rsidRPr="00F704A1">
        <w:rPr>
          <w:rFonts w:eastAsia="Times New Roman" w:cs="Times New Roman"/>
          <w:szCs w:val="24"/>
        </w:rPr>
        <w:t>ην εν λόγω περίοδο</w:t>
      </w:r>
      <w:r>
        <w:rPr>
          <w:rFonts w:eastAsia="Times New Roman" w:cs="Times New Roman"/>
          <w:szCs w:val="24"/>
        </w:rPr>
        <w:t>.</w:t>
      </w:r>
      <w:r w:rsidRPr="00F704A1">
        <w:rPr>
          <w:rFonts w:eastAsia="Times New Roman" w:cs="Times New Roman"/>
          <w:szCs w:val="24"/>
        </w:rPr>
        <w:t xml:space="preserve"> </w:t>
      </w:r>
    </w:p>
    <w:p w14:paraId="0A5C0C7E"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 xml:space="preserve">Και μετά από </w:t>
      </w:r>
      <w:r>
        <w:rPr>
          <w:rFonts w:eastAsia="Times New Roman" w:cs="Times New Roman"/>
          <w:szCs w:val="24"/>
        </w:rPr>
        <w:t>αυτή</w:t>
      </w:r>
      <w:r>
        <w:rPr>
          <w:rFonts w:eastAsia="Times New Roman" w:cs="Times New Roman"/>
          <w:szCs w:val="24"/>
        </w:rPr>
        <w:t xml:space="preserve"> την παταγώδη αποτυχία καταφύγατε στη γνωστή </w:t>
      </w:r>
      <w:r w:rsidRPr="00F704A1">
        <w:rPr>
          <w:rFonts w:eastAsia="Times New Roman" w:cs="Times New Roman"/>
          <w:szCs w:val="24"/>
        </w:rPr>
        <w:t>σας μεθόδευση με νομοθετική ρύθμιση το καλοκαίρι του 2018</w:t>
      </w:r>
      <w:r>
        <w:rPr>
          <w:rFonts w:eastAsia="Times New Roman" w:cs="Times New Roman"/>
          <w:szCs w:val="24"/>
        </w:rPr>
        <w:t>,</w:t>
      </w:r>
      <w:r w:rsidRPr="00F704A1">
        <w:rPr>
          <w:rFonts w:eastAsia="Times New Roman" w:cs="Times New Roman"/>
          <w:szCs w:val="24"/>
        </w:rPr>
        <w:t xml:space="preserve"> για να δώσετε τη δυνατότητα εφάπαξ σύναψης συμβάσεων μισθώσεως χωρίς διαγωνισμό</w:t>
      </w:r>
      <w:r>
        <w:rPr>
          <w:rFonts w:eastAsia="Times New Roman" w:cs="Times New Roman"/>
          <w:szCs w:val="24"/>
        </w:rPr>
        <w:t>,</w:t>
      </w:r>
      <w:r w:rsidRPr="00F704A1">
        <w:rPr>
          <w:rFonts w:eastAsia="Times New Roman" w:cs="Times New Roman"/>
          <w:szCs w:val="24"/>
        </w:rPr>
        <w:t xml:space="preserve"> με συνολική δι</w:t>
      </w:r>
      <w:r>
        <w:rPr>
          <w:rFonts w:eastAsia="Times New Roman" w:cs="Times New Roman"/>
          <w:szCs w:val="24"/>
        </w:rPr>
        <w:t xml:space="preserve">άρκεια που δεν υπερβαίνει τους δεκαοκτώ </w:t>
      </w:r>
      <w:r w:rsidRPr="00F704A1">
        <w:rPr>
          <w:rFonts w:eastAsia="Times New Roman" w:cs="Times New Roman"/>
          <w:szCs w:val="24"/>
        </w:rPr>
        <w:t>μήνες</w:t>
      </w:r>
      <w:r>
        <w:rPr>
          <w:rFonts w:eastAsia="Times New Roman" w:cs="Times New Roman"/>
          <w:szCs w:val="24"/>
        </w:rPr>
        <w:t>.</w:t>
      </w:r>
      <w:r w:rsidRPr="00F704A1">
        <w:rPr>
          <w:rFonts w:eastAsia="Times New Roman" w:cs="Times New Roman"/>
          <w:szCs w:val="24"/>
        </w:rPr>
        <w:t xml:space="preserve"> Σκοπός </w:t>
      </w:r>
      <w:r>
        <w:rPr>
          <w:rFonts w:eastAsia="Times New Roman" w:cs="Times New Roman"/>
          <w:szCs w:val="24"/>
        </w:rPr>
        <w:t>σας</w:t>
      </w:r>
      <w:r>
        <w:rPr>
          <w:rFonts w:eastAsia="Times New Roman" w:cs="Times New Roman"/>
          <w:szCs w:val="24"/>
        </w:rPr>
        <w:t>;</w:t>
      </w:r>
      <w:r w:rsidRPr="00F704A1">
        <w:rPr>
          <w:rFonts w:eastAsia="Times New Roman" w:cs="Times New Roman"/>
          <w:szCs w:val="24"/>
        </w:rPr>
        <w:t xml:space="preserve"> Η πα</w:t>
      </w:r>
      <w:r w:rsidRPr="00F704A1">
        <w:rPr>
          <w:rFonts w:eastAsia="Times New Roman" w:cs="Times New Roman"/>
          <w:szCs w:val="24"/>
        </w:rPr>
        <w:lastRenderedPageBreak/>
        <w:t xml:space="preserve">ραχώρηση </w:t>
      </w:r>
      <w:proofErr w:type="spellStart"/>
      <w:r w:rsidRPr="00F704A1">
        <w:rPr>
          <w:rFonts w:eastAsia="Times New Roman" w:cs="Times New Roman"/>
          <w:szCs w:val="24"/>
        </w:rPr>
        <w:t>αναψυκτηρίων</w:t>
      </w:r>
      <w:proofErr w:type="spellEnd"/>
      <w:r w:rsidRPr="00F704A1">
        <w:rPr>
          <w:rFonts w:eastAsia="Times New Roman" w:cs="Times New Roman"/>
          <w:szCs w:val="24"/>
        </w:rPr>
        <w:t xml:space="preserve"> με συνοπτικές διαδικασίες και με β</w:t>
      </w:r>
      <w:r>
        <w:rPr>
          <w:rFonts w:eastAsia="Times New Roman" w:cs="Times New Roman"/>
          <w:szCs w:val="24"/>
        </w:rPr>
        <w:t>ολικό κόστος εκεί που εσείς θέλα</w:t>
      </w:r>
      <w:r w:rsidRPr="00F704A1">
        <w:rPr>
          <w:rFonts w:eastAsia="Times New Roman" w:cs="Times New Roman"/>
          <w:szCs w:val="24"/>
        </w:rPr>
        <w:t>τε</w:t>
      </w:r>
      <w:r>
        <w:rPr>
          <w:rFonts w:eastAsia="Times New Roman" w:cs="Times New Roman"/>
          <w:szCs w:val="24"/>
        </w:rPr>
        <w:t>.</w:t>
      </w:r>
      <w:r w:rsidRPr="00F704A1">
        <w:rPr>
          <w:rFonts w:eastAsia="Times New Roman" w:cs="Times New Roman"/>
          <w:szCs w:val="24"/>
        </w:rPr>
        <w:t xml:space="preserve"> Απευθείας </w:t>
      </w:r>
      <w:r>
        <w:rPr>
          <w:rFonts w:eastAsia="Times New Roman" w:cs="Times New Roman"/>
          <w:szCs w:val="24"/>
        </w:rPr>
        <w:t>αναθέσεις, κ</w:t>
      </w:r>
      <w:r w:rsidRPr="00F704A1">
        <w:rPr>
          <w:rFonts w:eastAsia="Times New Roman" w:cs="Times New Roman"/>
          <w:szCs w:val="24"/>
        </w:rPr>
        <w:t>ύριε Υ</w:t>
      </w:r>
      <w:r>
        <w:rPr>
          <w:rFonts w:eastAsia="Times New Roman" w:cs="Times New Roman"/>
          <w:szCs w:val="24"/>
        </w:rPr>
        <w:t>φυ</w:t>
      </w:r>
      <w:r w:rsidRPr="00F704A1">
        <w:rPr>
          <w:rFonts w:eastAsia="Times New Roman" w:cs="Times New Roman"/>
          <w:szCs w:val="24"/>
        </w:rPr>
        <w:t>πουργέ</w:t>
      </w:r>
      <w:r>
        <w:rPr>
          <w:rFonts w:eastAsia="Times New Roman" w:cs="Times New Roman"/>
          <w:szCs w:val="24"/>
        </w:rPr>
        <w:t>;</w:t>
      </w:r>
    </w:p>
    <w:p w14:paraId="0A5C0C7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Κύριε Υφυπουργέ, σ</w:t>
      </w:r>
      <w:r w:rsidRPr="00F704A1">
        <w:rPr>
          <w:rFonts w:eastAsia="Times New Roman" w:cs="Times New Roman"/>
          <w:szCs w:val="24"/>
        </w:rPr>
        <w:t>ήμερα έπρεπε να συζητά</w:t>
      </w:r>
      <w:r>
        <w:rPr>
          <w:rFonts w:eastAsia="Times New Roman" w:cs="Times New Roman"/>
          <w:szCs w:val="24"/>
        </w:rPr>
        <w:t>με για τον εκσυγχρονισμό του ΤΑ</w:t>
      </w:r>
      <w:r w:rsidRPr="00F704A1">
        <w:rPr>
          <w:rFonts w:eastAsia="Times New Roman" w:cs="Times New Roman"/>
          <w:szCs w:val="24"/>
        </w:rPr>
        <w:t>ΠΑ και τους τρόπους μεγιστοποίησης της απόδοσης τ</w:t>
      </w:r>
      <w:r w:rsidRPr="00F704A1">
        <w:rPr>
          <w:rFonts w:eastAsia="Times New Roman" w:cs="Times New Roman"/>
          <w:szCs w:val="24"/>
        </w:rPr>
        <w:t xml:space="preserve">ης </w:t>
      </w:r>
      <w:r>
        <w:rPr>
          <w:rFonts w:eastAsia="Times New Roman" w:cs="Times New Roman"/>
          <w:szCs w:val="24"/>
        </w:rPr>
        <w:t>ε</w:t>
      </w:r>
      <w:r w:rsidRPr="00F704A1">
        <w:rPr>
          <w:rFonts w:eastAsia="Times New Roman" w:cs="Times New Roman"/>
          <w:szCs w:val="24"/>
        </w:rPr>
        <w:t>λληνικής πολιτιστικής κληρονομιάς</w:t>
      </w:r>
      <w:r>
        <w:rPr>
          <w:rFonts w:eastAsia="Times New Roman" w:cs="Times New Roman"/>
          <w:szCs w:val="24"/>
        </w:rPr>
        <w:t xml:space="preserve">. Όμως, </w:t>
      </w:r>
      <w:r w:rsidRPr="00F704A1">
        <w:rPr>
          <w:rFonts w:eastAsia="Times New Roman" w:cs="Times New Roman"/>
          <w:szCs w:val="24"/>
        </w:rPr>
        <w:t xml:space="preserve">το οργανόγραμμα του ΤΑΠΑ που θα αναβαθμίσει τις δομές και </w:t>
      </w:r>
      <w:r>
        <w:rPr>
          <w:rFonts w:eastAsia="Times New Roman" w:cs="Times New Roman"/>
          <w:szCs w:val="24"/>
        </w:rPr>
        <w:t>τις λειτουργίε</w:t>
      </w:r>
      <w:r w:rsidRPr="00F704A1">
        <w:rPr>
          <w:rFonts w:eastAsia="Times New Roman" w:cs="Times New Roman"/>
          <w:szCs w:val="24"/>
        </w:rPr>
        <w:t xml:space="preserve">ς του </w:t>
      </w:r>
      <w:r>
        <w:rPr>
          <w:rFonts w:eastAsia="Times New Roman" w:cs="Times New Roman"/>
          <w:szCs w:val="24"/>
        </w:rPr>
        <w:t>τ</w:t>
      </w:r>
      <w:r w:rsidRPr="00F704A1">
        <w:rPr>
          <w:rFonts w:eastAsia="Times New Roman" w:cs="Times New Roman"/>
          <w:szCs w:val="24"/>
        </w:rPr>
        <w:t>αμείου προς αυτή την κατεύθυνση</w:t>
      </w:r>
      <w:r>
        <w:rPr>
          <w:rFonts w:eastAsia="Times New Roman" w:cs="Times New Roman"/>
          <w:szCs w:val="24"/>
        </w:rPr>
        <w:t>,</w:t>
      </w:r>
      <w:r w:rsidRPr="00F704A1">
        <w:rPr>
          <w:rFonts w:eastAsia="Times New Roman" w:cs="Times New Roman"/>
          <w:szCs w:val="24"/>
        </w:rPr>
        <w:t xml:space="preserve"> παραμένει ακόμα μία ανεφάρμοστη εξαγγελία </w:t>
      </w:r>
      <w:r>
        <w:rPr>
          <w:rFonts w:eastAsia="Times New Roman" w:cs="Times New Roman"/>
          <w:szCs w:val="24"/>
        </w:rPr>
        <w:t>σας.</w:t>
      </w:r>
      <w:r w:rsidRPr="00F704A1">
        <w:rPr>
          <w:rFonts w:eastAsia="Times New Roman" w:cs="Times New Roman"/>
          <w:szCs w:val="24"/>
        </w:rPr>
        <w:t xml:space="preserve"> </w:t>
      </w:r>
    </w:p>
    <w:p w14:paraId="0A5C0C8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Κατά τα άλλα, επαφίεστε</w:t>
      </w:r>
      <w:r w:rsidRPr="00F704A1">
        <w:rPr>
          <w:rFonts w:eastAsia="Times New Roman" w:cs="Times New Roman"/>
          <w:szCs w:val="24"/>
        </w:rPr>
        <w:t xml:space="preserve"> στη </w:t>
      </w:r>
      <w:proofErr w:type="spellStart"/>
      <w:r w:rsidRPr="00F704A1">
        <w:rPr>
          <w:rFonts w:eastAsia="Times New Roman" w:cs="Times New Roman"/>
          <w:szCs w:val="24"/>
        </w:rPr>
        <w:t>δαιμονοποίηση</w:t>
      </w:r>
      <w:proofErr w:type="spellEnd"/>
      <w:r w:rsidRPr="00F704A1">
        <w:rPr>
          <w:rFonts w:eastAsia="Times New Roman" w:cs="Times New Roman"/>
          <w:szCs w:val="24"/>
        </w:rPr>
        <w:t xml:space="preserve"> της αναπτυξιακής διάστασης της </w:t>
      </w:r>
      <w:r>
        <w:rPr>
          <w:rFonts w:eastAsia="Times New Roman" w:cs="Times New Roman"/>
          <w:szCs w:val="24"/>
        </w:rPr>
        <w:t>ε</w:t>
      </w:r>
      <w:r w:rsidRPr="00F704A1">
        <w:rPr>
          <w:rFonts w:eastAsia="Times New Roman" w:cs="Times New Roman"/>
          <w:szCs w:val="24"/>
        </w:rPr>
        <w:t>λληνικής πολιτιστικής κληρονομιάς</w:t>
      </w:r>
      <w:r>
        <w:rPr>
          <w:rFonts w:eastAsia="Times New Roman" w:cs="Times New Roman"/>
          <w:szCs w:val="24"/>
        </w:rPr>
        <w:t>, την οποία και αποστρέφεστε</w:t>
      </w:r>
      <w:r w:rsidRPr="00F704A1">
        <w:rPr>
          <w:rFonts w:eastAsia="Times New Roman" w:cs="Times New Roman"/>
          <w:szCs w:val="24"/>
        </w:rPr>
        <w:t xml:space="preserve"> ως γνήσιοι </w:t>
      </w:r>
      <w:proofErr w:type="spellStart"/>
      <w:r w:rsidRPr="00F704A1">
        <w:rPr>
          <w:rFonts w:eastAsia="Times New Roman" w:cs="Times New Roman"/>
          <w:szCs w:val="24"/>
        </w:rPr>
        <w:t>κρατιστές</w:t>
      </w:r>
      <w:proofErr w:type="spellEnd"/>
      <w:r>
        <w:rPr>
          <w:rFonts w:eastAsia="Times New Roman" w:cs="Times New Roman"/>
          <w:szCs w:val="24"/>
        </w:rPr>
        <w:t>.</w:t>
      </w:r>
      <w:r w:rsidRPr="00F704A1">
        <w:rPr>
          <w:rFonts w:eastAsia="Times New Roman" w:cs="Times New Roman"/>
          <w:szCs w:val="24"/>
        </w:rPr>
        <w:t xml:space="preserve"> Αναφέρομαι στην </w:t>
      </w:r>
      <w:r>
        <w:rPr>
          <w:rFonts w:eastAsia="Times New Roman" w:cs="Times New Roman"/>
          <w:szCs w:val="24"/>
        </w:rPr>
        <w:t>επίκλησή</w:t>
      </w:r>
      <w:r w:rsidRPr="00F704A1">
        <w:rPr>
          <w:rFonts w:eastAsia="Times New Roman" w:cs="Times New Roman"/>
          <w:szCs w:val="24"/>
        </w:rPr>
        <w:t xml:space="preserve"> σας σε δηλώσεις του Αρχηγού της Αξιωματικής Αντιπολίτευσης</w:t>
      </w:r>
      <w:r>
        <w:rPr>
          <w:rFonts w:eastAsia="Times New Roman" w:cs="Times New Roman"/>
          <w:szCs w:val="24"/>
        </w:rPr>
        <w:t>,</w:t>
      </w:r>
      <w:r w:rsidRPr="00F704A1">
        <w:rPr>
          <w:rFonts w:eastAsia="Times New Roman" w:cs="Times New Roman"/>
          <w:szCs w:val="24"/>
        </w:rPr>
        <w:t xml:space="preserve"> ο οποίος ανέπτυξε την προοπτική συμπ</w:t>
      </w:r>
      <w:r w:rsidRPr="00F704A1">
        <w:rPr>
          <w:rFonts w:eastAsia="Times New Roman" w:cs="Times New Roman"/>
          <w:szCs w:val="24"/>
        </w:rPr>
        <w:t>ράξεων ιδιωτικού και δημόσιου τομέα υπό το πρίσμα της ανάδειξης και αξιοποίησης των πολιτιστικών πόρων</w:t>
      </w:r>
      <w:r>
        <w:rPr>
          <w:rFonts w:eastAsia="Times New Roman" w:cs="Times New Roman"/>
          <w:szCs w:val="24"/>
        </w:rPr>
        <w:t>,</w:t>
      </w:r>
      <w:r w:rsidRPr="00F704A1">
        <w:rPr>
          <w:rFonts w:eastAsia="Times New Roman" w:cs="Times New Roman"/>
          <w:szCs w:val="24"/>
        </w:rPr>
        <w:t xml:space="preserve"> υπό την </w:t>
      </w:r>
      <w:r>
        <w:rPr>
          <w:rFonts w:eastAsia="Times New Roman" w:cs="Times New Roman"/>
          <w:szCs w:val="24"/>
        </w:rPr>
        <w:t>ευρύτατη έννοιά</w:t>
      </w:r>
      <w:r w:rsidRPr="00F704A1">
        <w:rPr>
          <w:rFonts w:eastAsia="Times New Roman" w:cs="Times New Roman"/>
          <w:szCs w:val="24"/>
        </w:rPr>
        <w:t xml:space="preserve"> </w:t>
      </w:r>
      <w:r>
        <w:rPr>
          <w:rFonts w:eastAsia="Times New Roman" w:cs="Times New Roman"/>
          <w:szCs w:val="24"/>
        </w:rPr>
        <w:t>τους, δ</w:t>
      </w:r>
      <w:r w:rsidRPr="00F704A1">
        <w:rPr>
          <w:rFonts w:eastAsia="Times New Roman" w:cs="Times New Roman"/>
          <w:szCs w:val="24"/>
        </w:rPr>
        <w:t>ιότι εμείς θεωρούμε ότι οι ίδιοι οι πολιτιστικοί πόροι δη</w:t>
      </w:r>
      <w:r w:rsidRPr="00F704A1">
        <w:rPr>
          <w:rFonts w:eastAsia="Times New Roman" w:cs="Times New Roman"/>
          <w:szCs w:val="24"/>
        </w:rPr>
        <w:lastRenderedPageBreak/>
        <w:t>μιουργούν γύρω τους οικονομικές δραστηριότητες</w:t>
      </w:r>
      <w:r>
        <w:rPr>
          <w:rFonts w:eastAsia="Times New Roman" w:cs="Times New Roman"/>
          <w:szCs w:val="24"/>
        </w:rPr>
        <w:t>,</w:t>
      </w:r>
      <w:r w:rsidRPr="00F704A1">
        <w:rPr>
          <w:rFonts w:eastAsia="Times New Roman" w:cs="Times New Roman"/>
          <w:szCs w:val="24"/>
        </w:rPr>
        <w:t xml:space="preserve"> όπως μικρομεσαίε</w:t>
      </w:r>
      <w:r w:rsidRPr="00F704A1">
        <w:rPr>
          <w:rFonts w:eastAsia="Times New Roman" w:cs="Times New Roman"/>
          <w:szCs w:val="24"/>
        </w:rPr>
        <w:t>ς επιχειρήσεις</w:t>
      </w:r>
      <w:r>
        <w:rPr>
          <w:rFonts w:eastAsia="Times New Roman" w:cs="Times New Roman"/>
          <w:szCs w:val="24"/>
        </w:rPr>
        <w:t>,</w:t>
      </w:r>
      <w:r w:rsidRPr="00F704A1">
        <w:rPr>
          <w:rFonts w:eastAsia="Times New Roman" w:cs="Times New Roman"/>
          <w:szCs w:val="24"/>
        </w:rPr>
        <w:t xml:space="preserve"> σχετιζόμενες με το τοπικό τουριστικό προϊόν</w:t>
      </w:r>
      <w:r>
        <w:rPr>
          <w:rFonts w:eastAsia="Times New Roman" w:cs="Times New Roman"/>
          <w:szCs w:val="24"/>
        </w:rPr>
        <w:t>.</w:t>
      </w:r>
      <w:r w:rsidRPr="00F704A1">
        <w:rPr>
          <w:rFonts w:eastAsia="Times New Roman" w:cs="Times New Roman"/>
          <w:szCs w:val="24"/>
        </w:rPr>
        <w:t xml:space="preserve"> </w:t>
      </w:r>
    </w:p>
    <w:p w14:paraId="0A5C0C81"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Θα μπορούσε</w:t>
      </w:r>
      <w:r>
        <w:rPr>
          <w:rFonts w:eastAsia="Times New Roman" w:cs="Times New Roman"/>
          <w:szCs w:val="24"/>
        </w:rPr>
        <w:t>,</w:t>
      </w:r>
      <w:r w:rsidRPr="00F704A1">
        <w:rPr>
          <w:rFonts w:eastAsia="Times New Roman" w:cs="Times New Roman"/>
          <w:szCs w:val="24"/>
        </w:rPr>
        <w:t xml:space="preserve"> λοιπόν</w:t>
      </w:r>
      <w:r>
        <w:rPr>
          <w:rFonts w:eastAsia="Times New Roman" w:cs="Times New Roman"/>
          <w:szCs w:val="24"/>
        </w:rPr>
        <w:t>,</w:t>
      </w:r>
      <w:r w:rsidRPr="00F704A1">
        <w:rPr>
          <w:rFonts w:eastAsia="Times New Roman" w:cs="Times New Roman"/>
          <w:szCs w:val="24"/>
        </w:rPr>
        <w:t xml:space="preserve"> να προαχθεί </w:t>
      </w:r>
      <w:r>
        <w:rPr>
          <w:rFonts w:eastAsia="Times New Roman" w:cs="Times New Roman"/>
          <w:szCs w:val="24"/>
        </w:rPr>
        <w:t>-</w:t>
      </w:r>
      <w:r w:rsidRPr="00F704A1">
        <w:rPr>
          <w:rFonts w:eastAsia="Times New Roman" w:cs="Times New Roman"/>
          <w:szCs w:val="24"/>
        </w:rPr>
        <w:t>μέσα από κατάλληλες πολιτικές</w:t>
      </w:r>
      <w:r>
        <w:rPr>
          <w:rFonts w:eastAsia="Times New Roman" w:cs="Times New Roman"/>
          <w:szCs w:val="24"/>
        </w:rPr>
        <w:t>-</w:t>
      </w:r>
      <w:r w:rsidRPr="00F704A1">
        <w:rPr>
          <w:rFonts w:eastAsia="Times New Roman" w:cs="Times New Roman"/>
          <w:szCs w:val="24"/>
        </w:rPr>
        <w:t xml:space="preserve"> η συνεργασία τους με το Υπουργείο Πολιτισμού και Αθλητισμού </w:t>
      </w:r>
      <w:r>
        <w:rPr>
          <w:rFonts w:eastAsia="Times New Roman" w:cs="Times New Roman"/>
          <w:szCs w:val="24"/>
        </w:rPr>
        <w:t>π</w:t>
      </w:r>
      <w:r w:rsidRPr="00F704A1">
        <w:rPr>
          <w:rFonts w:eastAsia="Times New Roman" w:cs="Times New Roman"/>
          <w:szCs w:val="24"/>
        </w:rPr>
        <w:t>ρος όφελος της ανάπτυξης των τοπικών κοινωνιών και οικονομιών</w:t>
      </w:r>
      <w:r>
        <w:rPr>
          <w:rFonts w:eastAsia="Times New Roman" w:cs="Times New Roman"/>
          <w:szCs w:val="24"/>
        </w:rPr>
        <w:t>.</w:t>
      </w:r>
      <w:r w:rsidRPr="00F704A1">
        <w:rPr>
          <w:rFonts w:eastAsia="Times New Roman" w:cs="Times New Roman"/>
          <w:szCs w:val="24"/>
        </w:rPr>
        <w:t xml:space="preserve"> Άλλωσ</w:t>
      </w:r>
      <w:r w:rsidRPr="00F704A1">
        <w:rPr>
          <w:rFonts w:eastAsia="Times New Roman" w:cs="Times New Roman"/>
          <w:szCs w:val="24"/>
        </w:rPr>
        <w:t>τε</w:t>
      </w:r>
      <w:r>
        <w:rPr>
          <w:rFonts w:eastAsia="Times New Roman" w:cs="Times New Roman"/>
          <w:szCs w:val="24"/>
        </w:rPr>
        <w:t>,</w:t>
      </w:r>
      <w:r w:rsidRPr="00F704A1">
        <w:rPr>
          <w:rFonts w:eastAsia="Times New Roman" w:cs="Times New Roman"/>
          <w:szCs w:val="24"/>
        </w:rPr>
        <w:t xml:space="preserve"> σε ανάλογα συμπεράσματα κατέληξαν και πρόσφατες δημόσιες συζητήσεις που διοργάνωσε το Υπουργείο Πολιτισμού</w:t>
      </w:r>
      <w:r>
        <w:rPr>
          <w:rFonts w:eastAsia="Times New Roman" w:cs="Times New Roman"/>
          <w:szCs w:val="24"/>
        </w:rPr>
        <w:t>.</w:t>
      </w:r>
      <w:r w:rsidRPr="00F704A1">
        <w:rPr>
          <w:rFonts w:eastAsia="Times New Roman" w:cs="Times New Roman"/>
          <w:szCs w:val="24"/>
        </w:rPr>
        <w:t xml:space="preserve"> </w:t>
      </w:r>
    </w:p>
    <w:p w14:paraId="0A5C0C82"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Διότι</w:t>
      </w:r>
      <w:r>
        <w:rPr>
          <w:rFonts w:eastAsia="Times New Roman" w:cs="Times New Roman"/>
          <w:szCs w:val="24"/>
        </w:rPr>
        <w:t>,</w:t>
      </w:r>
      <w:r w:rsidRPr="00F704A1">
        <w:rPr>
          <w:rFonts w:eastAsia="Times New Roman" w:cs="Times New Roman"/>
          <w:szCs w:val="24"/>
        </w:rPr>
        <w:t xml:space="preserve"> όπως παρατηρούμε</w:t>
      </w:r>
      <w:r>
        <w:rPr>
          <w:rFonts w:eastAsia="Times New Roman" w:cs="Times New Roman"/>
          <w:szCs w:val="24"/>
        </w:rPr>
        <w:t>,</w:t>
      </w:r>
      <w:r w:rsidRPr="00F704A1">
        <w:rPr>
          <w:rFonts w:eastAsia="Times New Roman" w:cs="Times New Roman"/>
          <w:szCs w:val="24"/>
        </w:rPr>
        <w:t xml:space="preserve"> κυρίες και κύριοι συνάδελφοι</w:t>
      </w:r>
      <w:r>
        <w:rPr>
          <w:rFonts w:eastAsia="Times New Roman" w:cs="Times New Roman"/>
          <w:szCs w:val="24"/>
        </w:rPr>
        <w:t>,</w:t>
      </w:r>
      <w:r w:rsidRPr="00F704A1">
        <w:rPr>
          <w:rFonts w:eastAsia="Times New Roman" w:cs="Times New Roman"/>
          <w:szCs w:val="24"/>
        </w:rPr>
        <w:t xml:space="preserve"> η Υπουργός Πολιτισμού έχει αναγάγει το Υπουργείο σε χώρο διεξαγωγής συζητήσεων</w:t>
      </w:r>
      <w:r>
        <w:rPr>
          <w:rFonts w:eastAsia="Times New Roman" w:cs="Times New Roman"/>
          <w:szCs w:val="24"/>
        </w:rPr>
        <w:t>.</w:t>
      </w:r>
      <w:r w:rsidRPr="00F704A1">
        <w:rPr>
          <w:rFonts w:eastAsia="Times New Roman" w:cs="Times New Roman"/>
          <w:szCs w:val="24"/>
        </w:rPr>
        <w:t xml:space="preserve"> Στη Βουλ</w:t>
      </w:r>
      <w:r w:rsidRPr="00F704A1">
        <w:rPr>
          <w:rFonts w:eastAsia="Times New Roman" w:cs="Times New Roman"/>
          <w:szCs w:val="24"/>
        </w:rPr>
        <w:t>ή</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όμως,</w:t>
      </w:r>
      <w:r w:rsidRPr="00F704A1">
        <w:rPr>
          <w:rFonts w:eastAsia="Times New Roman" w:cs="Times New Roman"/>
          <w:szCs w:val="24"/>
        </w:rPr>
        <w:t xml:space="preserve"> δεν έρχεται</w:t>
      </w:r>
      <w:r>
        <w:rPr>
          <w:rFonts w:eastAsia="Times New Roman" w:cs="Times New Roman"/>
          <w:szCs w:val="24"/>
        </w:rPr>
        <w:t>,</w:t>
      </w:r>
      <w:r w:rsidRPr="00F704A1">
        <w:rPr>
          <w:rFonts w:eastAsia="Times New Roman" w:cs="Times New Roman"/>
          <w:szCs w:val="24"/>
        </w:rPr>
        <w:t xml:space="preserve"> την ώρα</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μ</w:t>
      </w:r>
      <w:r w:rsidRPr="00F704A1">
        <w:rPr>
          <w:rFonts w:eastAsia="Times New Roman" w:cs="Times New Roman"/>
          <w:szCs w:val="24"/>
        </w:rPr>
        <w:t>άλιστα</w:t>
      </w:r>
      <w:r>
        <w:rPr>
          <w:rFonts w:eastAsia="Times New Roman" w:cs="Times New Roman"/>
          <w:szCs w:val="24"/>
        </w:rPr>
        <w:t>,</w:t>
      </w:r>
      <w:r w:rsidRPr="00F704A1">
        <w:rPr>
          <w:rFonts w:eastAsia="Times New Roman" w:cs="Times New Roman"/>
          <w:szCs w:val="24"/>
        </w:rPr>
        <w:t xml:space="preserve"> που ασκεί</w:t>
      </w:r>
      <w:r>
        <w:rPr>
          <w:rFonts w:eastAsia="Times New Roman" w:cs="Times New Roman"/>
          <w:szCs w:val="24"/>
        </w:rPr>
        <w:t>ται</w:t>
      </w:r>
      <w:r w:rsidRPr="00F704A1">
        <w:rPr>
          <w:rFonts w:eastAsia="Times New Roman" w:cs="Times New Roman"/>
          <w:szCs w:val="24"/>
        </w:rPr>
        <w:t xml:space="preserve"> νομοθετικό έργο αρμοδιότητας </w:t>
      </w:r>
      <w:r>
        <w:rPr>
          <w:rFonts w:eastAsia="Times New Roman" w:cs="Times New Roman"/>
          <w:szCs w:val="24"/>
        </w:rPr>
        <w:t>της.</w:t>
      </w:r>
      <w:r w:rsidRPr="00F704A1">
        <w:rPr>
          <w:rFonts w:eastAsia="Times New Roman" w:cs="Times New Roman"/>
          <w:szCs w:val="24"/>
        </w:rPr>
        <w:t xml:space="preserve"> Ενδεχομένως να βρίσκεται και σε αμηχανία</w:t>
      </w:r>
      <w:r>
        <w:rPr>
          <w:rFonts w:eastAsia="Times New Roman" w:cs="Times New Roman"/>
          <w:szCs w:val="24"/>
        </w:rPr>
        <w:t>,</w:t>
      </w:r>
      <w:r w:rsidRPr="00F704A1">
        <w:rPr>
          <w:rFonts w:eastAsia="Times New Roman" w:cs="Times New Roman"/>
          <w:szCs w:val="24"/>
        </w:rPr>
        <w:t xml:space="preserve"> δεδομένου ότι τελικά στο παρόν νομοσχέδιο δεν συμπεριλαμβάνεται η ρύθμιση περί προστασίας της κυριότητας και διαχείρισης των ακ</w:t>
      </w:r>
      <w:r w:rsidRPr="00F704A1">
        <w:rPr>
          <w:rFonts w:eastAsia="Times New Roman" w:cs="Times New Roman"/>
          <w:szCs w:val="24"/>
        </w:rPr>
        <w:t>ινήτων του Υπουργείου Πολιτισμού και Αθλητισμού</w:t>
      </w:r>
      <w:r>
        <w:rPr>
          <w:rFonts w:eastAsia="Times New Roman" w:cs="Times New Roman"/>
          <w:szCs w:val="24"/>
        </w:rPr>
        <w:t>,</w:t>
      </w:r>
      <w:r w:rsidRPr="00F704A1">
        <w:rPr>
          <w:rFonts w:eastAsia="Times New Roman" w:cs="Times New Roman"/>
          <w:szCs w:val="24"/>
        </w:rPr>
        <w:t xml:space="preserve"> την οποία δεσμεύτηκε πριν από ένα μήνα ότι θα </w:t>
      </w:r>
      <w:r>
        <w:rPr>
          <w:rFonts w:eastAsia="Times New Roman" w:cs="Times New Roman"/>
          <w:szCs w:val="24"/>
        </w:rPr>
        <w:t>ε</w:t>
      </w:r>
      <w:r w:rsidRPr="00F704A1">
        <w:rPr>
          <w:rFonts w:eastAsia="Times New Roman" w:cs="Times New Roman"/>
          <w:szCs w:val="24"/>
        </w:rPr>
        <w:t xml:space="preserve">ντάξει </w:t>
      </w:r>
      <w:r>
        <w:rPr>
          <w:rFonts w:eastAsia="Times New Roman" w:cs="Times New Roman"/>
          <w:szCs w:val="24"/>
        </w:rPr>
        <w:t>σ</w:t>
      </w:r>
      <w:r w:rsidRPr="00F704A1">
        <w:rPr>
          <w:rFonts w:eastAsia="Times New Roman" w:cs="Times New Roman"/>
          <w:szCs w:val="24"/>
        </w:rPr>
        <w:t>το παρόν νομοσχέδιο</w:t>
      </w:r>
      <w:r>
        <w:rPr>
          <w:rFonts w:eastAsia="Times New Roman" w:cs="Times New Roman"/>
          <w:szCs w:val="24"/>
        </w:rPr>
        <w:t>.</w:t>
      </w:r>
    </w:p>
    <w:p w14:paraId="0A5C0C8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Αντί, λοιπόν, κύριε Υφυπουργέ, να αντιπολιτεύεστε την Α</w:t>
      </w:r>
      <w:r w:rsidRPr="00F704A1">
        <w:rPr>
          <w:rFonts w:eastAsia="Times New Roman" w:cs="Times New Roman"/>
          <w:szCs w:val="24"/>
        </w:rPr>
        <w:t>ντιπολίτευση με θέμα τις συμπράξεις ιδιωτικού και δημόσιου τομέα</w:t>
      </w:r>
      <w:r>
        <w:rPr>
          <w:rFonts w:eastAsia="Times New Roman" w:cs="Times New Roman"/>
          <w:szCs w:val="24"/>
        </w:rPr>
        <w:t>,</w:t>
      </w:r>
      <w:r w:rsidRPr="00F704A1">
        <w:rPr>
          <w:rFonts w:eastAsia="Times New Roman" w:cs="Times New Roman"/>
          <w:szCs w:val="24"/>
        </w:rPr>
        <w:t xml:space="preserve"> καλό θα ήτ</w:t>
      </w:r>
      <w:r w:rsidRPr="00F704A1">
        <w:rPr>
          <w:rFonts w:eastAsia="Times New Roman" w:cs="Times New Roman"/>
          <w:szCs w:val="24"/>
        </w:rPr>
        <w:t xml:space="preserve">αν να ασκήσετε τη </w:t>
      </w:r>
      <w:r>
        <w:rPr>
          <w:rFonts w:eastAsia="Times New Roman" w:cs="Times New Roman"/>
          <w:szCs w:val="24"/>
        </w:rPr>
        <w:t>σ</w:t>
      </w:r>
      <w:r w:rsidRPr="00F704A1">
        <w:rPr>
          <w:rFonts w:eastAsia="Times New Roman" w:cs="Times New Roman"/>
          <w:szCs w:val="24"/>
        </w:rPr>
        <w:t>υνταγματική σας υποχρέωση</w:t>
      </w:r>
      <w:r>
        <w:rPr>
          <w:rFonts w:eastAsia="Times New Roman" w:cs="Times New Roman"/>
          <w:szCs w:val="24"/>
        </w:rPr>
        <w:t>: Ν</w:t>
      </w:r>
      <w:r w:rsidRPr="00F704A1">
        <w:rPr>
          <w:rFonts w:eastAsia="Times New Roman" w:cs="Times New Roman"/>
          <w:szCs w:val="24"/>
        </w:rPr>
        <w:t xml:space="preserve">α προστατεύσετε την </w:t>
      </w:r>
      <w:r>
        <w:rPr>
          <w:rFonts w:eastAsia="Times New Roman" w:cs="Times New Roman"/>
          <w:szCs w:val="24"/>
        </w:rPr>
        <w:t>ε</w:t>
      </w:r>
      <w:r w:rsidRPr="00F704A1">
        <w:rPr>
          <w:rFonts w:eastAsia="Times New Roman" w:cs="Times New Roman"/>
          <w:szCs w:val="24"/>
        </w:rPr>
        <w:t>λληνική πολιτιστική κληρονομιά από το ξεπούλημα που μεθόδευσε η Κυβέρνησή σας το 2015 με το τρίτο μνημόνιο</w:t>
      </w:r>
      <w:r>
        <w:rPr>
          <w:rFonts w:eastAsia="Times New Roman" w:cs="Times New Roman"/>
          <w:szCs w:val="24"/>
        </w:rPr>
        <w:t>!</w:t>
      </w:r>
    </w:p>
    <w:p w14:paraId="0A5C0C84"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 xml:space="preserve">Σας ενημερώνουμε ότι οι </w:t>
      </w:r>
      <w:proofErr w:type="spellStart"/>
      <w:r w:rsidRPr="00F704A1">
        <w:rPr>
          <w:rFonts w:eastAsia="Times New Roman" w:cs="Times New Roman"/>
          <w:szCs w:val="24"/>
        </w:rPr>
        <w:t>τακτικισμοί</w:t>
      </w:r>
      <w:proofErr w:type="spellEnd"/>
      <w:r w:rsidRPr="00F704A1">
        <w:rPr>
          <w:rFonts w:eastAsia="Times New Roman" w:cs="Times New Roman"/>
          <w:szCs w:val="24"/>
        </w:rPr>
        <w:t xml:space="preserve"> </w:t>
      </w:r>
      <w:r>
        <w:rPr>
          <w:rFonts w:eastAsia="Times New Roman" w:cs="Times New Roman"/>
          <w:szCs w:val="24"/>
        </w:rPr>
        <w:t>σας</w:t>
      </w:r>
      <w:r w:rsidRPr="00F704A1">
        <w:rPr>
          <w:rFonts w:eastAsia="Times New Roman" w:cs="Times New Roman"/>
          <w:szCs w:val="24"/>
        </w:rPr>
        <w:t xml:space="preserve"> δεν πρόκειται να κάμψουν την απαίτησή μας να εφαρμοστεί η </w:t>
      </w:r>
      <w:r>
        <w:rPr>
          <w:rFonts w:eastAsia="Times New Roman" w:cs="Times New Roman"/>
          <w:szCs w:val="24"/>
        </w:rPr>
        <w:t>σ</w:t>
      </w:r>
      <w:r w:rsidRPr="00F704A1">
        <w:rPr>
          <w:rFonts w:eastAsia="Times New Roman" w:cs="Times New Roman"/>
          <w:szCs w:val="24"/>
        </w:rPr>
        <w:t>υνταγματική επιταγή για προστασία της πολιτιστικής κληρονομιάς από το ελληνικό κράτος</w:t>
      </w:r>
      <w:r>
        <w:rPr>
          <w:rFonts w:eastAsia="Times New Roman" w:cs="Times New Roman"/>
          <w:szCs w:val="24"/>
        </w:rPr>
        <w:t>.</w:t>
      </w:r>
    </w:p>
    <w:p w14:paraId="0A5C0C8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F704A1">
        <w:rPr>
          <w:rFonts w:eastAsia="Times New Roman" w:cs="Times New Roman"/>
          <w:szCs w:val="24"/>
        </w:rPr>
        <w:t xml:space="preserve">ο </w:t>
      </w:r>
      <w:r>
        <w:rPr>
          <w:rFonts w:eastAsia="Times New Roman" w:cs="Times New Roman"/>
          <w:szCs w:val="24"/>
        </w:rPr>
        <w:t>π</w:t>
      </w:r>
      <w:r w:rsidRPr="00F704A1">
        <w:rPr>
          <w:rFonts w:eastAsia="Times New Roman" w:cs="Times New Roman"/>
          <w:szCs w:val="24"/>
        </w:rPr>
        <w:t xml:space="preserve">ολιτισμός είναι το κλειδί για την απελευθέρωση σημαντικών κινητήριων </w:t>
      </w:r>
      <w:r>
        <w:rPr>
          <w:rFonts w:eastAsia="Times New Roman" w:cs="Times New Roman"/>
          <w:szCs w:val="24"/>
        </w:rPr>
        <w:t>δυνάμεω</w:t>
      </w:r>
      <w:r>
        <w:rPr>
          <w:rFonts w:eastAsia="Times New Roman" w:cs="Times New Roman"/>
          <w:szCs w:val="24"/>
        </w:rPr>
        <w:t>ν που μπορούν</w:t>
      </w:r>
      <w:r w:rsidRPr="00F704A1">
        <w:rPr>
          <w:rFonts w:eastAsia="Times New Roman" w:cs="Times New Roman"/>
          <w:szCs w:val="24"/>
        </w:rPr>
        <w:t xml:space="preserve"> να οδηγήσουν στην οικονομική και κοινωνική ευημερία</w:t>
      </w:r>
      <w:r>
        <w:rPr>
          <w:rFonts w:eastAsia="Times New Roman" w:cs="Times New Roman"/>
          <w:szCs w:val="24"/>
        </w:rPr>
        <w:t>.</w:t>
      </w:r>
      <w:r w:rsidRPr="00F704A1">
        <w:rPr>
          <w:rFonts w:eastAsia="Times New Roman" w:cs="Times New Roman"/>
          <w:szCs w:val="24"/>
        </w:rPr>
        <w:t xml:space="preserve"> Η ευθύνη της διαχείρισης ενός τόσο κρίσιμο</w:t>
      </w:r>
      <w:r>
        <w:rPr>
          <w:rFonts w:eastAsia="Times New Roman" w:cs="Times New Roman"/>
          <w:szCs w:val="24"/>
        </w:rPr>
        <w:t>υ</w:t>
      </w:r>
      <w:r w:rsidRPr="00F704A1">
        <w:rPr>
          <w:rFonts w:eastAsia="Times New Roman" w:cs="Times New Roman"/>
          <w:szCs w:val="24"/>
        </w:rPr>
        <w:t xml:space="preserve"> τομέα απαιτεί </w:t>
      </w:r>
      <w:r>
        <w:rPr>
          <w:rFonts w:eastAsia="Times New Roman" w:cs="Times New Roman"/>
          <w:szCs w:val="24"/>
        </w:rPr>
        <w:t>-πάνω απ’</w:t>
      </w:r>
      <w:r w:rsidRPr="00F704A1">
        <w:rPr>
          <w:rFonts w:eastAsia="Times New Roman" w:cs="Times New Roman"/>
          <w:szCs w:val="24"/>
        </w:rPr>
        <w:t xml:space="preserve"> όλα</w:t>
      </w:r>
      <w:r>
        <w:rPr>
          <w:rFonts w:eastAsia="Times New Roman" w:cs="Times New Roman"/>
          <w:szCs w:val="24"/>
        </w:rPr>
        <w:t>-</w:t>
      </w:r>
      <w:r w:rsidRPr="00F704A1">
        <w:rPr>
          <w:rFonts w:eastAsia="Times New Roman" w:cs="Times New Roman"/>
          <w:szCs w:val="24"/>
        </w:rPr>
        <w:t xml:space="preserve"> έργο με όραμα</w:t>
      </w:r>
      <w:r>
        <w:rPr>
          <w:rFonts w:eastAsia="Times New Roman" w:cs="Times New Roman"/>
          <w:szCs w:val="24"/>
        </w:rPr>
        <w:t>,</w:t>
      </w:r>
      <w:r w:rsidRPr="00F704A1">
        <w:rPr>
          <w:rFonts w:eastAsia="Times New Roman" w:cs="Times New Roman"/>
          <w:szCs w:val="24"/>
        </w:rPr>
        <w:t xml:space="preserve"> σχέδιο</w:t>
      </w:r>
      <w:r>
        <w:rPr>
          <w:rFonts w:eastAsia="Times New Roman" w:cs="Times New Roman"/>
          <w:szCs w:val="24"/>
        </w:rPr>
        <w:t xml:space="preserve">, </w:t>
      </w:r>
      <w:proofErr w:type="spellStart"/>
      <w:r>
        <w:rPr>
          <w:rFonts w:eastAsia="Times New Roman" w:cs="Times New Roman"/>
          <w:szCs w:val="24"/>
        </w:rPr>
        <w:t>στοχοθεσία</w:t>
      </w:r>
      <w:proofErr w:type="spellEnd"/>
      <w:r>
        <w:rPr>
          <w:rFonts w:eastAsia="Times New Roman" w:cs="Times New Roman"/>
          <w:szCs w:val="24"/>
        </w:rPr>
        <w:t>. Ο</w:t>
      </w:r>
      <w:r w:rsidRPr="00F704A1">
        <w:rPr>
          <w:rFonts w:eastAsia="Times New Roman" w:cs="Times New Roman"/>
          <w:szCs w:val="24"/>
        </w:rPr>
        <w:t xml:space="preserve"> τόπος χρειάζεται να πορευτεί και στο</w:t>
      </w:r>
      <w:r>
        <w:rPr>
          <w:rFonts w:eastAsia="Times New Roman" w:cs="Times New Roman"/>
          <w:szCs w:val="24"/>
        </w:rPr>
        <w:t>ν</w:t>
      </w:r>
      <w:r w:rsidRPr="00F704A1">
        <w:rPr>
          <w:rFonts w:eastAsia="Times New Roman" w:cs="Times New Roman"/>
          <w:szCs w:val="24"/>
        </w:rPr>
        <w:t xml:space="preserve"> χώρο του </w:t>
      </w:r>
      <w:r>
        <w:rPr>
          <w:rFonts w:eastAsia="Times New Roman" w:cs="Times New Roman"/>
          <w:szCs w:val="24"/>
        </w:rPr>
        <w:t>π</w:t>
      </w:r>
      <w:r w:rsidRPr="00F704A1">
        <w:rPr>
          <w:rFonts w:eastAsia="Times New Roman" w:cs="Times New Roman"/>
          <w:szCs w:val="24"/>
        </w:rPr>
        <w:t>ολιτισμού με βάση ένα ρεαλιστικ</w:t>
      </w:r>
      <w:r w:rsidRPr="00F704A1">
        <w:rPr>
          <w:rFonts w:eastAsia="Times New Roman" w:cs="Times New Roman"/>
          <w:szCs w:val="24"/>
        </w:rPr>
        <w:t>ό σχέδιο ισχυρών αναπτυξιακών πολιτικών</w:t>
      </w:r>
      <w:r>
        <w:rPr>
          <w:rFonts w:eastAsia="Times New Roman" w:cs="Times New Roman"/>
          <w:szCs w:val="24"/>
        </w:rPr>
        <w:t>, που θα αναδείξουν τη</w:t>
      </w:r>
      <w:r w:rsidRPr="00F704A1">
        <w:rPr>
          <w:rFonts w:eastAsia="Times New Roman" w:cs="Times New Roman"/>
          <w:szCs w:val="24"/>
        </w:rPr>
        <w:t xml:space="preserve"> μοναδική πολλαπλασιαστική αξία της </w:t>
      </w:r>
      <w:r>
        <w:rPr>
          <w:rFonts w:eastAsia="Times New Roman" w:cs="Times New Roman"/>
          <w:szCs w:val="24"/>
        </w:rPr>
        <w:t>ε</w:t>
      </w:r>
      <w:r w:rsidRPr="00F704A1">
        <w:rPr>
          <w:rFonts w:eastAsia="Times New Roman" w:cs="Times New Roman"/>
          <w:szCs w:val="24"/>
        </w:rPr>
        <w:t>λληνικής πολιτιστικής κληρονομιάς</w:t>
      </w:r>
      <w:r>
        <w:rPr>
          <w:rFonts w:eastAsia="Times New Roman" w:cs="Times New Roman"/>
          <w:szCs w:val="24"/>
        </w:rPr>
        <w:t>.</w:t>
      </w:r>
      <w:r w:rsidRPr="00F704A1">
        <w:rPr>
          <w:rFonts w:eastAsia="Times New Roman" w:cs="Times New Roman"/>
          <w:szCs w:val="24"/>
        </w:rPr>
        <w:t xml:space="preserve"> </w:t>
      </w:r>
    </w:p>
    <w:p w14:paraId="0A5C0C86"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lastRenderedPageBreak/>
        <w:t>Σύντομα θα μπει ένα τέλος σε αυτή την κυβερνητική πολιτική που αναζητά διαρκώς καταφύγιο στο παρελθόν</w:t>
      </w:r>
      <w:r>
        <w:rPr>
          <w:rFonts w:eastAsia="Times New Roman" w:cs="Times New Roman"/>
          <w:szCs w:val="24"/>
        </w:rPr>
        <w:t>,</w:t>
      </w:r>
      <w:r w:rsidRPr="00F704A1">
        <w:rPr>
          <w:rFonts w:eastAsia="Times New Roman" w:cs="Times New Roman"/>
          <w:szCs w:val="24"/>
        </w:rPr>
        <w:t xml:space="preserve"> χωρίς να συνειδητοπ</w:t>
      </w:r>
      <w:r w:rsidRPr="00F704A1">
        <w:rPr>
          <w:rFonts w:eastAsia="Times New Roman" w:cs="Times New Roman"/>
          <w:szCs w:val="24"/>
        </w:rPr>
        <w:t>οιεί ότι μία ολόκληρη τετραετία είναι ήδη το δικό της παρελθόν για το οποίο κρίνεται</w:t>
      </w:r>
      <w:r>
        <w:rPr>
          <w:rFonts w:eastAsia="Times New Roman" w:cs="Times New Roman"/>
          <w:szCs w:val="24"/>
        </w:rPr>
        <w:t>.</w:t>
      </w:r>
      <w:r w:rsidRPr="00F704A1">
        <w:rPr>
          <w:rFonts w:eastAsia="Times New Roman" w:cs="Times New Roman"/>
          <w:szCs w:val="24"/>
        </w:rPr>
        <w:t xml:space="preserve"> Και </w:t>
      </w:r>
      <w:r>
        <w:rPr>
          <w:rFonts w:eastAsia="Times New Roman" w:cs="Times New Roman"/>
          <w:szCs w:val="24"/>
        </w:rPr>
        <w:t xml:space="preserve">στον </w:t>
      </w:r>
      <w:r>
        <w:rPr>
          <w:rFonts w:eastAsia="Times New Roman" w:cs="Times New Roman"/>
          <w:szCs w:val="24"/>
        </w:rPr>
        <w:t>π</w:t>
      </w:r>
      <w:r w:rsidRPr="00F704A1">
        <w:rPr>
          <w:rFonts w:eastAsia="Times New Roman" w:cs="Times New Roman"/>
          <w:szCs w:val="24"/>
        </w:rPr>
        <w:t xml:space="preserve">ολιτισμό ο απολογισμός της κυβερνητικής </w:t>
      </w:r>
      <w:r>
        <w:rPr>
          <w:rFonts w:eastAsia="Times New Roman" w:cs="Times New Roman"/>
          <w:szCs w:val="24"/>
        </w:rPr>
        <w:t xml:space="preserve">σας </w:t>
      </w:r>
      <w:r w:rsidRPr="00F704A1">
        <w:rPr>
          <w:rFonts w:eastAsia="Times New Roman" w:cs="Times New Roman"/>
          <w:szCs w:val="24"/>
        </w:rPr>
        <w:t>θητείας είναι απολύτως αρνητικός</w:t>
      </w:r>
      <w:r>
        <w:rPr>
          <w:rFonts w:eastAsia="Times New Roman" w:cs="Times New Roman"/>
          <w:szCs w:val="24"/>
        </w:rPr>
        <w:t>.</w:t>
      </w:r>
      <w:r w:rsidRPr="00F704A1">
        <w:rPr>
          <w:rFonts w:eastAsia="Times New Roman" w:cs="Times New Roman"/>
          <w:szCs w:val="24"/>
        </w:rPr>
        <w:t xml:space="preserve"> Αφήνετε πίσω σας δεκάδες εκκρεμότητες</w:t>
      </w:r>
      <w:r>
        <w:rPr>
          <w:rFonts w:eastAsia="Times New Roman" w:cs="Times New Roman"/>
          <w:szCs w:val="24"/>
        </w:rPr>
        <w:t>,</w:t>
      </w:r>
      <w:r w:rsidRPr="00F704A1">
        <w:rPr>
          <w:rFonts w:eastAsia="Times New Roman" w:cs="Times New Roman"/>
          <w:szCs w:val="24"/>
        </w:rPr>
        <w:t xml:space="preserve"> τεράστια απογοήτευση και πολλά ερωτηματικά </w:t>
      </w:r>
      <w:r w:rsidRPr="00F704A1">
        <w:rPr>
          <w:rFonts w:eastAsia="Times New Roman" w:cs="Times New Roman"/>
          <w:szCs w:val="24"/>
        </w:rPr>
        <w:t xml:space="preserve">όχι μόνο για τα αποτελέσματα της πολιτικής </w:t>
      </w:r>
      <w:r>
        <w:rPr>
          <w:rFonts w:eastAsia="Times New Roman" w:cs="Times New Roman"/>
          <w:szCs w:val="24"/>
        </w:rPr>
        <w:t>σας, α</w:t>
      </w:r>
      <w:r w:rsidRPr="00F704A1">
        <w:rPr>
          <w:rFonts w:eastAsia="Times New Roman" w:cs="Times New Roman"/>
          <w:szCs w:val="24"/>
        </w:rPr>
        <w:t>λλά κυρίως για το πόσο κ</w:t>
      </w:r>
      <w:r>
        <w:rPr>
          <w:rFonts w:eastAsia="Times New Roman" w:cs="Times New Roman"/>
          <w:szCs w:val="24"/>
        </w:rPr>
        <w:t xml:space="preserve">υνικά και </w:t>
      </w:r>
      <w:proofErr w:type="spellStart"/>
      <w:r>
        <w:rPr>
          <w:rFonts w:eastAsia="Times New Roman" w:cs="Times New Roman"/>
          <w:szCs w:val="24"/>
        </w:rPr>
        <w:t>απαξιωτικά</w:t>
      </w:r>
      <w:proofErr w:type="spellEnd"/>
      <w:r>
        <w:rPr>
          <w:rFonts w:eastAsia="Times New Roman" w:cs="Times New Roman"/>
          <w:szCs w:val="24"/>
        </w:rPr>
        <w:t xml:space="preserve"> λειτουργήσα</w:t>
      </w:r>
      <w:r w:rsidRPr="00F704A1">
        <w:rPr>
          <w:rFonts w:eastAsia="Times New Roman" w:cs="Times New Roman"/>
          <w:szCs w:val="24"/>
        </w:rPr>
        <w:t>τε όλα αυτά τα χρόνια</w:t>
      </w:r>
      <w:r>
        <w:rPr>
          <w:rFonts w:eastAsia="Times New Roman" w:cs="Times New Roman"/>
          <w:szCs w:val="24"/>
        </w:rPr>
        <w:t>.</w:t>
      </w:r>
      <w:r w:rsidRPr="00F704A1">
        <w:rPr>
          <w:rFonts w:eastAsia="Times New Roman" w:cs="Times New Roman"/>
          <w:szCs w:val="24"/>
        </w:rPr>
        <w:t xml:space="preserve"> </w:t>
      </w:r>
    </w:p>
    <w:p w14:paraId="0A5C0C87"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 xml:space="preserve">Το τελευταίο φιάσκο για την επιλογή διευθυντή στο Εθνικό Μουσείο Σύγχρονης Τέχνης είναι άλλη μία προσθήκη στην πολιτική σας </w:t>
      </w:r>
      <w:r>
        <w:rPr>
          <w:rFonts w:eastAsia="Times New Roman" w:cs="Times New Roman"/>
          <w:szCs w:val="24"/>
        </w:rPr>
        <w:t xml:space="preserve">παρακαταθήκη και στον σύγχρονο </w:t>
      </w:r>
      <w:r>
        <w:rPr>
          <w:rFonts w:eastAsia="Times New Roman" w:cs="Times New Roman"/>
          <w:szCs w:val="24"/>
        </w:rPr>
        <w:t>π</w:t>
      </w:r>
      <w:r w:rsidRPr="00F704A1">
        <w:rPr>
          <w:rFonts w:eastAsia="Times New Roman" w:cs="Times New Roman"/>
          <w:szCs w:val="24"/>
        </w:rPr>
        <w:t>ολιτισμό</w:t>
      </w:r>
      <w:r>
        <w:rPr>
          <w:rFonts w:eastAsia="Times New Roman" w:cs="Times New Roman"/>
          <w:szCs w:val="24"/>
        </w:rPr>
        <w:t>. Τέσσερα</w:t>
      </w:r>
      <w:r w:rsidRPr="00F704A1">
        <w:rPr>
          <w:rFonts w:eastAsia="Times New Roman" w:cs="Times New Roman"/>
          <w:szCs w:val="24"/>
        </w:rPr>
        <w:t xml:space="preserve"> χρόνια επι</w:t>
      </w:r>
      <w:r>
        <w:rPr>
          <w:rFonts w:eastAsia="Times New Roman" w:cs="Times New Roman"/>
          <w:szCs w:val="24"/>
        </w:rPr>
        <w:t>λέγετε</w:t>
      </w:r>
      <w:r w:rsidRPr="00F704A1">
        <w:rPr>
          <w:rFonts w:eastAsia="Times New Roman" w:cs="Times New Roman"/>
          <w:szCs w:val="24"/>
        </w:rPr>
        <w:t xml:space="preserve"> συστηματικά την αποσπασματική πολιτική της απορρύθμισης που σας φέρνε</w:t>
      </w:r>
      <w:r>
        <w:rPr>
          <w:rFonts w:eastAsia="Times New Roman" w:cs="Times New Roman"/>
          <w:szCs w:val="24"/>
        </w:rPr>
        <w:t xml:space="preserve">ι μπροστά στα δικά σας αδιέξοδα. </w:t>
      </w:r>
      <w:r w:rsidRPr="00F704A1">
        <w:rPr>
          <w:rFonts w:eastAsia="Times New Roman" w:cs="Times New Roman"/>
          <w:szCs w:val="24"/>
        </w:rPr>
        <w:t>Το ση</w:t>
      </w:r>
      <w:r>
        <w:rPr>
          <w:rFonts w:eastAsia="Times New Roman" w:cs="Times New Roman"/>
          <w:szCs w:val="24"/>
        </w:rPr>
        <w:t>μερινό νομοσχέδιο επισφραγίζει α</w:t>
      </w:r>
      <w:r w:rsidRPr="00F704A1">
        <w:rPr>
          <w:rFonts w:eastAsia="Times New Roman" w:cs="Times New Roman"/>
          <w:szCs w:val="24"/>
        </w:rPr>
        <w:t>υτή ακριβώς την πολιτική</w:t>
      </w:r>
      <w:r>
        <w:rPr>
          <w:rFonts w:eastAsia="Times New Roman" w:cs="Times New Roman"/>
          <w:szCs w:val="24"/>
        </w:rPr>
        <w:t>.</w:t>
      </w:r>
    </w:p>
    <w:p w14:paraId="0A5C0C88"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 xml:space="preserve">Ευχαριστώ πολύ </w:t>
      </w:r>
      <w:r>
        <w:rPr>
          <w:rFonts w:eastAsia="Times New Roman" w:cs="Times New Roman"/>
          <w:szCs w:val="24"/>
        </w:rPr>
        <w:t xml:space="preserve">για </w:t>
      </w:r>
      <w:r w:rsidRPr="00F704A1">
        <w:rPr>
          <w:rFonts w:eastAsia="Times New Roman" w:cs="Times New Roman"/>
          <w:szCs w:val="24"/>
        </w:rPr>
        <w:t>την π</w:t>
      </w:r>
      <w:r w:rsidRPr="00F704A1">
        <w:rPr>
          <w:rFonts w:eastAsia="Times New Roman" w:cs="Times New Roman"/>
          <w:szCs w:val="24"/>
        </w:rPr>
        <w:t xml:space="preserve">ροσοχή </w:t>
      </w:r>
      <w:r>
        <w:rPr>
          <w:rFonts w:eastAsia="Times New Roman" w:cs="Times New Roman"/>
          <w:szCs w:val="24"/>
        </w:rPr>
        <w:t>σας.</w:t>
      </w:r>
    </w:p>
    <w:p w14:paraId="0A5C0C89" w14:textId="77777777" w:rsidR="004A3142" w:rsidRDefault="002101D6">
      <w:pPr>
        <w:spacing w:line="600" w:lineRule="auto"/>
        <w:ind w:firstLine="720"/>
        <w:jc w:val="center"/>
        <w:rPr>
          <w:rFonts w:eastAsia="Times New Roman" w:cs="Times New Roman"/>
          <w:szCs w:val="24"/>
        </w:rPr>
      </w:pPr>
      <w:r w:rsidRPr="00517DAE">
        <w:rPr>
          <w:rFonts w:eastAsia="Times New Roman" w:cs="Times New Roman"/>
          <w:szCs w:val="24"/>
        </w:rPr>
        <w:lastRenderedPageBreak/>
        <w:t>(Χειροκροτήματα από την πτέρυγα</w:t>
      </w:r>
      <w:r>
        <w:rPr>
          <w:rFonts w:eastAsia="Times New Roman" w:cs="Times New Roman"/>
          <w:szCs w:val="24"/>
        </w:rPr>
        <w:t xml:space="preserve"> της Νέας Δημοκρατίας</w:t>
      </w:r>
      <w:r w:rsidRPr="00517DAE">
        <w:rPr>
          <w:rFonts w:eastAsia="Times New Roman" w:cs="Times New Roman"/>
          <w:szCs w:val="24"/>
        </w:rPr>
        <w:t>)</w:t>
      </w:r>
    </w:p>
    <w:p w14:paraId="0A5C0C8A" w14:textId="77777777" w:rsidR="004A3142" w:rsidRDefault="002101D6">
      <w:pPr>
        <w:spacing w:line="600" w:lineRule="auto"/>
        <w:ind w:firstLine="720"/>
        <w:jc w:val="both"/>
        <w:rPr>
          <w:rFonts w:eastAsia="Times New Roman" w:cs="Times New Roman"/>
          <w:szCs w:val="24"/>
        </w:rPr>
      </w:pPr>
      <w:r w:rsidRPr="009D530B">
        <w:rPr>
          <w:rFonts w:eastAsia="Times New Roman" w:cs="Times New Roman"/>
          <w:b/>
          <w:szCs w:val="24"/>
        </w:rPr>
        <w:t xml:space="preserve">ΠΡΟΕΔΡΕΥΩΝ (Δημήτριος </w:t>
      </w:r>
      <w:proofErr w:type="spellStart"/>
      <w:r w:rsidRPr="009D530B">
        <w:rPr>
          <w:rFonts w:eastAsia="Times New Roman" w:cs="Times New Roman"/>
          <w:b/>
          <w:szCs w:val="24"/>
        </w:rPr>
        <w:t>Κρεμαστινός</w:t>
      </w:r>
      <w:proofErr w:type="spellEnd"/>
      <w:r w:rsidRPr="009D530B">
        <w:rPr>
          <w:rFonts w:eastAsia="Times New Roman" w:cs="Times New Roman"/>
          <w:b/>
          <w:szCs w:val="24"/>
        </w:rPr>
        <w:t>):</w:t>
      </w:r>
      <w:r>
        <w:rPr>
          <w:rFonts w:eastAsia="Times New Roman" w:cs="Times New Roman"/>
          <w:szCs w:val="24"/>
        </w:rPr>
        <w:t xml:space="preserve"> Ευχαριστώ πολύ. </w:t>
      </w:r>
    </w:p>
    <w:p w14:paraId="0A5C0C8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Προχωρούμε </w:t>
      </w:r>
      <w:r w:rsidRPr="00F704A1">
        <w:rPr>
          <w:rFonts w:eastAsia="Times New Roman" w:cs="Times New Roman"/>
          <w:szCs w:val="24"/>
        </w:rPr>
        <w:t xml:space="preserve">με την </w:t>
      </w:r>
      <w:r>
        <w:rPr>
          <w:rFonts w:eastAsia="Times New Roman" w:cs="Times New Roman"/>
          <w:szCs w:val="24"/>
        </w:rPr>
        <w:t>ε</w:t>
      </w:r>
      <w:r w:rsidRPr="00F704A1">
        <w:rPr>
          <w:rFonts w:eastAsia="Times New Roman" w:cs="Times New Roman"/>
          <w:szCs w:val="24"/>
        </w:rPr>
        <w:t xml:space="preserve">ιδική </w:t>
      </w:r>
      <w:r>
        <w:rPr>
          <w:rFonts w:eastAsia="Times New Roman" w:cs="Times New Roman"/>
          <w:szCs w:val="24"/>
        </w:rPr>
        <w:t>α</w:t>
      </w:r>
      <w:r w:rsidRPr="00F704A1">
        <w:rPr>
          <w:rFonts w:eastAsia="Times New Roman" w:cs="Times New Roman"/>
          <w:szCs w:val="24"/>
        </w:rPr>
        <w:t xml:space="preserve">γορήτρια της Δημοκρατικής Συμπαράταξης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w:t>
      </w:r>
    </w:p>
    <w:p w14:paraId="0A5C0C8C"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 xml:space="preserve">Παρακαλώ να κλείσει και </w:t>
      </w:r>
      <w:r>
        <w:rPr>
          <w:rFonts w:eastAsia="Times New Roman" w:cs="Times New Roman"/>
          <w:szCs w:val="24"/>
        </w:rPr>
        <w:t xml:space="preserve">ο </w:t>
      </w:r>
      <w:r w:rsidRPr="00F704A1">
        <w:rPr>
          <w:rFonts w:eastAsia="Times New Roman" w:cs="Times New Roman"/>
          <w:szCs w:val="24"/>
        </w:rPr>
        <w:t>κατάλογο</w:t>
      </w:r>
      <w:r>
        <w:rPr>
          <w:rFonts w:eastAsia="Times New Roman" w:cs="Times New Roman"/>
          <w:szCs w:val="24"/>
        </w:rPr>
        <w:t>ς</w:t>
      </w:r>
      <w:r w:rsidRPr="00F704A1">
        <w:rPr>
          <w:rFonts w:eastAsia="Times New Roman" w:cs="Times New Roman"/>
          <w:szCs w:val="24"/>
        </w:rPr>
        <w:t xml:space="preserve"> των ομιλητών</w:t>
      </w:r>
      <w:r>
        <w:rPr>
          <w:rFonts w:eastAsia="Times New Roman" w:cs="Times New Roman"/>
          <w:szCs w:val="24"/>
        </w:rPr>
        <w:t>.</w:t>
      </w:r>
    </w:p>
    <w:p w14:paraId="0A5C0C8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0A5C0C8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 </w:t>
      </w:r>
      <w:r>
        <w:rPr>
          <w:rFonts w:eastAsia="Times New Roman" w:cs="Times New Roman"/>
          <w:szCs w:val="24"/>
        </w:rPr>
        <w:t>Ευχαριστώ, κύριε Πρόεδρε.</w:t>
      </w:r>
      <w:r w:rsidRPr="00F704A1">
        <w:rPr>
          <w:rFonts w:eastAsia="Times New Roman" w:cs="Times New Roman"/>
          <w:szCs w:val="24"/>
        </w:rPr>
        <w:t xml:space="preserve"> </w:t>
      </w:r>
    </w:p>
    <w:p w14:paraId="0A5C0C8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Κύριε Υφυπουργέ, κ</w:t>
      </w:r>
      <w:r w:rsidRPr="00F704A1">
        <w:rPr>
          <w:rFonts w:eastAsia="Times New Roman" w:cs="Times New Roman"/>
          <w:szCs w:val="24"/>
        </w:rPr>
        <w:t>υρίες και κύριοι συνάδελφοι</w:t>
      </w:r>
      <w:r>
        <w:rPr>
          <w:rFonts w:eastAsia="Times New Roman" w:cs="Times New Roman"/>
          <w:szCs w:val="24"/>
        </w:rPr>
        <w:t>,</w:t>
      </w:r>
      <w:r w:rsidRPr="00F704A1">
        <w:rPr>
          <w:rFonts w:eastAsia="Times New Roman" w:cs="Times New Roman"/>
          <w:szCs w:val="24"/>
        </w:rPr>
        <w:t xml:space="preserve"> το νομοσχέδιο που συζητάμε σήμερα επιδιώκει</w:t>
      </w:r>
      <w:r>
        <w:rPr>
          <w:rFonts w:eastAsia="Times New Roman" w:cs="Times New Roman"/>
          <w:szCs w:val="24"/>
        </w:rPr>
        <w:t>,</w:t>
      </w:r>
      <w:r w:rsidRPr="00F704A1">
        <w:rPr>
          <w:rFonts w:eastAsia="Times New Roman" w:cs="Times New Roman"/>
          <w:szCs w:val="24"/>
        </w:rPr>
        <w:t xml:space="preserve"> με </w:t>
      </w:r>
      <w:proofErr w:type="spellStart"/>
      <w:r w:rsidRPr="00F704A1">
        <w:rPr>
          <w:rFonts w:eastAsia="Times New Roman" w:cs="Times New Roman"/>
          <w:szCs w:val="24"/>
        </w:rPr>
        <w:t>χρονοκαθυστέρηση</w:t>
      </w:r>
      <w:proofErr w:type="spellEnd"/>
      <w:r w:rsidRPr="00F704A1">
        <w:rPr>
          <w:rFonts w:eastAsia="Times New Roman" w:cs="Times New Roman"/>
          <w:szCs w:val="24"/>
        </w:rPr>
        <w:t xml:space="preserve"> και στο παρά πέντε των εκλογών</w:t>
      </w:r>
      <w:r>
        <w:rPr>
          <w:rFonts w:eastAsia="Times New Roman" w:cs="Times New Roman"/>
          <w:szCs w:val="24"/>
        </w:rPr>
        <w:t>,</w:t>
      </w:r>
      <w:r w:rsidRPr="00F704A1">
        <w:rPr>
          <w:rFonts w:eastAsia="Times New Roman" w:cs="Times New Roman"/>
          <w:szCs w:val="24"/>
        </w:rPr>
        <w:t xml:space="preserve"> την αντιμ</w:t>
      </w:r>
      <w:r>
        <w:rPr>
          <w:rFonts w:eastAsia="Times New Roman" w:cs="Times New Roman"/>
          <w:szCs w:val="24"/>
        </w:rPr>
        <w:t>ετώπιση αυτών που</w:t>
      </w:r>
      <w:r>
        <w:rPr>
          <w:rFonts w:eastAsia="Times New Roman" w:cs="Times New Roman"/>
          <w:szCs w:val="24"/>
        </w:rPr>
        <w:t xml:space="preserve"> ονομάζονται εύη</w:t>
      </w:r>
      <w:r w:rsidRPr="00F704A1">
        <w:rPr>
          <w:rFonts w:eastAsia="Times New Roman" w:cs="Times New Roman"/>
          <w:szCs w:val="24"/>
        </w:rPr>
        <w:t xml:space="preserve">χα και κομψά </w:t>
      </w:r>
      <w:r>
        <w:rPr>
          <w:rFonts w:eastAsia="Times New Roman" w:cs="Times New Roman"/>
          <w:szCs w:val="24"/>
        </w:rPr>
        <w:t>«</w:t>
      </w:r>
      <w:r w:rsidRPr="00F704A1">
        <w:rPr>
          <w:rFonts w:eastAsia="Times New Roman" w:cs="Times New Roman"/>
          <w:szCs w:val="24"/>
        </w:rPr>
        <w:t>παθογένειες του Υπουργείου Πολιτισμού και Αθλητισμού</w:t>
      </w:r>
      <w:r>
        <w:rPr>
          <w:rFonts w:eastAsia="Times New Roman" w:cs="Times New Roman"/>
          <w:szCs w:val="24"/>
        </w:rPr>
        <w:t xml:space="preserve">». </w:t>
      </w:r>
      <w:r w:rsidRPr="00F704A1">
        <w:rPr>
          <w:rFonts w:eastAsia="Times New Roman" w:cs="Times New Roman"/>
          <w:szCs w:val="24"/>
        </w:rPr>
        <w:t>Οι περισσότερες από τις διατάξεις του είτε αφορούν την κατάργηση του Οργανισμού Ανέγερσης Νέου Μουσείου Ακρόπολης</w:t>
      </w:r>
      <w:r>
        <w:rPr>
          <w:rFonts w:eastAsia="Times New Roman" w:cs="Times New Roman"/>
          <w:szCs w:val="24"/>
        </w:rPr>
        <w:t>,</w:t>
      </w:r>
      <w:r w:rsidRPr="00F704A1">
        <w:rPr>
          <w:rFonts w:eastAsia="Times New Roman" w:cs="Times New Roman"/>
          <w:szCs w:val="24"/>
        </w:rPr>
        <w:t xml:space="preserve"> είτε αφορούν το επίδομα υπαλλή</w:t>
      </w:r>
      <w:r w:rsidRPr="00F704A1">
        <w:rPr>
          <w:rFonts w:eastAsia="Times New Roman" w:cs="Times New Roman"/>
          <w:szCs w:val="24"/>
        </w:rPr>
        <w:lastRenderedPageBreak/>
        <w:t>λων Δήλου</w:t>
      </w:r>
      <w:r>
        <w:rPr>
          <w:rFonts w:eastAsia="Times New Roman" w:cs="Times New Roman"/>
          <w:szCs w:val="24"/>
        </w:rPr>
        <w:t>,</w:t>
      </w:r>
      <w:r w:rsidRPr="00F704A1">
        <w:rPr>
          <w:rFonts w:eastAsia="Times New Roman" w:cs="Times New Roman"/>
          <w:szCs w:val="24"/>
        </w:rPr>
        <w:t xml:space="preserve"> είτε τις μετακι</w:t>
      </w:r>
      <w:r w:rsidRPr="00F704A1">
        <w:rPr>
          <w:rFonts w:eastAsia="Times New Roman" w:cs="Times New Roman"/>
          <w:szCs w:val="24"/>
        </w:rPr>
        <w:t>νήσεις υπαλλήλων</w:t>
      </w:r>
      <w:r>
        <w:rPr>
          <w:rFonts w:eastAsia="Times New Roman" w:cs="Times New Roman"/>
          <w:szCs w:val="24"/>
        </w:rPr>
        <w:t>,</w:t>
      </w:r>
      <w:r w:rsidRPr="00F704A1">
        <w:rPr>
          <w:rFonts w:eastAsia="Times New Roman" w:cs="Times New Roman"/>
          <w:szCs w:val="24"/>
        </w:rPr>
        <w:t xml:space="preserve"> είτε το </w:t>
      </w:r>
      <w:r>
        <w:rPr>
          <w:rFonts w:eastAsia="Times New Roman" w:cs="Times New Roman"/>
          <w:szCs w:val="24"/>
        </w:rPr>
        <w:t>Σ</w:t>
      </w:r>
      <w:r w:rsidRPr="00F704A1">
        <w:rPr>
          <w:rFonts w:eastAsia="Times New Roman" w:cs="Times New Roman"/>
          <w:szCs w:val="24"/>
        </w:rPr>
        <w:t>χολείο Πανόρμου και όλα αυτά</w:t>
      </w:r>
      <w:r>
        <w:rPr>
          <w:rFonts w:eastAsia="Times New Roman" w:cs="Times New Roman"/>
          <w:szCs w:val="24"/>
        </w:rPr>
        <w:t>,</w:t>
      </w:r>
      <w:r w:rsidRPr="00F704A1">
        <w:rPr>
          <w:rFonts w:eastAsia="Times New Roman" w:cs="Times New Roman"/>
          <w:szCs w:val="24"/>
        </w:rPr>
        <w:t xml:space="preserve"> είχαν συμπεριληφθεί σε νομοσχέδιο που είχε κατατεθεί από το Υπουργείο Πολιτισμού το</w:t>
      </w:r>
      <w:r>
        <w:rPr>
          <w:rFonts w:eastAsia="Times New Roman" w:cs="Times New Roman"/>
          <w:szCs w:val="24"/>
        </w:rPr>
        <w:t>ν Νοέμβρ</w:t>
      </w:r>
      <w:r>
        <w:rPr>
          <w:rFonts w:eastAsia="Times New Roman" w:cs="Times New Roman"/>
          <w:szCs w:val="24"/>
        </w:rPr>
        <w:t>ιο</w:t>
      </w:r>
      <w:r>
        <w:rPr>
          <w:rFonts w:eastAsia="Times New Roman" w:cs="Times New Roman"/>
          <w:szCs w:val="24"/>
        </w:rPr>
        <w:t xml:space="preserve"> του 2014. </w:t>
      </w:r>
    </w:p>
    <w:p w14:paraId="0A5C0C90" w14:textId="77777777" w:rsidR="004A3142" w:rsidRDefault="002101D6">
      <w:pPr>
        <w:spacing w:line="600" w:lineRule="auto"/>
        <w:ind w:firstLine="720"/>
        <w:jc w:val="both"/>
        <w:rPr>
          <w:rFonts w:eastAsia="Times New Roman" w:cs="Times New Roman"/>
          <w:szCs w:val="24"/>
        </w:rPr>
      </w:pPr>
      <w:r w:rsidRPr="00F704A1">
        <w:rPr>
          <w:rFonts w:eastAsia="Times New Roman" w:cs="Times New Roman"/>
          <w:szCs w:val="24"/>
        </w:rPr>
        <w:t>Τότε</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όμως,</w:t>
      </w:r>
      <w:r w:rsidRPr="00F704A1">
        <w:rPr>
          <w:rFonts w:eastAsia="Times New Roman" w:cs="Times New Roman"/>
          <w:szCs w:val="24"/>
        </w:rPr>
        <w:t xml:space="preserve"> είχατε πάρει πολύ φορά</w:t>
      </w:r>
      <w:r>
        <w:rPr>
          <w:rFonts w:eastAsia="Times New Roman" w:cs="Times New Roman"/>
          <w:szCs w:val="24"/>
        </w:rPr>
        <w:t xml:space="preserve"> -</w:t>
      </w:r>
      <w:r w:rsidRPr="00F704A1">
        <w:rPr>
          <w:rFonts w:eastAsia="Times New Roman" w:cs="Times New Roman"/>
          <w:szCs w:val="24"/>
        </w:rPr>
        <w:t>αν θυμάστε</w:t>
      </w:r>
      <w:r>
        <w:rPr>
          <w:rFonts w:eastAsia="Times New Roman" w:cs="Times New Roman"/>
          <w:szCs w:val="24"/>
        </w:rPr>
        <w:t>-</w:t>
      </w:r>
      <w:r w:rsidRPr="00F704A1">
        <w:rPr>
          <w:rFonts w:eastAsia="Times New Roman" w:cs="Times New Roman"/>
          <w:szCs w:val="24"/>
        </w:rPr>
        <w:t xml:space="preserve"> και ρίξ</w:t>
      </w:r>
      <w:r>
        <w:rPr>
          <w:rFonts w:eastAsia="Times New Roman" w:cs="Times New Roman"/>
          <w:szCs w:val="24"/>
        </w:rPr>
        <w:t>α</w:t>
      </w:r>
      <w:r w:rsidRPr="00F704A1">
        <w:rPr>
          <w:rFonts w:eastAsia="Times New Roman" w:cs="Times New Roman"/>
          <w:szCs w:val="24"/>
        </w:rPr>
        <w:t xml:space="preserve">τε την </w:t>
      </w:r>
      <w:r>
        <w:rPr>
          <w:rFonts w:eastAsia="Times New Roman" w:cs="Times New Roman"/>
          <w:szCs w:val="24"/>
        </w:rPr>
        <w:t>κ</w:t>
      </w:r>
      <w:r w:rsidRPr="00F704A1">
        <w:rPr>
          <w:rFonts w:eastAsia="Times New Roman" w:cs="Times New Roman"/>
          <w:szCs w:val="24"/>
        </w:rPr>
        <w:t xml:space="preserve">υβέρνηση χρησιμοποιώντας την </w:t>
      </w:r>
      <w:r w:rsidRPr="00F704A1">
        <w:rPr>
          <w:rFonts w:eastAsia="Times New Roman" w:cs="Times New Roman"/>
          <w:szCs w:val="24"/>
        </w:rPr>
        <w:t>εκλογή του Προέδρου της Δημοκρατίας</w:t>
      </w:r>
      <w:r>
        <w:rPr>
          <w:rFonts w:eastAsia="Times New Roman" w:cs="Times New Roman"/>
          <w:szCs w:val="24"/>
        </w:rPr>
        <w:t>.</w:t>
      </w:r>
      <w:r w:rsidRPr="00F704A1">
        <w:rPr>
          <w:rFonts w:eastAsia="Times New Roman" w:cs="Times New Roman"/>
          <w:szCs w:val="24"/>
        </w:rPr>
        <w:t xml:space="preserve"> </w:t>
      </w:r>
      <w:r>
        <w:rPr>
          <w:rFonts w:eastAsia="Times New Roman" w:cs="Times New Roman"/>
          <w:szCs w:val="24"/>
        </w:rPr>
        <w:t>Επομένως, π</w:t>
      </w:r>
      <w:r w:rsidRPr="00F704A1">
        <w:rPr>
          <w:rFonts w:eastAsia="Times New Roman" w:cs="Times New Roman"/>
          <w:szCs w:val="24"/>
        </w:rPr>
        <w:t>ού να προλάβει να συζητηθεί ένα ταπεινό νομοσχέδιο του Υπουργείου Πολιτισμού εν μ</w:t>
      </w:r>
      <w:r>
        <w:rPr>
          <w:rFonts w:eastAsia="Times New Roman" w:cs="Times New Roman"/>
          <w:szCs w:val="24"/>
        </w:rPr>
        <w:t>έσω προϋπολογισμών και ψηφοφοριών</w:t>
      </w:r>
      <w:r w:rsidRPr="00F704A1">
        <w:rPr>
          <w:rFonts w:eastAsia="Times New Roman" w:cs="Times New Roman"/>
          <w:szCs w:val="24"/>
        </w:rPr>
        <w:t xml:space="preserve"> για την εκλογή Προέδρου Δημοκρατίας</w:t>
      </w:r>
      <w:r>
        <w:rPr>
          <w:rFonts w:eastAsia="Times New Roman" w:cs="Times New Roman"/>
          <w:szCs w:val="24"/>
        </w:rPr>
        <w:t>;</w:t>
      </w:r>
      <w:r w:rsidRPr="00F704A1">
        <w:rPr>
          <w:rFonts w:eastAsia="Times New Roman" w:cs="Times New Roman"/>
          <w:szCs w:val="24"/>
        </w:rPr>
        <w:t xml:space="preserve"> </w:t>
      </w:r>
    </w:p>
    <w:p w14:paraId="0A5C0C91"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Από το 2015, λοιπόν, που γίνατε Κυβέρνηση, έχουν αλλάξε</w:t>
      </w:r>
      <w:r>
        <w:rPr>
          <w:rFonts w:eastAsia="Times New Roman"/>
          <w:color w:val="000000" w:themeColor="text1"/>
          <w:szCs w:val="24"/>
        </w:rPr>
        <w:t>ι πολλοί Υπουργοί και Αναπληρωτές Υπουργοί. Κ</w:t>
      </w:r>
      <w:r w:rsidRPr="006C7CA8">
        <w:rPr>
          <w:rFonts w:eastAsia="Times New Roman"/>
          <w:color w:val="000000" w:themeColor="text1"/>
          <w:szCs w:val="24"/>
        </w:rPr>
        <w:t>αι ξαφνικά τώρα</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αντιλήφθηκε η ηγεσία του Υ</w:t>
      </w:r>
      <w:r w:rsidRPr="006C7CA8">
        <w:rPr>
          <w:rFonts w:eastAsia="Times New Roman"/>
          <w:color w:val="000000" w:themeColor="text1"/>
          <w:szCs w:val="24"/>
        </w:rPr>
        <w:t xml:space="preserve">πουργείου </w:t>
      </w:r>
      <w:r>
        <w:rPr>
          <w:rFonts w:eastAsia="Times New Roman"/>
          <w:color w:val="000000" w:themeColor="text1"/>
          <w:szCs w:val="24"/>
        </w:rPr>
        <w:t>-</w:t>
      </w:r>
      <w:r w:rsidRPr="006C7CA8">
        <w:rPr>
          <w:rFonts w:eastAsia="Times New Roman"/>
          <w:color w:val="000000" w:themeColor="text1"/>
          <w:szCs w:val="24"/>
        </w:rPr>
        <w:t xml:space="preserve">η </w:t>
      </w:r>
      <w:r>
        <w:rPr>
          <w:rFonts w:eastAsia="Times New Roman"/>
          <w:color w:val="000000" w:themeColor="text1"/>
          <w:szCs w:val="24"/>
        </w:rPr>
        <w:t>καινούργια- ότι υπάρχουν θέματα σ</w:t>
      </w:r>
      <w:r w:rsidRPr="006C7CA8">
        <w:rPr>
          <w:rFonts w:eastAsia="Times New Roman"/>
          <w:color w:val="000000" w:themeColor="text1"/>
          <w:szCs w:val="24"/>
        </w:rPr>
        <w:t>ε εκκρεμότητα και αφορούν το π</w:t>
      </w:r>
      <w:r>
        <w:rPr>
          <w:rFonts w:eastAsia="Times New Roman"/>
          <w:color w:val="000000" w:themeColor="text1"/>
          <w:szCs w:val="24"/>
        </w:rPr>
        <w:t>ροσωπικό και πρέπει να λυ</w:t>
      </w:r>
      <w:r w:rsidRPr="006C7CA8">
        <w:rPr>
          <w:rFonts w:eastAsia="Times New Roman"/>
          <w:color w:val="000000" w:themeColor="text1"/>
          <w:szCs w:val="24"/>
        </w:rPr>
        <w:t>θούν</w:t>
      </w:r>
      <w:r>
        <w:rPr>
          <w:rFonts w:eastAsia="Times New Roman"/>
          <w:color w:val="000000" w:themeColor="text1"/>
          <w:szCs w:val="24"/>
        </w:rPr>
        <w:t>.</w:t>
      </w:r>
    </w:p>
    <w:p w14:paraId="0A5C0C92"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Συνεπώς </w:t>
      </w:r>
      <w:r w:rsidRPr="006C7CA8">
        <w:rPr>
          <w:rFonts w:eastAsia="Times New Roman"/>
          <w:color w:val="000000" w:themeColor="text1"/>
          <w:szCs w:val="24"/>
        </w:rPr>
        <w:t xml:space="preserve">επί της ουσίας σήμερα εισάγονται στη Βουλή διατάξεις </w:t>
      </w:r>
      <w:r>
        <w:rPr>
          <w:rFonts w:eastAsia="Times New Roman"/>
          <w:color w:val="000000" w:themeColor="text1"/>
          <w:szCs w:val="24"/>
        </w:rPr>
        <w:t xml:space="preserve">που έρχονται </w:t>
      </w:r>
      <w:r w:rsidRPr="006C7CA8">
        <w:rPr>
          <w:rFonts w:eastAsia="Times New Roman"/>
          <w:color w:val="000000" w:themeColor="text1"/>
          <w:szCs w:val="24"/>
        </w:rPr>
        <w:t>με καθυστέρηση τεσσάρων χρόνων</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Κ</w:t>
      </w:r>
      <w:r w:rsidRPr="006C7CA8">
        <w:rPr>
          <w:rFonts w:eastAsia="Times New Roman"/>
          <w:color w:val="000000" w:themeColor="text1"/>
          <w:szCs w:val="24"/>
        </w:rPr>
        <w:t xml:space="preserve">αι </w:t>
      </w:r>
      <w:r>
        <w:rPr>
          <w:rFonts w:eastAsia="Times New Roman"/>
          <w:color w:val="000000" w:themeColor="text1"/>
          <w:szCs w:val="24"/>
        </w:rPr>
        <w:t xml:space="preserve">η </w:t>
      </w:r>
      <w:r w:rsidRPr="006C7CA8">
        <w:rPr>
          <w:rFonts w:eastAsia="Times New Roman"/>
          <w:color w:val="000000" w:themeColor="text1"/>
          <w:szCs w:val="24"/>
        </w:rPr>
        <w:t xml:space="preserve">ευθύνη είναι </w:t>
      </w:r>
      <w:r>
        <w:rPr>
          <w:rFonts w:eastAsia="Times New Roman"/>
          <w:color w:val="000000" w:themeColor="text1"/>
          <w:szCs w:val="24"/>
        </w:rPr>
        <w:t>όλη δική</w:t>
      </w:r>
      <w:r w:rsidRPr="006C7CA8">
        <w:rPr>
          <w:rFonts w:eastAsia="Times New Roman"/>
          <w:color w:val="000000" w:themeColor="text1"/>
          <w:szCs w:val="24"/>
        </w:rPr>
        <w:t xml:space="preserve"> </w:t>
      </w:r>
      <w:r>
        <w:rPr>
          <w:rFonts w:eastAsia="Times New Roman"/>
          <w:color w:val="000000" w:themeColor="text1"/>
          <w:szCs w:val="24"/>
        </w:rPr>
        <w:t>σας!</w:t>
      </w:r>
    </w:p>
    <w:p w14:paraId="0A5C0C93"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6C7CA8">
        <w:rPr>
          <w:rFonts w:eastAsia="Times New Roman"/>
          <w:color w:val="000000" w:themeColor="text1"/>
          <w:szCs w:val="24"/>
        </w:rPr>
        <w:t>ο νομοσχέδιο σας περίμενε</w:t>
      </w:r>
      <w:r>
        <w:rPr>
          <w:rFonts w:eastAsia="Times New Roman"/>
          <w:color w:val="000000" w:themeColor="text1"/>
          <w:szCs w:val="24"/>
        </w:rPr>
        <w:t xml:space="preserve"> </w:t>
      </w:r>
      <w:r w:rsidRPr="006C7CA8">
        <w:rPr>
          <w:rFonts w:eastAsia="Times New Roman"/>
          <w:color w:val="000000" w:themeColor="text1"/>
          <w:szCs w:val="24"/>
        </w:rPr>
        <w:t>έτοιμο</w:t>
      </w:r>
      <w:r>
        <w:rPr>
          <w:rFonts w:eastAsia="Times New Roman"/>
          <w:color w:val="000000" w:themeColor="text1"/>
          <w:szCs w:val="24"/>
        </w:rPr>
        <w:t>,</w:t>
      </w:r>
      <w:r w:rsidRPr="006C7CA8">
        <w:rPr>
          <w:rFonts w:eastAsia="Times New Roman"/>
          <w:color w:val="000000" w:themeColor="text1"/>
          <w:szCs w:val="24"/>
        </w:rPr>
        <w:t xml:space="preserve"> κλειδωμένο</w:t>
      </w:r>
      <w:r>
        <w:rPr>
          <w:rFonts w:eastAsia="Times New Roman"/>
          <w:color w:val="000000" w:themeColor="text1"/>
          <w:szCs w:val="24"/>
        </w:rPr>
        <w:t>,</w:t>
      </w:r>
      <w:r w:rsidRPr="006C7CA8">
        <w:rPr>
          <w:rFonts w:eastAsia="Times New Roman"/>
          <w:color w:val="000000" w:themeColor="text1"/>
          <w:szCs w:val="24"/>
        </w:rPr>
        <w:t xml:space="preserve"> υπομονετικά στα συρτάρια του </w:t>
      </w:r>
      <w:r>
        <w:rPr>
          <w:rFonts w:eastAsia="Times New Roman"/>
          <w:color w:val="000000" w:themeColor="text1"/>
          <w:szCs w:val="24"/>
        </w:rPr>
        <w:t>Υ</w:t>
      </w:r>
      <w:r w:rsidRPr="006C7CA8">
        <w:rPr>
          <w:rFonts w:eastAsia="Times New Roman"/>
          <w:color w:val="000000" w:themeColor="text1"/>
          <w:szCs w:val="24"/>
        </w:rPr>
        <w:t xml:space="preserve">πουργείου </w:t>
      </w:r>
      <w:r>
        <w:rPr>
          <w:rFonts w:eastAsia="Times New Roman"/>
          <w:color w:val="000000" w:themeColor="text1"/>
          <w:szCs w:val="24"/>
        </w:rPr>
        <w:t xml:space="preserve">σας. Όμως, </w:t>
      </w:r>
      <w:r w:rsidRPr="006C7CA8">
        <w:rPr>
          <w:rFonts w:eastAsia="Times New Roman"/>
          <w:color w:val="000000" w:themeColor="text1"/>
          <w:szCs w:val="24"/>
        </w:rPr>
        <w:t>δεν είναι άξιο απορίας</w:t>
      </w:r>
      <w:r>
        <w:rPr>
          <w:rFonts w:eastAsia="Times New Roman"/>
          <w:color w:val="000000" w:themeColor="text1"/>
          <w:szCs w:val="24"/>
        </w:rPr>
        <w:t>,</w:t>
      </w:r>
      <w:r w:rsidRPr="006C7CA8">
        <w:rPr>
          <w:rFonts w:eastAsia="Times New Roman"/>
          <w:color w:val="000000" w:themeColor="text1"/>
          <w:szCs w:val="24"/>
        </w:rPr>
        <w:t xml:space="preserve"> γιατί τώρα</w:t>
      </w:r>
      <w:r>
        <w:rPr>
          <w:rFonts w:eastAsia="Times New Roman"/>
          <w:color w:val="000000" w:themeColor="text1"/>
          <w:szCs w:val="24"/>
        </w:rPr>
        <w:t>, γιατί</w:t>
      </w:r>
      <w:r w:rsidRPr="006C7CA8">
        <w:rPr>
          <w:rFonts w:eastAsia="Times New Roman"/>
          <w:color w:val="000000" w:themeColor="text1"/>
          <w:szCs w:val="24"/>
        </w:rPr>
        <w:t xml:space="preserve"> σας έπιασε ξαφνικά αυτή η ανάγκη να υπ</w:t>
      </w:r>
      <w:r w:rsidRPr="006C7CA8">
        <w:rPr>
          <w:rFonts w:eastAsia="Times New Roman"/>
          <w:color w:val="000000" w:themeColor="text1"/>
          <w:szCs w:val="24"/>
        </w:rPr>
        <w:t>άρξει τακτοποίησ</w:t>
      </w:r>
      <w:r>
        <w:rPr>
          <w:rFonts w:eastAsia="Times New Roman"/>
          <w:color w:val="000000" w:themeColor="text1"/>
          <w:szCs w:val="24"/>
        </w:rPr>
        <w:t>η σ</w:t>
      </w:r>
      <w:r w:rsidRPr="006C7CA8">
        <w:rPr>
          <w:rFonts w:eastAsia="Times New Roman"/>
          <w:color w:val="000000" w:themeColor="text1"/>
          <w:szCs w:val="24"/>
        </w:rPr>
        <w:t>τα θέματα του προσωπικού</w:t>
      </w:r>
      <w:r>
        <w:rPr>
          <w:rFonts w:eastAsia="Times New Roman"/>
          <w:color w:val="000000" w:themeColor="text1"/>
          <w:szCs w:val="24"/>
        </w:rPr>
        <w:t xml:space="preserve">;. </w:t>
      </w:r>
    </w:p>
    <w:p w14:paraId="0A5C0C94"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Το σχέδιο νόμου είναι μικρό και υ</w:t>
      </w:r>
      <w:r w:rsidRPr="006C7CA8">
        <w:rPr>
          <w:rFonts w:eastAsia="Times New Roman"/>
          <w:color w:val="000000" w:themeColor="text1"/>
          <w:szCs w:val="24"/>
        </w:rPr>
        <w:t>ποτίθεται εξυπηρετικό</w:t>
      </w:r>
      <w:r>
        <w:rPr>
          <w:rFonts w:eastAsia="Times New Roman"/>
          <w:color w:val="000000" w:themeColor="text1"/>
          <w:szCs w:val="24"/>
        </w:rPr>
        <w:t>. Ό</w:t>
      </w:r>
      <w:r>
        <w:rPr>
          <w:rFonts w:eastAsia="Times New Roman"/>
          <w:color w:val="000000" w:themeColor="text1"/>
          <w:szCs w:val="24"/>
        </w:rPr>
        <w:t>,</w:t>
      </w:r>
      <w:r w:rsidRPr="006C7CA8">
        <w:rPr>
          <w:rFonts w:eastAsia="Times New Roman"/>
          <w:color w:val="000000" w:themeColor="text1"/>
          <w:szCs w:val="24"/>
        </w:rPr>
        <w:t>τι πρέπει για τις</w:t>
      </w:r>
      <w:r>
        <w:rPr>
          <w:rFonts w:eastAsia="Times New Roman"/>
          <w:color w:val="000000" w:themeColor="text1"/>
          <w:szCs w:val="24"/>
        </w:rPr>
        <w:t xml:space="preserve"> τελευταίες μέρες μιας κολοβής </w:t>
      </w:r>
      <w:r>
        <w:rPr>
          <w:rFonts w:eastAsia="Times New Roman"/>
          <w:color w:val="000000" w:themeColor="text1"/>
          <w:szCs w:val="24"/>
        </w:rPr>
        <w:t>κ</w:t>
      </w:r>
      <w:r w:rsidRPr="006C7CA8">
        <w:rPr>
          <w:rFonts w:eastAsia="Times New Roman"/>
          <w:color w:val="000000" w:themeColor="text1"/>
          <w:szCs w:val="24"/>
        </w:rPr>
        <w:t>υβέρνησης</w:t>
      </w:r>
      <w:r>
        <w:rPr>
          <w:rFonts w:eastAsia="Times New Roman"/>
          <w:color w:val="000000" w:themeColor="text1"/>
          <w:szCs w:val="24"/>
        </w:rPr>
        <w:t>. Ρ</w:t>
      </w:r>
      <w:r w:rsidRPr="006C7CA8">
        <w:rPr>
          <w:rFonts w:eastAsia="Times New Roman"/>
          <w:color w:val="000000" w:themeColor="text1"/>
          <w:szCs w:val="24"/>
        </w:rPr>
        <w:t>υθμίζονται διάφορα θέματα</w:t>
      </w:r>
      <w:r>
        <w:rPr>
          <w:rFonts w:eastAsia="Times New Roman"/>
          <w:color w:val="000000" w:themeColor="text1"/>
          <w:szCs w:val="24"/>
        </w:rPr>
        <w:t xml:space="preserve">. Ρυθμίζονται </w:t>
      </w:r>
      <w:r w:rsidRPr="006C7CA8">
        <w:rPr>
          <w:rFonts w:eastAsia="Times New Roman"/>
          <w:color w:val="000000" w:themeColor="text1"/>
          <w:szCs w:val="24"/>
        </w:rPr>
        <w:t xml:space="preserve">θέματα που αφορούν </w:t>
      </w:r>
      <w:r>
        <w:rPr>
          <w:rFonts w:eastAsia="Times New Roman"/>
          <w:color w:val="000000" w:themeColor="text1"/>
          <w:szCs w:val="24"/>
        </w:rPr>
        <w:t xml:space="preserve">στην </w:t>
      </w:r>
      <w:r w:rsidRPr="006C7CA8">
        <w:rPr>
          <w:rFonts w:eastAsia="Times New Roman"/>
          <w:color w:val="000000" w:themeColor="text1"/>
          <w:szCs w:val="24"/>
        </w:rPr>
        <w:t xml:space="preserve">ίδρυση </w:t>
      </w:r>
      <w:r>
        <w:rPr>
          <w:rFonts w:eastAsia="Times New Roman"/>
          <w:color w:val="000000" w:themeColor="text1"/>
          <w:szCs w:val="24"/>
        </w:rPr>
        <w:t>π</w:t>
      </w:r>
      <w:r w:rsidRPr="006C7CA8">
        <w:rPr>
          <w:rFonts w:eastAsia="Times New Roman"/>
          <w:color w:val="000000" w:themeColor="text1"/>
          <w:szCs w:val="24"/>
        </w:rPr>
        <w:t xml:space="preserve">αιδικού </w:t>
      </w:r>
      <w:r>
        <w:rPr>
          <w:rFonts w:eastAsia="Times New Roman"/>
          <w:color w:val="000000" w:themeColor="text1"/>
          <w:szCs w:val="24"/>
        </w:rPr>
        <w:t>σ</w:t>
      </w:r>
      <w:r w:rsidRPr="006C7CA8">
        <w:rPr>
          <w:rFonts w:eastAsia="Times New Roman"/>
          <w:color w:val="000000" w:themeColor="text1"/>
          <w:szCs w:val="24"/>
        </w:rPr>
        <w:t>ταθμού</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 xml:space="preserve">το </w:t>
      </w:r>
      <w:r w:rsidRPr="006C7CA8">
        <w:rPr>
          <w:rFonts w:eastAsia="Times New Roman"/>
          <w:color w:val="000000" w:themeColor="text1"/>
          <w:szCs w:val="24"/>
        </w:rPr>
        <w:t>Ταμείο Αλληλοβοήθειας Υπαλλήλων</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 xml:space="preserve">το </w:t>
      </w:r>
      <w:r w:rsidRPr="006C7CA8">
        <w:rPr>
          <w:rFonts w:eastAsia="Times New Roman"/>
          <w:color w:val="000000" w:themeColor="text1"/>
          <w:szCs w:val="24"/>
        </w:rPr>
        <w:t>Νέο Μουσείο Ακρόπολης</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 xml:space="preserve">την </w:t>
      </w:r>
      <w:r w:rsidRPr="006C7CA8">
        <w:rPr>
          <w:rFonts w:eastAsia="Times New Roman"/>
          <w:color w:val="000000" w:themeColor="text1"/>
          <w:szCs w:val="24"/>
        </w:rPr>
        <w:t>αύξηση των δικαιούμενων ημερών μετακίνησης εκτός έδρας</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 xml:space="preserve">τα </w:t>
      </w:r>
      <w:r w:rsidRPr="006C7CA8">
        <w:rPr>
          <w:rFonts w:eastAsia="Times New Roman"/>
          <w:color w:val="000000" w:themeColor="text1"/>
          <w:szCs w:val="24"/>
        </w:rPr>
        <w:t xml:space="preserve">επιδόματα </w:t>
      </w:r>
      <w:r>
        <w:rPr>
          <w:rFonts w:eastAsia="Times New Roman"/>
          <w:color w:val="000000" w:themeColor="text1"/>
          <w:szCs w:val="24"/>
        </w:rPr>
        <w:t xml:space="preserve">των </w:t>
      </w:r>
      <w:r w:rsidRPr="006C7CA8">
        <w:rPr>
          <w:rFonts w:eastAsia="Times New Roman"/>
          <w:color w:val="000000" w:themeColor="text1"/>
          <w:szCs w:val="24"/>
        </w:rPr>
        <w:t xml:space="preserve">υπαλλήλων </w:t>
      </w:r>
      <w:r>
        <w:rPr>
          <w:rFonts w:eastAsia="Times New Roman"/>
          <w:color w:val="000000" w:themeColor="text1"/>
          <w:szCs w:val="24"/>
        </w:rPr>
        <w:t>της Δήλου. Το κατά πόσο τώρα επιτυγχάνει ό</w:t>
      </w:r>
      <w:r w:rsidRPr="006C7CA8">
        <w:rPr>
          <w:rFonts w:eastAsia="Times New Roman"/>
          <w:color w:val="000000" w:themeColor="text1"/>
          <w:szCs w:val="24"/>
        </w:rPr>
        <w:t>λα αυτά για τα οποία δημιουργήθηκε το νομοσχέδιο</w:t>
      </w:r>
      <w:r>
        <w:rPr>
          <w:rFonts w:eastAsia="Times New Roman"/>
          <w:color w:val="000000" w:themeColor="text1"/>
          <w:szCs w:val="24"/>
        </w:rPr>
        <w:t>,</w:t>
      </w:r>
      <w:r w:rsidRPr="006C7CA8">
        <w:rPr>
          <w:rFonts w:eastAsia="Times New Roman"/>
          <w:color w:val="000000" w:themeColor="text1"/>
          <w:szCs w:val="24"/>
        </w:rPr>
        <w:t xml:space="preserve"> αυτό μένει να φ</w:t>
      </w:r>
      <w:r w:rsidRPr="006C7CA8">
        <w:rPr>
          <w:rFonts w:eastAsia="Times New Roman"/>
          <w:color w:val="000000" w:themeColor="text1"/>
          <w:szCs w:val="24"/>
        </w:rPr>
        <w:t>ανεί</w:t>
      </w:r>
      <w:r>
        <w:rPr>
          <w:rFonts w:eastAsia="Times New Roman"/>
          <w:color w:val="000000" w:themeColor="text1"/>
          <w:szCs w:val="24"/>
        </w:rPr>
        <w:t xml:space="preserve">. </w:t>
      </w:r>
    </w:p>
    <w:p w14:paraId="0A5C0C95"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Πάντως για εμάς, ως Κίνημα Αλλαγής, υπάρχει </w:t>
      </w:r>
      <w:r w:rsidRPr="006C7CA8">
        <w:rPr>
          <w:rFonts w:eastAsia="Times New Roman"/>
          <w:color w:val="000000" w:themeColor="text1"/>
          <w:szCs w:val="24"/>
        </w:rPr>
        <w:t xml:space="preserve">ένα θεμελιώδες ερώτημα και ένα </w:t>
      </w:r>
      <w:r>
        <w:rPr>
          <w:rFonts w:eastAsia="Times New Roman"/>
          <w:color w:val="000000" w:themeColor="text1"/>
          <w:szCs w:val="24"/>
        </w:rPr>
        <w:t>δ</w:t>
      </w:r>
      <w:r w:rsidRPr="006C7CA8">
        <w:rPr>
          <w:rFonts w:eastAsia="Times New Roman"/>
          <w:color w:val="000000" w:themeColor="text1"/>
          <w:szCs w:val="24"/>
        </w:rPr>
        <w:t>ίλημμα που καλούμαστε να απαντήσουμε κάθε φορά πριν τοποθετηθού</w:t>
      </w:r>
      <w:r>
        <w:rPr>
          <w:rFonts w:eastAsia="Times New Roman"/>
          <w:color w:val="000000" w:themeColor="text1"/>
          <w:szCs w:val="24"/>
        </w:rPr>
        <w:t>με στα νομοσχέδια που φέρνει η Κ</w:t>
      </w:r>
      <w:r w:rsidRPr="006C7CA8">
        <w:rPr>
          <w:rFonts w:eastAsia="Times New Roman"/>
          <w:color w:val="000000" w:themeColor="text1"/>
          <w:szCs w:val="24"/>
        </w:rPr>
        <w:t>υβέρνησ</w:t>
      </w:r>
      <w:r>
        <w:rPr>
          <w:rFonts w:eastAsia="Times New Roman"/>
          <w:color w:val="000000" w:themeColor="text1"/>
          <w:szCs w:val="24"/>
        </w:rPr>
        <w:t>ή</w:t>
      </w:r>
      <w:r w:rsidRPr="006C7CA8">
        <w:rPr>
          <w:rFonts w:eastAsia="Times New Roman"/>
          <w:color w:val="000000" w:themeColor="text1"/>
          <w:szCs w:val="24"/>
        </w:rPr>
        <w:t xml:space="preserve"> </w:t>
      </w:r>
      <w:r>
        <w:rPr>
          <w:rFonts w:eastAsia="Times New Roman"/>
          <w:color w:val="000000" w:themeColor="text1"/>
          <w:szCs w:val="24"/>
        </w:rPr>
        <w:t>σας.</w:t>
      </w:r>
      <w:r w:rsidRPr="006C7CA8">
        <w:rPr>
          <w:rFonts w:eastAsia="Times New Roman"/>
          <w:color w:val="000000" w:themeColor="text1"/>
          <w:szCs w:val="24"/>
        </w:rPr>
        <w:t xml:space="preserve"> </w:t>
      </w:r>
      <w:r>
        <w:rPr>
          <w:rFonts w:eastAsia="Times New Roman"/>
          <w:color w:val="000000" w:themeColor="text1"/>
          <w:szCs w:val="24"/>
        </w:rPr>
        <w:t xml:space="preserve">Και αυτό δεν είναι άλλο από </w:t>
      </w:r>
      <w:r w:rsidRPr="006C7CA8">
        <w:rPr>
          <w:rFonts w:eastAsia="Times New Roman"/>
          <w:color w:val="000000" w:themeColor="text1"/>
          <w:szCs w:val="24"/>
        </w:rPr>
        <w:t xml:space="preserve">το κατά πόσο </w:t>
      </w:r>
      <w:r>
        <w:rPr>
          <w:rFonts w:eastAsia="Times New Roman"/>
          <w:color w:val="000000" w:themeColor="text1"/>
          <w:szCs w:val="24"/>
        </w:rPr>
        <w:t xml:space="preserve">μια </w:t>
      </w:r>
      <w:r>
        <w:rPr>
          <w:rFonts w:eastAsia="Times New Roman"/>
          <w:color w:val="000000" w:themeColor="text1"/>
          <w:szCs w:val="24"/>
        </w:rPr>
        <w:t>κ</w:t>
      </w:r>
      <w:r w:rsidRPr="006C7CA8">
        <w:rPr>
          <w:rFonts w:eastAsia="Times New Roman"/>
          <w:color w:val="000000" w:themeColor="text1"/>
          <w:szCs w:val="24"/>
        </w:rPr>
        <w:t>υβέρνησ</w:t>
      </w:r>
      <w:r>
        <w:rPr>
          <w:rFonts w:eastAsia="Times New Roman"/>
          <w:color w:val="000000" w:themeColor="text1"/>
          <w:szCs w:val="24"/>
        </w:rPr>
        <w:t xml:space="preserve">η </w:t>
      </w:r>
      <w:r w:rsidRPr="006C7CA8">
        <w:rPr>
          <w:rFonts w:eastAsia="Times New Roman"/>
          <w:color w:val="000000" w:themeColor="text1"/>
          <w:szCs w:val="24"/>
        </w:rPr>
        <w:t>με ά</w:t>
      </w:r>
      <w:r>
        <w:rPr>
          <w:rFonts w:eastAsia="Times New Roman"/>
          <w:color w:val="000000" w:themeColor="text1"/>
          <w:szCs w:val="24"/>
        </w:rPr>
        <w:t>θλ</w:t>
      </w:r>
      <w:r w:rsidRPr="006C7CA8">
        <w:rPr>
          <w:rFonts w:eastAsia="Times New Roman"/>
          <w:color w:val="000000" w:themeColor="text1"/>
          <w:szCs w:val="24"/>
        </w:rPr>
        <w:t>ιες</w:t>
      </w:r>
      <w:r w:rsidRPr="006C7CA8">
        <w:rPr>
          <w:rFonts w:eastAsia="Times New Roman"/>
          <w:color w:val="000000" w:themeColor="text1"/>
          <w:szCs w:val="24"/>
        </w:rPr>
        <w:t xml:space="preserve"> επιδόσεις</w:t>
      </w:r>
      <w:r>
        <w:rPr>
          <w:rFonts w:eastAsia="Times New Roman"/>
          <w:color w:val="000000" w:themeColor="text1"/>
          <w:szCs w:val="24"/>
        </w:rPr>
        <w:t>,</w:t>
      </w:r>
      <w:r w:rsidRPr="006C7CA8">
        <w:rPr>
          <w:rFonts w:eastAsia="Times New Roman"/>
          <w:color w:val="000000" w:themeColor="text1"/>
          <w:szCs w:val="24"/>
        </w:rPr>
        <w:t xml:space="preserve"> μπορεί να διαχειριστεί </w:t>
      </w:r>
      <w:r w:rsidRPr="006C7CA8">
        <w:rPr>
          <w:rFonts w:eastAsia="Times New Roman"/>
          <w:color w:val="000000" w:themeColor="text1"/>
          <w:szCs w:val="24"/>
        </w:rPr>
        <w:lastRenderedPageBreak/>
        <w:t>ολοκληρωμένα ένα συγκεκριμένο θέμα</w:t>
      </w:r>
      <w:r>
        <w:rPr>
          <w:rFonts w:eastAsia="Times New Roman"/>
          <w:color w:val="000000" w:themeColor="text1"/>
          <w:szCs w:val="24"/>
        </w:rPr>
        <w:t>: Π</w:t>
      </w:r>
      <w:r w:rsidRPr="006C7CA8">
        <w:rPr>
          <w:rFonts w:eastAsia="Times New Roman"/>
          <w:color w:val="000000" w:themeColor="text1"/>
          <w:szCs w:val="24"/>
        </w:rPr>
        <w:t>όσο εφικτό είναι σε αυτούς τους άγριους καιρούς της πόλωσης και του διχασμού</w:t>
      </w:r>
      <w:r>
        <w:rPr>
          <w:rFonts w:eastAsia="Times New Roman"/>
          <w:color w:val="000000" w:themeColor="text1"/>
          <w:szCs w:val="24"/>
        </w:rPr>
        <w:t xml:space="preserve"> -που </w:t>
      </w:r>
      <w:r w:rsidRPr="006C7CA8">
        <w:rPr>
          <w:rFonts w:eastAsia="Times New Roman"/>
          <w:color w:val="000000" w:themeColor="text1"/>
          <w:szCs w:val="24"/>
        </w:rPr>
        <w:t>μην ξεχνάτε ότ</w:t>
      </w:r>
      <w:r>
        <w:rPr>
          <w:rFonts w:eastAsia="Times New Roman"/>
          <w:color w:val="000000" w:themeColor="text1"/>
          <w:szCs w:val="24"/>
        </w:rPr>
        <w:t>ι πρώτη από όλους εισήγαγε η Κ</w:t>
      </w:r>
      <w:r w:rsidRPr="006C7CA8">
        <w:rPr>
          <w:rFonts w:eastAsia="Times New Roman"/>
          <w:color w:val="000000" w:themeColor="text1"/>
          <w:szCs w:val="24"/>
        </w:rPr>
        <w:t xml:space="preserve">υβέρνηση </w:t>
      </w:r>
      <w:r>
        <w:rPr>
          <w:rFonts w:eastAsia="Times New Roman"/>
          <w:color w:val="000000" w:themeColor="text1"/>
          <w:szCs w:val="24"/>
        </w:rPr>
        <w:t xml:space="preserve">σας </w:t>
      </w:r>
      <w:r w:rsidRPr="006C7CA8">
        <w:rPr>
          <w:rFonts w:eastAsia="Times New Roman"/>
          <w:color w:val="000000" w:themeColor="text1"/>
          <w:szCs w:val="24"/>
        </w:rPr>
        <w:t>στο πολιτικό σύστημα</w:t>
      </w:r>
      <w:r>
        <w:rPr>
          <w:rFonts w:eastAsia="Times New Roman"/>
          <w:color w:val="000000" w:themeColor="text1"/>
          <w:szCs w:val="24"/>
        </w:rPr>
        <w:t>-</w:t>
      </w:r>
      <w:r w:rsidRPr="006C7CA8">
        <w:rPr>
          <w:rFonts w:eastAsia="Times New Roman"/>
          <w:color w:val="000000" w:themeColor="text1"/>
          <w:szCs w:val="24"/>
        </w:rPr>
        <w:t xml:space="preserve"> ενώ διαφωνείς</w:t>
      </w:r>
      <w:r>
        <w:rPr>
          <w:rFonts w:eastAsia="Times New Roman"/>
          <w:color w:val="000000" w:themeColor="text1"/>
          <w:szCs w:val="24"/>
        </w:rPr>
        <w:t>,</w:t>
      </w:r>
      <w:r w:rsidRPr="006C7CA8">
        <w:rPr>
          <w:rFonts w:eastAsia="Times New Roman"/>
          <w:color w:val="000000" w:themeColor="text1"/>
          <w:szCs w:val="24"/>
        </w:rPr>
        <w:t xml:space="preserve"> ενώ αντι</w:t>
      </w:r>
      <w:r w:rsidRPr="006C7CA8">
        <w:rPr>
          <w:rFonts w:eastAsia="Times New Roman"/>
          <w:color w:val="000000" w:themeColor="text1"/>
          <w:szCs w:val="24"/>
        </w:rPr>
        <w:t>στέκεσαι σε μ</w:t>
      </w:r>
      <w:r>
        <w:rPr>
          <w:rFonts w:eastAsia="Times New Roman"/>
          <w:color w:val="000000" w:themeColor="text1"/>
          <w:szCs w:val="24"/>
        </w:rPr>
        <w:t>ια κ</w:t>
      </w:r>
      <w:r w:rsidRPr="006C7CA8">
        <w:rPr>
          <w:rFonts w:eastAsia="Times New Roman"/>
          <w:color w:val="000000" w:themeColor="text1"/>
          <w:szCs w:val="24"/>
        </w:rPr>
        <w:t>υβέρνηση που θεωρείς ότι καταστρέφει τη χώρα</w:t>
      </w:r>
      <w:r>
        <w:rPr>
          <w:rFonts w:eastAsia="Times New Roman"/>
          <w:color w:val="000000" w:themeColor="text1"/>
          <w:szCs w:val="24"/>
        </w:rPr>
        <w:t>,</w:t>
      </w:r>
      <w:r w:rsidRPr="006C7CA8">
        <w:rPr>
          <w:rFonts w:eastAsia="Times New Roman"/>
          <w:color w:val="000000" w:themeColor="text1"/>
          <w:szCs w:val="24"/>
        </w:rPr>
        <w:t xml:space="preserve"> ταυτόχρονα να δια</w:t>
      </w:r>
      <w:r>
        <w:rPr>
          <w:rFonts w:eastAsia="Times New Roman"/>
          <w:color w:val="000000" w:themeColor="text1"/>
          <w:szCs w:val="24"/>
        </w:rPr>
        <w:t>τηρείς καθαρή τη ματιά σου σε μια νομοθετική π</w:t>
      </w:r>
      <w:r w:rsidRPr="006C7CA8">
        <w:rPr>
          <w:rFonts w:eastAsia="Times New Roman"/>
          <w:color w:val="000000" w:themeColor="text1"/>
          <w:szCs w:val="24"/>
        </w:rPr>
        <w:t xml:space="preserve">ρωτοβουλία </w:t>
      </w:r>
      <w:r>
        <w:rPr>
          <w:rFonts w:eastAsia="Times New Roman"/>
          <w:color w:val="000000" w:themeColor="text1"/>
          <w:szCs w:val="24"/>
        </w:rPr>
        <w:t>της; Π</w:t>
      </w:r>
      <w:r w:rsidRPr="006C7CA8">
        <w:rPr>
          <w:rFonts w:eastAsia="Times New Roman"/>
          <w:color w:val="000000" w:themeColor="text1"/>
          <w:szCs w:val="24"/>
        </w:rPr>
        <w:t>όσο εφικτό είναι</w:t>
      </w:r>
      <w:r>
        <w:rPr>
          <w:rFonts w:eastAsia="Times New Roman"/>
          <w:color w:val="000000" w:themeColor="text1"/>
          <w:szCs w:val="24"/>
        </w:rPr>
        <w:t>,</w:t>
      </w:r>
      <w:r w:rsidRPr="006C7CA8">
        <w:rPr>
          <w:rFonts w:eastAsia="Times New Roman"/>
          <w:color w:val="000000" w:themeColor="text1"/>
          <w:szCs w:val="24"/>
        </w:rPr>
        <w:t xml:space="preserve"> προκειμένου να διασφαλίσει</w:t>
      </w:r>
      <w:r>
        <w:rPr>
          <w:rFonts w:eastAsia="Times New Roman"/>
          <w:color w:val="000000" w:themeColor="text1"/>
          <w:szCs w:val="24"/>
        </w:rPr>
        <w:t xml:space="preserve">ς </w:t>
      </w:r>
      <w:r w:rsidRPr="006C7CA8">
        <w:rPr>
          <w:rFonts w:eastAsia="Times New Roman"/>
          <w:color w:val="000000" w:themeColor="text1"/>
          <w:szCs w:val="24"/>
        </w:rPr>
        <w:t>το δικαίωμα στη μόνιμη και σταθερή εργασία</w:t>
      </w:r>
      <w:r>
        <w:rPr>
          <w:rFonts w:eastAsia="Times New Roman"/>
          <w:color w:val="000000" w:themeColor="text1"/>
          <w:szCs w:val="24"/>
        </w:rPr>
        <w:t>,</w:t>
      </w:r>
      <w:r w:rsidRPr="006C7CA8">
        <w:rPr>
          <w:rFonts w:eastAsia="Times New Roman"/>
          <w:color w:val="000000" w:themeColor="text1"/>
          <w:szCs w:val="24"/>
        </w:rPr>
        <w:t xml:space="preserve"> στην ασφάλεια και </w:t>
      </w:r>
      <w:r>
        <w:rPr>
          <w:rFonts w:eastAsia="Times New Roman"/>
          <w:color w:val="000000" w:themeColor="text1"/>
          <w:szCs w:val="24"/>
        </w:rPr>
        <w:t xml:space="preserve">στην </w:t>
      </w:r>
      <w:r w:rsidRPr="006C7CA8">
        <w:rPr>
          <w:rFonts w:eastAsia="Times New Roman"/>
          <w:color w:val="000000" w:themeColor="text1"/>
          <w:szCs w:val="24"/>
        </w:rPr>
        <w:t>αξιοπρέπεια των εργαζομένων που για χρόνια κάλυπταν ανάγκες του Υπουργείου Πολιτισμού και βρίσκονται σε ομηρία</w:t>
      </w:r>
      <w:r>
        <w:rPr>
          <w:rFonts w:eastAsia="Times New Roman"/>
          <w:color w:val="000000" w:themeColor="text1"/>
          <w:szCs w:val="24"/>
        </w:rPr>
        <w:t>, ν</w:t>
      </w:r>
      <w:r w:rsidRPr="006C7CA8">
        <w:rPr>
          <w:rFonts w:eastAsia="Times New Roman"/>
          <w:color w:val="000000" w:themeColor="text1"/>
          <w:szCs w:val="24"/>
        </w:rPr>
        <w:t>α κ</w:t>
      </w:r>
      <w:r>
        <w:rPr>
          <w:rFonts w:eastAsia="Times New Roman"/>
          <w:color w:val="000000" w:themeColor="text1"/>
          <w:szCs w:val="24"/>
        </w:rPr>
        <w:t>ρ</w:t>
      </w:r>
      <w:r w:rsidRPr="006C7CA8">
        <w:rPr>
          <w:rFonts w:eastAsia="Times New Roman"/>
          <w:color w:val="000000" w:themeColor="text1"/>
          <w:szCs w:val="24"/>
        </w:rPr>
        <w:t>ίνεις ότι θα ψηφίσεις ένα μέτρο</w:t>
      </w:r>
      <w:r>
        <w:rPr>
          <w:rFonts w:eastAsia="Times New Roman"/>
          <w:color w:val="000000" w:themeColor="text1"/>
          <w:szCs w:val="24"/>
        </w:rPr>
        <w:t>,</w:t>
      </w:r>
      <w:r w:rsidRPr="006C7CA8">
        <w:rPr>
          <w:rFonts w:eastAsia="Times New Roman"/>
          <w:color w:val="000000" w:themeColor="text1"/>
          <w:szCs w:val="24"/>
        </w:rPr>
        <w:t xml:space="preserve"> θα το δεις θετικά</w:t>
      </w:r>
      <w:r>
        <w:rPr>
          <w:rFonts w:eastAsia="Times New Roman"/>
          <w:color w:val="000000" w:themeColor="text1"/>
          <w:szCs w:val="24"/>
        </w:rPr>
        <w:t>, α</w:t>
      </w:r>
      <w:r w:rsidRPr="006C7CA8">
        <w:rPr>
          <w:rFonts w:eastAsia="Times New Roman"/>
          <w:color w:val="000000" w:themeColor="text1"/>
          <w:szCs w:val="24"/>
        </w:rPr>
        <w:t>κόμη και αν διαφωνεί</w:t>
      </w:r>
      <w:r>
        <w:rPr>
          <w:rFonts w:eastAsia="Times New Roman"/>
          <w:color w:val="000000" w:themeColor="text1"/>
          <w:szCs w:val="24"/>
        </w:rPr>
        <w:t>ς</w:t>
      </w:r>
      <w:r w:rsidRPr="006C7CA8">
        <w:rPr>
          <w:rFonts w:eastAsia="Times New Roman"/>
          <w:color w:val="000000" w:themeColor="text1"/>
          <w:szCs w:val="24"/>
        </w:rPr>
        <w:t xml:space="preserve"> ριζικά με αυτήν την </w:t>
      </w:r>
      <w:r>
        <w:rPr>
          <w:rFonts w:eastAsia="Times New Roman"/>
          <w:color w:val="000000" w:themeColor="text1"/>
          <w:szCs w:val="24"/>
        </w:rPr>
        <w:t>ανυπόληπτη κ</w:t>
      </w:r>
      <w:r w:rsidRPr="006C7CA8">
        <w:rPr>
          <w:rFonts w:eastAsia="Times New Roman"/>
          <w:color w:val="000000" w:themeColor="text1"/>
          <w:szCs w:val="24"/>
        </w:rPr>
        <w:t>υβέρνηση</w:t>
      </w:r>
      <w:r>
        <w:rPr>
          <w:rFonts w:eastAsia="Times New Roman"/>
          <w:color w:val="000000" w:themeColor="text1"/>
          <w:szCs w:val="24"/>
        </w:rPr>
        <w:t>;</w:t>
      </w:r>
    </w:p>
    <w:p w14:paraId="0A5C0C96"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Ω</w:t>
      </w:r>
      <w:r w:rsidRPr="006C7CA8">
        <w:rPr>
          <w:rFonts w:eastAsia="Times New Roman"/>
          <w:color w:val="000000" w:themeColor="text1"/>
          <w:szCs w:val="24"/>
        </w:rPr>
        <w:t>ς Κίνημα Αλλαγής</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 xml:space="preserve">σε </w:t>
      </w:r>
      <w:r>
        <w:rPr>
          <w:rFonts w:eastAsia="Times New Roman"/>
          <w:color w:val="000000" w:themeColor="text1"/>
          <w:szCs w:val="24"/>
        </w:rPr>
        <w:t>αντί</w:t>
      </w:r>
      <w:r w:rsidRPr="006C7CA8">
        <w:rPr>
          <w:rFonts w:eastAsia="Times New Roman"/>
          <w:color w:val="000000" w:themeColor="text1"/>
          <w:szCs w:val="24"/>
        </w:rPr>
        <w:t>θ</w:t>
      </w:r>
      <w:r>
        <w:rPr>
          <w:rFonts w:eastAsia="Times New Roman"/>
          <w:color w:val="000000" w:themeColor="text1"/>
          <w:szCs w:val="24"/>
        </w:rPr>
        <w:t>ε</w:t>
      </w:r>
      <w:r w:rsidRPr="006C7CA8">
        <w:rPr>
          <w:rFonts w:eastAsia="Times New Roman"/>
          <w:color w:val="000000" w:themeColor="text1"/>
          <w:szCs w:val="24"/>
        </w:rPr>
        <w:t>ση με άλλους χώρους και</w:t>
      </w:r>
      <w:r>
        <w:rPr>
          <w:rFonts w:eastAsia="Times New Roman"/>
          <w:color w:val="000000" w:themeColor="text1"/>
          <w:szCs w:val="24"/>
        </w:rPr>
        <w:t xml:space="preserve"> οπωσδήποτε σε πλήρη αντιδιαστολή με την Κυβέρνηση, </w:t>
      </w:r>
      <w:r w:rsidRPr="006C7CA8">
        <w:rPr>
          <w:rFonts w:eastAsia="Times New Roman"/>
          <w:color w:val="000000" w:themeColor="text1"/>
          <w:szCs w:val="24"/>
        </w:rPr>
        <w:t>έχουμε αποδείξει ότι διαθέτουμε και την πολιτική υπευθυνότητα και έχουμε δώσει απαντήσεις μέχρι τώρα με τ</w:t>
      </w:r>
      <w:r>
        <w:rPr>
          <w:rFonts w:eastAsia="Times New Roman"/>
          <w:color w:val="000000" w:themeColor="text1"/>
          <w:szCs w:val="24"/>
        </w:rPr>
        <w:t>η</w:t>
      </w:r>
      <w:r w:rsidRPr="006C7CA8">
        <w:rPr>
          <w:rFonts w:eastAsia="Times New Roman"/>
          <w:color w:val="000000" w:themeColor="text1"/>
          <w:szCs w:val="24"/>
        </w:rPr>
        <w:t xml:space="preserve"> </w:t>
      </w:r>
      <w:r>
        <w:rPr>
          <w:rFonts w:eastAsia="Times New Roman"/>
          <w:color w:val="000000" w:themeColor="text1"/>
          <w:szCs w:val="24"/>
        </w:rPr>
        <w:t>στάση</w:t>
      </w:r>
      <w:r w:rsidRPr="006C7CA8">
        <w:rPr>
          <w:rFonts w:eastAsia="Times New Roman"/>
          <w:color w:val="000000" w:themeColor="text1"/>
          <w:szCs w:val="24"/>
        </w:rPr>
        <w:t xml:space="preserve"> </w:t>
      </w:r>
      <w:r>
        <w:rPr>
          <w:rFonts w:eastAsia="Times New Roman"/>
          <w:color w:val="000000" w:themeColor="text1"/>
          <w:szCs w:val="24"/>
        </w:rPr>
        <w:t>μας.</w:t>
      </w:r>
    </w:p>
    <w:p w14:paraId="0A5C0C97"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6C7CA8">
        <w:rPr>
          <w:rFonts w:eastAsia="Times New Roman"/>
          <w:color w:val="000000" w:themeColor="text1"/>
          <w:szCs w:val="24"/>
        </w:rPr>
        <w:t>ς ξεκινήσουμε λίγο τη συζήτηση επί των άρθρων</w:t>
      </w:r>
      <w:r>
        <w:rPr>
          <w:rFonts w:eastAsia="Times New Roman"/>
          <w:color w:val="000000" w:themeColor="text1"/>
          <w:szCs w:val="24"/>
        </w:rPr>
        <w:t>,</w:t>
      </w:r>
      <w:r w:rsidRPr="006C7CA8">
        <w:rPr>
          <w:rFonts w:eastAsia="Times New Roman"/>
          <w:color w:val="000000" w:themeColor="text1"/>
          <w:szCs w:val="24"/>
        </w:rPr>
        <w:t xml:space="preserve"> γιατί κατ</w:t>
      </w:r>
      <w:r w:rsidRPr="006C7CA8">
        <w:rPr>
          <w:rFonts w:eastAsia="Times New Roman"/>
          <w:color w:val="000000" w:themeColor="text1"/>
          <w:szCs w:val="24"/>
        </w:rPr>
        <w:t>αλαβαίνω ότι η κουβέντα θα πάει στο σύνολο</w:t>
      </w:r>
      <w:r>
        <w:rPr>
          <w:rFonts w:eastAsia="Times New Roman"/>
          <w:color w:val="000000" w:themeColor="text1"/>
          <w:szCs w:val="24"/>
        </w:rPr>
        <w:t>.</w:t>
      </w:r>
    </w:p>
    <w:p w14:paraId="0A5C0C98"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Ί</w:t>
      </w:r>
      <w:r w:rsidRPr="006C7CA8">
        <w:rPr>
          <w:rFonts w:eastAsia="Times New Roman"/>
          <w:color w:val="000000" w:themeColor="text1"/>
          <w:szCs w:val="24"/>
        </w:rPr>
        <w:t xml:space="preserve">δρυση και λειτουργία </w:t>
      </w:r>
      <w:r>
        <w:rPr>
          <w:rFonts w:eastAsia="Times New Roman"/>
          <w:color w:val="000000" w:themeColor="text1"/>
          <w:szCs w:val="24"/>
        </w:rPr>
        <w:t>π</w:t>
      </w:r>
      <w:r w:rsidRPr="006C7CA8">
        <w:rPr>
          <w:rFonts w:eastAsia="Times New Roman"/>
          <w:color w:val="000000" w:themeColor="text1"/>
          <w:szCs w:val="24"/>
        </w:rPr>
        <w:t xml:space="preserve">αιδικού </w:t>
      </w:r>
      <w:r>
        <w:rPr>
          <w:rFonts w:eastAsia="Times New Roman"/>
          <w:color w:val="000000" w:themeColor="text1"/>
          <w:szCs w:val="24"/>
        </w:rPr>
        <w:t>σ</w:t>
      </w:r>
      <w:r w:rsidRPr="006C7CA8">
        <w:rPr>
          <w:rFonts w:eastAsia="Times New Roman"/>
          <w:color w:val="000000" w:themeColor="text1"/>
          <w:szCs w:val="24"/>
        </w:rPr>
        <w:t>ταθμού</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Τ</w:t>
      </w:r>
      <w:r w:rsidRPr="006C7CA8">
        <w:rPr>
          <w:rFonts w:eastAsia="Times New Roman"/>
          <w:color w:val="000000" w:themeColor="text1"/>
          <w:szCs w:val="24"/>
        </w:rPr>
        <w:t xml:space="preserve">ο θέμα του </w:t>
      </w:r>
      <w:r>
        <w:rPr>
          <w:rFonts w:eastAsia="Times New Roman"/>
          <w:color w:val="000000" w:themeColor="text1"/>
          <w:szCs w:val="24"/>
        </w:rPr>
        <w:t>π</w:t>
      </w:r>
      <w:r w:rsidRPr="006C7CA8">
        <w:rPr>
          <w:rFonts w:eastAsia="Times New Roman"/>
          <w:color w:val="000000" w:themeColor="text1"/>
          <w:szCs w:val="24"/>
        </w:rPr>
        <w:t xml:space="preserve">αιδικού </w:t>
      </w:r>
      <w:r>
        <w:rPr>
          <w:rFonts w:eastAsia="Times New Roman"/>
          <w:color w:val="000000" w:themeColor="text1"/>
          <w:szCs w:val="24"/>
        </w:rPr>
        <w:t>σ</w:t>
      </w:r>
      <w:r w:rsidRPr="006C7CA8">
        <w:rPr>
          <w:rFonts w:eastAsia="Times New Roman"/>
          <w:color w:val="000000" w:themeColor="text1"/>
          <w:szCs w:val="24"/>
        </w:rPr>
        <w:t xml:space="preserve">ταθμού </w:t>
      </w:r>
      <w:r>
        <w:rPr>
          <w:rFonts w:eastAsia="Times New Roman"/>
          <w:color w:val="000000" w:themeColor="text1"/>
          <w:szCs w:val="24"/>
        </w:rPr>
        <w:t xml:space="preserve">είχε ρυθμιστεί από τον </w:t>
      </w:r>
      <w:r>
        <w:rPr>
          <w:rFonts w:eastAsia="Times New Roman"/>
          <w:color w:val="000000" w:themeColor="text1"/>
          <w:szCs w:val="24"/>
        </w:rPr>
        <w:t>ο</w:t>
      </w:r>
      <w:r w:rsidRPr="006C7CA8">
        <w:rPr>
          <w:rFonts w:eastAsia="Times New Roman"/>
          <w:color w:val="000000" w:themeColor="text1"/>
          <w:szCs w:val="24"/>
        </w:rPr>
        <w:t xml:space="preserve">ργανισμό του 2014 με το </w:t>
      </w:r>
      <w:proofErr w:type="spellStart"/>
      <w:r>
        <w:rPr>
          <w:rFonts w:eastAsia="Times New Roman"/>
          <w:color w:val="000000" w:themeColor="text1"/>
          <w:szCs w:val="24"/>
        </w:rPr>
        <w:t>π.δ.</w:t>
      </w:r>
      <w:proofErr w:type="spellEnd"/>
      <w:r>
        <w:rPr>
          <w:rFonts w:eastAsia="Times New Roman"/>
          <w:color w:val="000000" w:themeColor="text1"/>
          <w:szCs w:val="24"/>
        </w:rPr>
        <w:t xml:space="preserve"> </w:t>
      </w:r>
      <w:r w:rsidRPr="006C7CA8">
        <w:rPr>
          <w:rFonts w:eastAsia="Times New Roman"/>
          <w:color w:val="000000" w:themeColor="text1"/>
          <w:szCs w:val="24"/>
        </w:rPr>
        <w:t>104</w:t>
      </w:r>
      <w:r>
        <w:rPr>
          <w:rFonts w:eastAsia="Times New Roman"/>
          <w:color w:val="000000" w:themeColor="text1"/>
          <w:szCs w:val="24"/>
        </w:rPr>
        <w:t>/20</w:t>
      </w:r>
      <w:r w:rsidRPr="006C7CA8">
        <w:rPr>
          <w:rFonts w:eastAsia="Times New Roman"/>
          <w:color w:val="000000" w:themeColor="text1"/>
          <w:szCs w:val="24"/>
        </w:rPr>
        <w:t>14</w:t>
      </w:r>
      <w:r>
        <w:rPr>
          <w:rFonts w:eastAsia="Times New Roman"/>
          <w:color w:val="000000" w:themeColor="text1"/>
          <w:szCs w:val="24"/>
        </w:rPr>
        <w:t>. Π</w:t>
      </w:r>
      <w:r w:rsidRPr="006C7CA8">
        <w:rPr>
          <w:rFonts w:eastAsia="Times New Roman"/>
          <w:color w:val="000000" w:themeColor="text1"/>
          <w:szCs w:val="24"/>
        </w:rPr>
        <w:t xml:space="preserve">ροέβλεπε </w:t>
      </w:r>
      <w:r>
        <w:rPr>
          <w:rFonts w:eastAsia="Times New Roman"/>
          <w:color w:val="000000" w:themeColor="text1"/>
          <w:szCs w:val="24"/>
        </w:rPr>
        <w:t xml:space="preserve">τη δημιουργία </w:t>
      </w:r>
      <w:r>
        <w:rPr>
          <w:rFonts w:eastAsia="Times New Roman"/>
          <w:color w:val="000000" w:themeColor="text1"/>
          <w:szCs w:val="24"/>
        </w:rPr>
        <w:t>τ</w:t>
      </w:r>
      <w:r w:rsidRPr="006C7CA8">
        <w:rPr>
          <w:rFonts w:eastAsia="Times New Roman"/>
          <w:color w:val="000000" w:themeColor="text1"/>
          <w:szCs w:val="24"/>
        </w:rPr>
        <w:t xml:space="preserve">μήματος με αρμοδιότητα τον </w:t>
      </w:r>
      <w:r>
        <w:rPr>
          <w:rFonts w:eastAsia="Times New Roman"/>
          <w:color w:val="000000" w:themeColor="text1"/>
          <w:szCs w:val="24"/>
        </w:rPr>
        <w:t>π</w:t>
      </w:r>
      <w:r w:rsidRPr="006C7CA8">
        <w:rPr>
          <w:rFonts w:eastAsia="Times New Roman"/>
          <w:color w:val="000000" w:themeColor="text1"/>
          <w:szCs w:val="24"/>
        </w:rPr>
        <w:t xml:space="preserve">αιδικό </w:t>
      </w:r>
      <w:r>
        <w:rPr>
          <w:rFonts w:eastAsia="Times New Roman"/>
          <w:color w:val="000000" w:themeColor="text1"/>
          <w:szCs w:val="24"/>
        </w:rPr>
        <w:t>σ</w:t>
      </w:r>
      <w:r w:rsidRPr="006C7CA8">
        <w:rPr>
          <w:rFonts w:eastAsia="Times New Roman"/>
          <w:color w:val="000000" w:themeColor="text1"/>
          <w:szCs w:val="24"/>
        </w:rPr>
        <w:t>ταθμό</w:t>
      </w:r>
      <w:r>
        <w:rPr>
          <w:rFonts w:eastAsia="Times New Roman"/>
          <w:color w:val="000000" w:themeColor="text1"/>
          <w:szCs w:val="24"/>
        </w:rPr>
        <w:t>,</w:t>
      </w:r>
      <w:r w:rsidRPr="006C7CA8">
        <w:rPr>
          <w:rFonts w:eastAsia="Times New Roman"/>
          <w:color w:val="000000" w:themeColor="text1"/>
          <w:szCs w:val="24"/>
        </w:rPr>
        <w:t xml:space="preserve"> αλλά δεν πρό</w:t>
      </w:r>
      <w:r w:rsidRPr="006C7CA8">
        <w:rPr>
          <w:rFonts w:eastAsia="Times New Roman"/>
          <w:color w:val="000000" w:themeColor="text1"/>
          <w:szCs w:val="24"/>
        </w:rPr>
        <w:t>λαβε να εφαρμοστεί μέχρι το</w:t>
      </w:r>
      <w:r>
        <w:rPr>
          <w:rFonts w:eastAsia="Times New Roman"/>
          <w:color w:val="000000" w:themeColor="text1"/>
          <w:szCs w:val="24"/>
        </w:rPr>
        <w:t>ν</w:t>
      </w:r>
      <w:r w:rsidRPr="006C7CA8">
        <w:rPr>
          <w:rFonts w:eastAsia="Times New Roman"/>
          <w:color w:val="000000" w:themeColor="text1"/>
          <w:szCs w:val="24"/>
        </w:rPr>
        <w:t xml:space="preserve"> </w:t>
      </w:r>
      <w:r>
        <w:rPr>
          <w:rFonts w:eastAsia="Times New Roman"/>
          <w:color w:val="000000" w:themeColor="text1"/>
          <w:szCs w:val="24"/>
        </w:rPr>
        <w:t>Ιανουαρίου</w:t>
      </w:r>
      <w:r w:rsidRPr="006C7CA8">
        <w:rPr>
          <w:rFonts w:eastAsia="Times New Roman"/>
          <w:color w:val="000000" w:themeColor="text1"/>
          <w:szCs w:val="24"/>
        </w:rPr>
        <w:t xml:space="preserve"> του 2015</w:t>
      </w:r>
      <w:r>
        <w:rPr>
          <w:rFonts w:eastAsia="Times New Roman"/>
          <w:color w:val="000000" w:themeColor="text1"/>
          <w:szCs w:val="24"/>
        </w:rPr>
        <w:t>,</w:t>
      </w:r>
      <w:r w:rsidRPr="006C7CA8">
        <w:rPr>
          <w:rFonts w:eastAsia="Times New Roman"/>
          <w:color w:val="000000" w:themeColor="text1"/>
          <w:szCs w:val="24"/>
        </w:rPr>
        <w:t xml:space="preserve"> οπότε και αναλάβατε</w:t>
      </w:r>
      <w:r>
        <w:rPr>
          <w:rFonts w:eastAsia="Times New Roman"/>
          <w:color w:val="000000" w:themeColor="text1"/>
          <w:szCs w:val="24"/>
        </w:rPr>
        <w:t>.</w:t>
      </w:r>
    </w:p>
    <w:p w14:paraId="0A5C0C99"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Η Κ</w:t>
      </w:r>
      <w:r w:rsidRPr="006C7CA8">
        <w:rPr>
          <w:rFonts w:eastAsia="Times New Roman"/>
          <w:color w:val="000000" w:themeColor="text1"/>
          <w:szCs w:val="24"/>
        </w:rPr>
        <w:t xml:space="preserve">υβέρνησή </w:t>
      </w:r>
      <w:r>
        <w:rPr>
          <w:rFonts w:eastAsia="Times New Roman"/>
          <w:color w:val="000000" w:themeColor="text1"/>
          <w:szCs w:val="24"/>
        </w:rPr>
        <w:t>σας, λ</w:t>
      </w:r>
      <w:r w:rsidRPr="006C7CA8">
        <w:rPr>
          <w:rFonts w:eastAsia="Times New Roman"/>
          <w:color w:val="000000" w:themeColor="text1"/>
          <w:szCs w:val="24"/>
        </w:rPr>
        <w:t>οιπόν</w:t>
      </w:r>
      <w:r>
        <w:rPr>
          <w:rFonts w:eastAsia="Times New Roman"/>
          <w:color w:val="000000" w:themeColor="text1"/>
          <w:szCs w:val="24"/>
        </w:rPr>
        <w:t>, δεν ε</w:t>
      </w:r>
      <w:r w:rsidRPr="006C7CA8">
        <w:rPr>
          <w:rFonts w:eastAsia="Times New Roman"/>
          <w:color w:val="000000" w:themeColor="text1"/>
          <w:szCs w:val="24"/>
        </w:rPr>
        <w:t xml:space="preserve">νεργοποίησε για τέσσερα χρόνια το </w:t>
      </w:r>
      <w:r>
        <w:rPr>
          <w:rFonts w:eastAsia="Times New Roman"/>
          <w:color w:val="000000" w:themeColor="text1"/>
          <w:szCs w:val="24"/>
        </w:rPr>
        <w:t>τ</w:t>
      </w:r>
      <w:r w:rsidRPr="006C7CA8">
        <w:rPr>
          <w:rFonts w:eastAsia="Times New Roman"/>
          <w:color w:val="000000" w:themeColor="text1"/>
          <w:szCs w:val="24"/>
        </w:rPr>
        <w:t>μήμα αυτό</w:t>
      </w:r>
      <w:r>
        <w:rPr>
          <w:rFonts w:eastAsia="Times New Roman"/>
          <w:color w:val="000000" w:themeColor="text1"/>
          <w:szCs w:val="24"/>
        </w:rPr>
        <w:t xml:space="preserve">, αν και το συμπεριέλαβε στον </w:t>
      </w:r>
      <w:r>
        <w:rPr>
          <w:rFonts w:eastAsia="Times New Roman"/>
          <w:color w:val="000000" w:themeColor="text1"/>
          <w:szCs w:val="24"/>
        </w:rPr>
        <w:t>ο</w:t>
      </w:r>
      <w:r w:rsidRPr="006C7CA8">
        <w:rPr>
          <w:rFonts w:eastAsia="Times New Roman"/>
          <w:color w:val="000000" w:themeColor="text1"/>
          <w:szCs w:val="24"/>
        </w:rPr>
        <w:t>ργανισμό του 2018</w:t>
      </w:r>
      <w:r>
        <w:rPr>
          <w:rFonts w:eastAsia="Times New Roman"/>
          <w:color w:val="000000" w:themeColor="text1"/>
          <w:szCs w:val="24"/>
        </w:rPr>
        <w:t>, ο</w:t>
      </w:r>
      <w:r w:rsidRPr="006C7CA8">
        <w:rPr>
          <w:rFonts w:eastAsia="Times New Roman"/>
          <w:color w:val="000000" w:themeColor="text1"/>
          <w:szCs w:val="24"/>
        </w:rPr>
        <w:t xml:space="preserve"> οποίο</w:t>
      </w:r>
      <w:r>
        <w:rPr>
          <w:rFonts w:eastAsia="Times New Roman"/>
          <w:color w:val="000000" w:themeColor="text1"/>
          <w:szCs w:val="24"/>
        </w:rPr>
        <w:t>ς</w:t>
      </w:r>
      <w:r w:rsidRPr="006C7CA8">
        <w:rPr>
          <w:rFonts w:eastAsia="Times New Roman"/>
          <w:color w:val="000000" w:themeColor="text1"/>
          <w:szCs w:val="24"/>
        </w:rPr>
        <w:t xml:space="preserve"> στην ουσία αντέγραφε τον </w:t>
      </w:r>
      <w:r>
        <w:rPr>
          <w:rFonts w:eastAsia="Times New Roman"/>
          <w:color w:val="000000" w:themeColor="text1"/>
          <w:szCs w:val="24"/>
        </w:rPr>
        <w:t>ο</w:t>
      </w:r>
      <w:r w:rsidRPr="006C7CA8">
        <w:rPr>
          <w:rFonts w:eastAsia="Times New Roman"/>
          <w:color w:val="000000" w:themeColor="text1"/>
          <w:szCs w:val="24"/>
        </w:rPr>
        <w:t>ργανισμό του 2014</w:t>
      </w:r>
      <w:r>
        <w:rPr>
          <w:rFonts w:eastAsia="Times New Roman"/>
          <w:color w:val="000000" w:themeColor="text1"/>
          <w:szCs w:val="24"/>
        </w:rPr>
        <w:t xml:space="preserve">. Όμως, </w:t>
      </w:r>
      <w:r w:rsidRPr="006C7CA8">
        <w:rPr>
          <w:rFonts w:eastAsia="Times New Roman"/>
          <w:color w:val="000000" w:themeColor="text1"/>
          <w:szCs w:val="24"/>
        </w:rPr>
        <w:t>ούτε εκεί δεν μπορείτε να κάνετ</w:t>
      </w:r>
      <w:r>
        <w:rPr>
          <w:rFonts w:eastAsia="Times New Roman"/>
          <w:color w:val="000000" w:themeColor="text1"/>
          <w:szCs w:val="24"/>
        </w:rPr>
        <w:t>ε μι</w:t>
      </w:r>
      <w:r w:rsidRPr="006C7CA8">
        <w:rPr>
          <w:rFonts w:eastAsia="Times New Roman"/>
          <w:color w:val="000000" w:themeColor="text1"/>
          <w:szCs w:val="24"/>
        </w:rPr>
        <w:t>α αντιγραφή σωστή</w:t>
      </w:r>
      <w:r>
        <w:rPr>
          <w:rFonts w:eastAsia="Times New Roman"/>
          <w:color w:val="000000" w:themeColor="text1"/>
          <w:szCs w:val="24"/>
        </w:rPr>
        <w:t xml:space="preserve">. Υπάρχουν </w:t>
      </w:r>
      <w:r>
        <w:rPr>
          <w:rFonts w:eastAsia="Times New Roman"/>
          <w:color w:val="000000" w:themeColor="text1"/>
          <w:szCs w:val="24"/>
        </w:rPr>
        <w:t>πολλά</w:t>
      </w:r>
      <w:r>
        <w:rPr>
          <w:rFonts w:eastAsia="Times New Roman"/>
          <w:color w:val="000000" w:themeColor="text1"/>
          <w:szCs w:val="24"/>
        </w:rPr>
        <w:t xml:space="preserve"> λάθη.</w:t>
      </w:r>
    </w:p>
    <w:p w14:paraId="0A5C0C9A"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Με τη σχετική διάταξη, </w:t>
      </w:r>
      <w:r w:rsidRPr="006C7CA8">
        <w:rPr>
          <w:rFonts w:eastAsia="Times New Roman"/>
          <w:color w:val="000000" w:themeColor="text1"/>
          <w:szCs w:val="24"/>
        </w:rPr>
        <w:t>λοιπόν</w:t>
      </w:r>
      <w:r>
        <w:rPr>
          <w:rFonts w:eastAsia="Times New Roman"/>
          <w:color w:val="000000" w:themeColor="text1"/>
          <w:szCs w:val="24"/>
        </w:rPr>
        <w:t>,</w:t>
      </w:r>
      <w:r w:rsidRPr="006C7CA8">
        <w:rPr>
          <w:rFonts w:eastAsia="Times New Roman"/>
          <w:color w:val="000000" w:themeColor="text1"/>
          <w:szCs w:val="24"/>
        </w:rPr>
        <w:t xml:space="preserve"> το Υπουργείο </w:t>
      </w:r>
      <w:r>
        <w:rPr>
          <w:rFonts w:eastAsia="Times New Roman"/>
          <w:color w:val="000000" w:themeColor="text1"/>
          <w:szCs w:val="24"/>
        </w:rPr>
        <w:t xml:space="preserve">ιδρύει </w:t>
      </w:r>
      <w:r w:rsidRPr="006C7CA8">
        <w:rPr>
          <w:rFonts w:eastAsia="Times New Roman"/>
          <w:color w:val="000000" w:themeColor="text1"/>
          <w:szCs w:val="24"/>
        </w:rPr>
        <w:t xml:space="preserve">και θέτει σε λειτουργία </w:t>
      </w:r>
      <w:r>
        <w:rPr>
          <w:rFonts w:eastAsia="Times New Roman"/>
          <w:color w:val="000000" w:themeColor="text1"/>
          <w:szCs w:val="24"/>
        </w:rPr>
        <w:t>π</w:t>
      </w:r>
      <w:r w:rsidRPr="006C7CA8">
        <w:rPr>
          <w:rFonts w:eastAsia="Times New Roman"/>
          <w:color w:val="000000" w:themeColor="text1"/>
          <w:szCs w:val="24"/>
        </w:rPr>
        <w:t xml:space="preserve">αιδικό </w:t>
      </w:r>
      <w:r>
        <w:rPr>
          <w:rFonts w:eastAsia="Times New Roman"/>
          <w:color w:val="000000" w:themeColor="text1"/>
          <w:szCs w:val="24"/>
        </w:rPr>
        <w:t>σ</w:t>
      </w:r>
      <w:r w:rsidRPr="006C7CA8">
        <w:rPr>
          <w:rFonts w:eastAsia="Times New Roman"/>
          <w:color w:val="000000" w:themeColor="text1"/>
          <w:szCs w:val="24"/>
        </w:rPr>
        <w:t>ταθμό γι</w:t>
      </w:r>
      <w:r>
        <w:rPr>
          <w:rFonts w:eastAsia="Times New Roman"/>
          <w:color w:val="000000" w:themeColor="text1"/>
          <w:szCs w:val="24"/>
        </w:rPr>
        <w:t>α τα παιδιά του προσωπικού του Υ</w:t>
      </w:r>
      <w:r w:rsidRPr="006C7CA8">
        <w:rPr>
          <w:rFonts w:eastAsia="Times New Roman"/>
          <w:color w:val="000000" w:themeColor="text1"/>
          <w:szCs w:val="24"/>
        </w:rPr>
        <w:t>πουργείου και των εποπτευόμενων φορέων του</w:t>
      </w:r>
      <w:r>
        <w:rPr>
          <w:rFonts w:eastAsia="Times New Roman"/>
          <w:color w:val="000000" w:themeColor="text1"/>
          <w:szCs w:val="24"/>
        </w:rPr>
        <w:t>,</w:t>
      </w:r>
      <w:r w:rsidRPr="006C7CA8">
        <w:rPr>
          <w:rFonts w:eastAsia="Times New Roman"/>
          <w:color w:val="000000" w:themeColor="text1"/>
          <w:szCs w:val="24"/>
        </w:rPr>
        <w:t xml:space="preserve"> σε κτ</w:t>
      </w:r>
      <w:r>
        <w:rPr>
          <w:rFonts w:eastAsia="Times New Roman"/>
          <w:color w:val="000000" w:themeColor="text1"/>
          <w:szCs w:val="24"/>
        </w:rPr>
        <w:t>η</w:t>
      </w:r>
      <w:r w:rsidRPr="006C7CA8">
        <w:rPr>
          <w:rFonts w:eastAsia="Times New Roman"/>
          <w:color w:val="000000" w:themeColor="text1"/>
          <w:szCs w:val="24"/>
        </w:rPr>
        <w:t>ριακές</w:t>
      </w:r>
      <w:r>
        <w:rPr>
          <w:rFonts w:eastAsia="Times New Roman"/>
          <w:color w:val="000000" w:themeColor="text1"/>
          <w:szCs w:val="24"/>
        </w:rPr>
        <w:t xml:space="preserve"> </w:t>
      </w:r>
      <w:r>
        <w:rPr>
          <w:rFonts w:eastAsia="Times New Roman"/>
          <w:color w:val="000000" w:themeColor="text1"/>
          <w:szCs w:val="24"/>
        </w:rPr>
        <w:t xml:space="preserve">εγκαταστάσεις πλήρους </w:t>
      </w:r>
      <w:proofErr w:type="spellStart"/>
      <w:r>
        <w:rPr>
          <w:rFonts w:eastAsia="Times New Roman"/>
          <w:color w:val="000000" w:themeColor="text1"/>
          <w:szCs w:val="24"/>
        </w:rPr>
        <w:t>κυριότητά</w:t>
      </w:r>
      <w:r w:rsidRPr="006C7CA8">
        <w:rPr>
          <w:rFonts w:eastAsia="Times New Roman"/>
          <w:color w:val="000000" w:themeColor="text1"/>
          <w:szCs w:val="24"/>
        </w:rPr>
        <w:t>ς</w:t>
      </w:r>
      <w:proofErr w:type="spellEnd"/>
      <w:r w:rsidRPr="006C7CA8">
        <w:rPr>
          <w:rFonts w:eastAsia="Times New Roman"/>
          <w:color w:val="000000" w:themeColor="text1"/>
          <w:szCs w:val="24"/>
        </w:rPr>
        <w:t xml:space="preserve"> του</w:t>
      </w:r>
      <w:r>
        <w:rPr>
          <w:rFonts w:eastAsia="Times New Roman"/>
          <w:color w:val="000000" w:themeColor="text1"/>
          <w:szCs w:val="24"/>
        </w:rPr>
        <w:t>. Μέ</w:t>
      </w:r>
      <w:r w:rsidRPr="006C7CA8">
        <w:rPr>
          <w:rFonts w:eastAsia="Times New Roman"/>
          <w:color w:val="000000" w:themeColor="text1"/>
          <w:szCs w:val="24"/>
        </w:rPr>
        <w:t xml:space="preserve">χρι σήμερα ο </w:t>
      </w:r>
      <w:r>
        <w:rPr>
          <w:rFonts w:eastAsia="Times New Roman"/>
          <w:color w:val="000000" w:themeColor="text1"/>
          <w:szCs w:val="24"/>
        </w:rPr>
        <w:t>π</w:t>
      </w:r>
      <w:r w:rsidRPr="006C7CA8">
        <w:rPr>
          <w:rFonts w:eastAsia="Times New Roman"/>
          <w:color w:val="000000" w:themeColor="text1"/>
          <w:szCs w:val="24"/>
        </w:rPr>
        <w:t xml:space="preserve">αιδικός </w:t>
      </w:r>
      <w:r>
        <w:rPr>
          <w:rFonts w:eastAsia="Times New Roman"/>
          <w:color w:val="000000" w:themeColor="text1"/>
          <w:szCs w:val="24"/>
        </w:rPr>
        <w:t>σ</w:t>
      </w:r>
      <w:r w:rsidRPr="006C7CA8">
        <w:rPr>
          <w:rFonts w:eastAsia="Times New Roman"/>
          <w:color w:val="000000" w:themeColor="text1"/>
          <w:szCs w:val="24"/>
        </w:rPr>
        <w:t>ταθμός λειτουργούσε με χρηματοδότηση από το ΤΑΠ</w:t>
      </w:r>
      <w:r>
        <w:rPr>
          <w:rFonts w:eastAsia="Times New Roman"/>
          <w:color w:val="000000" w:themeColor="text1"/>
          <w:szCs w:val="24"/>
        </w:rPr>
        <w:t>,</w:t>
      </w:r>
      <w:r w:rsidRPr="006C7CA8">
        <w:rPr>
          <w:rFonts w:eastAsia="Times New Roman"/>
          <w:color w:val="000000" w:themeColor="text1"/>
          <w:szCs w:val="24"/>
        </w:rPr>
        <w:t xml:space="preserve"> το Ταμείο Αρχαιολογικών Πόρων</w:t>
      </w:r>
      <w:r>
        <w:rPr>
          <w:rFonts w:eastAsia="Times New Roman"/>
          <w:color w:val="000000" w:themeColor="text1"/>
          <w:szCs w:val="24"/>
        </w:rPr>
        <w:t>,</w:t>
      </w:r>
      <w:r w:rsidRPr="006C7CA8">
        <w:rPr>
          <w:rFonts w:eastAsia="Times New Roman"/>
          <w:color w:val="000000" w:themeColor="text1"/>
          <w:szCs w:val="24"/>
        </w:rPr>
        <w:t xml:space="preserve"> υπό την εποπτεία του Ταμείου Αλληλοβοήθειας </w:t>
      </w:r>
      <w:r>
        <w:rPr>
          <w:rFonts w:eastAsia="Times New Roman"/>
          <w:color w:val="000000" w:themeColor="text1"/>
          <w:szCs w:val="24"/>
        </w:rPr>
        <w:t>των Υ</w:t>
      </w:r>
      <w:r w:rsidRPr="006C7CA8">
        <w:rPr>
          <w:rFonts w:eastAsia="Times New Roman"/>
          <w:color w:val="000000" w:themeColor="text1"/>
          <w:szCs w:val="24"/>
        </w:rPr>
        <w:t xml:space="preserve">παλλήλων του </w:t>
      </w:r>
      <w:r>
        <w:rPr>
          <w:rFonts w:eastAsia="Times New Roman"/>
          <w:color w:val="000000" w:themeColor="text1"/>
          <w:szCs w:val="24"/>
        </w:rPr>
        <w:t>Υπουργείου Π</w:t>
      </w:r>
      <w:r w:rsidRPr="006C7CA8">
        <w:rPr>
          <w:rFonts w:eastAsia="Times New Roman"/>
          <w:color w:val="000000" w:themeColor="text1"/>
          <w:szCs w:val="24"/>
        </w:rPr>
        <w:t>ολιτισμού</w:t>
      </w:r>
      <w:r>
        <w:rPr>
          <w:rFonts w:eastAsia="Times New Roman"/>
          <w:color w:val="000000" w:themeColor="text1"/>
          <w:szCs w:val="24"/>
        </w:rPr>
        <w:t>.</w:t>
      </w:r>
    </w:p>
    <w:p w14:paraId="0A5C0C9B"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Ρ</w:t>
      </w:r>
      <w:r w:rsidRPr="006C7CA8">
        <w:rPr>
          <w:rFonts w:eastAsia="Times New Roman"/>
          <w:color w:val="000000" w:themeColor="text1"/>
          <w:szCs w:val="24"/>
        </w:rPr>
        <w:t>υθμίζονται λεπτομέρειες για</w:t>
      </w:r>
      <w:r w:rsidRPr="006C7CA8">
        <w:rPr>
          <w:rFonts w:eastAsia="Times New Roman"/>
          <w:color w:val="000000" w:themeColor="text1"/>
          <w:szCs w:val="24"/>
        </w:rPr>
        <w:t xml:space="preserve"> τα ηλικιακά όρια των παιδιών που φιλοξενούνται</w:t>
      </w:r>
      <w:r>
        <w:rPr>
          <w:rFonts w:eastAsia="Times New Roman"/>
          <w:color w:val="000000" w:themeColor="text1"/>
          <w:szCs w:val="24"/>
        </w:rPr>
        <w:t>,</w:t>
      </w:r>
      <w:r w:rsidRPr="006C7CA8">
        <w:rPr>
          <w:rFonts w:eastAsia="Times New Roman"/>
          <w:color w:val="000000" w:themeColor="text1"/>
          <w:szCs w:val="24"/>
        </w:rPr>
        <w:t xml:space="preserve"> τα βιβλία τα οποία πρέπει να τηρούνται</w:t>
      </w:r>
      <w:r>
        <w:rPr>
          <w:rFonts w:eastAsia="Times New Roman"/>
          <w:color w:val="000000" w:themeColor="text1"/>
          <w:szCs w:val="24"/>
        </w:rPr>
        <w:t>, παρ</w:t>
      </w:r>
      <w:r w:rsidRPr="006C7CA8">
        <w:rPr>
          <w:rFonts w:eastAsia="Times New Roman"/>
          <w:color w:val="000000" w:themeColor="text1"/>
          <w:szCs w:val="24"/>
        </w:rPr>
        <w:t xml:space="preserve">έχεται η </w:t>
      </w:r>
      <w:r>
        <w:rPr>
          <w:rFonts w:eastAsia="Times New Roman"/>
          <w:color w:val="000000" w:themeColor="text1"/>
          <w:szCs w:val="24"/>
        </w:rPr>
        <w:t>αναγκαία</w:t>
      </w:r>
      <w:r w:rsidRPr="006C7CA8">
        <w:rPr>
          <w:rFonts w:eastAsia="Times New Roman"/>
          <w:color w:val="000000" w:themeColor="text1"/>
          <w:szCs w:val="24"/>
        </w:rPr>
        <w:t xml:space="preserve"> νομοθετική εξουσιοδότηση για τον </w:t>
      </w:r>
      <w:r>
        <w:rPr>
          <w:rFonts w:eastAsia="Times New Roman"/>
          <w:color w:val="000000" w:themeColor="text1"/>
          <w:szCs w:val="24"/>
        </w:rPr>
        <w:t>ε</w:t>
      </w:r>
      <w:r w:rsidRPr="006C7CA8">
        <w:rPr>
          <w:rFonts w:eastAsia="Times New Roman"/>
          <w:color w:val="000000" w:themeColor="text1"/>
          <w:szCs w:val="24"/>
        </w:rPr>
        <w:t xml:space="preserve">σωτερικό </w:t>
      </w:r>
      <w:r>
        <w:rPr>
          <w:rFonts w:eastAsia="Times New Roman"/>
          <w:color w:val="000000" w:themeColor="text1"/>
          <w:szCs w:val="24"/>
        </w:rPr>
        <w:t>κ</w:t>
      </w:r>
      <w:r w:rsidRPr="006C7CA8">
        <w:rPr>
          <w:rFonts w:eastAsia="Times New Roman"/>
          <w:color w:val="000000" w:themeColor="text1"/>
          <w:szCs w:val="24"/>
        </w:rPr>
        <w:t xml:space="preserve">ανονισμό </w:t>
      </w:r>
      <w:r>
        <w:rPr>
          <w:rFonts w:eastAsia="Times New Roman"/>
          <w:color w:val="000000" w:themeColor="text1"/>
          <w:szCs w:val="24"/>
        </w:rPr>
        <w:t>λ</w:t>
      </w:r>
      <w:r w:rsidRPr="006C7CA8">
        <w:rPr>
          <w:rFonts w:eastAsia="Times New Roman"/>
          <w:color w:val="000000" w:themeColor="text1"/>
          <w:szCs w:val="24"/>
        </w:rPr>
        <w:t xml:space="preserve">ειτουργίας </w:t>
      </w:r>
      <w:r>
        <w:rPr>
          <w:rFonts w:eastAsia="Times New Roman"/>
          <w:color w:val="000000" w:themeColor="text1"/>
          <w:szCs w:val="24"/>
        </w:rPr>
        <w:t>π</w:t>
      </w:r>
      <w:r w:rsidRPr="006C7CA8">
        <w:rPr>
          <w:rFonts w:eastAsia="Times New Roman"/>
          <w:color w:val="000000" w:themeColor="text1"/>
          <w:szCs w:val="24"/>
        </w:rPr>
        <w:t>ρομ</w:t>
      </w:r>
      <w:r>
        <w:rPr>
          <w:rFonts w:eastAsia="Times New Roman"/>
          <w:color w:val="000000" w:themeColor="text1"/>
          <w:szCs w:val="24"/>
        </w:rPr>
        <w:t>η</w:t>
      </w:r>
      <w:r w:rsidRPr="006C7CA8">
        <w:rPr>
          <w:rFonts w:eastAsia="Times New Roman"/>
          <w:color w:val="000000" w:themeColor="text1"/>
          <w:szCs w:val="24"/>
        </w:rPr>
        <w:t>θει</w:t>
      </w:r>
      <w:r>
        <w:rPr>
          <w:rFonts w:eastAsia="Times New Roman"/>
          <w:color w:val="000000" w:themeColor="text1"/>
          <w:szCs w:val="24"/>
        </w:rPr>
        <w:t>ών τ</w:t>
      </w:r>
      <w:r w:rsidRPr="006C7CA8">
        <w:rPr>
          <w:rFonts w:eastAsia="Times New Roman"/>
          <w:color w:val="000000" w:themeColor="text1"/>
          <w:szCs w:val="24"/>
        </w:rPr>
        <w:t xml:space="preserve">ου </w:t>
      </w:r>
      <w:r>
        <w:rPr>
          <w:rFonts w:eastAsia="Times New Roman"/>
          <w:color w:val="000000" w:themeColor="text1"/>
          <w:szCs w:val="24"/>
        </w:rPr>
        <w:t>π</w:t>
      </w:r>
      <w:r w:rsidRPr="006C7CA8">
        <w:rPr>
          <w:rFonts w:eastAsia="Times New Roman"/>
          <w:color w:val="000000" w:themeColor="text1"/>
          <w:szCs w:val="24"/>
        </w:rPr>
        <w:t xml:space="preserve">αιδικού </w:t>
      </w:r>
      <w:r>
        <w:rPr>
          <w:rFonts w:eastAsia="Times New Roman"/>
          <w:color w:val="000000" w:themeColor="text1"/>
          <w:szCs w:val="24"/>
        </w:rPr>
        <w:t>σ</w:t>
      </w:r>
      <w:r w:rsidRPr="006C7CA8">
        <w:rPr>
          <w:rFonts w:eastAsia="Times New Roman"/>
          <w:color w:val="000000" w:themeColor="text1"/>
          <w:szCs w:val="24"/>
        </w:rPr>
        <w:t>ταθμού</w:t>
      </w:r>
      <w:r>
        <w:rPr>
          <w:rFonts w:eastAsia="Times New Roman"/>
          <w:color w:val="000000" w:themeColor="text1"/>
          <w:szCs w:val="24"/>
        </w:rPr>
        <w:t xml:space="preserve">. </w:t>
      </w:r>
    </w:p>
    <w:p w14:paraId="0A5C0C9C"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Όμως,</w:t>
      </w:r>
      <w:r w:rsidRPr="006C7CA8">
        <w:rPr>
          <w:rFonts w:eastAsia="Times New Roman"/>
          <w:color w:val="000000" w:themeColor="text1"/>
          <w:szCs w:val="24"/>
        </w:rPr>
        <w:t xml:space="preserve"> </w:t>
      </w:r>
      <w:r>
        <w:rPr>
          <w:rFonts w:eastAsia="Times New Roman"/>
          <w:color w:val="000000" w:themeColor="text1"/>
          <w:szCs w:val="24"/>
        </w:rPr>
        <w:t xml:space="preserve">-σας το είπαμε και στις </w:t>
      </w:r>
      <w:r>
        <w:rPr>
          <w:rFonts w:eastAsia="Times New Roman"/>
          <w:color w:val="000000" w:themeColor="text1"/>
          <w:szCs w:val="24"/>
        </w:rPr>
        <w:t>ε</w:t>
      </w:r>
      <w:r w:rsidRPr="006C7CA8">
        <w:rPr>
          <w:rFonts w:eastAsia="Times New Roman"/>
          <w:color w:val="000000" w:themeColor="text1"/>
          <w:szCs w:val="24"/>
        </w:rPr>
        <w:t>πιτροπές</w:t>
      </w:r>
      <w:r>
        <w:rPr>
          <w:rFonts w:eastAsia="Times New Roman"/>
          <w:color w:val="000000" w:themeColor="text1"/>
          <w:szCs w:val="24"/>
        </w:rPr>
        <w:t>- δ</w:t>
      </w:r>
      <w:r w:rsidRPr="006C7CA8">
        <w:rPr>
          <w:rFonts w:eastAsia="Times New Roman"/>
          <w:color w:val="000000" w:themeColor="text1"/>
          <w:szCs w:val="24"/>
        </w:rPr>
        <w:t xml:space="preserve">εν είδαμε πουθενά να υπάρχει μέριμνα </w:t>
      </w:r>
      <w:r>
        <w:rPr>
          <w:rFonts w:eastAsia="Times New Roman"/>
          <w:color w:val="000000" w:themeColor="text1"/>
          <w:szCs w:val="24"/>
        </w:rPr>
        <w:t>για</w:t>
      </w:r>
      <w:r w:rsidRPr="006C7CA8">
        <w:rPr>
          <w:rFonts w:eastAsia="Times New Roman"/>
          <w:color w:val="000000" w:themeColor="text1"/>
          <w:szCs w:val="24"/>
        </w:rPr>
        <w:t xml:space="preserve"> όλο το υπόλοιπο προσωπικό του </w:t>
      </w:r>
      <w:r>
        <w:rPr>
          <w:rFonts w:eastAsia="Times New Roman"/>
          <w:color w:val="000000" w:themeColor="text1"/>
          <w:szCs w:val="24"/>
        </w:rPr>
        <w:t xml:space="preserve">Υπουργείου που εργάζεται στην </w:t>
      </w:r>
      <w:r>
        <w:rPr>
          <w:rFonts w:eastAsia="Times New Roman"/>
          <w:color w:val="000000" w:themeColor="text1"/>
          <w:szCs w:val="24"/>
        </w:rPr>
        <w:t>π</w:t>
      </w:r>
      <w:r w:rsidRPr="006C7CA8">
        <w:rPr>
          <w:rFonts w:eastAsia="Times New Roman"/>
          <w:color w:val="000000" w:themeColor="text1"/>
          <w:szCs w:val="24"/>
        </w:rPr>
        <w:t>εριφέρεια</w:t>
      </w:r>
      <w:r>
        <w:rPr>
          <w:rFonts w:eastAsia="Times New Roman"/>
          <w:color w:val="000000" w:themeColor="text1"/>
          <w:szCs w:val="24"/>
        </w:rPr>
        <w:t>.</w:t>
      </w:r>
      <w:r w:rsidRPr="006C7CA8">
        <w:rPr>
          <w:rFonts w:eastAsia="Times New Roman"/>
          <w:color w:val="000000" w:themeColor="text1"/>
          <w:szCs w:val="24"/>
        </w:rPr>
        <w:t xml:space="preserve"> Καλό είναι να σκύψουμε λίγο και στα θέματα εκτός Αθήνας</w:t>
      </w:r>
      <w:r>
        <w:rPr>
          <w:rFonts w:eastAsia="Times New Roman"/>
          <w:color w:val="000000" w:themeColor="text1"/>
          <w:szCs w:val="24"/>
        </w:rPr>
        <w:t xml:space="preserve">. Είναι </w:t>
      </w:r>
      <w:r w:rsidRPr="006C7CA8">
        <w:rPr>
          <w:rFonts w:eastAsia="Times New Roman"/>
          <w:color w:val="000000" w:themeColor="text1"/>
          <w:szCs w:val="24"/>
        </w:rPr>
        <w:t>η περίφημη φράση</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w:t>
      </w:r>
      <w:r w:rsidRPr="006C7CA8">
        <w:rPr>
          <w:rFonts w:eastAsia="Times New Roman"/>
          <w:color w:val="000000" w:themeColor="text1"/>
          <w:szCs w:val="24"/>
        </w:rPr>
        <w:t xml:space="preserve">Ελλάδα </w:t>
      </w:r>
      <w:r>
        <w:rPr>
          <w:rFonts w:eastAsia="Times New Roman"/>
          <w:color w:val="000000" w:themeColor="text1"/>
          <w:szCs w:val="24"/>
        </w:rPr>
        <w:t xml:space="preserve">δεν είναι </w:t>
      </w:r>
      <w:r w:rsidRPr="006C7CA8">
        <w:rPr>
          <w:rFonts w:eastAsia="Times New Roman"/>
          <w:color w:val="000000" w:themeColor="text1"/>
          <w:szCs w:val="24"/>
        </w:rPr>
        <w:t>μόνο η Αθήνα</w:t>
      </w:r>
      <w:r>
        <w:rPr>
          <w:rFonts w:eastAsia="Times New Roman"/>
          <w:color w:val="000000" w:themeColor="text1"/>
          <w:szCs w:val="24"/>
        </w:rPr>
        <w:t>». Α</w:t>
      </w:r>
      <w:r w:rsidRPr="006C7CA8">
        <w:rPr>
          <w:rFonts w:eastAsia="Times New Roman"/>
          <w:color w:val="000000" w:themeColor="text1"/>
          <w:szCs w:val="24"/>
        </w:rPr>
        <w:t>ς κοιτάξουμε λίγο και τι γίν</w:t>
      </w:r>
      <w:r w:rsidRPr="006C7CA8">
        <w:rPr>
          <w:rFonts w:eastAsia="Times New Roman"/>
          <w:color w:val="000000" w:themeColor="text1"/>
          <w:szCs w:val="24"/>
        </w:rPr>
        <w:t>εται στις άλλες υπηρεσίες</w:t>
      </w:r>
      <w:r>
        <w:rPr>
          <w:rFonts w:eastAsia="Times New Roman"/>
          <w:color w:val="000000" w:themeColor="text1"/>
          <w:szCs w:val="24"/>
        </w:rPr>
        <w:t>,</w:t>
      </w:r>
      <w:r w:rsidRPr="006C7CA8">
        <w:rPr>
          <w:rFonts w:eastAsia="Times New Roman"/>
          <w:color w:val="000000" w:themeColor="text1"/>
          <w:szCs w:val="24"/>
        </w:rPr>
        <w:t xml:space="preserve"> που έχουν τόσο προσωπικό</w:t>
      </w:r>
      <w:r>
        <w:rPr>
          <w:rFonts w:eastAsia="Times New Roman"/>
          <w:color w:val="000000" w:themeColor="text1"/>
          <w:szCs w:val="24"/>
        </w:rPr>
        <w:t>,</w:t>
      </w:r>
      <w:r w:rsidRPr="006C7CA8">
        <w:rPr>
          <w:rFonts w:eastAsia="Times New Roman"/>
          <w:color w:val="000000" w:themeColor="text1"/>
          <w:szCs w:val="24"/>
        </w:rPr>
        <w:t xml:space="preserve"> ανά την Ελλάδα</w:t>
      </w:r>
      <w:r>
        <w:rPr>
          <w:rFonts w:eastAsia="Times New Roman"/>
          <w:color w:val="000000" w:themeColor="text1"/>
          <w:szCs w:val="24"/>
        </w:rPr>
        <w:t>.</w:t>
      </w:r>
    </w:p>
    <w:p w14:paraId="0A5C0C9D"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Άρθρα </w:t>
      </w:r>
      <w:r w:rsidRPr="006C7CA8">
        <w:rPr>
          <w:rFonts w:eastAsia="Times New Roman"/>
          <w:color w:val="000000" w:themeColor="text1"/>
          <w:szCs w:val="24"/>
        </w:rPr>
        <w:t>2 και 3</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Α</w:t>
      </w:r>
      <w:r w:rsidRPr="006C7CA8">
        <w:rPr>
          <w:rFonts w:eastAsia="Times New Roman"/>
          <w:color w:val="000000" w:themeColor="text1"/>
          <w:szCs w:val="24"/>
        </w:rPr>
        <w:t>ντικαθιστάτ</w:t>
      </w:r>
      <w:r>
        <w:rPr>
          <w:rFonts w:eastAsia="Times New Roman"/>
          <w:color w:val="000000" w:themeColor="text1"/>
          <w:szCs w:val="24"/>
        </w:rPr>
        <w:t>ε</w:t>
      </w:r>
      <w:r w:rsidRPr="006C7CA8">
        <w:rPr>
          <w:rFonts w:eastAsia="Times New Roman"/>
          <w:color w:val="000000" w:themeColor="text1"/>
          <w:szCs w:val="24"/>
        </w:rPr>
        <w:t xml:space="preserve"> άρθρα που αφορούν τον </w:t>
      </w:r>
      <w:r>
        <w:rPr>
          <w:rFonts w:eastAsia="Times New Roman"/>
          <w:color w:val="000000" w:themeColor="text1"/>
          <w:szCs w:val="24"/>
        </w:rPr>
        <w:t>ο</w:t>
      </w:r>
      <w:r w:rsidRPr="006C7CA8">
        <w:rPr>
          <w:rFonts w:eastAsia="Times New Roman"/>
          <w:color w:val="000000" w:themeColor="text1"/>
          <w:szCs w:val="24"/>
        </w:rPr>
        <w:t>ργανισμό</w:t>
      </w:r>
      <w:r>
        <w:rPr>
          <w:rFonts w:eastAsia="Times New Roman"/>
          <w:color w:val="000000" w:themeColor="text1"/>
          <w:szCs w:val="24"/>
        </w:rPr>
        <w:t>,</w:t>
      </w:r>
      <w:r w:rsidRPr="006C7CA8">
        <w:rPr>
          <w:rFonts w:eastAsia="Times New Roman"/>
          <w:color w:val="000000" w:themeColor="text1"/>
          <w:szCs w:val="24"/>
        </w:rPr>
        <w:t xml:space="preserve"> ουσιαστικά</w:t>
      </w:r>
      <w:r>
        <w:rPr>
          <w:rFonts w:eastAsia="Times New Roman"/>
          <w:color w:val="000000" w:themeColor="text1"/>
          <w:szCs w:val="24"/>
        </w:rPr>
        <w:t>,</w:t>
      </w:r>
      <w:r w:rsidRPr="006C7CA8">
        <w:rPr>
          <w:rFonts w:eastAsia="Times New Roman"/>
          <w:color w:val="000000" w:themeColor="text1"/>
          <w:szCs w:val="24"/>
        </w:rPr>
        <w:t xml:space="preserve"> του 2018</w:t>
      </w:r>
      <w:r>
        <w:rPr>
          <w:rFonts w:eastAsia="Times New Roman"/>
          <w:color w:val="000000" w:themeColor="text1"/>
          <w:szCs w:val="24"/>
        </w:rPr>
        <w:t>. Α</w:t>
      </w:r>
      <w:r w:rsidRPr="006C7CA8">
        <w:rPr>
          <w:rFonts w:eastAsia="Times New Roman"/>
          <w:color w:val="000000" w:themeColor="text1"/>
          <w:szCs w:val="24"/>
        </w:rPr>
        <w:t xml:space="preserve">υτό δεν είναι απόδειξη της προχειρότητας και </w:t>
      </w:r>
      <w:r>
        <w:rPr>
          <w:rFonts w:eastAsia="Times New Roman"/>
          <w:color w:val="000000" w:themeColor="text1"/>
          <w:szCs w:val="24"/>
        </w:rPr>
        <w:t xml:space="preserve">του </w:t>
      </w:r>
      <w:r w:rsidRPr="006C7CA8">
        <w:rPr>
          <w:rFonts w:eastAsia="Times New Roman"/>
          <w:color w:val="000000" w:themeColor="text1"/>
          <w:szCs w:val="24"/>
        </w:rPr>
        <w:t>π</w:t>
      </w:r>
      <w:r>
        <w:rPr>
          <w:rFonts w:eastAsia="Times New Roman"/>
          <w:color w:val="000000" w:themeColor="text1"/>
          <w:szCs w:val="24"/>
        </w:rPr>
        <w:t>όσο επιπόλαια νομοθετεί αυτή η Κ</w:t>
      </w:r>
      <w:r w:rsidRPr="006C7CA8">
        <w:rPr>
          <w:rFonts w:eastAsia="Times New Roman"/>
          <w:color w:val="000000" w:themeColor="text1"/>
          <w:szCs w:val="24"/>
        </w:rPr>
        <w:t>υβέρνηση</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Σ</w:t>
      </w:r>
      <w:r w:rsidRPr="006C7CA8">
        <w:rPr>
          <w:rFonts w:eastAsia="Times New Roman"/>
          <w:color w:val="000000" w:themeColor="text1"/>
          <w:szCs w:val="24"/>
        </w:rPr>
        <w:t>το πόδι</w:t>
      </w:r>
      <w:r>
        <w:rPr>
          <w:rFonts w:eastAsia="Times New Roman"/>
          <w:color w:val="000000" w:themeColor="text1"/>
          <w:szCs w:val="24"/>
        </w:rPr>
        <w:t xml:space="preserve">, </w:t>
      </w:r>
      <w:r w:rsidRPr="006C7CA8">
        <w:rPr>
          <w:rFonts w:eastAsia="Times New Roman"/>
          <w:color w:val="000000" w:themeColor="text1"/>
          <w:szCs w:val="24"/>
        </w:rPr>
        <w:t>ψηφίζω</w:t>
      </w:r>
      <w:r>
        <w:rPr>
          <w:rFonts w:eastAsia="Times New Roman"/>
          <w:color w:val="000000" w:themeColor="text1"/>
          <w:szCs w:val="24"/>
        </w:rPr>
        <w:t xml:space="preserve"> -</w:t>
      </w:r>
      <w:r w:rsidRPr="006C7CA8">
        <w:rPr>
          <w:rFonts w:eastAsia="Times New Roman"/>
          <w:color w:val="000000" w:themeColor="text1"/>
          <w:szCs w:val="24"/>
        </w:rPr>
        <w:t xml:space="preserve"> </w:t>
      </w:r>
      <w:proofErr w:type="spellStart"/>
      <w:r>
        <w:rPr>
          <w:rFonts w:eastAsia="Times New Roman"/>
          <w:color w:val="000000" w:themeColor="text1"/>
          <w:szCs w:val="24"/>
        </w:rPr>
        <w:t>ξε</w:t>
      </w:r>
      <w:r w:rsidRPr="006C7CA8">
        <w:rPr>
          <w:rFonts w:eastAsia="Times New Roman"/>
          <w:color w:val="000000" w:themeColor="text1"/>
          <w:szCs w:val="24"/>
        </w:rPr>
        <w:t>ψηφίζω</w:t>
      </w:r>
      <w:proofErr w:type="spellEnd"/>
      <w:r>
        <w:rPr>
          <w:rFonts w:eastAsia="Times New Roman"/>
          <w:color w:val="000000" w:themeColor="text1"/>
          <w:szCs w:val="24"/>
        </w:rPr>
        <w:t xml:space="preserve"> και κάθε φορά έρχεστε </w:t>
      </w:r>
      <w:r w:rsidRPr="006C7CA8">
        <w:rPr>
          <w:rFonts w:eastAsia="Times New Roman"/>
          <w:color w:val="000000" w:themeColor="text1"/>
          <w:szCs w:val="24"/>
        </w:rPr>
        <w:t>να διορθώσετε λάθη</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Κ</w:t>
      </w:r>
      <w:r w:rsidRPr="006C7CA8">
        <w:rPr>
          <w:rFonts w:eastAsia="Times New Roman"/>
          <w:color w:val="000000" w:themeColor="text1"/>
          <w:szCs w:val="24"/>
        </w:rPr>
        <w:t xml:space="preserve">αι </w:t>
      </w:r>
      <w:r>
        <w:rPr>
          <w:rFonts w:eastAsia="Times New Roman"/>
          <w:color w:val="000000" w:themeColor="text1"/>
          <w:szCs w:val="24"/>
        </w:rPr>
        <w:t>Κ</w:t>
      </w:r>
      <w:r w:rsidRPr="006C7CA8">
        <w:rPr>
          <w:rFonts w:eastAsia="Times New Roman"/>
          <w:color w:val="000000" w:themeColor="text1"/>
          <w:szCs w:val="24"/>
        </w:rPr>
        <w:t>ύριος οίδε αν διορθώνετ</w:t>
      </w:r>
      <w:r>
        <w:rPr>
          <w:rFonts w:eastAsia="Times New Roman"/>
          <w:color w:val="000000" w:themeColor="text1"/>
          <w:szCs w:val="24"/>
        </w:rPr>
        <w:t>ε ή</w:t>
      </w:r>
      <w:r w:rsidRPr="006C7CA8">
        <w:rPr>
          <w:rFonts w:eastAsia="Times New Roman"/>
          <w:color w:val="000000" w:themeColor="text1"/>
          <w:szCs w:val="24"/>
        </w:rPr>
        <w:t xml:space="preserve"> δημιουργείτ</w:t>
      </w:r>
      <w:r>
        <w:rPr>
          <w:rFonts w:eastAsia="Times New Roman"/>
          <w:color w:val="000000" w:themeColor="text1"/>
          <w:szCs w:val="24"/>
        </w:rPr>
        <w:t xml:space="preserve">ε νέα. Και αυτή η τακτική </w:t>
      </w:r>
      <w:r w:rsidRPr="006C7CA8">
        <w:rPr>
          <w:rFonts w:eastAsia="Times New Roman"/>
          <w:color w:val="000000" w:themeColor="text1"/>
          <w:szCs w:val="24"/>
        </w:rPr>
        <w:t>διατρέχει όλο το νομοθετικό σας έργο</w:t>
      </w:r>
      <w:r>
        <w:rPr>
          <w:rFonts w:eastAsia="Times New Roman"/>
          <w:color w:val="000000" w:themeColor="text1"/>
          <w:szCs w:val="24"/>
        </w:rPr>
        <w:t>.</w:t>
      </w:r>
    </w:p>
    <w:p w14:paraId="0A5C0C9E"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Άρθρο 3: Στους σκοπούς του </w:t>
      </w:r>
      <w:r>
        <w:rPr>
          <w:rFonts w:eastAsia="Times New Roman"/>
          <w:color w:val="000000" w:themeColor="text1"/>
          <w:szCs w:val="24"/>
        </w:rPr>
        <w:t>τ</w:t>
      </w:r>
      <w:r>
        <w:rPr>
          <w:rFonts w:eastAsia="Times New Roman"/>
          <w:color w:val="000000" w:themeColor="text1"/>
          <w:szCs w:val="24"/>
        </w:rPr>
        <w:t>αμείου περι</w:t>
      </w:r>
      <w:r w:rsidRPr="006C7CA8">
        <w:rPr>
          <w:rFonts w:eastAsia="Times New Roman"/>
          <w:color w:val="000000" w:themeColor="text1"/>
          <w:szCs w:val="24"/>
        </w:rPr>
        <w:t>λαμβάνε</w:t>
      </w:r>
      <w:r>
        <w:rPr>
          <w:rFonts w:eastAsia="Times New Roman"/>
          <w:color w:val="000000" w:themeColor="text1"/>
          <w:szCs w:val="24"/>
        </w:rPr>
        <w:t>τα</w:t>
      </w:r>
      <w:r w:rsidRPr="006C7CA8">
        <w:rPr>
          <w:rFonts w:eastAsia="Times New Roman"/>
          <w:color w:val="000000" w:themeColor="text1"/>
          <w:szCs w:val="24"/>
        </w:rPr>
        <w:t xml:space="preserve">ι η λειτουργία του Παιδικού Σταθμού που </w:t>
      </w:r>
      <w:r w:rsidRPr="006C7CA8">
        <w:rPr>
          <w:rFonts w:eastAsia="Times New Roman"/>
          <w:color w:val="000000" w:themeColor="text1"/>
          <w:szCs w:val="24"/>
        </w:rPr>
        <w:t>καταργεί το νέο νομοσχέδιο και αυτό δημιουργεί την ανάγκη να μετακινηθεί ένα προσωπικό που υπάρχει</w:t>
      </w:r>
      <w:r>
        <w:rPr>
          <w:rFonts w:eastAsia="Times New Roman"/>
          <w:color w:val="000000" w:themeColor="text1"/>
          <w:szCs w:val="24"/>
        </w:rPr>
        <w:t>,</w:t>
      </w:r>
      <w:r w:rsidRPr="006C7CA8">
        <w:rPr>
          <w:rFonts w:eastAsia="Times New Roman"/>
          <w:color w:val="000000" w:themeColor="text1"/>
          <w:szCs w:val="24"/>
        </w:rPr>
        <w:t xml:space="preserve"> σε νέες θέσεις που δημιουργούνται</w:t>
      </w:r>
      <w:r>
        <w:rPr>
          <w:rFonts w:eastAsia="Times New Roman"/>
          <w:color w:val="000000" w:themeColor="text1"/>
          <w:szCs w:val="24"/>
        </w:rPr>
        <w:t xml:space="preserve">. Αντιλαμβανόμαστε </w:t>
      </w:r>
      <w:r w:rsidRPr="006C7CA8">
        <w:rPr>
          <w:rFonts w:eastAsia="Times New Roman"/>
          <w:color w:val="000000" w:themeColor="text1"/>
          <w:szCs w:val="24"/>
        </w:rPr>
        <w:t>την αναγκαιότητα να προβλεφθεί δυνατότητα ένταξης του προσωπικού</w:t>
      </w:r>
      <w:r>
        <w:rPr>
          <w:rFonts w:eastAsia="Times New Roman"/>
          <w:color w:val="000000" w:themeColor="text1"/>
          <w:szCs w:val="24"/>
        </w:rPr>
        <w:t>,</w:t>
      </w:r>
      <w:r w:rsidRPr="006C7CA8">
        <w:rPr>
          <w:rFonts w:eastAsia="Times New Roman"/>
          <w:color w:val="000000" w:themeColor="text1"/>
          <w:szCs w:val="24"/>
        </w:rPr>
        <w:t xml:space="preserve"> που είναι </w:t>
      </w:r>
      <w:r>
        <w:rPr>
          <w:rFonts w:eastAsia="Times New Roman"/>
          <w:color w:val="000000" w:themeColor="text1"/>
          <w:szCs w:val="24"/>
        </w:rPr>
        <w:t>ι</w:t>
      </w:r>
      <w:r w:rsidRPr="006C7CA8">
        <w:rPr>
          <w:rFonts w:eastAsia="Times New Roman"/>
          <w:color w:val="000000" w:themeColor="text1"/>
          <w:szCs w:val="24"/>
        </w:rPr>
        <w:t xml:space="preserve">διωτικού </w:t>
      </w:r>
      <w:r>
        <w:rPr>
          <w:rFonts w:eastAsia="Times New Roman"/>
          <w:color w:val="000000" w:themeColor="text1"/>
          <w:szCs w:val="24"/>
        </w:rPr>
        <w:t>δ</w:t>
      </w:r>
      <w:r w:rsidRPr="006C7CA8">
        <w:rPr>
          <w:rFonts w:eastAsia="Times New Roman"/>
          <w:color w:val="000000" w:themeColor="text1"/>
          <w:szCs w:val="24"/>
        </w:rPr>
        <w:t xml:space="preserve">ικαίου </w:t>
      </w:r>
      <w:r>
        <w:rPr>
          <w:rFonts w:eastAsia="Times New Roman"/>
          <w:color w:val="000000" w:themeColor="text1"/>
          <w:szCs w:val="24"/>
        </w:rPr>
        <w:t>α</w:t>
      </w:r>
      <w:r w:rsidRPr="006C7CA8">
        <w:rPr>
          <w:rFonts w:eastAsia="Times New Roman"/>
          <w:color w:val="000000" w:themeColor="text1"/>
          <w:szCs w:val="24"/>
        </w:rPr>
        <w:t xml:space="preserve">ορίστου </w:t>
      </w:r>
      <w:r>
        <w:rPr>
          <w:rFonts w:eastAsia="Times New Roman"/>
          <w:color w:val="000000" w:themeColor="text1"/>
          <w:szCs w:val="24"/>
        </w:rPr>
        <w:t>χ</w:t>
      </w:r>
      <w:r w:rsidRPr="006C7CA8">
        <w:rPr>
          <w:rFonts w:eastAsia="Times New Roman"/>
          <w:color w:val="000000" w:themeColor="text1"/>
          <w:szCs w:val="24"/>
        </w:rPr>
        <w:t xml:space="preserve">ρόνου </w:t>
      </w:r>
      <w:r>
        <w:rPr>
          <w:rFonts w:eastAsia="Times New Roman"/>
          <w:color w:val="000000" w:themeColor="text1"/>
          <w:szCs w:val="24"/>
        </w:rPr>
        <w:t xml:space="preserve">και μέχρι σήμερα εργαζόταν στο </w:t>
      </w:r>
      <w:r>
        <w:rPr>
          <w:rFonts w:eastAsia="Times New Roman"/>
          <w:color w:val="000000" w:themeColor="text1"/>
          <w:szCs w:val="24"/>
        </w:rPr>
        <w:t>τ</w:t>
      </w:r>
      <w:r w:rsidRPr="006C7CA8">
        <w:rPr>
          <w:rFonts w:eastAsia="Times New Roman"/>
          <w:color w:val="000000" w:themeColor="text1"/>
          <w:szCs w:val="24"/>
        </w:rPr>
        <w:t>αμείο</w:t>
      </w:r>
      <w:r>
        <w:rPr>
          <w:rFonts w:eastAsia="Times New Roman"/>
          <w:color w:val="000000" w:themeColor="text1"/>
          <w:szCs w:val="24"/>
        </w:rPr>
        <w:t>,</w:t>
      </w:r>
      <w:r w:rsidRPr="006C7CA8">
        <w:rPr>
          <w:rFonts w:eastAsia="Times New Roman"/>
          <w:color w:val="000000" w:themeColor="text1"/>
          <w:szCs w:val="24"/>
        </w:rPr>
        <w:t xml:space="preserve"> στη δομή του Υπουργείου Πολιτισμού για να συνεχίσει </w:t>
      </w:r>
      <w:r>
        <w:rPr>
          <w:rFonts w:eastAsia="Times New Roman"/>
          <w:color w:val="000000" w:themeColor="text1"/>
          <w:szCs w:val="24"/>
        </w:rPr>
        <w:t xml:space="preserve">η </w:t>
      </w:r>
      <w:r w:rsidRPr="006C7CA8">
        <w:rPr>
          <w:rFonts w:eastAsia="Times New Roman"/>
          <w:color w:val="000000" w:themeColor="text1"/>
          <w:szCs w:val="24"/>
        </w:rPr>
        <w:t>εύρυθμη λειτουργία του Παιδικού Σταθμού</w:t>
      </w:r>
      <w:r>
        <w:rPr>
          <w:rFonts w:eastAsia="Times New Roman"/>
          <w:color w:val="000000" w:themeColor="text1"/>
          <w:szCs w:val="24"/>
        </w:rPr>
        <w:t>. Θ</w:t>
      </w:r>
      <w:r w:rsidRPr="006C7CA8">
        <w:rPr>
          <w:rFonts w:eastAsia="Times New Roman"/>
          <w:color w:val="000000" w:themeColor="text1"/>
          <w:szCs w:val="24"/>
        </w:rPr>
        <w:t>εωρούμε</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όμως,</w:t>
      </w:r>
      <w:r w:rsidRPr="006C7CA8">
        <w:rPr>
          <w:rFonts w:eastAsia="Times New Roman"/>
          <w:color w:val="000000" w:themeColor="text1"/>
          <w:szCs w:val="24"/>
        </w:rPr>
        <w:t xml:space="preserve"> ότι ο τρόπος με τον οποίο το αντιμετωπίζετε</w:t>
      </w:r>
      <w:r>
        <w:rPr>
          <w:rFonts w:eastAsia="Times New Roman"/>
          <w:color w:val="000000" w:themeColor="text1"/>
          <w:szCs w:val="24"/>
        </w:rPr>
        <w:t>,</w:t>
      </w:r>
      <w:r w:rsidRPr="006C7CA8">
        <w:rPr>
          <w:rFonts w:eastAsia="Times New Roman"/>
          <w:color w:val="000000" w:themeColor="text1"/>
          <w:szCs w:val="24"/>
        </w:rPr>
        <w:t xml:space="preserve"> είναι αποσπασματικός</w:t>
      </w:r>
      <w:r>
        <w:rPr>
          <w:rFonts w:eastAsia="Times New Roman"/>
          <w:color w:val="000000" w:themeColor="text1"/>
          <w:szCs w:val="24"/>
        </w:rPr>
        <w:t>.</w:t>
      </w:r>
    </w:p>
    <w:p w14:paraId="0A5C0C9F"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Ά</w:t>
      </w:r>
      <w:r w:rsidRPr="006C7CA8">
        <w:rPr>
          <w:rFonts w:eastAsia="Times New Roman"/>
          <w:color w:val="000000" w:themeColor="text1"/>
          <w:szCs w:val="24"/>
        </w:rPr>
        <w:t>ρθρο 4</w:t>
      </w:r>
      <w:r>
        <w:rPr>
          <w:rFonts w:eastAsia="Times New Roman"/>
          <w:color w:val="000000" w:themeColor="text1"/>
          <w:szCs w:val="24"/>
        </w:rPr>
        <w:t>: Κ</w:t>
      </w:r>
      <w:r w:rsidRPr="006C7CA8">
        <w:rPr>
          <w:rFonts w:eastAsia="Times New Roman"/>
          <w:color w:val="000000" w:themeColor="text1"/>
          <w:szCs w:val="24"/>
        </w:rPr>
        <w:t xml:space="preserve">άλυψη εξόδων </w:t>
      </w:r>
      <w:r>
        <w:rPr>
          <w:rFonts w:eastAsia="Times New Roman"/>
          <w:color w:val="000000" w:themeColor="text1"/>
          <w:szCs w:val="24"/>
        </w:rPr>
        <w:t>φ</w:t>
      </w:r>
      <w:r w:rsidRPr="006C7CA8">
        <w:rPr>
          <w:rFonts w:eastAsia="Times New Roman"/>
          <w:color w:val="000000" w:themeColor="text1"/>
          <w:szCs w:val="24"/>
        </w:rPr>
        <w:t>ιλοξενία</w:t>
      </w:r>
      <w:r>
        <w:rPr>
          <w:rFonts w:eastAsia="Times New Roman"/>
          <w:color w:val="000000" w:themeColor="text1"/>
          <w:szCs w:val="24"/>
        </w:rPr>
        <w:t>ς</w:t>
      </w:r>
      <w:r w:rsidRPr="006C7CA8">
        <w:rPr>
          <w:rFonts w:eastAsia="Times New Roman"/>
          <w:color w:val="000000" w:themeColor="text1"/>
          <w:szCs w:val="24"/>
        </w:rPr>
        <w:t xml:space="preserve"> σε παιδικές κατασκηνώσεις</w:t>
      </w:r>
      <w:r>
        <w:rPr>
          <w:rFonts w:eastAsia="Times New Roman"/>
          <w:color w:val="000000" w:themeColor="text1"/>
          <w:szCs w:val="24"/>
        </w:rPr>
        <w:t>. Θα συμφωνήσουμε, λ</w:t>
      </w:r>
      <w:r w:rsidRPr="006C7CA8">
        <w:rPr>
          <w:rFonts w:eastAsia="Times New Roman"/>
          <w:color w:val="000000" w:themeColor="text1"/>
          <w:szCs w:val="24"/>
        </w:rPr>
        <w:t>έγοντάς σας ότι οφείλει το Υπουργείο να διαθέσει επαρκή κονδύλια για την πλήρη κατασκηνωτική περίοδο</w:t>
      </w:r>
      <w:r>
        <w:rPr>
          <w:rFonts w:eastAsia="Times New Roman"/>
          <w:color w:val="000000" w:themeColor="text1"/>
          <w:szCs w:val="24"/>
        </w:rPr>
        <w:t>,</w:t>
      </w:r>
      <w:r w:rsidRPr="006C7CA8">
        <w:rPr>
          <w:rFonts w:eastAsia="Times New Roman"/>
          <w:color w:val="000000" w:themeColor="text1"/>
          <w:szCs w:val="24"/>
        </w:rPr>
        <w:t xml:space="preserve"> με γνώμονα τα σχετικά κρατικά τιμολόγια για το σύνολο των ημερών της κατασκηνωτικής περιόδου</w:t>
      </w:r>
      <w:r>
        <w:rPr>
          <w:rFonts w:eastAsia="Times New Roman"/>
          <w:color w:val="000000" w:themeColor="text1"/>
          <w:szCs w:val="24"/>
        </w:rPr>
        <w:t>.</w:t>
      </w:r>
    </w:p>
    <w:p w14:paraId="0A5C0CA0"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Πάμε </w:t>
      </w:r>
      <w:r w:rsidRPr="006C7CA8">
        <w:rPr>
          <w:rFonts w:eastAsia="Times New Roman"/>
          <w:color w:val="000000" w:themeColor="text1"/>
          <w:szCs w:val="24"/>
        </w:rPr>
        <w:t>στο άρθρο</w:t>
      </w:r>
      <w:r w:rsidRPr="006C7CA8">
        <w:rPr>
          <w:rFonts w:eastAsia="Times New Roman"/>
          <w:color w:val="000000" w:themeColor="text1"/>
          <w:szCs w:val="24"/>
        </w:rPr>
        <w:t xml:space="preserve"> 5</w:t>
      </w:r>
      <w:r>
        <w:rPr>
          <w:rFonts w:eastAsia="Times New Roman"/>
          <w:color w:val="000000" w:themeColor="text1"/>
          <w:szCs w:val="24"/>
        </w:rPr>
        <w:t xml:space="preserve">. Ο κ. </w:t>
      </w:r>
      <w:r w:rsidRPr="006C7CA8">
        <w:rPr>
          <w:rFonts w:eastAsia="Times New Roman"/>
          <w:color w:val="000000" w:themeColor="text1"/>
          <w:szCs w:val="24"/>
        </w:rPr>
        <w:t xml:space="preserve">Μπαλτάς </w:t>
      </w:r>
      <w:r>
        <w:rPr>
          <w:rFonts w:eastAsia="Times New Roman"/>
          <w:color w:val="000000" w:themeColor="text1"/>
          <w:szCs w:val="24"/>
        </w:rPr>
        <w:t xml:space="preserve">αισθάνθηκε </w:t>
      </w:r>
      <w:r w:rsidRPr="006C7CA8">
        <w:rPr>
          <w:rFonts w:eastAsia="Times New Roman"/>
          <w:color w:val="000000" w:themeColor="text1"/>
          <w:szCs w:val="24"/>
        </w:rPr>
        <w:t xml:space="preserve">την υποχρέωση και την ανάγκη να απολογηθεί για </w:t>
      </w:r>
      <w:r>
        <w:rPr>
          <w:rFonts w:eastAsia="Times New Roman"/>
          <w:color w:val="000000" w:themeColor="text1"/>
          <w:szCs w:val="24"/>
        </w:rPr>
        <w:t>τα έργα και τις ημέρες του στο Υ</w:t>
      </w:r>
      <w:r w:rsidRPr="006C7CA8">
        <w:rPr>
          <w:rFonts w:eastAsia="Times New Roman"/>
          <w:color w:val="000000" w:themeColor="text1"/>
          <w:szCs w:val="24"/>
        </w:rPr>
        <w:t>πουργείο</w:t>
      </w:r>
      <w:r>
        <w:rPr>
          <w:rFonts w:eastAsia="Times New Roman"/>
          <w:color w:val="000000" w:themeColor="text1"/>
          <w:szCs w:val="24"/>
        </w:rPr>
        <w:t xml:space="preserve"> -τ</w:t>
      </w:r>
      <w:r w:rsidRPr="006C7CA8">
        <w:rPr>
          <w:rFonts w:eastAsia="Times New Roman"/>
          <w:color w:val="000000" w:themeColor="text1"/>
          <w:szCs w:val="24"/>
        </w:rPr>
        <w:t xml:space="preserve">ο ίδιο </w:t>
      </w:r>
      <w:r>
        <w:rPr>
          <w:rFonts w:eastAsia="Times New Roman"/>
          <w:color w:val="000000" w:themeColor="text1"/>
          <w:szCs w:val="24"/>
        </w:rPr>
        <w:t>κάνατε</w:t>
      </w:r>
      <w:r w:rsidRPr="006C7CA8">
        <w:rPr>
          <w:rFonts w:eastAsia="Times New Roman"/>
          <w:color w:val="000000" w:themeColor="text1"/>
          <w:szCs w:val="24"/>
        </w:rPr>
        <w:t xml:space="preserve"> και </w:t>
      </w:r>
      <w:r>
        <w:rPr>
          <w:rFonts w:eastAsia="Times New Roman"/>
          <w:color w:val="000000" w:themeColor="text1"/>
          <w:szCs w:val="24"/>
        </w:rPr>
        <w:t>εσείς-</w:t>
      </w:r>
      <w:r w:rsidRPr="006C7CA8">
        <w:rPr>
          <w:rFonts w:eastAsia="Times New Roman"/>
          <w:color w:val="000000" w:themeColor="text1"/>
          <w:szCs w:val="24"/>
        </w:rPr>
        <w:t xml:space="preserve"> γιατί</w:t>
      </w:r>
      <w:r>
        <w:rPr>
          <w:rFonts w:eastAsia="Times New Roman"/>
          <w:color w:val="000000" w:themeColor="text1"/>
          <w:szCs w:val="24"/>
        </w:rPr>
        <w:t xml:space="preserve"> οι π</w:t>
      </w:r>
      <w:r w:rsidRPr="006C7CA8">
        <w:rPr>
          <w:rFonts w:eastAsia="Times New Roman"/>
          <w:color w:val="000000" w:themeColor="text1"/>
          <w:szCs w:val="24"/>
        </w:rPr>
        <w:t>ροτεινόμε</w:t>
      </w:r>
      <w:r w:rsidRPr="006C7CA8">
        <w:rPr>
          <w:rFonts w:eastAsia="Times New Roman"/>
          <w:color w:val="000000" w:themeColor="text1"/>
          <w:szCs w:val="24"/>
        </w:rPr>
        <w:lastRenderedPageBreak/>
        <w:t>νες ρυθμίσεις για το Ταμείο Αλληλοβοήθειας το καθιστούν</w:t>
      </w:r>
      <w:r>
        <w:rPr>
          <w:rFonts w:eastAsia="Times New Roman"/>
          <w:color w:val="000000" w:themeColor="text1"/>
          <w:szCs w:val="24"/>
        </w:rPr>
        <w:t>,</w:t>
      </w:r>
      <w:r w:rsidRPr="006C7CA8">
        <w:rPr>
          <w:rFonts w:eastAsia="Times New Roman"/>
          <w:color w:val="000000" w:themeColor="text1"/>
          <w:szCs w:val="24"/>
        </w:rPr>
        <w:t xml:space="preserve"> ουσιαστικά</w:t>
      </w:r>
      <w:r>
        <w:rPr>
          <w:rFonts w:eastAsia="Times New Roman"/>
          <w:color w:val="000000" w:themeColor="text1"/>
          <w:szCs w:val="24"/>
        </w:rPr>
        <w:t>,</w:t>
      </w:r>
      <w:r w:rsidRPr="006C7CA8">
        <w:rPr>
          <w:rFonts w:eastAsia="Times New Roman"/>
          <w:color w:val="000000" w:themeColor="text1"/>
          <w:szCs w:val="24"/>
        </w:rPr>
        <w:t xml:space="preserve"> μέσο άσκησης πολιτικής στ</w:t>
      </w:r>
      <w:r w:rsidRPr="006C7CA8">
        <w:rPr>
          <w:rFonts w:eastAsia="Times New Roman"/>
          <w:color w:val="000000" w:themeColor="text1"/>
          <w:szCs w:val="24"/>
        </w:rPr>
        <w:t>α χέρια του εκάστοτε Υπουργού</w:t>
      </w:r>
      <w:r>
        <w:rPr>
          <w:rFonts w:eastAsia="Times New Roman"/>
          <w:color w:val="000000" w:themeColor="text1"/>
          <w:szCs w:val="24"/>
        </w:rPr>
        <w:t>. Ό</w:t>
      </w:r>
      <w:r w:rsidRPr="006C7CA8">
        <w:rPr>
          <w:rFonts w:eastAsia="Times New Roman"/>
          <w:color w:val="000000" w:themeColor="text1"/>
          <w:szCs w:val="24"/>
        </w:rPr>
        <w:t>λα</w:t>
      </w:r>
      <w:r>
        <w:rPr>
          <w:rFonts w:eastAsia="Times New Roman"/>
          <w:color w:val="000000" w:themeColor="text1"/>
          <w:szCs w:val="24"/>
        </w:rPr>
        <w:t xml:space="preserve"> όσα κατά καιρούς κατήγγειλε η Κ</w:t>
      </w:r>
      <w:r w:rsidRPr="006C7CA8">
        <w:rPr>
          <w:rFonts w:eastAsia="Times New Roman"/>
          <w:color w:val="000000" w:themeColor="text1"/>
          <w:szCs w:val="24"/>
        </w:rPr>
        <w:t xml:space="preserve">υβέρνηση για το </w:t>
      </w:r>
      <w:r>
        <w:rPr>
          <w:rFonts w:eastAsia="Times New Roman"/>
          <w:color w:val="000000" w:themeColor="text1"/>
          <w:szCs w:val="24"/>
        </w:rPr>
        <w:t>«</w:t>
      </w:r>
      <w:r w:rsidRPr="006C7CA8">
        <w:rPr>
          <w:rFonts w:eastAsia="Times New Roman"/>
          <w:color w:val="000000" w:themeColor="text1"/>
          <w:szCs w:val="24"/>
        </w:rPr>
        <w:t xml:space="preserve">αμαρτωλό </w:t>
      </w:r>
      <w:r>
        <w:rPr>
          <w:rFonts w:eastAsia="Times New Roman"/>
          <w:color w:val="000000" w:themeColor="text1"/>
          <w:szCs w:val="24"/>
        </w:rPr>
        <w:t>τ</w:t>
      </w:r>
      <w:r w:rsidRPr="006C7CA8">
        <w:rPr>
          <w:rFonts w:eastAsia="Times New Roman"/>
          <w:color w:val="000000" w:themeColor="text1"/>
          <w:szCs w:val="24"/>
        </w:rPr>
        <w:t>αμείο</w:t>
      </w:r>
      <w:r>
        <w:rPr>
          <w:rFonts w:eastAsia="Times New Roman"/>
          <w:color w:val="000000" w:themeColor="text1"/>
          <w:szCs w:val="24"/>
        </w:rPr>
        <w:t>»,</w:t>
      </w:r>
      <w:r w:rsidRPr="006C7CA8">
        <w:rPr>
          <w:rFonts w:eastAsia="Times New Roman"/>
          <w:color w:val="000000" w:themeColor="text1"/>
          <w:szCs w:val="24"/>
        </w:rPr>
        <w:t xml:space="preserve"> όπως το λέγατε</w:t>
      </w:r>
      <w:r>
        <w:rPr>
          <w:rFonts w:eastAsia="Times New Roman"/>
          <w:color w:val="000000" w:themeColor="text1"/>
          <w:szCs w:val="24"/>
        </w:rPr>
        <w:t>,</w:t>
      </w:r>
      <w:r w:rsidRPr="006C7CA8">
        <w:rPr>
          <w:rFonts w:eastAsia="Times New Roman"/>
          <w:color w:val="000000" w:themeColor="text1"/>
          <w:szCs w:val="24"/>
        </w:rPr>
        <w:t xml:space="preserve"> και τα διατηρεί και </w:t>
      </w:r>
      <w:r>
        <w:rPr>
          <w:rFonts w:eastAsia="Times New Roman"/>
          <w:color w:val="000000" w:themeColor="text1"/>
          <w:szCs w:val="24"/>
        </w:rPr>
        <w:t>τ</w:t>
      </w:r>
      <w:r w:rsidRPr="006C7CA8">
        <w:rPr>
          <w:rFonts w:eastAsia="Times New Roman"/>
          <w:color w:val="000000" w:themeColor="text1"/>
          <w:szCs w:val="24"/>
        </w:rPr>
        <w:t xml:space="preserve">α νομιμοποιεί και δημιουργεί ένα εργαλείο διαχείρισης δημοσίου χρήματος μέσω ενός φορέα </w:t>
      </w:r>
      <w:r>
        <w:rPr>
          <w:rFonts w:eastAsia="Times New Roman"/>
          <w:color w:val="000000" w:themeColor="text1"/>
          <w:szCs w:val="24"/>
        </w:rPr>
        <w:t>που δεν ανήκει στη Γενική Κ</w:t>
      </w:r>
      <w:r w:rsidRPr="006C7CA8">
        <w:rPr>
          <w:rFonts w:eastAsia="Times New Roman"/>
          <w:color w:val="000000" w:themeColor="text1"/>
          <w:szCs w:val="24"/>
        </w:rPr>
        <w:t>υβέρνηση</w:t>
      </w:r>
      <w:r>
        <w:rPr>
          <w:rFonts w:eastAsia="Times New Roman"/>
          <w:color w:val="000000" w:themeColor="text1"/>
          <w:szCs w:val="24"/>
        </w:rPr>
        <w:t>. Ε</w:t>
      </w:r>
      <w:r w:rsidRPr="006C7CA8">
        <w:rPr>
          <w:rFonts w:eastAsia="Times New Roman"/>
          <w:color w:val="000000" w:themeColor="text1"/>
          <w:szCs w:val="24"/>
        </w:rPr>
        <w:t>άν αυτό δεν είναι οπισθοδρό</w:t>
      </w:r>
      <w:r>
        <w:rPr>
          <w:rFonts w:eastAsia="Times New Roman"/>
          <w:color w:val="000000" w:themeColor="text1"/>
          <w:szCs w:val="24"/>
        </w:rPr>
        <w:t xml:space="preserve">μηση στη χειρότερη μορφή </w:t>
      </w:r>
      <w:proofErr w:type="spellStart"/>
      <w:r>
        <w:rPr>
          <w:rFonts w:eastAsia="Times New Roman"/>
          <w:color w:val="000000" w:themeColor="text1"/>
          <w:szCs w:val="24"/>
        </w:rPr>
        <w:t>πελατει</w:t>
      </w:r>
      <w:r w:rsidRPr="006C7CA8">
        <w:rPr>
          <w:rFonts w:eastAsia="Times New Roman"/>
          <w:color w:val="000000" w:themeColor="text1"/>
          <w:szCs w:val="24"/>
        </w:rPr>
        <w:t>α</w:t>
      </w:r>
      <w:r>
        <w:rPr>
          <w:rFonts w:eastAsia="Times New Roman"/>
          <w:color w:val="000000" w:themeColor="text1"/>
          <w:szCs w:val="24"/>
        </w:rPr>
        <w:t>σμού</w:t>
      </w:r>
      <w:proofErr w:type="spellEnd"/>
      <w:r>
        <w:rPr>
          <w:rFonts w:eastAsia="Times New Roman"/>
          <w:color w:val="000000" w:themeColor="text1"/>
          <w:szCs w:val="24"/>
        </w:rPr>
        <w:t>,</w:t>
      </w:r>
      <w:r>
        <w:rPr>
          <w:rFonts w:eastAsia="Times New Roman"/>
          <w:color w:val="000000" w:themeColor="text1"/>
          <w:szCs w:val="24"/>
        </w:rPr>
        <w:t xml:space="preserve"> τότε</w:t>
      </w:r>
      <w:r>
        <w:rPr>
          <w:rFonts w:eastAsia="Times New Roman"/>
          <w:color w:val="000000" w:themeColor="text1"/>
          <w:szCs w:val="24"/>
        </w:rPr>
        <w:t xml:space="preserve"> </w:t>
      </w:r>
      <w:r w:rsidRPr="006C7CA8">
        <w:rPr>
          <w:rFonts w:eastAsia="Times New Roman"/>
          <w:color w:val="000000" w:themeColor="text1"/>
          <w:szCs w:val="24"/>
        </w:rPr>
        <w:t>πείτε μας τι είναι</w:t>
      </w:r>
      <w:r>
        <w:rPr>
          <w:rFonts w:eastAsia="Times New Roman"/>
          <w:color w:val="000000" w:themeColor="text1"/>
          <w:szCs w:val="24"/>
        </w:rPr>
        <w:t xml:space="preserve">. </w:t>
      </w:r>
    </w:p>
    <w:p w14:paraId="0A5C0CA1"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6C7CA8">
        <w:rPr>
          <w:rFonts w:eastAsia="Times New Roman"/>
          <w:color w:val="000000" w:themeColor="text1"/>
          <w:szCs w:val="24"/>
        </w:rPr>
        <w:t>αι εξηγούμαι</w:t>
      </w:r>
      <w:r>
        <w:rPr>
          <w:rFonts w:eastAsia="Times New Roman"/>
          <w:color w:val="000000" w:themeColor="text1"/>
          <w:szCs w:val="24"/>
        </w:rPr>
        <w:t>: Ο</w:t>
      </w:r>
      <w:r w:rsidRPr="006C7CA8">
        <w:rPr>
          <w:rFonts w:eastAsia="Times New Roman"/>
          <w:color w:val="000000" w:themeColor="text1"/>
          <w:szCs w:val="24"/>
        </w:rPr>
        <w:t xml:space="preserve"> ΣΥΡΙΖΑ και</w:t>
      </w:r>
      <w:r>
        <w:rPr>
          <w:rFonts w:eastAsia="Times New Roman"/>
          <w:color w:val="000000" w:themeColor="text1"/>
          <w:szCs w:val="24"/>
        </w:rPr>
        <w:t xml:space="preserve"> η Κ</w:t>
      </w:r>
      <w:r w:rsidRPr="006C7CA8">
        <w:rPr>
          <w:rFonts w:eastAsia="Times New Roman"/>
          <w:color w:val="000000" w:themeColor="text1"/>
          <w:szCs w:val="24"/>
        </w:rPr>
        <w:t>υβέρνησ</w:t>
      </w:r>
      <w:r>
        <w:rPr>
          <w:rFonts w:eastAsia="Times New Roman"/>
          <w:color w:val="000000" w:themeColor="text1"/>
          <w:szCs w:val="24"/>
        </w:rPr>
        <w:t xml:space="preserve">ή του κατήγγειλε ως παράνομο το </w:t>
      </w:r>
      <w:r>
        <w:rPr>
          <w:rFonts w:eastAsia="Times New Roman"/>
          <w:color w:val="000000" w:themeColor="text1"/>
          <w:szCs w:val="24"/>
        </w:rPr>
        <w:t>τ</w:t>
      </w:r>
      <w:r w:rsidRPr="006C7CA8">
        <w:rPr>
          <w:rFonts w:eastAsia="Times New Roman"/>
          <w:color w:val="000000" w:themeColor="text1"/>
          <w:szCs w:val="24"/>
        </w:rPr>
        <w:t>αμείο</w:t>
      </w:r>
      <w:r>
        <w:rPr>
          <w:rFonts w:eastAsia="Times New Roman"/>
          <w:color w:val="000000" w:themeColor="text1"/>
          <w:szCs w:val="24"/>
        </w:rPr>
        <w:t>,</w:t>
      </w:r>
      <w:r w:rsidRPr="006C7CA8">
        <w:rPr>
          <w:rFonts w:eastAsia="Times New Roman"/>
          <w:color w:val="000000" w:themeColor="text1"/>
          <w:szCs w:val="24"/>
        </w:rPr>
        <w:t xml:space="preserve"> καθώς πρόκειται για </w:t>
      </w:r>
      <w:r>
        <w:rPr>
          <w:rFonts w:eastAsia="Times New Roman"/>
          <w:color w:val="000000" w:themeColor="text1"/>
          <w:szCs w:val="24"/>
        </w:rPr>
        <w:t>ένωση προσώπων. Αυτό σ</w:t>
      </w:r>
      <w:r w:rsidRPr="006C7CA8">
        <w:rPr>
          <w:rFonts w:eastAsia="Times New Roman"/>
          <w:color w:val="000000" w:themeColor="text1"/>
          <w:szCs w:val="24"/>
        </w:rPr>
        <w:t>ήμερα έρχεται και το νομιμοποιεί</w:t>
      </w:r>
      <w:r>
        <w:rPr>
          <w:rFonts w:eastAsia="Times New Roman"/>
          <w:color w:val="000000" w:themeColor="text1"/>
          <w:szCs w:val="24"/>
        </w:rPr>
        <w:t>.</w:t>
      </w:r>
      <w:r>
        <w:rPr>
          <w:rFonts w:eastAsia="Times New Roman"/>
          <w:color w:val="000000" w:themeColor="text1"/>
          <w:szCs w:val="24"/>
        </w:rPr>
        <w:t xml:space="preserve"> Ο ΣΥΡΙΖΑ και η Κ</w:t>
      </w:r>
      <w:r w:rsidRPr="006C7CA8">
        <w:rPr>
          <w:rFonts w:eastAsia="Times New Roman"/>
          <w:color w:val="000000" w:themeColor="text1"/>
          <w:szCs w:val="24"/>
        </w:rPr>
        <w:t>υβέρνησ</w:t>
      </w:r>
      <w:r>
        <w:rPr>
          <w:rFonts w:eastAsia="Times New Roman"/>
          <w:color w:val="000000" w:themeColor="text1"/>
          <w:szCs w:val="24"/>
        </w:rPr>
        <w:t>ή</w:t>
      </w:r>
      <w:r w:rsidRPr="006C7CA8">
        <w:rPr>
          <w:rFonts w:eastAsia="Times New Roman"/>
          <w:color w:val="000000" w:themeColor="text1"/>
          <w:szCs w:val="24"/>
        </w:rPr>
        <w:t xml:space="preserve"> του κατήγγειλε το προσωπικό </w:t>
      </w:r>
      <w:r>
        <w:rPr>
          <w:rFonts w:eastAsia="Times New Roman"/>
          <w:color w:val="000000" w:themeColor="text1"/>
          <w:szCs w:val="24"/>
        </w:rPr>
        <w:t xml:space="preserve">ως «ρουσφέτια </w:t>
      </w:r>
      <w:r w:rsidRPr="006C7CA8">
        <w:rPr>
          <w:rFonts w:eastAsia="Times New Roman"/>
          <w:color w:val="000000" w:themeColor="text1"/>
          <w:szCs w:val="24"/>
        </w:rPr>
        <w:t>του παλιού πολιτικού συστήματος</w:t>
      </w:r>
      <w:r>
        <w:rPr>
          <w:rFonts w:eastAsia="Times New Roman"/>
          <w:color w:val="000000" w:themeColor="text1"/>
          <w:szCs w:val="24"/>
        </w:rPr>
        <w:t>»</w:t>
      </w:r>
      <w:r w:rsidRPr="006C7CA8">
        <w:rPr>
          <w:rFonts w:eastAsia="Times New Roman"/>
          <w:color w:val="000000" w:themeColor="text1"/>
          <w:szCs w:val="24"/>
        </w:rPr>
        <w:t xml:space="preserve"> και ως </w:t>
      </w:r>
      <w:r>
        <w:rPr>
          <w:rFonts w:eastAsia="Times New Roman"/>
          <w:color w:val="000000" w:themeColor="text1"/>
          <w:szCs w:val="24"/>
        </w:rPr>
        <w:t>«</w:t>
      </w:r>
      <w:r w:rsidRPr="006C7CA8">
        <w:rPr>
          <w:rFonts w:eastAsia="Times New Roman"/>
          <w:color w:val="000000" w:themeColor="text1"/>
          <w:szCs w:val="24"/>
        </w:rPr>
        <w:t>προϊόντα συναλλαγής των εκάστοτε πολιτικών και συνδικαλιστικών ηγεσιών</w:t>
      </w:r>
      <w:r>
        <w:rPr>
          <w:rFonts w:eastAsia="Times New Roman"/>
          <w:color w:val="000000" w:themeColor="text1"/>
          <w:szCs w:val="24"/>
        </w:rPr>
        <w:t>». Σ</w:t>
      </w:r>
      <w:r w:rsidRPr="006C7CA8">
        <w:rPr>
          <w:rFonts w:eastAsia="Times New Roman"/>
          <w:color w:val="000000" w:themeColor="text1"/>
          <w:szCs w:val="24"/>
        </w:rPr>
        <w:t>ήμερα τα νομιμοποιεί</w:t>
      </w:r>
      <w:r>
        <w:rPr>
          <w:rFonts w:eastAsia="Times New Roman"/>
          <w:color w:val="000000" w:themeColor="text1"/>
          <w:szCs w:val="24"/>
        </w:rPr>
        <w:t>. Ο ΣΥΡΙΖΑ και η Κ</w:t>
      </w:r>
      <w:r w:rsidRPr="006C7CA8">
        <w:rPr>
          <w:rFonts w:eastAsia="Times New Roman"/>
          <w:color w:val="000000" w:themeColor="text1"/>
          <w:szCs w:val="24"/>
        </w:rPr>
        <w:t>υβέρνησ</w:t>
      </w:r>
      <w:r>
        <w:rPr>
          <w:rFonts w:eastAsia="Times New Roman"/>
          <w:color w:val="000000" w:themeColor="text1"/>
          <w:szCs w:val="24"/>
        </w:rPr>
        <w:t>ή</w:t>
      </w:r>
      <w:r w:rsidRPr="006C7CA8">
        <w:rPr>
          <w:rFonts w:eastAsia="Times New Roman"/>
          <w:color w:val="000000" w:themeColor="text1"/>
          <w:szCs w:val="24"/>
        </w:rPr>
        <w:t xml:space="preserve"> του κατήγγειλε τη διασπάθ</w:t>
      </w:r>
      <w:r>
        <w:rPr>
          <w:rFonts w:eastAsia="Times New Roman"/>
          <w:color w:val="000000" w:themeColor="text1"/>
          <w:szCs w:val="24"/>
        </w:rPr>
        <w:t>ι</w:t>
      </w:r>
      <w:r>
        <w:rPr>
          <w:rFonts w:eastAsia="Times New Roman"/>
          <w:color w:val="000000" w:themeColor="text1"/>
          <w:szCs w:val="24"/>
        </w:rPr>
        <w:t xml:space="preserve">ση δημοσίου χρήματος μέσω του </w:t>
      </w:r>
      <w:r>
        <w:rPr>
          <w:rFonts w:eastAsia="Times New Roman"/>
          <w:color w:val="000000" w:themeColor="text1"/>
          <w:szCs w:val="24"/>
        </w:rPr>
        <w:t>τ</w:t>
      </w:r>
      <w:r w:rsidRPr="006C7CA8">
        <w:rPr>
          <w:rFonts w:eastAsia="Times New Roman"/>
          <w:color w:val="000000" w:themeColor="text1"/>
          <w:szCs w:val="24"/>
        </w:rPr>
        <w:t>αμείου</w:t>
      </w:r>
      <w:r>
        <w:rPr>
          <w:rFonts w:eastAsia="Times New Roman"/>
          <w:color w:val="000000" w:themeColor="text1"/>
          <w:szCs w:val="24"/>
        </w:rPr>
        <w:t>,</w:t>
      </w:r>
      <w:r w:rsidRPr="006C7CA8">
        <w:rPr>
          <w:rFonts w:eastAsia="Times New Roman"/>
          <w:color w:val="000000" w:themeColor="text1"/>
          <w:szCs w:val="24"/>
        </w:rPr>
        <w:t xml:space="preserve"> ενώ υπήρχε συγκεκριμέ</w:t>
      </w:r>
      <w:r>
        <w:rPr>
          <w:rFonts w:eastAsia="Times New Roman"/>
          <w:color w:val="000000" w:themeColor="text1"/>
          <w:szCs w:val="24"/>
        </w:rPr>
        <w:t xml:space="preserve">νο ποσοστό επί των εσόδων που έπαιρναν </w:t>
      </w:r>
      <w:r w:rsidRPr="006C7CA8">
        <w:rPr>
          <w:rFonts w:eastAsia="Times New Roman"/>
          <w:color w:val="000000" w:themeColor="text1"/>
          <w:szCs w:val="24"/>
        </w:rPr>
        <w:t>από το ΤΑΠΑ</w:t>
      </w:r>
      <w:r>
        <w:rPr>
          <w:rFonts w:eastAsia="Times New Roman"/>
          <w:color w:val="000000" w:themeColor="text1"/>
          <w:szCs w:val="24"/>
        </w:rPr>
        <w:t>,</w:t>
      </w:r>
      <w:r w:rsidRPr="006C7CA8">
        <w:rPr>
          <w:rFonts w:eastAsia="Times New Roman"/>
          <w:color w:val="000000" w:themeColor="text1"/>
          <w:szCs w:val="24"/>
        </w:rPr>
        <w:t xml:space="preserve"> το οποίο μειώθηκε σημαντικά το 2014</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Κ</w:t>
      </w:r>
      <w:r w:rsidRPr="006C7CA8">
        <w:rPr>
          <w:rFonts w:eastAsia="Times New Roman"/>
          <w:color w:val="000000" w:themeColor="text1"/>
          <w:szCs w:val="24"/>
        </w:rPr>
        <w:t xml:space="preserve">αι μεσολαβούσε </w:t>
      </w:r>
      <w:r>
        <w:rPr>
          <w:rFonts w:eastAsia="Times New Roman"/>
          <w:color w:val="000000" w:themeColor="text1"/>
          <w:szCs w:val="24"/>
        </w:rPr>
        <w:t>-</w:t>
      </w:r>
      <w:r w:rsidRPr="006C7CA8">
        <w:rPr>
          <w:rFonts w:eastAsia="Times New Roman"/>
          <w:color w:val="000000" w:themeColor="text1"/>
          <w:szCs w:val="24"/>
        </w:rPr>
        <w:t>μην ξεχνάτε</w:t>
      </w:r>
      <w:r>
        <w:rPr>
          <w:rFonts w:eastAsia="Times New Roman"/>
          <w:color w:val="000000" w:themeColor="text1"/>
          <w:szCs w:val="24"/>
        </w:rPr>
        <w:t>-</w:t>
      </w:r>
      <w:r w:rsidRPr="006C7CA8">
        <w:rPr>
          <w:rFonts w:eastAsia="Times New Roman"/>
          <w:color w:val="000000" w:themeColor="text1"/>
          <w:szCs w:val="24"/>
        </w:rPr>
        <w:t xml:space="preserve"> και ένα </w:t>
      </w:r>
      <w:r>
        <w:rPr>
          <w:rFonts w:eastAsia="Times New Roman"/>
          <w:color w:val="000000" w:themeColor="text1"/>
          <w:szCs w:val="24"/>
        </w:rPr>
        <w:t>δ</w:t>
      </w:r>
      <w:r w:rsidRPr="006C7CA8">
        <w:rPr>
          <w:rFonts w:eastAsia="Times New Roman"/>
          <w:color w:val="000000" w:themeColor="text1"/>
          <w:szCs w:val="24"/>
        </w:rPr>
        <w:t xml:space="preserve">ιοικητικό </w:t>
      </w:r>
      <w:r>
        <w:rPr>
          <w:rFonts w:eastAsia="Times New Roman"/>
          <w:color w:val="000000" w:themeColor="text1"/>
          <w:szCs w:val="24"/>
        </w:rPr>
        <w:t>σ</w:t>
      </w:r>
      <w:r w:rsidRPr="006C7CA8">
        <w:rPr>
          <w:rFonts w:eastAsia="Times New Roman"/>
          <w:color w:val="000000" w:themeColor="text1"/>
          <w:szCs w:val="24"/>
        </w:rPr>
        <w:t>υμβούλιο του ΤΑΠΑ</w:t>
      </w:r>
      <w:r>
        <w:rPr>
          <w:rFonts w:eastAsia="Times New Roman"/>
          <w:color w:val="000000" w:themeColor="text1"/>
          <w:szCs w:val="24"/>
        </w:rPr>
        <w:t>. Σ</w:t>
      </w:r>
      <w:r w:rsidRPr="006C7CA8">
        <w:rPr>
          <w:rFonts w:eastAsia="Times New Roman"/>
          <w:color w:val="000000" w:themeColor="text1"/>
          <w:szCs w:val="24"/>
        </w:rPr>
        <w:t xml:space="preserve">ήμερα </w:t>
      </w:r>
      <w:r>
        <w:rPr>
          <w:rFonts w:eastAsia="Times New Roman"/>
          <w:color w:val="000000" w:themeColor="text1"/>
          <w:szCs w:val="24"/>
        </w:rPr>
        <w:lastRenderedPageBreak/>
        <w:t>κ</w:t>
      </w:r>
      <w:r w:rsidRPr="006C7CA8">
        <w:rPr>
          <w:rFonts w:eastAsia="Times New Roman"/>
          <w:color w:val="000000" w:themeColor="text1"/>
          <w:szCs w:val="24"/>
        </w:rPr>
        <w:t>αταργεί</w:t>
      </w:r>
      <w:r>
        <w:rPr>
          <w:rFonts w:eastAsia="Times New Roman"/>
          <w:color w:val="000000" w:themeColor="text1"/>
          <w:szCs w:val="24"/>
        </w:rPr>
        <w:t xml:space="preserve"> </w:t>
      </w:r>
      <w:r w:rsidRPr="006C7CA8">
        <w:rPr>
          <w:rFonts w:eastAsia="Times New Roman"/>
          <w:color w:val="000000" w:themeColor="text1"/>
          <w:szCs w:val="24"/>
        </w:rPr>
        <w:t>το ποσοστό</w:t>
      </w:r>
      <w:r>
        <w:rPr>
          <w:rFonts w:eastAsia="Times New Roman"/>
          <w:color w:val="000000" w:themeColor="text1"/>
          <w:szCs w:val="24"/>
        </w:rPr>
        <w:t xml:space="preserve">. Άρα, </w:t>
      </w:r>
      <w:r w:rsidRPr="006C7CA8">
        <w:rPr>
          <w:rFonts w:eastAsia="Times New Roman"/>
          <w:color w:val="000000" w:themeColor="text1"/>
          <w:szCs w:val="24"/>
        </w:rPr>
        <w:t>όλα π</w:t>
      </w:r>
      <w:r w:rsidRPr="006C7CA8">
        <w:rPr>
          <w:rFonts w:eastAsia="Times New Roman"/>
          <w:color w:val="000000" w:themeColor="text1"/>
          <w:szCs w:val="24"/>
        </w:rPr>
        <w:t>άνε κατά το δοκούν και όλ</w:t>
      </w:r>
      <w:r>
        <w:rPr>
          <w:rFonts w:eastAsia="Times New Roman"/>
          <w:color w:val="000000" w:themeColor="text1"/>
          <w:szCs w:val="24"/>
        </w:rPr>
        <w:t>η η αρμοδιότητα περιέρχεται στο Υ</w:t>
      </w:r>
      <w:r w:rsidRPr="006C7CA8">
        <w:rPr>
          <w:rFonts w:eastAsia="Times New Roman"/>
          <w:color w:val="000000" w:themeColor="text1"/>
          <w:szCs w:val="24"/>
        </w:rPr>
        <w:t>πουργείο</w:t>
      </w:r>
      <w:r>
        <w:rPr>
          <w:rFonts w:eastAsia="Times New Roman"/>
          <w:color w:val="000000" w:themeColor="text1"/>
          <w:szCs w:val="24"/>
        </w:rPr>
        <w:t>.</w:t>
      </w:r>
    </w:p>
    <w:p w14:paraId="0A5C0CA2" w14:textId="77777777" w:rsidR="004A3142" w:rsidRDefault="002101D6">
      <w:pPr>
        <w:spacing w:line="600" w:lineRule="auto"/>
        <w:ind w:firstLine="720"/>
        <w:jc w:val="both"/>
        <w:rPr>
          <w:rFonts w:eastAsia="Times New Roman"/>
          <w:color w:val="000000" w:themeColor="text1"/>
          <w:szCs w:val="24"/>
        </w:rPr>
      </w:pPr>
      <w:r w:rsidRPr="006C7CA8">
        <w:rPr>
          <w:rFonts w:eastAsia="Times New Roman"/>
          <w:color w:val="000000" w:themeColor="text1"/>
          <w:szCs w:val="24"/>
        </w:rPr>
        <w:t>Τέλος</w:t>
      </w:r>
      <w:r>
        <w:rPr>
          <w:rFonts w:eastAsia="Times New Roman"/>
          <w:color w:val="000000" w:themeColor="text1"/>
          <w:szCs w:val="24"/>
        </w:rPr>
        <w:t>, ο ΣΥΡΙΖΑ και η Κ</w:t>
      </w:r>
      <w:r w:rsidRPr="006C7CA8">
        <w:rPr>
          <w:rFonts w:eastAsia="Times New Roman"/>
          <w:color w:val="000000" w:themeColor="text1"/>
          <w:szCs w:val="24"/>
        </w:rPr>
        <w:t>υβέρνησ</w:t>
      </w:r>
      <w:r>
        <w:rPr>
          <w:rFonts w:eastAsia="Times New Roman"/>
          <w:color w:val="000000" w:themeColor="text1"/>
          <w:szCs w:val="24"/>
        </w:rPr>
        <w:t>ή του κατήγγειλε ελλείμματα στο Τ</w:t>
      </w:r>
      <w:r w:rsidRPr="006C7CA8">
        <w:rPr>
          <w:rFonts w:eastAsia="Times New Roman"/>
          <w:color w:val="000000" w:themeColor="text1"/>
          <w:szCs w:val="24"/>
        </w:rPr>
        <w:t>αμείο</w:t>
      </w:r>
      <w:r>
        <w:rPr>
          <w:rFonts w:eastAsia="Times New Roman"/>
          <w:color w:val="000000" w:themeColor="text1"/>
          <w:szCs w:val="24"/>
        </w:rPr>
        <w:t xml:space="preserve">. Γι’ </w:t>
      </w:r>
      <w:r w:rsidRPr="006C7CA8">
        <w:rPr>
          <w:rFonts w:eastAsia="Times New Roman"/>
          <w:color w:val="000000" w:themeColor="text1"/>
          <w:szCs w:val="24"/>
        </w:rPr>
        <w:t>αυτό διατάχθηκε</w:t>
      </w:r>
      <w:r>
        <w:rPr>
          <w:rFonts w:eastAsia="Times New Roman"/>
          <w:color w:val="000000" w:themeColor="text1"/>
          <w:szCs w:val="24"/>
        </w:rPr>
        <w:t xml:space="preserve"> και έλεγχος και από τον κ. </w:t>
      </w:r>
      <w:proofErr w:type="spellStart"/>
      <w:r>
        <w:rPr>
          <w:rFonts w:eastAsia="Times New Roman"/>
          <w:color w:val="000000" w:themeColor="text1"/>
          <w:szCs w:val="24"/>
        </w:rPr>
        <w:t>Ξυδάκη</w:t>
      </w:r>
      <w:proofErr w:type="spellEnd"/>
      <w:r>
        <w:rPr>
          <w:rFonts w:eastAsia="Times New Roman"/>
          <w:color w:val="000000" w:themeColor="text1"/>
          <w:szCs w:val="24"/>
        </w:rPr>
        <w:t xml:space="preserve"> και από τον κ.</w:t>
      </w:r>
      <w:r w:rsidRPr="006C7CA8">
        <w:rPr>
          <w:rFonts w:eastAsia="Times New Roman"/>
          <w:color w:val="000000" w:themeColor="text1"/>
          <w:szCs w:val="24"/>
        </w:rPr>
        <w:t xml:space="preserve"> </w:t>
      </w:r>
      <w:r>
        <w:rPr>
          <w:rFonts w:eastAsia="Times New Roman"/>
          <w:color w:val="000000" w:themeColor="text1"/>
          <w:szCs w:val="24"/>
        </w:rPr>
        <w:t>Μ</w:t>
      </w:r>
      <w:r w:rsidRPr="006C7CA8">
        <w:rPr>
          <w:rFonts w:eastAsia="Times New Roman"/>
          <w:color w:val="000000" w:themeColor="text1"/>
          <w:szCs w:val="24"/>
        </w:rPr>
        <w:t>παλτά</w:t>
      </w:r>
      <w:r>
        <w:rPr>
          <w:rFonts w:eastAsia="Times New Roman"/>
          <w:color w:val="000000" w:themeColor="text1"/>
          <w:szCs w:val="24"/>
        </w:rPr>
        <w:t xml:space="preserve">, </w:t>
      </w:r>
      <w:r w:rsidRPr="006C7CA8">
        <w:rPr>
          <w:rFonts w:eastAsia="Times New Roman"/>
          <w:color w:val="000000" w:themeColor="text1"/>
          <w:szCs w:val="24"/>
        </w:rPr>
        <w:t xml:space="preserve">ο πέμπτος </w:t>
      </w:r>
      <w:r>
        <w:rPr>
          <w:rFonts w:eastAsia="Times New Roman"/>
          <w:color w:val="000000" w:themeColor="text1"/>
          <w:szCs w:val="24"/>
        </w:rPr>
        <w:t>κ</w:t>
      </w:r>
      <w:r w:rsidRPr="006C7CA8">
        <w:rPr>
          <w:rFonts w:eastAsia="Times New Roman"/>
          <w:color w:val="000000" w:themeColor="text1"/>
          <w:szCs w:val="24"/>
        </w:rPr>
        <w:t>ατά σειρά</w:t>
      </w:r>
      <w:r>
        <w:rPr>
          <w:rFonts w:eastAsia="Times New Roman"/>
          <w:color w:val="000000" w:themeColor="text1"/>
          <w:szCs w:val="24"/>
        </w:rPr>
        <w:t>. Τ</w:t>
      </w:r>
      <w:r w:rsidRPr="006C7CA8">
        <w:rPr>
          <w:rFonts w:eastAsia="Times New Roman"/>
          <w:color w:val="000000" w:themeColor="text1"/>
          <w:szCs w:val="24"/>
        </w:rPr>
        <w:t xml:space="preserve">έσσερις είχαν </w:t>
      </w:r>
      <w:r>
        <w:rPr>
          <w:rFonts w:eastAsia="Times New Roman"/>
          <w:color w:val="000000" w:themeColor="text1"/>
          <w:szCs w:val="24"/>
        </w:rPr>
        <w:t>προηγηθεί από τις προηγούμενες κ</w:t>
      </w:r>
      <w:r w:rsidRPr="006C7CA8">
        <w:rPr>
          <w:rFonts w:eastAsia="Times New Roman"/>
          <w:color w:val="000000" w:themeColor="text1"/>
          <w:szCs w:val="24"/>
        </w:rPr>
        <w:t xml:space="preserve">υβερνήσεις και </w:t>
      </w:r>
      <w:r>
        <w:rPr>
          <w:rFonts w:eastAsia="Times New Roman"/>
          <w:color w:val="000000" w:themeColor="text1"/>
          <w:szCs w:val="24"/>
        </w:rPr>
        <w:t xml:space="preserve">ο </w:t>
      </w:r>
      <w:r w:rsidRPr="006C7CA8">
        <w:rPr>
          <w:rFonts w:eastAsia="Times New Roman"/>
          <w:color w:val="000000" w:themeColor="text1"/>
          <w:szCs w:val="24"/>
        </w:rPr>
        <w:t>διαχειριστικός έλεγχος του Γενικού Λογιστηρίου</w:t>
      </w:r>
      <w:r>
        <w:rPr>
          <w:rFonts w:eastAsia="Times New Roman"/>
          <w:color w:val="000000" w:themeColor="text1"/>
          <w:szCs w:val="24"/>
        </w:rPr>
        <w:t xml:space="preserve"> του Κ</w:t>
      </w:r>
      <w:r w:rsidRPr="006C7CA8">
        <w:rPr>
          <w:rFonts w:eastAsia="Times New Roman"/>
          <w:color w:val="000000" w:themeColor="text1"/>
          <w:szCs w:val="24"/>
        </w:rPr>
        <w:t>ράτους για την περίοδο 2005</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sidRPr="006C7CA8">
        <w:rPr>
          <w:rFonts w:eastAsia="Times New Roman"/>
          <w:color w:val="000000" w:themeColor="text1"/>
          <w:szCs w:val="24"/>
        </w:rPr>
        <w:t>2016</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Μ</w:t>
      </w:r>
      <w:r w:rsidRPr="006C7CA8">
        <w:rPr>
          <w:rFonts w:eastAsia="Times New Roman"/>
          <w:color w:val="000000" w:themeColor="text1"/>
          <w:szCs w:val="24"/>
        </w:rPr>
        <w:t>έ</w:t>
      </w:r>
      <w:r>
        <w:rPr>
          <w:rFonts w:eastAsia="Times New Roman"/>
          <w:color w:val="000000" w:themeColor="text1"/>
          <w:szCs w:val="24"/>
        </w:rPr>
        <w:t xml:space="preserve">νει </w:t>
      </w:r>
      <w:r w:rsidRPr="006C7CA8">
        <w:rPr>
          <w:rFonts w:eastAsia="Times New Roman"/>
          <w:color w:val="000000" w:themeColor="text1"/>
          <w:szCs w:val="24"/>
        </w:rPr>
        <w:t xml:space="preserve">στη </w:t>
      </w:r>
      <w:r>
        <w:rPr>
          <w:rFonts w:eastAsia="Times New Roman"/>
          <w:color w:val="000000" w:themeColor="text1"/>
          <w:szCs w:val="24"/>
        </w:rPr>
        <w:t>δ</w:t>
      </w:r>
      <w:r w:rsidRPr="006C7CA8">
        <w:rPr>
          <w:rFonts w:eastAsia="Times New Roman"/>
          <w:color w:val="000000" w:themeColor="text1"/>
          <w:szCs w:val="24"/>
        </w:rPr>
        <w:t xml:space="preserve">ικαιοσύνη να αποφανθεί για τα πορίσματά </w:t>
      </w:r>
      <w:r>
        <w:rPr>
          <w:rFonts w:eastAsia="Times New Roman"/>
          <w:color w:val="000000" w:themeColor="text1"/>
          <w:szCs w:val="24"/>
        </w:rPr>
        <w:t>της.</w:t>
      </w:r>
    </w:p>
    <w:p w14:paraId="0A5C0CA3"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Σε εμάς τους Β</w:t>
      </w:r>
      <w:r w:rsidRPr="006C7CA8">
        <w:rPr>
          <w:rFonts w:eastAsia="Times New Roman"/>
          <w:color w:val="000000" w:themeColor="text1"/>
          <w:szCs w:val="24"/>
        </w:rPr>
        <w:t>ουλευτές</w:t>
      </w:r>
      <w:r>
        <w:rPr>
          <w:rFonts w:eastAsia="Times New Roman"/>
          <w:color w:val="000000" w:themeColor="text1"/>
          <w:szCs w:val="24"/>
        </w:rPr>
        <w:t>,</w:t>
      </w:r>
      <w:r w:rsidRPr="006C7CA8">
        <w:rPr>
          <w:rFonts w:eastAsia="Times New Roman"/>
          <w:color w:val="000000" w:themeColor="text1"/>
          <w:szCs w:val="24"/>
        </w:rPr>
        <w:t xml:space="preserve"> πάντως</w:t>
      </w:r>
      <w:r>
        <w:rPr>
          <w:rFonts w:eastAsia="Times New Roman"/>
          <w:color w:val="000000" w:themeColor="text1"/>
          <w:szCs w:val="24"/>
        </w:rPr>
        <w:t>,</w:t>
      </w:r>
      <w:r w:rsidRPr="006C7CA8">
        <w:rPr>
          <w:rFonts w:eastAsia="Times New Roman"/>
          <w:color w:val="000000" w:themeColor="text1"/>
          <w:szCs w:val="24"/>
        </w:rPr>
        <w:t xml:space="preserve"> είναι γεγονός ότι μας </w:t>
      </w:r>
      <w:proofErr w:type="spellStart"/>
      <w:r w:rsidRPr="006C7CA8">
        <w:rPr>
          <w:rFonts w:eastAsia="Times New Roman"/>
          <w:color w:val="000000" w:themeColor="text1"/>
          <w:szCs w:val="24"/>
        </w:rPr>
        <w:t>περιποιή</w:t>
      </w:r>
      <w:r>
        <w:rPr>
          <w:rFonts w:eastAsia="Times New Roman"/>
          <w:color w:val="000000" w:themeColor="text1"/>
          <w:szCs w:val="24"/>
        </w:rPr>
        <w:t>σ</w:t>
      </w:r>
      <w:r>
        <w:rPr>
          <w:rFonts w:eastAsia="Times New Roman"/>
          <w:color w:val="000000" w:themeColor="text1"/>
          <w:szCs w:val="24"/>
        </w:rPr>
        <w:t>ατε</w:t>
      </w:r>
      <w:proofErr w:type="spellEnd"/>
      <w:r>
        <w:rPr>
          <w:rFonts w:eastAsia="Times New Roman"/>
          <w:color w:val="000000" w:themeColor="text1"/>
          <w:szCs w:val="24"/>
        </w:rPr>
        <w:t xml:space="preserve"> </w:t>
      </w:r>
      <w:r w:rsidRPr="006C7CA8">
        <w:rPr>
          <w:rFonts w:eastAsia="Times New Roman"/>
          <w:color w:val="000000" w:themeColor="text1"/>
          <w:szCs w:val="24"/>
        </w:rPr>
        <w:t>ιδιαίτερη τιμή</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Σ</w:t>
      </w:r>
      <w:r w:rsidRPr="006C7CA8">
        <w:rPr>
          <w:rFonts w:eastAsia="Times New Roman"/>
          <w:color w:val="000000" w:themeColor="text1"/>
          <w:szCs w:val="24"/>
        </w:rPr>
        <w:t>το πόδι</w:t>
      </w:r>
      <w:r>
        <w:rPr>
          <w:rFonts w:eastAsia="Times New Roman"/>
          <w:color w:val="000000" w:themeColor="text1"/>
          <w:szCs w:val="24"/>
        </w:rPr>
        <w:t xml:space="preserve">, όρθιοι </w:t>
      </w:r>
      <w:r w:rsidRPr="006C7CA8">
        <w:rPr>
          <w:rFonts w:eastAsia="Times New Roman"/>
          <w:color w:val="000000" w:themeColor="text1"/>
          <w:szCs w:val="24"/>
        </w:rPr>
        <w:t>να κρατάμε σημειώσεις</w:t>
      </w:r>
      <w:r>
        <w:rPr>
          <w:rFonts w:eastAsia="Times New Roman"/>
          <w:color w:val="000000" w:themeColor="text1"/>
          <w:szCs w:val="24"/>
        </w:rPr>
        <w:t xml:space="preserve">, διότι </w:t>
      </w:r>
      <w:proofErr w:type="spellStart"/>
      <w:r>
        <w:rPr>
          <w:rFonts w:eastAsia="Times New Roman"/>
          <w:color w:val="000000" w:themeColor="text1"/>
          <w:szCs w:val="24"/>
        </w:rPr>
        <w:t>εκρίθη</w:t>
      </w:r>
      <w:proofErr w:type="spellEnd"/>
      <w:r>
        <w:rPr>
          <w:rFonts w:eastAsia="Times New Roman"/>
          <w:color w:val="000000" w:themeColor="text1"/>
          <w:szCs w:val="24"/>
        </w:rPr>
        <w:t xml:space="preserve"> -</w:t>
      </w:r>
      <w:r w:rsidRPr="006C7CA8">
        <w:rPr>
          <w:rFonts w:eastAsia="Times New Roman"/>
          <w:color w:val="000000" w:themeColor="text1"/>
          <w:szCs w:val="24"/>
        </w:rPr>
        <w:t>λέει</w:t>
      </w:r>
      <w:r>
        <w:rPr>
          <w:rFonts w:eastAsia="Times New Roman"/>
          <w:color w:val="000000" w:themeColor="text1"/>
          <w:szCs w:val="24"/>
        </w:rPr>
        <w:t>-</w:t>
      </w:r>
      <w:r w:rsidRPr="006C7CA8">
        <w:rPr>
          <w:rFonts w:eastAsia="Times New Roman"/>
          <w:color w:val="000000" w:themeColor="text1"/>
          <w:szCs w:val="24"/>
        </w:rPr>
        <w:t xml:space="preserve"> εμπιστευτικό και για λόγους χρηστής διοίκησης δεν μπορούσε να κυκλοφορήσει ένα πόρισμα που φιλοξενήθηκε σε όλα τα φιλοκυβερνητικά φύλλα</w:t>
      </w:r>
      <w:r>
        <w:rPr>
          <w:rFonts w:eastAsia="Times New Roman"/>
          <w:color w:val="000000" w:themeColor="text1"/>
          <w:szCs w:val="24"/>
        </w:rPr>
        <w:t>,</w:t>
      </w:r>
      <w:r w:rsidRPr="006C7CA8">
        <w:rPr>
          <w:rFonts w:eastAsia="Times New Roman"/>
          <w:color w:val="000000" w:themeColor="text1"/>
          <w:szCs w:val="24"/>
        </w:rPr>
        <w:t xml:space="preserve"> σε όλο το διαδίκτυο και</w:t>
      </w:r>
      <w:r>
        <w:rPr>
          <w:rFonts w:eastAsia="Times New Roman"/>
          <w:color w:val="000000" w:themeColor="text1"/>
          <w:szCs w:val="24"/>
        </w:rPr>
        <w:t>,</w:t>
      </w:r>
      <w:r w:rsidRPr="006C7CA8">
        <w:rPr>
          <w:rFonts w:eastAsia="Times New Roman"/>
          <w:color w:val="000000" w:themeColor="text1"/>
          <w:szCs w:val="24"/>
        </w:rPr>
        <w:t xml:space="preserve"> μάλιστα</w:t>
      </w:r>
      <w:r>
        <w:rPr>
          <w:rFonts w:eastAsia="Times New Roman"/>
          <w:color w:val="000000" w:themeColor="text1"/>
          <w:szCs w:val="24"/>
        </w:rPr>
        <w:t>,</w:t>
      </w:r>
      <w:r w:rsidRPr="006C7CA8">
        <w:rPr>
          <w:rFonts w:eastAsia="Times New Roman"/>
          <w:color w:val="000000" w:themeColor="text1"/>
          <w:szCs w:val="24"/>
        </w:rPr>
        <w:t xml:space="preserve"> αποσπ</w:t>
      </w:r>
      <w:r w:rsidRPr="006C7CA8">
        <w:rPr>
          <w:rFonts w:eastAsia="Times New Roman"/>
          <w:color w:val="000000" w:themeColor="text1"/>
          <w:szCs w:val="24"/>
        </w:rPr>
        <w:t>ασματικά</w:t>
      </w:r>
      <w:r>
        <w:rPr>
          <w:rFonts w:eastAsia="Times New Roman"/>
          <w:color w:val="000000" w:themeColor="text1"/>
          <w:szCs w:val="24"/>
        </w:rPr>
        <w:t>, ανάλογα με το τ</w:t>
      </w:r>
      <w:r w:rsidRPr="006C7CA8">
        <w:rPr>
          <w:rFonts w:eastAsia="Times New Roman"/>
          <w:color w:val="000000" w:themeColor="text1"/>
          <w:szCs w:val="24"/>
        </w:rPr>
        <w:t>ι θέλαμε να προβάλ</w:t>
      </w:r>
      <w:r>
        <w:rPr>
          <w:rFonts w:eastAsia="Times New Roman"/>
          <w:color w:val="000000" w:themeColor="text1"/>
          <w:szCs w:val="24"/>
        </w:rPr>
        <w:t>λ</w:t>
      </w:r>
      <w:r w:rsidRPr="006C7CA8">
        <w:rPr>
          <w:rFonts w:eastAsia="Times New Roman"/>
          <w:color w:val="000000" w:themeColor="text1"/>
          <w:szCs w:val="24"/>
        </w:rPr>
        <w:t>ουμε</w:t>
      </w:r>
      <w:r>
        <w:rPr>
          <w:rFonts w:eastAsia="Times New Roman"/>
          <w:color w:val="000000" w:themeColor="text1"/>
          <w:szCs w:val="24"/>
        </w:rPr>
        <w:t>, πού</w:t>
      </w:r>
      <w:r w:rsidRPr="006C7CA8">
        <w:rPr>
          <w:rFonts w:eastAsia="Times New Roman"/>
          <w:color w:val="000000" w:themeColor="text1"/>
          <w:szCs w:val="24"/>
        </w:rPr>
        <w:t xml:space="preserve"> θέλαμε να ρίξουμε το βάρος </w:t>
      </w:r>
      <w:r>
        <w:rPr>
          <w:rFonts w:eastAsia="Times New Roman"/>
          <w:color w:val="000000" w:themeColor="text1"/>
          <w:szCs w:val="24"/>
        </w:rPr>
        <w:t>μας, ποιους</w:t>
      </w:r>
      <w:r w:rsidRPr="006C7CA8">
        <w:rPr>
          <w:rFonts w:eastAsia="Times New Roman"/>
          <w:color w:val="000000" w:themeColor="text1"/>
          <w:szCs w:val="24"/>
        </w:rPr>
        <w:t xml:space="preserve"> θέλ</w:t>
      </w:r>
      <w:r>
        <w:rPr>
          <w:rFonts w:eastAsia="Times New Roman"/>
          <w:color w:val="000000" w:themeColor="text1"/>
          <w:szCs w:val="24"/>
        </w:rPr>
        <w:t xml:space="preserve">αμε </w:t>
      </w:r>
      <w:r w:rsidRPr="006C7CA8">
        <w:rPr>
          <w:rFonts w:eastAsia="Times New Roman"/>
          <w:color w:val="000000" w:themeColor="text1"/>
          <w:szCs w:val="24"/>
        </w:rPr>
        <w:t xml:space="preserve">να </w:t>
      </w:r>
      <w:proofErr w:type="spellStart"/>
      <w:r w:rsidRPr="006C7CA8">
        <w:rPr>
          <w:rFonts w:eastAsia="Times New Roman"/>
          <w:color w:val="000000" w:themeColor="text1"/>
          <w:szCs w:val="24"/>
        </w:rPr>
        <w:t>στοχοποιήσου</w:t>
      </w:r>
      <w:r>
        <w:rPr>
          <w:rFonts w:eastAsia="Times New Roman"/>
          <w:color w:val="000000" w:themeColor="text1"/>
          <w:szCs w:val="24"/>
        </w:rPr>
        <w:t>με</w:t>
      </w:r>
      <w:proofErr w:type="spellEnd"/>
      <w:r>
        <w:rPr>
          <w:rFonts w:eastAsia="Times New Roman"/>
          <w:color w:val="000000" w:themeColor="text1"/>
          <w:szCs w:val="24"/>
        </w:rPr>
        <w:t>.</w:t>
      </w:r>
    </w:p>
    <w:p w14:paraId="0A5C0CA4"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6C7CA8">
        <w:rPr>
          <w:rFonts w:eastAsia="Times New Roman"/>
          <w:color w:val="000000" w:themeColor="text1"/>
          <w:szCs w:val="24"/>
        </w:rPr>
        <w:t>αι όχι μόνο αυτό</w:t>
      </w:r>
      <w:r>
        <w:rPr>
          <w:rFonts w:eastAsia="Times New Roman"/>
          <w:color w:val="000000" w:themeColor="text1"/>
          <w:szCs w:val="24"/>
        </w:rPr>
        <w:t>. Τ</w:t>
      </w:r>
      <w:r w:rsidRPr="006C7CA8">
        <w:rPr>
          <w:rFonts w:eastAsia="Times New Roman"/>
          <w:color w:val="000000" w:themeColor="text1"/>
          <w:szCs w:val="24"/>
        </w:rPr>
        <w:t xml:space="preserve">ο Υπουργείο φαίνεται ότι πέρα από </w:t>
      </w:r>
      <w:r>
        <w:rPr>
          <w:rFonts w:eastAsia="Times New Roman"/>
          <w:color w:val="000000" w:themeColor="text1"/>
          <w:szCs w:val="24"/>
        </w:rPr>
        <w:t>τον</w:t>
      </w:r>
      <w:r w:rsidRPr="006C7CA8">
        <w:rPr>
          <w:rFonts w:eastAsia="Times New Roman"/>
          <w:color w:val="000000" w:themeColor="text1"/>
          <w:szCs w:val="24"/>
        </w:rPr>
        <w:t xml:space="preserve"> έλ</w:t>
      </w:r>
      <w:r>
        <w:rPr>
          <w:rFonts w:eastAsia="Times New Roman"/>
          <w:color w:val="000000" w:themeColor="text1"/>
          <w:szCs w:val="24"/>
        </w:rPr>
        <w:t>εγχο νομιμότητας, που είναι σε μι</w:t>
      </w:r>
      <w:r w:rsidRPr="006C7CA8">
        <w:rPr>
          <w:rFonts w:eastAsia="Times New Roman"/>
          <w:color w:val="000000" w:themeColor="text1"/>
          <w:szCs w:val="24"/>
        </w:rPr>
        <w:t>α ένωση προσώπων ό</w:t>
      </w:r>
      <w:r>
        <w:rPr>
          <w:rFonts w:eastAsia="Times New Roman"/>
          <w:color w:val="000000" w:themeColor="text1"/>
          <w:szCs w:val="24"/>
        </w:rPr>
        <w:t>,</w:t>
      </w:r>
      <w:r w:rsidRPr="006C7CA8">
        <w:rPr>
          <w:rFonts w:eastAsia="Times New Roman"/>
          <w:color w:val="000000" w:themeColor="text1"/>
          <w:szCs w:val="24"/>
        </w:rPr>
        <w:t>τι πιο λογικό</w:t>
      </w:r>
      <w:r>
        <w:rPr>
          <w:rFonts w:eastAsia="Times New Roman"/>
          <w:color w:val="000000" w:themeColor="text1"/>
          <w:szCs w:val="24"/>
        </w:rPr>
        <w:t>,</w:t>
      </w:r>
      <w:r w:rsidRPr="006C7CA8">
        <w:rPr>
          <w:rFonts w:eastAsia="Times New Roman"/>
          <w:color w:val="000000" w:themeColor="text1"/>
          <w:szCs w:val="24"/>
        </w:rPr>
        <w:t xml:space="preserve"> θέλει να προχωρήσει και σε έλεγχο σκοπιμότητας</w:t>
      </w:r>
      <w:r>
        <w:rPr>
          <w:rFonts w:eastAsia="Times New Roman"/>
          <w:color w:val="000000" w:themeColor="text1"/>
          <w:szCs w:val="24"/>
        </w:rPr>
        <w:t xml:space="preserve">. </w:t>
      </w:r>
      <w:r w:rsidRPr="006C7CA8">
        <w:rPr>
          <w:rFonts w:eastAsia="Times New Roman"/>
          <w:color w:val="000000" w:themeColor="text1"/>
          <w:szCs w:val="24"/>
        </w:rPr>
        <w:t xml:space="preserve">Αυτό το αφήνω στην κρίση και της </w:t>
      </w:r>
      <w:r>
        <w:rPr>
          <w:rFonts w:eastAsia="Times New Roman"/>
          <w:color w:val="000000" w:themeColor="text1"/>
          <w:szCs w:val="24"/>
        </w:rPr>
        <w:t>Α</w:t>
      </w:r>
      <w:r w:rsidRPr="006C7CA8">
        <w:rPr>
          <w:rFonts w:eastAsia="Times New Roman"/>
          <w:color w:val="000000" w:themeColor="text1"/>
          <w:szCs w:val="24"/>
        </w:rPr>
        <w:t>ίθουσας και αυτών που μας παρακολουθούν</w:t>
      </w:r>
      <w:r>
        <w:rPr>
          <w:rFonts w:eastAsia="Times New Roman"/>
          <w:color w:val="000000" w:themeColor="text1"/>
          <w:szCs w:val="24"/>
        </w:rPr>
        <w:t>.</w:t>
      </w:r>
    </w:p>
    <w:p w14:paraId="0A5C0CA5"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Όμως, όταν έ</w:t>
      </w:r>
      <w:r w:rsidRPr="006C7CA8">
        <w:rPr>
          <w:rFonts w:eastAsia="Times New Roman"/>
          <w:color w:val="000000" w:themeColor="text1"/>
          <w:szCs w:val="24"/>
        </w:rPr>
        <w:t xml:space="preserve">χει αναλάβει θεωρώ η </w:t>
      </w:r>
      <w:r>
        <w:rPr>
          <w:rFonts w:eastAsia="Times New Roman"/>
          <w:color w:val="000000" w:themeColor="text1"/>
          <w:szCs w:val="24"/>
        </w:rPr>
        <w:t>δ</w:t>
      </w:r>
      <w:r w:rsidRPr="006C7CA8">
        <w:rPr>
          <w:rFonts w:eastAsia="Times New Roman"/>
          <w:color w:val="000000" w:themeColor="text1"/>
          <w:szCs w:val="24"/>
        </w:rPr>
        <w:t>ικαιοσύνη</w:t>
      </w:r>
      <w:r>
        <w:rPr>
          <w:rFonts w:eastAsia="Times New Roman"/>
          <w:color w:val="000000" w:themeColor="text1"/>
          <w:szCs w:val="24"/>
        </w:rPr>
        <w:t>, κ</w:t>
      </w:r>
      <w:r w:rsidRPr="006C7CA8">
        <w:rPr>
          <w:rFonts w:eastAsia="Times New Roman"/>
          <w:color w:val="000000" w:themeColor="text1"/>
          <w:szCs w:val="24"/>
        </w:rPr>
        <w:t>αλό είναι να μην ανοίγουμε κουβέ</w:t>
      </w:r>
      <w:r>
        <w:rPr>
          <w:rFonts w:eastAsia="Times New Roman"/>
          <w:color w:val="000000" w:themeColor="text1"/>
          <w:szCs w:val="24"/>
        </w:rPr>
        <w:t>ν</w:t>
      </w:r>
      <w:r w:rsidRPr="006C7CA8">
        <w:rPr>
          <w:rFonts w:eastAsia="Times New Roman"/>
          <w:color w:val="000000" w:themeColor="text1"/>
          <w:szCs w:val="24"/>
        </w:rPr>
        <w:t>τες</w:t>
      </w:r>
      <w:r>
        <w:rPr>
          <w:rFonts w:eastAsia="Times New Roman"/>
          <w:color w:val="000000" w:themeColor="text1"/>
          <w:szCs w:val="24"/>
        </w:rPr>
        <w:t>,</w:t>
      </w:r>
      <w:r w:rsidRPr="006C7CA8">
        <w:rPr>
          <w:rFonts w:eastAsia="Times New Roman"/>
          <w:color w:val="000000" w:themeColor="text1"/>
          <w:szCs w:val="24"/>
        </w:rPr>
        <w:t xml:space="preserve"> οι οποίες είναι για εντυπωσιασμό και</w:t>
      </w:r>
      <w:r>
        <w:rPr>
          <w:rFonts w:eastAsia="Times New Roman"/>
          <w:color w:val="000000" w:themeColor="text1"/>
          <w:szCs w:val="24"/>
        </w:rPr>
        <w:t>,</w:t>
      </w:r>
      <w:r w:rsidRPr="006C7CA8">
        <w:rPr>
          <w:rFonts w:eastAsia="Times New Roman"/>
          <w:color w:val="000000" w:themeColor="text1"/>
          <w:szCs w:val="24"/>
        </w:rPr>
        <w:t xml:space="preserve"> μάλιστα</w:t>
      </w:r>
      <w:r>
        <w:rPr>
          <w:rFonts w:eastAsia="Times New Roman"/>
          <w:color w:val="000000" w:themeColor="text1"/>
          <w:szCs w:val="24"/>
        </w:rPr>
        <w:t>,</w:t>
      </w:r>
      <w:r w:rsidRPr="006C7CA8">
        <w:rPr>
          <w:rFonts w:eastAsia="Times New Roman"/>
          <w:color w:val="000000" w:themeColor="text1"/>
          <w:szCs w:val="24"/>
        </w:rPr>
        <w:t xml:space="preserve"> μ</w:t>
      </w:r>
      <w:r w:rsidRPr="006C7CA8">
        <w:rPr>
          <w:rFonts w:eastAsia="Times New Roman"/>
          <w:color w:val="000000" w:themeColor="text1"/>
          <w:szCs w:val="24"/>
        </w:rPr>
        <w:t>ε ένα</w:t>
      </w:r>
      <w:r>
        <w:rPr>
          <w:rFonts w:eastAsia="Times New Roman"/>
          <w:color w:val="000000" w:themeColor="text1"/>
          <w:szCs w:val="24"/>
        </w:rPr>
        <w:t>ν</w:t>
      </w:r>
      <w:r w:rsidRPr="006C7CA8">
        <w:rPr>
          <w:rFonts w:eastAsia="Times New Roman"/>
          <w:color w:val="000000" w:themeColor="text1"/>
          <w:szCs w:val="24"/>
        </w:rPr>
        <w:t xml:space="preserve"> τρόπο</w:t>
      </w:r>
      <w:r>
        <w:rPr>
          <w:rFonts w:eastAsia="Times New Roman"/>
          <w:color w:val="000000" w:themeColor="text1"/>
          <w:szCs w:val="24"/>
        </w:rPr>
        <w:t>,</w:t>
      </w:r>
      <w:r w:rsidRPr="006C7CA8">
        <w:rPr>
          <w:rFonts w:eastAsia="Times New Roman"/>
          <w:color w:val="000000" w:themeColor="text1"/>
          <w:szCs w:val="24"/>
        </w:rPr>
        <w:t xml:space="preserve"> σε ένα νομοθέτημα</w:t>
      </w:r>
      <w:r>
        <w:rPr>
          <w:rFonts w:eastAsia="Times New Roman"/>
          <w:color w:val="000000" w:themeColor="text1"/>
          <w:szCs w:val="24"/>
        </w:rPr>
        <w:t>,</w:t>
      </w:r>
      <w:r w:rsidRPr="006C7CA8">
        <w:rPr>
          <w:rFonts w:eastAsia="Times New Roman"/>
          <w:color w:val="000000" w:themeColor="text1"/>
          <w:szCs w:val="24"/>
        </w:rPr>
        <w:t xml:space="preserve"> το οποίο δεν μπορεί ούτ</w:t>
      </w:r>
      <w:r>
        <w:rPr>
          <w:rFonts w:eastAsia="Times New Roman"/>
          <w:color w:val="000000" w:themeColor="text1"/>
          <w:szCs w:val="24"/>
        </w:rPr>
        <w:t xml:space="preserve">ε τα στοιχειώδη σε σχέση με το </w:t>
      </w:r>
      <w:r>
        <w:rPr>
          <w:rFonts w:eastAsia="Times New Roman"/>
          <w:color w:val="000000" w:themeColor="text1"/>
          <w:szCs w:val="24"/>
        </w:rPr>
        <w:t>τ</w:t>
      </w:r>
      <w:r w:rsidRPr="006C7CA8">
        <w:rPr>
          <w:rFonts w:eastAsia="Times New Roman"/>
          <w:color w:val="000000" w:themeColor="text1"/>
          <w:szCs w:val="24"/>
        </w:rPr>
        <w:t>αμείο να εκσυγχρονίσει</w:t>
      </w:r>
      <w:r>
        <w:rPr>
          <w:rFonts w:eastAsia="Times New Roman"/>
          <w:color w:val="000000" w:themeColor="text1"/>
          <w:szCs w:val="24"/>
        </w:rPr>
        <w:t xml:space="preserve">. </w:t>
      </w:r>
      <w:r w:rsidRPr="006C7CA8">
        <w:rPr>
          <w:rFonts w:eastAsia="Times New Roman"/>
          <w:color w:val="000000" w:themeColor="text1"/>
          <w:szCs w:val="24"/>
        </w:rPr>
        <w:t>Α</w:t>
      </w:r>
      <w:r>
        <w:rPr>
          <w:rFonts w:eastAsia="Times New Roman"/>
          <w:color w:val="000000" w:themeColor="text1"/>
          <w:szCs w:val="24"/>
        </w:rPr>
        <w:t xml:space="preserve">ν </w:t>
      </w:r>
      <w:r w:rsidRPr="006C7CA8">
        <w:rPr>
          <w:rFonts w:eastAsia="Times New Roman"/>
          <w:color w:val="000000" w:themeColor="text1"/>
          <w:szCs w:val="24"/>
        </w:rPr>
        <w:t>αυτό εσάς σας φαντάζει αρκούντως αριστερό</w:t>
      </w:r>
      <w:r>
        <w:rPr>
          <w:rFonts w:eastAsia="Times New Roman"/>
          <w:color w:val="000000" w:themeColor="text1"/>
          <w:szCs w:val="24"/>
        </w:rPr>
        <w:t xml:space="preserve">, αρκούντως ηθικό </w:t>
      </w:r>
      <w:r w:rsidRPr="006C7CA8">
        <w:rPr>
          <w:rFonts w:eastAsia="Times New Roman"/>
          <w:color w:val="000000" w:themeColor="text1"/>
          <w:szCs w:val="24"/>
        </w:rPr>
        <w:t>και με αυτόν τον τρόπο νομίζετε ότι θα αποκαταστήσετε την τάξη και την ηθική</w:t>
      </w:r>
      <w:r>
        <w:rPr>
          <w:rFonts w:eastAsia="Times New Roman"/>
          <w:color w:val="000000" w:themeColor="text1"/>
          <w:szCs w:val="24"/>
        </w:rPr>
        <w:t>,</w:t>
      </w:r>
      <w:r w:rsidRPr="006C7CA8">
        <w:rPr>
          <w:rFonts w:eastAsia="Times New Roman"/>
          <w:color w:val="000000" w:themeColor="text1"/>
          <w:szCs w:val="24"/>
        </w:rPr>
        <w:t xml:space="preserve"> προχ</w:t>
      </w:r>
      <w:r w:rsidRPr="006C7CA8">
        <w:rPr>
          <w:rFonts w:eastAsia="Times New Roman"/>
          <w:color w:val="000000" w:themeColor="text1"/>
          <w:szCs w:val="24"/>
        </w:rPr>
        <w:t>ωρήστε</w:t>
      </w:r>
      <w:r>
        <w:rPr>
          <w:rFonts w:eastAsia="Times New Roman"/>
          <w:color w:val="000000" w:themeColor="text1"/>
          <w:szCs w:val="24"/>
        </w:rPr>
        <w:t>.</w:t>
      </w:r>
    </w:p>
    <w:p w14:paraId="0A5C0CA6" w14:textId="77777777" w:rsidR="004A3142" w:rsidRDefault="002101D6">
      <w:pPr>
        <w:spacing w:line="600" w:lineRule="auto"/>
        <w:ind w:firstLine="720"/>
        <w:jc w:val="both"/>
        <w:rPr>
          <w:rFonts w:eastAsia="Times New Roman" w:cs="Times New Roman"/>
          <w:color w:val="000000" w:themeColor="text1"/>
          <w:szCs w:val="24"/>
        </w:rPr>
      </w:pPr>
      <w:r>
        <w:rPr>
          <w:rFonts w:eastAsia="Times New Roman"/>
          <w:color w:val="000000" w:themeColor="text1"/>
          <w:szCs w:val="24"/>
        </w:rPr>
        <w:t>Το άρθρο 6 σ</w:t>
      </w:r>
      <w:r w:rsidRPr="006C7CA8">
        <w:rPr>
          <w:rFonts w:eastAsia="Times New Roman"/>
          <w:color w:val="000000" w:themeColor="text1"/>
          <w:szCs w:val="24"/>
        </w:rPr>
        <w:t>υνεχίζει με το Ταμείο Αλληλοβο</w:t>
      </w:r>
      <w:r>
        <w:rPr>
          <w:rFonts w:eastAsia="Times New Roman"/>
          <w:color w:val="000000" w:themeColor="text1"/>
          <w:szCs w:val="24"/>
        </w:rPr>
        <w:t>ηθεί</w:t>
      </w:r>
      <w:r w:rsidRPr="006C7CA8">
        <w:rPr>
          <w:rFonts w:eastAsia="Times New Roman"/>
          <w:color w:val="000000" w:themeColor="text1"/>
          <w:szCs w:val="24"/>
        </w:rPr>
        <w:t>ας</w:t>
      </w:r>
      <w:r>
        <w:rPr>
          <w:rFonts w:eastAsia="Times New Roman"/>
          <w:color w:val="000000" w:themeColor="text1"/>
          <w:szCs w:val="24"/>
        </w:rPr>
        <w:t>. Κ</w:t>
      </w:r>
      <w:r w:rsidRPr="006C7CA8">
        <w:rPr>
          <w:rFonts w:eastAsia="Times New Roman"/>
          <w:color w:val="000000" w:themeColor="text1"/>
          <w:szCs w:val="24"/>
        </w:rPr>
        <w:t xml:space="preserve">αι </w:t>
      </w:r>
      <w:r>
        <w:rPr>
          <w:rFonts w:eastAsia="Times New Roman"/>
          <w:color w:val="000000" w:themeColor="text1"/>
          <w:szCs w:val="24"/>
        </w:rPr>
        <w:t xml:space="preserve">ποια λύση </w:t>
      </w:r>
      <w:r w:rsidRPr="006C7CA8">
        <w:rPr>
          <w:rFonts w:eastAsia="Times New Roman"/>
          <w:color w:val="000000" w:themeColor="text1"/>
          <w:szCs w:val="24"/>
        </w:rPr>
        <w:t>νομίζετε ότι προτείνει το Υπουργείο</w:t>
      </w:r>
      <w:r>
        <w:rPr>
          <w:rFonts w:eastAsia="Times New Roman"/>
          <w:color w:val="000000" w:themeColor="text1"/>
          <w:szCs w:val="24"/>
        </w:rPr>
        <w:t>; Τ</w:t>
      </w:r>
      <w:r w:rsidRPr="006C7CA8">
        <w:rPr>
          <w:rFonts w:eastAsia="Times New Roman"/>
          <w:color w:val="000000" w:themeColor="text1"/>
          <w:szCs w:val="24"/>
        </w:rPr>
        <w:t>ην παλινδρόμηση στη χειρότερη μορφή πελατειακού κράτους</w:t>
      </w:r>
      <w:r>
        <w:rPr>
          <w:rFonts w:eastAsia="Times New Roman"/>
          <w:color w:val="000000" w:themeColor="text1"/>
          <w:szCs w:val="24"/>
        </w:rPr>
        <w:t>,</w:t>
      </w:r>
      <w:r w:rsidRPr="006C7CA8">
        <w:rPr>
          <w:rFonts w:eastAsia="Times New Roman"/>
          <w:color w:val="000000" w:themeColor="text1"/>
          <w:szCs w:val="24"/>
        </w:rPr>
        <w:t xml:space="preserve"> </w:t>
      </w:r>
      <w:r>
        <w:rPr>
          <w:rFonts w:eastAsia="Times New Roman"/>
          <w:color w:val="000000" w:themeColor="text1"/>
          <w:szCs w:val="24"/>
        </w:rPr>
        <w:t>βάζ</w:t>
      </w:r>
      <w:r w:rsidRPr="006C7CA8">
        <w:rPr>
          <w:rFonts w:eastAsia="Times New Roman"/>
          <w:color w:val="000000" w:themeColor="text1"/>
          <w:szCs w:val="24"/>
        </w:rPr>
        <w:t xml:space="preserve">οντας εκ νέου βάσεις για </w:t>
      </w:r>
      <w:r>
        <w:rPr>
          <w:rFonts w:eastAsia="Times New Roman"/>
          <w:color w:val="000000" w:themeColor="text1"/>
          <w:szCs w:val="24"/>
        </w:rPr>
        <w:t>αλισβερίσι</w:t>
      </w:r>
      <w:r w:rsidRPr="006C7CA8">
        <w:rPr>
          <w:rFonts w:eastAsia="Times New Roman"/>
          <w:color w:val="000000" w:themeColor="text1"/>
          <w:szCs w:val="24"/>
        </w:rPr>
        <w:t xml:space="preserve"> μεταξύ Υπο</w:t>
      </w:r>
      <w:r>
        <w:rPr>
          <w:rFonts w:eastAsia="Times New Roman"/>
          <w:color w:val="000000" w:themeColor="text1"/>
          <w:szCs w:val="24"/>
        </w:rPr>
        <w:t xml:space="preserve">υργείου και </w:t>
      </w:r>
      <w:r>
        <w:rPr>
          <w:rFonts w:eastAsia="Times New Roman"/>
          <w:color w:val="000000" w:themeColor="text1"/>
          <w:szCs w:val="24"/>
        </w:rPr>
        <w:t>τ</w:t>
      </w:r>
      <w:r w:rsidRPr="006C7CA8">
        <w:rPr>
          <w:rFonts w:eastAsia="Times New Roman"/>
          <w:color w:val="000000" w:themeColor="text1"/>
          <w:szCs w:val="24"/>
        </w:rPr>
        <w:t>αμείου</w:t>
      </w:r>
      <w:r>
        <w:rPr>
          <w:rFonts w:eastAsia="Times New Roman"/>
          <w:color w:val="000000" w:themeColor="text1"/>
          <w:szCs w:val="24"/>
        </w:rPr>
        <w:t>, ή</w:t>
      </w:r>
      <w:r>
        <w:rPr>
          <w:rFonts w:eastAsia="Times New Roman" w:cs="Times New Roman"/>
          <w:szCs w:val="24"/>
        </w:rPr>
        <w:t xml:space="preserve"> μήπως με εκβιασμό</w:t>
      </w:r>
      <w:r>
        <w:rPr>
          <w:rFonts w:eastAsia="Times New Roman" w:cs="Times New Roman"/>
          <w:szCs w:val="24"/>
        </w:rPr>
        <w:t xml:space="preserve"> των εργαζομένων; Έμεινα με την απορία.</w:t>
      </w:r>
    </w:p>
    <w:p w14:paraId="0A5C0CA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Κ</w:t>
      </w:r>
      <w:r w:rsidRPr="006057C5">
        <w:rPr>
          <w:rFonts w:eastAsia="Times New Roman" w:cs="Times New Roman"/>
          <w:szCs w:val="24"/>
        </w:rPr>
        <w:t xml:space="preserve">εφάλαιο </w:t>
      </w:r>
      <w:r>
        <w:rPr>
          <w:rFonts w:eastAsia="Times New Roman" w:cs="Times New Roman"/>
          <w:szCs w:val="24"/>
        </w:rPr>
        <w:t>Γ</w:t>
      </w:r>
      <w:r>
        <w:rPr>
          <w:rFonts w:eastAsia="Times New Roman" w:cs="Times New Roman"/>
          <w:szCs w:val="24"/>
        </w:rPr>
        <w:t>΄</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Κατάργηση του Ο</w:t>
      </w:r>
      <w:r w:rsidRPr="006057C5">
        <w:rPr>
          <w:rFonts w:eastAsia="Times New Roman" w:cs="Times New Roman"/>
          <w:szCs w:val="24"/>
        </w:rPr>
        <w:t xml:space="preserve">ργανισμού </w:t>
      </w:r>
      <w:r>
        <w:rPr>
          <w:rFonts w:eastAsia="Times New Roman" w:cs="Times New Roman"/>
          <w:szCs w:val="24"/>
        </w:rPr>
        <w:t>Α</w:t>
      </w:r>
      <w:r w:rsidRPr="006057C5">
        <w:rPr>
          <w:rFonts w:eastAsia="Times New Roman" w:cs="Times New Roman"/>
          <w:szCs w:val="24"/>
        </w:rPr>
        <w:t xml:space="preserve">νέγερσης </w:t>
      </w:r>
      <w:r>
        <w:rPr>
          <w:rFonts w:eastAsia="Times New Roman" w:cs="Times New Roman"/>
          <w:szCs w:val="24"/>
        </w:rPr>
        <w:t>Ν</w:t>
      </w:r>
      <w:r w:rsidRPr="006057C5">
        <w:rPr>
          <w:rFonts w:eastAsia="Times New Roman" w:cs="Times New Roman"/>
          <w:szCs w:val="24"/>
        </w:rPr>
        <w:t>έου Μουσείου Ακρόπολης</w:t>
      </w:r>
      <w:r>
        <w:rPr>
          <w:rFonts w:eastAsia="Times New Roman" w:cs="Times New Roman"/>
          <w:szCs w:val="24"/>
        </w:rPr>
        <w:t>. Ε</w:t>
      </w:r>
      <w:r w:rsidRPr="006057C5">
        <w:rPr>
          <w:rFonts w:eastAsia="Times New Roman" w:cs="Times New Roman"/>
          <w:szCs w:val="24"/>
        </w:rPr>
        <w:t xml:space="preserve">δώ θα σας πω ότι </w:t>
      </w:r>
      <w:r>
        <w:rPr>
          <w:rFonts w:eastAsia="Times New Roman" w:cs="Times New Roman"/>
          <w:szCs w:val="24"/>
        </w:rPr>
        <w:t>π</w:t>
      </w:r>
      <w:r w:rsidRPr="006057C5">
        <w:rPr>
          <w:rFonts w:eastAsia="Times New Roman" w:cs="Times New Roman"/>
          <w:szCs w:val="24"/>
        </w:rPr>
        <w:t>ραγματικά πρέπει να κλείσει αυτή η εκκρεμότητα</w:t>
      </w:r>
      <w:r>
        <w:rPr>
          <w:rFonts w:eastAsia="Times New Roman" w:cs="Times New Roman"/>
          <w:szCs w:val="24"/>
        </w:rPr>
        <w:t>. Ε</w:t>
      </w:r>
      <w:r w:rsidRPr="006057C5">
        <w:rPr>
          <w:rFonts w:eastAsia="Times New Roman" w:cs="Times New Roman"/>
          <w:szCs w:val="24"/>
        </w:rPr>
        <w:t>ίχε ξεκινήσει από το</w:t>
      </w:r>
      <w:r>
        <w:rPr>
          <w:rFonts w:eastAsia="Times New Roman" w:cs="Times New Roman"/>
          <w:szCs w:val="24"/>
        </w:rPr>
        <w:t xml:space="preserve"> 19</w:t>
      </w:r>
      <w:r w:rsidRPr="006057C5">
        <w:rPr>
          <w:rFonts w:eastAsia="Times New Roman" w:cs="Times New Roman"/>
          <w:szCs w:val="24"/>
        </w:rPr>
        <w:t>94</w:t>
      </w:r>
      <w:r>
        <w:rPr>
          <w:rFonts w:eastAsia="Times New Roman" w:cs="Times New Roman"/>
          <w:szCs w:val="24"/>
        </w:rPr>
        <w:t>. Τ</w:t>
      </w:r>
      <w:r w:rsidRPr="006057C5">
        <w:rPr>
          <w:rFonts w:eastAsia="Times New Roman" w:cs="Times New Roman"/>
          <w:szCs w:val="24"/>
        </w:rPr>
        <w:t xml:space="preserve">ο 2008 δημιουργήθηκε το νέο πρόσωπο δημοσίου </w:t>
      </w:r>
      <w:r w:rsidRPr="006057C5">
        <w:rPr>
          <w:rFonts w:eastAsia="Times New Roman" w:cs="Times New Roman"/>
          <w:szCs w:val="24"/>
        </w:rPr>
        <w:t>δικαίου</w:t>
      </w:r>
      <w:r>
        <w:rPr>
          <w:rFonts w:eastAsia="Times New Roman" w:cs="Times New Roman"/>
          <w:szCs w:val="24"/>
        </w:rPr>
        <w:t>,</w:t>
      </w:r>
      <w:r w:rsidRPr="006057C5">
        <w:rPr>
          <w:rFonts w:eastAsia="Times New Roman" w:cs="Times New Roman"/>
          <w:szCs w:val="24"/>
        </w:rPr>
        <w:t xml:space="preserve"> το </w:t>
      </w:r>
      <w:r>
        <w:rPr>
          <w:rFonts w:eastAsia="Times New Roman" w:cs="Times New Roman"/>
          <w:szCs w:val="24"/>
        </w:rPr>
        <w:t>Μ</w:t>
      </w:r>
      <w:r w:rsidRPr="006057C5">
        <w:rPr>
          <w:rFonts w:eastAsia="Times New Roman" w:cs="Times New Roman"/>
          <w:szCs w:val="24"/>
        </w:rPr>
        <w:t>ουσείο της Ακρόπολης</w:t>
      </w:r>
      <w:r>
        <w:rPr>
          <w:rFonts w:eastAsia="Times New Roman" w:cs="Times New Roman"/>
          <w:szCs w:val="24"/>
        </w:rPr>
        <w:t>. Η μεταφορά των υπαλλήλων π</w:t>
      </w:r>
      <w:r w:rsidRPr="006057C5">
        <w:rPr>
          <w:rFonts w:eastAsia="Times New Roman" w:cs="Times New Roman"/>
          <w:szCs w:val="24"/>
        </w:rPr>
        <w:t xml:space="preserve">ροβλεπόταν </w:t>
      </w:r>
      <w:r>
        <w:rPr>
          <w:rFonts w:eastAsia="Times New Roman" w:cs="Times New Roman"/>
          <w:szCs w:val="24"/>
        </w:rPr>
        <w:t>από το 2014. Το γ</w:t>
      </w:r>
      <w:r w:rsidRPr="006057C5">
        <w:rPr>
          <w:rFonts w:eastAsia="Times New Roman" w:cs="Times New Roman"/>
          <w:szCs w:val="24"/>
        </w:rPr>
        <w:t>ιατί καθυστερείτε και γιατί όλα γίνονται παραμονές εκλογών</w:t>
      </w:r>
      <w:r>
        <w:rPr>
          <w:rFonts w:eastAsia="Times New Roman" w:cs="Times New Roman"/>
          <w:szCs w:val="24"/>
        </w:rPr>
        <w:t>, τ</w:t>
      </w:r>
      <w:r w:rsidRPr="006057C5">
        <w:rPr>
          <w:rFonts w:eastAsia="Times New Roman" w:cs="Times New Roman"/>
          <w:szCs w:val="24"/>
        </w:rPr>
        <w:t>ο αφήνω στην κρίση του κόσμου</w:t>
      </w:r>
      <w:r>
        <w:rPr>
          <w:rFonts w:eastAsia="Times New Roman" w:cs="Times New Roman"/>
          <w:szCs w:val="24"/>
        </w:rPr>
        <w:t>.</w:t>
      </w:r>
    </w:p>
    <w:p w14:paraId="0A5C0CA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Η</w:t>
      </w:r>
      <w:r w:rsidRPr="006057C5">
        <w:rPr>
          <w:rFonts w:eastAsia="Times New Roman" w:cs="Times New Roman"/>
          <w:szCs w:val="24"/>
        </w:rPr>
        <w:t>μέρες μετακίνησης εκτός έδρας</w:t>
      </w:r>
      <w:r>
        <w:rPr>
          <w:rFonts w:eastAsia="Times New Roman" w:cs="Times New Roman"/>
          <w:szCs w:val="24"/>
        </w:rPr>
        <w:t>: Ν</w:t>
      </w:r>
      <w:r w:rsidRPr="006057C5">
        <w:rPr>
          <w:rFonts w:eastAsia="Times New Roman" w:cs="Times New Roman"/>
          <w:szCs w:val="24"/>
        </w:rPr>
        <w:t xml:space="preserve">α σας υπενθυμίσω αυτό που είπαμε και στις </w:t>
      </w:r>
      <w:r>
        <w:rPr>
          <w:rFonts w:eastAsia="Times New Roman" w:cs="Times New Roman"/>
          <w:szCs w:val="24"/>
        </w:rPr>
        <w:t>ε</w:t>
      </w:r>
      <w:r w:rsidRPr="006057C5">
        <w:rPr>
          <w:rFonts w:eastAsia="Times New Roman" w:cs="Times New Roman"/>
          <w:szCs w:val="24"/>
        </w:rPr>
        <w:t>πιτροπές</w:t>
      </w:r>
      <w:r>
        <w:rPr>
          <w:rFonts w:eastAsia="Times New Roman" w:cs="Times New Roman"/>
          <w:szCs w:val="24"/>
        </w:rPr>
        <w:t>. Α</w:t>
      </w:r>
      <w:r w:rsidRPr="006057C5">
        <w:rPr>
          <w:rFonts w:eastAsia="Times New Roman" w:cs="Times New Roman"/>
          <w:szCs w:val="24"/>
        </w:rPr>
        <w:t xml:space="preserve">φήσατε έξω μία ολόκληρη </w:t>
      </w:r>
      <w:r>
        <w:rPr>
          <w:rFonts w:eastAsia="Times New Roman" w:cs="Times New Roman"/>
          <w:szCs w:val="24"/>
        </w:rPr>
        <w:t>Ε</w:t>
      </w:r>
      <w:r w:rsidRPr="006057C5">
        <w:rPr>
          <w:rFonts w:eastAsia="Times New Roman" w:cs="Times New Roman"/>
          <w:szCs w:val="24"/>
        </w:rPr>
        <w:t>φορ</w:t>
      </w:r>
      <w:r>
        <w:rPr>
          <w:rFonts w:eastAsia="Times New Roman" w:cs="Times New Roman"/>
          <w:szCs w:val="24"/>
        </w:rPr>
        <w:t>ε</w:t>
      </w:r>
      <w:r w:rsidRPr="006057C5">
        <w:rPr>
          <w:rFonts w:eastAsia="Times New Roman" w:cs="Times New Roman"/>
          <w:szCs w:val="24"/>
        </w:rPr>
        <w:t xml:space="preserve">ία </w:t>
      </w:r>
      <w:r>
        <w:rPr>
          <w:rFonts w:eastAsia="Times New Roman" w:cs="Times New Roman"/>
          <w:szCs w:val="24"/>
        </w:rPr>
        <w:t>Α</w:t>
      </w:r>
      <w:r w:rsidRPr="006057C5">
        <w:rPr>
          <w:rFonts w:eastAsia="Times New Roman" w:cs="Times New Roman"/>
          <w:szCs w:val="24"/>
        </w:rPr>
        <w:t>ρχαιοτήτων</w:t>
      </w:r>
      <w:r>
        <w:rPr>
          <w:rFonts w:eastAsia="Times New Roman" w:cs="Times New Roman"/>
          <w:szCs w:val="24"/>
        </w:rPr>
        <w:t>,</w:t>
      </w:r>
      <w:r w:rsidRPr="006057C5">
        <w:rPr>
          <w:rFonts w:eastAsia="Times New Roman" w:cs="Times New Roman"/>
          <w:szCs w:val="24"/>
        </w:rPr>
        <w:t xml:space="preserve"> τα Ιόνια </w:t>
      </w:r>
      <w:r>
        <w:rPr>
          <w:rFonts w:eastAsia="Times New Roman" w:cs="Times New Roman"/>
          <w:szCs w:val="24"/>
        </w:rPr>
        <w:t>Ν</w:t>
      </w:r>
      <w:r w:rsidRPr="006057C5">
        <w:rPr>
          <w:rFonts w:eastAsia="Times New Roman" w:cs="Times New Roman"/>
          <w:szCs w:val="24"/>
        </w:rPr>
        <w:t>ησιά</w:t>
      </w:r>
      <w:r>
        <w:rPr>
          <w:rFonts w:eastAsia="Times New Roman" w:cs="Times New Roman"/>
          <w:szCs w:val="24"/>
        </w:rPr>
        <w:t xml:space="preserve">. </w:t>
      </w:r>
    </w:p>
    <w:p w14:paraId="0A5C0CA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w:t>
      </w:r>
      <w:r w:rsidRPr="006057C5">
        <w:rPr>
          <w:rFonts w:eastAsia="Times New Roman" w:cs="Times New Roman"/>
          <w:szCs w:val="24"/>
        </w:rPr>
        <w:t xml:space="preserve">πίδομα υπαλλήλων </w:t>
      </w:r>
      <w:r>
        <w:rPr>
          <w:rFonts w:eastAsia="Times New Roman" w:cs="Times New Roman"/>
          <w:szCs w:val="24"/>
        </w:rPr>
        <w:t>Ν</w:t>
      </w:r>
      <w:r w:rsidRPr="006057C5">
        <w:rPr>
          <w:rFonts w:eastAsia="Times New Roman" w:cs="Times New Roman"/>
          <w:szCs w:val="24"/>
        </w:rPr>
        <w:t>ήσου Δήλου</w:t>
      </w:r>
      <w:r>
        <w:rPr>
          <w:rFonts w:eastAsia="Times New Roman" w:cs="Times New Roman"/>
          <w:szCs w:val="24"/>
        </w:rPr>
        <w:t>: Ε</w:t>
      </w:r>
      <w:r w:rsidRPr="006057C5">
        <w:rPr>
          <w:rFonts w:eastAsia="Times New Roman" w:cs="Times New Roman"/>
          <w:szCs w:val="24"/>
        </w:rPr>
        <w:t xml:space="preserve">δώ επιτρέψτε μου να πω δυο λόγια για </w:t>
      </w:r>
      <w:r>
        <w:rPr>
          <w:rFonts w:eastAsia="Times New Roman" w:cs="Times New Roman"/>
          <w:szCs w:val="24"/>
        </w:rPr>
        <w:t xml:space="preserve">το </w:t>
      </w:r>
      <w:r w:rsidRPr="006057C5">
        <w:rPr>
          <w:rFonts w:eastAsia="Times New Roman" w:cs="Times New Roman"/>
          <w:szCs w:val="24"/>
        </w:rPr>
        <w:t>νησί αυτό</w:t>
      </w:r>
      <w:r>
        <w:rPr>
          <w:rFonts w:eastAsia="Times New Roman" w:cs="Times New Roman"/>
          <w:szCs w:val="24"/>
        </w:rPr>
        <w:t>,</w:t>
      </w:r>
      <w:r w:rsidRPr="006057C5">
        <w:rPr>
          <w:rFonts w:eastAsia="Times New Roman" w:cs="Times New Roman"/>
          <w:szCs w:val="24"/>
        </w:rPr>
        <w:t xml:space="preserve"> που είναι ο μεγαλύτερος αρχαιολογικός χώρος των Κυκλάδων</w:t>
      </w:r>
      <w:r>
        <w:rPr>
          <w:rFonts w:eastAsia="Times New Roman" w:cs="Times New Roman"/>
          <w:szCs w:val="24"/>
        </w:rPr>
        <w:t>,</w:t>
      </w:r>
      <w:r w:rsidRPr="006057C5">
        <w:rPr>
          <w:rFonts w:eastAsia="Times New Roman" w:cs="Times New Roman"/>
          <w:szCs w:val="24"/>
        </w:rPr>
        <w:t xml:space="preserve"> ένας από τους μεγαλύτερους </w:t>
      </w:r>
      <w:r>
        <w:rPr>
          <w:rFonts w:eastAsia="Times New Roman" w:cs="Times New Roman"/>
          <w:szCs w:val="24"/>
        </w:rPr>
        <w:t>ανασκ</w:t>
      </w:r>
      <w:r w:rsidRPr="006057C5">
        <w:rPr>
          <w:rFonts w:eastAsia="Times New Roman" w:cs="Times New Roman"/>
          <w:szCs w:val="24"/>
        </w:rPr>
        <w:t xml:space="preserve">αμμένους </w:t>
      </w:r>
      <w:r w:rsidRPr="006057C5">
        <w:rPr>
          <w:rFonts w:eastAsia="Times New Roman" w:cs="Times New Roman"/>
          <w:szCs w:val="24"/>
        </w:rPr>
        <w:t xml:space="preserve">και επισκέψιμους στη </w:t>
      </w:r>
      <w:r>
        <w:rPr>
          <w:rFonts w:eastAsia="Times New Roman" w:cs="Times New Roman"/>
          <w:szCs w:val="24"/>
        </w:rPr>
        <w:t>χ</w:t>
      </w:r>
      <w:r w:rsidRPr="006057C5">
        <w:rPr>
          <w:rFonts w:eastAsia="Times New Roman" w:cs="Times New Roman"/>
          <w:szCs w:val="24"/>
        </w:rPr>
        <w:t>ώρα αρχαιολογικούς χώρους</w:t>
      </w:r>
      <w:r>
        <w:rPr>
          <w:rFonts w:eastAsia="Times New Roman" w:cs="Times New Roman"/>
          <w:szCs w:val="24"/>
        </w:rPr>
        <w:t>,</w:t>
      </w:r>
      <w:r w:rsidRPr="006057C5">
        <w:rPr>
          <w:rFonts w:eastAsia="Times New Roman" w:cs="Times New Roman"/>
          <w:szCs w:val="24"/>
        </w:rPr>
        <w:t xml:space="preserve"> ένα μνημείο παγκόσμιας πολιτιστικής κληρονομιάς</w:t>
      </w:r>
      <w:r>
        <w:rPr>
          <w:rFonts w:eastAsia="Times New Roman" w:cs="Times New Roman"/>
          <w:szCs w:val="24"/>
        </w:rPr>
        <w:t xml:space="preserve"> κ</w:t>
      </w:r>
      <w:r w:rsidRPr="006057C5">
        <w:rPr>
          <w:rFonts w:eastAsia="Times New Roman" w:cs="Times New Roman"/>
          <w:szCs w:val="24"/>
        </w:rPr>
        <w:t>αι</w:t>
      </w:r>
      <w:r>
        <w:rPr>
          <w:rFonts w:eastAsia="Times New Roman" w:cs="Times New Roman"/>
          <w:szCs w:val="24"/>
        </w:rPr>
        <w:t>,</w:t>
      </w:r>
      <w:r w:rsidRPr="006057C5">
        <w:rPr>
          <w:rFonts w:eastAsia="Times New Roman" w:cs="Times New Roman"/>
          <w:szCs w:val="24"/>
        </w:rPr>
        <w:t xml:space="preserve"> δυστυχώς</w:t>
      </w:r>
      <w:r>
        <w:rPr>
          <w:rFonts w:eastAsia="Times New Roman" w:cs="Times New Roman"/>
          <w:szCs w:val="24"/>
        </w:rPr>
        <w:t>,</w:t>
      </w:r>
      <w:r w:rsidRPr="006057C5">
        <w:rPr>
          <w:rFonts w:eastAsia="Times New Roman" w:cs="Times New Roman"/>
          <w:szCs w:val="24"/>
        </w:rPr>
        <w:t xml:space="preserve"> διαχρονικά</w:t>
      </w:r>
      <w:r>
        <w:rPr>
          <w:rFonts w:eastAsia="Times New Roman" w:cs="Times New Roman"/>
          <w:szCs w:val="24"/>
        </w:rPr>
        <w:t>,</w:t>
      </w:r>
      <w:r w:rsidRPr="006057C5">
        <w:rPr>
          <w:rFonts w:eastAsia="Times New Roman" w:cs="Times New Roman"/>
          <w:szCs w:val="24"/>
        </w:rPr>
        <w:t xml:space="preserve"> η απόδειξη της αναξιότητ</w:t>
      </w:r>
      <w:r>
        <w:rPr>
          <w:rFonts w:eastAsia="Times New Roman" w:cs="Times New Roman"/>
          <w:szCs w:val="24"/>
        </w:rPr>
        <w:t>ά</w:t>
      </w:r>
      <w:r w:rsidRPr="006057C5">
        <w:rPr>
          <w:rFonts w:eastAsia="Times New Roman" w:cs="Times New Roman"/>
          <w:szCs w:val="24"/>
        </w:rPr>
        <w:t>ς μας ως κληρονόμων του πολιτιστικού μας πλούτου</w:t>
      </w:r>
      <w:r>
        <w:rPr>
          <w:rFonts w:eastAsia="Times New Roman" w:cs="Times New Roman"/>
          <w:szCs w:val="24"/>
        </w:rPr>
        <w:t>. Α</w:t>
      </w:r>
      <w:r w:rsidRPr="006057C5">
        <w:rPr>
          <w:rFonts w:eastAsia="Times New Roman" w:cs="Times New Roman"/>
          <w:szCs w:val="24"/>
        </w:rPr>
        <w:t xml:space="preserve">πό μόνη της </w:t>
      </w:r>
      <w:r>
        <w:rPr>
          <w:rFonts w:eastAsia="Times New Roman" w:cs="Times New Roman"/>
          <w:szCs w:val="24"/>
        </w:rPr>
        <w:t>θ</w:t>
      </w:r>
      <w:r w:rsidRPr="006057C5">
        <w:rPr>
          <w:rFonts w:eastAsia="Times New Roman" w:cs="Times New Roman"/>
          <w:szCs w:val="24"/>
        </w:rPr>
        <w:t>α μπορούσε να είναι μία σημαντική πηγή πλούτου στη χώρα μας και όχι για το απώτατο άδηλο μέλλον</w:t>
      </w:r>
      <w:r>
        <w:rPr>
          <w:rFonts w:eastAsia="Times New Roman" w:cs="Times New Roman"/>
          <w:szCs w:val="24"/>
        </w:rPr>
        <w:t>,</w:t>
      </w:r>
      <w:r w:rsidRPr="006057C5">
        <w:rPr>
          <w:rFonts w:eastAsia="Times New Roman" w:cs="Times New Roman"/>
          <w:szCs w:val="24"/>
        </w:rPr>
        <w:t xml:space="preserve"> αλλά </w:t>
      </w:r>
      <w:r>
        <w:rPr>
          <w:rFonts w:eastAsia="Times New Roman" w:cs="Times New Roman"/>
          <w:szCs w:val="24"/>
        </w:rPr>
        <w:t>από την επόμενη</w:t>
      </w:r>
      <w:r w:rsidRPr="006057C5">
        <w:rPr>
          <w:rFonts w:eastAsia="Times New Roman" w:cs="Times New Roman"/>
          <w:szCs w:val="24"/>
        </w:rPr>
        <w:t xml:space="preserve"> σεζόν</w:t>
      </w:r>
      <w:r>
        <w:rPr>
          <w:rFonts w:eastAsia="Times New Roman" w:cs="Times New Roman"/>
          <w:szCs w:val="24"/>
        </w:rPr>
        <w:t xml:space="preserve">. </w:t>
      </w:r>
      <w:r>
        <w:rPr>
          <w:rFonts w:eastAsia="Times New Roman" w:cs="Times New Roman"/>
          <w:szCs w:val="24"/>
        </w:rPr>
        <w:lastRenderedPageBreak/>
        <w:t>Κ</w:t>
      </w:r>
      <w:r w:rsidRPr="006057C5">
        <w:rPr>
          <w:rFonts w:eastAsia="Times New Roman" w:cs="Times New Roman"/>
          <w:szCs w:val="24"/>
        </w:rPr>
        <w:t>αι σας ρωτώ</w:t>
      </w:r>
      <w:r>
        <w:rPr>
          <w:rFonts w:eastAsia="Times New Roman" w:cs="Times New Roman"/>
          <w:szCs w:val="24"/>
        </w:rPr>
        <w:t>: Π</w:t>
      </w:r>
      <w:r w:rsidRPr="006057C5">
        <w:rPr>
          <w:rFonts w:eastAsia="Times New Roman" w:cs="Times New Roman"/>
          <w:szCs w:val="24"/>
        </w:rPr>
        <w:t>οια χώρα στον κόσμο θα είχε ένα</w:t>
      </w:r>
      <w:r>
        <w:rPr>
          <w:rFonts w:eastAsia="Times New Roman" w:cs="Times New Roman"/>
          <w:szCs w:val="24"/>
        </w:rPr>
        <w:t>ν</w:t>
      </w:r>
      <w:r w:rsidRPr="006057C5">
        <w:rPr>
          <w:rFonts w:eastAsia="Times New Roman" w:cs="Times New Roman"/>
          <w:szCs w:val="24"/>
        </w:rPr>
        <w:t xml:space="preserve"> τέτοιο θησαυρό</w:t>
      </w:r>
      <w:r>
        <w:rPr>
          <w:rFonts w:eastAsia="Times New Roman" w:cs="Times New Roman"/>
          <w:szCs w:val="24"/>
        </w:rPr>
        <w:t>,</w:t>
      </w:r>
      <w:r w:rsidRPr="006057C5">
        <w:rPr>
          <w:rFonts w:eastAsia="Times New Roman" w:cs="Times New Roman"/>
          <w:szCs w:val="24"/>
        </w:rPr>
        <w:t xml:space="preserve"> αποτύπωμα του ανθρώπινου μεγαλείου</w:t>
      </w:r>
      <w:r>
        <w:rPr>
          <w:rFonts w:eastAsia="Times New Roman" w:cs="Times New Roman"/>
          <w:szCs w:val="24"/>
        </w:rPr>
        <w:t>,</w:t>
      </w:r>
      <w:r w:rsidRPr="006057C5">
        <w:rPr>
          <w:rFonts w:eastAsia="Times New Roman" w:cs="Times New Roman"/>
          <w:szCs w:val="24"/>
        </w:rPr>
        <w:t xml:space="preserve"> δίπλα σε ένα τόσο προβεβλημένο </w:t>
      </w:r>
      <w:r w:rsidRPr="006057C5">
        <w:rPr>
          <w:rFonts w:eastAsia="Times New Roman" w:cs="Times New Roman"/>
          <w:szCs w:val="24"/>
        </w:rPr>
        <w:t>τουριστικό προορισμό και θα τον άφηνε να ρημάζει</w:t>
      </w:r>
      <w:r>
        <w:rPr>
          <w:rFonts w:eastAsia="Times New Roman" w:cs="Times New Roman"/>
          <w:szCs w:val="24"/>
        </w:rPr>
        <w:t>;</w:t>
      </w:r>
    </w:p>
    <w:p w14:paraId="0A5C0CA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Η ρύθμιση είναι ένας κ</w:t>
      </w:r>
      <w:r w:rsidRPr="006057C5">
        <w:rPr>
          <w:rFonts w:eastAsia="Times New Roman" w:cs="Times New Roman"/>
          <w:szCs w:val="24"/>
        </w:rPr>
        <w:t>όκκος άμμου</w:t>
      </w:r>
      <w:r>
        <w:rPr>
          <w:rFonts w:eastAsia="Times New Roman" w:cs="Times New Roman"/>
          <w:szCs w:val="24"/>
        </w:rPr>
        <w:t>,</w:t>
      </w:r>
      <w:r w:rsidRPr="006057C5">
        <w:rPr>
          <w:rFonts w:eastAsia="Times New Roman" w:cs="Times New Roman"/>
          <w:szCs w:val="24"/>
        </w:rPr>
        <w:t xml:space="preserve"> μία σταγόνα στον ωκεανό σε όλα αυτά που πρέπει να γίνουν</w:t>
      </w:r>
      <w:r>
        <w:rPr>
          <w:rFonts w:eastAsia="Times New Roman" w:cs="Times New Roman"/>
          <w:szCs w:val="24"/>
        </w:rPr>
        <w:t>. Ξ</w:t>
      </w:r>
      <w:r w:rsidRPr="006057C5">
        <w:rPr>
          <w:rFonts w:eastAsia="Times New Roman" w:cs="Times New Roman"/>
          <w:szCs w:val="24"/>
        </w:rPr>
        <w:t>εκινάτε με ένα επίδομα 300 ευρώ</w:t>
      </w:r>
      <w:r>
        <w:rPr>
          <w:rFonts w:eastAsia="Times New Roman" w:cs="Times New Roman"/>
          <w:szCs w:val="24"/>
        </w:rPr>
        <w:t>. Ε</w:t>
      </w:r>
      <w:r w:rsidRPr="006057C5">
        <w:rPr>
          <w:rFonts w:eastAsia="Times New Roman" w:cs="Times New Roman"/>
          <w:szCs w:val="24"/>
        </w:rPr>
        <w:t>γώ θα σας έλεγα</w:t>
      </w:r>
      <w:r>
        <w:rPr>
          <w:rFonts w:eastAsia="Times New Roman" w:cs="Times New Roman"/>
          <w:szCs w:val="24"/>
        </w:rPr>
        <w:t xml:space="preserve"> το εξής:</w:t>
      </w:r>
      <w:r w:rsidRPr="006057C5">
        <w:rPr>
          <w:rFonts w:eastAsia="Times New Roman" w:cs="Times New Roman"/>
          <w:szCs w:val="24"/>
        </w:rPr>
        <w:t xml:space="preserve"> </w:t>
      </w:r>
      <w:r>
        <w:rPr>
          <w:rFonts w:eastAsia="Times New Roman" w:cs="Times New Roman"/>
          <w:szCs w:val="24"/>
        </w:rPr>
        <w:t>Φ</w:t>
      </w:r>
      <w:r w:rsidRPr="006057C5">
        <w:rPr>
          <w:rFonts w:eastAsia="Times New Roman" w:cs="Times New Roman"/>
          <w:szCs w:val="24"/>
        </w:rPr>
        <w:t>ροντίστε ν</w:t>
      </w:r>
      <w:r>
        <w:rPr>
          <w:rFonts w:eastAsia="Times New Roman" w:cs="Times New Roman"/>
          <w:szCs w:val="24"/>
        </w:rPr>
        <w:t>α υπάρχει κ</w:t>
      </w:r>
      <w:r w:rsidRPr="006057C5">
        <w:rPr>
          <w:rFonts w:eastAsia="Times New Roman" w:cs="Times New Roman"/>
          <w:szCs w:val="24"/>
        </w:rPr>
        <w:t>ίνητρο για τους ανθρώπους που θ</w:t>
      </w:r>
      <w:r w:rsidRPr="006057C5">
        <w:rPr>
          <w:rFonts w:eastAsia="Times New Roman" w:cs="Times New Roman"/>
          <w:szCs w:val="24"/>
        </w:rPr>
        <w:t>α εργαστούν στη Δήλο και</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 xml:space="preserve">που </w:t>
      </w:r>
      <w:r w:rsidRPr="006057C5">
        <w:rPr>
          <w:rFonts w:eastAsia="Times New Roman" w:cs="Times New Roman"/>
          <w:szCs w:val="24"/>
        </w:rPr>
        <w:t>μόνος σας είπατε</w:t>
      </w:r>
      <w:r>
        <w:rPr>
          <w:rFonts w:eastAsia="Times New Roman" w:cs="Times New Roman"/>
          <w:szCs w:val="24"/>
        </w:rPr>
        <w:t xml:space="preserve"> -</w:t>
      </w:r>
      <w:r w:rsidRPr="006057C5">
        <w:rPr>
          <w:rFonts w:eastAsia="Times New Roman" w:cs="Times New Roman"/>
          <w:szCs w:val="24"/>
        </w:rPr>
        <w:t>επειδή γνωρίζετε καλά το Υπουργείο</w:t>
      </w:r>
      <w:r>
        <w:rPr>
          <w:rFonts w:eastAsia="Times New Roman" w:cs="Times New Roman"/>
          <w:szCs w:val="24"/>
        </w:rPr>
        <w:t>- ότι μένουν</w:t>
      </w:r>
      <w:r w:rsidRPr="006057C5">
        <w:rPr>
          <w:rFonts w:eastAsia="Times New Roman" w:cs="Times New Roman"/>
          <w:szCs w:val="24"/>
        </w:rPr>
        <w:t xml:space="preserve"> για μήνες αποκλεισμένοι</w:t>
      </w:r>
      <w:r>
        <w:rPr>
          <w:rFonts w:eastAsia="Times New Roman" w:cs="Times New Roman"/>
          <w:szCs w:val="24"/>
        </w:rPr>
        <w:t>.</w:t>
      </w:r>
    </w:p>
    <w:p w14:paraId="0A5C0CA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Άρθρο 11:</w:t>
      </w:r>
      <w:r w:rsidRPr="006057C5">
        <w:rPr>
          <w:rFonts w:eastAsia="Times New Roman" w:cs="Times New Roman"/>
          <w:szCs w:val="24"/>
        </w:rPr>
        <w:t xml:space="preserve"> Ελληνικό Κέντρο Κινηματογράφου</w:t>
      </w:r>
      <w:r>
        <w:rPr>
          <w:rFonts w:eastAsia="Times New Roman" w:cs="Times New Roman"/>
          <w:szCs w:val="24"/>
        </w:rPr>
        <w:t>,</w:t>
      </w:r>
      <w:r w:rsidRPr="006057C5">
        <w:rPr>
          <w:rFonts w:eastAsia="Times New Roman" w:cs="Times New Roman"/>
          <w:szCs w:val="24"/>
        </w:rPr>
        <w:t xml:space="preserve"> Λυρική Σκηνή</w:t>
      </w:r>
      <w:r>
        <w:rPr>
          <w:rFonts w:eastAsia="Times New Roman" w:cs="Times New Roman"/>
          <w:szCs w:val="24"/>
        </w:rPr>
        <w:t>,</w:t>
      </w:r>
      <w:r w:rsidRPr="006057C5">
        <w:rPr>
          <w:rFonts w:eastAsia="Times New Roman" w:cs="Times New Roman"/>
          <w:szCs w:val="24"/>
        </w:rPr>
        <w:t xml:space="preserve"> Μέγαρο Μουσικής</w:t>
      </w:r>
      <w:r>
        <w:rPr>
          <w:rFonts w:eastAsia="Times New Roman" w:cs="Times New Roman"/>
          <w:szCs w:val="24"/>
        </w:rPr>
        <w:t>. Α</w:t>
      </w:r>
      <w:r w:rsidRPr="006057C5">
        <w:rPr>
          <w:rFonts w:eastAsia="Times New Roman" w:cs="Times New Roman"/>
          <w:szCs w:val="24"/>
        </w:rPr>
        <w:t>πό παράταση σε παράταση</w:t>
      </w:r>
      <w:r>
        <w:rPr>
          <w:rFonts w:eastAsia="Times New Roman" w:cs="Times New Roman"/>
          <w:szCs w:val="24"/>
        </w:rPr>
        <w:t>. Π</w:t>
      </w:r>
      <w:r w:rsidRPr="006057C5">
        <w:rPr>
          <w:rFonts w:eastAsia="Times New Roman" w:cs="Times New Roman"/>
          <w:szCs w:val="24"/>
        </w:rPr>
        <w:t>ριν βάλετε την αποκλειστική προθεσμί</w:t>
      </w:r>
      <w:r w:rsidRPr="006057C5">
        <w:rPr>
          <w:rFonts w:eastAsia="Times New Roman" w:cs="Times New Roman"/>
          <w:szCs w:val="24"/>
        </w:rPr>
        <w:t xml:space="preserve">α των </w:t>
      </w:r>
      <w:r>
        <w:rPr>
          <w:rFonts w:eastAsia="Times New Roman" w:cs="Times New Roman"/>
          <w:szCs w:val="24"/>
        </w:rPr>
        <w:t>έξι</w:t>
      </w:r>
      <w:r w:rsidRPr="006057C5">
        <w:rPr>
          <w:rFonts w:eastAsia="Times New Roman" w:cs="Times New Roman"/>
          <w:szCs w:val="24"/>
        </w:rPr>
        <w:t xml:space="preserve"> μηνών</w:t>
      </w:r>
      <w:r>
        <w:rPr>
          <w:rFonts w:eastAsia="Times New Roman" w:cs="Times New Roman"/>
          <w:szCs w:val="24"/>
        </w:rPr>
        <w:t>,</w:t>
      </w:r>
      <w:r w:rsidRPr="006057C5">
        <w:rPr>
          <w:rFonts w:eastAsia="Times New Roman" w:cs="Times New Roman"/>
          <w:szCs w:val="24"/>
        </w:rPr>
        <w:t xml:space="preserve"> γιατί δεν μας απαντάτε αν έχετε ετοιμάσει τους νέους κανονισμούς λειτουργίας</w:t>
      </w:r>
      <w:r>
        <w:rPr>
          <w:rFonts w:eastAsia="Times New Roman" w:cs="Times New Roman"/>
          <w:szCs w:val="24"/>
        </w:rPr>
        <w:t>;</w:t>
      </w:r>
      <w:r w:rsidRPr="006057C5">
        <w:rPr>
          <w:rFonts w:eastAsia="Times New Roman" w:cs="Times New Roman"/>
          <w:szCs w:val="24"/>
        </w:rPr>
        <w:t xml:space="preserve"> Γιατί δεν </w:t>
      </w:r>
      <w:r>
        <w:rPr>
          <w:rFonts w:eastAsia="Times New Roman" w:cs="Times New Roman"/>
          <w:szCs w:val="24"/>
        </w:rPr>
        <w:t>φέρνετε</w:t>
      </w:r>
      <w:r w:rsidRPr="006057C5">
        <w:rPr>
          <w:rFonts w:eastAsia="Times New Roman" w:cs="Times New Roman"/>
          <w:szCs w:val="24"/>
        </w:rPr>
        <w:t xml:space="preserve"> έστω έναν για να ψηφίσουμε</w:t>
      </w:r>
      <w:r>
        <w:rPr>
          <w:rFonts w:eastAsia="Times New Roman" w:cs="Times New Roman"/>
          <w:szCs w:val="24"/>
        </w:rPr>
        <w:t>;</w:t>
      </w:r>
    </w:p>
    <w:p w14:paraId="0A5C0CA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Τα άρθρο 1</w:t>
      </w:r>
      <w:r w:rsidRPr="006057C5">
        <w:rPr>
          <w:rFonts w:eastAsia="Times New Roman" w:cs="Times New Roman"/>
          <w:szCs w:val="24"/>
        </w:rPr>
        <w:t>2</w:t>
      </w:r>
      <w:r>
        <w:rPr>
          <w:rFonts w:eastAsia="Times New Roman" w:cs="Times New Roman"/>
          <w:szCs w:val="24"/>
        </w:rPr>
        <w:t xml:space="preserve"> και 13 τα</w:t>
      </w:r>
      <w:r w:rsidRPr="006057C5">
        <w:rPr>
          <w:rFonts w:eastAsia="Times New Roman" w:cs="Times New Roman"/>
          <w:szCs w:val="24"/>
        </w:rPr>
        <w:t xml:space="preserve"> προσπερνώ</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Π</w:t>
      </w:r>
      <w:r w:rsidRPr="006057C5">
        <w:rPr>
          <w:rFonts w:eastAsia="Times New Roman" w:cs="Times New Roman"/>
          <w:szCs w:val="24"/>
        </w:rPr>
        <w:t>ηγαίνω στο άρθρο 14</w:t>
      </w:r>
      <w:r>
        <w:rPr>
          <w:rFonts w:eastAsia="Times New Roman" w:cs="Times New Roman"/>
          <w:szCs w:val="24"/>
        </w:rPr>
        <w:t>, Σ</w:t>
      </w:r>
      <w:r w:rsidRPr="006057C5">
        <w:rPr>
          <w:rFonts w:eastAsia="Times New Roman" w:cs="Times New Roman"/>
          <w:szCs w:val="24"/>
        </w:rPr>
        <w:t>χολείο Καλών Τεχνών</w:t>
      </w:r>
      <w:r>
        <w:rPr>
          <w:rFonts w:eastAsia="Times New Roman" w:cs="Times New Roman"/>
          <w:szCs w:val="24"/>
        </w:rPr>
        <w:t xml:space="preserve"> </w:t>
      </w:r>
      <w:r w:rsidRPr="006057C5">
        <w:rPr>
          <w:rFonts w:eastAsia="Times New Roman" w:cs="Times New Roman"/>
          <w:szCs w:val="24"/>
        </w:rPr>
        <w:t>Πανόρμου Τήνου</w:t>
      </w:r>
      <w:r>
        <w:rPr>
          <w:rFonts w:eastAsia="Times New Roman" w:cs="Times New Roman"/>
          <w:szCs w:val="24"/>
        </w:rPr>
        <w:t>. Π</w:t>
      </w:r>
      <w:r w:rsidRPr="006057C5">
        <w:rPr>
          <w:rFonts w:eastAsia="Times New Roman" w:cs="Times New Roman"/>
          <w:szCs w:val="24"/>
        </w:rPr>
        <w:t>ραγματικά</w:t>
      </w:r>
      <w:r>
        <w:rPr>
          <w:rFonts w:eastAsia="Times New Roman" w:cs="Times New Roman"/>
          <w:szCs w:val="24"/>
        </w:rPr>
        <w:t>,</w:t>
      </w:r>
      <w:r w:rsidRPr="006057C5">
        <w:rPr>
          <w:rFonts w:eastAsia="Times New Roman" w:cs="Times New Roman"/>
          <w:szCs w:val="24"/>
        </w:rPr>
        <w:t xml:space="preserve"> η </w:t>
      </w:r>
      <w:r>
        <w:rPr>
          <w:rFonts w:eastAsia="Times New Roman" w:cs="Times New Roman"/>
          <w:szCs w:val="24"/>
        </w:rPr>
        <w:t>Τ</w:t>
      </w:r>
      <w:r w:rsidRPr="006057C5">
        <w:rPr>
          <w:rFonts w:eastAsia="Times New Roman" w:cs="Times New Roman"/>
          <w:szCs w:val="24"/>
        </w:rPr>
        <w:t xml:space="preserve">ηνιακή </w:t>
      </w:r>
      <w:proofErr w:type="spellStart"/>
      <w:r w:rsidRPr="006057C5">
        <w:rPr>
          <w:rFonts w:eastAsia="Times New Roman" w:cs="Times New Roman"/>
          <w:szCs w:val="24"/>
        </w:rPr>
        <w:t>μ</w:t>
      </w:r>
      <w:r w:rsidRPr="006057C5">
        <w:rPr>
          <w:rFonts w:eastAsia="Times New Roman" w:cs="Times New Roman"/>
          <w:szCs w:val="24"/>
        </w:rPr>
        <w:t>αρμαροτεχνία</w:t>
      </w:r>
      <w:proofErr w:type="spellEnd"/>
      <w:r w:rsidRPr="006057C5">
        <w:rPr>
          <w:rFonts w:eastAsia="Times New Roman" w:cs="Times New Roman"/>
          <w:szCs w:val="24"/>
        </w:rPr>
        <w:t xml:space="preserve"> είναι ορόσημο της πολιτιστικής ιστορίας </w:t>
      </w:r>
      <w:r w:rsidRPr="006057C5">
        <w:rPr>
          <w:rFonts w:eastAsia="Times New Roman" w:cs="Times New Roman"/>
          <w:szCs w:val="24"/>
        </w:rPr>
        <w:lastRenderedPageBreak/>
        <w:t>αυτού του τόπου</w:t>
      </w:r>
      <w:r>
        <w:rPr>
          <w:rFonts w:eastAsia="Times New Roman" w:cs="Times New Roman"/>
          <w:szCs w:val="24"/>
        </w:rPr>
        <w:t xml:space="preserve">. Πενήντα δύο </w:t>
      </w:r>
      <w:r w:rsidRPr="006057C5">
        <w:rPr>
          <w:rFonts w:eastAsia="Times New Roman" w:cs="Times New Roman"/>
          <w:szCs w:val="24"/>
        </w:rPr>
        <w:t>χρόνια λειτουργίας</w:t>
      </w:r>
      <w:r>
        <w:rPr>
          <w:rFonts w:eastAsia="Times New Roman" w:cs="Times New Roman"/>
          <w:szCs w:val="24"/>
        </w:rPr>
        <w:t xml:space="preserve">, τριακόσιοι εξήντα δύο </w:t>
      </w:r>
      <w:r w:rsidRPr="006057C5">
        <w:rPr>
          <w:rFonts w:eastAsia="Times New Roman" w:cs="Times New Roman"/>
          <w:szCs w:val="24"/>
        </w:rPr>
        <w:t>μαθητές</w:t>
      </w:r>
      <w:r>
        <w:rPr>
          <w:rFonts w:eastAsia="Times New Roman" w:cs="Times New Roman"/>
          <w:szCs w:val="24"/>
        </w:rPr>
        <w:t>, εβδομήντα τέσσερις από αυτούς συνέχισαν ως</w:t>
      </w:r>
      <w:r w:rsidRPr="006057C5">
        <w:rPr>
          <w:rFonts w:eastAsia="Times New Roman" w:cs="Times New Roman"/>
          <w:szCs w:val="24"/>
        </w:rPr>
        <w:t xml:space="preserve"> σπουδαστές της Ανώτατης Σχολής Καλών Τεχνών</w:t>
      </w:r>
      <w:r>
        <w:rPr>
          <w:rFonts w:eastAsia="Times New Roman" w:cs="Times New Roman"/>
          <w:szCs w:val="24"/>
        </w:rPr>
        <w:t>,</w:t>
      </w:r>
      <w:r w:rsidRPr="006057C5">
        <w:rPr>
          <w:rFonts w:eastAsia="Times New Roman" w:cs="Times New Roman"/>
          <w:szCs w:val="24"/>
        </w:rPr>
        <w:t xml:space="preserve"> καταξιωμένοι στο είδος </w:t>
      </w:r>
      <w:r>
        <w:rPr>
          <w:rFonts w:eastAsia="Times New Roman" w:cs="Times New Roman"/>
          <w:szCs w:val="24"/>
        </w:rPr>
        <w:t>τους. Γ</w:t>
      </w:r>
      <w:r w:rsidRPr="006057C5">
        <w:rPr>
          <w:rFonts w:eastAsia="Times New Roman" w:cs="Times New Roman"/>
          <w:szCs w:val="24"/>
        </w:rPr>
        <w:t xml:space="preserve">ια </w:t>
      </w:r>
      <w:r w:rsidRPr="006057C5">
        <w:rPr>
          <w:rFonts w:eastAsia="Times New Roman" w:cs="Times New Roman"/>
          <w:szCs w:val="24"/>
        </w:rPr>
        <w:t>άλλη μία φορά</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όμως,</w:t>
      </w:r>
      <w:r w:rsidRPr="006057C5">
        <w:rPr>
          <w:rFonts w:eastAsia="Times New Roman" w:cs="Times New Roman"/>
          <w:szCs w:val="24"/>
        </w:rPr>
        <w:t xml:space="preserve"> προχωράτε σε μπαλώματα</w:t>
      </w:r>
      <w:r>
        <w:rPr>
          <w:rFonts w:eastAsia="Times New Roman" w:cs="Times New Roman"/>
          <w:szCs w:val="24"/>
        </w:rPr>
        <w:t>,</w:t>
      </w:r>
      <w:r w:rsidRPr="006057C5">
        <w:rPr>
          <w:rFonts w:eastAsia="Times New Roman" w:cs="Times New Roman"/>
          <w:szCs w:val="24"/>
        </w:rPr>
        <w:t xml:space="preserve"> χ</w:t>
      </w:r>
      <w:r>
        <w:rPr>
          <w:rFonts w:eastAsia="Times New Roman" w:cs="Times New Roman"/>
          <w:szCs w:val="24"/>
        </w:rPr>
        <w:t>ωρίς πραγματική αναβάθμιση του Σ</w:t>
      </w:r>
      <w:r w:rsidRPr="006057C5">
        <w:rPr>
          <w:rFonts w:eastAsia="Times New Roman" w:cs="Times New Roman"/>
          <w:szCs w:val="24"/>
        </w:rPr>
        <w:t>χολείου σε κέντρο εκπαίδευσης μαρμάρου</w:t>
      </w:r>
      <w:r>
        <w:rPr>
          <w:rFonts w:eastAsia="Times New Roman" w:cs="Times New Roman"/>
          <w:szCs w:val="24"/>
        </w:rPr>
        <w:t>,</w:t>
      </w:r>
      <w:r w:rsidRPr="006057C5">
        <w:rPr>
          <w:rFonts w:eastAsia="Times New Roman" w:cs="Times New Roman"/>
          <w:szCs w:val="24"/>
        </w:rPr>
        <w:t xml:space="preserve"> που και θα τ</w:t>
      </w:r>
      <w:r>
        <w:rPr>
          <w:rFonts w:eastAsia="Times New Roman" w:cs="Times New Roman"/>
          <w:szCs w:val="24"/>
        </w:rPr>
        <w:t>ο αναδείκνυε και θα το εμπλούτιζ</w:t>
      </w:r>
      <w:r w:rsidRPr="006057C5">
        <w:rPr>
          <w:rFonts w:eastAsia="Times New Roman" w:cs="Times New Roman"/>
          <w:szCs w:val="24"/>
        </w:rPr>
        <w:t>ε</w:t>
      </w:r>
      <w:r>
        <w:rPr>
          <w:rFonts w:eastAsia="Times New Roman" w:cs="Times New Roman"/>
          <w:szCs w:val="24"/>
        </w:rPr>
        <w:t xml:space="preserve">. </w:t>
      </w:r>
    </w:p>
    <w:p w14:paraId="0A5C0CA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w:t>
      </w:r>
      <w:r w:rsidRPr="006057C5">
        <w:rPr>
          <w:rFonts w:eastAsia="Times New Roman" w:cs="Times New Roman"/>
          <w:szCs w:val="24"/>
        </w:rPr>
        <w:t>αι σας καταθέτω εκ νέου την πρότασή μου</w:t>
      </w:r>
      <w:r>
        <w:rPr>
          <w:rFonts w:eastAsia="Times New Roman" w:cs="Times New Roman"/>
          <w:szCs w:val="24"/>
        </w:rPr>
        <w:t>, που αφορά το Ν</w:t>
      </w:r>
      <w:r w:rsidRPr="006057C5">
        <w:rPr>
          <w:rFonts w:eastAsia="Times New Roman" w:cs="Times New Roman"/>
          <w:szCs w:val="24"/>
        </w:rPr>
        <w:t>ομό Δράμας</w:t>
      </w:r>
      <w:r>
        <w:rPr>
          <w:rFonts w:eastAsia="Times New Roman" w:cs="Times New Roman"/>
          <w:szCs w:val="24"/>
        </w:rPr>
        <w:t>,</w:t>
      </w:r>
      <w:r w:rsidRPr="006057C5">
        <w:rPr>
          <w:rFonts w:eastAsia="Times New Roman" w:cs="Times New Roman"/>
          <w:szCs w:val="24"/>
        </w:rPr>
        <w:t xml:space="preserve"> το</w:t>
      </w:r>
      <w:r>
        <w:rPr>
          <w:rFonts w:eastAsia="Times New Roman" w:cs="Times New Roman"/>
          <w:szCs w:val="24"/>
        </w:rPr>
        <w:t>υ</w:t>
      </w:r>
      <w:r w:rsidRPr="006057C5">
        <w:rPr>
          <w:rFonts w:eastAsia="Times New Roman" w:cs="Times New Roman"/>
          <w:szCs w:val="24"/>
        </w:rPr>
        <w:t xml:space="preserve"> οποίο</w:t>
      </w:r>
      <w:r>
        <w:rPr>
          <w:rFonts w:eastAsia="Times New Roman" w:cs="Times New Roman"/>
          <w:szCs w:val="24"/>
        </w:rPr>
        <w:t>υ</w:t>
      </w:r>
      <w:r w:rsidRPr="006057C5">
        <w:rPr>
          <w:rFonts w:eastAsia="Times New Roman" w:cs="Times New Roman"/>
          <w:szCs w:val="24"/>
        </w:rPr>
        <w:t xml:space="preserve"> έχω την τιμ</w:t>
      </w:r>
      <w:r w:rsidRPr="006057C5">
        <w:rPr>
          <w:rFonts w:eastAsia="Times New Roman" w:cs="Times New Roman"/>
          <w:szCs w:val="24"/>
        </w:rPr>
        <w:t xml:space="preserve">ή να είμαι και </w:t>
      </w:r>
      <w:r>
        <w:rPr>
          <w:rFonts w:eastAsia="Times New Roman" w:cs="Times New Roman"/>
          <w:szCs w:val="24"/>
        </w:rPr>
        <w:t>Β</w:t>
      </w:r>
      <w:r w:rsidRPr="006057C5">
        <w:rPr>
          <w:rFonts w:eastAsia="Times New Roman" w:cs="Times New Roman"/>
          <w:szCs w:val="24"/>
        </w:rPr>
        <w:t>ουλευτής</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Ν</w:t>
      </w:r>
      <w:r w:rsidRPr="006057C5">
        <w:rPr>
          <w:rFonts w:eastAsia="Times New Roman" w:cs="Times New Roman"/>
          <w:szCs w:val="24"/>
        </w:rPr>
        <w:t>α υπάρξει η σκέψη κ</w:t>
      </w:r>
      <w:r>
        <w:rPr>
          <w:rFonts w:eastAsia="Times New Roman" w:cs="Times New Roman"/>
          <w:szCs w:val="24"/>
        </w:rPr>
        <w:t>αι η πρόνοια για τη δημιουργία κ</w:t>
      </w:r>
      <w:r w:rsidRPr="006057C5">
        <w:rPr>
          <w:rFonts w:eastAsia="Times New Roman" w:cs="Times New Roman"/>
          <w:szCs w:val="24"/>
        </w:rPr>
        <w:t xml:space="preserve">έντρου </w:t>
      </w:r>
      <w:r>
        <w:rPr>
          <w:rFonts w:eastAsia="Times New Roman" w:cs="Times New Roman"/>
          <w:szCs w:val="24"/>
        </w:rPr>
        <w:t>ε</w:t>
      </w:r>
      <w:r w:rsidRPr="006057C5">
        <w:rPr>
          <w:rFonts w:eastAsia="Times New Roman" w:cs="Times New Roman"/>
          <w:szCs w:val="24"/>
        </w:rPr>
        <w:t xml:space="preserve">κπαίδευσης </w:t>
      </w:r>
      <w:r>
        <w:rPr>
          <w:rFonts w:eastAsia="Times New Roman" w:cs="Times New Roman"/>
          <w:szCs w:val="24"/>
        </w:rPr>
        <w:t>μ</w:t>
      </w:r>
      <w:r w:rsidRPr="006057C5">
        <w:rPr>
          <w:rFonts w:eastAsia="Times New Roman" w:cs="Times New Roman"/>
          <w:szCs w:val="24"/>
        </w:rPr>
        <w:t>αρμάρου</w:t>
      </w:r>
      <w:r>
        <w:rPr>
          <w:rFonts w:eastAsia="Times New Roman" w:cs="Times New Roman"/>
          <w:szCs w:val="24"/>
        </w:rPr>
        <w:t>,</w:t>
      </w:r>
      <w:r w:rsidRPr="006057C5">
        <w:rPr>
          <w:rFonts w:eastAsia="Times New Roman" w:cs="Times New Roman"/>
          <w:szCs w:val="24"/>
        </w:rPr>
        <w:t xml:space="preserve"> γιατί ο </w:t>
      </w:r>
      <w:r>
        <w:rPr>
          <w:rFonts w:eastAsia="Times New Roman" w:cs="Times New Roman"/>
          <w:szCs w:val="24"/>
        </w:rPr>
        <w:t>Ν</w:t>
      </w:r>
      <w:r w:rsidRPr="006057C5">
        <w:rPr>
          <w:rFonts w:eastAsia="Times New Roman" w:cs="Times New Roman"/>
          <w:szCs w:val="24"/>
        </w:rPr>
        <w:t xml:space="preserve">ομός Δράμας είναι από τις τελευταίες </w:t>
      </w:r>
      <w:proofErr w:type="spellStart"/>
      <w:r>
        <w:rPr>
          <w:rFonts w:eastAsia="Times New Roman" w:cs="Times New Roman"/>
          <w:szCs w:val="24"/>
        </w:rPr>
        <w:t>μαρμαροφόρε</w:t>
      </w:r>
      <w:r w:rsidRPr="006057C5">
        <w:rPr>
          <w:rFonts w:eastAsia="Times New Roman" w:cs="Times New Roman"/>
          <w:szCs w:val="24"/>
        </w:rPr>
        <w:t>ς</w:t>
      </w:r>
      <w:proofErr w:type="spellEnd"/>
      <w:r w:rsidRPr="006057C5">
        <w:rPr>
          <w:rFonts w:eastAsia="Times New Roman" w:cs="Times New Roman"/>
          <w:szCs w:val="24"/>
        </w:rPr>
        <w:t xml:space="preserve"> περιοχές στην Ελλάδα</w:t>
      </w:r>
      <w:r>
        <w:rPr>
          <w:rFonts w:eastAsia="Times New Roman" w:cs="Times New Roman"/>
          <w:szCs w:val="24"/>
        </w:rPr>
        <w:t xml:space="preserve">. </w:t>
      </w:r>
    </w:p>
    <w:p w14:paraId="0A5C0CA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w:t>
      </w:r>
      <w:r w:rsidRPr="006057C5">
        <w:rPr>
          <w:rFonts w:eastAsia="Times New Roman" w:cs="Times New Roman"/>
          <w:szCs w:val="24"/>
        </w:rPr>
        <w:t>αλό θα ήταν</w:t>
      </w:r>
      <w:r>
        <w:rPr>
          <w:rFonts w:eastAsia="Times New Roman" w:cs="Times New Roman"/>
          <w:szCs w:val="24"/>
        </w:rPr>
        <w:t xml:space="preserve"> </w:t>
      </w:r>
      <w:r w:rsidRPr="006057C5">
        <w:rPr>
          <w:rFonts w:eastAsia="Times New Roman" w:cs="Times New Roman"/>
          <w:szCs w:val="24"/>
        </w:rPr>
        <w:t xml:space="preserve">ο </w:t>
      </w:r>
      <w:r>
        <w:rPr>
          <w:rFonts w:eastAsia="Times New Roman" w:cs="Times New Roman"/>
          <w:szCs w:val="24"/>
        </w:rPr>
        <w:t>Υ</w:t>
      </w:r>
      <w:r w:rsidRPr="006057C5">
        <w:rPr>
          <w:rFonts w:eastAsia="Times New Roman" w:cs="Times New Roman"/>
          <w:szCs w:val="24"/>
        </w:rPr>
        <w:t xml:space="preserve">πουργός </w:t>
      </w:r>
      <w:r>
        <w:rPr>
          <w:rFonts w:eastAsia="Times New Roman" w:cs="Times New Roman"/>
          <w:szCs w:val="24"/>
        </w:rPr>
        <w:t>Π</w:t>
      </w:r>
      <w:r w:rsidRPr="006057C5">
        <w:rPr>
          <w:rFonts w:eastAsia="Times New Roman" w:cs="Times New Roman"/>
          <w:szCs w:val="24"/>
        </w:rPr>
        <w:t>αιδείας</w:t>
      </w:r>
      <w:r>
        <w:rPr>
          <w:rFonts w:eastAsia="Times New Roman" w:cs="Times New Roman"/>
          <w:szCs w:val="24"/>
        </w:rPr>
        <w:t>,</w:t>
      </w:r>
      <w:r w:rsidRPr="006057C5">
        <w:rPr>
          <w:rFonts w:eastAsia="Times New Roman" w:cs="Times New Roman"/>
          <w:szCs w:val="24"/>
        </w:rPr>
        <w:t xml:space="preserve"> πέρα από τις ανορθολογικές συγχων</w:t>
      </w:r>
      <w:r w:rsidRPr="006057C5">
        <w:rPr>
          <w:rFonts w:eastAsia="Times New Roman" w:cs="Times New Roman"/>
          <w:szCs w:val="24"/>
        </w:rPr>
        <w:t xml:space="preserve">εύσεις ΤΕΙ και ΑΕΙ που ετοιμάζεται να κάνει στην περιοχή </w:t>
      </w:r>
      <w:r>
        <w:rPr>
          <w:rFonts w:eastAsia="Times New Roman" w:cs="Times New Roman"/>
          <w:szCs w:val="24"/>
        </w:rPr>
        <w:t>μας,</w:t>
      </w:r>
      <w:r w:rsidRPr="006057C5">
        <w:rPr>
          <w:rFonts w:eastAsia="Times New Roman" w:cs="Times New Roman"/>
          <w:szCs w:val="24"/>
        </w:rPr>
        <w:t xml:space="preserve"> να ρίξει λίγο το βάρος του στις ιδιαιτερότητες που έχει κάθε τόπος</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ώστε να</w:t>
      </w:r>
      <w:r w:rsidRPr="006057C5">
        <w:rPr>
          <w:rFonts w:eastAsia="Times New Roman" w:cs="Times New Roman"/>
          <w:szCs w:val="24"/>
        </w:rPr>
        <w:t xml:space="preserve"> καταφέρουμε</w:t>
      </w:r>
      <w:r>
        <w:rPr>
          <w:rFonts w:eastAsia="Times New Roman" w:cs="Times New Roman"/>
          <w:szCs w:val="24"/>
        </w:rPr>
        <w:t xml:space="preserve"> επιτέλους</w:t>
      </w:r>
      <w:r w:rsidRPr="006057C5">
        <w:rPr>
          <w:rFonts w:eastAsia="Times New Roman" w:cs="Times New Roman"/>
          <w:szCs w:val="24"/>
        </w:rPr>
        <w:t xml:space="preserve"> να συνδέσουμε τη μάθηση με τις πραγματικές ανάγκες και τις δυνατότητες που υπάρχουν</w:t>
      </w:r>
      <w:r>
        <w:rPr>
          <w:rFonts w:eastAsia="Times New Roman" w:cs="Times New Roman"/>
          <w:szCs w:val="24"/>
        </w:rPr>
        <w:t>.</w:t>
      </w:r>
    </w:p>
    <w:p w14:paraId="0A5C0CA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Άρθρα 15 κα</w:t>
      </w:r>
      <w:r>
        <w:rPr>
          <w:rFonts w:eastAsia="Times New Roman" w:cs="Times New Roman"/>
          <w:szCs w:val="24"/>
        </w:rPr>
        <w:t>ι 16: Τ</w:t>
      </w:r>
      <w:r w:rsidRPr="006057C5">
        <w:rPr>
          <w:rFonts w:eastAsia="Times New Roman" w:cs="Times New Roman"/>
          <w:szCs w:val="24"/>
        </w:rPr>
        <w:t>ροποποιήσεις επί τροποποιήσεων</w:t>
      </w:r>
      <w:r>
        <w:rPr>
          <w:rFonts w:eastAsia="Times New Roman" w:cs="Times New Roman"/>
          <w:szCs w:val="24"/>
        </w:rPr>
        <w:t xml:space="preserve">. Το άρθρο </w:t>
      </w:r>
      <w:r w:rsidRPr="006057C5">
        <w:rPr>
          <w:rFonts w:eastAsia="Times New Roman" w:cs="Times New Roman"/>
          <w:szCs w:val="24"/>
        </w:rPr>
        <w:t>17</w:t>
      </w:r>
      <w:r>
        <w:rPr>
          <w:rFonts w:eastAsia="Times New Roman" w:cs="Times New Roman"/>
          <w:szCs w:val="24"/>
        </w:rPr>
        <w:t xml:space="preserve"> το αποσύρα</w:t>
      </w:r>
      <w:r w:rsidRPr="006057C5">
        <w:rPr>
          <w:rFonts w:eastAsia="Times New Roman" w:cs="Times New Roman"/>
          <w:szCs w:val="24"/>
        </w:rPr>
        <w:t>τε</w:t>
      </w:r>
      <w:r>
        <w:rPr>
          <w:rFonts w:eastAsia="Times New Roman" w:cs="Times New Roman"/>
          <w:szCs w:val="24"/>
        </w:rPr>
        <w:t xml:space="preserve">. </w:t>
      </w:r>
    </w:p>
    <w:p w14:paraId="0A5C0CB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Π</w:t>
      </w:r>
      <w:r w:rsidRPr="006057C5">
        <w:rPr>
          <w:rFonts w:eastAsia="Times New Roman" w:cs="Times New Roman"/>
          <w:szCs w:val="24"/>
        </w:rPr>
        <w:t xml:space="preserve">άμε στις </w:t>
      </w:r>
      <w:r>
        <w:rPr>
          <w:rFonts w:eastAsia="Times New Roman" w:cs="Times New Roman"/>
          <w:szCs w:val="24"/>
        </w:rPr>
        <w:t>παρατάσεις που δίνει το άρθρο 18 για το Ε</w:t>
      </w:r>
      <w:r w:rsidRPr="006057C5">
        <w:rPr>
          <w:rFonts w:eastAsia="Times New Roman" w:cs="Times New Roman"/>
          <w:szCs w:val="24"/>
        </w:rPr>
        <w:t xml:space="preserve">λληνικό </w:t>
      </w:r>
      <w:r>
        <w:rPr>
          <w:rFonts w:eastAsia="Times New Roman" w:cs="Times New Roman"/>
          <w:szCs w:val="24"/>
        </w:rPr>
        <w:t>Φ</w:t>
      </w:r>
      <w:r w:rsidRPr="006057C5">
        <w:rPr>
          <w:rFonts w:eastAsia="Times New Roman" w:cs="Times New Roman"/>
          <w:szCs w:val="24"/>
        </w:rPr>
        <w:t>εστιβάλ</w:t>
      </w:r>
      <w:r>
        <w:rPr>
          <w:rFonts w:eastAsia="Times New Roman" w:cs="Times New Roman"/>
          <w:szCs w:val="24"/>
        </w:rPr>
        <w:t>. Διαιωνίζε</w:t>
      </w:r>
      <w:r w:rsidRPr="006057C5">
        <w:rPr>
          <w:rFonts w:eastAsia="Times New Roman" w:cs="Times New Roman"/>
          <w:szCs w:val="24"/>
        </w:rPr>
        <w:t>τε μία κατάσταση συνεχών παρατάσεων με συμβάσεις ορισμένου χρόνου</w:t>
      </w:r>
      <w:r>
        <w:rPr>
          <w:rFonts w:eastAsia="Times New Roman" w:cs="Times New Roman"/>
          <w:szCs w:val="24"/>
        </w:rPr>
        <w:t>. Δ</w:t>
      </w:r>
      <w:r w:rsidRPr="006057C5">
        <w:rPr>
          <w:rFonts w:eastAsia="Times New Roman" w:cs="Times New Roman"/>
          <w:szCs w:val="24"/>
        </w:rPr>
        <w:t xml:space="preserve">εν ξέρω πόσο μπορεί να συνεχιστεί αυτή η </w:t>
      </w:r>
      <w:r w:rsidRPr="00123759">
        <w:rPr>
          <w:rFonts w:eastAsia="Times New Roman" w:cs="Times New Roman"/>
          <w:szCs w:val="24"/>
        </w:rPr>
        <w:t>υπώρεια</w:t>
      </w:r>
      <w:r>
        <w:rPr>
          <w:rFonts w:eastAsia="Times New Roman" w:cs="Times New Roman"/>
          <w:szCs w:val="24"/>
        </w:rPr>
        <w:t xml:space="preserve"> </w:t>
      </w:r>
      <w:r w:rsidRPr="006057C5">
        <w:rPr>
          <w:rFonts w:eastAsia="Times New Roman" w:cs="Times New Roman"/>
          <w:szCs w:val="24"/>
        </w:rPr>
        <w:t>ομηρία των εργαζομένων</w:t>
      </w:r>
      <w:r>
        <w:rPr>
          <w:rFonts w:eastAsia="Times New Roman" w:cs="Times New Roman"/>
          <w:szCs w:val="24"/>
        </w:rPr>
        <w:t>,</w:t>
      </w:r>
      <w:r w:rsidRPr="006057C5">
        <w:rPr>
          <w:rFonts w:eastAsia="Times New Roman" w:cs="Times New Roman"/>
          <w:szCs w:val="24"/>
        </w:rPr>
        <w:t xml:space="preserve"> ενώ ταυτόχρονα κλείνετε το μάτι σε όλους αυτούς που προσδοκούν μονιμοποίηση ή και αυτούς που τους δημιουργείτ</w:t>
      </w:r>
      <w:r>
        <w:rPr>
          <w:rFonts w:eastAsia="Times New Roman" w:cs="Times New Roman"/>
          <w:szCs w:val="24"/>
        </w:rPr>
        <w:t>ε</w:t>
      </w:r>
      <w:r w:rsidRPr="006057C5">
        <w:rPr>
          <w:rFonts w:eastAsia="Times New Roman" w:cs="Times New Roman"/>
          <w:szCs w:val="24"/>
        </w:rPr>
        <w:t xml:space="preserve"> την προσδοκία για μία μελλοντική προκήρυξη προσλήψεων</w:t>
      </w:r>
      <w:r>
        <w:rPr>
          <w:rFonts w:eastAsia="Times New Roman" w:cs="Times New Roman"/>
          <w:szCs w:val="24"/>
        </w:rPr>
        <w:t>, για την κάλυψη θέσεων. Τ</w:t>
      </w:r>
      <w:r w:rsidRPr="006057C5">
        <w:rPr>
          <w:rFonts w:eastAsia="Times New Roman" w:cs="Times New Roman"/>
          <w:szCs w:val="24"/>
        </w:rPr>
        <w:t>ο Υπουργείο</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όμως,</w:t>
      </w:r>
      <w:r w:rsidRPr="006057C5">
        <w:rPr>
          <w:rFonts w:eastAsia="Times New Roman" w:cs="Times New Roman"/>
          <w:szCs w:val="24"/>
        </w:rPr>
        <w:t xml:space="preserve"> οφείλει να προχ</w:t>
      </w:r>
      <w:r w:rsidRPr="006057C5">
        <w:rPr>
          <w:rFonts w:eastAsia="Times New Roman" w:cs="Times New Roman"/>
          <w:szCs w:val="24"/>
        </w:rPr>
        <w:t>ωρήσει με καθαρές λύσεις και με καθαρές προτάσεις στη διαδικασία πρόσληψης τακτικού προσωπικού</w:t>
      </w:r>
      <w:r>
        <w:rPr>
          <w:rFonts w:eastAsia="Times New Roman" w:cs="Times New Roman"/>
          <w:szCs w:val="24"/>
        </w:rPr>
        <w:t>.</w:t>
      </w:r>
    </w:p>
    <w:p w14:paraId="0A5C0CB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Δ</w:t>
      </w:r>
      <w:r w:rsidRPr="006057C5">
        <w:rPr>
          <w:rFonts w:eastAsia="Times New Roman" w:cs="Times New Roman"/>
          <w:szCs w:val="24"/>
        </w:rPr>
        <w:t>εν θα πω για την παράλληλη κουβέντα που γίνεται</w:t>
      </w:r>
      <w:r>
        <w:rPr>
          <w:rFonts w:eastAsia="Times New Roman" w:cs="Times New Roman"/>
          <w:szCs w:val="24"/>
        </w:rPr>
        <w:t>,</w:t>
      </w:r>
      <w:r w:rsidRPr="006057C5">
        <w:rPr>
          <w:rFonts w:eastAsia="Times New Roman" w:cs="Times New Roman"/>
          <w:szCs w:val="24"/>
        </w:rPr>
        <w:t xml:space="preserve"> με όλα τα τεράστια </w:t>
      </w:r>
      <w:r>
        <w:rPr>
          <w:rFonts w:eastAsia="Times New Roman" w:cs="Times New Roman"/>
          <w:szCs w:val="24"/>
        </w:rPr>
        <w:t xml:space="preserve">θέματα </w:t>
      </w:r>
      <w:r w:rsidRPr="006057C5">
        <w:rPr>
          <w:rFonts w:eastAsia="Times New Roman" w:cs="Times New Roman"/>
          <w:szCs w:val="24"/>
        </w:rPr>
        <w:t>ανοιχτά</w:t>
      </w:r>
      <w:r>
        <w:rPr>
          <w:rFonts w:eastAsia="Times New Roman" w:cs="Times New Roman"/>
          <w:szCs w:val="24"/>
        </w:rPr>
        <w:t xml:space="preserve"> και </w:t>
      </w:r>
      <w:r w:rsidRPr="006057C5">
        <w:rPr>
          <w:rFonts w:eastAsia="Times New Roman" w:cs="Times New Roman"/>
          <w:szCs w:val="24"/>
        </w:rPr>
        <w:t xml:space="preserve">τις εκκρεμότητες που υπάρχουν </w:t>
      </w:r>
      <w:r>
        <w:rPr>
          <w:rFonts w:eastAsia="Times New Roman" w:cs="Times New Roman"/>
          <w:szCs w:val="24"/>
        </w:rPr>
        <w:t>στον Π</w:t>
      </w:r>
      <w:r w:rsidRPr="006057C5">
        <w:rPr>
          <w:rFonts w:eastAsia="Times New Roman" w:cs="Times New Roman"/>
          <w:szCs w:val="24"/>
        </w:rPr>
        <w:t>ολιτισμό</w:t>
      </w:r>
      <w:r>
        <w:rPr>
          <w:rFonts w:eastAsia="Times New Roman" w:cs="Times New Roman"/>
          <w:szCs w:val="24"/>
        </w:rPr>
        <w:t>. Μ</w:t>
      </w:r>
      <w:r w:rsidRPr="006057C5">
        <w:rPr>
          <w:rFonts w:eastAsia="Times New Roman" w:cs="Times New Roman"/>
          <w:szCs w:val="24"/>
        </w:rPr>
        <w:t>όνο θα πω ότι είναι κρίμα</w:t>
      </w:r>
      <w:r>
        <w:rPr>
          <w:rFonts w:eastAsia="Times New Roman" w:cs="Times New Roman"/>
          <w:szCs w:val="24"/>
        </w:rPr>
        <w:t>,</w:t>
      </w:r>
      <w:r w:rsidRPr="006057C5">
        <w:rPr>
          <w:rFonts w:eastAsia="Times New Roman" w:cs="Times New Roman"/>
          <w:szCs w:val="24"/>
        </w:rPr>
        <w:t xml:space="preserve"> γιατί αυτήν την αγωνία </w:t>
      </w:r>
      <w:r>
        <w:rPr>
          <w:rFonts w:eastAsia="Times New Roman" w:cs="Times New Roman"/>
          <w:szCs w:val="24"/>
        </w:rPr>
        <w:t>δ</w:t>
      </w:r>
      <w:r w:rsidRPr="006057C5">
        <w:rPr>
          <w:rFonts w:eastAsia="Times New Roman" w:cs="Times New Roman"/>
          <w:szCs w:val="24"/>
        </w:rPr>
        <w:t>εν την έχουμε δει σε κανένα</w:t>
      </w:r>
      <w:r>
        <w:rPr>
          <w:rFonts w:eastAsia="Times New Roman" w:cs="Times New Roman"/>
          <w:szCs w:val="24"/>
        </w:rPr>
        <w:t>ν κοινοβουλευτικό έλεγχο. Β</w:t>
      </w:r>
      <w:r w:rsidRPr="006057C5">
        <w:rPr>
          <w:rFonts w:eastAsia="Times New Roman" w:cs="Times New Roman"/>
          <w:szCs w:val="24"/>
        </w:rPr>
        <w:t>λέπουμε μόνο έλλειμμα</w:t>
      </w:r>
      <w:r>
        <w:rPr>
          <w:rFonts w:eastAsia="Times New Roman" w:cs="Times New Roman"/>
          <w:szCs w:val="24"/>
        </w:rPr>
        <w:t>, γ</w:t>
      </w:r>
      <w:r w:rsidRPr="006057C5">
        <w:rPr>
          <w:rFonts w:eastAsia="Times New Roman" w:cs="Times New Roman"/>
          <w:szCs w:val="24"/>
        </w:rPr>
        <w:t>ιατί δεν έρχεσ</w:t>
      </w:r>
      <w:r>
        <w:rPr>
          <w:rFonts w:eastAsia="Times New Roman" w:cs="Times New Roman"/>
          <w:szCs w:val="24"/>
        </w:rPr>
        <w:t>τε</w:t>
      </w:r>
      <w:r w:rsidRPr="006057C5">
        <w:rPr>
          <w:rFonts w:eastAsia="Times New Roman" w:cs="Times New Roman"/>
          <w:szCs w:val="24"/>
        </w:rPr>
        <w:t xml:space="preserve"> ποτέ να απαντήσετε επίκαιρ</w:t>
      </w:r>
      <w:r>
        <w:rPr>
          <w:rFonts w:eastAsia="Times New Roman" w:cs="Times New Roman"/>
          <w:szCs w:val="24"/>
        </w:rPr>
        <w:t>ες ερωτήσεις κ</w:t>
      </w:r>
      <w:r w:rsidRPr="006057C5">
        <w:rPr>
          <w:rFonts w:eastAsia="Times New Roman" w:cs="Times New Roman"/>
          <w:szCs w:val="24"/>
        </w:rPr>
        <w:t>αι γιατί δεν απαντάτε ούτε καν στις γραπτές ερωτήσεις που κατατίθε</w:t>
      </w:r>
      <w:r>
        <w:rPr>
          <w:rFonts w:eastAsia="Times New Roman" w:cs="Times New Roman"/>
          <w:szCs w:val="24"/>
        </w:rPr>
        <w:t>ν</w:t>
      </w:r>
      <w:r w:rsidRPr="006057C5">
        <w:rPr>
          <w:rFonts w:eastAsia="Times New Roman" w:cs="Times New Roman"/>
          <w:szCs w:val="24"/>
        </w:rPr>
        <w:t>ται</w:t>
      </w:r>
      <w:r>
        <w:rPr>
          <w:rFonts w:eastAsia="Times New Roman" w:cs="Times New Roman"/>
          <w:szCs w:val="24"/>
        </w:rPr>
        <w:t xml:space="preserve">. </w:t>
      </w:r>
    </w:p>
    <w:p w14:paraId="0A5C0CB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Θ</w:t>
      </w:r>
      <w:r w:rsidRPr="006057C5">
        <w:rPr>
          <w:rFonts w:eastAsia="Times New Roman" w:cs="Times New Roman"/>
          <w:szCs w:val="24"/>
        </w:rPr>
        <w:t>α σας έλεγα</w:t>
      </w:r>
      <w:r>
        <w:rPr>
          <w:rFonts w:eastAsia="Times New Roman" w:cs="Times New Roman"/>
          <w:szCs w:val="24"/>
        </w:rPr>
        <w:t>, όμως, το</w:t>
      </w:r>
      <w:r>
        <w:rPr>
          <w:rFonts w:eastAsia="Times New Roman" w:cs="Times New Roman"/>
          <w:szCs w:val="24"/>
        </w:rPr>
        <w:t xml:space="preserve"> εξής: Α</w:t>
      </w:r>
      <w:r w:rsidRPr="006057C5">
        <w:rPr>
          <w:rFonts w:eastAsia="Times New Roman" w:cs="Times New Roman"/>
          <w:szCs w:val="24"/>
        </w:rPr>
        <w:t>ν ειλικρινά καίγεστε για τα φλέγοντα</w:t>
      </w:r>
      <w:r>
        <w:rPr>
          <w:rFonts w:eastAsia="Times New Roman" w:cs="Times New Roman"/>
          <w:szCs w:val="24"/>
        </w:rPr>
        <w:t>,</w:t>
      </w:r>
      <w:r w:rsidRPr="006057C5">
        <w:rPr>
          <w:rFonts w:eastAsia="Times New Roman" w:cs="Times New Roman"/>
          <w:szCs w:val="24"/>
        </w:rPr>
        <w:t xml:space="preserve"> μεγάλα και ηχηρά ζητήματα του </w:t>
      </w:r>
      <w:r>
        <w:rPr>
          <w:rFonts w:eastAsia="Times New Roman" w:cs="Times New Roman"/>
          <w:szCs w:val="24"/>
        </w:rPr>
        <w:t>Υ</w:t>
      </w:r>
      <w:r w:rsidRPr="006057C5">
        <w:rPr>
          <w:rFonts w:eastAsia="Times New Roman" w:cs="Times New Roman"/>
          <w:szCs w:val="24"/>
        </w:rPr>
        <w:t>πουργείου</w:t>
      </w:r>
      <w:r>
        <w:rPr>
          <w:rFonts w:eastAsia="Times New Roman" w:cs="Times New Roman"/>
          <w:szCs w:val="24"/>
        </w:rPr>
        <w:t>,</w:t>
      </w:r>
      <w:r w:rsidRPr="006057C5">
        <w:rPr>
          <w:rFonts w:eastAsia="Times New Roman" w:cs="Times New Roman"/>
          <w:szCs w:val="24"/>
        </w:rPr>
        <w:t xml:space="preserve"> αν έχετε ένα ολοκληρωμένο σχέδιο για το πώς η κληρονομιά του </w:t>
      </w:r>
      <w:r>
        <w:rPr>
          <w:rFonts w:eastAsia="Times New Roman" w:cs="Times New Roman"/>
          <w:szCs w:val="24"/>
        </w:rPr>
        <w:t>Π</w:t>
      </w:r>
      <w:r w:rsidRPr="006057C5">
        <w:rPr>
          <w:rFonts w:eastAsia="Times New Roman" w:cs="Times New Roman"/>
          <w:szCs w:val="24"/>
        </w:rPr>
        <w:t>ολιτισμού μπορεί να γίνει όχημα για την οικονομική ανάπτυξη του τόπου</w:t>
      </w:r>
      <w:r>
        <w:rPr>
          <w:rFonts w:eastAsia="Times New Roman" w:cs="Times New Roman"/>
          <w:szCs w:val="24"/>
        </w:rPr>
        <w:t>,</w:t>
      </w:r>
      <w:r w:rsidRPr="006057C5">
        <w:rPr>
          <w:rFonts w:eastAsia="Times New Roman" w:cs="Times New Roman"/>
          <w:szCs w:val="24"/>
        </w:rPr>
        <w:t xml:space="preserve"> αν έχετε σκεφτεί πώς μπορείτε να αξ</w:t>
      </w:r>
      <w:r w:rsidRPr="006057C5">
        <w:rPr>
          <w:rFonts w:eastAsia="Times New Roman" w:cs="Times New Roman"/>
          <w:szCs w:val="24"/>
        </w:rPr>
        <w:t xml:space="preserve">ιοποιήσετε τον </w:t>
      </w:r>
      <w:r>
        <w:rPr>
          <w:rFonts w:eastAsia="Times New Roman" w:cs="Times New Roman"/>
          <w:szCs w:val="24"/>
        </w:rPr>
        <w:t>ΤΑΠΑ,</w:t>
      </w:r>
      <w:r w:rsidRPr="006057C5">
        <w:rPr>
          <w:rFonts w:eastAsia="Times New Roman" w:cs="Times New Roman"/>
          <w:szCs w:val="24"/>
        </w:rPr>
        <w:t xml:space="preserve"> ώστε να προβληθεί και να αξιοποιηθεί η ελληνική</w:t>
      </w:r>
      <w:r>
        <w:rPr>
          <w:rFonts w:eastAsia="Times New Roman" w:cs="Times New Roman"/>
          <w:szCs w:val="24"/>
        </w:rPr>
        <w:t xml:space="preserve"> πολιτιστική κληρονομιά και αν ε</w:t>
      </w:r>
      <w:r w:rsidRPr="006057C5">
        <w:rPr>
          <w:rFonts w:eastAsia="Times New Roman" w:cs="Times New Roman"/>
          <w:szCs w:val="24"/>
        </w:rPr>
        <w:t>ίστε σίγουροι για τη δουλειά που έχει γίνει στο Υπουργε</w:t>
      </w:r>
      <w:r>
        <w:rPr>
          <w:rFonts w:eastAsia="Times New Roman" w:cs="Times New Roman"/>
          <w:szCs w:val="24"/>
        </w:rPr>
        <w:t xml:space="preserve">ίο Πολιτισμού τα τέσσερα χρόνια, ας </w:t>
      </w:r>
      <w:r w:rsidRPr="006057C5">
        <w:rPr>
          <w:rFonts w:eastAsia="Times New Roman" w:cs="Times New Roman"/>
          <w:szCs w:val="24"/>
        </w:rPr>
        <w:t xml:space="preserve">κάνουμε μία προ ημερησίας διατάξεως </w:t>
      </w:r>
      <w:r>
        <w:rPr>
          <w:rFonts w:eastAsia="Times New Roman" w:cs="Times New Roman"/>
          <w:szCs w:val="24"/>
        </w:rPr>
        <w:t>συζήτηση</w:t>
      </w:r>
      <w:r>
        <w:rPr>
          <w:rFonts w:eastAsia="Times New Roman" w:cs="Times New Roman"/>
          <w:szCs w:val="24"/>
        </w:rPr>
        <w:t>. Θ</w:t>
      </w:r>
      <w:r w:rsidRPr="006057C5">
        <w:rPr>
          <w:rFonts w:eastAsia="Times New Roman" w:cs="Times New Roman"/>
          <w:szCs w:val="24"/>
        </w:rPr>
        <w:t>α ήταν μία καλή ιδ</w:t>
      </w:r>
      <w:r w:rsidRPr="006057C5">
        <w:rPr>
          <w:rFonts w:eastAsia="Times New Roman" w:cs="Times New Roman"/>
          <w:szCs w:val="24"/>
        </w:rPr>
        <w:t>έα</w:t>
      </w:r>
      <w:r>
        <w:rPr>
          <w:rFonts w:eastAsia="Times New Roman" w:cs="Times New Roman"/>
          <w:szCs w:val="24"/>
        </w:rPr>
        <w:t>,</w:t>
      </w:r>
      <w:r w:rsidRPr="006057C5">
        <w:rPr>
          <w:rFonts w:eastAsia="Times New Roman" w:cs="Times New Roman"/>
          <w:szCs w:val="24"/>
        </w:rPr>
        <w:t xml:space="preserve"> να κλείσετε τη δική σας θητεία αφήνοντας μία καλή εντύπωση</w:t>
      </w:r>
      <w:r>
        <w:rPr>
          <w:rFonts w:eastAsia="Times New Roman" w:cs="Times New Roman"/>
          <w:szCs w:val="24"/>
        </w:rPr>
        <w:t>.</w:t>
      </w:r>
    </w:p>
    <w:p w14:paraId="0A5C0CB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w:t>
      </w:r>
      <w:r w:rsidRPr="006057C5">
        <w:rPr>
          <w:rFonts w:eastAsia="Times New Roman" w:cs="Times New Roman"/>
          <w:szCs w:val="24"/>
        </w:rPr>
        <w:t>μείς επιμένουμε ότι πολλές από τις ρυθμίσεις που φέρνει το Υπουργείο</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διατηρούν</w:t>
      </w:r>
      <w:r w:rsidRPr="006057C5">
        <w:rPr>
          <w:rFonts w:eastAsia="Times New Roman" w:cs="Times New Roman"/>
          <w:szCs w:val="24"/>
        </w:rPr>
        <w:t xml:space="preserve"> και νομιμοποιούν όσα το ίδιο καταγγέλλει</w:t>
      </w:r>
      <w:r>
        <w:rPr>
          <w:rFonts w:eastAsia="Times New Roman" w:cs="Times New Roman"/>
          <w:szCs w:val="24"/>
        </w:rPr>
        <w:t>. Ε</w:t>
      </w:r>
      <w:r w:rsidRPr="006057C5">
        <w:rPr>
          <w:rFonts w:eastAsia="Times New Roman" w:cs="Times New Roman"/>
          <w:szCs w:val="24"/>
        </w:rPr>
        <w:t xml:space="preserve">πιμένουμε ότι η </w:t>
      </w:r>
      <w:r>
        <w:rPr>
          <w:rFonts w:eastAsia="Times New Roman" w:cs="Times New Roman"/>
          <w:szCs w:val="24"/>
        </w:rPr>
        <w:t>«</w:t>
      </w:r>
      <w:r w:rsidRPr="006057C5">
        <w:rPr>
          <w:rFonts w:eastAsia="Times New Roman" w:cs="Times New Roman"/>
          <w:szCs w:val="24"/>
        </w:rPr>
        <w:t>γκρίζα</w:t>
      </w:r>
      <w:r>
        <w:rPr>
          <w:rFonts w:eastAsia="Times New Roman" w:cs="Times New Roman"/>
          <w:szCs w:val="24"/>
        </w:rPr>
        <w:t>»</w:t>
      </w:r>
      <w:r>
        <w:rPr>
          <w:rFonts w:eastAsia="Times New Roman" w:cs="Times New Roman"/>
          <w:szCs w:val="24"/>
        </w:rPr>
        <w:t>,</w:t>
      </w:r>
      <w:r w:rsidRPr="006057C5">
        <w:rPr>
          <w:rFonts w:eastAsia="Times New Roman" w:cs="Times New Roman"/>
          <w:szCs w:val="24"/>
        </w:rPr>
        <w:t xml:space="preserve"> θολή εικόνα</w:t>
      </w:r>
      <w:r>
        <w:rPr>
          <w:rFonts w:eastAsia="Times New Roman" w:cs="Times New Roman"/>
          <w:szCs w:val="24"/>
        </w:rPr>
        <w:t xml:space="preserve"> για το Τ</w:t>
      </w:r>
      <w:r w:rsidRPr="006057C5">
        <w:rPr>
          <w:rFonts w:eastAsia="Times New Roman" w:cs="Times New Roman"/>
          <w:szCs w:val="24"/>
        </w:rPr>
        <w:t xml:space="preserve">αμείο </w:t>
      </w:r>
      <w:r>
        <w:rPr>
          <w:rFonts w:eastAsia="Times New Roman" w:cs="Times New Roman"/>
          <w:szCs w:val="24"/>
        </w:rPr>
        <w:t>Α</w:t>
      </w:r>
      <w:r w:rsidRPr="006057C5">
        <w:rPr>
          <w:rFonts w:eastAsia="Times New Roman" w:cs="Times New Roman"/>
          <w:szCs w:val="24"/>
        </w:rPr>
        <w:t xml:space="preserve">λληλοβοήθειας των υπαλλήλων του </w:t>
      </w:r>
      <w:r>
        <w:rPr>
          <w:rFonts w:eastAsia="Times New Roman" w:cs="Times New Roman"/>
          <w:szCs w:val="24"/>
        </w:rPr>
        <w:t>Υ</w:t>
      </w:r>
      <w:r w:rsidRPr="006057C5">
        <w:rPr>
          <w:rFonts w:eastAsia="Times New Roman" w:cs="Times New Roman"/>
          <w:szCs w:val="24"/>
        </w:rPr>
        <w:t>πουργείου δεν ξεκαθάρισε</w:t>
      </w:r>
      <w:r>
        <w:rPr>
          <w:rFonts w:eastAsia="Times New Roman" w:cs="Times New Roman"/>
          <w:szCs w:val="24"/>
        </w:rPr>
        <w:t>,</w:t>
      </w:r>
      <w:r w:rsidRPr="006057C5">
        <w:rPr>
          <w:rFonts w:eastAsia="Times New Roman" w:cs="Times New Roman"/>
          <w:szCs w:val="24"/>
        </w:rPr>
        <w:t xml:space="preserve"> δεν έγινε καμία νέα αρχή</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δ</w:t>
      </w:r>
      <w:r w:rsidRPr="006057C5">
        <w:rPr>
          <w:rFonts w:eastAsia="Times New Roman" w:cs="Times New Roman"/>
          <w:szCs w:val="24"/>
        </w:rPr>
        <w:t xml:space="preserve">εν υπάρχει σαφές </w:t>
      </w:r>
      <w:r>
        <w:rPr>
          <w:rFonts w:eastAsia="Times New Roman" w:cs="Times New Roman"/>
          <w:szCs w:val="24"/>
        </w:rPr>
        <w:t>π</w:t>
      </w:r>
      <w:r w:rsidRPr="006057C5">
        <w:rPr>
          <w:rFonts w:eastAsia="Times New Roman" w:cs="Times New Roman"/>
          <w:szCs w:val="24"/>
        </w:rPr>
        <w:t>λαίσιο λειτουργίας</w:t>
      </w:r>
      <w:r>
        <w:rPr>
          <w:rFonts w:eastAsia="Times New Roman" w:cs="Times New Roman"/>
          <w:szCs w:val="24"/>
        </w:rPr>
        <w:t>. Ε</w:t>
      </w:r>
      <w:r w:rsidRPr="006057C5">
        <w:rPr>
          <w:rFonts w:eastAsia="Times New Roman" w:cs="Times New Roman"/>
          <w:szCs w:val="24"/>
        </w:rPr>
        <w:t xml:space="preserve">πιμένουμε να είμαστε θετικοί στις διατάξεις του νομοσχεδίου που αφορούν την αξιοπρέπεια και την ασφαλή συνέχιση </w:t>
      </w:r>
      <w:r>
        <w:rPr>
          <w:rFonts w:eastAsia="Times New Roman" w:cs="Times New Roman"/>
          <w:szCs w:val="24"/>
        </w:rPr>
        <w:t>της εργασίας των υπ</w:t>
      </w:r>
      <w:r>
        <w:rPr>
          <w:rFonts w:eastAsia="Times New Roman" w:cs="Times New Roman"/>
          <w:szCs w:val="24"/>
        </w:rPr>
        <w:t>αλλήλων του Υπουργείου, α</w:t>
      </w:r>
      <w:r w:rsidRPr="006057C5">
        <w:rPr>
          <w:rFonts w:eastAsia="Times New Roman" w:cs="Times New Roman"/>
          <w:szCs w:val="24"/>
        </w:rPr>
        <w:t>ν και ανεπαρκείς</w:t>
      </w:r>
      <w:r>
        <w:rPr>
          <w:rFonts w:eastAsia="Times New Roman" w:cs="Times New Roman"/>
          <w:szCs w:val="24"/>
        </w:rPr>
        <w:t>,</w:t>
      </w:r>
      <w:r w:rsidRPr="006057C5">
        <w:rPr>
          <w:rFonts w:eastAsia="Times New Roman" w:cs="Times New Roman"/>
          <w:szCs w:val="24"/>
        </w:rPr>
        <w:t xml:space="preserve"> αν και καθυστερημένες</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α</w:t>
      </w:r>
      <w:r w:rsidRPr="006057C5">
        <w:rPr>
          <w:rFonts w:eastAsia="Times New Roman" w:cs="Times New Roman"/>
          <w:szCs w:val="24"/>
        </w:rPr>
        <w:t>ν και εντελώς ελλιπ</w:t>
      </w:r>
      <w:r>
        <w:rPr>
          <w:rFonts w:eastAsia="Times New Roman" w:cs="Times New Roman"/>
          <w:szCs w:val="24"/>
        </w:rPr>
        <w:t>εί</w:t>
      </w:r>
      <w:r w:rsidRPr="006057C5">
        <w:rPr>
          <w:rFonts w:eastAsia="Times New Roman" w:cs="Times New Roman"/>
          <w:szCs w:val="24"/>
        </w:rPr>
        <w:t>ς</w:t>
      </w:r>
      <w:r>
        <w:rPr>
          <w:rFonts w:eastAsia="Times New Roman" w:cs="Times New Roman"/>
          <w:szCs w:val="24"/>
        </w:rPr>
        <w:t>.</w:t>
      </w:r>
    </w:p>
    <w:p w14:paraId="0A5C0CB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Τ</w:t>
      </w:r>
      <w:r w:rsidRPr="006057C5">
        <w:rPr>
          <w:rFonts w:eastAsia="Times New Roman" w:cs="Times New Roman"/>
          <w:szCs w:val="24"/>
        </w:rPr>
        <w:t>έλος</w:t>
      </w:r>
      <w:r>
        <w:rPr>
          <w:rFonts w:eastAsia="Times New Roman" w:cs="Times New Roman"/>
          <w:szCs w:val="24"/>
        </w:rPr>
        <w:t>,</w:t>
      </w:r>
      <w:r w:rsidRPr="006057C5">
        <w:rPr>
          <w:rFonts w:eastAsia="Times New Roman" w:cs="Times New Roman"/>
          <w:szCs w:val="24"/>
        </w:rPr>
        <w:t xml:space="preserve"> επιμένουμε ότι δ</w:t>
      </w:r>
      <w:r>
        <w:rPr>
          <w:rFonts w:eastAsia="Times New Roman" w:cs="Times New Roman"/>
          <w:szCs w:val="24"/>
        </w:rPr>
        <w:t>εν μας πείσατε. Κάποια ζητήματα κουτσο</w:t>
      </w:r>
      <w:r w:rsidRPr="006057C5">
        <w:rPr>
          <w:rFonts w:eastAsia="Times New Roman" w:cs="Times New Roman"/>
          <w:szCs w:val="24"/>
        </w:rPr>
        <w:t>βολεύονται</w:t>
      </w:r>
      <w:r>
        <w:rPr>
          <w:rFonts w:eastAsia="Times New Roman" w:cs="Times New Roman"/>
          <w:szCs w:val="24"/>
        </w:rPr>
        <w:t>,</w:t>
      </w:r>
      <w:r w:rsidRPr="006057C5">
        <w:rPr>
          <w:rFonts w:eastAsia="Times New Roman" w:cs="Times New Roman"/>
          <w:szCs w:val="24"/>
        </w:rPr>
        <w:t xml:space="preserve"> κάποια </w:t>
      </w:r>
      <w:r>
        <w:rPr>
          <w:rFonts w:eastAsia="Times New Roman" w:cs="Times New Roman"/>
          <w:szCs w:val="24"/>
        </w:rPr>
        <w:t>μπαλώνονται</w:t>
      </w:r>
      <w:r w:rsidRPr="006057C5">
        <w:rPr>
          <w:rFonts w:eastAsia="Times New Roman" w:cs="Times New Roman"/>
          <w:szCs w:val="24"/>
        </w:rPr>
        <w:t xml:space="preserve"> πρόχειρα</w:t>
      </w:r>
      <w:r>
        <w:rPr>
          <w:rFonts w:eastAsia="Times New Roman" w:cs="Times New Roman"/>
          <w:szCs w:val="24"/>
        </w:rPr>
        <w:t xml:space="preserve">, κάποια </w:t>
      </w:r>
      <w:proofErr w:type="spellStart"/>
      <w:r>
        <w:rPr>
          <w:rFonts w:eastAsia="Times New Roman" w:cs="Times New Roman"/>
          <w:szCs w:val="24"/>
        </w:rPr>
        <w:t>ψιλο</w:t>
      </w:r>
      <w:r w:rsidRPr="006057C5">
        <w:rPr>
          <w:rFonts w:eastAsia="Times New Roman" w:cs="Times New Roman"/>
          <w:szCs w:val="24"/>
        </w:rPr>
        <w:t>τακτοποιούνται</w:t>
      </w:r>
      <w:proofErr w:type="spellEnd"/>
      <w:r>
        <w:rPr>
          <w:rFonts w:eastAsia="Times New Roman" w:cs="Times New Roman"/>
          <w:szCs w:val="24"/>
        </w:rPr>
        <w:t>. Τ</w:t>
      </w:r>
      <w:r w:rsidRPr="006057C5">
        <w:rPr>
          <w:rFonts w:eastAsia="Times New Roman" w:cs="Times New Roman"/>
          <w:szCs w:val="24"/>
        </w:rPr>
        <w:t>α βασικά</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όμως,</w:t>
      </w:r>
      <w:r w:rsidRPr="006057C5">
        <w:rPr>
          <w:rFonts w:eastAsia="Times New Roman" w:cs="Times New Roman"/>
          <w:szCs w:val="24"/>
        </w:rPr>
        <w:t xml:space="preserve"> παραμένουν </w:t>
      </w:r>
      <w:r>
        <w:rPr>
          <w:rFonts w:eastAsia="Times New Roman" w:cs="Times New Roman"/>
          <w:szCs w:val="24"/>
        </w:rPr>
        <w:t>«</w:t>
      </w:r>
      <w:r w:rsidRPr="006057C5">
        <w:rPr>
          <w:rFonts w:eastAsia="Times New Roman" w:cs="Times New Roman"/>
          <w:szCs w:val="24"/>
        </w:rPr>
        <w:t>κάτω απ</w:t>
      </w:r>
      <w:r w:rsidRPr="006057C5">
        <w:rPr>
          <w:rFonts w:eastAsia="Times New Roman" w:cs="Times New Roman"/>
          <w:szCs w:val="24"/>
        </w:rPr>
        <w:t>ό το χαλί</w:t>
      </w:r>
      <w:r>
        <w:rPr>
          <w:rFonts w:eastAsia="Times New Roman" w:cs="Times New Roman"/>
          <w:szCs w:val="24"/>
        </w:rPr>
        <w:t>»</w:t>
      </w:r>
      <w:r>
        <w:rPr>
          <w:rFonts w:eastAsia="Times New Roman" w:cs="Times New Roman"/>
          <w:szCs w:val="24"/>
        </w:rPr>
        <w:t>. Κ</w:t>
      </w:r>
      <w:r w:rsidRPr="006057C5">
        <w:rPr>
          <w:rFonts w:eastAsia="Times New Roman" w:cs="Times New Roman"/>
          <w:szCs w:val="24"/>
        </w:rPr>
        <w:t>αι επειδή δεν βλέπουμε να υπά</w:t>
      </w:r>
      <w:r>
        <w:rPr>
          <w:rFonts w:eastAsia="Times New Roman" w:cs="Times New Roman"/>
          <w:szCs w:val="24"/>
        </w:rPr>
        <w:t>ρχει στρατηγικό σχέδιο για τον Π</w:t>
      </w:r>
      <w:r w:rsidRPr="006057C5">
        <w:rPr>
          <w:rFonts w:eastAsia="Times New Roman" w:cs="Times New Roman"/>
          <w:szCs w:val="24"/>
        </w:rPr>
        <w:t>ολιτισμό</w:t>
      </w:r>
      <w:r>
        <w:rPr>
          <w:rFonts w:eastAsia="Times New Roman" w:cs="Times New Roman"/>
          <w:szCs w:val="24"/>
        </w:rPr>
        <w:t>,</w:t>
      </w:r>
      <w:r w:rsidRPr="006057C5">
        <w:rPr>
          <w:rFonts w:eastAsia="Times New Roman" w:cs="Times New Roman"/>
          <w:szCs w:val="24"/>
        </w:rPr>
        <w:t xml:space="preserve"> που να δίνει τη δυνατότητα να μας πείτε π</w:t>
      </w:r>
      <w:r>
        <w:rPr>
          <w:rFonts w:eastAsia="Times New Roman" w:cs="Times New Roman"/>
          <w:szCs w:val="24"/>
        </w:rPr>
        <w:t>ώ</w:t>
      </w:r>
      <w:r w:rsidRPr="006057C5">
        <w:rPr>
          <w:rFonts w:eastAsia="Times New Roman" w:cs="Times New Roman"/>
          <w:szCs w:val="24"/>
        </w:rPr>
        <w:t>ς το σκέφτεστε</w:t>
      </w:r>
      <w:r>
        <w:rPr>
          <w:rFonts w:eastAsia="Times New Roman" w:cs="Times New Roman"/>
          <w:szCs w:val="24"/>
        </w:rPr>
        <w:t>, πώ</w:t>
      </w:r>
      <w:r w:rsidRPr="006057C5">
        <w:rPr>
          <w:rFonts w:eastAsia="Times New Roman" w:cs="Times New Roman"/>
          <w:szCs w:val="24"/>
        </w:rPr>
        <w:t>ς πρέπει να αναπτυχθεί και πώς να εξελιχθεί στο σύνολο των νομοσχεδίων που είδαμε μέχρι τώρα</w:t>
      </w:r>
      <w:r>
        <w:rPr>
          <w:rFonts w:eastAsia="Times New Roman" w:cs="Times New Roman"/>
          <w:szCs w:val="24"/>
        </w:rPr>
        <w:t>,</w:t>
      </w:r>
      <w:r w:rsidRPr="006057C5">
        <w:rPr>
          <w:rFonts w:eastAsia="Times New Roman" w:cs="Times New Roman"/>
          <w:szCs w:val="24"/>
        </w:rPr>
        <w:t xml:space="preserve"> παραμένουμε επιφυλ</w:t>
      </w:r>
      <w:r w:rsidRPr="006057C5">
        <w:rPr>
          <w:rFonts w:eastAsia="Times New Roman" w:cs="Times New Roman"/>
          <w:szCs w:val="24"/>
        </w:rPr>
        <w:t xml:space="preserve">ακτικοί και </w:t>
      </w:r>
      <w:r>
        <w:rPr>
          <w:rFonts w:eastAsia="Times New Roman" w:cs="Times New Roman"/>
          <w:szCs w:val="24"/>
        </w:rPr>
        <w:t>ψηφίζουμε «</w:t>
      </w:r>
      <w:r>
        <w:rPr>
          <w:rFonts w:eastAsia="Times New Roman" w:cs="Times New Roman"/>
          <w:szCs w:val="24"/>
        </w:rPr>
        <w:t>π</w:t>
      </w:r>
      <w:r w:rsidRPr="006057C5">
        <w:rPr>
          <w:rFonts w:eastAsia="Times New Roman" w:cs="Times New Roman"/>
          <w:szCs w:val="24"/>
        </w:rPr>
        <w:t>αρ</w:t>
      </w:r>
      <w:r>
        <w:rPr>
          <w:rFonts w:eastAsia="Times New Roman" w:cs="Times New Roman"/>
          <w:szCs w:val="24"/>
        </w:rPr>
        <w:t>ώ</w:t>
      </w:r>
      <w:r w:rsidRPr="006057C5">
        <w:rPr>
          <w:rFonts w:eastAsia="Times New Roman" w:cs="Times New Roman"/>
          <w:szCs w:val="24"/>
        </w:rPr>
        <w:t>ν</w:t>
      </w:r>
      <w:r>
        <w:rPr>
          <w:rFonts w:eastAsia="Times New Roman" w:cs="Times New Roman"/>
          <w:szCs w:val="24"/>
        </w:rPr>
        <w:t>»</w:t>
      </w:r>
      <w:r w:rsidRPr="006057C5">
        <w:rPr>
          <w:rFonts w:eastAsia="Times New Roman" w:cs="Times New Roman"/>
          <w:szCs w:val="24"/>
        </w:rPr>
        <w:t xml:space="preserve"> επί της αρχής για το νομοσχέδιο</w:t>
      </w:r>
      <w:r>
        <w:rPr>
          <w:rFonts w:eastAsia="Times New Roman" w:cs="Times New Roman"/>
          <w:szCs w:val="24"/>
        </w:rPr>
        <w:t>.</w:t>
      </w:r>
    </w:p>
    <w:p w14:paraId="0A5C0CB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A5C0CB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A5C0CB7" w14:textId="77777777" w:rsidR="004A3142" w:rsidRDefault="002101D6">
      <w:pPr>
        <w:spacing w:line="600" w:lineRule="auto"/>
        <w:ind w:firstLine="720"/>
        <w:jc w:val="both"/>
        <w:rPr>
          <w:rFonts w:eastAsia="Times New Roman" w:cs="Times New Roman"/>
          <w:szCs w:val="24"/>
        </w:rPr>
      </w:pPr>
      <w:r w:rsidRPr="009E4AD5">
        <w:rPr>
          <w:rFonts w:eastAsia="Times New Roman" w:cs="Times New Roman"/>
          <w:b/>
          <w:szCs w:val="24"/>
        </w:rPr>
        <w:t xml:space="preserve">ΠΡΟΕΔΡΕΥΩΝ (Δημήτριος </w:t>
      </w:r>
      <w:proofErr w:type="spellStart"/>
      <w:r w:rsidRPr="009E4AD5">
        <w:rPr>
          <w:rFonts w:eastAsia="Times New Roman" w:cs="Times New Roman"/>
          <w:b/>
          <w:szCs w:val="24"/>
        </w:rPr>
        <w:t>Κρεμαστινός</w:t>
      </w:r>
      <w:proofErr w:type="spellEnd"/>
      <w:r w:rsidRPr="009E4AD5">
        <w:rPr>
          <w:rFonts w:eastAsia="Times New Roman" w:cs="Times New Roman"/>
          <w:b/>
          <w:szCs w:val="24"/>
        </w:rPr>
        <w:t xml:space="preserve">): </w:t>
      </w:r>
      <w:r>
        <w:rPr>
          <w:rFonts w:eastAsia="Times New Roman" w:cs="Times New Roman"/>
          <w:szCs w:val="24"/>
        </w:rPr>
        <w:t>Εγώ ευχαριστώ.</w:t>
      </w:r>
    </w:p>
    <w:p w14:paraId="0A5C0CB8" w14:textId="77777777" w:rsidR="004A3142" w:rsidRDefault="002101D6">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 xml:space="preserve">έχω την τιμή να </w:t>
      </w:r>
      <w:r>
        <w:rPr>
          <w:rFonts w:eastAsia="Times New Roman" w:cs="Times New Roman"/>
        </w:rPr>
        <w:t>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w:t>
      </w:r>
      <w:r w:rsidRPr="000742D7">
        <w:rPr>
          <w:rFonts w:eastAsia="Times New Roman" w:cs="Times New Roman"/>
        </w:rPr>
        <w:lastRenderedPageBreak/>
        <w:t>θεση της αίθουσας «ΕΛΕΥΘΕΡΙΟΣ ΒΕΝΙΖΕΛΟΣ» και ενημερώθηκαν για την ιστορία του κτηρίου και τον τρόπο οργάνωσης και λειτουργίας της Βουλής</w:t>
      </w:r>
      <w:r w:rsidRPr="000742D7">
        <w:rPr>
          <w:rFonts w:eastAsia="Times New Roman" w:cs="Times New Roman"/>
        </w:rPr>
        <w:t xml:space="preserve">, </w:t>
      </w:r>
      <w:r>
        <w:rPr>
          <w:rFonts w:eastAsia="Times New Roman" w:cs="Times New Roman"/>
        </w:rPr>
        <w:t>πενήντα επτά</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6</w:t>
      </w:r>
      <w:r w:rsidRPr="00290D51">
        <w:rPr>
          <w:rFonts w:eastAsia="Times New Roman" w:cs="Times New Roman"/>
          <w:vertAlign w:val="superscript"/>
        </w:rPr>
        <w:t>ο</w:t>
      </w:r>
      <w:r>
        <w:rPr>
          <w:rFonts w:eastAsia="Times New Roman" w:cs="Times New Roman"/>
        </w:rPr>
        <w:t xml:space="preserve"> Γυμνάσιο Πετρούπολης.</w:t>
      </w:r>
    </w:p>
    <w:p w14:paraId="0A5C0CB9" w14:textId="77777777" w:rsidR="004A3142" w:rsidRDefault="002101D6">
      <w:pPr>
        <w:spacing w:line="600" w:lineRule="auto"/>
        <w:ind w:firstLine="720"/>
        <w:jc w:val="both"/>
        <w:rPr>
          <w:rFonts w:eastAsia="Times New Roman" w:cs="Times New Roman"/>
        </w:rPr>
      </w:pPr>
      <w:r>
        <w:rPr>
          <w:rFonts w:eastAsia="Times New Roman" w:cs="Times New Roman"/>
        </w:rPr>
        <w:t>Ακόμη, τη συνεδρίασή μας παρακολουθεί από τα άνω δυτικά θεωρεία το 3</w:t>
      </w:r>
      <w:r w:rsidRPr="00290D51">
        <w:rPr>
          <w:rFonts w:eastAsia="Times New Roman" w:cs="Times New Roman"/>
          <w:vertAlign w:val="superscript"/>
        </w:rPr>
        <w:t>ο</w:t>
      </w:r>
      <w:r>
        <w:rPr>
          <w:rFonts w:eastAsia="Times New Roman" w:cs="Times New Roman"/>
        </w:rPr>
        <w:t xml:space="preserve"> Δημοτικό Σχολείο Γέρακα.</w:t>
      </w:r>
    </w:p>
    <w:p w14:paraId="0A5C0CBA" w14:textId="77777777" w:rsidR="004A3142" w:rsidRDefault="002101D6">
      <w:pPr>
        <w:spacing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0A5C0CBB" w14:textId="77777777" w:rsidR="004A3142" w:rsidRDefault="002101D6">
      <w:pPr>
        <w:spacing w:line="600" w:lineRule="auto"/>
        <w:ind w:firstLine="709"/>
        <w:jc w:val="center"/>
        <w:rPr>
          <w:rFonts w:eastAsia="Times New Roman" w:cs="Times New Roman"/>
        </w:rPr>
      </w:pPr>
      <w:r w:rsidRPr="000742D7">
        <w:rPr>
          <w:rFonts w:eastAsia="Times New Roman" w:cs="Times New Roman"/>
        </w:rPr>
        <w:t>(Χειροκροτήματα απ’ όλες τις</w:t>
      </w:r>
      <w:r w:rsidRPr="000742D7">
        <w:rPr>
          <w:rFonts w:eastAsia="Times New Roman" w:cs="Times New Roman"/>
        </w:rPr>
        <w:t xml:space="preserve"> πτέρυγες της Βουλής)</w:t>
      </w:r>
    </w:p>
    <w:p w14:paraId="0A5C0CB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Π</w:t>
      </w:r>
      <w:r w:rsidRPr="006057C5">
        <w:rPr>
          <w:rFonts w:eastAsia="Times New Roman" w:cs="Times New Roman"/>
          <w:szCs w:val="24"/>
        </w:rPr>
        <w:t xml:space="preserve">ροχωρούμε με τον </w:t>
      </w:r>
      <w:r>
        <w:rPr>
          <w:rFonts w:eastAsia="Times New Roman" w:cs="Times New Roman"/>
          <w:szCs w:val="24"/>
        </w:rPr>
        <w:t>ε</w:t>
      </w:r>
      <w:r w:rsidRPr="006057C5">
        <w:rPr>
          <w:rFonts w:eastAsia="Times New Roman" w:cs="Times New Roman"/>
          <w:szCs w:val="24"/>
        </w:rPr>
        <w:t xml:space="preserve">ιδικό </w:t>
      </w:r>
      <w:r>
        <w:rPr>
          <w:rFonts w:eastAsia="Times New Roman" w:cs="Times New Roman"/>
          <w:szCs w:val="24"/>
        </w:rPr>
        <w:t>α</w:t>
      </w:r>
      <w:r w:rsidRPr="006057C5">
        <w:rPr>
          <w:rFonts w:eastAsia="Times New Roman" w:cs="Times New Roman"/>
          <w:szCs w:val="24"/>
        </w:rPr>
        <w:t>γορητή της Χρυσής Αυγής</w:t>
      </w:r>
      <w:r>
        <w:rPr>
          <w:rFonts w:eastAsia="Times New Roman" w:cs="Times New Roman"/>
          <w:szCs w:val="24"/>
        </w:rPr>
        <w:t xml:space="preserve"> κ. Γρέγο.</w:t>
      </w:r>
    </w:p>
    <w:p w14:paraId="0A5C0CB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έχετε τον λόγο.</w:t>
      </w:r>
    </w:p>
    <w:p w14:paraId="0A5C0CBE" w14:textId="77777777" w:rsidR="004A3142" w:rsidRDefault="002101D6">
      <w:pPr>
        <w:spacing w:line="600" w:lineRule="auto"/>
        <w:ind w:firstLine="720"/>
        <w:jc w:val="both"/>
        <w:rPr>
          <w:rFonts w:eastAsia="Times New Roman" w:cs="Times New Roman"/>
          <w:szCs w:val="24"/>
        </w:rPr>
      </w:pPr>
      <w:r w:rsidRPr="00631BC1">
        <w:rPr>
          <w:rFonts w:eastAsia="Times New Roman" w:cs="Times New Roman"/>
          <w:b/>
          <w:szCs w:val="24"/>
        </w:rPr>
        <w:t>ΑΝΤΩΝΙΟΣ ΓΡΕΓΟΣ:</w:t>
      </w:r>
      <w:r>
        <w:rPr>
          <w:rFonts w:eastAsia="Times New Roman" w:cs="Times New Roman"/>
          <w:szCs w:val="24"/>
        </w:rPr>
        <w:t xml:space="preserve"> Ε</w:t>
      </w:r>
      <w:r w:rsidRPr="006057C5">
        <w:rPr>
          <w:rFonts w:eastAsia="Times New Roman" w:cs="Times New Roman"/>
          <w:szCs w:val="24"/>
        </w:rPr>
        <w:t xml:space="preserve">υχαριστώ κύριε </w:t>
      </w:r>
      <w:r>
        <w:rPr>
          <w:rFonts w:eastAsia="Times New Roman" w:cs="Times New Roman"/>
          <w:szCs w:val="24"/>
        </w:rPr>
        <w:t>Π</w:t>
      </w:r>
      <w:r w:rsidRPr="006057C5">
        <w:rPr>
          <w:rFonts w:eastAsia="Times New Roman" w:cs="Times New Roman"/>
          <w:szCs w:val="24"/>
        </w:rPr>
        <w:t>ρόεδρε</w:t>
      </w:r>
      <w:r>
        <w:rPr>
          <w:rFonts w:eastAsia="Times New Roman" w:cs="Times New Roman"/>
          <w:szCs w:val="24"/>
        </w:rPr>
        <w:t>.</w:t>
      </w:r>
    </w:p>
    <w:p w14:paraId="0A5C0CB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w:t>
      </w:r>
      <w:r w:rsidRPr="006057C5">
        <w:rPr>
          <w:rFonts w:eastAsia="Times New Roman" w:cs="Times New Roman"/>
          <w:szCs w:val="24"/>
        </w:rPr>
        <w:t>ο παρόν νομοσχέδιο φαίνεται σαν κάτι απλό</w:t>
      </w:r>
      <w:r>
        <w:rPr>
          <w:rFonts w:eastAsia="Times New Roman" w:cs="Times New Roman"/>
          <w:szCs w:val="24"/>
        </w:rPr>
        <w:t>. Ό</w:t>
      </w:r>
      <w:r w:rsidRPr="006057C5">
        <w:rPr>
          <w:rFonts w:eastAsia="Times New Roman" w:cs="Times New Roman"/>
          <w:szCs w:val="24"/>
        </w:rPr>
        <w:t>μως ασχολείται με τις παθογένειες του παρελθόντος</w:t>
      </w:r>
      <w:r>
        <w:rPr>
          <w:rFonts w:eastAsia="Times New Roman" w:cs="Times New Roman"/>
          <w:szCs w:val="24"/>
        </w:rPr>
        <w:t>,</w:t>
      </w:r>
      <w:r w:rsidRPr="006057C5">
        <w:rPr>
          <w:rFonts w:eastAsia="Times New Roman" w:cs="Times New Roman"/>
          <w:szCs w:val="24"/>
        </w:rPr>
        <w:t xml:space="preserve"> αλλά και του</w:t>
      </w:r>
      <w:r w:rsidRPr="006057C5">
        <w:rPr>
          <w:rFonts w:eastAsia="Times New Roman" w:cs="Times New Roman"/>
          <w:szCs w:val="24"/>
        </w:rPr>
        <w:t xml:space="preserve"> παρόντος</w:t>
      </w:r>
      <w:r>
        <w:rPr>
          <w:rFonts w:eastAsia="Times New Roman" w:cs="Times New Roman"/>
          <w:szCs w:val="24"/>
        </w:rPr>
        <w:t xml:space="preserve">. </w:t>
      </w:r>
    </w:p>
    <w:p w14:paraId="0A5C0CC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Τ</w:t>
      </w:r>
      <w:r w:rsidRPr="006057C5">
        <w:rPr>
          <w:rFonts w:eastAsia="Times New Roman" w:cs="Times New Roman"/>
          <w:szCs w:val="24"/>
        </w:rPr>
        <w:t xml:space="preserve">ο παρόν </w:t>
      </w:r>
      <w:r>
        <w:rPr>
          <w:rFonts w:eastAsia="Times New Roman" w:cs="Times New Roman"/>
          <w:szCs w:val="24"/>
        </w:rPr>
        <w:t xml:space="preserve">σχέδιο </w:t>
      </w:r>
      <w:r w:rsidRPr="006057C5">
        <w:rPr>
          <w:rFonts w:eastAsia="Times New Roman" w:cs="Times New Roman"/>
          <w:szCs w:val="24"/>
        </w:rPr>
        <w:t>νόμου</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λ</w:t>
      </w:r>
      <w:r w:rsidRPr="006057C5">
        <w:rPr>
          <w:rFonts w:eastAsia="Times New Roman" w:cs="Times New Roman"/>
          <w:szCs w:val="24"/>
        </w:rPr>
        <w:t>οιπόν</w:t>
      </w:r>
      <w:r>
        <w:rPr>
          <w:rFonts w:eastAsia="Times New Roman" w:cs="Times New Roman"/>
          <w:szCs w:val="24"/>
        </w:rPr>
        <w:t>,</w:t>
      </w:r>
      <w:r w:rsidRPr="006057C5">
        <w:rPr>
          <w:rFonts w:eastAsia="Times New Roman" w:cs="Times New Roman"/>
          <w:szCs w:val="24"/>
        </w:rPr>
        <w:t xml:space="preserve"> του </w:t>
      </w:r>
      <w:r>
        <w:rPr>
          <w:rFonts w:eastAsia="Times New Roman" w:cs="Times New Roman"/>
          <w:szCs w:val="24"/>
        </w:rPr>
        <w:t>Υπουργείου Πολιτισμού έρχεται σε</w:t>
      </w:r>
      <w:r w:rsidRPr="006057C5">
        <w:rPr>
          <w:rFonts w:eastAsia="Times New Roman" w:cs="Times New Roman"/>
          <w:szCs w:val="24"/>
        </w:rPr>
        <w:t xml:space="preserve"> μία περίοδο που </w:t>
      </w:r>
      <w:r>
        <w:rPr>
          <w:rFonts w:eastAsia="Times New Roman" w:cs="Times New Roman"/>
          <w:szCs w:val="24"/>
        </w:rPr>
        <w:t>λόγω όλων όσων έχουν γίνει σε ε</w:t>
      </w:r>
      <w:r w:rsidRPr="006057C5">
        <w:rPr>
          <w:rFonts w:eastAsia="Times New Roman" w:cs="Times New Roman"/>
          <w:szCs w:val="24"/>
        </w:rPr>
        <w:t>θνικό επίπεδο</w:t>
      </w:r>
      <w:r>
        <w:rPr>
          <w:rFonts w:eastAsia="Times New Roman" w:cs="Times New Roman"/>
          <w:szCs w:val="24"/>
        </w:rPr>
        <w:t>, δύσκολα θα μπορούσα</w:t>
      </w:r>
      <w:r w:rsidRPr="006057C5">
        <w:rPr>
          <w:rFonts w:eastAsia="Times New Roman" w:cs="Times New Roman"/>
          <w:szCs w:val="24"/>
        </w:rPr>
        <w:t>με να αναγνωρίσουμε κάποια θετικά στοιχεία</w:t>
      </w:r>
      <w:r>
        <w:rPr>
          <w:rFonts w:eastAsia="Times New Roman" w:cs="Times New Roman"/>
          <w:szCs w:val="24"/>
        </w:rPr>
        <w:t>. Κ</w:t>
      </w:r>
      <w:r w:rsidRPr="006057C5">
        <w:rPr>
          <w:rFonts w:eastAsia="Times New Roman" w:cs="Times New Roman"/>
          <w:szCs w:val="24"/>
        </w:rPr>
        <w:t>αι δεν είναι μόνο τα αρχαία που εκχωρήθ</w:t>
      </w:r>
      <w:r>
        <w:rPr>
          <w:rFonts w:eastAsia="Times New Roman" w:cs="Times New Roman"/>
          <w:szCs w:val="24"/>
        </w:rPr>
        <w:t xml:space="preserve">ηκαν στο </w:t>
      </w:r>
      <w:proofErr w:type="spellStart"/>
      <w:r>
        <w:rPr>
          <w:rFonts w:eastAsia="Times New Roman" w:cs="Times New Roman"/>
          <w:szCs w:val="24"/>
        </w:rPr>
        <w:t>υ</w:t>
      </w:r>
      <w:r w:rsidRPr="006057C5">
        <w:rPr>
          <w:rFonts w:eastAsia="Times New Roman" w:cs="Times New Roman"/>
          <w:szCs w:val="24"/>
        </w:rPr>
        <w:t>π</w:t>
      </w:r>
      <w:r w:rsidRPr="006057C5">
        <w:rPr>
          <w:rFonts w:eastAsia="Times New Roman" w:cs="Times New Roman"/>
          <w:szCs w:val="24"/>
        </w:rPr>
        <w:t>ερταμείο</w:t>
      </w:r>
      <w:proofErr w:type="spellEnd"/>
      <w:r w:rsidRPr="006057C5">
        <w:rPr>
          <w:rFonts w:eastAsia="Times New Roman" w:cs="Times New Roman"/>
          <w:szCs w:val="24"/>
        </w:rPr>
        <w:t xml:space="preserve"> λόγω </w:t>
      </w:r>
      <w:r>
        <w:rPr>
          <w:rFonts w:eastAsia="Times New Roman" w:cs="Times New Roman"/>
          <w:szCs w:val="24"/>
        </w:rPr>
        <w:t>διαφόρων</w:t>
      </w:r>
      <w:r w:rsidRPr="006057C5">
        <w:rPr>
          <w:rFonts w:eastAsia="Times New Roman" w:cs="Times New Roman"/>
          <w:szCs w:val="24"/>
        </w:rPr>
        <w:t xml:space="preserve"> </w:t>
      </w:r>
      <w:r>
        <w:rPr>
          <w:rFonts w:eastAsia="Times New Roman" w:cs="Times New Roman"/>
          <w:szCs w:val="24"/>
        </w:rPr>
        <w:t>λαθών και λανθασμένων</w:t>
      </w:r>
      <w:r w:rsidRPr="006057C5">
        <w:rPr>
          <w:rFonts w:eastAsia="Times New Roman" w:cs="Times New Roman"/>
          <w:szCs w:val="24"/>
        </w:rPr>
        <w:t xml:space="preserve"> αποφάσεων</w:t>
      </w:r>
      <w:r>
        <w:rPr>
          <w:rFonts w:eastAsia="Times New Roman" w:cs="Times New Roman"/>
          <w:szCs w:val="24"/>
        </w:rPr>
        <w:t>. Α</w:t>
      </w:r>
      <w:r w:rsidRPr="006057C5">
        <w:rPr>
          <w:rFonts w:eastAsia="Times New Roman" w:cs="Times New Roman"/>
          <w:szCs w:val="24"/>
        </w:rPr>
        <w:t>πό τη διαβούλευση</w:t>
      </w:r>
      <w:r>
        <w:rPr>
          <w:rFonts w:eastAsia="Times New Roman" w:cs="Times New Roman"/>
          <w:szCs w:val="24"/>
        </w:rPr>
        <w:t>,</w:t>
      </w:r>
      <w:r w:rsidRPr="006057C5">
        <w:rPr>
          <w:rFonts w:eastAsia="Times New Roman" w:cs="Times New Roman"/>
          <w:szCs w:val="24"/>
        </w:rPr>
        <w:t xml:space="preserve"> ακόμα</w:t>
      </w:r>
      <w:r>
        <w:rPr>
          <w:rFonts w:eastAsia="Times New Roman" w:cs="Times New Roman"/>
          <w:szCs w:val="24"/>
        </w:rPr>
        <w:t>,</w:t>
      </w:r>
      <w:r w:rsidRPr="006057C5">
        <w:rPr>
          <w:rFonts w:eastAsia="Times New Roman" w:cs="Times New Roman"/>
          <w:szCs w:val="24"/>
        </w:rPr>
        <w:t xml:space="preserve"> είχε γίνει μία στραβή αρχή</w:t>
      </w:r>
      <w:r>
        <w:rPr>
          <w:rFonts w:eastAsia="Times New Roman" w:cs="Times New Roman"/>
          <w:szCs w:val="24"/>
        </w:rPr>
        <w:t>, α</w:t>
      </w:r>
      <w:r w:rsidRPr="006057C5">
        <w:rPr>
          <w:rFonts w:eastAsia="Times New Roman" w:cs="Times New Roman"/>
          <w:szCs w:val="24"/>
        </w:rPr>
        <w:t>φού δεν μπορούσε να κάνει κάποιος σχόλια στο νομοσχέδιο</w:t>
      </w:r>
      <w:r>
        <w:rPr>
          <w:rFonts w:eastAsia="Times New Roman" w:cs="Times New Roman"/>
          <w:szCs w:val="24"/>
        </w:rPr>
        <w:t>. Τ</w:t>
      </w:r>
      <w:r w:rsidRPr="006057C5">
        <w:rPr>
          <w:rFonts w:eastAsia="Times New Roman" w:cs="Times New Roman"/>
          <w:szCs w:val="24"/>
        </w:rPr>
        <w:t>ο έχουμε κατακρίνει πάρα πολλές φορές α</w:t>
      </w:r>
      <w:r>
        <w:rPr>
          <w:rFonts w:eastAsia="Times New Roman" w:cs="Times New Roman"/>
          <w:szCs w:val="24"/>
        </w:rPr>
        <w:t>υτό το σύστημα που εφαρμόζει η Κ</w:t>
      </w:r>
      <w:r w:rsidRPr="006057C5">
        <w:rPr>
          <w:rFonts w:eastAsia="Times New Roman" w:cs="Times New Roman"/>
          <w:szCs w:val="24"/>
        </w:rPr>
        <w:t>υβέρνηση</w:t>
      </w:r>
      <w:r>
        <w:rPr>
          <w:rFonts w:eastAsia="Times New Roman" w:cs="Times New Roman"/>
          <w:szCs w:val="24"/>
        </w:rPr>
        <w:t>. Ε</w:t>
      </w:r>
      <w:r w:rsidRPr="006057C5">
        <w:rPr>
          <w:rFonts w:eastAsia="Times New Roman" w:cs="Times New Roman"/>
          <w:szCs w:val="24"/>
        </w:rPr>
        <w:t xml:space="preserve">ίμαστε συνηθισμένοι </w:t>
      </w:r>
      <w:r>
        <w:rPr>
          <w:rFonts w:eastAsia="Times New Roman" w:cs="Times New Roman"/>
          <w:szCs w:val="24"/>
        </w:rPr>
        <w:t>και σε</w:t>
      </w:r>
      <w:r w:rsidRPr="006057C5">
        <w:rPr>
          <w:rFonts w:eastAsia="Times New Roman" w:cs="Times New Roman"/>
          <w:szCs w:val="24"/>
        </w:rPr>
        <w:t xml:space="preserve"> αυτές τις δημοκρατικές διαδικασίες</w:t>
      </w:r>
      <w:r>
        <w:rPr>
          <w:rFonts w:eastAsia="Times New Roman" w:cs="Times New Roman"/>
          <w:szCs w:val="24"/>
        </w:rPr>
        <w:t>! Η</w:t>
      </w:r>
      <w:r w:rsidRPr="006057C5">
        <w:rPr>
          <w:rFonts w:eastAsia="Times New Roman" w:cs="Times New Roman"/>
          <w:szCs w:val="24"/>
        </w:rPr>
        <w:t xml:space="preserve"> υποτιθέμενη διαβούλευση </w:t>
      </w:r>
      <w:r>
        <w:rPr>
          <w:rFonts w:eastAsia="Times New Roman" w:cs="Times New Roman"/>
          <w:szCs w:val="24"/>
        </w:rPr>
        <w:t>διήρκησε περίπου δεκαεπτά</w:t>
      </w:r>
      <w:r w:rsidRPr="006057C5">
        <w:rPr>
          <w:rFonts w:eastAsia="Times New Roman" w:cs="Times New Roman"/>
          <w:szCs w:val="24"/>
        </w:rPr>
        <w:t xml:space="preserve"> </w:t>
      </w:r>
      <w:r>
        <w:rPr>
          <w:rFonts w:eastAsia="Times New Roman" w:cs="Times New Roman"/>
          <w:szCs w:val="24"/>
        </w:rPr>
        <w:t>η</w:t>
      </w:r>
      <w:r w:rsidRPr="006057C5">
        <w:rPr>
          <w:rFonts w:eastAsia="Times New Roman" w:cs="Times New Roman"/>
          <w:szCs w:val="24"/>
        </w:rPr>
        <w:t xml:space="preserve">μέρες και επετράπη μόνο ένα </w:t>
      </w:r>
      <w:r>
        <w:rPr>
          <w:rFonts w:eastAsia="Times New Roman" w:cs="Times New Roman"/>
          <w:szCs w:val="24"/>
        </w:rPr>
        <w:t>σχόλιο,</w:t>
      </w:r>
      <w:r w:rsidRPr="006057C5">
        <w:rPr>
          <w:rFonts w:eastAsia="Times New Roman" w:cs="Times New Roman"/>
          <w:szCs w:val="24"/>
        </w:rPr>
        <w:t xml:space="preserve"> όπως είπα</w:t>
      </w:r>
      <w:r>
        <w:rPr>
          <w:rFonts w:eastAsia="Times New Roman" w:cs="Times New Roman"/>
          <w:szCs w:val="24"/>
        </w:rPr>
        <w:t>. Π</w:t>
      </w:r>
      <w:r w:rsidRPr="006057C5">
        <w:rPr>
          <w:rFonts w:eastAsia="Times New Roman" w:cs="Times New Roman"/>
          <w:szCs w:val="24"/>
        </w:rPr>
        <w:t>ολύ</w:t>
      </w:r>
      <w:r>
        <w:rPr>
          <w:rFonts w:eastAsia="Times New Roman" w:cs="Times New Roman"/>
          <w:szCs w:val="24"/>
        </w:rPr>
        <w:t xml:space="preserve"> δημοκρατική</w:t>
      </w:r>
      <w:r w:rsidRPr="006057C5">
        <w:rPr>
          <w:rFonts w:eastAsia="Times New Roman" w:cs="Times New Roman"/>
          <w:szCs w:val="24"/>
        </w:rPr>
        <w:t xml:space="preserve"> διαδικασία πραγματικά</w:t>
      </w:r>
      <w:r>
        <w:rPr>
          <w:rFonts w:eastAsia="Times New Roman" w:cs="Times New Roman"/>
          <w:szCs w:val="24"/>
        </w:rPr>
        <w:t>!</w:t>
      </w:r>
    </w:p>
    <w:p w14:paraId="0A5C0CC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Στο κεφάλαιο Α</w:t>
      </w:r>
      <w:r>
        <w:rPr>
          <w:rFonts w:eastAsia="Times New Roman" w:cs="Times New Roman"/>
          <w:szCs w:val="24"/>
        </w:rPr>
        <w:t>΄</w:t>
      </w:r>
      <w:r>
        <w:rPr>
          <w:rFonts w:eastAsia="Times New Roman" w:cs="Times New Roman"/>
          <w:szCs w:val="24"/>
        </w:rPr>
        <w:t xml:space="preserve"> μιλάτε</w:t>
      </w:r>
      <w:r w:rsidRPr="006057C5">
        <w:rPr>
          <w:rFonts w:eastAsia="Times New Roman" w:cs="Times New Roman"/>
          <w:szCs w:val="24"/>
        </w:rPr>
        <w:t xml:space="preserve"> για τη συγκρότηση </w:t>
      </w:r>
      <w:r>
        <w:rPr>
          <w:rFonts w:eastAsia="Times New Roman" w:cs="Times New Roman"/>
          <w:szCs w:val="24"/>
        </w:rPr>
        <w:t>τ</w:t>
      </w:r>
      <w:r w:rsidRPr="006057C5">
        <w:rPr>
          <w:rFonts w:eastAsia="Times New Roman" w:cs="Times New Roman"/>
          <w:szCs w:val="24"/>
        </w:rPr>
        <w:t xml:space="preserve">μήματος </w:t>
      </w:r>
      <w:r>
        <w:rPr>
          <w:rFonts w:eastAsia="Times New Roman" w:cs="Times New Roman"/>
          <w:szCs w:val="24"/>
        </w:rPr>
        <w:t>π</w:t>
      </w:r>
      <w:r w:rsidRPr="006057C5">
        <w:rPr>
          <w:rFonts w:eastAsia="Times New Roman" w:cs="Times New Roman"/>
          <w:szCs w:val="24"/>
        </w:rPr>
        <w:t>αι</w:t>
      </w:r>
      <w:r w:rsidRPr="006057C5">
        <w:rPr>
          <w:rFonts w:eastAsia="Times New Roman" w:cs="Times New Roman"/>
          <w:szCs w:val="24"/>
        </w:rPr>
        <w:t xml:space="preserve">δικού </w:t>
      </w:r>
      <w:r>
        <w:rPr>
          <w:rFonts w:eastAsia="Times New Roman" w:cs="Times New Roman"/>
          <w:szCs w:val="24"/>
        </w:rPr>
        <w:t>σ</w:t>
      </w:r>
      <w:r w:rsidRPr="006057C5">
        <w:rPr>
          <w:rFonts w:eastAsia="Times New Roman" w:cs="Times New Roman"/>
          <w:szCs w:val="24"/>
        </w:rPr>
        <w:t>ταθμού για τα βρέφη και τα παιδιά προσχολικής ηλικίας των υπαλλήλων του Υπουργείου Πολιτισμού και των φορέων του</w:t>
      </w:r>
      <w:r>
        <w:rPr>
          <w:rFonts w:eastAsia="Times New Roman" w:cs="Times New Roman"/>
          <w:szCs w:val="24"/>
        </w:rPr>
        <w:t>. Δεν αναφέρεται,</w:t>
      </w:r>
      <w:r w:rsidRPr="006057C5">
        <w:rPr>
          <w:rFonts w:eastAsia="Times New Roman" w:cs="Times New Roman"/>
          <w:szCs w:val="24"/>
        </w:rPr>
        <w:t xml:space="preserve"> </w:t>
      </w:r>
      <w:r>
        <w:rPr>
          <w:rFonts w:eastAsia="Times New Roman" w:cs="Times New Roman"/>
          <w:szCs w:val="24"/>
        </w:rPr>
        <w:t>όμως, πουθενά το πώς θα λειτουργεί ή με ποια κριτήρια θα επιλέγονται τα</w:t>
      </w:r>
      <w:r w:rsidRPr="006057C5">
        <w:rPr>
          <w:rFonts w:eastAsia="Times New Roman" w:cs="Times New Roman"/>
          <w:szCs w:val="24"/>
        </w:rPr>
        <w:t xml:space="preserve"> παιδιά</w:t>
      </w:r>
      <w:r>
        <w:rPr>
          <w:rFonts w:eastAsia="Times New Roman" w:cs="Times New Roman"/>
          <w:szCs w:val="24"/>
        </w:rPr>
        <w:t>. Δ</w:t>
      </w:r>
      <w:r w:rsidRPr="006057C5">
        <w:rPr>
          <w:rFonts w:eastAsia="Times New Roman" w:cs="Times New Roman"/>
          <w:szCs w:val="24"/>
        </w:rPr>
        <w:t xml:space="preserve">εν μπορούμε να </w:t>
      </w:r>
      <w:r>
        <w:rPr>
          <w:rFonts w:eastAsia="Times New Roman" w:cs="Times New Roman"/>
          <w:szCs w:val="24"/>
        </w:rPr>
        <w:t xml:space="preserve">μην </w:t>
      </w:r>
      <w:r>
        <w:rPr>
          <w:rFonts w:eastAsia="Times New Roman" w:cs="Times New Roman"/>
          <w:szCs w:val="24"/>
        </w:rPr>
        <w:lastRenderedPageBreak/>
        <w:t xml:space="preserve">αμφιβάλλουμε </w:t>
      </w:r>
      <w:r w:rsidRPr="006057C5">
        <w:rPr>
          <w:rFonts w:eastAsia="Times New Roman" w:cs="Times New Roman"/>
          <w:szCs w:val="24"/>
        </w:rPr>
        <w:t>ότι θα</w:t>
      </w:r>
      <w:r w:rsidRPr="006057C5">
        <w:rPr>
          <w:rFonts w:eastAsia="Times New Roman" w:cs="Times New Roman"/>
          <w:szCs w:val="24"/>
        </w:rPr>
        <w:t xml:space="preserve"> </w:t>
      </w:r>
      <w:r>
        <w:rPr>
          <w:rFonts w:eastAsia="Times New Roman" w:cs="Times New Roman"/>
          <w:szCs w:val="24"/>
        </w:rPr>
        <w:t>εξυπηρετηθούν</w:t>
      </w:r>
      <w:r w:rsidRPr="006057C5">
        <w:rPr>
          <w:rFonts w:eastAsia="Times New Roman" w:cs="Times New Roman"/>
          <w:szCs w:val="24"/>
        </w:rPr>
        <w:t xml:space="preserve"> περισσότερο κάποιοι εργατοπατέρες</w:t>
      </w:r>
      <w:r>
        <w:rPr>
          <w:rFonts w:eastAsia="Times New Roman" w:cs="Times New Roman"/>
          <w:szCs w:val="24"/>
        </w:rPr>
        <w:t xml:space="preserve"> ή</w:t>
      </w:r>
      <w:r w:rsidRPr="006057C5">
        <w:rPr>
          <w:rFonts w:eastAsia="Times New Roman" w:cs="Times New Roman"/>
          <w:szCs w:val="24"/>
        </w:rPr>
        <w:t xml:space="preserve"> συνδικαλιστές και έτσι θα μείνουν εκτός της </w:t>
      </w:r>
      <w:r>
        <w:rPr>
          <w:rFonts w:eastAsia="Times New Roman" w:cs="Times New Roman"/>
          <w:szCs w:val="24"/>
        </w:rPr>
        <w:t xml:space="preserve">δομής </w:t>
      </w:r>
      <w:r w:rsidRPr="006057C5">
        <w:rPr>
          <w:rFonts w:eastAsia="Times New Roman" w:cs="Times New Roman"/>
          <w:szCs w:val="24"/>
        </w:rPr>
        <w:t>τα παιδιά κάποιων άλλων υπαλλήλων</w:t>
      </w:r>
      <w:r>
        <w:rPr>
          <w:rFonts w:eastAsia="Times New Roman" w:cs="Times New Roman"/>
          <w:szCs w:val="24"/>
        </w:rPr>
        <w:t xml:space="preserve">. </w:t>
      </w:r>
    </w:p>
    <w:p w14:paraId="0A5C0CC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w:t>
      </w:r>
      <w:r w:rsidRPr="006057C5">
        <w:rPr>
          <w:rFonts w:eastAsia="Times New Roman" w:cs="Times New Roman"/>
          <w:szCs w:val="24"/>
        </w:rPr>
        <w:t>υτό</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όμως, γίνεται</w:t>
      </w:r>
      <w:r w:rsidRPr="006057C5">
        <w:rPr>
          <w:rFonts w:eastAsia="Times New Roman" w:cs="Times New Roman"/>
          <w:szCs w:val="24"/>
        </w:rPr>
        <w:t xml:space="preserve"> και στην κοινωνία</w:t>
      </w:r>
      <w:r>
        <w:rPr>
          <w:rFonts w:eastAsia="Times New Roman" w:cs="Times New Roman"/>
          <w:szCs w:val="24"/>
        </w:rPr>
        <w:t>, ε</w:t>
      </w:r>
      <w:r w:rsidRPr="006057C5">
        <w:rPr>
          <w:rFonts w:eastAsia="Times New Roman" w:cs="Times New Roman"/>
          <w:szCs w:val="24"/>
        </w:rPr>
        <w:t xml:space="preserve">κτός του </w:t>
      </w:r>
      <w:r>
        <w:rPr>
          <w:rFonts w:eastAsia="Times New Roman" w:cs="Times New Roman"/>
          <w:szCs w:val="24"/>
        </w:rPr>
        <w:t>Υ</w:t>
      </w:r>
      <w:r w:rsidRPr="006057C5">
        <w:rPr>
          <w:rFonts w:eastAsia="Times New Roman" w:cs="Times New Roman"/>
          <w:szCs w:val="24"/>
        </w:rPr>
        <w:t>πουργείου</w:t>
      </w:r>
      <w:r>
        <w:rPr>
          <w:rFonts w:eastAsia="Times New Roman" w:cs="Times New Roman"/>
          <w:szCs w:val="24"/>
        </w:rPr>
        <w:t>. Δ</w:t>
      </w:r>
      <w:r w:rsidRPr="006057C5">
        <w:rPr>
          <w:rFonts w:eastAsia="Times New Roman" w:cs="Times New Roman"/>
          <w:szCs w:val="24"/>
        </w:rPr>
        <w:t xml:space="preserve">εκάδες χιλιάδες παιδιά </w:t>
      </w:r>
      <w:r>
        <w:rPr>
          <w:rFonts w:eastAsia="Times New Roman" w:cs="Times New Roman"/>
          <w:szCs w:val="24"/>
        </w:rPr>
        <w:t>Ελλήνων</w:t>
      </w:r>
      <w:r w:rsidRPr="006057C5">
        <w:rPr>
          <w:rFonts w:eastAsia="Times New Roman" w:cs="Times New Roman"/>
          <w:szCs w:val="24"/>
        </w:rPr>
        <w:t xml:space="preserve"> μένουν εκτός των </w:t>
      </w:r>
      <w:r>
        <w:rPr>
          <w:rFonts w:eastAsia="Times New Roman" w:cs="Times New Roman"/>
          <w:szCs w:val="24"/>
        </w:rPr>
        <w:t>δομών</w:t>
      </w:r>
      <w:r w:rsidRPr="006057C5">
        <w:rPr>
          <w:rFonts w:eastAsia="Times New Roman" w:cs="Times New Roman"/>
          <w:szCs w:val="24"/>
        </w:rPr>
        <w:t xml:space="preserve"> των</w:t>
      </w:r>
      <w:r w:rsidRPr="006057C5">
        <w:rPr>
          <w:rFonts w:eastAsia="Times New Roman" w:cs="Times New Roman"/>
          <w:szCs w:val="24"/>
        </w:rPr>
        <w:t xml:space="preserve"> </w:t>
      </w:r>
      <w:r>
        <w:rPr>
          <w:rFonts w:eastAsia="Times New Roman" w:cs="Times New Roman"/>
          <w:szCs w:val="24"/>
        </w:rPr>
        <w:t>δημόσιων παιδικών σταθμών και των νηπιαγωγείων. Κ</w:t>
      </w:r>
      <w:r w:rsidRPr="006057C5">
        <w:rPr>
          <w:rFonts w:eastAsia="Times New Roman" w:cs="Times New Roman"/>
          <w:szCs w:val="24"/>
        </w:rPr>
        <w:t>αι αυτή η κατάσταση είναι περισσότερο δυσάρεστη και άβολη</w:t>
      </w:r>
      <w:r>
        <w:rPr>
          <w:rFonts w:eastAsia="Times New Roman" w:cs="Times New Roman"/>
          <w:szCs w:val="24"/>
        </w:rPr>
        <w:t xml:space="preserve">, αν θέλετε, </w:t>
      </w:r>
      <w:r w:rsidRPr="006057C5">
        <w:rPr>
          <w:rFonts w:eastAsia="Times New Roman" w:cs="Times New Roman"/>
          <w:szCs w:val="24"/>
        </w:rPr>
        <w:t>από ό</w:t>
      </w:r>
      <w:r>
        <w:rPr>
          <w:rFonts w:eastAsia="Times New Roman" w:cs="Times New Roman"/>
          <w:szCs w:val="24"/>
        </w:rPr>
        <w:t>,</w:t>
      </w:r>
      <w:r w:rsidRPr="006057C5">
        <w:rPr>
          <w:rFonts w:eastAsia="Times New Roman" w:cs="Times New Roman"/>
          <w:szCs w:val="24"/>
        </w:rPr>
        <w:t>τι των υπαλλήλων του Υπουργείου Πολιτισμού</w:t>
      </w:r>
      <w:r>
        <w:rPr>
          <w:rFonts w:eastAsia="Times New Roman" w:cs="Times New Roman"/>
          <w:szCs w:val="24"/>
        </w:rPr>
        <w:t>. Δ</w:t>
      </w:r>
      <w:r w:rsidRPr="006057C5">
        <w:rPr>
          <w:rFonts w:eastAsia="Times New Roman" w:cs="Times New Roman"/>
          <w:szCs w:val="24"/>
        </w:rPr>
        <w:t>εν έχουμε κάτι</w:t>
      </w:r>
      <w:r>
        <w:rPr>
          <w:rFonts w:eastAsia="Times New Roman" w:cs="Times New Roman"/>
          <w:szCs w:val="24"/>
        </w:rPr>
        <w:t>,</w:t>
      </w:r>
      <w:r w:rsidRPr="006057C5">
        <w:rPr>
          <w:rFonts w:eastAsia="Times New Roman" w:cs="Times New Roman"/>
          <w:szCs w:val="24"/>
        </w:rPr>
        <w:t xml:space="preserve"> φυσικά</w:t>
      </w:r>
      <w:r>
        <w:rPr>
          <w:rFonts w:eastAsia="Times New Roman" w:cs="Times New Roman"/>
          <w:szCs w:val="24"/>
        </w:rPr>
        <w:t>,</w:t>
      </w:r>
      <w:r w:rsidRPr="006057C5">
        <w:rPr>
          <w:rFonts w:eastAsia="Times New Roman" w:cs="Times New Roman"/>
          <w:szCs w:val="24"/>
        </w:rPr>
        <w:t xml:space="preserve"> </w:t>
      </w:r>
      <w:r>
        <w:rPr>
          <w:rFonts w:eastAsia="Times New Roman" w:cs="Times New Roman"/>
          <w:szCs w:val="24"/>
        </w:rPr>
        <w:t>εναντίων των</w:t>
      </w:r>
      <w:r w:rsidRPr="006057C5">
        <w:rPr>
          <w:rFonts w:eastAsia="Times New Roman" w:cs="Times New Roman"/>
          <w:szCs w:val="24"/>
        </w:rPr>
        <w:t xml:space="preserve"> εργαζομένων</w:t>
      </w:r>
      <w:r>
        <w:rPr>
          <w:rFonts w:eastAsia="Times New Roman" w:cs="Times New Roman"/>
          <w:szCs w:val="24"/>
        </w:rPr>
        <w:t>. Όμως,</w:t>
      </w:r>
      <w:r w:rsidRPr="006057C5">
        <w:rPr>
          <w:rFonts w:eastAsia="Times New Roman" w:cs="Times New Roman"/>
          <w:szCs w:val="24"/>
        </w:rPr>
        <w:t xml:space="preserve"> θα πρέπει να υπάρχει αντίστοιχη πρόνοια για το σύνολο της κοινωνίας και όχι μόνο για μία μερίδα ατόμων</w:t>
      </w:r>
      <w:r>
        <w:rPr>
          <w:rFonts w:eastAsia="Times New Roman" w:cs="Times New Roman"/>
          <w:szCs w:val="24"/>
        </w:rPr>
        <w:t>. Θ</w:t>
      </w:r>
      <w:r w:rsidRPr="006057C5">
        <w:rPr>
          <w:rFonts w:eastAsia="Times New Roman" w:cs="Times New Roman"/>
          <w:szCs w:val="24"/>
        </w:rPr>
        <w:t xml:space="preserve">α πρέπει να </w:t>
      </w:r>
      <w:r>
        <w:rPr>
          <w:rFonts w:eastAsia="Times New Roman" w:cs="Times New Roman"/>
          <w:szCs w:val="24"/>
        </w:rPr>
        <w:t xml:space="preserve">δίδεται η ίδια </w:t>
      </w:r>
      <w:r w:rsidRPr="006057C5">
        <w:rPr>
          <w:rFonts w:eastAsia="Times New Roman" w:cs="Times New Roman"/>
          <w:szCs w:val="24"/>
        </w:rPr>
        <w:t>ευκαιρία να ενταχθούν τα παιδιά στους παιδικούς σταθμούς σε όλους τους εργαζόμενους γονείς</w:t>
      </w:r>
      <w:r>
        <w:rPr>
          <w:rFonts w:eastAsia="Times New Roman" w:cs="Times New Roman"/>
          <w:szCs w:val="24"/>
        </w:rPr>
        <w:t xml:space="preserve">. </w:t>
      </w:r>
    </w:p>
    <w:p w14:paraId="0A5C0CC3"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w:t>
      </w:r>
      <w:r w:rsidRPr="00F34FCC">
        <w:rPr>
          <w:rFonts w:eastAsia="Times New Roman"/>
          <w:color w:val="222222"/>
          <w:szCs w:val="24"/>
          <w:shd w:val="clear" w:color="auto" w:fill="FFFFFF"/>
        </w:rPr>
        <w:t>πρέπει</w:t>
      </w:r>
      <w:r>
        <w:rPr>
          <w:rFonts w:eastAsia="Times New Roman"/>
          <w:color w:val="222222"/>
          <w:szCs w:val="24"/>
          <w:shd w:val="clear" w:color="auto" w:fill="FFFFFF"/>
        </w:rPr>
        <w:t xml:space="preserve"> να βλέπουμε το σ</w:t>
      </w:r>
      <w:r>
        <w:rPr>
          <w:rFonts w:eastAsia="Times New Roman"/>
          <w:color w:val="222222"/>
          <w:szCs w:val="24"/>
          <w:shd w:val="clear" w:color="auto" w:fill="FFFFFF"/>
        </w:rPr>
        <w:t>υγκεκριμένο ζήτημα αποσπασματικά, καθώς έτσι, με αυτή την πολιτική σας επιλογή, εντείνεται ο διχασμός και η ένταση μεταξύ υπαλλήλων διαφορετικών υπηρεσιών και περιοχών.</w:t>
      </w:r>
    </w:p>
    <w:p w14:paraId="0A5C0CC4"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δεύτερο κεφάλαιο αναφέρεστε </w:t>
      </w:r>
      <w:r w:rsidRPr="00F34FCC">
        <w:rPr>
          <w:rFonts w:eastAsia="Times New Roman"/>
          <w:color w:val="222222"/>
          <w:szCs w:val="24"/>
          <w:shd w:val="clear" w:color="auto" w:fill="FFFFFF"/>
        </w:rPr>
        <w:t>στο περ</w:t>
      </w:r>
      <w:r>
        <w:rPr>
          <w:rFonts w:eastAsia="Times New Roman"/>
          <w:color w:val="222222"/>
          <w:szCs w:val="24"/>
          <w:shd w:val="clear" w:color="auto" w:fill="FFFFFF"/>
        </w:rPr>
        <w:t>ιβόητο</w:t>
      </w:r>
      <w:r w:rsidRPr="00F34FCC">
        <w:rPr>
          <w:rFonts w:eastAsia="Times New Roman"/>
          <w:color w:val="222222"/>
          <w:szCs w:val="24"/>
          <w:shd w:val="clear" w:color="auto" w:fill="FFFFFF"/>
        </w:rPr>
        <w:t xml:space="preserve"> </w:t>
      </w:r>
      <w:r>
        <w:rPr>
          <w:rFonts w:eastAsia="Times New Roman"/>
          <w:color w:val="222222"/>
          <w:szCs w:val="24"/>
          <w:shd w:val="clear" w:color="auto" w:fill="FFFFFF"/>
        </w:rPr>
        <w:t>Ταμείο Αλληλοβοήθειας των Υ</w:t>
      </w:r>
      <w:r w:rsidRPr="00F34FCC">
        <w:rPr>
          <w:rFonts w:eastAsia="Times New Roman"/>
          <w:color w:val="222222"/>
          <w:szCs w:val="24"/>
          <w:shd w:val="clear" w:color="auto" w:fill="FFFFFF"/>
        </w:rPr>
        <w:t>παλλήλων</w:t>
      </w:r>
      <w:r>
        <w:rPr>
          <w:rFonts w:eastAsia="Times New Roman"/>
          <w:color w:val="222222"/>
          <w:szCs w:val="24"/>
          <w:shd w:val="clear" w:color="auto" w:fill="FFFFFF"/>
        </w:rPr>
        <w:t xml:space="preserve"> του Υ</w:t>
      </w:r>
      <w:r>
        <w:rPr>
          <w:rFonts w:eastAsia="Times New Roman"/>
          <w:color w:val="222222"/>
          <w:szCs w:val="24"/>
          <w:shd w:val="clear" w:color="auto" w:fill="FFFFFF"/>
        </w:rPr>
        <w:t>πουργείου Π</w:t>
      </w:r>
      <w:r w:rsidRPr="00F34FCC">
        <w:rPr>
          <w:rFonts w:eastAsia="Times New Roman"/>
          <w:color w:val="222222"/>
          <w:szCs w:val="24"/>
          <w:shd w:val="clear" w:color="auto" w:fill="FFFFFF"/>
        </w:rPr>
        <w:t>ολιτισμού</w:t>
      </w:r>
      <w:r>
        <w:rPr>
          <w:rFonts w:eastAsia="Times New Roman"/>
          <w:color w:val="222222"/>
          <w:szCs w:val="24"/>
          <w:shd w:val="clear" w:color="auto" w:fill="FFFFFF"/>
        </w:rPr>
        <w:t>. Αμαρτωλή ιστορία αυτή του εν λόγω</w:t>
      </w:r>
      <w:r w:rsidRPr="00F34FCC">
        <w:rPr>
          <w:rFonts w:eastAsia="Times New Roman"/>
          <w:color w:val="222222"/>
          <w:szCs w:val="24"/>
          <w:shd w:val="clear" w:color="auto" w:fill="FFFFFF"/>
        </w:rPr>
        <w:t xml:space="preserve"> ταμείο</w:t>
      </w:r>
      <w:r>
        <w:rPr>
          <w:rFonts w:eastAsia="Times New Roman"/>
          <w:color w:val="222222"/>
          <w:szCs w:val="24"/>
          <w:shd w:val="clear" w:color="auto" w:fill="FFFFFF"/>
        </w:rPr>
        <w:t>υ, αφού ουδέποτε εξυπηρέτησε</w:t>
      </w:r>
      <w:r w:rsidRPr="00F34FCC">
        <w:rPr>
          <w:rFonts w:eastAsia="Times New Roman"/>
          <w:color w:val="222222"/>
          <w:szCs w:val="24"/>
          <w:shd w:val="clear" w:color="auto" w:fill="FFFFFF"/>
        </w:rPr>
        <w:t xml:space="preserve"> τους </w:t>
      </w:r>
      <w:r>
        <w:rPr>
          <w:rFonts w:eastAsia="Times New Roman"/>
          <w:color w:val="222222"/>
          <w:szCs w:val="24"/>
          <w:shd w:val="clear" w:color="auto" w:fill="FFFFFF"/>
        </w:rPr>
        <w:t>σκοπού</w:t>
      </w:r>
      <w:r w:rsidRPr="00F34FCC">
        <w:rPr>
          <w:rFonts w:eastAsia="Times New Roman"/>
          <w:color w:val="222222"/>
          <w:szCs w:val="24"/>
          <w:shd w:val="clear" w:color="auto" w:fill="FFFFFF"/>
        </w:rPr>
        <w:t>ς του</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αλλά απεναντίας αποτέλεσε μέσω διασπάθισης δημοσίου χρήματος</w:t>
      </w:r>
      <w:r>
        <w:rPr>
          <w:rFonts w:eastAsia="Times New Roman"/>
          <w:color w:val="222222"/>
          <w:szCs w:val="24"/>
          <w:shd w:val="clear" w:color="auto" w:fill="FFFFFF"/>
        </w:rPr>
        <w:t>. Τον έλεγχο τον ασκούσαν οι συνδικαλιστές και στη διοίκησή</w:t>
      </w:r>
      <w:r w:rsidRPr="00F34FCC">
        <w:rPr>
          <w:rFonts w:eastAsia="Times New Roman"/>
          <w:color w:val="222222"/>
          <w:szCs w:val="24"/>
          <w:shd w:val="clear" w:color="auto" w:fill="FFFFFF"/>
        </w:rPr>
        <w:t xml:space="preserve"> του βολεύονταν </w:t>
      </w:r>
      <w:r>
        <w:rPr>
          <w:rFonts w:eastAsia="Times New Roman"/>
          <w:color w:val="222222"/>
          <w:szCs w:val="24"/>
          <w:shd w:val="clear" w:color="auto" w:fill="FFFFFF"/>
        </w:rPr>
        <w:t>οι «ημέτεροι</w:t>
      </w:r>
      <w:r>
        <w:rPr>
          <w:rFonts w:eastAsia="Times New Roman"/>
          <w:color w:val="222222"/>
          <w:szCs w:val="24"/>
          <w:shd w:val="clear" w:color="auto" w:fill="FFFFFF"/>
        </w:rPr>
        <w:t>» του εκάστοτε Υπουργού Π</w:t>
      </w:r>
      <w:r w:rsidRPr="00F34FCC">
        <w:rPr>
          <w:rFonts w:eastAsia="Times New Roman"/>
          <w:color w:val="222222"/>
          <w:szCs w:val="24"/>
          <w:shd w:val="clear" w:color="auto" w:fill="FFFFFF"/>
        </w:rPr>
        <w:t>ολιτισμού</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w:t>
      </w:r>
    </w:p>
    <w:p w14:paraId="0A5C0CC5"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Κυβερνητικά στελέχη μάλιστα προ διετίας τον είχαν </w:t>
      </w:r>
      <w:r w:rsidRPr="00F34FCC">
        <w:rPr>
          <w:rFonts w:eastAsia="Times New Roman"/>
          <w:color w:val="222222"/>
          <w:szCs w:val="24"/>
          <w:shd w:val="clear" w:color="auto" w:fill="FFFFFF"/>
        </w:rPr>
        <w:t xml:space="preserve">χαρακτηρίσει ως αμαρτωλό και το 2017 η πολιτική ηγεσία είχε </w:t>
      </w:r>
      <w:r>
        <w:rPr>
          <w:rFonts w:eastAsia="Times New Roman"/>
          <w:color w:val="222222"/>
          <w:szCs w:val="24"/>
          <w:shd w:val="clear" w:color="auto" w:fill="FFFFFF"/>
        </w:rPr>
        <w:t xml:space="preserve">αναγγείλει </w:t>
      </w:r>
      <w:r w:rsidRPr="00F34FCC">
        <w:rPr>
          <w:rFonts w:eastAsia="Times New Roman"/>
          <w:color w:val="222222"/>
          <w:szCs w:val="24"/>
          <w:shd w:val="clear" w:color="auto" w:fill="FFFFFF"/>
        </w:rPr>
        <w:t xml:space="preserve"> την αποκοπή του από το ελληνικό δημόσιο</w:t>
      </w:r>
      <w:r>
        <w:rPr>
          <w:rFonts w:eastAsia="Times New Roman"/>
          <w:color w:val="222222"/>
          <w:szCs w:val="24"/>
          <w:shd w:val="clear" w:color="auto" w:fill="FFFFFF"/>
        </w:rPr>
        <w:t>. Τ</w:t>
      </w:r>
      <w:r w:rsidRPr="00F34FCC">
        <w:rPr>
          <w:rFonts w:eastAsia="Times New Roman"/>
          <w:color w:val="222222"/>
          <w:szCs w:val="24"/>
          <w:shd w:val="clear" w:color="auto" w:fill="FFFFFF"/>
        </w:rPr>
        <w:t>ελικά</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η προτεινόμενη εξυγίανση δεν προ</w:t>
      </w:r>
      <w:r>
        <w:rPr>
          <w:rFonts w:eastAsia="Times New Roman"/>
          <w:color w:val="222222"/>
          <w:szCs w:val="24"/>
          <w:shd w:val="clear" w:color="auto" w:fill="FFFFFF"/>
        </w:rPr>
        <w:t>νοεί για</w:t>
      </w:r>
      <w:r w:rsidRPr="00F34FCC">
        <w:rPr>
          <w:rFonts w:eastAsia="Times New Roman"/>
          <w:color w:val="222222"/>
          <w:szCs w:val="24"/>
          <w:shd w:val="clear" w:color="auto" w:fill="FFFFFF"/>
        </w:rPr>
        <w:t xml:space="preserve"> κάτι τέ</w:t>
      </w:r>
      <w:r w:rsidRPr="00F34FCC">
        <w:rPr>
          <w:rFonts w:eastAsia="Times New Roman"/>
          <w:color w:val="222222"/>
          <w:szCs w:val="24"/>
          <w:shd w:val="clear" w:color="auto" w:fill="FFFFFF"/>
        </w:rPr>
        <w:t>τοιο</w:t>
      </w:r>
      <w:r>
        <w:rPr>
          <w:rFonts w:eastAsia="Times New Roman"/>
          <w:color w:val="222222"/>
          <w:szCs w:val="24"/>
          <w:shd w:val="clear" w:color="auto" w:fill="FFFFFF"/>
        </w:rPr>
        <w:t xml:space="preserve">. </w:t>
      </w:r>
    </w:p>
    <w:p w14:paraId="0A5C0CC6"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F34FCC">
        <w:rPr>
          <w:rFonts w:eastAsia="Times New Roman"/>
          <w:color w:val="222222"/>
          <w:szCs w:val="24"/>
          <w:shd w:val="clear" w:color="auto" w:fill="FFFFFF"/>
        </w:rPr>
        <w:t>ο ταμείο επανιδρύθηκε το 2002 επί κυβερνήσ</w:t>
      </w:r>
      <w:r>
        <w:rPr>
          <w:rFonts w:eastAsia="Times New Roman"/>
          <w:color w:val="222222"/>
          <w:szCs w:val="24"/>
          <w:shd w:val="clear" w:color="auto" w:fill="FFFFFF"/>
        </w:rPr>
        <w:t>εως ΠΑΣΟΚ από τον τότε Υπουργό Π</w:t>
      </w:r>
      <w:r w:rsidRPr="00F34FCC">
        <w:rPr>
          <w:rFonts w:eastAsia="Times New Roman"/>
          <w:color w:val="222222"/>
          <w:szCs w:val="24"/>
          <w:shd w:val="clear" w:color="auto" w:fill="FFFFFF"/>
        </w:rPr>
        <w:t>ολιτισμού Ευάγγελο Βενιζέλο</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ο οποίος</w:t>
      </w:r>
      <w:r>
        <w:rPr>
          <w:rFonts w:eastAsia="Times New Roman"/>
          <w:color w:val="222222"/>
          <w:szCs w:val="24"/>
          <w:shd w:val="clear" w:color="auto" w:fill="FFFFFF"/>
        </w:rPr>
        <w:t>, αν και</w:t>
      </w:r>
      <w:r w:rsidRPr="00F34FCC">
        <w:rPr>
          <w:rFonts w:eastAsia="Times New Roman"/>
          <w:color w:val="222222"/>
          <w:szCs w:val="24"/>
          <w:shd w:val="clear" w:color="auto" w:fill="FFFFFF"/>
        </w:rPr>
        <w:t xml:space="preserve"> συνταγματολόγος</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στην απόφασή του </w:t>
      </w:r>
      <w:r>
        <w:rPr>
          <w:rFonts w:eastAsia="Times New Roman"/>
          <w:color w:val="222222"/>
          <w:szCs w:val="24"/>
          <w:shd w:val="clear" w:color="auto" w:fill="FFFFFF"/>
        </w:rPr>
        <w:t>αν</w:t>
      </w:r>
      <w:r w:rsidRPr="00F34FCC">
        <w:rPr>
          <w:rFonts w:eastAsia="Times New Roman"/>
          <w:color w:val="222222"/>
          <w:szCs w:val="24"/>
          <w:shd w:val="clear" w:color="auto" w:fill="FFFFFF"/>
        </w:rPr>
        <w:t xml:space="preserve">έγραφε </w:t>
      </w:r>
      <w:r>
        <w:rPr>
          <w:rFonts w:eastAsia="Times New Roman"/>
          <w:color w:val="222222"/>
          <w:szCs w:val="24"/>
          <w:shd w:val="clear" w:color="auto" w:fill="FFFFFF"/>
        </w:rPr>
        <w:t>πως το ταμείο αποτελεί έ</w:t>
      </w:r>
      <w:r w:rsidRPr="00F34FCC">
        <w:rPr>
          <w:rFonts w:eastAsia="Times New Roman"/>
          <w:color w:val="222222"/>
          <w:szCs w:val="24"/>
          <w:shd w:val="clear" w:color="auto" w:fill="FFFFFF"/>
        </w:rPr>
        <w:t>νωση προσώπων χωρίς νομική προσωπικότητα</w:t>
      </w:r>
      <w:r>
        <w:rPr>
          <w:rFonts w:eastAsia="Times New Roman"/>
          <w:color w:val="222222"/>
          <w:szCs w:val="24"/>
          <w:shd w:val="clear" w:color="auto" w:fill="FFFFFF"/>
        </w:rPr>
        <w:t>, με τη χρηματοδότησή</w:t>
      </w:r>
      <w:r w:rsidRPr="00F34FCC">
        <w:rPr>
          <w:rFonts w:eastAsia="Times New Roman"/>
          <w:color w:val="222222"/>
          <w:szCs w:val="24"/>
          <w:shd w:val="clear" w:color="auto" w:fill="FFFFFF"/>
        </w:rPr>
        <w:t xml:space="preserve"> του να προέρχεται από το ελληνικό δημόσιο και κυρίως από τους αρχαιολογικούς </w:t>
      </w:r>
      <w:r>
        <w:rPr>
          <w:rFonts w:eastAsia="Times New Roman"/>
          <w:color w:val="222222"/>
          <w:szCs w:val="24"/>
          <w:shd w:val="clear" w:color="auto" w:fill="FFFFFF"/>
        </w:rPr>
        <w:t>πόρους,</w:t>
      </w:r>
      <w:r w:rsidRPr="00F34FCC">
        <w:rPr>
          <w:rFonts w:eastAsia="Times New Roman"/>
          <w:color w:val="222222"/>
          <w:szCs w:val="24"/>
          <w:shd w:val="clear" w:color="auto" w:fill="FFFFFF"/>
        </w:rPr>
        <w:t xml:space="preserve"> </w:t>
      </w:r>
      <w:r w:rsidRPr="00F34FCC">
        <w:rPr>
          <w:rFonts w:eastAsia="Times New Roman"/>
          <w:color w:val="222222"/>
          <w:szCs w:val="24"/>
          <w:shd w:val="clear" w:color="auto" w:fill="FFFFFF"/>
        </w:rPr>
        <w:lastRenderedPageBreak/>
        <w:t>ενώ δεν αποκ</w:t>
      </w:r>
      <w:r>
        <w:rPr>
          <w:rFonts w:eastAsia="Times New Roman"/>
          <w:color w:val="222222"/>
          <w:szCs w:val="24"/>
          <w:shd w:val="clear" w:color="auto" w:fill="FFFFFF"/>
        </w:rPr>
        <w:t xml:space="preserve">λειόταν η κρατική χρηματοδότηση, άλλοτε η τακτική και άλλοτε η </w:t>
      </w:r>
      <w:r w:rsidRPr="00F34FCC">
        <w:rPr>
          <w:rFonts w:eastAsia="Times New Roman"/>
          <w:color w:val="222222"/>
          <w:szCs w:val="24"/>
          <w:shd w:val="clear" w:color="auto" w:fill="FFFFFF"/>
        </w:rPr>
        <w:t>έκτακτη</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ανεξαρτήτως αν οι πάγιες ανάγκες του ήταν περιορισμένες </w:t>
      </w:r>
      <w:r>
        <w:rPr>
          <w:rFonts w:eastAsia="Times New Roman"/>
          <w:color w:val="222222"/>
          <w:szCs w:val="24"/>
          <w:shd w:val="clear" w:color="auto" w:fill="FFFFFF"/>
        </w:rPr>
        <w:t>ή</w:t>
      </w:r>
      <w:r w:rsidRPr="00F34FCC">
        <w:rPr>
          <w:rFonts w:eastAsia="Times New Roman"/>
          <w:color w:val="222222"/>
          <w:szCs w:val="24"/>
          <w:shd w:val="clear" w:color="auto" w:fill="FFFFFF"/>
        </w:rPr>
        <w:t xml:space="preserve"> λιγότερο περιορισμένες</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w:t>
      </w:r>
    </w:p>
    <w:p w14:paraId="0A5C0CC7"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Μέσα σε δώδεκα</w:t>
      </w:r>
      <w:r w:rsidRPr="00F34FCC">
        <w:rPr>
          <w:rFonts w:eastAsia="Times New Roman"/>
          <w:color w:val="222222"/>
          <w:szCs w:val="24"/>
          <w:shd w:val="clear" w:color="auto" w:fill="FFFFFF"/>
        </w:rPr>
        <w:t xml:space="preserve"> χρόνια </w:t>
      </w:r>
      <w:r>
        <w:rPr>
          <w:rFonts w:eastAsia="Times New Roman"/>
          <w:color w:val="222222"/>
          <w:szCs w:val="24"/>
          <w:shd w:val="clear" w:color="auto" w:fill="FFFFFF"/>
        </w:rPr>
        <w:t>εμφανίζεται το ταμείο να</w:t>
      </w:r>
      <w:r w:rsidRPr="00F34FCC">
        <w:rPr>
          <w:rFonts w:eastAsia="Times New Roman"/>
          <w:color w:val="222222"/>
          <w:szCs w:val="24"/>
          <w:shd w:val="clear" w:color="auto" w:fill="FFFFFF"/>
        </w:rPr>
        <w:t xml:space="preserve"> έχει λάβει</w:t>
      </w:r>
      <w:r>
        <w:rPr>
          <w:rFonts w:eastAsia="Times New Roman"/>
          <w:color w:val="222222"/>
          <w:szCs w:val="24"/>
          <w:shd w:val="clear" w:color="auto" w:fill="FFFFFF"/>
        </w:rPr>
        <w:t xml:space="preserve"> κρατική</w:t>
      </w:r>
      <w:r w:rsidRPr="00F34FCC">
        <w:rPr>
          <w:rFonts w:eastAsia="Times New Roman"/>
          <w:color w:val="222222"/>
          <w:szCs w:val="24"/>
          <w:shd w:val="clear" w:color="auto" w:fill="FFFFFF"/>
        </w:rPr>
        <w:t xml:space="preserve"> χρηματοδότηση ύψους 46 εκατομμυρίων ευρώ</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Αν θέλουμε να δούμε και ένα παράδειγμα </w:t>
      </w:r>
      <w:r>
        <w:rPr>
          <w:rFonts w:eastAsia="Times New Roman"/>
          <w:color w:val="222222"/>
          <w:szCs w:val="24"/>
          <w:shd w:val="clear" w:color="auto" w:fill="FFFFFF"/>
        </w:rPr>
        <w:t>αυτών των μεταβλητών όρων</w:t>
      </w:r>
      <w:r w:rsidRPr="00F34FCC">
        <w:rPr>
          <w:rFonts w:eastAsia="Times New Roman"/>
          <w:color w:val="222222"/>
          <w:szCs w:val="24"/>
          <w:shd w:val="clear" w:color="auto" w:fill="FFFFFF"/>
        </w:rPr>
        <w:t xml:space="preserve"> λειτουργίας του</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το 2009 ο κ</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Σαμαρά</w:t>
      </w:r>
      <w:r>
        <w:rPr>
          <w:rFonts w:eastAsia="Times New Roman"/>
          <w:color w:val="222222"/>
          <w:szCs w:val="24"/>
          <w:shd w:val="clear" w:color="auto" w:fill="FFFFFF"/>
        </w:rPr>
        <w:t>ς ως Υπουργός Πολιτισμού αύξησε</w:t>
      </w:r>
      <w:r w:rsidRPr="00F34FCC">
        <w:rPr>
          <w:rFonts w:eastAsia="Times New Roman"/>
          <w:color w:val="222222"/>
          <w:szCs w:val="24"/>
          <w:shd w:val="clear" w:color="auto" w:fill="FFFFFF"/>
        </w:rPr>
        <w:t xml:space="preserve"> το ποσοστό της </w:t>
      </w:r>
      <w:r>
        <w:rPr>
          <w:rFonts w:eastAsia="Times New Roman"/>
          <w:color w:val="222222"/>
          <w:szCs w:val="24"/>
          <w:shd w:val="clear" w:color="auto" w:fill="FFFFFF"/>
        </w:rPr>
        <w:t>τακτικής</w:t>
      </w:r>
      <w:r w:rsidRPr="00F34FCC">
        <w:rPr>
          <w:rFonts w:eastAsia="Times New Roman"/>
          <w:color w:val="222222"/>
          <w:szCs w:val="24"/>
          <w:shd w:val="clear" w:color="auto" w:fill="FFFFFF"/>
        </w:rPr>
        <w:t xml:space="preserve"> επιχορήγησης από το </w:t>
      </w:r>
      <w:r>
        <w:rPr>
          <w:rFonts w:eastAsia="Times New Roman"/>
          <w:color w:val="222222"/>
          <w:szCs w:val="24"/>
          <w:shd w:val="clear" w:color="auto" w:fill="FFFFFF"/>
        </w:rPr>
        <w:t>1% στο 3,5% επί των εισπράξεων</w:t>
      </w:r>
      <w:r w:rsidRPr="00F34FCC">
        <w:rPr>
          <w:rFonts w:eastAsia="Times New Roman"/>
          <w:color w:val="222222"/>
          <w:szCs w:val="24"/>
          <w:shd w:val="clear" w:color="auto" w:fill="FFFFFF"/>
        </w:rPr>
        <w:t xml:space="preserve"> του Ταμείου Αρχαιολογικών Πόρων</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με αποτέλεσμα μέσα σε μία </w:t>
      </w:r>
      <w:r>
        <w:rPr>
          <w:rFonts w:eastAsia="Times New Roman"/>
          <w:color w:val="222222"/>
          <w:szCs w:val="24"/>
          <w:shd w:val="clear" w:color="auto" w:fill="FFFFFF"/>
        </w:rPr>
        <w:t xml:space="preserve">μόνο χρονιά να λάβει το ταμείο </w:t>
      </w:r>
      <w:r w:rsidRPr="00F34FCC">
        <w:rPr>
          <w:rFonts w:eastAsia="Times New Roman"/>
          <w:color w:val="222222"/>
          <w:szCs w:val="24"/>
          <w:shd w:val="clear" w:color="auto" w:fill="FFFFFF"/>
        </w:rPr>
        <w:t>χρηματοδότηση</w:t>
      </w:r>
      <w:r>
        <w:rPr>
          <w:rFonts w:eastAsia="Times New Roman"/>
          <w:color w:val="222222"/>
          <w:szCs w:val="24"/>
          <w:shd w:val="clear" w:color="auto" w:fill="FFFFFF"/>
        </w:rPr>
        <w:t xml:space="preserve"> ύψους</w:t>
      </w:r>
      <w:r w:rsidRPr="00F34FCC">
        <w:rPr>
          <w:rFonts w:eastAsia="Times New Roman"/>
          <w:color w:val="222222"/>
          <w:szCs w:val="24"/>
          <w:shd w:val="clear" w:color="auto" w:fill="FFFFFF"/>
        </w:rPr>
        <w:t xml:space="preserve"> 3,2 εκατομμυρίων ευρώ</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w:t>
      </w:r>
    </w:p>
    <w:p w14:paraId="0A5C0CC8"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παχυλές κρατικές επιχορηγήσεις εξασφάλιζ</w:t>
      </w:r>
      <w:r w:rsidRPr="00F34FCC">
        <w:rPr>
          <w:rFonts w:eastAsia="Times New Roman"/>
          <w:color w:val="222222"/>
          <w:szCs w:val="24"/>
          <w:shd w:val="clear" w:color="auto" w:fill="FFFFFF"/>
        </w:rPr>
        <w:t xml:space="preserve">αν </w:t>
      </w:r>
      <w:r>
        <w:rPr>
          <w:rFonts w:eastAsia="Times New Roman"/>
          <w:color w:val="222222"/>
          <w:szCs w:val="24"/>
          <w:shd w:val="clear" w:color="auto" w:fill="FFFFFF"/>
        </w:rPr>
        <w:t>τόσο τη συνδικαλ</w:t>
      </w:r>
      <w:r>
        <w:rPr>
          <w:rFonts w:eastAsia="Times New Roman"/>
          <w:color w:val="222222"/>
          <w:szCs w:val="24"/>
          <w:shd w:val="clear" w:color="auto" w:fill="FFFFFF"/>
        </w:rPr>
        <w:t>ιστική αδράνεια ό</w:t>
      </w:r>
      <w:r w:rsidRPr="00F34FCC">
        <w:rPr>
          <w:rFonts w:eastAsia="Times New Roman"/>
          <w:color w:val="222222"/>
          <w:szCs w:val="24"/>
          <w:shd w:val="clear" w:color="auto" w:fill="FFFFFF"/>
        </w:rPr>
        <w:t xml:space="preserve">σο και </w:t>
      </w:r>
      <w:r>
        <w:rPr>
          <w:rFonts w:eastAsia="Times New Roman"/>
          <w:color w:val="222222"/>
          <w:szCs w:val="24"/>
          <w:shd w:val="clear" w:color="auto" w:fill="FFFFFF"/>
        </w:rPr>
        <w:t>την ησυχία του εκάστοτε</w:t>
      </w:r>
      <w:r w:rsidRPr="00F34FCC">
        <w:rPr>
          <w:rFonts w:eastAsia="Times New Roman"/>
          <w:color w:val="222222"/>
          <w:szCs w:val="24"/>
          <w:shd w:val="clear" w:color="auto" w:fill="FFFFFF"/>
        </w:rPr>
        <w:t xml:space="preserve"> Υπουργού να επιτελέσει το έργο του</w:t>
      </w:r>
      <w:r>
        <w:rPr>
          <w:rFonts w:eastAsia="Times New Roman"/>
          <w:color w:val="222222"/>
          <w:szCs w:val="24"/>
          <w:shd w:val="clear" w:color="auto" w:fill="FFFFFF"/>
        </w:rPr>
        <w:t xml:space="preserve">. Βεβαίως, τέτοια </w:t>
      </w:r>
      <w:r w:rsidRPr="00F34FCC">
        <w:rPr>
          <w:rFonts w:eastAsia="Times New Roman"/>
          <w:color w:val="222222"/>
          <w:szCs w:val="24"/>
          <w:shd w:val="clear" w:color="auto" w:fill="FFFFFF"/>
        </w:rPr>
        <w:t xml:space="preserve">ταμεία </w:t>
      </w:r>
      <w:r>
        <w:rPr>
          <w:rFonts w:eastAsia="Times New Roman"/>
          <w:color w:val="222222"/>
          <w:szCs w:val="24"/>
          <w:shd w:val="clear" w:color="auto" w:fill="FFFFFF"/>
        </w:rPr>
        <w:t>ως θεσμοί</w:t>
      </w:r>
      <w:r w:rsidRPr="00F34FCC">
        <w:rPr>
          <w:rFonts w:eastAsia="Times New Roman"/>
          <w:color w:val="222222"/>
          <w:szCs w:val="24"/>
          <w:shd w:val="clear" w:color="auto" w:fill="FFFFFF"/>
        </w:rPr>
        <w:t xml:space="preserve"> είθισται να υπάρχουν και σε άλλα υπουργεία και στο</w:t>
      </w:r>
      <w:r>
        <w:rPr>
          <w:rFonts w:eastAsia="Times New Roman"/>
          <w:color w:val="222222"/>
          <w:szCs w:val="24"/>
          <w:shd w:val="clear" w:color="auto" w:fill="FFFFFF"/>
        </w:rPr>
        <w:t>ν</w:t>
      </w:r>
      <w:r w:rsidRPr="00F34FCC">
        <w:rPr>
          <w:rFonts w:eastAsia="Times New Roman"/>
          <w:color w:val="222222"/>
          <w:szCs w:val="24"/>
          <w:shd w:val="clear" w:color="auto" w:fill="FFFFFF"/>
        </w:rPr>
        <w:t xml:space="preserve"> δημόσιο τομέα </w:t>
      </w:r>
      <w:r>
        <w:rPr>
          <w:rFonts w:eastAsia="Times New Roman"/>
          <w:color w:val="222222"/>
          <w:szCs w:val="24"/>
          <w:shd w:val="clear" w:color="auto" w:fill="FFFFFF"/>
        </w:rPr>
        <w:t xml:space="preserve">εν </w:t>
      </w:r>
      <w:r w:rsidRPr="00F34FCC">
        <w:rPr>
          <w:rFonts w:eastAsia="Times New Roman"/>
          <w:color w:val="222222"/>
          <w:szCs w:val="24"/>
          <w:shd w:val="clear" w:color="auto" w:fill="FFFFFF"/>
        </w:rPr>
        <w:t>γένει</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w:t>
      </w:r>
      <w:r>
        <w:rPr>
          <w:rFonts w:eastAsia="Times New Roman"/>
          <w:color w:val="222222"/>
          <w:szCs w:val="24"/>
          <w:shd w:val="clear" w:color="auto" w:fill="FFFFFF"/>
        </w:rPr>
        <w:t>Τ</w:t>
      </w:r>
      <w:r w:rsidRPr="00F34FCC">
        <w:rPr>
          <w:rFonts w:eastAsia="Times New Roman"/>
          <w:color w:val="222222"/>
          <w:szCs w:val="24"/>
          <w:shd w:val="clear" w:color="auto" w:fill="FFFFFF"/>
        </w:rPr>
        <w:t>ο αλισβερίσι που γινόταν</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F34FCC">
        <w:rPr>
          <w:rFonts w:eastAsia="Times New Roman"/>
          <w:color w:val="222222"/>
          <w:szCs w:val="24"/>
          <w:shd w:val="clear" w:color="auto" w:fill="FFFFFF"/>
        </w:rPr>
        <w:t xml:space="preserve"> </w:t>
      </w:r>
      <w:r>
        <w:rPr>
          <w:rFonts w:eastAsia="Times New Roman"/>
          <w:color w:val="222222"/>
          <w:szCs w:val="24"/>
          <w:shd w:val="clear" w:color="auto" w:fill="FFFFFF"/>
        </w:rPr>
        <w:t>σ</w:t>
      </w:r>
      <w:r w:rsidRPr="00F34FCC">
        <w:rPr>
          <w:rFonts w:eastAsia="Times New Roman"/>
          <w:color w:val="222222"/>
          <w:szCs w:val="24"/>
          <w:shd w:val="clear" w:color="auto" w:fill="FFFFFF"/>
        </w:rPr>
        <w:t>το συγκεκριμένο ταμείο μεταξύ</w:t>
      </w:r>
      <w:r w:rsidRPr="00F34FCC">
        <w:rPr>
          <w:rFonts w:eastAsia="Times New Roman"/>
          <w:color w:val="222222"/>
          <w:szCs w:val="24"/>
          <w:shd w:val="clear" w:color="auto" w:fill="FFFFFF"/>
        </w:rPr>
        <w:t xml:space="preserve"> της </w:t>
      </w:r>
      <w:r>
        <w:rPr>
          <w:rFonts w:eastAsia="Times New Roman"/>
          <w:color w:val="222222"/>
          <w:szCs w:val="24"/>
          <w:shd w:val="clear" w:color="auto" w:fill="FFFFFF"/>
        </w:rPr>
        <w:t>διοίκησή</w:t>
      </w:r>
      <w:r w:rsidRPr="00F34FCC">
        <w:rPr>
          <w:rFonts w:eastAsia="Times New Roman"/>
          <w:color w:val="222222"/>
          <w:szCs w:val="24"/>
          <w:shd w:val="clear" w:color="auto" w:fill="FFFFFF"/>
        </w:rPr>
        <w:t>ς του</w:t>
      </w:r>
      <w:r>
        <w:rPr>
          <w:rFonts w:eastAsia="Times New Roman"/>
          <w:color w:val="222222"/>
          <w:szCs w:val="24"/>
          <w:shd w:val="clear" w:color="auto" w:fill="FFFFFF"/>
        </w:rPr>
        <w:t xml:space="preserve"> και της πολιτικής ηγεσίας του Υ</w:t>
      </w:r>
      <w:r w:rsidRPr="00F34FCC">
        <w:rPr>
          <w:rFonts w:eastAsia="Times New Roman"/>
          <w:color w:val="222222"/>
          <w:szCs w:val="24"/>
          <w:shd w:val="clear" w:color="auto" w:fill="FFFFFF"/>
        </w:rPr>
        <w:t>πουργείου ήταν πραγματικά σκανδαλώδες</w:t>
      </w:r>
      <w:r>
        <w:rPr>
          <w:rFonts w:eastAsia="Times New Roman"/>
          <w:color w:val="222222"/>
          <w:szCs w:val="24"/>
          <w:shd w:val="clear" w:color="auto" w:fill="FFFFFF"/>
        </w:rPr>
        <w:t xml:space="preserve">. </w:t>
      </w:r>
    </w:p>
    <w:p w14:paraId="0A5C0CC9"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w:t>
      </w:r>
      <w:r w:rsidRPr="00F34FCC">
        <w:rPr>
          <w:rFonts w:eastAsia="Times New Roman"/>
          <w:color w:val="222222"/>
          <w:szCs w:val="24"/>
          <w:shd w:val="clear" w:color="auto" w:fill="FFFFFF"/>
        </w:rPr>
        <w:t xml:space="preserve"> τίτλος του ταμείου είναι ψευδής</w:t>
      </w:r>
      <w:r>
        <w:rPr>
          <w:rFonts w:eastAsia="Times New Roman"/>
          <w:color w:val="222222"/>
          <w:szCs w:val="24"/>
          <w:shd w:val="clear" w:color="auto" w:fill="FFFFFF"/>
        </w:rPr>
        <w:t>,</w:t>
      </w:r>
      <w:r w:rsidRPr="00F34FCC">
        <w:rPr>
          <w:rFonts w:eastAsia="Times New Roman"/>
          <w:color w:val="222222"/>
          <w:szCs w:val="24"/>
          <w:shd w:val="clear" w:color="auto" w:fill="FFFFFF"/>
        </w:rPr>
        <w:t xml:space="preserve"> καθώς ουδέποτε αποτέλεσε ταμείο αλληλοβοήθειας</w:t>
      </w:r>
      <w:r>
        <w:rPr>
          <w:rFonts w:eastAsia="Times New Roman"/>
          <w:color w:val="222222"/>
          <w:szCs w:val="24"/>
          <w:shd w:val="clear" w:color="auto" w:fill="FFFFFF"/>
        </w:rPr>
        <w:t xml:space="preserve">. Χρηματοδοτείτο </w:t>
      </w:r>
      <w:r w:rsidRPr="00F34FCC">
        <w:rPr>
          <w:rFonts w:eastAsia="Times New Roman"/>
          <w:color w:val="222222"/>
          <w:szCs w:val="24"/>
          <w:shd w:val="clear" w:color="auto" w:fill="FFFFFF"/>
        </w:rPr>
        <w:t>εξ ολοκλήρου από το Υπουργείο Πολιτισμού</w:t>
      </w:r>
      <w:r>
        <w:rPr>
          <w:rFonts w:eastAsia="Times New Roman"/>
          <w:color w:val="222222"/>
          <w:szCs w:val="24"/>
          <w:shd w:val="clear" w:color="auto" w:fill="FFFFFF"/>
        </w:rPr>
        <w:t>, οι υπουργοί διόριζαν τις δ</w:t>
      </w:r>
      <w:r>
        <w:rPr>
          <w:rFonts w:eastAsia="Times New Roman"/>
          <w:color w:val="222222"/>
          <w:szCs w:val="24"/>
          <w:shd w:val="clear" w:color="auto" w:fill="FFFFFF"/>
        </w:rPr>
        <w:t xml:space="preserve">ιοικήσεις, το ποσοστό των εσόδων που αποδίδονταν ως πόροι άλλαζε με υπουργικές αποφάσεις και ένα ποσοστό αυτού του ποσοστού χρησιμοποιείτο για τη χρηματοδότηση των συνδικαλιστικών οργανώσεων. </w:t>
      </w:r>
    </w:p>
    <w:p w14:paraId="0A5C0CCA"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Εις ό,τι αφορά το θέμα των υπουργικών αποφάσεων, είναι ολοφάνερ</w:t>
      </w:r>
      <w:r>
        <w:rPr>
          <w:rFonts w:eastAsia="Times New Roman"/>
          <w:color w:val="222222"/>
          <w:szCs w:val="24"/>
          <w:shd w:val="clear" w:color="auto" w:fill="FFFFFF"/>
        </w:rPr>
        <w:t>ο γιατί διαφωνούμε συνολικά με κάθε τέτοια διάταξη στο νομοσχέδιο που φέρνετε και θα συνεχίσουμε να το κάνουμε, γιατί εν τέλει αποδεικνύεται ότι πίσω από κάθε υπουργική απόφαση υποκρύπτονται συμφέροντα, που είναι όμως ενάντια στα συμφέροντα του ελληνικού λ</w:t>
      </w:r>
      <w:r>
        <w:rPr>
          <w:rFonts w:eastAsia="Times New Roman"/>
          <w:color w:val="222222"/>
          <w:szCs w:val="24"/>
          <w:shd w:val="clear" w:color="auto" w:fill="FFFFFF"/>
        </w:rPr>
        <w:t xml:space="preserve">αού και διαφθείρουν την ελληνική κοινωνία. </w:t>
      </w:r>
    </w:p>
    <w:p w14:paraId="0A5C0CCB"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Μερικές, όμως, διοικήσεις παρέμειναν αλώβητες για πολλά χρόνια. Ενδεικτικά αναφέρουμε την περίοδο 2002 έως 2017. Επί θητείας αυτών δόθηκαν και «μαϊμού» δάνεια σε υπαλλήλους του Υπουργείου, οι οποίοι είτε δεν τα ε</w:t>
      </w:r>
      <w:r>
        <w:rPr>
          <w:rFonts w:eastAsia="Times New Roman"/>
          <w:color w:val="222222"/>
          <w:szCs w:val="24"/>
          <w:shd w:val="clear" w:color="auto" w:fill="FFFFFF"/>
        </w:rPr>
        <w:t xml:space="preserve">ίχαν αιτηθεί ποτέ είτε τους χορηγήθηκαν ως οικονομικά βοηθήματα, για λόγους </w:t>
      </w:r>
      <w:r>
        <w:rPr>
          <w:rFonts w:eastAsia="Times New Roman"/>
          <w:color w:val="222222"/>
          <w:szCs w:val="24"/>
          <w:shd w:val="clear" w:color="auto" w:fill="FFFFFF"/>
        </w:rPr>
        <w:lastRenderedPageBreak/>
        <w:t xml:space="preserve">κοινωνικής αντίληψης και διαγράφονταν. Χαρακτηριστικό είναι ότι για την περίοδο 2005 έως 2015 υπήρχαν σε αρχικό κατάλογο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ογδόντα οκτώ περιπτώσεις δανείων και μόλις δεκαέξι υ</w:t>
      </w:r>
      <w:r>
        <w:rPr>
          <w:rFonts w:eastAsia="Times New Roman"/>
          <w:color w:val="222222"/>
          <w:szCs w:val="24"/>
          <w:shd w:val="clear" w:color="auto" w:fill="FFFFFF"/>
        </w:rPr>
        <w:t xml:space="preserve">πάλληλοι εμφανίζονται να υπόκειται η μισθοδοσία τους σε κρατήσεις για την απόσβεση του σχετικού δανείου. </w:t>
      </w:r>
    </w:p>
    <w:p w14:paraId="0A5C0CCC"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αποτελεί έκπληξη, λοιπόν, το πόρισμα των ελεγκτών που διενέργησαν διαχειριστικό έλεγχο στο ταμείο από το Γενικό Λογιστήριο του Κράτους, για την πε</w:t>
      </w:r>
      <w:r>
        <w:rPr>
          <w:rFonts w:eastAsia="Times New Roman"/>
          <w:color w:val="222222"/>
          <w:szCs w:val="24"/>
          <w:shd w:val="clear" w:color="auto" w:fill="FFFFFF"/>
        </w:rPr>
        <w:t xml:space="preserve">ρίοδο 2005 έως 2016. Πρόκειται για την πρώτη σε βάθος έρευνα που διενεργήθηκε για την οικονομική λειτουργία του ταμείου και η οποία όχι μόνο αποκάλυψε σοβαρή κακοδιαχείριση και σκανδαλώδεις σπατάλες δημοσίου χρήματος, αλλά και στοιχεία που δείχνουν ότι το </w:t>
      </w:r>
      <w:r>
        <w:rPr>
          <w:rFonts w:eastAsia="Times New Roman"/>
          <w:color w:val="222222"/>
          <w:szCs w:val="24"/>
          <w:shd w:val="clear" w:color="auto" w:fill="FFFFFF"/>
        </w:rPr>
        <w:t xml:space="preserve">συγκεκριμένο ταμείο αξιοποιήθηκε επί προηγούμενων κυβερνήσεων ως ένας κόμβος αμοιβαίων υποχωρήσεων και διεργασιών, πίσω βέβαια από την πλάτη των εργαζομένων, στο όνομα των οποίων συστάθηκε το ταμείο αλληλοβοήθειας. </w:t>
      </w:r>
    </w:p>
    <w:p w14:paraId="0A5C0CCD"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σημειωθεί, επίσης, ότι τα πάρε δώσε </w:t>
      </w:r>
      <w:r>
        <w:rPr>
          <w:rFonts w:eastAsia="Times New Roman"/>
          <w:color w:val="222222"/>
          <w:szCs w:val="24"/>
          <w:shd w:val="clear" w:color="auto" w:fill="FFFFFF"/>
        </w:rPr>
        <w:t xml:space="preserve">του ταμείου με τα πολιτικά γραφεία των Υπουργών δεν ήταν μόνο σε επίπεδο χρηματοδοτήσεων, αλλά και διαχείρισης προσωπικού. Δηλαδή, </w:t>
      </w:r>
      <w:r>
        <w:rPr>
          <w:rFonts w:eastAsia="Times New Roman"/>
          <w:color w:val="222222"/>
          <w:szCs w:val="24"/>
          <w:shd w:val="clear" w:color="auto" w:fill="FFFFFF"/>
        </w:rPr>
        <w:lastRenderedPageBreak/>
        <w:t>την ώρα που Νέα Δημοκρατία και ΠΑΣΟΚ έδιωχναν προσωπικό, εξαιτίας των υποδείξεων των δανειστών, είχαν προσλάβει εκτός ελέγχου</w:t>
      </w:r>
      <w:r>
        <w:rPr>
          <w:rFonts w:eastAsia="Times New Roman"/>
          <w:color w:val="222222"/>
          <w:szCs w:val="24"/>
          <w:shd w:val="clear" w:color="auto" w:fill="FFFFFF"/>
        </w:rPr>
        <w:t xml:space="preserve"> ΑΣΕΠ εργαζόμενους, οι οποίοι είχαν διατεθεί είτε στα πολιτικά γραφεία των Υπουργών είτε στο Υπουργείο είτε σε άλλους φορείς.</w:t>
      </w:r>
    </w:p>
    <w:p w14:paraId="0A5C0CCE"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διαφαινόμενη εξυγίανση που προωθείτε είναι προφανώς στο πνεύμα της στροφής σε μ</w:t>
      </w:r>
      <w:r>
        <w:rPr>
          <w:rFonts w:eastAsia="Times New Roman"/>
          <w:color w:val="222222"/>
          <w:szCs w:val="24"/>
          <w:shd w:val="clear" w:color="auto" w:fill="FFFFFF"/>
        </w:rPr>
        <w:t>ί</w:t>
      </w:r>
      <w:r>
        <w:rPr>
          <w:rFonts w:eastAsia="Times New Roman"/>
          <w:color w:val="222222"/>
          <w:szCs w:val="24"/>
          <w:shd w:val="clear" w:color="auto" w:fill="FFFFFF"/>
        </w:rPr>
        <w:t>α καθαρή κεντροαριστερά απαλλαγμένη δήθεν από σκ</w:t>
      </w:r>
      <w:r>
        <w:rPr>
          <w:rFonts w:eastAsia="Times New Roman"/>
          <w:color w:val="222222"/>
          <w:szCs w:val="24"/>
          <w:shd w:val="clear" w:color="auto" w:fill="FFFFFF"/>
        </w:rPr>
        <w:t xml:space="preserve">άνδαλα, με την επιθυμία να πατάξει τη διαφθορά. Βέβαια και η δική σας Κυβέρνηση, όπως και η προηγούμενη, είναι κυβερνήσεις που είναι βουτηγμένες στη διαφθορά και τη διαπλοκή. </w:t>
      </w:r>
    </w:p>
    <w:p w14:paraId="0A5C0CCF"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Διατηρείτε, όμως, έναν οργανισμό σε ισχύ, γιατί δεν τον καταργείτε εντελώς. Και </w:t>
      </w:r>
      <w:r>
        <w:rPr>
          <w:rFonts w:eastAsia="Times New Roman"/>
          <w:color w:val="222222"/>
          <w:szCs w:val="24"/>
          <w:shd w:val="clear" w:color="auto" w:fill="FFFFFF"/>
        </w:rPr>
        <w:t xml:space="preserve">τακτοποιώντας σε υπαλλήλους σε προσωποπαγείς θέσεις του Υπουργείου, δεν μας προϊδεάζει αυτή τακτική σας για τη μη νομιμοποίηση των παρανόμως </w:t>
      </w:r>
      <w:proofErr w:type="spellStart"/>
      <w:r>
        <w:rPr>
          <w:rFonts w:eastAsia="Times New Roman"/>
          <w:color w:val="222222"/>
          <w:szCs w:val="24"/>
          <w:shd w:val="clear" w:color="auto" w:fill="FFFFFF"/>
        </w:rPr>
        <w:t>προσληφθέντων</w:t>
      </w:r>
      <w:proofErr w:type="spellEnd"/>
      <w:r>
        <w:rPr>
          <w:rFonts w:eastAsia="Times New Roman"/>
          <w:color w:val="222222"/>
          <w:szCs w:val="24"/>
          <w:shd w:val="clear" w:color="auto" w:fill="FFFFFF"/>
        </w:rPr>
        <w:t>. Η κατάσταση είναι ήδη αρκετά προβληματική και οι ενέργειές σας θα πρέπει να είναι στο ίδιο μήκος κύμ</w:t>
      </w:r>
      <w:r>
        <w:rPr>
          <w:rFonts w:eastAsia="Times New Roman"/>
          <w:color w:val="222222"/>
          <w:szCs w:val="24"/>
          <w:shd w:val="clear" w:color="auto" w:fill="FFFFFF"/>
        </w:rPr>
        <w:t xml:space="preserve">ατος με τις ενέργειες της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ικαιοσύνης, προκειμένου να βοηθήσετε στο έργο της. </w:t>
      </w:r>
    </w:p>
    <w:p w14:paraId="0A5C0CD0"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Επειδή, όμως, έχουμε δει και τον δικό σας τρόπο δράσης, όπως είπα παραπάνω, και καθότι έχετε βρει κι εσείς τον ίδιο τρόπο να καλύπτετε τα δικά σας θέματα, είναι βέβαιο ότι μετά </w:t>
      </w:r>
      <w:r>
        <w:rPr>
          <w:rFonts w:eastAsia="Times New Roman"/>
          <w:color w:val="222222"/>
          <w:szCs w:val="24"/>
          <w:shd w:val="clear" w:color="auto" w:fill="FFFFFF"/>
        </w:rPr>
        <w:t>το τέλος της δικής σας διακυβέρνησης, θα βγει στο φως πληθώρα σκανδάλων, κουκουλωμάτων και βολεμάτων «ημετέρων» που δεν τους κρύβετε κιόλας. Έχουμε, λοιπόν, κάθε λόγο να είμαστε επικριτικοί απέναντι σας και να αντιμετωπίζουμε με δισταγμό κάθε σας ενέργεια.</w:t>
      </w:r>
      <w:r>
        <w:rPr>
          <w:rFonts w:eastAsia="Times New Roman"/>
          <w:color w:val="222222"/>
          <w:szCs w:val="24"/>
          <w:shd w:val="clear" w:color="auto" w:fill="FFFFFF"/>
        </w:rPr>
        <w:t xml:space="preserve"> </w:t>
      </w:r>
    </w:p>
    <w:p w14:paraId="0A5C0CD1"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κατάργηση του Οργανισμού Ανέγερσης Νέου Μουσείου Ακρόπολης και την απορρόφησή του από το Μουσείο Ακρόπολης είναι το άρθρο 8. Ο </w:t>
      </w:r>
      <w:r>
        <w:rPr>
          <w:rFonts w:eastAsia="Times New Roman"/>
          <w:color w:val="222222"/>
          <w:szCs w:val="24"/>
          <w:shd w:val="clear" w:color="auto" w:fill="FFFFFF"/>
        </w:rPr>
        <w:t>ο</w:t>
      </w:r>
      <w:r>
        <w:rPr>
          <w:rFonts w:eastAsia="Times New Roman"/>
          <w:color w:val="222222"/>
          <w:szCs w:val="24"/>
          <w:shd w:val="clear" w:color="auto" w:fill="FFFFFF"/>
        </w:rPr>
        <w:t>ργανισμός είχε συσταθεί το 1994, αλλά σκοπός της σύστασης του έχει εκλείψει από το 2009. Μεταξύ άλλων, ορίζεται η διαδ</w:t>
      </w:r>
      <w:r>
        <w:rPr>
          <w:rFonts w:eastAsia="Times New Roman"/>
          <w:color w:val="222222"/>
          <w:szCs w:val="24"/>
          <w:shd w:val="clear" w:color="auto" w:fill="FFFFFF"/>
        </w:rPr>
        <w:t xml:space="preserve">ικασία της κατάργησης και της μετάβασης στο νέο λειτουργικό καθεστώς, ενώ αναφορικά με το προσωπικό του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 το οποίο, σύμφωνα με την αιτιολογική έκθεση, ανέρχεται σε περίπου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τριάντα υπαλλήλους, ορίζεται πως μεταφέρεται στο Νέο Μουσείο σε προ</w:t>
      </w:r>
      <w:r>
        <w:rPr>
          <w:rFonts w:eastAsia="Times New Roman"/>
          <w:color w:val="222222"/>
          <w:szCs w:val="24"/>
          <w:shd w:val="clear" w:color="auto" w:fill="FFFFFF"/>
        </w:rPr>
        <w:t xml:space="preserve">σωποπαγείς θέσεις εργασίας, οι οποίες συστήνονται αντιστοίχως. </w:t>
      </w:r>
    </w:p>
    <w:p w14:paraId="0A5C0CD2"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Με αυτή τη διάταξη, ναι μεν είναι προφανές πως πρέπει να λήξει το παράδοξο της συνέχισης ύπαρξης ενός </w:t>
      </w:r>
      <w:r>
        <w:rPr>
          <w:rFonts w:eastAsia="Times New Roman"/>
          <w:color w:val="222222"/>
          <w:szCs w:val="24"/>
          <w:shd w:val="clear" w:color="auto" w:fill="FFFFFF"/>
        </w:rPr>
        <w:t>ο</w:t>
      </w:r>
      <w:r>
        <w:rPr>
          <w:rFonts w:eastAsia="Times New Roman"/>
          <w:color w:val="222222"/>
          <w:szCs w:val="24"/>
          <w:shd w:val="clear" w:color="auto" w:fill="FFFFFF"/>
        </w:rPr>
        <w:t>ργανισμού, το έργο του οποίου έχει ήδη από καιρό υλοποιηθεί, η επιλογή όμως του χρόνου τη</w:t>
      </w:r>
      <w:r>
        <w:rPr>
          <w:rFonts w:eastAsia="Times New Roman"/>
          <w:color w:val="222222"/>
          <w:szCs w:val="24"/>
          <w:shd w:val="clear" w:color="auto" w:fill="FFFFFF"/>
        </w:rPr>
        <w:t xml:space="preserve">ς ενέργειας από τους κυβερνώντες, σε συνδυασμό με τη διασφάλιση των θέσεων εργασίας των δημοσίων υπαλλήλων του εν λόγω </w:t>
      </w:r>
      <w:r>
        <w:rPr>
          <w:rFonts w:eastAsia="Times New Roman"/>
          <w:color w:val="222222"/>
          <w:szCs w:val="24"/>
          <w:shd w:val="clear" w:color="auto" w:fill="FFFFFF"/>
        </w:rPr>
        <w:t>ο</w:t>
      </w:r>
      <w:r>
        <w:rPr>
          <w:rFonts w:eastAsia="Times New Roman"/>
          <w:color w:val="222222"/>
          <w:szCs w:val="24"/>
          <w:shd w:val="clear" w:color="auto" w:fill="FFFFFF"/>
        </w:rPr>
        <w:t>ργανισμού, μέσω της μεταφοράς τους στο υπουργείο, κρίνεται ως εξόχως προεκλογική και μικροπολιτικού χαρακτήρα. Συνεπώς, και αυτή είναι α</w:t>
      </w:r>
      <w:r>
        <w:rPr>
          <w:rFonts w:eastAsia="Times New Roman"/>
          <w:color w:val="222222"/>
          <w:szCs w:val="24"/>
          <w:shd w:val="clear" w:color="auto" w:fill="FFFFFF"/>
        </w:rPr>
        <w:t xml:space="preserve">πορριπτέα και καταδικαστέα. Στον ιδιωτικό τομέα απεναντίας, το κλείσιμο μιας επιχείρησης ή μιας εταιρείας συνεπάγεται και την απόλυση των εργαζομένων. </w:t>
      </w:r>
    </w:p>
    <w:p w14:paraId="0A5C0CD3"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Αναφορικά με τα υπόλοιπα άρθρα, τα επιδόματα, τα εκτός έδρας και λοιπές ενισχύσεις, έχουν ξεκάθαρα ψηφοθ</w:t>
      </w:r>
      <w:r>
        <w:rPr>
          <w:rFonts w:eastAsia="Times New Roman"/>
          <w:color w:val="222222"/>
          <w:szCs w:val="24"/>
          <w:shd w:val="clear" w:color="auto" w:fill="FFFFFF"/>
        </w:rPr>
        <w:t xml:space="preserve">ηρικό χαρακτήρα. Αν θέλετε να δίνετε επιδόματα ή να τα αυξάνετε, να το κάνετε και για άλλες περιοχές, να δώσετε και σε άλλους εργαζόμενους κίνητρα εργασίας, να λάβετε μέτρα για να ενισχύσετε όλους τους τομείς. Είναι, όμως, προκλητικό να δίνετε αύξηση 200% </w:t>
      </w:r>
      <w:r>
        <w:rPr>
          <w:rFonts w:eastAsia="Times New Roman"/>
          <w:color w:val="222222"/>
          <w:szCs w:val="24"/>
          <w:shd w:val="clear" w:color="auto" w:fill="FFFFFF"/>
        </w:rPr>
        <w:t xml:space="preserve">ή να δίνετε αμοιβή στους διευθυντές των κρατικών ορχηστρών ύψους 3.000 ευρώ. </w:t>
      </w:r>
    </w:p>
    <w:p w14:paraId="0A5C0CD4"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Ας δούμε τώρα και το άρθρο 17 που αφορά το </w:t>
      </w:r>
      <w:r>
        <w:rPr>
          <w:rFonts w:eastAsia="Times New Roman"/>
          <w:color w:val="222222"/>
          <w:szCs w:val="24"/>
          <w:shd w:val="clear" w:color="auto" w:fill="FFFFFF"/>
        </w:rPr>
        <w:t>«</w:t>
      </w:r>
      <w:r>
        <w:rPr>
          <w:rFonts w:eastAsia="Times New Roman"/>
          <w:color w:val="222222"/>
          <w:szCs w:val="24"/>
          <w:shd w:val="clear" w:color="auto" w:fill="FFFFFF"/>
        </w:rPr>
        <w:t>Ελληνικό Φεστιβάλ Α</w:t>
      </w:r>
      <w:r>
        <w:rPr>
          <w:rFonts w:eastAsia="Times New Roman"/>
          <w:color w:val="222222"/>
          <w:szCs w:val="24"/>
          <w:shd w:val="clear" w:color="auto" w:fill="FFFFFF"/>
        </w:rPr>
        <w:t>.</w:t>
      </w:r>
      <w:r>
        <w:rPr>
          <w:rFonts w:eastAsia="Times New Roman"/>
          <w:color w:val="222222"/>
          <w:szCs w:val="24"/>
          <w:shd w:val="clear" w:color="auto" w:fill="FFFFFF"/>
        </w:rPr>
        <w:t>Ε</w:t>
      </w:r>
      <w:r>
        <w:rPr>
          <w:rFonts w:eastAsia="Times New Roman"/>
          <w:color w:val="222222"/>
          <w:szCs w:val="24"/>
          <w:shd w:val="clear" w:color="auto" w:fill="FFFFFF"/>
        </w:rPr>
        <w:t>.»</w:t>
      </w:r>
      <w:r>
        <w:rPr>
          <w:rFonts w:eastAsia="Times New Roman"/>
          <w:color w:val="222222"/>
          <w:szCs w:val="24"/>
          <w:shd w:val="clear" w:color="auto" w:fill="FFFFFF"/>
        </w:rPr>
        <w:t>. Πρόκειται για ένα ακόμα νομικό πρόσωπο του ευρύτερου δημοσίου τομέα, το οποίο έχει απασχολήσει τόσο την κοινή</w:t>
      </w:r>
      <w:r>
        <w:rPr>
          <w:rFonts w:eastAsia="Times New Roman"/>
          <w:color w:val="222222"/>
          <w:szCs w:val="24"/>
          <w:shd w:val="clear" w:color="auto" w:fill="FFFFFF"/>
        </w:rPr>
        <w:t xml:space="preserve"> γνώμη όσο και τις ελεγκτικές αρχές: Οικονομικό σκάνδαλο σε βάρος του ελληνικού δημοσίου ύψους περίπου 3 εκατομμυρίων ευρώ από διπλές χρεώσεις και πληρωμές τιμολογίων το 2013 και το 2014, παραιτήσεις διευθυντών και εσωτερικές διαμάχες στο προσωπικό, καταγγ</w:t>
      </w:r>
      <w:r>
        <w:rPr>
          <w:rFonts w:eastAsia="Times New Roman"/>
          <w:color w:val="222222"/>
          <w:szCs w:val="24"/>
          <w:shd w:val="clear" w:color="auto" w:fill="FFFFFF"/>
        </w:rPr>
        <w:t>ελίες για υπέρογκα ενοίκια και λογαριασμούς κινητών τηλεφώνων. Και το «κερασάκι στην τούρτα»: οι υπόγειες σχέσεις μεταξύ της άσκησης εξουσίας και προσωπικού πλουτισμού όλων αυτών των «</w:t>
      </w:r>
      <w:proofErr w:type="spellStart"/>
      <w:r>
        <w:rPr>
          <w:rFonts w:eastAsia="Times New Roman"/>
          <w:color w:val="222222"/>
          <w:szCs w:val="24"/>
          <w:shd w:val="clear" w:color="auto" w:fill="FFFFFF"/>
        </w:rPr>
        <w:t>μαυρογιαλούρων</w:t>
      </w:r>
      <w:proofErr w:type="spellEnd"/>
      <w:r>
        <w:rPr>
          <w:rFonts w:eastAsia="Times New Roman"/>
          <w:color w:val="222222"/>
          <w:szCs w:val="24"/>
          <w:shd w:val="clear" w:color="auto" w:fill="FFFFFF"/>
        </w:rPr>
        <w:t>», οι οποίοι κυβερνούν την Ελλάδα, ιδίως από τη μεταπολίτε</w:t>
      </w:r>
      <w:r>
        <w:rPr>
          <w:rFonts w:eastAsia="Times New Roman"/>
          <w:color w:val="222222"/>
          <w:szCs w:val="24"/>
          <w:shd w:val="clear" w:color="auto" w:fill="FFFFFF"/>
        </w:rPr>
        <w:t xml:space="preserve">υση και πέρα. </w:t>
      </w:r>
    </w:p>
    <w:p w14:paraId="0A5C0CD5"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Αναφορικά δε με την παράταση των συμβάσεων εργασίας του </w:t>
      </w:r>
      <w:r>
        <w:rPr>
          <w:rFonts w:eastAsia="Times New Roman"/>
          <w:color w:val="222222"/>
          <w:szCs w:val="24"/>
          <w:shd w:val="clear" w:color="auto" w:fill="FFFFFF"/>
        </w:rPr>
        <w:t>«</w:t>
      </w:r>
      <w:r>
        <w:rPr>
          <w:rFonts w:eastAsia="Times New Roman"/>
          <w:color w:val="222222"/>
          <w:szCs w:val="24"/>
          <w:shd w:val="clear" w:color="auto" w:fill="FFFFFF"/>
        </w:rPr>
        <w:t>Ελληνικού Φεστιβάλ Α</w:t>
      </w:r>
      <w:r>
        <w:rPr>
          <w:rFonts w:eastAsia="Times New Roman"/>
          <w:color w:val="222222"/>
          <w:szCs w:val="24"/>
          <w:shd w:val="clear" w:color="auto" w:fill="FFFFFF"/>
        </w:rPr>
        <w:t>.</w:t>
      </w:r>
      <w:r>
        <w:rPr>
          <w:rFonts w:eastAsia="Times New Roman"/>
          <w:color w:val="222222"/>
          <w:szCs w:val="24"/>
          <w:shd w:val="clear" w:color="auto" w:fill="FFFFFF"/>
        </w:rPr>
        <w:t>Ε</w:t>
      </w:r>
      <w:r>
        <w:rPr>
          <w:rFonts w:eastAsia="Times New Roman"/>
          <w:color w:val="222222"/>
          <w:szCs w:val="24"/>
          <w:shd w:val="clear" w:color="auto" w:fill="FFFFFF"/>
        </w:rPr>
        <w:t>.»</w:t>
      </w:r>
      <w:r>
        <w:rPr>
          <w:rFonts w:eastAsia="Times New Roman"/>
          <w:color w:val="222222"/>
          <w:szCs w:val="24"/>
          <w:shd w:val="clear" w:color="auto" w:fill="FFFFFF"/>
        </w:rPr>
        <w:t xml:space="preserve">, η ίδια διάταξη είχε περάσει το 2017 ως τροπολογία, με την οποία δινόταν η δυνατότητα στο ΔΣ της </w:t>
      </w:r>
      <w:r>
        <w:rPr>
          <w:rFonts w:eastAsia="Times New Roman"/>
          <w:color w:val="222222"/>
          <w:szCs w:val="24"/>
          <w:shd w:val="clear" w:color="auto" w:fill="FFFFFF"/>
        </w:rPr>
        <w:t>«</w:t>
      </w:r>
      <w:r>
        <w:rPr>
          <w:rFonts w:eastAsia="Times New Roman"/>
          <w:color w:val="222222"/>
          <w:szCs w:val="24"/>
          <w:shd w:val="clear" w:color="auto" w:fill="FFFFFF"/>
        </w:rPr>
        <w:t>Ελληνικό Φεστιβάλ Α</w:t>
      </w:r>
      <w:r>
        <w:rPr>
          <w:rFonts w:eastAsia="Times New Roman"/>
          <w:color w:val="222222"/>
          <w:szCs w:val="24"/>
          <w:shd w:val="clear" w:color="auto" w:fill="FFFFFF"/>
        </w:rPr>
        <w:t>.</w:t>
      </w:r>
      <w:r>
        <w:rPr>
          <w:rFonts w:eastAsia="Times New Roman"/>
          <w:color w:val="222222"/>
          <w:szCs w:val="24"/>
          <w:shd w:val="clear" w:color="auto" w:fill="FFFFFF"/>
        </w:rPr>
        <w:t>Ε</w:t>
      </w:r>
      <w:r>
        <w:rPr>
          <w:rFonts w:eastAsia="Times New Roman"/>
          <w:color w:val="222222"/>
          <w:szCs w:val="24"/>
          <w:shd w:val="clear" w:color="auto" w:fill="FFFFFF"/>
        </w:rPr>
        <w:t>.»</w:t>
      </w:r>
      <w:r>
        <w:rPr>
          <w:rFonts w:eastAsia="Times New Roman"/>
          <w:color w:val="222222"/>
          <w:szCs w:val="24"/>
          <w:shd w:val="clear" w:color="auto" w:fill="FFFFFF"/>
        </w:rPr>
        <w:t xml:space="preserve">, έως ότου ολοκληρωθεί ο εσωτερικός κανονισμός του Φεστιβάλ, διαδικασία που έχει δρομολογηθεί, να ανανεώσει τις υφιστάμενες συμβάσεις ορισμένου </w:t>
      </w:r>
      <w:r>
        <w:rPr>
          <w:rFonts w:eastAsia="Times New Roman"/>
          <w:color w:val="222222"/>
          <w:szCs w:val="24"/>
          <w:shd w:val="clear" w:color="auto" w:fill="FFFFFF"/>
        </w:rPr>
        <w:lastRenderedPageBreak/>
        <w:t>χρόνου, καθώς επίσης και συμβάσεις έργου, με στόχο την κάλυψη των λειτουργικών αναγκών του φορέα, κατά παρέκκλισ</w:t>
      </w:r>
      <w:r>
        <w:rPr>
          <w:rFonts w:eastAsia="Times New Roman"/>
          <w:color w:val="222222"/>
          <w:szCs w:val="24"/>
          <w:shd w:val="clear" w:color="auto" w:fill="FFFFFF"/>
        </w:rPr>
        <w:t>η της κείμενης νομοθεσίας και πάντως όχι πέραν τις 31</w:t>
      </w:r>
      <w:r w:rsidRPr="00733DC3">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Δεκεμβρίου </w:t>
      </w:r>
      <w:r>
        <w:rPr>
          <w:rFonts w:eastAsia="Times New Roman"/>
          <w:color w:val="222222"/>
          <w:szCs w:val="24"/>
          <w:shd w:val="clear" w:color="auto" w:fill="FFFFFF"/>
        </w:rPr>
        <w:t xml:space="preserve">2018. Τώρα παρατείνετε για ακόμη έναν χρόνο αυτές οι συμβάσεις που κοστίζουν, εις βάρος του κρατικού προϋπολογισμού, σχεδόν 2 εκατομμύρια ευρώ. </w:t>
      </w:r>
    </w:p>
    <w:p w14:paraId="0A5C0CD6" w14:textId="77777777" w:rsidR="004A3142" w:rsidRDefault="002101D6">
      <w:pPr>
        <w:spacing w:line="600" w:lineRule="auto"/>
        <w:ind w:firstLine="720"/>
        <w:jc w:val="both"/>
        <w:rPr>
          <w:rFonts w:eastAsia="Times New Roman"/>
          <w:szCs w:val="24"/>
        </w:rPr>
      </w:pPr>
      <w:r>
        <w:rPr>
          <w:rFonts w:eastAsia="Times New Roman"/>
          <w:color w:val="222222"/>
          <w:szCs w:val="24"/>
          <w:shd w:val="clear" w:color="auto" w:fill="FFFFFF"/>
        </w:rPr>
        <w:t>Γι’ αυτό, λοιπόν, λέμε ότι τα νομοσχέδια σας</w:t>
      </w:r>
      <w:r>
        <w:rPr>
          <w:rFonts w:eastAsia="Times New Roman"/>
          <w:color w:val="222222"/>
          <w:szCs w:val="24"/>
          <w:shd w:val="clear" w:color="auto" w:fill="FFFFFF"/>
        </w:rPr>
        <w:t xml:space="preserve"> είναι ρουσφετολογικά και προσπαθείτε, ακόμα και την ύστατη στιγμή, να βολέψετε «ημετέρους». Άλλωστε, αυτό αποδεικνύεται από την επιλογή του ΔΣ του φορέα. Ο μέχρι πρότινος πρόεδρος που παραιτήθηκε επισήμως στις 31-1-2019 ήταν στενός συνεργάτης του ΣΥΡΙΖΑ κ</w:t>
      </w:r>
      <w:r>
        <w:rPr>
          <w:rFonts w:eastAsia="Times New Roman"/>
          <w:color w:val="222222"/>
          <w:szCs w:val="24"/>
          <w:shd w:val="clear" w:color="auto" w:fill="FFFFFF"/>
        </w:rPr>
        <w:t>αι υπεύθυνος του οικονομικού τομέα έως το 2015. Ο νέος πρόεδρος είχε διατελέσει αντιπρόεδρος του Φεστιβάλ και νομικός σύμβουλος στο Ευρωπαϊκό Πολιτιστικό Κέντρο Δελφών. Η νυν αντιπρόεδρος είναι σύζυγος Βουλευτή του ΣΥΡΙΖΑ, που μέχρι πρότινος ήταν στο πολιτ</w:t>
      </w:r>
      <w:r>
        <w:rPr>
          <w:rFonts w:eastAsia="Times New Roman"/>
          <w:color w:val="222222"/>
          <w:szCs w:val="24"/>
          <w:shd w:val="clear" w:color="auto" w:fill="FFFFFF"/>
        </w:rPr>
        <w:t xml:space="preserve">ικό γραφείο της νυν Υπουργού Πολιτισμού. Την ίδια στιγμή ξεχνάτε την κατάσταση στην οποία έχει περιέλθει, εξαιτίας και των δικών σας πολιτικών, το σύνολο </w:t>
      </w:r>
      <w:r>
        <w:rPr>
          <w:rFonts w:eastAsia="Times New Roman"/>
          <w:color w:val="222222"/>
          <w:szCs w:val="24"/>
          <w:shd w:val="clear" w:color="auto" w:fill="FFFFFF"/>
        </w:rPr>
        <w:lastRenderedPageBreak/>
        <w:t xml:space="preserve">της κοινωνίας και πόσο δύσκολα η ελληνική κοινωνία τα βγάζει πέρα. </w:t>
      </w:r>
    </w:p>
    <w:p w14:paraId="0A5C0CD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Την ίδια ώρα που συζητούμε αυτό το</w:t>
      </w:r>
      <w:r>
        <w:rPr>
          <w:rFonts w:eastAsia="Times New Roman" w:cs="Times New Roman"/>
          <w:szCs w:val="24"/>
        </w:rPr>
        <w:t xml:space="preserve"> νομοσχέδιο</w:t>
      </w:r>
      <w:r w:rsidRPr="005075A5">
        <w:rPr>
          <w:rFonts w:eastAsia="Times New Roman" w:cs="Times New Roman"/>
          <w:szCs w:val="24"/>
        </w:rPr>
        <w:t>,</w:t>
      </w:r>
      <w:r>
        <w:rPr>
          <w:rFonts w:eastAsia="Times New Roman" w:cs="Times New Roman"/>
          <w:szCs w:val="24"/>
        </w:rPr>
        <w:t xml:space="preserve"> η ανθελληνική Κυβέρνηση του ΣΥΡΙΖΑ ετοιμάζεται να εγκαινιάσει με μεγαλοπρέπεια το ισλαμικό τέμενος στο Βοτανικό, προκειμένου να ικανοποιήσει τους φίλους της και να προσελκύσει και χιλιάδες ακόμα λαθρομετανάστες στην πατρίδα μας.</w:t>
      </w:r>
    </w:p>
    <w:p w14:paraId="0A5C0CD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καταψηφίσουμε και αυτό το νομοσχέδιο, γιατί δεν μπορούμε να νομιμοποιήσουμε μ</w:t>
      </w:r>
      <w:r>
        <w:rPr>
          <w:rFonts w:eastAsia="Times New Roman" w:cs="Times New Roman"/>
          <w:szCs w:val="24"/>
        </w:rPr>
        <w:t>ί</w:t>
      </w:r>
      <w:r>
        <w:rPr>
          <w:rFonts w:eastAsia="Times New Roman" w:cs="Times New Roman"/>
          <w:szCs w:val="24"/>
        </w:rPr>
        <w:t>α Κυβέρνηση η οποία πρόδωσε τη Μακεδονία μας.</w:t>
      </w:r>
    </w:p>
    <w:p w14:paraId="0A5C0CD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Σας ευχαριστώ.</w:t>
      </w:r>
    </w:p>
    <w:p w14:paraId="0A5C0CDA" w14:textId="77777777" w:rsidR="004A3142" w:rsidRDefault="002101D6">
      <w:pPr>
        <w:spacing w:line="600" w:lineRule="auto"/>
        <w:ind w:firstLine="709"/>
        <w:jc w:val="center"/>
        <w:rPr>
          <w:rFonts w:eastAsia="Times New Roman" w:cs="Times New Roman"/>
          <w:szCs w:val="24"/>
        </w:rPr>
      </w:pPr>
      <w:r w:rsidRPr="00D11986">
        <w:rPr>
          <w:rFonts w:eastAsia="Times New Roman" w:cs="Times New Roman"/>
          <w:szCs w:val="24"/>
        </w:rPr>
        <w:t>(Χε</w:t>
      </w:r>
      <w:r>
        <w:rPr>
          <w:rFonts w:eastAsia="Times New Roman" w:cs="Times New Roman"/>
          <w:szCs w:val="24"/>
        </w:rPr>
        <w:t>ιροκροτήματα από την πτέρυγα τ</w:t>
      </w:r>
      <w:r>
        <w:rPr>
          <w:rFonts w:eastAsia="Times New Roman" w:cs="Times New Roman"/>
          <w:szCs w:val="24"/>
        </w:rPr>
        <w:t>ης</w:t>
      </w:r>
      <w:r w:rsidRPr="00D11986">
        <w:rPr>
          <w:rFonts w:eastAsia="Times New Roman" w:cs="Times New Roman"/>
          <w:szCs w:val="24"/>
        </w:rPr>
        <w:t xml:space="preserve"> Χρυσή</w:t>
      </w:r>
      <w:r>
        <w:rPr>
          <w:rFonts w:eastAsia="Times New Roman" w:cs="Times New Roman"/>
          <w:szCs w:val="24"/>
        </w:rPr>
        <w:t>ς</w:t>
      </w:r>
      <w:r w:rsidRPr="00D11986">
        <w:rPr>
          <w:rFonts w:eastAsia="Times New Roman" w:cs="Times New Roman"/>
          <w:szCs w:val="24"/>
        </w:rPr>
        <w:t xml:space="preserve"> Αυγή</w:t>
      </w:r>
      <w:r>
        <w:rPr>
          <w:rFonts w:eastAsia="Times New Roman" w:cs="Times New Roman"/>
          <w:szCs w:val="24"/>
        </w:rPr>
        <w:t>ς</w:t>
      </w:r>
      <w:r w:rsidRPr="00D11986">
        <w:rPr>
          <w:rFonts w:eastAsia="Times New Roman" w:cs="Times New Roman"/>
          <w:szCs w:val="24"/>
        </w:rPr>
        <w:t>)</w:t>
      </w:r>
    </w:p>
    <w:p w14:paraId="0A5C0CDB" w14:textId="77777777" w:rsidR="004A3142" w:rsidRDefault="002101D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Ευχαριστώ και εγώ.</w:t>
      </w:r>
    </w:p>
    <w:p w14:paraId="0A5C0CD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Προχωρούμε μ</w:t>
      </w:r>
      <w:r>
        <w:rPr>
          <w:rFonts w:eastAsia="Times New Roman" w:cs="Times New Roman"/>
          <w:szCs w:val="24"/>
        </w:rPr>
        <w:t>ε τον επόμενο εισηγητή του Κομμουνιστικού Κόμματος Ελλάδ</w:t>
      </w:r>
      <w:r>
        <w:rPr>
          <w:rFonts w:eastAsia="Times New Roman" w:cs="Times New Roman"/>
          <w:szCs w:val="24"/>
        </w:rPr>
        <w:t>α</w:t>
      </w:r>
      <w:r>
        <w:rPr>
          <w:rFonts w:eastAsia="Times New Roman" w:cs="Times New Roman"/>
          <w:szCs w:val="24"/>
        </w:rPr>
        <w:t>ς, τον κ. Δελή.</w:t>
      </w:r>
    </w:p>
    <w:p w14:paraId="0A5C0CDD" w14:textId="77777777" w:rsidR="004A3142" w:rsidRDefault="002101D6">
      <w:pPr>
        <w:spacing w:line="600" w:lineRule="auto"/>
        <w:ind w:firstLine="720"/>
        <w:jc w:val="both"/>
        <w:rPr>
          <w:rFonts w:eastAsia="Times New Roman" w:cs="Times New Roman"/>
          <w:szCs w:val="24"/>
        </w:rPr>
      </w:pPr>
      <w:r w:rsidRPr="00C85856">
        <w:rPr>
          <w:rFonts w:eastAsia="Times New Roman" w:cs="Times New Roman"/>
          <w:b/>
          <w:szCs w:val="24"/>
        </w:rPr>
        <w:lastRenderedPageBreak/>
        <w:t xml:space="preserve">ΙΩΑΝΝΗΣ ΔΡΑΓΑΣΑΚΗΣ (Αντιπρόεδρος της Κυβέρνησης </w:t>
      </w:r>
      <w:r>
        <w:rPr>
          <w:rFonts w:eastAsia="Times New Roman" w:cs="Times New Roman"/>
          <w:b/>
          <w:szCs w:val="24"/>
        </w:rPr>
        <w:t>και</w:t>
      </w:r>
      <w:r w:rsidRPr="00C85856">
        <w:rPr>
          <w:rFonts w:eastAsia="Times New Roman" w:cs="Times New Roman"/>
          <w:b/>
          <w:szCs w:val="24"/>
        </w:rPr>
        <w:t xml:space="preserve"> Υπουργός Οικονομίας και Ανάπτυξης):</w:t>
      </w:r>
      <w:r w:rsidRPr="00C85856">
        <w:rPr>
          <w:rFonts w:eastAsia="Times New Roman" w:cs="Times New Roman"/>
          <w:szCs w:val="24"/>
        </w:rPr>
        <w:t xml:space="preserve"> </w:t>
      </w:r>
      <w:r>
        <w:rPr>
          <w:rFonts w:eastAsia="Times New Roman" w:cs="Times New Roman"/>
          <w:szCs w:val="24"/>
        </w:rPr>
        <w:t>Κύριε Πρόεδρε, θα ήθελα τον λόγο.</w:t>
      </w:r>
    </w:p>
    <w:p w14:paraId="0A5C0CDE" w14:textId="77777777" w:rsidR="004A3142" w:rsidRDefault="002101D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Θέλετε τώρα; Βιάζεστε;</w:t>
      </w:r>
    </w:p>
    <w:p w14:paraId="0A5C0CDF" w14:textId="77777777" w:rsidR="004A3142" w:rsidRDefault="002101D6">
      <w:pPr>
        <w:spacing w:line="600" w:lineRule="auto"/>
        <w:ind w:firstLine="720"/>
        <w:jc w:val="both"/>
        <w:rPr>
          <w:rFonts w:eastAsia="Times New Roman" w:cs="Times New Roman"/>
          <w:szCs w:val="24"/>
        </w:rPr>
      </w:pPr>
      <w:r w:rsidRPr="00C85856">
        <w:rPr>
          <w:rFonts w:eastAsia="Times New Roman" w:cs="Times New Roman"/>
          <w:b/>
          <w:szCs w:val="24"/>
        </w:rPr>
        <w:t>ΙΩ</w:t>
      </w:r>
      <w:r w:rsidRPr="00C85856">
        <w:rPr>
          <w:rFonts w:eastAsia="Times New Roman" w:cs="Times New Roman"/>
          <w:b/>
          <w:szCs w:val="24"/>
        </w:rPr>
        <w:t xml:space="preserve">ΑΝΝΗΣ ΔΡΑΓΑΣΑΚΗΣ (Αντιπρόεδρος της Κυβέρνησης </w:t>
      </w:r>
      <w:r>
        <w:rPr>
          <w:rFonts w:eastAsia="Times New Roman" w:cs="Times New Roman"/>
          <w:b/>
          <w:szCs w:val="24"/>
        </w:rPr>
        <w:t xml:space="preserve">και </w:t>
      </w:r>
      <w:r w:rsidRPr="00C85856">
        <w:rPr>
          <w:rFonts w:eastAsia="Times New Roman" w:cs="Times New Roman"/>
          <w:b/>
          <w:szCs w:val="24"/>
        </w:rPr>
        <w:t>Υπουργός Οικονομίας και Ανάπτυξης):</w:t>
      </w:r>
      <w:r w:rsidRPr="00C85856">
        <w:rPr>
          <w:rFonts w:eastAsia="Times New Roman" w:cs="Times New Roman"/>
          <w:szCs w:val="24"/>
        </w:rPr>
        <w:t xml:space="preserve"> </w:t>
      </w:r>
      <w:r>
        <w:rPr>
          <w:rFonts w:eastAsia="Times New Roman" w:cs="Times New Roman"/>
          <w:szCs w:val="24"/>
        </w:rPr>
        <w:t>Μετά, κύριε Πρόεδρε.</w:t>
      </w:r>
    </w:p>
    <w:p w14:paraId="0A5C0CE0" w14:textId="77777777" w:rsidR="004A3142" w:rsidRDefault="002101D6">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Pr>
          <w:rFonts w:eastAsia="Times New Roman" w:cs="Times New Roman"/>
          <w:szCs w:val="24"/>
        </w:rPr>
        <w:t xml:space="preserve"> Εντάξει. Θα σας δώσω τον λόγο μετά τον εισηγητή, κύριε Υπουργέ.</w:t>
      </w:r>
    </w:p>
    <w:p w14:paraId="0A5C0CE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0A5C0CE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b/>
          <w:szCs w:val="24"/>
        </w:rPr>
        <w:t>:</w:t>
      </w:r>
      <w:r>
        <w:rPr>
          <w:rFonts w:eastAsia="Times New Roman" w:cs="Times New Roman"/>
          <w:szCs w:val="24"/>
        </w:rPr>
        <w:t xml:space="preserve"> Πρόκειται για νομοσχέδιο το οποίο επιχειρεί να αντιμετωπίσει μια σειρά από εκκρεμότητες του Υπουργείου Πολιτισμού, τις οποίες βεβαίως εμείς και δεν υποτιμούμε καθόλου.</w:t>
      </w:r>
    </w:p>
    <w:p w14:paraId="0A5C0CE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Αρχικά, ωστόσο, θέλουμε να σημειώσουμε ότι, παρά τις όποιες επιμέρους ρυθμίσεις που έχ</w:t>
      </w:r>
      <w:r>
        <w:rPr>
          <w:rFonts w:eastAsia="Times New Roman" w:cs="Times New Roman"/>
          <w:szCs w:val="24"/>
        </w:rPr>
        <w:t xml:space="preserve">ει αυτό σε θετική κατεύθυνση, αντικειμενικά και εντάσσεται και λειτουργεί με βάση τη γενικότερη </w:t>
      </w:r>
      <w:r>
        <w:rPr>
          <w:rFonts w:eastAsia="Times New Roman" w:cs="Times New Roman"/>
          <w:szCs w:val="24"/>
        </w:rPr>
        <w:lastRenderedPageBreak/>
        <w:t>πολιτική κατεύθυνση της Κυβέρνησης, η οποία, όπως και στους υπόλοιπους κοινωνικούς τομείς, όπως για παράδειγμα στην υγεία, την παιδεία, έτσι και στον χώρο του π</w:t>
      </w:r>
      <w:r>
        <w:rPr>
          <w:rFonts w:eastAsia="Times New Roman" w:cs="Times New Roman"/>
          <w:szCs w:val="24"/>
        </w:rPr>
        <w:t>ολιτισμού επιδιώκει την επέκταση και την εμβάθυνση της επιχειρηματικότητας, με στόχο βεβαίως την επιδιωκόμενη καπιταλιστική ανάπτυξη, την ανάπτυξη δηλαδή των καπιταλιστικών κερδών.</w:t>
      </w:r>
    </w:p>
    <w:p w14:paraId="0A5C0CE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Είναι γνωστό, άλλωστε, το ενδιαφέρον των επιχειρηματικών ομίλων για μπίζνες</w:t>
      </w:r>
      <w:r>
        <w:rPr>
          <w:rFonts w:eastAsia="Times New Roman" w:cs="Times New Roman"/>
          <w:szCs w:val="24"/>
        </w:rPr>
        <w:t xml:space="preserve"> στον πολιτισμό, ο οποίος αποτελεί ασφαλώς και εργαλείο ιδεολογικής χειραγώγησης εκτός των άλλων, εξ ου και η μεγάλη σημασία που δίνει σε αυτόν τον τομέα και η Ευρωπαϊκή Ένωση. Αυτό, όμως, σημαίνει ότι ο πολιτισμός, τα πολιτιστικά αγαθά εν γένει μετατρέπον</w:t>
      </w:r>
      <w:r>
        <w:rPr>
          <w:rFonts w:eastAsia="Times New Roman" w:cs="Times New Roman"/>
          <w:szCs w:val="24"/>
        </w:rPr>
        <w:t>ται σε απλά εμπορεύματα, τα οποία είναι, κατ’ αρχάς, πολύ ακριβά τις περισσότερες φορές για τα ισχνά λαϊκά πορτοφόλια και άρα η μεγάλη μάζα της λαϊκής πλειοψηφίας μένει πρακτικά αποκλεισμένη από αυτά τα τόσο σημαντικά αγαθά του πολιτισμού και βεβαίως εντελ</w:t>
      </w:r>
      <w:r>
        <w:rPr>
          <w:rFonts w:eastAsia="Times New Roman" w:cs="Times New Roman"/>
          <w:szCs w:val="24"/>
        </w:rPr>
        <w:t>ώς εκτεθειμένη και αβοήθητη στη χαβούζα της καπιταλιστικής μαζικής υποκουλτούρας.</w:t>
      </w:r>
    </w:p>
    <w:p w14:paraId="0A5C0CE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 xml:space="preserve">Το όχημα με το οποίο η πολιτιστική κληρονομιά, η βάση δηλαδή του πολιτισμού, μετατρέπεται σε απόλυτο αντικείμενο εμπορικής εκμετάλλευσης δεν είναι άλλο από τον </w:t>
      </w:r>
      <w:proofErr w:type="spellStart"/>
      <w:r>
        <w:rPr>
          <w:rFonts w:eastAsia="Times New Roman" w:cs="Times New Roman"/>
          <w:szCs w:val="24"/>
        </w:rPr>
        <w:t>ευρωενωσιακής</w:t>
      </w:r>
      <w:proofErr w:type="spellEnd"/>
      <w:r>
        <w:rPr>
          <w:rFonts w:eastAsia="Times New Roman" w:cs="Times New Roman"/>
          <w:szCs w:val="24"/>
        </w:rPr>
        <w:t xml:space="preserve"> κοπής στρατηγικό σχεδιασμό των ΕΣΠΑ και των Περιφερειακών Επιχειρησιακών Προγραμμά</w:t>
      </w:r>
      <w:r>
        <w:rPr>
          <w:rFonts w:eastAsia="Times New Roman" w:cs="Times New Roman"/>
          <w:szCs w:val="24"/>
        </w:rPr>
        <w:t xml:space="preserve">των. Το παράδειγμα των αρχαιολογικών χώρων εδώ είναι αρκετό. Η ένταξή τους όλα αυτά τα χρόνια σε αυτά τα ευρωπαϊκά προγράμματα με ένα κριτήριο γινόταν και γίνεται και αυτό δεν ήταν βέβαια οι αρχαιολογικοί χώροι και τα μνημεία να γίνουν προσιτά και </w:t>
      </w:r>
      <w:proofErr w:type="spellStart"/>
      <w:r>
        <w:rPr>
          <w:rFonts w:eastAsia="Times New Roman" w:cs="Times New Roman"/>
          <w:szCs w:val="24"/>
        </w:rPr>
        <w:t>προσβάσι</w:t>
      </w:r>
      <w:r>
        <w:rPr>
          <w:rFonts w:eastAsia="Times New Roman" w:cs="Times New Roman"/>
          <w:szCs w:val="24"/>
        </w:rPr>
        <w:t>μα</w:t>
      </w:r>
      <w:proofErr w:type="spellEnd"/>
      <w:r>
        <w:rPr>
          <w:rFonts w:eastAsia="Times New Roman" w:cs="Times New Roman"/>
          <w:szCs w:val="24"/>
        </w:rPr>
        <w:t xml:space="preserve"> στις λαϊκές οικογένειες. Το αντίθετο συνέβη και όλοι γνωρίζουν ότι, παρά τον πακτωλό των ευρωπαϊκών χρηματοδοτήσεων, αυτή οι μνημειακοί χώροι τελικά έγιναν πιο ακριβοί για τον λαό, γιατί το μόνο κριτήριο ήταν η εμπορική εκμετάλλευσή τους και η όσο γίνετ</w:t>
      </w:r>
      <w:r>
        <w:rPr>
          <w:rFonts w:eastAsia="Times New Roman" w:cs="Times New Roman"/>
          <w:szCs w:val="24"/>
        </w:rPr>
        <w:t xml:space="preserve">αι μεγαλύτερη αύξηση των εσόδων από την </w:t>
      </w:r>
      <w:proofErr w:type="spellStart"/>
      <w:r>
        <w:rPr>
          <w:rFonts w:eastAsia="Times New Roman" w:cs="Times New Roman"/>
          <w:szCs w:val="24"/>
        </w:rPr>
        <w:t>επισκεψιμότητά</w:t>
      </w:r>
      <w:proofErr w:type="spellEnd"/>
      <w:r>
        <w:rPr>
          <w:rFonts w:eastAsia="Times New Roman" w:cs="Times New Roman"/>
          <w:szCs w:val="24"/>
        </w:rPr>
        <w:t xml:space="preserve"> τους, μπας και γυαλίσουν στο μάτι κανενός επιχειρηματικού ομίλου και θελήσει να επενδύσει εκεί, με το αζημίωτο βέβαια.</w:t>
      </w:r>
    </w:p>
    <w:p w14:paraId="0A5C0CE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Αυτή η προοπτική και αυτός ο στόχος της επιχειρηματικότητας και της εμπορευματοποί</w:t>
      </w:r>
      <w:r>
        <w:rPr>
          <w:rFonts w:eastAsia="Times New Roman" w:cs="Times New Roman"/>
          <w:szCs w:val="24"/>
        </w:rPr>
        <w:t xml:space="preserve">ησης του πολιτισμού είναι που οδήγησε την Κυβέρνηση του ΣΥΡΙΖΑ και την </w:t>
      </w:r>
      <w:r w:rsidRPr="008763ED">
        <w:rPr>
          <w:rFonts w:eastAsia="Times New Roman" w:cs="Times New Roman"/>
          <w:szCs w:val="24"/>
        </w:rPr>
        <w:t>Ευρωπαϊκή Ένωση</w:t>
      </w:r>
      <w:r>
        <w:rPr>
          <w:rFonts w:eastAsia="Times New Roman" w:cs="Times New Roman"/>
          <w:szCs w:val="24"/>
        </w:rPr>
        <w:t xml:space="preserve"> </w:t>
      </w:r>
      <w:r>
        <w:rPr>
          <w:rFonts w:eastAsia="Times New Roman" w:cs="Times New Roman"/>
          <w:szCs w:val="24"/>
        </w:rPr>
        <w:lastRenderedPageBreak/>
        <w:t xml:space="preserve">να συμφωνήσουν και στην κατάπτυστη μεταβίβαση στο λεγόμενο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για ενενήντα εννέα χρόνια των αρχαιολογικών χώρων και των πολιτιστικών μνημείων της πατρίδας μας πρ</w:t>
      </w:r>
      <w:r>
        <w:rPr>
          <w:rFonts w:eastAsia="Times New Roman" w:cs="Times New Roman"/>
          <w:szCs w:val="24"/>
        </w:rPr>
        <w:t>ος εμπορική αξιοποίηση και αυτό δεν ξεπλένεται με κα</w:t>
      </w:r>
      <w:r>
        <w:rPr>
          <w:rFonts w:eastAsia="Times New Roman" w:cs="Times New Roman"/>
          <w:szCs w:val="24"/>
        </w:rPr>
        <w:t>μ</w:t>
      </w:r>
      <w:r>
        <w:rPr>
          <w:rFonts w:eastAsia="Times New Roman" w:cs="Times New Roman"/>
          <w:szCs w:val="24"/>
        </w:rPr>
        <w:t>μιά τροπολογία.</w:t>
      </w:r>
    </w:p>
    <w:p w14:paraId="0A5C0CE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Αυτή, όμως, η διαχρονική κυβερνητική πολιτική πάνω στις ράγες των κατευθύνσεων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είχε αρνητικότατες συνέπειες και για τους εργαζόμενους στον τομέα του πολιτισμού, είτε</w:t>
      </w:r>
      <w:r>
        <w:rPr>
          <w:rFonts w:eastAsia="Times New Roman" w:cs="Times New Roman"/>
          <w:szCs w:val="24"/>
        </w:rPr>
        <w:t xml:space="preserve"> εργάζονται σε συγχρηματοδοτούμενα έργα των περιφερειών, είτε άλλων φορέων του δημοσίου ή ιδιωτικού δικαίου, είτε ακόμα-ακόμα και στα έργα εκείνα στα οποία το ίδιο το Υπουργείο Πολιτισμού έχει την αυτεπιστασία.</w:t>
      </w:r>
    </w:p>
    <w:p w14:paraId="0A5C0CE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Κατ’ αρχάς, μιλώντας για αυτές τις συνέπειες,</w:t>
      </w:r>
      <w:r>
        <w:rPr>
          <w:rFonts w:eastAsia="Times New Roman" w:cs="Times New Roman"/>
          <w:szCs w:val="24"/>
        </w:rPr>
        <w:t xml:space="preserve"> έχουμε τη δημιουργία μιας στρατιάς εργασιακών ομήρων -«συμβασιούχους» τους αποκαλούν- στρατιά που ολοένα διευρύνεται, ενώ την ίδια στιγμή η μόνιμη εργασία γίνεται όλο και πιο δυσεύρετη. Αυτή η στρατιά των συμβασιούχων γίνεται ακόμα μεγαλύτερη στην περίοδο</w:t>
      </w:r>
      <w:r>
        <w:rPr>
          <w:rFonts w:eastAsia="Times New Roman" w:cs="Times New Roman"/>
          <w:szCs w:val="24"/>
        </w:rPr>
        <w:t xml:space="preserve"> της τουριστικής αιχμής, όπου και η δουλειά τους </w:t>
      </w:r>
      <w:r>
        <w:rPr>
          <w:rFonts w:eastAsia="Times New Roman" w:cs="Times New Roman"/>
          <w:szCs w:val="24"/>
        </w:rPr>
        <w:lastRenderedPageBreak/>
        <w:t>εντατικοποιείται, για να πεταχτούν μετά στα αζήτητα της ανεργίας και της φτώχειας.</w:t>
      </w:r>
    </w:p>
    <w:p w14:paraId="0A5C0CE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Έπειτα, μ</w:t>
      </w:r>
      <w:r>
        <w:rPr>
          <w:rFonts w:eastAsia="Times New Roman" w:cs="Times New Roman"/>
          <w:szCs w:val="24"/>
        </w:rPr>
        <w:t>ί</w:t>
      </w:r>
      <w:r>
        <w:rPr>
          <w:rFonts w:eastAsia="Times New Roman" w:cs="Times New Roman"/>
          <w:szCs w:val="24"/>
        </w:rPr>
        <w:t xml:space="preserve">α άλλη συνέπεια είναι η </w:t>
      </w:r>
      <w:proofErr w:type="spellStart"/>
      <w:r>
        <w:rPr>
          <w:rFonts w:eastAsia="Times New Roman" w:cs="Times New Roman"/>
          <w:szCs w:val="24"/>
        </w:rPr>
        <w:t>απληρωσιά</w:t>
      </w:r>
      <w:proofErr w:type="spellEnd"/>
      <w:r>
        <w:rPr>
          <w:rFonts w:eastAsia="Times New Roman" w:cs="Times New Roman"/>
          <w:szCs w:val="24"/>
        </w:rPr>
        <w:t xml:space="preserve"> των εργαζομένων, με μεγάλες καθυστερήσεις στην πληρωμή και συνήθως με έναντι, με</w:t>
      </w:r>
      <w:r>
        <w:rPr>
          <w:rFonts w:eastAsia="Times New Roman" w:cs="Times New Roman"/>
          <w:szCs w:val="24"/>
        </w:rPr>
        <w:t xml:space="preserve"> τη μη αναγνώριση της προϋπηρεσίας, με δουλειές χωρίς ίχνος μέτρων ασφαλείας, με ελλείψεις υλικοτεχνικών μέσων, αλλά και με απολύσεις και άγρια τρομοκρατία των εργαζομένων, με ό,τι δηλαδή συνιστά την πραγματικότητα της καπιταλιστικής ζούγκλας, που ολοένα κ</w:t>
      </w:r>
      <w:r>
        <w:rPr>
          <w:rFonts w:eastAsia="Times New Roman" w:cs="Times New Roman"/>
          <w:szCs w:val="24"/>
        </w:rPr>
        <w:t>αι εξαπλώνεται στη χώρα μας, με τις φροντίδες τώρα βεβαίως και της Κυβέρνησης του ΣΥΡΙΖΑ.</w:t>
      </w:r>
    </w:p>
    <w:p w14:paraId="0A5C0CE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Την ίδια στιγμή η κρατική χρηματοδότηση δεν είναι ούτε καν κάποια δέκατα της μονάδας, αλλά λίγα εκατοστά της στο σύνολο του προϋπολογισμού. Ήταν 0,04% το 2018 και αυτ</w:t>
      </w:r>
      <w:r>
        <w:rPr>
          <w:rFonts w:eastAsia="Times New Roman" w:cs="Times New Roman"/>
          <w:szCs w:val="24"/>
        </w:rPr>
        <w:t xml:space="preserve">ό για παράδειγμα οδηγεί πολλά μουσεία να μη μπορούν να λειτουργήσουν κανονικά ή και να κλείνουν λόγω της έλλειψης προσωπικού. Το πιο κοντινό παράδειγμα είναι εδώ δίπλα, το Βυζαντινό </w:t>
      </w:r>
      <w:r>
        <w:rPr>
          <w:rFonts w:eastAsia="Times New Roman" w:cs="Times New Roman"/>
          <w:szCs w:val="24"/>
        </w:rPr>
        <w:lastRenderedPageBreak/>
        <w:t>Μουσείο, και ένα μακρινό είναι το Μουσείο Διδυμοτείχου. Συνολικά, οι ελλεί</w:t>
      </w:r>
      <w:r>
        <w:rPr>
          <w:rFonts w:eastAsia="Times New Roman" w:cs="Times New Roman"/>
          <w:szCs w:val="24"/>
        </w:rPr>
        <w:t>ψεις σε προσωπικό στο Υπουργείο Πολιτισμού φτάνουν ή και ξεπερνούν τις δυόμισι χιλιάδες εργαζόμενους.</w:t>
      </w:r>
    </w:p>
    <w:p w14:paraId="0A5C0CE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Σχετικά με το Ταμείο Αρχαιολογικών Πόρων και Απαλλοτριώσεων, το ΤΑΠΑ, αυτόν τον κρίσιμο κρίκο στη διαχείριση της πολιτιστικής κληρονομιάς -Ταμείο βεβαίως </w:t>
      </w:r>
      <w:r>
        <w:rPr>
          <w:rFonts w:eastAsia="Times New Roman" w:cs="Times New Roman"/>
          <w:szCs w:val="24"/>
        </w:rPr>
        <w:t xml:space="preserve">το οποίο είναι και παρόν στα άρθρα του πρώτου και πιο βασικού μέρους του νομοσχεδίου- το μεγαλύτερο και πιο σοβαρό πρόβλημα αυτού του </w:t>
      </w:r>
      <w:r>
        <w:rPr>
          <w:rFonts w:eastAsia="Times New Roman" w:cs="Times New Roman"/>
          <w:szCs w:val="24"/>
        </w:rPr>
        <w:t>τ</w:t>
      </w:r>
      <w:r>
        <w:rPr>
          <w:rFonts w:eastAsia="Times New Roman" w:cs="Times New Roman"/>
          <w:szCs w:val="24"/>
        </w:rPr>
        <w:t>αμείου είναι για εμάς η φυσιογνωμία του και ο προσανατολισμός του ρόλου του, που καθορίζονται βεβαίως από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w:t>
      </w:r>
      <w:r>
        <w:rPr>
          <w:rFonts w:eastAsia="Times New Roman" w:cs="Times New Roman"/>
          <w:szCs w:val="24"/>
        </w:rPr>
        <w:t>τους όρους που θέτουν τα ΕΣΠΑ. Τι περιέχει αυτός ο ρόλος του; Εξωστρέφεια, προσέλκυση ιδιωτών, επιχειρηματικότητα, ιδιωτικοποίηση λειτουργιών, ανταποδοτικότητα, αύξηση φυσικά της τιμής των εισιτηρίων και άλλα τέτοια καλούδια της λεγόμενης καπιταλιστικής αξ</w:t>
      </w:r>
      <w:r>
        <w:rPr>
          <w:rFonts w:eastAsia="Times New Roman" w:cs="Times New Roman"/>
          <w:szCs w:val="24"/>
        </w:rPr>
        <w:t>ιοποίησης.</w:t>
      </w:r>
    </w:p>
    <w:p w14:paraId="0A5C0CE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Και ενώ αυτό το </w:t>
      </w:r>
      <w:r>
        <w:rPr>
          <w:rFonts w:eastAsia="Times New Roman" w:cs="Times New Roman"/>
          <w:szCs w:val="24"/>
        </w:rPr>
        <w:t>τ</w:t>
      </w:r>
      <w:r>
        <w:rPr>
          <w:rFonts w:eastAsia="Times New Roman" w:cs="Times New Roman"/>
          <w:szCs w:val="24"/>
        </w:rPr>
        <w:t xml:space="preserve">αμείο θα μπορούσε να διαμορφώνει προγράμματα και δραστηριότητες που να φέρνουν τον λαό σε επαφή ολοένα και πιο στενή, ολοένα και πιο δημιουργική με την πολιτιστική του κληρονομιά, τι κάνει τελικά; Καταντά να παίζει </w:t>
      </w:r>
      <w:r>
        <w:rPr>
          <w:rFonts w:eastAsia="Times New Roman" w:cs="Times New Roman"/>
          <w:szCs w:val="24"/>
        </w:rPr>
        <w:lastRenderedPageBreak/>
        <w:t>τον ρόλο ενός</w:t>
      </w:r>
      <w:r>
        <w:rPr>
          <w:rFonts w:eastAsia="Times New Roman" w:cs="Times New Roman"/>
          <w:szCs w:val="24"/>
        </w:rPr>
        <w:t xml:space="preserve"> απλού εισπρακτικού μηχανισμού μέσω των εισιτηρίων που διαρκώς ακριβαίνουν είτε και μέσω των πωλητηρίων αναμνηστικών και αντιγράφων.</w:t>
      </w:r>
    </w:p>
    <w:p w14:paraId="0A5C0CE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Μάλιστα, η Κυβέρνηση του ΣΥΡΙΖΑ εδώ καμαρώνει κιόλας, γιατί μέσω του ηλεκτρονικού εισιτηρίου εκτόξευσε τις εισπράξεις του </w:t>
      </w:r>
      <w:r>
        <w:rPr>
          <w:rFonts w:eastAsia="Times New Roman" w:cs="Times New Roman"/>
          <w:szCs w:val="24"/>
        </w:rPr>
        <w:t>τ</w:t>
      </w:r>
      <w:r>
        <w:rPr>
          <w:rFonts w:eastAsia="Times New Roman" w:cs="Times New Roman"/>
          <w:szCs w:val="24"/>
        </w:rPr>
        <w:t xml:space="preserve">αμείου στο διπλάσιο και τριπλάσιο σε σχέση με πριν το 2015, στοχεύοντας να πάει αυτά τα έσοδα από τα 105 εκατομμύρια που ήταν πέρυσι, στα 400 εκατομμύρια ή και να τα ξεπεράσει, σύμφωνα με τη </w:t>
      </w:r>
      <w:proofErr w:type="spellStart"/>
      <w:r>
        <w:rPr>
          <w:rFonts w:eastAsia="Times New Roman" w:cs="Times New Roman"/>
          <w:szCs w:val="24"/>
        </w:rPr>
        <w:t>στοχοθεσία</w:t>
      </w:r>
      <w:proofErr w:type="spellEnd"/>
      <w:r>
        <w:rPr>
          <w:rFonts w:eastAsia="Times New Roman" w:cs="Times New Roman"/>
          <w:szCs w:val="24"/>
        </w:rPr>
        <w:t xml:space="preserve"> της μελέτης της</w:t>
      </w:r>
      <w:r w:rsidRPr="00816832">
        <w:rPr>
          <w:rFonts w:eastAsia="Times New Roman" w:cs="Times New Roman"/>
          <w:szCs w:val="24"/>
        </w:rPr>
        <w:t xml:space="preserve"> </w:t>
      </w:r>
      <w:r>
        <w:rPr>
          <w:rFonts w:eastAsia="Times New Roman" w:cs="Times New Roman"/>
          <w:szCs w:val="24"/>
          <w:lang w:val="en-US"/>
        </w:rPr>
        <w:t>McKenzie</w:t>
      </w:r>
      <w:r>
        <w:rPr>
          <w:rFonts w:eastAsia="Times New Roman" w:cs="Times New Roman"/>
          <w:szCs w:val="24"/>
        </w:rPr>
        <w:t>.</w:t>
      </w:r>
    </w:p>
    <w:p w14:paraId="0A5C0CE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Κατά τα άλλα</w:t>
      </w:r>
      <w:r w:rsidRPr="00816832">
        <w:rPr>
          <w:rFonts w:eastAsia="Times New Roman" w:cs="Times New Roman"/>
          <w:szCs w:val="24"/>
        </w:rPr>
        <w:t>,</w:t>
      </w:r>
      <w:r>
        <w:rPr>
          <w:rFonts w:eastAsia="Times New Roman" w:cs="Times New Roman"/>
          <w:szCs w:val="24"/>
        </w:rPr>
        <w:t xml:space="preserve"> η Κυβέρνηση δι</w:t>
      </w:r>
      <w:r>
        <w:rPr>
          <w:rFonts w:eastAsia="Times New Roman" w:cs="Times New Roman"/>
          <w:szCs w:val="24"/>
        </w:rPr>
        <w:t>αλαλεί συνεχώς πως εγγυάται τη διατήρηση του δημόσιου χαρακτήρα του ΤΑΠΑ, λες και αυτό το εμποδίζει να λειτουργεί -ίσα-ίσα, λέμε εμείς- υπέρ των επιχειρηματικών επενδύσεων και της κερδοφορίας στον πολιτισμό και να αντιστρατεύεται τελικά τις λαϊκές πολιτιστ</w:t>
      </w:r>
      <w:r>
        <w:rPr>
          <w:rFonts w:eastAsia="Times New Roman" w:cs="Times New Roman"/>
          <w:szCs w:val="24"/>
        </w:rPr>
        <w:t>ικές ανάγκες.</w:t>
      </w:r>
    </w:p>
    <w:p w14:paraId="0A5C0CE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Σας ρωτήσαμε, κύριε Υπουργέ, και χθες και απάντηση δεν πήραμε -ελπίζουμε σήμερα να πείτε κάτι γι’ αυτό- για εκείνη </w:t>
      </w:r>
      <w:r>
        <w:rPr>
          <w:rFonts w:eastAsia="Times New Roman" w:cs="Times New Roman"/>
          <w:szCs w:val="24"/>
        </w:rPr>
        <w:lastRenderedPageBreak/>
        <w:t>τη συμφωνία συνεργασίας του Εικαστικού Επιμελητηρίου με το ΤΑΠΑ, που νομίζουμε ότι θα βοηθήσει το καλλιτεχνικό έργο των Ελλήνων</w:t>
      </w:r>
      <w:r>
        <w:rPr>
          <w:rFonts w:eastAsia="Times New Roman" w:cs="Times New Roman"/>
          <w:szCs w:val="24"/>
        </w:rPr>
        <w:t xml:space="preserve"> δημιουργών. Η συμφωνία αυτή δεν έχει εφαρμοστεί μέχρι τώρα και αυτό αποτελεί ευθύνη της πολιτικής ηγεσίας του Υπουργείου Πολιτισμού.</w:t>
      </w:r>
    </w:p>
    <w:p w14:paraId="0A5C0CF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Ευθύνη έχει, επίσης, το Υπουργείο Πολιτισμού, όπως και η εποπτευόμενη από αυτό διοίκηση του Κρατικού Θεάτρου Βόρειας Ελλάδ</w:t>
      </w:r>
      <w:r>
        <w:rPr>
          <w:rFonts w:eastAsia="Times New Roman" w:cs="Times New Roman"/>
          <w:szCs w:val="24"/>
        </w:rPr>
        <w:t>ας για την άρνησή τους να υπογράψουν συλλογική σύμβαση εργασίας με τους ηθοποιούς του Κρατικού Θεάτρου στη Βόρεια Ελλάδα, οι οποίοι και αγωνίζονται μήνες για αυτό. Κατά τα άλλα, η Κυβέρνηση και εδώ διαφημίζει την επαναφορά των συλλογικών συμβάσεων.</w:t>
      </w:r>
    </w:p>
    <w:p w14:paraId="0A5C0CF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Όπως εί</w:t>
      </w:r>
      <w:r>
        <w:rPr>
          <w:rFonts w:eastAsia="Times New Roman" w:cs="Times New Roman"/>
          <w:szCs w:val="24"/>
        </w:rPr>
        <w:t>παμε και αρχικά, πρόκειται για ένα νομοσχέδιο που αντιμετωπίζει διάφορες εκκρεμότητες και κύρια το πρόβλημα της κακοδιαχείρισης -είναι, βεβαίως, ένα επιεικής, επιεικέστατος χαρακτηρισμός- και ενός πλήθους ατασθαλιών που αποκαλύφθηκαν στην οικονομική λειτου</w:t>
      </w:r>
      <w:r>
        <w:rPr>
          <w:rFonts w:eastAsia="Times New Roman" w:cs="Times New Roman"/>
          <w:szCs w:val="24"/>
        </w:rPr>
        <w:t>ργία του Ταμείου Αλληλο</w:t>
      </w:r>
      <w:r>
        <w:rPr>
          <w:rFonts w:eastAsia="Times New Roman" w:cs="Times New Roman"/>
          <w:szCs w:val="24"/>
        </w:rPr>
        <w:lastRenderedPageBreak/>
        <w:t xml:space="preserve">βοήθειας. Αυτός είναι, βεβαίως, ένας όρος κατ’ </w:t>
      </w:r>
      <w:proofErr w:type="spellStart"/>
      <w:r>
        <w:rPr>
          <w:rFonts w:eastAsia="Times New Roman" w:cs="Times New Roman"/>
          <w:szCs w:val="24"/>
        </w:rPr>
        <w:t>ευφημισμόν</w:t>
      </w:r>
      <w:proofErr w:type="spellEnd"/>
      <w:r>
        <w:rPr>
          <w:rFonts w:eastAsia="Times New Roman" w:cs="Times New Roman"/>
          <w:szCs w:val="24"/>
        </w:rPr>
        <w:t>. Ταμείο Βοήθειας, επικουρικό ίσως, αλλά Αλληλοβοήθειας σε κα</w:t>
      </w:r>
      <w:r>
        <w:rPr>
          <w:rFonts w:eastAsia="Times New Roman" w:cs="Times New Roman"/>
          <w:szCs w:val="24"/>
        </w:rPr>
        <w:t>μ</w:t>
      </w:r>
      <w:r>
        <w:rPr>
          <w:rFonts w:eastAsia="Times New Roman" w:cs="Times New Roman"/>
          <w:szCs w:val="24"/>
        </w:rPr>
        <w:t xml:space="preserve">μιά περίπτωση των </w:t>
      </w:r>
      <w:r>
        <w:rPr>
          <w:rFonts w:eastAsia="Times New Roman" w:cs="Times New Roman"/>
          <w:szCs w:val="24"/>
        </w:rPr>
        <w:t>ε</w:t>
      </w:r>
      <w:r>
        <w:rPr>
          <w:rFonts w:eastAsia="Times New Roman" w:cs="Times New Roman"/>
          <w:szCs w:val="24"/>
        </w:rPr>
        <w:t>ργαζομένων του Υπουργείου Πολιτισμού.</w:t>
      </w:r>
    </w:p>
    <w:p w14:paraId="0A5C0CF2"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Σύμφωνα με τα δημοσιεύματα που βλέπουμε, αλλά και από την</w:t>
      </w:r>
      <w:r>
        <w:rPr>
          <w:rFonts w:eastAsia="Times New Roman"/>
          <w:szCs w:val="24"/>
        </w:rPr>
        <w:t xml:space="preserve"> ανάγνωση που προλάβαμε να κάνουμε των πορισμάτων του ελέγχου –γιατί αντίγραφα τελικά δεν μας δόθηκαν με την αιτιολογία του εμπιστευτικού, τόσο εμπιστευτικού που μπορούν να κυκλοφορούν αυτοί οι έλεγχοι στα δημοσιογραφικά γραφεία και να δημοσιεύονται παντού</w:t>
      </w:r>
      <w:r>
        <w:rPr>
          <w:rFonts w:eastAsia="Times New Roman"/>
          <w:szCs w:val="24"/>
        </w:rPr>
        <w:t>- σύμφωνα, λοιπόν, μ’ αυτόν τον έλεγχο το μεγαλύτερο μέρος των δαπανών του Ταμείου Αλληλοβοηθείας, πάνω από 45 εκατομμύρια ευρώ, κατά τη δωδεκαετία από το 2005 μέχρι το 2016, το οποίο χρηματοδοτήθηκε βεβαίως αποκλειστικά απ’ αυτό το Ταμείο Αρχαιολογικών Πό</w:t>
      </w:r>
      <w:r>
        <w:rPr>
          <w:rFonts w:eastAsia="Times New Roman"/>
          <w:szCs w:val="24"/>
        </w:rPr>
        <w:t>ρων, διοχετεύθηκε σε δράσεις εκτός των σκοπών του Ταμείου Αλληλοβοήθειας. Πρόκειται κατά τη γνώμη μας για ένα ακόμα «καραμπινάτο» κρούσμα τού σε ποια ακόμα στάδια σήψης μπορεί να οδηγηθεί ο κυβερνητικός συνδικαλισμός στην προσπάθειά του να ισχυροποιηθεί κα</w:t>
      </w:r>
      <w:r>
        <w:rPr>
          <w:rFonts w:eastAsia="Times New Roman"/>
          <w:szCs w:val="24"/>
        </w:rPr>
        <w:t xml:space="preserve">ι να παίξει τον εργοδοτικό του ρόλο. </w:t>
      </w:r>
    </w:p>
    <w:p w14:paraId="0A5C0CF3"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Θα μου πείτε τώρα εδώ ότι ο εργοδοτικός συνδικαλισμός, όπως έδειξε και το προχθεσινό συνέδριο της Ομοσπονδίας Ιδιωτικών Υπαλλήλων, ήδη αυτά τα έχει ξεπεράσει και χρησιμοποιεί ανοικτά πια όχι μόνο τη νοθεία, αλλά και το</w:t>
      </w:r>
      <w:r>
        <w:rPr>
          <w:rFonts w:eastAsia="Times New Roman"/>
          <w:szCs w:val="24"/>
        </w:rPr>
        <w:t>υς μπράβους της εργοδοσίας οπλισμένους, δείχνοντας έτσι πόσο πολύ θέλουν την απόλυτη υποταγή των εργαζομένων στα «θέλω» των αφεντικών τους.</w:t>
      </w:r>
    </w:p>
    <w:p w14:paraId="0A5C0CF4"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Αξίζει εδώ να ειπωθεί ότι ένας μεγάλος αριθμός εργαζομένων στο Υπουργείο Πολιτισμού –είναι γύρω στους διακόσιους ή λ</w:t>
      </w:r>
      <w:r>
        <w:rPr>
          <w:rFonts w:eastAsia="Times New Roman"/>
          <w:szCs w:val="24"/>
        </w:rPr>
        <w:t xml:space="preserve">ίγο παρακάτω- καταγγέλλει ότι στα βιβλία του </w:t>
      </w:r>
      <w:r>
        <w:rPr>
          <w:rFonts w:eastAsia="Times New Roman"/>
          <w:szCs w:val="24"/>
        </w:rPr>
        <w:t>τ</w:t>
      </w:r>
      <w:r>
        <w:rPr>
          <w:rFonts w:eastAsia="Times New Roman"/>
          <w:szCs w:val="24"/>
        </w:rPr>
        <w:t xml:space="preserve">αμείου εμφανίζεται ως δανειολήπτης από το </w:t>
      </w:r>
      <w:r>
        <w:rPr>
          <w:rFonts w:eastAsia="Times New Roman"/>
          <w:szCs w:val="24"/>
        </w:rPr>
        <w:t>τ</w:t>
      </w:r>
      <w:r>
        <w:rPr>
          <w:rFonts w:eastAsia="Times New Roman"/>
          <w:szCs w:val="24"/>
        </w:rPr>
        <w:t xml:space="preserve">αμείο, χωρίς όμως ποτέ να έχει αιτηθεί ή να έχει λάβει δάνειο απ’ αυτό το </w:t>
      </w:r>
      <w:r>
        <w:rPr>
          <w:rFonts w:eastAsia="Times New Roman"/>
          <w:szCs w:val="24"/>
        </w:rPr>
        <w:t>τ</w:t>
      </w:r>
      <w:r>
        <w:rPr>
          <w:rFonts w:eastAsia="Times New Roman"/>
          <w:szCs w:val="24"/>
        </w:rPr>
        <w:t>αμείο.</w:t>
      </w:r>
    </w:p>
    <w:p w14:paraId="0A5C0CF5"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Σχετικά με το πρώτο τμήμα του νομοσχεδίου, τα επτά πρώτα του άρθρα αναφέρονται στην ίδρυση και λειτουργία του παιδικού σταθμού του Υπουργείου Πολιτισμού, καθώς και στο Ταμείο Αλληλοβοήθειας των εργαζομένων. </w:t>
      </w:r>
    </w:p>
    <w:p w14:paraId="0A5C0CF6"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Έχουμε τις εξής παρατηρήσεις και τα εξής ερωτήμα</w:t>
      </w:r>
      <w:r>
        <w:rPr>
          <w:rFonts w:eastAsia="Times New Roman"/>
          <w:szCs w:val="24"/>
        </w:rPr>
        <w:t>τα</w:t>
      </w:r>
      <w:r w:rsidRPr="00905117">
        <w:rPr>
          <w:rFonts w:eastAsia="Times New Roman"/>
          <w:szCs w:val="24"/>
        </w:rPr>
        <w:t>:</w:t>
      </w:r>
      <w:r>
        <w:rPr>
          <w:rFonts w:eastAsia="Times New Roman"/>
          <w:szCs w:val="24"/>
        </w:rPr>
        <w:t xml:space="preserve"> Γιατί αυτός ο παιδικός σταθμός να καλύπτει μόνο τους μόνιμους και αορίστου χρόνου υπαλλήλους του Υπουργείου Πολιτισμού </w:t>
      </w:r>
      <w:r>
        <w:rPr>
          <w:rFonts w:eastAsia="Times New Roman"/>
          <w:szCs w:val="24"/>
        </w:rPr>
        <w:lastRenderedPageBreak/>
        <w:t>στην Αθήνα και μάλιστα όχι και όλους, καθώς δέχεται μόνο 66 παιδιά; Γιατί να μην προβλέπεται να αποκτήσει εκείνες τις επιπλέον υποδομ</w:t>
      </w:r>
      <w:r>
        <w:rPr>
          <w:rFonts w:eastAsia="Times New Roman"/>
          <w:szCs w:val="24"/>
        </w:rPr>
        <w:t>ές που απαιτούνται και βέβαια να αυξήσει αντίστοιχα και το προσωπικό του, προκειμένου να εξυπηρετεί τις ανάγκες όλων των εργαζομένων και των μονίμων και των εργαζομένων αορίστου χρόνου, αλλά και των συμβασιούχων, όπως λέμε εμείς;</w:t>
      </w:r>
    </w:p>
    <w:p w14:paraId="0A5C0CF7"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Παραπέρα, γιατί αυτή η ανά</w:t>
      </w:r>
      <w:r>
        <w:rPr>
          <w:rFonts w:eastAsia="Times New Roman"/>
          <w:szCs w:val="24"/>
        </w:rPr>
        <w:t>γκη των παιδικών σταθμών να μην ικανοποιείται και για τους εργαζόμενους του Υπουργείου Πολιτισμού που βρίσκονται εκτός Αθήνας, όπως άλλωστε και για το σύνολο του λαού μας; Μάλιστα, λέμε ότι στην περίπτωση που ο αριθμός των παιδιών βρεφονηπιακής ηλικίας δεν</w:t>
      </w:r>
      <w:r>
        <w:rPr>
          <w:rFonts w:eastAsia="Times New Roman"/>
          <w:szCs w:val="24"/>
        </w:rPr>
        <w:t xml:space="preserve"> είναι επαρκής για να ιδρυθεί κάποιος παιδικός σταθμός στην περιφέρεια, τότε οφείλει η Κυβέρνηση να χορηγεί σχετικό επίδομα στις οικογένειες αυτές.</w:t>
      </w:r>
    </w:p>
    <w:p w14:paraId="0A5C0CF8"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Σ</w:t>
      </w:r>
      <w:r>
        <w:rPr>
          <w:rFonts w:eastAsia="Times New Roman"/>
          <w:szCs w:val="24"/>
        </w:rPr>
        <w:t>χετικά με το άρθρο 2, το οποίο βεβαίως θα υπερψηφίσουμε, ανησυχούμε για το αν θα ληφθεί μέριμνα για να συνε</w:t>
      </w:r>
      <w:r>
        <w:rPr>
          <w:rFonts w:eastAsia="Times New Roman"/>
          <w:szCs w:val="24"/>
        </w:rPr>
        <w:t xml:space="preserve">χιστεί απρόσκοπτα η λειτουργία του παιδικού σταθμού και πώς θα </w:t>
      </w:r>
      <w:r>
        <w:rPr>
          <w:rFonts w:eastAsia="Times New Roman"/>
          <w:szCs w:val="24"/>
        </w:rPr>
        <w:lastRenderedPageBreak/>
        <w:t xml:space="preserve">εξασφαλιστεί αυτή η λειτουργία στο κρίσιμο εκείνο στάδιο της μεταβατικής περιόδου, γιατί όλοι γνωρίζουμε τις κωλυσιεργίες και τις καθυστερήσεις που υπάρχουν εξαιτίας των χρονοβόρων διαδικασιών </w:t>
      </w:r>
      <w:r>
        <w:rPr>
          <w:rFonts w:eastAsia="Times New Roman"/>
          <w:szCs w:val="24"/>
        </w:rPr>
        <w:t xml:space="preserve">από τον νόμο περί προμηθειών. Πώς σκέφτεστε όλα αυτά να τα αντιμετωπίσετε; </w:t>
      </w:r>
    </w:p>
    <w:p w14:paraId="0A5C0CF9"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Για τις παιδικές κατασκηνώσεις βεβαίως λέμε ό,τι λέμε και για τους παιδικούς σταθμούς, δηλαδή ότι θα πρέπει να εξυπηρετούν τις ανάγκες του συνόλου των εργαζομένων, μονίμων, αορίστο</w:t>
      </w:r>
      <w:r>
        <w:rPr>
          <w:rFonts w:eastAsia="Times New Roman"/>
          <w:szCs w:val="24"/>
        </w:rPr>
        <w:t>υ χρόνου και συμβασιούχων στο Υπουργείο Πολιτισμού και βεβαίως στους εποπτευόμενους απ’ αυτό φορείς.</w:t>
      </w:r>
    </w:p>
    <w:p w14:paraId="0A5C0CFA"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Το έβδομο άρθρο αυτής της ενότητας το ψηφίζουμε φυσικά, αφού επιλύει ένα εργασιακό πρόβλημα των εργαζομένων στον παιδικό σταθμό. Έχουμε, όμως, μια παρατήρη</w:t>
      </w:r>
      <w:r>
        <w:rPr>
          <w:rFonts w:eastAsia="Times New Roman"/>
          <w:szCs w:val="24"/>
        </w:rPr>
        <w:t xml:space="preserve">ση που τη θεωρούμε σημαντική και θέλουμε να καταθέσουμε εδώ τη διαφωνία μας με την παράγραφο 7 αυτού του άρθρου, που στην ουσία αποτελεί έναν εκβιασμό προς τους εργαζόμενους ότι με την αποδοχή της θέσης που θα έχουν στον νέο </w:t>
      </w:r>
      <w:r>
        <w:rPr>
          <w:rFonts w:eastAsia="Times New Roman"/>
          <w:szCs w:val="24"/>
        </w:rPr>
        <w:t>ο</w:t>
      </w:r>
      <w:r>
        <w:rPr>
          <w:rFonts w:eastAsia="Times New Roman"/>
          <w:szCs w:val="24"/>
        </w:rPr>
        <w:t>ργανισμό παύει –λέει- οποιαδήπ</w:t>
      </w:r>
      <w:r>
        <w:rPr>
          <w:rFonts w:eastAsia="Times New Roman"/>
          <w:szCs w:val="24"/>
        </w:rPr>
        <w:t xml:space="preserve">οτε ενδεχόμενη οικονομική ή άλλη απαίτηση των εντασσόμενων υπαλλήλων κατά του </w:t>
      </w:r>
      <w:r>
        <w:rPr>
          <w:rFonts w:eastAsia="Times New Roman"/>
          <w:szCs w:val="24"/>
        </w:rPr>
        <w:t>τ</w:t>
      </w:r>
      <w:r>
        <w:rPr>
          <w:rFonts w:eastAsia="Times New Roman"/>
          <w:szCs w:val="24"/>
        </w:rPr>
        <w:t>αμείου.</w:t>
      </w:r>
    </w:p>
    <w:p w14:paraId="0A5C0CFB"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Γιατί, κύριε Υπουργέ, να παύει; Δεν έχουν δικαίωμα να τα διεκδικήσουν; Γιατί πρέπει να δεχτούν δηλαδή ότι αυτά θα πρέπει να τα χάσουν;</w:t>
      </w:r>
    </w:p>
    <w:p w14:paraId="0A5C0CFC"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Επίσης, θα στηρίξουμε τη διάταξη τ</w:t>
      </w:r>
      <w:r>
        <w:rPr>
          <w:rFonts w:eastAsia="Times New Roman"/>
          <w:szCs w:val="24"/>
        </w:rPr>
        <w:t xml:space="preserve">ου άρθρου 8, αφού ικανοποιεί ένα πάγιο αίτημα των εργαζομένων στον Οργανισμό Ανέγερσης </w:t>
      </w:r>
      <w:r>
        <w:rPr>
          <w:rFonts w:eastAsia="Times New Roman"/>
          <w:szCs w:val="24"/>
        </w:rPr>
        <w:t>Ν</w:t>
      </w:r>
      <w:r>
        <w:rPr>
          <w:rFonts w:eastAsia="Times New Roman"/>
          <w:szCs w:val="24"/>
        </w:rPr>
        <w:t>έου Μουσείου Ακρόπολης, οι οποίοι βεβαίως εργάζονται αδιάλειπτα σ</w:t>
      </w:r>
      <w:r>
        <w:rPr>
          <w:rFonts w:eastAsia="Times New Roman"/>
          <w:szCs w:val="24"/>
        </w:rPr>
        <w:t>ε</w:t>
      </w:r>
      <w:r>
        <w:rPr>
          <w:rFonts w:eastAsia="Times New Roman"/>
          <w:szCs w:val="24"/>
        </w:rPr>
        <w:t xml:space="preserve"> αυτό το </w:t>
      </w:r>
      <w:r>
        <w:rPr>
          <w:rFonts w:eastAsia="Times New Roman"/>
          <w:szCs w:val="24"/>
        </w:rPr>
        <w:t>μ</w:t>
      </w:r>
      <w:r>
        <w:rPr>
          <w:rFonts w:eastAsia="Times New Roman"/>
          <w:szCs w:val="24"/>
        </w:rPr>
        <w:t xml:space="preserve">ουσείο και εντάσσονται στο δημόσιο τώρα μέσω προσωποπαγών θέσεων και οι οποίοι μέχρι σήμερα </w:t>
      </w:r>
      <w:r>
        <w:rPr>
          <w:rFonts w:eastAsia="Times New Roman"/>
          <w:szCs w:val="24"/>
        </w:rPr>
        <w:t>–να το πούμε κι αυτό- παρ</w:t>
      </w:r>
      <w:r>
        <w:rPr>
          <w:rFonts w:eastAsia="Times New Roman"/>
          <w:szCs w:val="24"/>
        </w:rPr>
        <w:t xml:space="preserve">’ </w:t>
      </w:r>
      <w:r>
        <w:rPr>
          <w:rFonts w:eastAsia="Times New Roman"/>
          <w:szCs w:val="24"/>
        </w:rPr>
        <w:t>ότι ενταγμένοι στις αρνητικές ρυθμίσεις του ενιαίου μισθολογίου του δημοσίου, δεν είχαν κανένα από τα δικαιώματα των μόνιμων υπαλλήλων, δηλαδή εδώ και χρόνια είχαν τα αρνητικά και του δημόσιου και του ιδιωτικού τομέα.</w:t>
      </w:r>
    </w:p>
    <w:p w14:paraId="0A5C0CFD"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Ας σταθούμε</w:t>
      </w:r>
      <w:r>
        <w:rPr>
          <w:rFonts w:eastAsia="Times New Roman"/>
          <w:szCs w:val="24"/>
        </w:rPr>
        <w:t xml:space="preserve"> λιγάκι στους κανονισμούς λειτουργίας, στους οποίους στοχεύει το άρθρο 11 -το οποίο και καταψηφίζουμε φυσικά- για το Ελληνικό Κέντρο Κινηματογράφου, την Εθνική Λυρική Σκηνή και το Μέγαρο Μουσικής. Είμαστε κάθετα αντίθετοι στο άρθρο αυτό, γιατί αυτοί οι καν</w:t>
      </w:r>
      <w:r>
        <w:rPr>
          <w:rFonts w:eastAsia="Times New Roman"/>
          <w:szCs w:val="24"/>
        </w:rPr>
        <w:t xml:space="preserve">ονισμοί αποτελούν </w:t>
      </w:r>
      <w:r>
        <w:rPr>
          <w:rFonts w:eastAsia="Times New Roman"/>
          <w:szCs w:val="24"/>
        </w:rPr>
        <w:lastRenderedPageBreak/>
        <w:t>το βασικό εργαλείο για να περνάνε όλες οι αντιδραστικές αναδιαρθρώσεις των τελευταίων χρόνων στους κρατικούς πολιτιστικούς φορείς με μειώσεις προϋπολογισμών, με εξώθηση στην αναζήτηση χορηγιών, με τον «μπαμπούλα» της αξιολόγησης και με τη</w:t>
      </w:r>
      <w:r>
        <w:rPr>
          <w:rFonts w:eastAsia="Times New Roman"/>
          <w:szCs w:val="24"/>
        </w:rPr>
        <w:t>ν ιδιωτικοοικονομική τους λειτουργία να φέρνει βεβαίως και την αύξηση στα εισιτήριά τους, δηλαδή αναδιαρθρώσεις που τελικά αντιμάχονται τις κοινωνικές πολιτιστικές ανάγκες όσο και τις ανάγκες των ίδιων των δημιουργών και των εργαζόμενων σ</w:t>
      </w:r>
      <w:r>
        <w:rPr>
          <w:rFonts w:eastAsia="Times New Roman"/>
          <w:szCs w:val="24"/>
        </w:rPr>
        <w:t>ε</w:t>
      </w:r>
      <w:r>
        <w:rPr>
          <w:rFonts w:eastAsia="Times New Roman"/>
          <w:szCs w:val="24"/>
        </w:rPr>
        <w:t xml:space="preserve"> αυτούς τους τομε</w:t>
      </w:r>
      <w:r>
        <w:rPr>
          <w:rFonts w:eastAsia="Times New Roman"/>
          <w:szCs w:val="24"/>
        </w:rPr>
        <w:t>ίς.</w:t>
      </w:r>
    </w:p>
    <w:p w14:paraId="0A5C0CFE"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Θα πω δυο λόγια και για τη διάταξη που αφορά τους εργαζόμενους στην «</w:t>
      </w:r>
      <w:r>
        <w:rPr>
          <w:rFonts w:eastAsia="Times New Roman"/>
          <w:szCs w:val="24"/>
        </w:rPr>
        <w:t xml:space="preserve">ΕΛΛΗΝΙΚΟ ΦΕΣΤΙΒΑΛ </w:t>
      </w:r>
      <w:r>
        <w:rPr>
          <w:rFonts w:eastAsia="Times New Roman"/>
          <w:szCs w:val="24"/>
        </w:rPr>
        <w:t xml:space="preserve">Α.Ε.». Ψηφίζουμε τη διάταξη με την οποία ανανεώνονται οι συμβάσεις για μια ακόμα φορά, μόνο και μόνο γιατί αυτή τη στιγμή οι εργαζόμενοι στην </w:t>
      </w:r>
      <w:r>
        <w:rPr>
          <w:rFonts w:eastAsia="Times New Roman"/>
          <w:szCs w:val="24"/>
        </w:rPr>
        <w:t xml:space="preserve">εταιρεία </w:t>
      </w:r>
      <w:r>
        <w:rPr>
          <w:rFonts w:eastAsia="Times New Roman"/>
          <w:szCs w:val="24"/>
        </w:rPr>
        <w:t>«</w:t>
      </w:r>
      <w:r>
        <w:rPr>
          <w:rFonts w:eastAsia="Times New Roman"/>
          <w:szCs w:val="24"/>
        </w:rPr>
        <w:t>ΕΛΛΗΝΙΚΟ ΦΕΣΤ</w:t>
      </w:r>
      <w:r>
        <w:rPr>
          <w:rFonts w:eastAsia="Times New Roman"/>
          <w:szCs w:val="24"/>
        </w:rPr>
        <w:t>ΙΒΑΛ Α.Ε.</w:t>
      </w:r>
      <w:r>
        <w:rPr>
          <w:rFonts w:eastAsia="Times New Roman"/>
          <w:szCs w:val="24"/>
        </w:rPr>
        <w:t>» παραμένουν ξεκρέμαστοι. Ωστόσο θεωρούμε –και το ξαναλέμε- απαράδεκτη τη μη μονιμοποίησή τους και πολύ φτηνή τη δικαιολογία της Κυβέρνησης ότι απαιτείται –λέει- ένας ολόκληρος χρόνος για να θεσπιστεί ο απαραίτητος γι’ αυτό εσωτερικός κανονισμός λ</w:t>
      </w:r>
      <w:r>
        <w:rPr>
          <w:rFonts w:eastAsia="Times New Roman"/>
          <w:szCs w:val="24"/>
        </w:rPr>
        <w:t>ειτουργίας.</w:t>
      </w:r>
    </w:p>
    <w:p w14:paraId="0A5C0CFF"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Για τις τροπολογίες θα τοποθετηθούμε στη δευτερολογία και συνολικά τοποθετούμαστε με «</w:t>
      </w:r>
      <w:r>
        <w:rPr>
          <w:rFonts w:eastAsia="Times New Roman"/>
          <w:szCs w:val="24"/>
        </w:rPr>
        <w:t>παρών</w:t>
      </w:r>
      <w:r>
        <w:rPr>
          <w:rFonts w:eastAsia="Times New Roman"/>
          <w:szCs w:val="24"/>
        </w:rPr>
        <w:t>» επί της αρχής για το νομοσχέδιο.</w:t>
      </w:r>
    </w:p>
    <w:p w14:paraId="0A5C0D00"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Ευχαριστώ.</w:t>
      </w:r>
    </w:p>
    <w:p w14:paraId="0A5C0D01" w14:textId="77777777" w:rsidR="004A3142" w:rsidRDefault="002101D6">
      <w:pPr>
        <w:tabs>
          <w:tab w:val="left" w:pos="709"/>
          <w:tab w:val="center" w:pos="4753"/>
        </w:tabs>
        <w:spacing w:line="600" w:lineRule="auto"/>
        <w:ind w:firstLine="720"/>
        <w:contextualSpacing/>
        <w:jc w:val="both"/>
        <w:rPr>
          <w:rFonts w:eastAsia="Times New Roman"/>
          <w:szCs w:val="24"/>
        </w:rPr>
      </w:pPr>
      <w:r w:rsidRPr="00904A83">
        <w:rPr>
          <w:rFonts w:eastAsia="Times New Roman"/>
          <w:b/>
          <w:szCs w:val="24"/>
        </w:rPr>
        <w:t xml:space="preserve">ΠΡΟΕΔΡΕΥΩΝ (Δημήτριος </w:t>
      </w:r>
      <w:proofErr w:type="spellStart"/>
      <w:r w:rsidRPr="00904A83">
        <w:rPr>
          <w:rFonts w:eastAsia="Times New Roman"/>
          <w:b/>
          <w:szCs w:val="24"/>
        </w:rPr>
        <w:t>Κρεμαστινός</w:t>
      </w:r>
      <w:proofErr w:type="spellEnd"/>
      <w:r w:rsidRPr="00904A83">
        <w:rPr>
          <w:rFonts w:eastAsia="Times New Roman"/>
          <w:b/>
          <w:szCs w:val="24"/>
        </w:rPr>
        <w:t>):</w:t>
      </w:r>
      <w:r w:rsidRPr="005352C6">
        <w:rPr>
          <w:rFonts w:eastAsia="Times New Roman"/>
          <w:szCs w:val="24"/>
        </w:rPr>
        <w:t xml:space="preserve"> </w:t>
      </w:r>
      <w:r>
        <w:rPr>
          <w:rFonts w:eastAsia="Times New Roman"/>
          <w:szCs w:val="24"/>
        </w:rPr>
        <w:t>Ευχαριστούμε κι εμείς.</w:t>
      </w:r>
    </w:p>
    <w:p w14:paraId="0A5C0D02"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Ο Αντιπρόεδρος της Κυβέρνησης κ. Δραγασάκης έχει</w:t>
      </w:r>
      <w:r>
        <w:rPr>
          <w:rFonts w:eastAsia="Times New Roman"/>
          <w:szCs w:val="24"/>
        </w:rPr>
        <w:t xml:space="preserve"> τον λόγο για να υποστηρίξει την τροπολογία με γενικό αριθμό 1994 και ειδικό 43 με τίτλο «Ρύθμιση θεμάτων αρμοδιότητας του Υπουργείου Οικονομίας και Ανάπτυξης».</w:t>
      </w:r>
    </w:p>
    <w:p w14:paraId="0A5C0D03"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Ορίστε, κύριε Πρόεδρε, έχετε τον λόγο.</w:t>
      </w:r>
    </w:p>
    <w:p w14:paraId="0A5C0D04" w14:textId="77777777" w:rsidR="004A3142" w:rsidRDefault="002101D6">
      <w:pPr>
        <w:tabs>
          <w:tab w:val="left" w:pos="709"/>
          <w:tab w:val="center" w:pos="4753"/>
        </w:tabs>
        <w:spacing w:line="600" w:lineRule="auto"/>
        <w:ind w:firstLine="720"/>
        <w:contextualSpacing/>
        <w:jc w:val="both"/>
        <w:rPr>
          <w:rFonts w:eastAsia="Times New Roman"/>
          <w:szCs w:val="24"/>
        </w:rPr>
      </w:pPr>
      <w:r w:rsidRPr="00904A83">
        <w:rPr>
          <w:rFonts w:eastAsia="Times New Roman"/>
          <w:b/>
          <w:szCs w:val="24"/>
        </w:rPr>
        <w:t xml:space="preserve">ΙΩΑΝΝΗΣ ΔΡΑΓΑΣΑΚΗΣ (Αντιπρόεδρος της Κυβέρνησης </w:t>
      </w:r>
      <w:r>
        <w:rPr>
          <w:rFonts w:eastAsia="Times New Roman"/>
          <w:b/>
          <w:szCs w:val="24"/>
        </w:rPr>
        <w:t>και</w:t>
      </w:r>
      <w:r w:rsidRPr="00904A83">
        <w:rPr>
          <w:rFonts w:eastAsia="Times New Roman"/>
          <w:b/>
          <w:szCs w:val="24"/>
        </w:rPr>
        <w:t xml:space="preserve"> Υπου</w:t>
      </w:r>
      <w:r w:rsidRPr="00904A83">
        <w:rPr>
          <w:rFonts w:eastAsia="Times New Roman"/>
          <w:b/>
          <w:szCs w:val="24"/>
        </w:rPr>
        <w:t>ργός</w:t>
      </w:r>
      <w:r>
        <w:rPr>
          <w:rFonts w:eastAsia="Times New Roman"/>
          <w:szCs w:val="24"/>
        </w:rPr>
        <w:t xml:space="preserve"> </w:t>
      </w:r>
      <w:r w:rsidRPr="00904A83">
        <w:rPr>
          <w:rFonts w:eastAsia="Times New Roman"/>
          <w:b/>
          <w:szCs w:val="24"/>
        </w:rPr>
        <w:t>Οικονομίας και Ανάπτυξης):</w:t>
      </w:r>
      <w:r w:rsidRPr="005352C6">
        <w:rPr>
          <w:rFonts w:eastAsia="Times New Roman"/>
          <w:szCs w:val="24"/>
        </w:rPr>
        <w:t xml:space="preserve"> </w:t>
      </w:r>
      <w:r>
        <w:rPr>
          <w:rFonts w:eastAsia="Times New Roman"/>
          <w:szCs w:val="24"/>
        </w:rPr>
        <w:t>Ευχαριστώ, κύριε Πρόεδρε.</w:t>
      </w:r>
    </w:p>
    <w:p w14:paraId="0A5C0D05"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Η τροπολογία θα μπορούσε να περάσει και χωρίς συζήτηση, αλλά από παρανόηση –υποθέτω- διατυπώθηκαν κάποια σχόλια χθες –τα είδα και στον Τύπο- τα οποία δεν είναι ακριβή.</w:t>
      </w:r>
    </w:p>
    <w:p w14:paraId="0A5C0D06"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 xml:space="preserve">Περί τίνος πρόκειται; Στους </w:t>
      </w:r>
      <w:r>
        <w:rPr>
          <w:rFonts w:eastAsia="Times New Roman"/>
          <w:szCs w:val="24"/>
        </w:rPr>
        <w:t xml:space="preserve">διεθνείς οργανισμούς όπως ο ΟΟΣΑ έχουμε μόνιμη αντιπροσωπεία. Στο παρελθόν αυτές οι αντιπροσωπείες δυστυχώς ορίζονταν με τρόπο αυθαίρετο. Αυτό, δηλαδή, που παραλάβαμε εμείς ήταν ένα σύστημα χωρίς κανόνες και χωρίς διαφάνεια. Ο εκάστοτε Υπουργός στην πράξη </w:t>
      </w:r>
      <w:r>
        <w:rPr>
          <w:rFonts w:eastAsia="Times New Roman"/>
          <w:szCs w:val="24"/>
        </w:rPr>
        <w:t>έκανε ό,τι ήθελε.</w:t>
      </w:r>
    </w:p>
    <w:p w14:paraId="0A5C0D07"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Με τον νόμο Σταθάκη μπήκαν κανόνες και ορίστηκε η διάρκεια, δηλαδή το πόσο να μένουν οι υπάλληλοι εκεί. Βρήκαμε στην αρχή κάποιους υπαλλήλους με δέκα και δεκαπέντε χρόνια. Ορίστηκε </w:t>
      </w:r>
      <w:r>
        <w:rPr>
          <w:rFonts w:eastAsia="Times New Roman"/>
          <w:szCs w:val="24"/>
        </w:rPr>
        <w:t>ότι</w:t>
      </w:r>
      <w:r>
        <w:rPr>
          <w:rFonts w:eastAsia="Times New Roman"/>
          <w:szCs w:val="24"/>
        </w:rPr>
        <w:t xml:space="preserve"> όλοι οι υπάλληλοι θα μένουν για τρία χρόνια με δυνατό</w:t>
      </w:r>
      <w:r>
        <w:rPr>
          <w:rFonts w:eastAsia="Times New Roman"/>
          <w:szCs w:val="24"/>
        </w:rPr>
        <w:t>τητα παράτασης άλλα δύο, ορίστηκε το πόσοι θα είναι οι υπάλληλοι, αλλά και άλλα στοιχεία, τα οποία δημιουργούν μια κανονικότητα, μια ισονομία και μια διαφάνεια.</w:t>
      </w:r>
    </w:p>
    <w:p w14:paraId="0A5C0D08"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Αυτές οι αλλαγές που προβλέφθηκαν στον νόμο ενσωματώθηκαν στον Οργανισμό του Υπουργείου Οικονομ</w:t>
      </w:r>
      <w:r>
        <w:rPr>
          <w:rFonts w:eastAsia="Times New Roman"/>
          <w:szCs w:val="24"/>
        </w:rPr>
        <w:t>ίας και Ανάπτυξης και έχουν τη μορφή προεδρικού διατάγματος, γι’ αυτό και οι αλλαγές που γίνονται, γίνονται πλέον στο προεδρικό διάταγμα.</w:t>
      </w:r>
    </w:p>
    <w:p w14:paraId="0A5C0D09"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Πώς εφαρμόσαμε αυτούς τους κανονισμούς; Στις όποιες αλλαγές χρειάστηκε να γίνουν, στις όποιες αποσπάσεις, έγινε διαγωνισμός-πρόσκληση ενδιαφέροντος. Σε μια τέτοια περίπτωση που έπρεπε να πάνε τρεις υπάλληλοι, υπήρξαν ογδόντα αιτήσεις. Ο διαγωνισμός γίνεται</w:t>
      </w:r>
      <w:r>
        <w:rPr>
          <w:rFonts w:eastAsia="Times New Roman"/>
          <w:szCs w:val="24"/>
        </w:rPr>
        <w:t xml:space="preserve"> εντός του χώρου της δημόσιας διοίκησης, όχι μόνο του συγκεκριμένου Υπουργείου. Υπήρξαν ογδόντα αιτήσεις. Έγιναν συνεντεύξεις στους είκοσι τρεις τελικά. Επελέγησαν ομόφωνα έξι από την αρμόδια </w:t>
      </w:r>
      <w:r>
        <w:rPr>
          <w:rFonts w:eastAsia="Times New Roman"/>
          <w:szCs w:val="24"/>
        </w:rPr>
        <w:t>ε</w:t>
      </w:r>
      <w:r>
        <w:rPr>
          <w:rFonts w:eastAsia="Times New Roman"/>
          <w:szCs w:val="24"/>
        </w:rPr>
        <w:t>πιτροπή που ορίστηκε και ο Υπουργός επέλεξε τους τρεις. Άρα δεν</w:t>
      </w:r>
      <w:r>
        <w:rPr>
          <w:rFonts w:eastAsia="Times New Roman"/>
          <w:szCs w:val="24"/>
        </w:rPr>
        <w:t xml:space="preserve"> νομοθετήσαμε απλώς κανόνες, αλλά τους εφαρμόσαμε και στην πράξη. Πρέπει να πω ότι αυτά είχαν και θετικό αντίκτυπο στη λειτουργία και στην απόδοσή του </w:t>
      </w:r>
      <w:r>
        <w:rPr>
          <w:rFonts w:eastAsia="Times New Roman"/>
          <w:szCs w:val="24"/>
        </w:rPr>
        <w:t>ο</w:t>
      </w:r>
      <w:r>
        <w:rPr>
          <w:rFonts w:eastAsia="Times New Roman"/>
          <w:szCs w:val="24"/>
        </w:rPr>
        <w:t xml:space="preserve">ργανισμού. </w:t>
      </w:r>
    </w:p>
    <w:p w14:paraId="0A5C0D0A"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Τι κάνουμε τώρα; Ορισμένες επιμέρους αλλαγές που οι υπηρεσίες του Υπουργείου έχουν διαπιστώσ</w:t>
      </w:r>
      <w:r>
        <w:rPr>
          <w:rFonts w:eastAsia="Times New Roman"/>
          <w:szCs w:val="24"/>
        </w:rPr>
        <w:t xml:space="preserve">ει από την πείρα τους ότι χρειάζονταν. </w:t>
      </w:r>
    </w:p>
    <w:p w14:paraId="0A5C0D0B"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Πρώτον, η γλώσσα εργασίας του ΟΟΣΑ είναι τα αγγλικά, άρα διασφαλίζουμε ότι ο επικεφαλής θα ξέρει αγγλικά και από εκεί και πέρα αν ξέρει γαλλικά, αυτό είναι πλεονέκτημα.</w:t>
      </w:r>
    </w:p>
    <w:p w14:paraId="0A5C0D0C"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Δεύτερον</w:t>
      </w:r>
      <w:r w:rsidRPr="00A66630">
        <w:rPr>
          <w:rFonts w:eastAsia="Times New Roman"/>
          <w:szCs w:val="24"/>
        </w:rPr>
        <w:t xml:space="preserve">: </w:t>
      </w:r>
      <w:r>
        <w:rPr>
          <w:rFonts w:eastAsia="Times New Roman"/>
          <w:szCs w:val="24"/>
        </w:rPr>
        <w:t>Σε ό,τι αφορά τα πτυχία, το διδακτορι</w:t>
      </w:r>
      <w:r>
        <w:rPr>
          <w:rFonts w:eastAsia="Times New Roman"/>
          <w:szCs w:val="24"/>
        </w:rPr>
        <w:t>κό είναι επιθυμητό, αλλά και αν κάποιος έχει έναν, δύο ή περισσότερους μεταπτυχιακούς τίτλους,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γίνεται αποδεκτός. Εάν υπάρξει κάποιος με υψηλότερα προσόντα, βεβαίως θα επιλεγεί. Διευρύνουμε, δηλαδή, τον χώρο των πιθανών υποψηφίων.</w:t>
      </w:r>
    </w:p>
    <w:p w14:paraId="0A5C0D0D" w14:textId="77777777" w:rsidR="004A3142" w:rsidRDefault="002101D6">
      <w:pPr>
        <w:tabs>
          <w:tab w:val="left" w:pos="6168"/>
        </w:tabs>
        <w:spacing w:line="600" w:lineRule="auto"/>
        <w:ind w:firstLine="720"/>
        <w:jc w:val="both"/>
        <w:rPr>
          <w:rFonts w:eastAsia="Times New Roman" w:cs="Times New Roman"/>
          <w:szCs w:val="24"/>
        </w:rPr>
      </w:pPr>
      <w:r w:rsidRPr="002D5985">
        <w:rPr>
          <w:rFonts w:eastAsia="Times New Roman" w:cs="Times New Roman"/>
          <w:szCs w:val="24"/>
        </w:rPr>
        <w:t>Η πιο σημαντικ</w:t>
      </w:r>
      <w:r w:rsidRPr="002D5985">
        <w:rPr>
          <w:rFonts w:eastAsia="Times New Roman" w:cs="Times New Roman"/>
          <w:szCs w:val="24"/>
        </w:rPr>
        <w:t xml:space="preserve">ή </w:t>
      </w:r>
      <w:r>
        <w:rPr>
          <w:rFonts w:eastAsia="Times New Roman" w:cs="Times New Roman"/>
          <w:szCs w:val="24"/>
        </w:rPr>
        <w:t>-</w:t>
      </w:r>
      <w:r w:rsidRPr="002D5985">
        <w:rPr>
          <w:rFonts w:eastAsia="Times New Roman" w:cs="Times New Roman"/>
          <w:szCs w:val="24"/>
        </w:rPr>
        <w:t xml:space="preserve">θα </w:t>
      </w:r>
      <w:r>
        <w:rPr>
          <w:rFonts w:eastAsia="Times New Roman" w:cs="Times New Roman"/>
          <w:szCs w:val="24"/>
        </w:rPr>
        <w:t xml:space="preserve">έλεγα- αλλαγή </w:t>
      </w:r>
      <w:r w:rsidRPr="002D5985">
        <w:rPr>
          <w:rFonts w:eastAsia="Times New Roman" w:cs="Times New Roman"/>
          <w:szCs w:val="24"/>
        </w:rPr>
        <w:t xml:space="preserve">είναι </w:t>
      </w:r>
      <w:r>
        <w:rPr>
          <w:rFonts w:eastAsia="Times New Roman" w:cs="Times New Roman"/>
          <w:szCs w:val="24"/>
        </w:rPr>
        <w:t xml:space="preserve">η εξής: </w:t>
      </w:r>
      <w:r w:rsidRPr="002D5985">
        <w:rPr>
          <w:rFonts w:eastAsia="Times New Roman" w:cs="Times New Roman"/>
          <w:szCs w:val="24"/>
        </w:rPr>
        <w:t>Μέχρι τώρα</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ο χρόνος λήξης της θητείας των υπαλλήλων μας ήταν </w:t>
      </w:r>
      <w:r w:rsidRPr="002D5985">
        <w:rPr>
          <w:rFonts w:eastAsia="Times New Roman" w:cs="Times New Roman"/>
          <w:szCs w:val="24"/>
        </w:rPr>
        <w:t>άτακτος</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Θα </w:t>
      </w:r>
      <w:r w:rsidRPr="002D5985">
        <w:rPr>
          <w:rFonts w:eastAsia="Times New Roman" w:cs="Times New Roman"/>
          <w:szCs w:val="24"/>
        </w:rPr>
        <w:t>μπορούσε</w:t>
      </w:r>
      <w:r>
        <w:rPr>
          <w:rFonts w:eastAsia="Times New Roman" w:cs="Times New Roman"/>
          <w:szCs w:val="24"/>
        </w:rPr>
        <w:t>, δηλαδή, να λήγει η θητεία κάποιου</w:t>
      </w:r>
      <w:r w:rsidRPr="002D5985">
        <w:rPr>
          <w:rFonts w:eastAsia="Times New Roman" w:cs="Times New Roman"/>
          <w:szCs w:val="24"/>
        </w:rPr>
        <w:t xml:space="preserve"> το</w:t>
      </w:r>
      <w:r>
        <w:rPr>
          <w:rFonts w:eastAsia="Times New Roman" w:cs="Times New Roman"/>
          <w:szCs w:val="24"/>
        </w:rPr>
        <w:t>ν</w:t>
      </w:r>
      <w:r w:rsidRPr="002D5985">
        <w:rPr>
          <w:rFonts w:eastAsia="Times New Roman" w:cs="Times New Roman"/>
          <w:szCs w:val="24"/>
        </w:rPr>
        <w:t xml:space="preserve"> Μάρτιο</w:t>
      </w:r>
      <w:r>
        <w:rPr>
          <w:rFonts w:eastAsia="Times New Roman" w:cs="Times New Roman"/>
          <w:szCs w:val="24"/>
        </w:rPr>
        <w:t>,</w:t>
      </w:r>
      <w:r w:rsidRPr="002D5985">
        <w:rPr>
          <w:rFonts w:eastAsia="Times New Roman" w:cs="Times New Roman"/>
          <w:szCs w:val="24"/>
        </w:rPr>
        <w:t xml:space="preserve"> τον Απρίλιο</w:t>
      </w:r>
      <w:r>
        <w:rPr>
          <w:rFonts w:eastAsia="Times New Roman" w:cs="Times New Roman"/>
          <w:szCs w:val="24"/>
        </w:rPr>
        <w:t>,</w:t>
      </w:r>
      <w:r w:rsidRPr="002D5985">
        <w:rPr>
          <w:rFonts w:eastAsia="Times New Roman" w:cs="Times New Roman"/>
          <w:szCs w:val="24"/>
        </w:rPr>
        <w:t xml:space="preserve"> τον Μάιο</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Ο ΟΟΣΑ έ</w:t>
      </w:r>
      <w:r w:rsidRPr="002D5985">
        <w:rPr>
          <w:rFonts w:eastAsia="Times New Roman" w:cs="Times New Roman"/>
          <w:szCs w:val="24"/>
        </w:rPr>
        <w:t xml:space="preserve">χει μία νεκρή περίοδο </w:t>
      </w:r>
      <w:r>
        <w:rPr>
          <w:rFonts w:eastAsia="Times New Roman" w:cs="Times New Roman"/>
          <w:szCs w:val="24"/>
        </w:rPr>
        <w:t xml:space="preserve">από τις </w:t>
      </w:r>
      <w:r w:rsidRPr="002D5985">
        <w:rPr>
          <w:rFonts w:eastAsia="Times New Roman" w:cs="Times New Roman"/>
          <w:szCs w:val="24"/>
        </w:rPr>
        <w:t xml:space="preserve">15 Ιουλίου </w:t>
      </w:r>
      <w:r>
        <w:rPr>
          <w:rFonts w:eastAsia="Times New Roman" w:cs="Times New Roman"/>
          <w:szCs w:val="24"/>
        </w:rPr>
        <w:t xml:space="preserve">μέχρι το </w:t>
      </w:r>
      <w:r w:rsidRPr="002D5985">
        <w:rPr>
          <w:rFonts w:eastAsia="Times New Roman" w:cs="Times New Roman"/>
          <w:szCs w:val="24"/>
        </w:rPr>
        <w:t>τέλος Αυγού</w:t>
      </w:r>
      <w:r w:rsidRPr="002D5985">
        <w:rPr>
          <w:rFonts w:eastAsia="Times New Roman" w:cs="Times New Roman"/>
          <w:szCs w:val="24"/>
        </w:rPr>
        <w:t>στου</w:t>
      </w:r>
      <w:r>
        <w:rPr>
          <w:rFonts w:eastAsia="Times New Roman" w:cs="Times New Roman"/>
          <w:szCs w:val="24"/>
        </w:rPr>
        <w:t>.</w:t>
      </w:r>
      <w:r w:rsidRPr="002D5985">
        <w:rPr>
          <w:rFonts w:eastAsia="Times New Roman" w:cs="Times New Roman"/>
          <w:szCs w:val="24"/>
        </w:rPr>
        <w:t xml:space="preserve"> Φροντί</w:t>
      </w:r>
      <w:r>
        <w:rPr>
          <w:rFonts w:eastAsia="Times New Roman" w:cs="Times New Roman"/>
          <w:szCs w:val="24"/>
        </w:rPr>
        <w:t>ζ</w:t>
      </w:r>
      <w:r w:rsidRPr="002D5985">
        <w:rPr>
          <w:rFonts w:eastAsia="Times New Roman" w:cs="Times New Roman"/>
          <w:szCs w:val="24"/>
        </w:rPr>
        <w:t>ουμε</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λ</w:t>
      </w:r>
      <w:r w:rsidRPr="002D5985">
        <w:rPr>
          <w:rFonts w:eastAsia="Times New Roman" w:cs="Times New Roman"/>
          <w:szCs w:val="24"/>
        </w:rPr>
        <w:t>οιπόν</w:t>
      </w:r>
      <w:r>
        <w:rPr>
          <w:rFonts w:eastAsia="Times New Roman" w:cs="Times New Roman"/>
          <w:szCs w:val="24"/>
        </w:rPr>
        <w:t>, τώρα ό</w:t>
      </w:r>
      <w:r w:rsidRPr="002D5985">
        <w:rPr>
          <w:rFonts w:eastAsia="Times New Roman" w:cs="Times New Roman"/>
          <w:szCs w:val="24"/>
        </w:rPr>
        <w:t>λες οι αλλαγές να γίνονται εκείνο</w:t>
      </w:r>
      <w:r>
        <w:rPr>
          <w:rFonts w:eastAsia="Times New Roman" w:cs="Times New Roman"/>
          <w:szCs w:val="24"/>
        </w:rPr>
        <w:t>ν</w:t>
      </w:r>
      <w:r w:rsidRPr="002D5985">
        <w:rPr>
          <w:rFonts w:eastAsia="Times New Roman" w:cs="Times New Roman"/>
          <w:szCs w:val="24"/>
        </w:rPr>
        <w:t xml:space="preserve"> το</w:t>
      </w:r>
      <w:r>
        <w:rPr>
          <w:rFonts w:eastAsia="Times New Roman" w:cs="Times New Roman"/>
          <w:szCs w:val="24"/>
        </w:rPr>
        <w:t>ν</w:t>
      </w:r>
      <w:r w:rsidRPr="002D5985">
        <w:rPr>
          <w:rFonts w:eastAsia="Times New Roman" w:cs="Times New Roman"/>
          <w:szCs w:val="24"/>
        </w:rPr>
        <w:t xml:space="preserve"> νεκρό χρόνο</w:t>
      </w:r>
      <w:r>
        <w:rPr>
          <w:rFonts w:eastAsia="Times New Roman" w:cs="Times New Roman"/>
          <w:szCs w:val="24"/>
        </w:rPr>
        <w:t xml:space="preserve"> και ακριβώς </w:t>
      </w:r>
      <w:r w:rsidRPr="002D5985">
        <w:rPr>
          <w:rFonts w:eastAsia="Times New Roman" w:cs="Times New Roman"/>
          <w:szCs w:val="24"/>
        </w:rPr>
        <w:t xml:space="preserve">επειδή </w:t>
      </w:r>
      <w:r>
        <w:rPr>
          <w:rFonts w:eastAsia="Times New Roman" w:cs="Times New Roman"/>
          <w:szCs w:val="24"/>
        </w:rPr>
        <w:t xml:space="preserve">η θητεία </w:t>
      </w:r>
      <w:r w:rsidRPr="002D5985">
        <w:rPr>
          <w:rFonts w:eastAsia="Times New Roman" w:cs="Times New Roman"/>
          <w:szCs w:val="24"/>
        </w:rPr>
        <w:t xml:space="preserve">δύο υπαλλήλων </w:t>
      </w:r>
      <w:r>
        <w:rPr>
          <w:rFonts w:eastAsia="Times New Roman" w:cs="Times New Roman"/>
          <w:szCs w:val="24"/>
        </w:rPr>
        <w:t xml:space="preserve">λήγει </w:t>
      </w:r>
      <w:r w:rsidRPr="002D5985">
        <w:rPr>
          <w:rFonts w:eastAsia="Times New Roman" w:cs="Times New Roman"/>
          <w:szCs w:val="24"/>
        </w:rPr>
        <w:t>το</w:t>
      </w:r>
      <w:r>
        <w:rPr>
          <w:rFonts w:eastAsia="Times New Roman" w:cs="Times New Roman"/>
          <w:szCs w:val="24"/>
        </w:rPr>
        <w:t>ν</w:t>
      </w:r>
      <w:r w:rsidRPr="002D5985">
        <w:rPr>
          <w:rFonts w:eastAsia="Times New Roman" w:cs="Times New Roman"/>
          <w:szCs w:val="24"/>
        </w:rPr>
        <w:t xml:space="preserve"> Μάρτη</w:t>
      </w:r>
      <w:r>
        <w:rPr>
          <w:rFonts w:eastAsia="Times New Roman" w:cs="Times New Roman"/>
          <w:szCs w:val="24"/>
        </w:rPr>
        <w:t xml:space="preserve"> ή</w:t>
      </w:r>
      <w:r w:rsidRPr="002D5985">
        <w:rPr>
          <w:rFonts w:eastAsia="Times New Roman" w:cs="Times New Roman"/>
          <w:szCs w:val="24"/>
        </w:rPr>
        <w:t xml:space="preserve"> τον Απρίλιο</w:t>
      </w:r>
      <w:r>
        <w:rPr>
          <w:rFonts w:eastAsia="Times New Roman" w:cs="Times New Roman"/>
          <w:szCs w:val="24"/>
        </w:rPr>
        <w:t>,</w:t>
      </w:r>
      <w:r w:rsidRPr="002D5985">
        <w:rPr>
          <w:rFonts w:eastAsia="Times New Roman" w:cs="Times New Roman"/>
          <w:szCs w:val="24"/>
        </w:rPr>
        <w:t xml:space="preserve"> παρατείνουμε τη θητεία τους μέχρι τον Ιούλιο</w:t>
      </w:r>
      <w:r>
        <w:rPr>
          <w:rFonts w:eastAsia="Times New Roman" w:cs="Times New Roman"/>
          <w:szCs w:val="24"/>
        </w:rPr>
        <w:t>,</w:t>
      </w:r>
      <w:r w:rsidRPr="002D5985">
        <w:rPr>
          <w:rFonts w:eastAsia="Times New Roman" w:cs="Times New Roman"/>
          <w:szCs w:val="24"/>
        </w:rPr>
        <w:t xml:space="preserve"> ούτως ώστε να υπάρξει αυτή η </w:t>
      </w:r>
      <w:proofErr w:type="spellStart"/>
      <w:r w:rsidRPr="002D5985">
        <w:rPr>
          <w:rFonts w:eastAsia="Times New Roman" w:cs="Times New Roman"/>
          <w:szCs w:val="24"/>
        </w:rPr>
        <w:t>ομογενοποίηση</w:t>
      </w:r>
      <w:proofErr w:type="spellEnd"/>
      <w:r>
        <w:rPr>
          <w:rFonts w:eastAsia="Times New Roman" w:cs="Times New Roman"/>
          <w:szCs w:val="24"/>
        </w:rPr>
        <w:t>.</w:t>
      </w:r>
      <w:r w:rsidRPr="002D5985">
        <w:rPr>
          <w:rFonts w:eastAsia="Times New Roman" w:cs="Times New Roman"/>
          <w:szCs w:val="24"/>
        </w:rPr>
        <w:t xml:space="preserve"> Δεν υπάρχει</w:t>
      </w:r>
      <w:r>
        <w:rPr>
          <w:rFonts w:eastAsia="Times New Roman" w:cs="Times New Roman"/>
          <w:szCs w:val="24"/>
        </w:rPr>
        <w:t>, επομένως,</w:t>
      </w:r>
      <w:r w:rsidRPr="002D5985">
        <w:rPr>
          <w:rFonts w:eastAsia="Times New Roman" w:cs="Times New Roman"/>
          <w:szCs w:val="24"/>
        </w:rPr>
        <w:t xml:space="preserve"> ούτε θέμα </w:t>
      </w:r>
      <w:r>
        <w:rPr>
          <w:rFonts w:eastAsia="Times New Roman" w:cs="Times New Roman"/>
          <w:szCs w:val="24"/>
        </w:rPr>
        <w:t>φωτογραφικών διατάξεων ο</w:t>
      </w:r>
      <w:r w:rsidRPr="002D5985">
        <w:rPr>
          <w:rFonts w:eastAsia="Times New Roman" w:cs="Times New Roman"/>
          <w:szCs w:val="24"/>
        </w:rPr>
        <w:t xml:space="preserve">ύτε </w:t>
      </w:r>
      <w:r>
        <w:rPr>
          <w:rFonts w:eastAsia="Times New Roman" w:cs="Times New Roman"/>
          <w:szCs w:val="24"/>
        </w:rPr>
        <w:t>καμ</w:t>
      </w:r>
      <w:r>
        <w:rPr>
          <w:rFonts w:eastAsia="Times New Roman" w:cs="Times New Roman"/>
          <w:szCs w:val="24"/>
        </w:rPr>
        <w:t>μ</w:t>
      </w:r>
      <w:r>
        <w:rPr>
          <w:rFonts w:eastAsia="Times New Roman" w:cs="Times New Roman"/>
          <w:szCs w:val="24"/>
        </w:rPr>
        <w:t xml:space="preserve">ία άλλη </w:t>
      </w:r>
      <w:r w:rsidRPr="002D5985">
        <w:rPr>
          <w:rFonts w:eastAsia="Times New Roman" w:cs="Times New Roman"/>
          <w:szCs w:val="24"/>
        </w:rPr>
        <w:t>σκοπιμότητα</w:t>
      </w:r>
      <w:r>
        <w:rPr>
          <w:rFonts w:eastAsia="Times New Roman" w:cs="Times New Roman"/>
          <w:szCs w:val="24"/>
        </w:rPr>
        <w:t>.</w:t>
      </w:r>
    </w:p>
    <w:p w14:paraId="0A5C0D0E" w14:textId="77777777" w:rsidR="004A3142" w:rsidRDefault="002101D6">
      <w:pPr>
        <w:tabs>
          <w:tab w:val="left" w:pos="6168"/>
        </w:tabs>
        <w:spacing w:line="600" w:lineRule="auto"/>
        <w:ind w:firstLine="720"/>
        <w:jc w:val="both"/>
        <w:rPr>
          <w:rFonts w:eastAsia="Times New Roman" w:cs="Times New Roman"/>
          <w:szCs w:val="24"/>
        </w:rPr>
      </w:pPr>
      <w:r w:rsidRPr="002D5985">
        <w:rPr>
          <w:rFonts w:eastAsia="Times New Roman" w:cs="Times New Roman"/>
          <w:szCs w:val="24"/>
        </w:rPr>
        <w:t>Τι σχεδιάζουμε στο μέλλον πέρα από αυτές</w:t>
      </w:r>
      <w:r>
        <w:rPr>
          <w:rFonts w:eastAsia="Times New Roman" w:cs="Times New Roman"/>
          <w:szCs w:val="24"/>
        </w:rPr>
        <w:t xml:space="preserve"> τις αλλαγές; Το πιο ουσιαστικό είναι να μπορέσουμε </w:t>
      </w:r>
      <w:r w:rsidRPr="002D5985">
        <w:rPr>
          <w:rFonts w:eastAsia="Times New Roman" w:cs="Times New Roman"/>
          <w:szCs w:val="24"/>
        </w:rPr>
        <w:t xml:space="preserve">να κάνουμε ουσιαστική </w:t>
      </w:r>
      <w:r w:rsidRPr="002D5985">
        <w:rPr>
          <w:rFonts w:eastAsia="Times New Roman" w:cs="Times New Roman"/>
          <w:szCs w:val="24"/>
        </w:rPr>
        <w:lastRenderedPageBreak/>
        <w:t xml:space="preserve">την παρουσία της χώρας σε αυτούς </w:t>
      </w:r>
      <w:r>
        <w:rPr>
          <w:rFonts w:eastAsia="Times New Roman" w:cs="Times New Roman"/>
          <w:szCs w:val="24"/>
        </w:rPr>
        <w:t xml:space="preserve">τους </w:t>
      </w:r>
      <w:r>
        <w:rPr>
          <w:rFonts w:eastAsia="Times New Roman" w:cs="Times New Roman"/>
          <w:szCs w:val="24"/>
        </w:rPr>
        <w:t>ο</w:t>
      </w:r>
      <w:r w:rsidRPr="002D5985">
        <w:rPr>
          <w:rFonts w:eastAsia="Times New Roman" w:cs="Times New Roman"/>
          <w:szCs w:val="24"/>
        </w:rPr>
        <w:t>ργανισμούς</w:t>
      </w:r>
      <w:r>
        <w:rPr>
          <w:rFonts w:eastAsia="Times New Roman" w:cs="Times New Roman"/>
          <w:szCs w:val="24"/>
        </w:rPr>
        <w:t>.</w:t>
      </w:r>
      <w:r w:rsidRPr="002D5985">
        <w:rPr>
          <w:rFonts w:eastAsia="Times New Roman" w:cs="Times New Roman"/>
          <w:szCs w:val="24"/>
        </w:rPr>
        <w:t xml:space="preserve"> Δυστ</w:t>
      </w:r>
      <w:r w:rsidRPr="002D5985">
        <w:rPr>
          <w:rFonts w:eastAsia="Times New Roman" w:cs="Times New Roman"/>
          <w:szCs w:val="24"/>
        </w:rPr>
        <w:t>υχώς</w:t>
      </w:r>
      <w:r>
        <w:rPr>
          <w:rFonts w:eastAsia="Times New Roman" w:cs="Times New Roman"/>
          <w:szCs w:val="24"/>
        </w:rPr>
        <w:t xml:space="preserve"> αυτό δεν είναι πάντα η </w:t>
      </w:r>
      <w:r w:rsidRPr="002D5985">
        <w:rPr>
          <w:rFonts w:eastAsia="Times New Roman" w:cs="Times New Roman"/>
          <w:szCs w:val="24"/>
        </w:rPr>
        <w:t>πραγματικότητα</w:t>
      </w:r>
      <w:r>
        <w:rPr>
          <w:rFonts w:eastAsia="Times New Roman" w:cs="Times New Roman"/>
          <w:szCs w:val="24"/>
        </w:rPr>
        <w:t>.</w:t>
      </w:r>
      <w:r w:rsidRPr="002D5985">
        <w:rPr>
          <w:rFonts w:eastAsia="Times New Roman" w:cs="Times New Roman"/>
          <w:szCs w:val="24"/>
        </w:rPr>
        <w:t xml:space="preserve"> Ουσιαστική παρουσία σημαίνει και </w:t>
      </w:r>
      <w:r>
        <w:rPr>
          <w:rFonts w:eastAsia="Times New Roman" w:cs="Times New Roman"/>
          <w:szCs w:val="24"/>
        </w:rPr>
        <w:t xml:space="preserve">να συμμετέχουμε </w:t>
      </w:r>
      <w:r w:rsidRPr="002D5985">
        <w:rPr>
          <w:rFonts w:eastAsia="Times New Roman" w:cs="Times New Roman"/>
          <w:szCs w:val="24"/>
        </w:rPr>
        <w:t xml:space="preserve">ενεργά και να έχουμε ως χώρα </w:t>
      </w:r>
      <w:r>
        <w:rPr>
          <w:rFonts w:eastAsia="Times New Roman" w:cs="Times New Roman"/>
          <w:szCs w:val="24"/>
        </w:rPr>
        <w:t xml:space="preserve">άποψη για </w:t>
      </w:r>
      <w:r w:rsidRPr="002D5985">
        <w:rPr>
          <w:rFonts w:eastAsia="Times New Roman" w:cs="Times New Roman"/>
          <w:szCs w:val="24"/>
        </w:rPr>
        <w:t xml:space="preserve">τα θέματα </w:t>
      </w:r>
      <w:r>
        <w:rPr>
          <w:rFonts w:eastAsia="Times New Roman" w:cs="Times New Roman"/>
          <w:szCs w:val="24"/>
        </w:rPr>
        <w:t xml:space="preserve">και τις πολιτικές </w:t>
      </w:r>
      <w:r w:rsidRPr="002D5985">
        <w:rPr>
          <w:rFonts w:eastAsia="Times New Roman" w:cs="Times New Roman"/>
          <w:szCs w:val="24"/>
        </w:rPr>
        <w:t>που συζητούνται και διαμορφώνονται</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Το </w:t>
      </w:r>
      <w:r w:rsidRPr="002D5985">
        <w:rPr>
          <w:rFonts w:eastAsia="Times New Roman" w:cs="Times New Roman"/>
          <w:szCs w:val="24"/>
        </w:rPr>
        <w:t>δεύτερο</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επίσης, </w:t>
      </w:r>
      <w:r w:rsidRPr="002D5985">
        <w:rPr>
          <w:rFonts w:eastAsia="Times New Roman" w:cs="Times New Roman"/>
          <w:szCs w:val="24"/>
        </w:rPr>
        <w:t>σημαντικό είναι να αντλούμε γνώση</w:t>
      </w:r>
      <w:r>
        <w:rPr>
          <w:rFonts w:eastAsia="Times New Roman" w:cs="Times New Roman"/>
          <w:szCs w:val="24"/>
        </w:rPr>
        <w:t>,</w:t>
      </w:r>
      <w:r w:rsidRPr="002D5985">
        <w:rPr>
          <w:rFonts w:eastAsia="Times New Roman" w:cs="Times New Roman"/>
          <w:szCs w:val="24"/>
        </w:rPr>
        <w:t xml:space="preserve"> εμπει</w:t>
      </w:r>
      <w:r w:rsidRPr="002D5985">
        <w:rPr>
          <w:rFonts w:eastAsia="Times New Roman" w:cs="Times New Roman"/>
          <w:szCs w:val="24"/>
        </w:rPr>
        <w:t xml:space="preserve">ρίες και καλές πρακτικές από αυτή τη συμμετοχή </w:t>
      </w:r>
      <w:r>
        <w:rPr>
          <w:rFonts w:eastAsia="Times New Roman" w:cs="Times New Roman"/>
          <w:szCs w:val="24"/>
        </w:rPr>
        <w:t>μας.</w:t>
      </w:r>
      <w:r w:rsidRPr="002D5985">
        <w:rPr>
          <w:rFonts w:eastAsia="Times New Roman" w:cs="Times New Roman"/>
          <w:szCs w:val="24"/>
        </w:rPr>
        <w:t xml:space="preserve"> </w:t>
      </w:r>
    </w:p>
    <w:p w14:paraId="0A5C0D0F" w14:textId="77777777" w:rsidR="004A3142" w:rsidRDefault="002101D6">
      <w:pPr>
        <w:tabs>
          <w:tab w:val="left" w:pos="6168"/>
        </w:tabs>
        <w:spacing w:line="600" w:lineRule="auto"/>
        <w:ind w:firstLine="720"/>
        <w:jc w:val="both"/>
        <w:rPr>
          <w:rFonts w:eastAsia="Times New Roman" w:cs="Times New Roman"/>
          <w:szCs w:val="24"/>
        </w:rPr>
      </w:pPr>
      <w:r w:rsidRPr="002D5985">
        <w:rPr>
          <w:rFonts w:eastAsia="Times New Roman" w:cs="Times New Roman"/>
          <w:szCs w:val="24"/>
        </w:rPr>
        <w:t>Χωρίς να ισχυριστώ ότι έχουμε εξαντλήσει τις δυνατότητες</w:t>
      </w:r>
      <w:r>
        <w:rPr>
          <w:rFonts w:eastAsia="Times New Roman" w:cs="Times New Roman"/>
          <w:szCs w:val="24"/>
        </w:rPr>
        <w:t>,</w:t>
      </w:r>
      <w:r w:rsidRPr="002D5985">
        <w:rPr>
          <w:rFonts w:eastAsia="Times New Roman" w:cs="Times New Roman"/>
          <w:szCs w:val="24"/>
        </w:rPr>
        <w:t xml:space="preserve"> πάντως τουλάχιστον </w:t>
      </w:r>
      <w:r>
        <w:rPr>
          <w:rFonts w:eastAsia="Times New Roman" w:cs="Times New Roman"/>
          <w:szCs w:val="24"/>
        </w:rPr>
        <w:t>σε αυτόν</w:t>
      </w:r>
      <w:r w:rsidRPr="002D5985">
        <w:rPr>
          <w:rFonts w:eastAsia="Times New Roman" w:cs="Times New Roman"/>
          <w:szCs w:val="24"/>
        </w:rPr>
        <w:t xml:space="preserve"> τον </w:t>
      </w:r>
      <w:r>
        <w:rPr>
          <w:rFonts w:eastAsia="Times New Roman" w:cs="Times New Roman"/>
          <w:szCs w:val="24"/>
        </w:rPr>
        <w:t>ο</w:t>
      </w:r>
      <w:r w:rsidRPr="002D5985">
        <w:rPr>
          <w:rFonts w:eastAsia="Times New Roman" w:cs="Times New Roman"/>
          <w:szCs w:val="24"/>
        </w:rPr>
        <w:t>ργανισμό</w:t>
      </w:r>
      <w:r>
        <w:rPr>
          <w:rFonts w:eastAsia="Times New Roman" w:cs="Times New Roman"/>
          <w:szCs w:val="24"/>
        </w:rPr>
        <w:t>,</w:t>
      </w:r>
      <w:r w:rsidRPr="002D5985">
        <w:rPr>
          <w:rFonts w:eastAsia="Times New Roman" w:cs="Times New Roman"/>
          <w:szCs w:val="24"/>
        </w:rPr>
        <w:t xml:space="preserve"> επειδή </w:t>
      </w:r>
      <w:r>
        <w:rPr>
          <w:rFonts w:eastAsia="Times New Roman" w:cs="Times New Roman"/>
          <w:szCs w:val="24"/>
        </w:rPr>
        <w:t xml:space="preserve">έχω </w:t>
      </w:r>
      <w:r w:rsidRPr="002D5985">
        <w:rPr>
          <w:rFonts w:eastAsia="Times New Roman" w:cs="Times New Roman"/>
          <w:szCs w:val="24"/>
        </w:rPr>
        <w:t xml:space="preserve">και την ευθύνη του </w:t>
      </w:r>
      <w:r>
        <w:rPr>
          <w:rFonts w:eastAsia="Times New Roman" w:cs="Times New Roman"/>
          <w:szCs w:val="24"/>
        </w:rPr>
        <w:t xml:space="preserve">συγκεκριμένου </w:t>
      </w:r>
      <w:r w:rsidRPr="002D5985">
        <w:rPr>
          <w:rFonts w:eastAsia="Times New Roman" w:cs="Times New Roman"/>
          <w:szCs w:val="24"/>
        </w:rPr>
        <w:t>Υπουργείου</w:t>
      </w:r>
      <w:r>
        <w:rPr>
          <w:rFonts w:eastAsia="Times New Roman" w:cs="Times New Roman"/>
          <w:szCs w:val="24"/>
        </w:rPr>
        <w:t>,</w:t>
      </w:r>
      <w:r w:rsidRPr="002D5985">
        <w:rPr>
          <w:rFonts w:eastAsia="Times New Roman" w:cs="Times New Roman"/>
          <w:szCs w:val="24"/>
        </w:rPr>
        <w:t xml:space="preserve"> πρέπει να πω ότι έχουν γίνει σημαντικά βήματα </w:t>
      </w:r>
      <w:r w:rsidRPr="002D5985">
        <w:rPr>
          <w:rFonts w:eastAsia="Times New Roman" w:cs="Times New Roman"/>
          <w:szCs w:val="24"/>
        </w:rPr>
        <w:t>τους τελευταίους μήνες</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τα οποία αρχίζουν </w:t>
      </w:r>
      <w:r w:rsidRPr="002D5985">
        <w:rPr>
          <w:rFonts w:eastAsia="Times New Roman" w:cs="Times New Roman"/>
          <w:szCs w:val="24"/>
        </w:rPr>
        <w:t>και αποδίδουν</w:t>
      </w:r>
      <w:r>
        <w:rPr>
          <w:rFonts w:eastAsia="Times New Roman" w:cs="Times New Roman"/>
          <w:szCs w:val="24"/>
        </w:rPr>
        <w:t>.</w:t>
      </w:r>
      <w:r w:rsidRPr="002D5985">
        <w:rPr>
          <w:rFonts w:eastAsia="Times New Roman" w:cs="Times New Roman"/>
          <w:szCs w:val="24"/>
        </w:rPr>
        <w:t xml:space="preserve"> Και σε αυτή την κατεύθυνση συνεχίσουμε</w:t>
      </w:r>
      <w:r>
        <w:rPr>
          <w:rFonts w:eastAsia="Times New Roman" w:cs="Times New Roman"/>
          <w:szCs w:val="24"/>
        </w:rPr>
        <w:t>.</w:t>
      </w:r>
      <w:r w:rsidRPr="002D5985">
        <w:rPr>
          <w:rFonts w:eastAsia="Times New Roman" w:cs="Times New Roman"/>
          <w:szCs w:val="24"/>
        </w:rPr>
        <w:t xml:space="preserve"> </w:t>
      </w:r>
    </w:p>
    <w:p w14:paraId="0A5C0D10" w14:textId="77777777" w:rsidR="004A3142" w:rsidRDefault="002101D6">
      <w:pPr>
        <w:tabs>
          <w:tab w:val="left" w:pos="6168"/>
        </w:tabs>
        <w:spacing w:line="600" w:lineRule="auto"/>
        <w:ind w:firstLine="720"/>
        <w:jc w:val="both"/>
        <w:rPr>
          <w:rFonts w:eastAsia="Times New Roman" w:cs="Times New Roman"/>
          <w:szCs w:val="24"/>
        </w:rPr>
      </w:pPr>
      <w:r w:rsidRPr="002D5985">
        <w:rPr>
          <w:rFonts w:eastAsia="Times New Roman" w:cs="Times New Roman"/>
          <w:szCs w:val="24"/>
        </w:rPr>
        <w:t>Επομένως</w:t>
      </w:r>
      <w:r>
        <w:rPr>
          <w:rFonts w:eastAsia="Times New Roman" w:cs="Times New Roman"/>
          <w:szCs w:val="24"/>
        </w:rPr>
        <w:t xml:space="preserve"> σ</w:t>
      </w:r>
      <w:r w:rsidRPr="002D5985">
        <w:rPr>
          <w:rFonts w:eastAsia="Times New Roman" w:cs="Times New Roman"/>
          <w:szCs w:val="24"/>
        </w:rPr>
        <w:t>ας καλώ να κάνετε δεκτή την τροπολογία</w:t>
      </w:r>
      <w:r>
        <w:rPr>
          <w:rFonts w:eastAsia="Times New Roman" w:cs="Times New Roman"/>
          <w:szCs w:val="24"/>
        </w:rPr>
        <w:t>,</w:t>
      </w:r>
      <w:r w:rsidRPr="002D5985">
        <w:rPr>
          <w:rFonts w:eastAsia="Times New Roman" w:cs="Times New Roman"/>
          <w:szCs w:val="24"/>
        </w:rPr>
        <w:t xml:space="preserve"> διότι όπως </w:t>
      </w:r>
      <w:r>
        <w:rPr>
          <w:rFonts w:eastAsia="Times New Roman" w:cs="Times New Roman"/>
          <w:szCs w:val="24"/>
        </w:rPr>
        <w:t>εξήγησα, λύνει κά</w:t>
      </w:r>
      <w:r w:rsidRPr="002D5985">
        <w:rPr>
          <w:rFonts w:eastAsia="Times New Roman" w:cs="Times New Roman"/>
          <w:szCs w:val="24"/>
        </w:rPr>
        <w:t xml:space="preserve">ποια προβλήματα </w:t>
      </w:r>
      <w:r>
        <w:rPr>
          <w:rFonts w:eastAsia="Times New Roman" w:cs="Times New Roman"/>
          <w:szCs w:val="24"/>
        </w:rPr>
        <w:t xml:space="preserve">και </w:t>
      </w:r>
      <w:r w:rsidRPr="002D5985">
        <w:rPr>
          <w:rFonts w:eastAsia="Times New Roman" w:cs="Times New Roman"/>
          <w:szCs w:val="24"/>
        </w:rPr>
        <w:t>είναι σε θετική κατεύθυνση</w:t>
      </w:r>
      <w:r>
        <w:rPr>
          <w:rFonts w:eastAsia="Times New Roman" w:cs="Times New Roman"/>
          <w:szCs w:val="24"/>
        </w:rPr>
        <w:t>.</w:t>
      </w:r>
    </w:p>
    <w:p w14:paraId="0A5C0D11" w14:textId="77777777" w:rsidR="004A3142" w:rsidRDefault="002101D6">
      <w:pPr>
        <w:tabs>
          <w:tab w:val="left" w:pos="6168"/>
        </w:tabs>
        <w:spacing w:line="600" w:lineRule="auto"/>
        <w:ind w:firstLine="720"/>
        <w:jc w:val="both"/>
        <w:rPr>
          <w:rFonts w:eastAsia="Times New Roman" w:cs="Times New Roman"/>
          <w:szCs w:val="24"/>
        </w:rPr>
      </w:pPr>
      <w:r w:rsidRPr="002D5985">
        <w:rPr>
          <w:rFonts w:eastAsia="Times New Roman" w:cs="Times New Roman"/>
          <w:szCs w:val="24"/>
        </w:rPr>
        <w:t>Ευχαριστώ</w:t>
      </w:r>
      <w:r>
        <w:rPr>
          <w:rFonts w:eastAsia="Times New Roman" w:cs="Times New Roman"/>
          <w:szCs w:val="24"/>
        </w:rPr>
        <w:t>.</w:t>
      </w:r>
    </w:p>
    <w:p w14:paraId="0A5C0D1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σας ευχαριστώ. </w:t>
      </w:r>
    </w:p>
    <w:p w14:paraId="0A5C0D1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Τον λόγο έχει ο Υφυπουργός Πολιτισμού και Αθλητισμού κ. Στρατής, για να υποστηρίξει την τροπολογία με γενικό αριθμό 1993 και ειδικό 42, με θέμα τη ρύθμιση θεμάτων αρμοδιότητας Υπουργείου Πολιτισμού</w:t>
      </w:r>
      <w:r>
        <w:rPr>
          <w:rFonts w:eastAsia="Times New Roman" w:cs="Times New Roman"/>
          <w:szCs w:val="24"/>
        </w:rPr>
        <w:t xml:space="preserve"> και Αθλητισμού. </w:t>
      </w:r>
    </w:p>
    <w:p w14:paraId="0A5C0D1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Ορίστε, κύριε Στρατή.</w:t>
      </w:r>
    </w:p>
    <w:p w14:paraId="0A5C0D1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 xml:space="preserve">Ευχαριστώ, κύριε Πρόεδρε. </w:t>
      </w:r>
    </w:p>
    <w:p w14:paraId="0A5C0D16"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 xml:space="preserve">Όπως είπαμε και χθες στην </w:t>
      </w:r>
      <w:r>
        <w:rPr>
          <w:rFonts w:eastAsia="Times New Roman" w:cs="Times New Roman"/>
          <w:szCs w:val="24"/>
        </w:rPr>
        <w:t>ε</w:t>
      </w:r>
      <w:r w:rsidRPr="002D5985">
        <w:rPr>
          <w:rFonts w:eastAsia="Times New Roman" w:cs="Times New Roman"/>
          <w:szCs w:val="24"/>
        </w:rPr>
        <w:t>πιτροπή</w:t>
      </w:r>
      <w:r>
        <w:rPr>
          <w:rFonts w:eastAsia="Times New Roman" w:cs="Times New Roman"/>
          <w:szCs w:val="24"/>
        </w:rPr>
        <w:t>,</w:t>
      </w:r>
      <w:r w:rsidRPr="002D5985">
        <w:rPr>
          <w:rFonts w:eastAsia="Times New Roman" w:cs="Times New Roman"/>
          <w:szCs w:val="24"/>
        </w:rPr>
        <w:t xml:space="preserve"> καταθέτουμε αυτές τις τροπολογίες για να αντιμετωπίσουμε διάφορα επείγοντα θέματα</w:t>
      </w:r>
      <w:r>
        <w:rPr>
          <w:rFonts w:eastAsia="Times New Roman" w:cs="Times New Roman"/>
          <w:szCs w:val="24"/>
        </w:rPr>
        <w:t>,</w:t>
      </w:r>
      <w:r w:rsidRPr="002D5985">
        <w:rPr>
          <w:rFonts w:eastAsia="Times New Roman" w:cs="Times New Roman"/>
          <w:szCs w:val="24"/>
        </w:rPr>
        <w:t xml:space="preserve"> σχετικά μ</w:t>
      </w:r>
      <w:r w:rsidRPr="002D5985">
        <w:rPr>
          <w:rFonts w:eastAsia="Times New Roman" w:cs="Times New Roman"/>
          <w:szCs w:val="24"/>
        </w:rPr>
        <w:t xml:space="preserve">ε τη λειτουργία του Ταμείου </w:t>
      </w:r>
      <w:r>
        <w:rPr>
          <w:rFonts w:eastAsia="Times New Roman" w:cs="Times New Roman"/>
          <w:szCs w:val="24"/>
        </w:rPr>
        <w:t xml:space="preserve">Αρχαιολογικών Πόρων, </w:t>
      </w:r>
      <w:r w:rsidRPr="002D5985">
        <w:rPr>
          <w:rFonts w:eastAsia="Times New Roman" w:cs="Times New Roman"/>
          <w:szCs w:val="24"/>
        </w:rPr>
        <w:t xml:space="preserve">την επέκταση </w:t>
      </w:r>
      <w:r>
        <w:rPr>
          <w:rFonts w:eastAsia="Times New Roman" w:cs="Times New Roman"/>
          <w:szCs w:val="24"/>
        </w:rPr>
        <w:t xml:space="preserve">του </w:t>
      </w:r>
      <w:r w:rsidRPr="002D5985">
        <w:rPr>
          <w:rFonts w:eastAsia="Times New Roman" w:cs="Times New Roman"/>
          <w:szCs w:val="24"/>
        </w:rPr>
        <w:t xml:space="preserve">ηλεκτρονικού εισιτηρίου και να καταστούν </w:t>
      </w:r>
      <w:r>
        <w:rPr>
          <w:rFonts w:eastAsia="Times New Roman" w:cs="Times New Roman"/>
          <w:szCs w:val="24"/>
        </w:rPr>
        <w:t xml:space="preserve">δυνατές </w:t>
      </w:r>
      <w:r w:rsidRPr="002D5985">
        <w:rPr>
          <w:rFonts w:eastAsia="Times New Roman" w:cs="Times New Roman"/>
          <w:szCs w:val="24"/>
        </w:rPr>
        <w:t>κάποιες πληρωμές σε υπαλλήλους του Υπουργείου</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που γ</w:t>
      </w:r>
      <w:r w:rsidRPr="002D5985">
        <w:rPr>
          <w:rFonts w:eastAsia="Times New Roman" w:cs="Times New Roman"/>
          <w:szCs w:val="24"/>
        </w:rPr>
        <w:t>ια τεχνικούς λόγους δεν μπορούν να προχωρήσουν αυτή τη στιγμή</w:t>
      </w:r>
      <w:r>
        <w:rPr>
          <w:rFonts w:eastAsia="Times New Roman" w:cs="Times New Roman"/>
          <w:szCs w:val="24"/>
        </w:rPr>
        <w:t>.</w:t>
      </w:r>
    </w:p>
    <w:p w14:paraId="0A5C0D17"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lastRenderedPageBreak/>
        <w:t>Η πρώτη τροπολογία αφορά θ</w:t>
      </w:r>
      <w:r w:rsidRPr="002D5985">
        <w:rPr>
          <w:rFonts w:eastAsia="Times New Roman" w:cs="Times New Roman"/>
          <w:szCs w:val="24"/>
        </w:rPr>
        <w:t xml:space="preserve">έματα προσωπικού </w:t>
      </w:r>
      <w:r>
        <w:rPr>
          <w:rFonts w:eastAsia="Times New Roman" w:cs="Times New Roman"/>
          <w:szCs w:val="24"/>
        </w:rPr>
        <w:t xml:space="preserve">του </w:t>
      </w:r>
      <w:r w:rsidRPr="002D5985">
        <w:rPr>
          <w:rFonts w:eastAsia="Times New Roman" w:cs="Times New Roman"/>
          <w:szCs w:val="24"/>
        </w:rPr>
        <w:t>Ταμείο Αρχαιολογικών Πόρων</w:t>
      </w:r>
      <w:r>
        <w:rPr>
          <w:rFonts w:eastAsia="Times New Roman" w:cs="Times New Roman"/>
          <w:szCs w:val="24"/>
        </w:rPr>
        <w:t>.</w:t>
      </w:r>
      <w:r w:rsidRPr="002D5985">
        <w:rPr>
          <w:rFonts w:eastAsia="Times New Roman" w:cs="Times New Roman"/>
          <w:szCs w:val="24"/>
        </w:rPr>
        <w:t xml:space="preserve"> Με την παράγραφο 1 δίνεται η</w:t>
      </w:r>
      <w:r>
        <w:rPr>
          <w:rFonts w:eastAsia="Times New Roman" w:cs="Times New Roman"/>
          <w:szCs w:val="24"/>
        </w:rPr>
        <w:t xml:space="preserve"> δυνατότητα για νέες μεταβατικές</w:t>
      </w:r>
      <w:r w:rsidRPr="002D5985">
        <w:rPr>
          <w:rFonts w:eastAsia="Times New Roman" w:cs="Times New Roman"/>
          <w:szCs w:val="24"/>
        </w:rPr>
        <w:t xml:space="preserve"> </w:t>
      </w:r>
      <w:r>
        <w:rPr>
          <w:rFonts w:eastAsia="Times New Roman" w:cs="Times New Roman"/>
          <w:szCs w:val="24"/>
        </w:rPr>
        <w:t>συμβάσεις-</w:t>
      </w:r>
      <w:r w:rsidRPr="002D5985">
        <w:rPr>
          <w:rFonts w:eastAsia="Times New Roman" w:cs="Times New Roman"/>
          <w:szCs w:val="24"/>
        </w:rPr>
        <w:t xml:space="preserve">γέφυρα σε έκτακτο προσωπικό που ήδη απασχολείται στο Ταμείο </w:t>
      </w:r>
      <w:r>
        <w:rPr>
          <w:rFonts w:eastAsia="Times New Roman" w:cs="Times New Roman"/>
          <w:szCs w:val="24"/>
        </w:rPr>
        <w:t xml:space="preserve">Αρχαιολογικών Πόρων -ουσιαστικά είναι </w:t>
      </w:r>
      <w:r w:rsidRPr="002D5985">
        <w:rPr>
          <w:rFonts w:eastAsia="Times New Roman" w:cs="Times New Roman"/>
          <w:szCs w:val="24"/>
        </w:rPr>
        <w:t xml:space="preserve">οι </w:t>
      </w:r>
      <w:r>
        <w:rPr>
          <w:rFonts w:eastAsia="Times New Roman" w:cs="Times New Roman"/>
          <w:szCs w:val="24"/>
        </w:rPr>
        <w:t xml:space="preserve">πωλητές στα πωλητήρια </w:t>
      </w:r>
      <w:r w:rsidRPr="002D5985">
        <w:rPr>
          <w:rFonts w:eastAsia="Times New Roman" w:cs="Times New Roman"/>
          <w:szCs w:val="24"/>
        </w:rPr>
        <w:t xml:space="preserve">των </w:t>
      </w:r>
      <w:r>
        <w:rPr>
          <w:rFonts w:eastAsia="Times New Roman" w:cs="Times New Roman"/>
          <w:szCs w:val="24"/>
        </w:rPr>
        <w:t>αρχαιολογ</w:t>
      </w:r>
      <w:r>
        <w:rPr>
          <w:rFonts w:eastAsia="Times New Roman" w:cs="Times New Roman"/>
          <w:szCs w:val="24"/>
        </w:rPr>
        <w:t xml:space="preserve">ικών </w:t>
      </w:r>
      <w:r w:rsidRPr="002D5985">
        <w:rPr>
          <w:rFonts w:eastAsia="Times New Roman" w:cs="Times New Roman"/>
          <w:szCs w:val="24"/>
        </w:rPr>
        <w:t xml:space="preserve">χώρων και </w:t>
      </w:r>
      <w:r>
        <w:rPr>
          <w:rFonts w:eastAsia="Times New Roman" w:cs="Times New Roman"/>
          <w:szCs w:val="24"/>
        </w:rPr>
        <w:t xml:space="preserve">οι </w:t>
      </w:r>
      <w:proofErr w:type="spellStart"/>
      <w:r>
        <w:rPr>
          <w:rFonts w:eastAsia="Times New Roman" w:cs="Times New Roman"/>
          <w:szCs w:val="24"/>
        </w:rPr>
        <w:t>εκμαγείς</w:t>
      </w:r>
      <w:proofErr w:type="spellEnd"/>
      <w:r>
        <w:rPr>
          <w:rFonts w:eastAsia="Times New Roman" w:cs="Times New Roman"/>
          <w:szCs w:val="24"/>
        </w:rPr>
        <w:t xml:space="preserve"> </w:t>
      </w:r>
      <w:r w:rsidRPr="002D5985">
        <w:rPr>
          <w:rFonts w:eastAsia="Times New Roman" w:cs="Times New Roman"/>
          <w:szCs w:val="24"/>
        </w:rPr>
        <w:t>στα εργαστήρια</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μέχρι να ολοκληρωθούν οι </w:t>
      </w:r>
      <w:r w:rsidRPr="002D5985">
        <w:rPr>
          <w:rFonts w:eastAsia="Times New Roman" w:cs="Times New Roman"/>
          <w:szCs w:val="24"/>
        </w:rPr>
        <w:t xml:space="preserve">νέες διαδικασίες πρόσληψης του </w:t>
      </w:r>
      <w:r>
        <w:rPr>
          <w:rFonts w:eastAsia="Times New Roman" w:cs="Times New Roman"/>
          <w:szCs w:val="24"/>
        </w:rPr>
        <w:t xml:space="preserve">νέου </w:t>
      </w:r>
      <w:r w:rsidRPr="002D5985">
        <w:rPr>
          <w:rFonts w:eastAsia="Times New Roman" w:cs="Times New Roman"/>
          <w:szCs w:val="24"/>
        </w:rPr>
        <w:t>έκτακτου προσωπικού μέσω ΑΣΕΠ</w:t>
      </w:r>
      <w:r>
        <w:rPr>
          <w:rFonts w:eastAsia="Times New Roman" w:cs="Times New Roman"/>
          <w:szCs w:val="24"/>
        </w:rPr>
        <w:t>.</w:t>
      </w:r>
    </w:p>
    <w:p w14:paraId="0A5C0D18"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 xml:space="preserve">Με την επόμενη παράγραφο θεσπίζεται μία διαδικασία </w:t>
      </w:r>
      <w:r>
        <w:rPr>
          <w:rFonts w:eastAsia="Times New Roman" w:cs="Times New Roman"/>
          <w:szCs w:val="24"/>
          <w:lang w:val="en-US"/>
        </w:rPr>
        <w:t>ad</w:t>
      </w:r>
      <w:r w:rsidRPr="00042CEA">
        <w:rPr>
          <w:rFonts w:eastAsia="Times New Roman" w:cs="Times New Roman"/>
          <w:szCs w:val="24"/>
        </w:rPr>
        <w:t xml:space="preserve"> </w:t>
      </w:r>
      <w:r>
        <w:rPr>
          <w:rFonts w:eastAsia="Times New Roman" w:cs="Times New Roman"/>
          <w:szCs w:val="24"/>
          <w:lang w:val="en-US"/>
        </w:rPr>
        <w:t>hoc</w:t>
      </w:r>
      <w:r w:rsidRPr="00042CEA">
        <w:rPr>
          <w:rFonts w:eastAsia="Times New Roman" w:cs="Times New Roman"/>
          <w:szCs w:val="24"/>
        </w:rPr>
        <w:t xml:space="preserve"> </w:t>
      </w:r>
      <w:r w:rsidRPr="002D5985">
        <w:rPr>
          <w:rFonts w:eastAsia="Times New Roman" w:cs="Times New Roman"/>
          <w:szCs w:val="24"/>
        </w:rPr>
        <w:t>κινητικότητας για θέσεις ευθύνης</w:t>
      </w:r>
      <w:r>
        <w:rPr>
          <w:rFonts w:eastAsia="Times New Roman" w:cs="Times New Roman"/>
          <w:szCs w:val="24"/>
        </w:rPr>
        <w:t>.</w:t>
      </w:r>
      <w:r w:rsidRPr="002D5985">
        <w:rPr>
          <w:rFonts w:eastAsia="Times New Roman" w:cs="Times New Roman"/>
          <w:szCs w:val="24"/>
        </w:rPr>
        <w:t xml:space="preserve"> Ουσιαστικά</w:t>
      </w:r>
      <w:r>
        <w:rPr>
          <w:rFonts w:eastAsia="Times New Roman" w:cs="Times New Roman"/>
          <w:szCs w:val="24"/>
        </w:rPr>
        <w:t>,</w:t>
      </w:r>
      <w:r w:rsidRPr="002D5985">
        <w:rPr>
          <w:rFonts w:eastAsia="Times New Roman" w:cs="Times New Roman"/>
          <w:szCs w:val="24"/>
        </w:rPr>
        <w:t xml:space="preserve"> διευκρινίζεται ότ</w:t>
      </w:r>
      <w:r w:rsidRPr="002D5985">
        <w:rPr>
          <w:rFonts w:eastAsia="Times New Roman" w:cs="Times New Roman"/>
          <w:szCs w:val="24"/>
        </w:rPr>
        <w:t xml:space="preserve">ι η </w:t>
      </w:r>
      <w:r>
        <w:rPr>
          <w:rFonts w:eastAsia="Times New Roman" w:cs="Times New Roman"/>
          <w:szCs w:val="24"/>
        </w:rPr>
        <w:t xml:space="preserve">κινητικότητα </w:t>
      </w:r>
      <w:r w:rsidRPr="002D5985">
        <w:rPr>
          <w:rFonts w:eastAsia="Times New Roman" w:cs="Times New Roman"/>
          <w:szCs w:val="24"/>
        </w:rPr>
        <w:t>που μπορεί να εφαρμοσ</w:t>
      </w:r>
      <w:r>
        <w:rPr>
          <w:rFonts w:eastAsia="Times New Roman" w:cs="Times New Roman"/>
          <w:szCs w:val="24"/>
        </w:rPr>
        <w:t>τ</w:t>
      </w:r>
      <w:r w:rsidRPr="002D5985">
        <w:rPr>
          <w:rFonts w:eastAsia="Times New Roman" w:cs="Times New Roman"/>
          <w:szCs w:val="24"/>
        </w:rPr>
        <w:t xml:space="preserve">εί </w:t>
      </w:r>
      <w:r>
        <w:rPr>
          <w:rFonts w:eastAsia="Times New Roman" w:cs="Times New Roman"/>
          <w:szCs w:val="24"/>
        </w:rPr>
        <w:t xml:space="preserve">στο Ταμείο Αρχαιολογικών </w:t>
      </w:r>
      <w:r w:rsidRPr="002D5985">
        <w:rPr>
          <w:rFonts w:eastAsia="Times New Roman" w:cs="Times New Roman"/>
          <w:szCs w:val="24"/>
        </w:rPr>
        <w:t>Πόρων</w:t>
      </w:r>
      <w:r>
        <w:rPr>
          <w:rFonts w:eastAsia="Times New Roman" w:cs="Times New Roman"/>
          <w:szCs w:val="24"/>
        </w:rPr>
        <w:t>,</w:t>
      </w:r>
      <w:r w:rsidRPr="002D5985">
        <w:rPr>
          <w:rFonts w:eastAsia="Times New Roman" w:cs="Times New Roman"/>
          <w:szCs w:val="24"/>
        </w:rPr>
        <w:t xml:space="preserve"> μπορεί να καλύψει και </w:t>
      </w:r>
      <w:r>
        <w:rPr>
          <w:rFonts w:eastAsia="Times New Roman" w:cs="Times New Roman"/>
          <w:szCs w:val="24"/>
        </w:rPr>
        <w:t xml:space="preserve">θέσεις ευθύνης. </w:t>
      </w:r>
      <w:r w:rsidRPr="002D5985">
        <w:rPr>
          <w:rFonts w:eastAsia="Times New Roman" w:cs="Times New Roman"/>
          <w:szCs w:val="24"/>
        </w:rPr>
        <w:t>Με αυτό</w:t>
      </w:r>
      <w:r>
        <w:rPr>
          <w:rFonts w:eastAsia="Times New Roman" w:cs="Times New Roman"/>
          <w:szCs w:val="24"/>
        </w:rPr>
        <w:t>ν</w:t>
      </w:r>
      <w:r w:rsidRPr="002D5985">
        <w:rPr>
          <w:rFonts w:eastAsia="Times New Roman" w:cs="Times New Roman"/>
          <w:szCs w:val="24"/>
        </w:rPr>
        <w:t xml:space="preserve"> τον τρόπο</w:t>
      </w:r>
      <w:r>
        <w:rPr>
          <w:rFonts w:eastAsia="Times New Roman" w:cs="Times New Roman"/>
          <w:szCs w:val="24"/>
        </w:rPr>
        <w:t>,</w:t>
      </w:r>
      <w:r w:rsidRPr="002D5985">
        <w:rPr>
          <w:rFonts w:eastAsia="Times New Roman" w:cs="Times New Roman"/>
          <w:szCs w:val="24"/>
        </w:rPr>
        <w:t xml:space="preserve"> στοχεύουμε </w:t>
      </w:r>
      <w:r>
        <w:rPr>
          <w:rFonts w:eastAsia="Times New Roman" w:cs="Times New Roman"/>
          <w:szCs w:val="24"/>
        </w:rPr>
        <w:t>σ</w:t>
      </w:r>
      <w:r w:rsidRPr="002D5985">
        <w:rPr>
          <w:rFonts w:eastAsia="Times New Roman" w:cs="Times New Roman"/>
          <w:szCs w:val="24"/>
        </w:rPr>
        <w:t xml:space="preserve">την κάλυψη σημαντικών κενών στη στελέχωση του </w:t>
      </w:r>
      <w:r>
        <w:rPr>
          <w:rFonts w:eastAsia="Times New Roman" w:cs="Times New Roman"/>
          <w:szCs w:val="24"/>
        </w:rPr>
        <w:t>ο</w:t>
      </w:r>
      <w:r w:rsidRPr="002D5985">
        <w:rPr>
          <w:rFonts w:eastAsia="Times New Roman" w:cs="Times New Roman"/>
          <w:szCs w:val="24"/>
        </w:rPr>
        <w:t>ργανισμού</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β</w:t>
      </w:r>
      <w:r w:rsidRPr="002D5985">
        <w:rPr>
          <w:rFonts w:eastAsia="Times New Roman" w:cs="Times New Roman"/>
          <w:szCs w:val="24"/>
        </w:rPr>
        <w:t xml:space="preserve">εβαίως του νέου </w:t>
      </w:r>
      <w:r>
        <w:rPr>
          <w:rFonts w:eastAsia="Times New Roman" w:cs="Times New Roman"/>
          <w:szCs w:val="24"/>
        </w:rPr>
        <w:t>ο</w:t>
      </w:r>
      <w:r w:rsidRPr="002D5985">
        <w:rPr>
          <w:rFonts w:eastAsia="Times New Roman" w:cs="Times New Roman"/>
          <w:szCs w:val="24"/>
        </w:rPr>
        <w:t xml:space="preserve">ργανισμού για </w:t>
      </w:r>
      <w:r>
        <w:rPr>
          <w:rFonts w:eastAsia="Times New Roman" w:cs="Times New Roman"/>
          <w:szCs w:val="24"/>
        </w:rPr>
        <w:t xml:space="preserve">τον οποίο </w:t>
      </w:r>
      <w:r w:rsidRPr="002D5985">
        <w:rPr>
          <w:rFonts w:eastAsia="Times New Roman" w:cs="Times New Roman"/>
          <w:szCs w:val="24"/>
        </w:rPr>
        <w:t xml:space="preserve">θα </w:t>
      </w:r>
      <w:r w:rsidRPr="002D5985">
        <w:rPr>
          <w:rFonts w:eastAsia="Times New Roman" w:cs="Times New Roman"/>
          <w:szCs w:val="24"/>
        </w:rPr>
        <w:t>μιλήσω αργότερα στην τοποθέτησή μου</w:t>
      </w:r>
      <w:r>
        <w:rPr>
          <w:rFonts w:eastAsia="Times New Roman" w:cs="Times New Roman"/>
          <w:szCs w:val="24"/>
        </w:rPr>
        <w:t>.</w:t>
      </w:r>
    </w:p>
    <w:p w14:paraId="0A5C0D19"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 xml:space="preserve">Η επόμενη παράγραφος έχει να κάνει με φορολογικά ζητήματα </w:t>
      </w:r>
      <w:r>
        <w:rPr>
          <w:rFonts w:eastAsia="Times New Roman" w:cs="Times New Roman"/>
          <w:szCs w:val="24"/>
        </w:rPr>
        <w:t xml:space="preserve">του Ταμείου Αρχαιολογικών Πόρων. Το Ταμείο Αρχαιολογικών Πόρων </w:t>
      </w:r>
      <w:r w:rsidRPr="002D5985">
        <w:rPr>
          <w:rFonts w:eastAsia="Times New Roman" w:cs="Times New Roman"/>
          <w:szCs w:val="24"/>
        </w:rPr>
        <w:t>φορολογείται για μέρος των εσόδων του</w:t>
      </w:r>
      <w:r>
        <w:rPr>
          <w:rFonts w:eastAsia="Times New Roman" w:cs="Times New Roman"/>
          <w:szCs w:val="24"/>
        </w:rPr>
        <w:t>.</w:t>
      </w:r>
      <w:r w:rsidRPr="002D5985">
        <w:rPr>
          <w:rFonts w:eastAsia="Times New Roman" w:cs="Times New Roman"/>
          <w:szCs w:val="24"/>
        </w:rPr>
        <w:t xml:space="preserve"> Κ</w:t>
      </w:r>
      <w:r>
        <w:rPr>
          <w:rFonts w:eastAsia="Times New Roman" w:cs="Times New Roman"/>
          <w:szCs w:val="24"/>
        </w:rPr>
        <w:t>υρίως,</w:t>
      </w:r>
      <w:r w:rsidRPr="002D5985">
        <w:rPr>
          <w:rFonts w:eastAsia="Times New Roman" w:cs="Times New Roman"/>
          <w:szCs w:val="24"/>
        </w:rPr>
        <w:t xml:space="preserve"> φορολογείται για μισθώματα και τόκους καταθέσεων</w:t>
      </w:r>
      <w:r>
        <w:rPr>
          <w:rFonts w:eastAsia="Times New Roman" w:cs="Times New Roman"/>
          <w:szCs w:val="24"/>
        </w:rPr>
        <w:t>.</w:t>
      </w:r>
      <w:r w:rsidRPr="002D5985">
        <w:rPr>
          <w:rFonts w:eastAsia="Times New Roman" w:cs="Times New Roman"/>
          <w:szCs w:val="24"/>
        </w:rPr>
        <w:t xml:space="preserve"> Σ</w:t>
      </w:r>
      <w:r w:rsidRPr="002D5985">
        <w:rPr>
          <w:rFonts w:eastAsia="Times New Roman" w:cs="Times New Roman"/>
          <w:szCs w:val="24"/>
        </w:rPr>
        <w:t xml:space="preserve">το </w:t>
      </w:r>
      <w:r w:rsidRPr="002D5985">
        <w:rPr>
          <w:rFonts w:eastAsia="Times New Roman" w:cs="Times New Roman"/>
          <w:szCs w:val="24"/>
        </w:rPr>
        <w:lastRenderedPageBreak/>
        <w:t>παρελθόν</w:t>
      </w:r>
      <w:r>
        <w:rPr>
          <w:rFonts w:eastAsia="Times New Roman" w:cs="Times New Roman"/>
          <w:szCs w:val="24"/>
        </w:rPr>
        <w:t>,</w:t>
      </w:r>
      <w:r w:rsidRPr="002D5985">
        <w:rPr>
          <w:rFonts w:eastAsia="Times New Roman" w:cs="Times New Roman"/>
          <w:szCs w:val="24"/>
        </w:rPr>
        <w:t xml:space="preserve"> δεν είχαν πληρωθεί</w:t>
      </w:r>
      <w:r>
        <w:rPr>
          <w:rFonts w:eastAsia="Times New Roman" w:cs="Times New Roman"/>
          <w:szCs w:val="24"/>
        </w:rPr>
        <w:t>,</w:t>
      </w:r>
      <w:r w:rsidRPr="002D5985">
        <w:rPr>
          <w:rFonts w:eastAsia="Times New Roman" w:cs="Times New Roman"/>
          <w:szCs w:val="24"/>
        </w:rPr>
        <w:t xml:space="preserve"> δεν είχαν δηλωθεί αυτά τα εισοδήματα και έχει προκύψει κάποια υποχρέωση</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Χρησιμοποιήθηκαν οι ευεργετικές διατάξεις του νόμου για τη</w:t>
      </w:r>
      <w:r w:rsidRPr="002D5985">
        <w:rPr>
          <w:rFonts w:eastAsia="Times New Roman" w:cs="Times New Roman"/>
          <w:szCs w:val="24"/>
        </w:rPr>
        <w:t xml:space="preserve"> δήλωση αδήλωτων εισοδημάτων</w:t>
      </w:r>
      <w:r>
        <w:rPr>
          <w:rFonts w:eastAsia="Times New Roman" w:cs="Times New Roman"/>
          <w:szCs w:val="24"/>
        </w:rPr>
        <w:t>.</w:t>
      </w:r>
      <w:r w:rsidRPr="002D5985">
        <w:rPr>
          <w:rFonts w:eastAsia="Times New Roman" w:cs="Times New Roman"/>
          <w:szCs w:val="24"/>
        </w:rPr>
        <w:t xml:space="preserve"> Επειδή</w:t>
      </w:r>
      <w:r>
        <w:rPr>
          <w:rFonts w:eastAsia="Times New Roman" w:cs="Times New Roman"/>
          <w:szCs w:val="24"/>
        </w:rPr>
        <w:t xml:space="preserve"> υπήρξε μια </w:t>
      </w:r>
      <w:r w:rsidRPr="002D5985">
        <w:rPr>
          <w:rFonts w:eastAsia="Times New Roman" w:cs="Times New Roman"/>
          <w:szCs w:val="24"/>
        </w:rPr>
        <w:t>καθυστέρηση στην πληρωμή</w:t>
      </w:r>
      <w:r>
        <w:rPr>
          <w:rFonts w:eastAsia="Times New Roman" w:cs="Times New Roman"/>
          <w:szCs w:val="24"/>
        </w:rPr>
        <w:t>,</w:t>
      </w:r>
      <w:r w:rsidRPr="002D5985">
        <w:rPr>
          <w:rFonts w:eastAsia="Times New Roman" w:cs="Times New Roman"/>
          <w:szCs w:val="24"/>
        </w:rPr>
        <w:t xml:space="preserve"> προκύπτει ένα τεχν</w:t>
      </w:r>
      <w:r w:rsidRPr="002D5985">
        <w:rPr>
          <w:rFonts w:eastAsia="Times New Roman" w:cs="Times New Roman"/>
          <w:szCs w:val="24"/>
        </w:rPr>
        <w:t xml:space="preserve">ικό πρόστιμο </w:t>
      </w:r>
      <w:r>
        <w:rPr>
          <w:rFonts w:eastAsia="Times New Roman" w:cs="Times New Roman"/>
          <w:szCs w:val="24"/>
        </w:rPr>
        <w:t>-</w:t>
      </w:r>
      <w:r w:rsidRPr="002D5985">
        <w:rPr>
          <w:rFonts w:eastAsia="Times New Roman" w:cs="Times New Roman"/>
          <w:szCs w:val="24"/>
        </w:rPr>
        <w:t>να το πω έτσι</w:t>
      </w:r>
      <w:r>
        <w:rPr>
          <w:rFonts w:eastAsia="Times New Roman" w:cs="Times New Roman"/>
          <w:szCs w:val="24"/>
        </w:rPr>
        <w:t>- και</w:t>
      </w:r>
      <w:r w:rsidRPr="002D5985">
        <w:rPr>
          <w:rFonts w:eastAsia="Times New Roman" w:cs="Times New Roman"/>
          <w:szCs w:val="24"/>
        </w:rPr>
        <w:t xml:space="preserve"> ουσιαστικά χάνεται μία </w:t>
      </w:r>
      <w:r>
        <w:rPr>
          <w:rFonts w:eastAsia="Times New Roman" w:cs="Times New Roman"/>
          <w:szCs w:val="24"/>
        </w:rPr>
        <w:t xml:space="preserve">ευεργετική </w:t>
      </w:r>
      <w:r w:rsidRPr="002D5985">
        <w:rPr>
          <w:rFonts w:eastAsia="Times New Roman" w:cs="Times New Roman"/>
          <w:szCs w:val="24"/>
        </w:rPr>
        <w:t>διάταξη</w:t>
      </w:r>
      <w:r>
        <w:rPr>
          <w:rFonts w:eastAsia="Times New Roman" w:cs="Times New Roman"/>
          <w:szCs w:val="24"/>
        </w:rPr>
        <w:t>.</w:t>
      </w:r>
      <w:r w:rsidRPr="002D5985">
        <w:rPr>
          <w:rFonts w:eastAsia="Times New Roman" w:cs="Times New Roman"/>
          <w:szCs w:val="24"/>
        </w:rPr>
        <w:t xml:space="preserve"> Με την ρύθμιση που φέρνο</w:t>
      </w:r>
      <w:r>
        <w:rPr>
          <w:rFonts w:eastAsia="Times New Roman" w:cs="Times New Roman"/>
          <w:szCs w:val="24"/>
        </w:rPr>
        <w:t>υμε δ</w:t>
      </w:r>
      <w:r w:rsidRPr="002D5985">
        <w:rPr>
          <w:rFonts w:eastAsia="Times New Roman" w:cs="Times New Roman"/>
          <w:szCs w:val="24"/>
        </w:rPr>
        <w:t xml:space="preserve">εν χρειάζεται </w:t>
      </w:r>
      <w:r>
        <w:rPr>
          <w:rFonts w:eastAsia="Times New Roman" w:cs="Times New Roman"/>
          <w:szCs w:val="24"/>
        </w:rPr>
        <w:t xml:space="preserve">πλέον αυτό </w:t>
      </w:r>
      <w:r w:rsidRPr="002D5985">
        <w:rPr>
          <w:rFonts w:eastAsia="Times New Roman" w:cs="Times New Roman"/>
          <w:szCs w:val="24"/>
        </w:rPr>
        <w:t xml:space="preserve">να πληρωθεί από </w:t>
      </w:r>
      <w:r>
        <w:rPr>
          <w:rFonts w:eastAsia="Times New Roman" w:cs="Times New Roman"/>
          <w:szCs w:val="24"/>
        </w:rPr>
        <w:t>το Ταμείο Αρχαιολογικών Πόρων. Ουσιαστικά είναι δημόσιο προς δημόσιο. Αυτό έ</w:t>
      </w:r>
      <w:r w:rsidRPr="002D5985">
        <w:rPr>
          <w:rFonts w:eastAsia="Times New Roman" w:cs="Times New Roman"/>
          <w:szCs w:val="24"/>
        </w:rPr>
        <w:t>χει συμφωνηθεί με την Ανεξάρτητη Α</w:t>
      </w:r>
      <w:r w:rsidRPr="002D5985">
        <w:rPr>
          <w:rFonts w:eastAsia="Times New Roman" w:cs="Times New Roman"/>
          <w:szCs w:val="24"/>
        </w:rPr>
        <w:t>ρχή Δημοσίων Εσόδων</w:t>
      </w:r>
      <w:r>
        <w:rPr>
          <w:rFonts w:eastAsia="Times New Roman" w:cs="Times New Roman"/>
          <w:szCs w:val="24"/>
        </w:rPr>
        <w:t>.</w:t>
      </w:r>
      <w:r w:rsidRPr="002D5985">
        <w:rPr>
          <w:rFonts w:eastAsia="Times New Roman" w:cs="Times New Roman"/>
          <w:szCs w:val="24"/>
        </w:rPr>
        <w:t xml:space="preserve"> Επομένως είναι πρόδηλο ότι πρέπει να προχωρήσουμε</w:t>
      </w:r>
      <w:r>
        <w:rPr>
          <w:rFonts w:eastAsia="Times New Roman" w:cs="Times New Roman"/>
          <w:szCs w:val="24"/>
        </w:rPr>
        <w:t>.</w:t>
      </w:r>
    </w:p>
    <w:p w14:paraId="0A5C0D1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Η επόμενη διάταξη </w:t>
      </w:r>
      <w:r w:rsidRPr="002D5985">
        <w:rPr>
          <w:rFonts w:eastAsia="Times New Roman" w:cs="Times New Roman"/>
          <w:szCs w:val="24"/>
        </w:rPr>
        <w:t>έχει να κάνει με τη στρατηγική συνεργασία του Υπουργείου Πολιτισμού με το Υπουργείο Παιδείας</w:t>
      </w:r>
      <w:r>
        <w:rPr>
          <w:rFonts w:eastAsia="Times New Roman" w:cs="Times New Roman"/>
          <w:szCs w:val="24"/>
        </w:rPr>
        <w:t>,</w:t>
      </w:r>
      <w:r w:rsidRPr="002D5985">
        <w:rPr>
          <w:rFonts w:eastAsia="Times New Roman" w:cs="Times New Roman"/>
          <w:szCs w:val="24"/>
        </w:rPr>
        <w:t xml:space="preserve"> προκειμένου να επεκταθεί το </w:t>
      </w:r>
      <w:r>
        <w:rPr>
          <w:rFonts w:eastAsia="Times New Roman" w:cs="Times New Roman"/>
          <w:szCs w:val="24"/>
        </w:rPr>
        <w:t xml:space="preserve">ηλεκτρονικό </w:t>
      </w:r>
      <w:r w:rsidRPr="002D5985">
        <w:rPr>
          <w:rFonts w:eastAsia="Times New Roman" w:cs="Times New Roman"/>
          <w:szCs w:val="24"/>
        </w:rPr>
        <w:t xml:space="preserve">εισιτήριο </w:t>
      </w:r>
      <w:r>
        <w:rPr>
          <w:rFonts w:eastAsia="Times New Roman" w:cs="Times New Roman"/>
          <w:szCs w:val="24"/>
        </w:rPr>
        <w:t>σε αρχαιολογικούς χώρο</w:t>
      </w:r>
      <w:r>
        <w:rPr>
          <w:rFonts w:eastAsia="Times New Roman" w:cs="Times New Roman"/>
          <w:szCs w:val="24"/>
        </w:rPr>
        <w:t xml:space="preserve">υς, </w:t>
      </w:r>
      <w:r w:rsidRPr="002D5985">
        <w:rPr>
          <w:rFonts w:eastAsia="Times New Roman" w:cs="Times New Roman"/>
          <w:szCs w:val="24"/>
        </w:rPr>
        <w:t xml:space="preserve">μνημεία και μουσεία ως </w:t>
      </w:r>
      <w:r>
        <w:rPr>
          <w:rFonts w:eastAsia="Times New Roman" w:cs="Times New Roman"/>
          <w:szCs w:val="24"/>
        </w:rPr>
        <w:t xml:space="preserve">συμπληρωματικός </w:t>
      </w:r>
      <w:r w:rsidRPr="002D5985">
        <w:rPr>
          <w:rFonts w:eastAsia="Times New Roman" w:cs="Times New Roman"/>
          <w:szCs w:val="24"/>
        </w:rPr>
        <w:t>τρόπος</w:t>
      </w:r>
      <w:r>
        <w:rPr>
          <w:rFonts w:eastAsia="Times New Roman" w:cs="Times New Roman"/>
          <w:szCs w:val="24"/>
        </w:rPr>
        <w:t>,</w:t>
      </w:r>
      <w:r w:rsidRPr="002D5985">
        <w:rPr>
          <w:rFonts w:eastAsia="Times New Roman" w:cs="Times New Roman"/>
          <w:szCs w:val="24"/>
        </w:rPr>
        <w:t xml:space="preserve"> όπως έχουμε εξηγήσει </w:t>
      </w:r>
      <w:r>
        <w:rPr>
          <w:rFonts w:eastAsia="Times New Roman" w:cs="Times New Roman"/>
          <w:szCs w:val="24"/>
        </w:rPr>
        <w:t>σ</w:t>
      </w:r>
      <w:r w:rsidRPr="002D5985">
        <w:rPr>
          <w:rFonts w:eastAsia="Times New Roman" w:cs="Times New Roman"/>
          <w:szCs w:val="24"/>
        </w:rPr>
        <w:t xml:space="preserve">τις </w:t>
      </w:r>
      <w:r>
        <w:rPr>
          <w:rFonts w:eastAsia="Times New Roman" w:cs="Times New Roman"/>
          <w:szCs w:val="24"/>
        </w:rPr>
        <w:t>ε</w:t>
      </w:r>
      <w:r w:rsidRPr="002D5985">
        <w:rPr>
          <w:rFonts w:eastAsia="Times New Roman" w:cs="Times New Roman"/>
          <w:szCs w:val="24"/>
        </w:rPr>
        <w:t>πιτροπές</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αξιοποιώντας την τεχνογνωσία του</w:t>
      </w:r>
      <w:r w:rsidRPr="002D5985">
        <w:rPr>
          <w:rFonts w:eastAsia="Times New Roman" w:cs="Times New Roman"/>
          <w:szCs w:val="24"/>
        </w:rPr>
        <w:t xml:space="preserve"> Εθνικού Δικτύου Έρευνας </w:t>
      </w:r>
      <w:r>
        <w:rPr>
          <w:rFonts w:eastAsia="Times New Roman" w:cs="Times New Roman"/>
          <w:szCs w:val="24"/>
        </w:rPr>
        <w:t>και Τεχνολογίας. Πρόκειται για έναν φορέα εγνωσμένου κύρους, ο οποίος θα μας βοηθήσει α</w:t>
      </w:r>
      <w:r w:rsidRPr="002D5985">
        <w:rPr>
          <w:rFonts w:eastAsia="Times New Roman" w:cs="Times New Roman"/>
          <w:szCs w:val="24"/>
        </w:rPr>
        <w:t xml:space="preserve">κριβώς </w:t>
      </w:r>
      <w:r>
        <w:rPr>
          <w:rFonts w:eastAsia="Times New Roman" w:cs="Times New Roman"/>
          <w:szCs w:val="24"/>
        </w:rPr>
        <w:t xml:space="preserve">σε </w:t>
      </w:r>
      <w:r w:rsidRPr="002D5985">
        <w:rPr>
          <w:rFonts w:eastAsia="Times New Roman" w:cs="Times New Roman"/>
          <w:szCs w:val="24"/>
        </w:rPr>
        <w:t xml:space="preserve">αυτό το </w:t>
      </w:r>
      <w:r w:rsidRPr="002D5985">
        <w:rPr>
          <w:rFonts w:eastAsia="Times New Roman" w:cs="Times New Roman"/>
          <w:szCs w:val="24"/>
        </w:rPr>
        <w:t>δύσκολο έργο</w:t>
      </w:r>
      <w:r>
        <w:rPr>
          <w:rFonts w:eastAsia="Times New Roman" w:cs="Times New Roman"/>
          <w:szCs w:val="24"/>
        </w:rPr>
        <w:t>.</w:t>
      </w:r>
    </w:p>
    <w:p w14:paraId="0A5C0D1B"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lastRenderedPageBreak/>
        <w:t>Τέλος</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ό</w:t>
      </w:r>
      <w:r w:rsidRPr="002D5985">
        <w:rPr>
          <w:rFonts w:eastAsia="Times New Roman" w:cs="Times New Roman"/>
          <w:szCs w:val="24"/>
        </w:rPr>
        <w:t>σον αφορά τα ζητήματα πληρωμών</w:t>
      </w:r>
      <w:r>
        <w:rPr>
          <w:rFonts w:eastAsia="Times New Roman" w:cs="Times New Roman"/>
          <w:szCs w:val="24"/>
        </w:rPr>
        <w:t>,</w:t>
      </w:r>
      <w:r w:rsidRPr="002D5985">
        <w:rPr>
          <w:rFonts w:eastAsia="Times New Roman" w:cs="Times New Roman"/>
          <w:szCs w:val="24"/>
        </w:rPr>
        <w:t xml:space="preserve"> όπως εξηγήσαμε</w:t>
      </w:r>
      <w:r>
        <w:rPr>
          <w:rFonts w:eastAsia="Times New Roman" w:cs="Times New Roman"/>
          <w:szCs w:val="24"/>
        </w:rPr>
        <w:t>,</w:t>
      </w:r>
      <w:r w:rsidRPr="002D5985">
        <w:rPr>
          <w:rFonts w:eastAsia="Times New Roman" w:cs="Times New Roman"/>
          <w:szCs w:val="24"/>
        </w:rPr>
        <w:t xml:space="preserve"> πρόκειται για πληρωμές που δεν έχουν γίνει</w:t>
      </w:r>
      <w:r>
        <w:rPr>
          <w:rFonts w:eastAsia="Times New Roman" w:cs="Times New Roman"/>
          <w:szCs w:val="24"/>
        </w:rPr>
        <w:t>,</w:t>
      </w:r>
      <w:r w:rsidRPr="002D5985">
        <w:rPr>
          <w:rFonts w:eastAsia="Times New Roman" w:cs="Times New Roman"/>
          <w:szCs w:val="24"/>
        </w:rPr>
        <w:t xml:space="preserve"> αλλά πρέπει να γίνουν</w:t>
      </w:r>
      <w:r>
        <w:rPr>
          <w:rFonts w:eastAsia="Times New Roman" w:cs="Times New Roman"/>
          <w:szCs w:val="24"/>
        </w:rPr>
        <w:t>, γιατί αφορούν</w:t>
      </w:r>
      <w:r w:rsidRPr="002D5985">
        <w:rPr>
          <w:rFonts w:eastAsia="Times New Roman" w:cs="Times New Roman"/>
          <w:szCs w:val="24"/>
        </w:rPr>
        <w:t xml:space="preserve"> </w:t>
      </w:r>
      <w:r>
        <w:rPr>
          <w:rFonts w:eastAsia="Times New Roman" w:cs="Times New Roman"/>
          <w:szCs w:val="24"/>
        </w:rPr>
        <w:t xml:space="preserve">σε </w:t>
      </w:r>
      <w:r w:rsidRPr="002D5985">
        <w:rPr>
          <w:rFonts w:eastAsia="Times New Roman" w:cs="Times New Roman"/>
          <w:szCs w:val="24"/>
        </w:rPr>
        <w:t xml:space="preserve">πραγματική παροχή υπηρεσίας από </w:t>
      </w:r>
      <w:r>
        <w:rPr>
          <w:rFonts w:eastAsia="Times New Roman" w:cs="Times New Roman"/>
          <w:szCs w:val="24"/>
        </w:rPr>
        <w:t xml:space="preserve">υπαλλήλους </w:t>
      </w:r>
      <w:r w:rsidRPr="002D5985">
        <w:rPr>
          <w:rFonts w:eastAsia="Times New Roman" w:cs="Times New Roman"/>
          <w:szCs w:val="24"/>
        </w:rPr>
        <w:t>του Υπουργείου</w:t>
      </w:r>
      <w:r>
        <w:rPr>
          <w:rFonts w:eastAsia="Times New Roman" w:cs="Times New Roman"/>
          <w:szCs w:val="24"/>
        </w:rPr>
        <w:t>.</w:t>
      </w:r>
      <w:r w:rsidRPr="002D5985">
        <w:rPr>
          <w:rFonts w:eastAsia="Times New Roman" w:cs="Times New Roman"/>
          <w:szCs w:val="24"/>
        </w:rPr>
        <w:t xml:space="preserve"> Η πρώτη περίπτωση είναι κάποια εκτός έδρας </w:t>
      </w:r>
      <w:r>
        <w:rPr>
          <w:rFonts w:eastAsia="Times New Roman" w:cs="Times New Roman"/>
          <w:szCs w:val="24"/>
        </w:rPr>
        <w:t xml:space="preserve">με </w:t>
      </w:r>
      <w:r w:rsidRPr="002D5985">
        <w:rPr>
          <w:rFonts w:eastAsia="Times New Roman" w:cs="Times New Roman"/>
          <w:szCs w:val="24"/>
        </w:rPr>
        <w:t>ελάχιστο συνολικό κόστος 6.000 ευρώ</w:t>
      </w:r>
      <w:r>
        <w:rPr>
          <w:rFonts w:eastAsia="Times New Roman" w:cs="Times New Roman"/>
          <w:szCs w:val="24"/>
        </w:rPr>
        <w:t>,</w:t>
      </w:r>
      <w:r w:rsidRPr="002D5985">
        <w:rPr>
          <w:rFonts w:eastAsia="Times New Roman" w:cs="Times New Roman"/>
          <w:szCs w:val="24"/>
        </w:rPr>
        <w:t xml:space="preserve"> που έχουν πραγματοποιηθεί από υπαλλήλους</w:t>
      </w:r>
      <w:r>
        <w:rPr>
          <w:rFonts w:eastAsia="Times New Roman" w:cs="Times New Roman"/>
          <w:szCs w:val="24"/>
        </w:rPr>
        <w:t>.</w:t>
      </w:r>
      <w:r w:rsidRPr="002D5985">
        <w:rPr>
          <w:rFonts w:eastAsia="Times New Roman" w:cs="Times New Roman"/>
          <w:szCs w:val="24"/>
        </w:rPr>
        <w:t xml:space="preserve"> Είχαν υπάρξει αποφάσεις</w:t>
      </w:r>
      <w:r>
        <w:rPr>
          <w:rFonts w:eastAsia="Times New Roman" w:cs="Times New Roman"/>
          <w:szCs w:val="24"/>
        </w:rPr>
        <w:t>, αλλά</w:t>
      </w:r>
      <w:r w:rsidRPr="002D5985">
        <w:rPr>
          <w:rFonts w:eastAsia="Times New Roman" w:cs="Times New Roman"/>
          <w:szCs w:val="24"/>
        </w:rPr>
        <w:t xml:space="preserve"> για κάποιο λόγο δεν είχαν δημοσιευτεί στη </w:t>
      </w:r>
      <w:r>
        <w:rPr>
          <w:rFonts w:eastAsia="Times New Roman" w:cs="Times New Roman"/>
          <w:szCs w:val="24"/>
        </w:rPr>
        <w:t xml:space="preserve">«ΔΙΑΥΓΕΙΑ». Αυτό </w:t>
      </w:r>
      <w:r w:rsidRPr="002D5985">
        <w:rPr>
          <w:rFonts w:eastAsia="Times New Roman" w:cs="Times New Roman"/>
          <w:szCs w:val="24"/>
        </w:rPr>
        <w:t>δημιουργεί μία τεχνική δυσκολία</w:t>
      </w:r>
      <w:r>
        <w:rPr>
          <w:rFonts w:eastAsia="Times New Roman" w:cs="Times New Roman"/>
          <w:szCs w:val="24"/>
        </w:rPr>
        <w:t>.</w:t>
      </w:r>
      <w:r w:rsidRPr="002D5985">
        <w:rPr>
          <w:rFonts w:eastAsia="Times New Roman" w:cs="Times New Roman"/>
          <w:szCs w:val="24"/>
        </w:rPr>
        <w:t xml:space="preserve"> Επομένως χρειάζεται αυτή </w:t>
      </w:r>
      <w:r>
        <w:rPr>
          <w:rFonts w:eastAsia="Times New Roman" w:cs="Times New Roman"/>
          <w:szCs w:val="24"/>
        </w:rPr>
        <w:t xml:space="preserve">η </w:t>
      </w:r>
      <w:r w:rsidRPr="002D5985">
        <w:rPr>
          <w:rFonts w:eastAsia="Times New Roman" w:cs="Times New Roman"/>
          <w:szCs w:val="24"/>
        </w:rPr>
        <w:t>ρύθμιση</w:t>
      </w:r>
      <w:r>
        <w:rPr>
          <w:rFonts w:eastAsia="Times New Roman" w:cs="Times New Roman"/>
          <w:szCs w:val="24"/>
        </w:rPr>
        <w:t>.</w:t>
      </w:r>
    </w:p>
    <w:p w14:paraId="0A5C0D1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Η</w:t>
      </w:r>
      <w:r w:rsidRPr="002D5985">
        <w:rPr>
          <w:rFonts w:eastAsia="Times New Roman" w:cs="Times New Roman"/>
          <w:szCs w:val="24"/>
        </w:rPr>
        <w:t xml:space="preserve"> δεύτερη διάταξ</w:t>
      </w:r>
      <w:r w:rsidRPr="002D5985">
        <w:rPr>
          <w:rFonts w:eastAsia="Times New Roman" w:cs="Times New Roman"/>
          <w:szCs w:val="24"/>
        </w:rPr>
        <w:t>η έχει να κάνει με πληρωμή ενός δεκαπενθημέρου σε προσωπικό καθαριότητας</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του ο</w:t>
      </w:r>
      <w:r w:rsidRPr="002D5985">
        <w:rPr>
          <w:rFonts w:eastAsia="Times New Roman" w:cs="Times New Roman"/>
          <w:szCs w:val="24"/>
        </w:rPr>
        <w:t>ποίο</w:t>
      </w:r>
      <w:r>
        <w:rPr>
          <w:rFonts w:eastAsia="Times New Roman" w:cs="Times New Roman"/>
          <w:szCs w:val="24"/>
        </w:rPr>
        <w:t>υ</w:t>
      </w:r>
      <w:r w:rsidRPr="002D5985">
        <w:rPr>
          <w:rFonts w:eastAsia="Times New Roman" w:cs="Times New Roman"/>
          <w:szCs w:val="24"/>
        </w:rPr>
        <w:t xml:space="preserve"> </w:t>
      </w:r>
      <w:r>
        <w:rPr>
          <w:rFonts w:eastAsia="Times New Roman" w:cs="Times New Roman"/>
          <w:szCs w:val="24"/>
        </w:rPr>
        <w:t>είχαν παρατα</w:t>
      </w:r>
      <w:r w:rsidRPr="002D5985">
        <w:rPr>
          <w:rFonts w:eastAsia="Times New Roman" w:cs="Times New Roman"/>
          <w:szCs w:val="24"/>
        </w:rPr>
        <w:t xml:space="preserve">θεί </w:t>
      </w:r>
      <w:r>
        <w:rPr>
          <w:rFonts w:eastAsia="Times New Roman" w:cs="Times New Roman"/>
          <w:szCs w:val="24"/>
        </w:rPr>
        <w:t xml:space="preserve">οι </w:t>
      </w:r>
      <w:r w:rsidRPr="002D5985">
        <w:rPr>
          <w:rFonts w:eastAsia="Times New Roman" w:cs="Times New Roman"/>
          <w:szCs w:val="24"/>
        </w:rPr>
        <w:t xml:space="preserve">συμβάσεις </w:t>
      </w:r>
      <w:r>
        <w:rPr>
          <w:rFonts w:eastAsia="Times New Roman" w:cs="Times New Roman"/>
          <w:szCs w:val="24"/>
        </w:rPr>
        <w:t xml:space="preserve">του </w:t>
      </w:r>
      <w:r w:rsidRPr="002D5985">
        <w:rPr>
          <w:rFonts w:eastAsia="Times New Roman" w:cs="Times New Roman"/>
          <w:szCs w:val="24"/>
        </w:rPr>
        <w:t>στα τέλη του 2017</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Εκεί, είχε υπάρξει </w:t>
      </w:r>
      <w:r w:rsidRPr="002D5985">
        <w:rPr>
          <w:rFonts w:eastAsia="Times New Roman" w:cs="Times New Roman"/>
          <w:szCs w:val="24"/>
        </w:rPr>
        <w:t>κάποιο τεχνικό κενό</w:t>
      </w:r>
      <w:r>
        <w:rPr>
          <w:rFonts w:eastAsia="Times New Roman" w:cs="Times New Roman"/>
          <w:szCs w:val="24"/>
        </w:rPr>
        <w:t>,</w:t>
      </w:r>
      <w:r w:rsidRPr="002D5985">
        <w:rPr>
          <w:rFonts w:eastAsia="Times New Roman" w:cs="Times New Roman"/>
          <w:szCs w:val="24"/>
        </w:rPr>
        <w:t xml:space="preserve"> το οποίο πρέπει να το καλύψουμε </w:t>
      </w:r>
      <w:r>
        <w:rPr>
          <w:rFonts w:eastAsia="Times New Roman" w:cs="Times New Roman"/>
          <w:szCs w:val="24"/>
        </w:rPr>
        <w:t xml:space="preserve">με </w:t>
      </w:r>
      <w:r w:rsidRPr="002D5985">
        <w:rPr>
          <w:rFonts w:eastAsia="Times New Roman" w:cs="Times New Roman"/>
          <w:szCs w:val="24"/>
        </w:rPr>
        <w:t>τη συγκεκριμένη ρύθμιση</w:t>
      </w:r>
      <w:r>
        <w:rPr>
          <w:rFonts w:eastAsia="Times New Roman" w:cs="Times New Roman"/>
          <w:szCs w:val="24"/>
        </w:rPr>
        <w:t>.</w:t>
      </w:r>
    </w:p>
    <w:p w14:paraId="0A5C0D1D"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 xml:space="preserve">Η τρίτη παράγραφος </w:t>
      </w:r>
      <w:r w:rsidRPr="002D5985">
        <w:rPr>
          <w:rFonts w:eastAsia="Times New Roman" w:cs="Times New Roman"/>
          <w:szCs w:val="24"/>
        </w:rPr>
        <w:t xml:space="preserve">αφορά </w:t>
      </w:r>
      <w:r>
        <w:rPr>
          <w:rFonts w:eastAsia="Times New Roman" w:cs="Times New Roman"/>
          <w:szCs w:val="24"/>
        </w:rPr>
        <w:t xml:space="preserve">τις περιπτώσεις των ένδικων μέσων, δηλαδή τη μετατροπή </w:t>
      </w:r>
      <w:r w:rsidRPr="002D5985">
        <w:rPr>
          <w:rFonts w:eastAsia="Times New Roman" w:cs="Times New Roman"/>
          <w:szCs w:val="24"/>
        </w:rPr>
        <w:t>συμβάσεων μέσω παραίτηση</w:t>
      </w:r>
      <w:r>
        <w:rPr>
          <w:rFonts w:eastAsia="Times New Roman" w:cs="Times New Roman"/>
          <w:szCs w:val="24"/>
        </w:rPr>
        <w:t>ς</w:t>
      </w:r>
      <w:r w:rsidRPr="002D5985">
        <w:rPr>
          <w:rFonts w:eastAsia="Times New Roman" w:cs="Times New Roman"/>
          <w:szCs w:val="24"/>
        </w:rPr>
        <w:t xml:space="preserve"> του </w:t>
      </w:r>
      <w:r>
        <w:rPr>
          <w:rFonts w:eastAsia="Times New Roman" w:cs="Times New Roman"/>
          <w:szCs w:val="24"/>
        </w:rPr>
        <w:t>δ</w:t>
      </w:r>
      <w:r w:rsidRPr="002D5985">
        <w:rPr>
          <w:rFonts w:eastAsia="Times New Roman" w:cs="Times New Roman"/>
          <w:szCs w:val="24"/>
        </w:rPr>
        <w:t>ημοσίου</w:t>
      </w:r>
      <w:r>
        <w:rPr>
          <w:rFonts w:eastAsia="Times New Roman" w:cs="Times New Roman"/>
          <w:szCs w:val="24"/>
        </w:rPr>
        <w:t>.</w:t>
      </w:r>
      <w:r w:rsidRPr="002D5985">
        <w:rPr>
          <w:rFonts w:eastAsia="Times New Roman" w:cs="Times New Roman"/>
          <w:szCs w:val="24"/>
        </w:rPr>
        <w:t xml:space="preserve"> Οι </w:t>
      </w:r>
      <w:r>
        <w:rPr>
          <w:rFonts w:eastAsia="Times New Roman" w:cs="Times New Roman"/>
          <w:szCs w:val="24"/>
        </w:rPr>
        <w:t xml:space="preserve">δικαστικές </w:t>
      </w:r>
      <w:r w:rsidRPr="002D5985">
        <w:rPr>
          <w:rFonts w:eastAsia="Times New Roman" w:cs="Times New Roman"/>
          <w:szCs w:val="24"/>
        </w:rPr>
        <w:t xml:space="preserve">αποφάσεις </w:t>
      </w:r>
      <w:r>
        <w:rPr>
          <w:rFonts w:eastAsia="Times New Roman" w:cs="Times New Roman"/>
          <w:szCs w:val="24"/>
        </w:rPr>
        <w:t xml:space="preserve">που είχαν οι εν λόγω υπάλληλοι, </w:t>
      </w:r>
      <w:r w:rsidRPr="002D5985">
        <w:rPr>
          <w:rFonts w:eastAsia="Times New Roman" w:cs="Times New Roman"/>
          <w:szCs w:val="24"/>
        </w:rPr>
        <w:t>μετατράπηκαν σε τελεσίδικες</w:t>
      </w:r>
      <w:r>
        <w:rPr>
          <w:rFonts w:eastAsia="Times New Roman" w:cs="Times New Roman"/>
          <w:szCs w:val="24"/>
        </w:rPr>
        <w:t>.</w:t>
      </w:r>
      <w:r w:rsidRPr="002D5985">
        <w:rPr>
          <w:rFonts w:eastAsia="Times New Roman" w:cs="Times New Roman"/>
          <w:szCs w:val="24"/>
        </w:rPr>
        <w:t xml:space="preserve"> Υπάρχει ένα τεχνικό κενό ανάμεσα </w:t>
      </w:r>
      <w:r>
        <w:rPr>
          <w:rFonts w:eastAsia="Times New Roman" w:cs="Times New Roman"/>
          <w:szCs w:val="24"/>
        </w:rPr>
        <w:t>σ</w:t>
      </w:r>
      <w:r w:rsidRPr="002D5985">
        <w:rPr>
          <w:rFonts w:eastAsia="Times New Roman" w:cs="Times New Roman"/>
          <w:szCs w:val="24"/>
        </w:rPr>
        <w:t>τη μέρα παραίτηση</w:t>
      </w:r>
      <w:r>
        <w:rPr>
          <w:rFonts w:eastAsia="Times New Roman" w:cs="Times New Roman"/>
          <w:szCs w:val="24"/>
        </w:rPr>
        <w:t>ς</w:t>
      </w:r>
      <w:r w:rsidRPr="002D5985">
        <w:rPr>
          <w:rFonts w:eastAsia="Times New Roman" w:cs="Times New Roman"/>
          <w:szCs w:val="24"/>
        </w:rPr>
        <w:t xml:space="preserve"> του </w:t>
      </w:r>
      <w:r>
        <w:rPr>
          <w:rFonts w:eastAsia="Times New Roman" w:cs="Times New Roman"/>
          <w:szCs w:val="24"/>
        </w:rPr>
        <w:t>δ</w:t>
      </w:r>
      <w:r w:rsidRPr="002D5985">
        <w:rPr>
          <w:rFonts w:eastAsia="Times New Roman" w:cs="Times New Roman"/>
          <w:szCs w:val="24"/>
        </w:rPr>
        <w:t xml:space="preserve">ημοσίου και </w:t>
      </w:r>
      <w:r>
        <w:rPr>
          <w:rFonts w:eastAsia="Times New Roman" w:cs="Times New Roman"/>
          <w:szCs w:val="24"/>
        </w:rPr>
        <w:t xml:space="preserve">στην ημέρα </w:t>
      </w:r>
      <w:r w:rsidRPr="002D5985">
        <w:rPr>
          <w:rFonts w:eastAsia="Times New Roman" w:cs="Times New Roman"/>
          <w:szCs w:val="24"/>
        </w:rPr>
        <w:lastRenderedPageBreak/>
        <w:t>που τελικά τοποθετούνται</w:t>
      </w:r>
      <w:r>
        <w:rPr>
          <w:rFonts w:eastAsia="Times New Roman" w:cs="Times New Roman"/>
          <w:szCs w:val="24"/>
        </w:rPr>
        <w:t>.</w:t>
      </w:r>
      <w:r w:rsidRPr="002D5985">
        <w:rPr>
          <w:rFonts w:eastAsia="Times New Roman" w:cs="Times New Roman"/>
          <w:szCs w:val="24"/>
        </w:rPr>
        <w:t xml:space="preserve"> Όσοι από αυτούς στ</w:t>
      </w:r>
      <w:r>
        <w:rPr>
          <w:rFonts w:eastAsia="Times New Roman" w:cs="Times New Roman"/>
          <w:szCs w:val="24"/>
        </w:rPr>
        <w:t>ο ενδιάμεσο διάστημα εργάζονταν -και οι</w:t>
      </w:r>
      <w:r w:rsidRPr="002D5985">
        <w:rPr>
          <w:rFonts w:eastAsia="Times New Roman" w:cs="Times New Roman"/>
          <w:szCs w:val="24"/>
        </w:rPr>
        <w:t xml:space="preserve"> περισσότεροι από αυτούς </w:t>
      </w:r>
      <w:r>
        <w:rPr>
          <w:rFonts w:eastAsia="Times New Roman" w:cs="Times New Roman"/>
          <w:szCs w:val="24"/>
        </w:rPr>
        <w:t xml:space="preserve">εργάζονταν- </w:t>
      </w:r>
      <w:r w:rsidRPr="002D5985">
        <w:rPr>
          <w:rFonts w:eastAsia="Times New Roman" w:cs="Times New Roman"/>
          <w:szCs w:val="24"/>
        </w:rPr>
        <w:t>με τη συγκεκριμένη ρύθμιση πλέον θα αμει</w:t>
      </w:r>
      <w:r>
        <w:rPr>
          <w:rFonts w:eastAsia="Times New Roman" w:cs="Times New Roman"/>
          <w:szCs w:val="24"/>
        </w:rPr>
        <w:t>φθούν για την εργασία που έχουν</w:t>
      </w:r>
      <w:r w:rsidRPr="002D5985">
        <w:rPr>
          <w:rFonts w:eastAsia="Times New Roman" w:cs="Times New Roman"/>
          <w:szCs w:val="24"/>
        </w:rPr>
        <w:t xml:space="preserve"> παράσχει</w:t>
      </w:r>
      <w:r>
        <w:rPr>
          <w:rFonts w:eastAsia="Times New Roman" w:cs="Times New Roman"/>
          <w:szCs w:val="24"/>
        </w:rPr>
        <w:t>.</w:t>
      </w:r>
    </w:p>
    <w:p w14:paraId="0A5C0D1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Αυτά ως προς τις τροπολογίες.</w:t>
      </w:r>
    </w:p>
    <w:p w14:paraId="0A5C0D1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Επίσης,</w:t>
      </w:r>
      <w:r w:rsidRPr="002D5985">
        <w:rPr>
          <w:rFonts w:eastAsia="Times New Roman" w:cs="Times New Roman"/>
          <w:szCs w:val="24"/>
        </w:rPr>
        <w:t xml:space="preserve"> έχω καταθέσει και θα ήθελα να αναγνώσω </w:t>
      </w:r>
      <w:r>
        <w:rPr>
          <w:rFonts w:eastAsia="Times New Roman" w:cs="Times New Roman"/>
          <w:szCs w:val="24"/>
        </w:rPr>
        <w:t>δύο</w:t>
      </w:r>
      <w:r w:rsidRPr="002D5985">
        <w:rPr>
          <w:rFonts w:eastAsia="Times New Roman" w:cs="Times New Roman"/>
          <w:szCs w:val="24"/>
        </w:rPr>
        <w:t xml:space="preserve"> νομοτεχνικές </w:t>
      </w:r>
      <w:r>
        <w:rPr>
          <w:rFonts w:eastAsia="Times New Roman" w:cs="Times New Roman"/>
          <w:szCs w:val="24"/>
        </w:rPr>
        <w:t xml:space="preserve">βελτιώσεις </w:t>
      </w:r>
      <w:r w:rsidRPr="002D5985">
        <w:rPr>
          <w:rFonts w:eastAsia="Times New Roman" w:cs="Times New Roman"/>
          <w:szCs w:val="24"/>
        </w:rPr>
        <w:t>επί του σώματ</w:t>
      </w:r>
      <w:r>
        <w:rPr>
          <w:rFonts w:eastAsia="Times New Roman" w:cs="Times New Roman"/>
          <w:szCs w:val="24"/>
        </w:rPr>
        <w:t>ο</w:t>
      </w:r>
      <w:r w:rsidRPr="002D5985">
        <w:rPr>
          <w:rFonts w:eastAsia="Times New Roman" w:cs="Times New Roman"/>
          <w:szCs w:val="24"/>
        </w:rPr>
        <w:t>ς του νομοσχεδίου που έχουμε καταθέσει</w:t>
      </w:r>
      <w:r>
        <w:rPr>
          <w:rFonts w:eastAsia="Times New Roman" w:cs="Times New Roman"/>
          <w:szCs w:val="24"/>
        </w:rPr>
        <w:t>, εξηγώντας τες β</w:t>
      </w:r>
      <w:r w:rsidRPr="002D5985">
        <w:rPr>
          <w:rFonts w:eastAsia="Times New Roman" w:cs="Times New Roman"/>
          <w:szCs w:val="24"/>
        </w:rPr>
        <w:t>εβαίως</w:t>
      </w:r>
      <w:r>
        <w:rPr>
          <w:rFonts w:eastAsia="Times New Roman" w:cs="Times New Roman"/>
          <w:szCs w:val="24"/>
        </w:rPr>
        <w:t>.</w:t>
      </w:r>
      <w:r w:rsidRPr="002D5985">
        <w:rPr>
          <w:rFonts w:eastAsia="Times New Roman" w:cs="Times New Roman"/>
          <w:szCs w:val="24"/>
        </w:rPr>
        <w:t xml:space="preserve"> </w:t>
      </w:r>
    </w:p>
    <w:p w14:paraId="0A5C0D20"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 xml:space="preserve">Η πρώτη είναι </w:t>
      </w:r>
      <w:r>
        <w:rPr>
          <w:rFonts w:eastAsia="Times New Roman" w:cs="Times New Roman"/>
          <w:szCs w:val="24"/>
        </w:rPr>
        <w:t xml:space="preserve">για </w:t>
      </w:r>
      <w:r w:rsidRPr="002D5985">
        <w:rPr>
          <w:rFonts w:eastAsia="Times New Roman" w:cs="Times New Roman"/>
          <w:szCs w:val="24"/>
        </w:rPr>
        <w:t xml:space="preserve">το άρθρο 7 </w:t>
      </w:r>
      <w:r>
        <w:rPr>
          <w:rFonts w:eastAsia="Times New Roman" w:cs="Times New Roman"/>
          <w:szCs w:val="24"/>
        </w:rPr>
        <w:t xml:space="preserve">και αφορά </w:t>
      </w:r>
      <w:r w:rsidRPr="002D5985">
        <w:rPr>
          <w:rFonts w:eastAsia="Times New Roman" w:cs="Times New Roman"/>
          <w:szCs w:val="24"/>
        </w:rPr>
        <w:t xml:space="preserve">το κομμάτι του προσωπικού του </w:t>
      </w:r>
      <w:r>
        <w:rPr>
          <w:rFonts w:eastAsia="Times New Roman" w:cs="Times New Roman"/>
          <w:szCs w:val="24"/>
        </w:rPr>
        <w:t>τ</w:t>
      </w:r>
      <w:r w:rsidRPr="002D5985">
        <w:rPr>
          <w:rFonts w:eastAsia="Times New Roman" w:cs="Times New Roman"/>
          <w:szCs w:val="24"/>
        </w:rPr>
        <w:t>αμείο</w:t>
      </w:r>
      <w:r>
        <w:rPr>
          <w:rFonts w:eastAsia="Times New Roman" w:cs="Times New Roman"/>
          <w:szCs w:val="24"/>
        </w:rPr>
        <w:t>υ</w:t>
      </w:r>
      <w:r w:rsidRPr="002D5985">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λληλοβοηθείας. </w:t>
      </w:r>
      <w:r w:rsidRPr="002D5985">
        <w:rPr>
          <w:rFonts w:eastAsia="Times New Roman" w:cs="Times New Roman"/>
          <w:szCs w:val="24"/>
        </w:rPr>
        <w:t>Ουσιαστικά διευκρ</w:t>
      </w:r>
      <w:r w:rsidRPr="002D5985">
        <w:rPr>
          <w:rFonts w:eastAsia="Times New Roman" w:cs="Times New Roman"/>
          <w:szCs w:val="24"/>
        </w:rPr>
        <w:t>ινίζεται ότι από τ</w:t>
      </w:r>
      <w:r>
        <w:rPr>
          <w:rFonts w:eastAsia="Times New Roman" w:cs="Times New Roman"/>
          <w:szCs w:val="24"/>
        </w:rPr>
        <w:t>η στιγμή που ψηφίζεται ο νόμος και ά</w:t>
      </w:r>
      <w:r w:rsidRPr="002D5985">
        <w:rPr>
          <w:rFonts w:eastAsia="Times New Roman" w:cs="Times New Roman"/>
          <w:szCs w:val="24"/>
        </w:rPr>
        <w:t>ρα</w:t>
      </w:r>
      <w:r>
        <w:rPr>
          <w:rFonts w:eastAsia="Times New Roman" w:cs="Times New Roman"/>
          <w:szCs w:val="24"/>
        </w:rPr>
        <w:t xml:space="preserve"> ξεκινάει </w:t>
      </w:r>
      <w:r w:rsidRPr="002D5985">
        <w:rPr>
          <w:rFonts w:eastAsia="Times New Roman" w:cs="Times New Roman"/>
          <w:szCs w:val="24"/>
        </w:rPr>
        <w:t xml:space="preserve">η διαδικασία μεταφοράς </w:t>
      </w:r>
      <w:r>
        <w:rPr>
          <w:rFonts w:eastAsia="Times New Roman" w:cs="Times New Roman"/>
          <w:szCs w:val="24"/>
        </w:rPr>
        <w:t xml:space="preserve">του </w:t>
      </w:r>
      <w:r w:rsidRPr="002D5985">
        <w:rPr>
          <w:rFonts w:eastAsia="Times New Roman" w:cs="Times New Roman"/>
          <w:szCs w:val="24"/>
        </w:rPr>
        <w:t xml:space="preserve">προσωπικού </w:t>
      </w:r>
      <w:r>
        <w:rPr>
          <w:rFonts w:eastAsia="Times New Roman" w:cs="Times New Roman"/>
          <w:szCs w:val="24"/>
        </w:rPr>
        <w:t>αυτού στο Υπουργείο Πολιτισμού, μ</w:t>
      </w:r>
      <w:r w:rsidRPr="002D5985">
        <w:rPr>
          <w:rFonts w:eastAsia="Times New Roman" w:cs="Times New Roman"/>
          <w:szCs w:val="24"/>
        </w:rPr>
        <w:t xml:space="preserve">πορεί το προσωπικό αυτό να απασχοληθεί για την κάλυψη αναγκών και </w:t>
      </w:r>
      <w:r>
        <w:rPr>
          <w:rFonts w:eastAsia="Times New Roman" w:cs="Times New Roman"/>
          <w:szCs w:val="24"/>
        </w:rPr>
        <w:t xml:space="preserve">Υπουργείου. </w:t>
      </w:r>
      <w:r w:rsidRPr="002D5985">
        <w:rPr>
          <w:rFonts w:eastAsia="Times New Roman" w:cs="Times New Roman"/>
          <w:szCs w:val="24"/>
        </w:rPr>
        <w:t>Στην πραγματικότητα</w:t>
      </w:r>
      <w:r>
        <w:rPr>
          <w:rFonts w:eastAsia="Times New Roman" w:cs="Times New Roman"/>
          <w:szCs w:val="24"/>
        </w:rPr>
        <w:t>, δηλαδή,</w:t>
      </w:r>
      <w:r w:rsidRPr="002D5985">
        <w:rPr>
          <w:rFonts w:eastAsia="Times New Roman" w:cs="Times New Roman"/>
          <w:szCs w:val="24"/>
        </w:rPr>
        <w:t xml:space="preserve"> </w:t>
      </w:r>
      <w:r>
        <w:rPr>
          <w:rFonts w:eastAsia="Times New Roman" w:cs="Times New Roman"/>
          <w:szCs w:val="24"/>
        </w:rPr>
        <w:t xml:space="preserve">σε αυτό το </w:t>
      </w:r>
      <w:r w:rsidRPr="002D5985">
        <w:rPr>
          <w:rFonts w:eastAsia="Times New Roman" w:cs="Times New Roman"/>
          <w:szCs w:val="24"/>
        </w:rPr>
        <w:t>μ</w:t>
      </w:r>
      <w:r w:rsidRPr="002D5985">
        <w:rPr>
          <w:rFonts w:eastAsia="Times New Roman" w:cs="Times New Roman"/>
          <w:szCs w:val="24"/>
        </w:rPr>
        <w:t xml:space="preserve">εταβατικό διάστημα </w:t>
      </w:r>
      <w:r>
        <w:rPr>
          <w:rFonts w:eastAsia="Times New Roman" w:cs="Times New Roman"/>
          <w:szCs w:val="24"/>
        </w:rPr>
        <w:t xml:space="preserve">θα μπορέσουν </w:t>
      </w:r>
      <w:r w:rsidRPr="002D5985">
        <w:rPr>
          <w:rFonts w:eastAsia="Times New Roman" w:cs="Times New Roman"/>
          <w:szCs w:val="24"/>
        </w:rPr>
        <w:t>να καλύψουν ανάγκες του Υπουργείου</w:t>
      </w:r>
      <w:r>
        <w:rPr>
          <w:rFonts w:eastAsia="Times New Roman" w:cs="Times New Roman"/>
          <w:szCs w:val="24"/>
        </w:rPr>
        <w:t>.</w:t>
      </w:r>
    </w:p>
    <w:p w14:paraId="0A5C0D21"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lastRenderedPageBreak/>
        <w:t>Επομένως</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σ</w:t>
      </w:r>
      <w:r w:rsidRPr="002D5985">
        <w:rPr>
          <w:rFonts w:eastAsia="Times New Roman" w:cs="Times New Roman"/>
          <w:szCs w:val="24"/>
        </w:rPr>
        <w:t xml:space="preserve">την παράγραφο </w:t>
      </w:r>
      <w:r>
        <w:rPr>
          <w:rFonts w:eastAsia="Times New Roman" w:cs="Times New Roman"/>
          <w:szCs w:val="24"/>
        </w:rPr>
        <w:t>8</w:t>
      </w:r>
      <w:r w:rsidRPr="002D5985">
        <w:rPr>
          <w:rFonts w:eastAsia="Times New Roman" w:cs="Times New Roman"/>
          <w:szCs w:val="24"/>
        </w:rPr>
        <w:t xml:space="preserve"> του άρθρου 7 προστίθεται δεύτερο εδάφιο ως εξής</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w:t>
      </w:r>
      <w:r w:rsidRPr="002D5985">
        <w:rPr>
          <w:rFonts w:eastAsia="Times New Roman" w:cs="Times New Roman"/>
          <w:szCs w:val="24"/>
        </w:rPr>
        <w:t xml:space="preserve">Με απόφαση του </w:t>
      </w:r>
      <w:r>
        <w:rPr>
          <w:rFonts w:eastAsia="Times New Roman" w:cs="Times New Roman"/>
          <w:szCs w:val="24"/>
        </w:rPr>
        <w:t>δ</w:t>
      </w:r>
      <w:r w:rsidRPr="002D5985">
        <w:rPr>
          <w:rFonts w:eastAsia="Times New Roman" w:cs="Times New Roman"/>
          <w:szCs w:val="24"/>
        </w:rPr>
        <w:t xml:space="preserve">ιοικητικού </w:t>
      </w:r>
      <w:r>
        <w:rPr>
          <w:rFonts w:eastAsia="Times New Roman" w:cs="Times New Roman"/>
          <w:szCs w:val="24"/>
        </w:rPr>
        <w:t>σ</w:t>
      </w:r>
      <w:r w:rsidRPr="002D5985">
        <w:rPr>
          <w:rFonts w:eastAsia="Times New Roman" w:cs="Times New Roman"/>
          <w:szCs w:val="24"/>
        </w:rPr>
        <w:t xml:space="preserve">υμβουλίου του </w:t>
      </w:r>
      <w:r>
        <w:rPr>
          <w:rFonts w:eastAsia="Times New Roman" w:cs="Times New Roman"/>
          <w:szCs w:val="24"/>
        </w:rPr>
        <w:t>τ</w:t>
      </w:r>
      <w:r w:rsidRPr="002D5985">
        <w:rPr>
          <w:rFonts w:eastAsia="Times New Roman" w:cs="Times New Roman"/>
          <w:szCs w:val="24"/>
        </w:rPr>
        <w:t>αμείου</w:t>
      </w:r>
      <w:r>
        <w:rPr>
          <w:rFonts w:eastAsia="Times New Roman" w:cs="Times New Roman"/>
          <w:szCs w:val="24"/>
        </w:rPr>
        <w:t>,</w:t>
      </w:r>
      <w:r w:rsidRPr="002D5985">
        <w:rPr>
          <w:rFonts w:eastAsia="Times New Roman" w:cs="Times New Roman"/>
          <w:szCs w:val="24"/>
        </w:rPr>
        <w:t xml:space="preserve"> το διοικητικό προσωπικό του Ταμείου Αλληλοβοήθειας δύναται </w:t>
      </w:r>
      <w:r w:rsidRPr="002D5985">
        <w:rPr>
          <w:rFonts w:eastAsia="Times New Roman" w:cs="Times New Roman"/>
          <w:szCs w:val="24"/>
        </w:rPr>
        <w:t>να διατεθεί για την κάλυψη αναγκών των κεντρικών και περιφερειακών υπηρεσιών του Υπουργείου Πολιτισμού και Αθλητισμού μετά από αίτημα της Γενικής Διεύθυνσης Διοικητικής Υποστήριξης και Ηλεκτρονικής Διακυβέρνησης</w:t>
      </w:r>
      <w:r>
        <w:rPr>
          <w:rFonts w:eastAsia="Times New Roman" w:cs="Times New Roman"/>
          <w:szCs w:val="24"/>
        </w:rPr>
        <w:t xml:space="preserve">». </w:t>
      </w:r>
    </w:p>
    <w:p w14:paraId="0A5C0D22"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 xml:space="preserve"> Όσον αφορά την</w:t>
      </w:r>
      <w:r>
        <w:rPr>
          <w:rFonts w:eastAsia="Times New Roman" w:cs="Times New Roman"/>
          <w:szCs w:val="24"/>
        </w:rPr>
        <w:t xml:space="preserve"> επόμενη νομοτεχνική βελτί</w:t>
      </w:r>
      <w:r>
        <w:rPr>
          <w:rFonts w:eastAsia="Times New Roman" w:cs="Times New Roman"/>
          <w:szCs w:val="24"/>
        </w:rPr>
        <w:t xml:space="preserve">ωση, </w:t>
      </w:r>
      <w:r w:rsidRPr="002D5985">
        <w:rPr>
          <w:rFonts w:eastAsia="Times New Roman" w:cs="Times New Roman"/>
          <w:szCs w:val="24"/>
        </w:rPr>
        <w:t>στην πράξη είναι η προσθήκη της ειδικότητας των δυτών</w:t>
      </w:r>
      <w:r>
        <w:rPr>
          <w:rFonts w:eastAsia="Times New Roman" w:cs="Times New Roman"/>
          <w:szCs w:val="24"/>
        </w:rPr>
        <w:t xml:space="preserve"> που ε</w:t>
      </w:r>
      <w:r w:rsidRPr="002D5985">
        <w:rPr>
          <w:rFonts w:eastAsia="Times New Roman" w:cs="Times New Roman"/>
          <w:szCs w:val="24"/>
        </w:rPr>
        <w:t>κ παραδρομής δεν είχε συμπεριληφθεί στην αρχική διάταξη</w:t>
      </w:r>
      <w:r>
        <w:rPr>
          <w:rFonts w:eastAsia="Times New Roman" w:cs="Times New Roman"/>
          <w:szCs w:val="24"/>
        </w:rPr>
        <w:t>,</w:t>
      </w:r>
      <w:r w:rsidRPr="002D5985">
        <w:rPr>
          <w:rFonts w:eastAsia="Times New Roman" w:cs="Times New Roman"/>
          <w:szCs w:val="24"/>
        </w:rPr>
        <w:t xml:space="preserve"> όπως την καταθέσαμε</w:t>
      </w:r>
      <w:r>
        <w:rPr>
          <w:rFonts w:eastAsia="Times New Roman" w:cs="Times New Roman"/>
          <w:szCs w:val="24"/>
        </w:rPr>
        <w:t>,</w:t>
      </w:r>
      <w:r w:rsidRPr="002D5985">
        <w:rPr>
          <w:rFonts w:eastAsia="Times New Roman" w:cs="Times New Roman"/>
          <w:szCs w:val="24"/>
        </w:rPr>
        <w:t xml:space="preserve"> σχετικά με το επίδομα μετακινήσεων εκτός έδρας</w:t>
      </w:r>
      <w:r>
        <w:rPr>
          <w:rFonts w:eastAsia="Times New Roman" w:cs="Times New Roman"/>
          <w:szCs w:val="24"/>
        </w:rPr>
        <w:t>.</w:t>
      </w:r>
      <w:r w:rsidRPr="002D5985">
        <w:rPr>
          <w:rFonts w:eastAsia="Times New Roman" w:cs="Times New Roman"/>
          <w:szCs w:val="24"/>
        </w:rPr>
        <w:t xml:space="preserve"> Είναι </w:t>
      </w:r>
      <w:r>
        <w:rPr>
          <w:rFonts w:eastAsia="Times New Roman" w:cs="Times New Roman"/>
          <w:szCs w:val="24"/>
        </w:rPr>
        <w:t xml:space="preserve">οι δύτες της Εφορείας Εναλίων Αρχαιοτήτων. </w:t>
      </w:r>
      <w:r w:rsidRPr="002D5985">
        <w:rPr>
          <w:rFonts w:eastAsia="Times New Roman" w:cs="Times New Roman"/>
          <w:szCs w:val="24"/>
        </w:rPr>
        <w:t>Επομένως στο άρθρ</w:t>
      </w:r>
      <w:r w:rsidRPr="002D5985">
        <w:rPr>
          <w:rFonts w:eastAsia="Times New Roman" w:cs="Times New Roman"/>
          <w:szCs w:val="24"/>
        </w:rPr>
        <w:t xml:space="preserve">ο 9 </w:t>
      </w:r>
      <w:r>
        <w:rPr>
          <w:rFonts w:eastAsia="Times New Roman" w:cs="Times New Roman"/>
          <w:szCs w:val="24"/>
        </w:rPr>
        <w:t>οι λέξεις «</w:t>
      </w:r>
      <w:r w:rsidRPr="002D5985">
        <w:rPr>
          <w:rFonts w:eastAsia="Times New Roman" w:cs="Times New Roman"/>
          <w:szCs w:val="24"/>
        </w:rPr>
        <w:t>των κλάδων αρχαιολόγων</w:t>
      </w:r>
      <w:r>
        <w:rPr>
          <w:rFonts w:eastAsia="Times New Roman" w:cs="Times New Roman"/>
          <w:szCs w:val="24"/>
        </w:rPr>
        <w:t>,</w:t>
      </w:r>
      <w:r w:rsidRPr="002D5985">
        <w:rPr>
          <w:rFonts w:eastAsia="Times New Roman" w:cs="Times New Roman"/>
          <w:szCs w:val="24"/>
        </w:rPr>
        <w:t xml:space="preserve"> μηχανικών</w:t>
      </w:r>
      <w:r>
        <w:rPr>
          <w:rFonts w:eastAsia="Times New Roman" w:cs="Times New Roman"/>
          <w:szCs w:val="24"/>
        </w:rPr>
        <w:t>,</w:t>
      </w:r>
      <w:r w:rsidRPr="002D5985">
        <w:rPr>
          <w:rFonts w:eastAsia="Times New Roman" w:cs="Times New Roman"/>
          <w:szCs w:val="24"/>
        </w:rPr>
        <w:t xml:space="preserve"> συντηρητών</w:t>
      </w:r>
      <w:r>
        <w:rPr>
          <w:rFonts w:eastAsia="Times New Roman" w:cs="Times New Roman"/>
          <w:szCs w:val="24"/>
        </w:rPr>
        <w:t>,</w:t>
      </w:r>
      <w:r w:rsidRPr="002D5985">
        <w:rPr>
          <w:rFonts w:eastAsia="Times New Roman" w:cs="Times New Roman"/>
          <w:szCs w:val="24"/>
        </w:rPr>
        <w:t xml:space="preserve"> εργατοτεχνιτών και σχεδιαστών</w:t>
      </w:r>
      <w:r>
        <w:rPr>
          <w:rFonts w:eastAsia="Times New Roman" w:cs="Times New Roman"/>
          <w:szCs w:val="24"/>
        </w:rPr>
        <w:t>»,</w:t>
      </w:r>
      <w:r w:rsidRPr="002D5985">
        <w:rPr>
          <w:rFonts w:eastAsia="Times New Roman" w:cs="Times New Roman"/>
          <w:szCs w:val="24"/>
        </w:rPr>
        <w:t xml:space="preserve"> αντικαθίστα</w:t>
      </w:r>
      <w:r>
        <w:rPr>
          <w:rFonts w:eastAsia="Times New Roman" w:cs="Times New Roman"/>
          <w:szCs w:val="24"/>
        </w:rPr>
        <w:t>ν</w:t>
      </w:r>
      <w:r w:rsidRPr="002D5985">
        <w:rPr>
          <w:rFonts w:eastAsia="Times New Roman" w:cs="Times New Roman"/>
          <w:szCs w:val="24"/>
        </w:rPr>
        <w:t xml:space="preserve">ται από τις λέξεις </w:t>
      </w:r>
      <w:r>
        <w:rPr>
          <w:rFonts w:eastAsia="Times New Roman" w:cs="Times New Roman"/>
          <w:szCs w:val="24"/>
        </w:rPr>
        <w:t>«</w:t>
      </w:r>
      <w:r w:rsidRPr="002D5985">
        <w:rPr>
          <w:rFonts w:eastAsia="Times New Roman" w:cs="Times New Roman"/>
          <w:szCs w:val="24"/>
        </w:rPr>
        <w:t>των κλάδων αρχαιολόγων</w:t>
      </w:r>
      <w:r>
        <w:rPr>
          <w:rFonts w:eastAsia="Times New Roman" w:cs="Times New Roman"/>
          <w:szCs w:val="24"/>
        </w:rPr>
        <w:t>,</w:t>
      </w:r>
      <w:r w:rsidRPr="002D5985">
        <w:rPr>
          <w:rFonts w:eastAsia="Times New Roman" w:cs="Times New Roman"/>
          <w:szCs w:val="24"/>
        </w:rPr>
        <w:t xml:space="preserve"> μηχανικών</w:t>
      </w:r>
      <w:r>
        <w:rPr>
          <w:rFonts w:eastAsia="Times New Roman" w:cs="Times New Roman"/>
          <w:szCs w:val="24"/>
        </w:rPr>
        <w:t>,</w:t>
      </w:r>
      <w:r w:rsidRPr="002D5985">
        <w:rPr>
          <w:rFonts w:eastAsia="Times New Roman" w:cs="Times New Roman"/>
          <w:szCs w:val="24"/>
        </w:rPr>
        <w:t xml:space="preserve"> συντηρητών</w:t>
      </w:r>
      <w:r>
        <w:rPr>
          <w:rFonts w:eastAsia="Times New Roman" w:cs="Times New Roman"/>
          <w:szCs w:val="24"/>
        </w:rPr>
        <w:t>,</w:t>
      </w:r>
      <w:r w:rsidRPr="002D5985">
        <w:rPr>
          <w:rFonts w:eastAsia="Times New Roman" w:cs="Times New Roman"/>
          <w:szCs w:val="24"/>
        </w:rPr>
        <w:t xml:space="preserve"> εργατοτεχνιτών</w:t>
      </w:r>
      <w:r>
        <w:rPr>
          <w:rFonts w:eastAsia="Times New Roman" w:cs="Times New Roman"/>
          <w:szCs w:val="24"/>
        </w:rPr>
        <w:t>,</w:t>
      </w:r>
      <w:r w:rsidRPr="002D5985">
        <w:rPr>
          <w:rFonts w:eastAsia="Times New Roman" w:cs="Times New Roman"/>
          <w:szCs w:val="24"/>
        </w:rPr>
        <w:t xml:space="preserve"> δυτών και σχεδιαστών</w:t>
      </w:r>
      <w:r>
        <w:rPr>
          <w:rFonts w:eastAsia="Times New Roman" w:cs="Times New Roman"/>
          <w:szCs w:val="24"/>
        </w:rPr>
        <w:t>».</w:t>
      </w:r>
    </w:p>
    <w:p w14:paraId="0A5C0D2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Επίσης,</w:t>
      </w:r>
      <w:r w:rsidRPr="002D5985">
        <w:rPr>
          <w:rFonts w:eastAsia="Times New Roman" w:cs="Times New Roman"/>
          <w:szCs w:val="24"/>
        </w:rPr>
        <w:t xml:space="preserve"> θα ήθελα να διευκρινίσω το εξής</w:t>
      </w:r>
      <w:r>
        <w:rPr>
          <w:rFonts w:eastAsia="Times New Roman" w:cs="Times New Roman"/>
          <w:szCs w:val="24"/>
        </w:rPr>
        <w:t>:</w:t>
      </w:r>
      <w:r w:rsidRPr="002D5985">
        <w:rPr>
          <w:rFonts w:eastAsia="Times New Roman" w:cs="Times New Roman"/>
          <w:szCs w:val="24"/>
        </w:rPr>
        <w:t xml:space="preserve"> Έχει μοιραστεί στους Βουλευτές </w:t>
      </w:r>
      <w:r>
        <w:rPr>
          <w:rFonts w:eastAsia="Times New Roman" w:cs="Times New Roman"/>
          <w:szCs w:val="24"/>
        </w:rPr>
        <w:t>μία β</w:t>
      </w:r>
      <w:r w:rsidRPr="002D5985">
        <w:rPr>
          <w:rFonts w:eastAsia="Times New Roman" w:cs="Times New Roman"/>
          <w:szCs w:val="24"/>
        </w:rPr>
        <w:t>ουλευτική τροπολογία προσθήκη</w:t>
      </w:r>
      <w:r>
        <w:rPr>
          <w:rFonts w:eastAsia="Times New Roman" w:cs="Times New Roman"/>
          <w:szCs w:val="24"/>
        </w:rPr>
        <w:t>,</w:t>
      </w:r>
      <w:r w:rsidRPr="002D5985">
        <w:rPr>
          <w:rFonts w:eastAsia="Times New Roman" w:cs="Times New Roman"/>
          <w:szCs w:val="24"/>
        </w:rPr>
        <w:t xml:space="preserve"> αναφορικά με το Μουσείο Βρανά</w:t>
      </w:r>
      <w:r>
        <w:rPr>
          <w:rFonts w:eastAsia="Times New Roman" w:cs="Times New Roman"/>
          <w:szCs w:val="24"/>
        </w:rPr>
        <w:t>.</w:t>
      </w:r>
      <w:r w:rsidRPr="002D5985">
        <w:rPr>
          <w:rFonts w:eastAsia="Times New Roman" w:cs="Times New Roman"/>
          <w:szCs w:val="24"/>
        </w:rPr>
        <w:t xml:space="preserve"> Αποφασίσαμε να το αποσύρουμε </w:t>
      </w:r>
      <w:r w:rsidRPr="002D5985">
        <w:rPr>
          <w:rFonts w:eastAsia="Times New Roman" w:cs="Times New Roman"/>
          <w:szCs w:val="24"/>
        </w:rPr>
        <w:lastRenderedPageBreak/>
        <w:t xml:space="preserve">από το παρόν νομοσχέδιο και να το καταθέσουμε στη διαδικασία των </w:t>
      </w:r>
      <w:r>
        <w:rPr>
          <w:rFonts w:eastAsia="Times New Roman" w:cs="Times New Roman"/>
          <w:szCs w:val="24"/>
        </w:rPr>
        <w:t>ε</w:t>
      </w:r>
      <w:r w:rsidRPr="002D5985">
        <w:rPr>
          <w:rFonts w:eastAsia="Times New Roman" w:cs="Times New Roman"/>
          <w:szCs w:val="24"/>
        </w:rPr>
        <w:t xml:space="preserve">πιτροπών του σχεδίου νόμου του </w:t>
      </w:r>
      <w:r>
        <w:rPr>
          <w:rFonts w:eastAsia="Times New Roman" w:cs="Times New Roman"/>
          <w:szCs w:val="24"/>
        </w:rPr>
        <w:t>Υπουργείου Πολιτισμού κ</w:t>
      </w:r>
      <w:r w:rsidRPr="002D5985">
        <w:rPr>
          <w:rFonts w:eastAsia="Times New Roman" w:cs="Times New Roman"/>
          <w:szCs w:val="24"/>
        </w:rPr>
        <w:t>αι Αθλητ</w:t>
      </w:r>
      <w:r w:rsidRPr="002D5985">
        <w:rPr>
          <w:rFonts w:eastAsia="Times New Roman" w:cs="Times New Roman"/>
          <w:szCs w:val="24"/>
        </w:rPr>
        <w:t xml:space="preserve">ισμού που ξεκινάει σε λίγο στις </w:t>
      </w:r>
      <w:r>
        <w:rPr>
          <w:rFonts w:eastAsia="Times New Roman" w:cs="Times New Roman"/>
          <w:szCs w:val="24"/>
        </w:rPr>
        <w:t>ε</w:t>
      </w:r>
      <w:r w:rsidRPr="002D5985">
        <w:rPr>
          <w:rFonts w:eastAsia="Times New Roman" w:cs="Times New Roman"/>
          <w:szCs w:val="24"/>
        </w:rPr>
        <w:t>πιτροπές</w:t>
      </w:r>
      <w:r>
        <w:rPr>
          <w:rFonts w:eastAsia="Times New Roman" w:cs="Times New Roman"/>
          <w:szCs w:val="24"/>
        </w:rPr>
        <w:t>.</w:t>
      </w:r>
    </w:p>
    <w:p w14:paraId="0A5C0D24"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Ευχαριστώ</w:t>
      </w:r>
      <w:r>
        <w:rPr>
          <w:rFonts w:eastAsia="Times New Roman" w:cs="Times New Roman"/>
          <w:szCs w:val="24"/>
        </w:rPr>
        <w:t xml:space="preserve">. </w:t>
      </w:r>
    </w:p>
    <w:p w14:paraId="0A5C0D2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κ. Κωνσταντίνος Στρατής καταθέτει τις προαναφερθείσες νομοτεχνικές βελτιώσεις, οι οποίες έχουν ως εξής: </w:t>
      </w:r>
    </w:p>
    <w:p w14:paraId="0A5C0D26" w14:textId="77777777" w:rsidR="004A3142" w:rsidRDefault="002101D6">
      <w:pPr>
        <w:spacing w:line="600" w:lineRule="auto"/>
        <w:ind w:firstLine="720"/>
        <w:jc w:val="center"/>
        <w:rPr>
          <w:rFonts w:eastAsia="Times New Roman" w:cs="Times New Roman"/>
          <w:color w:val="FF0000"/>
          <w:szCs w:val="24"/>
        </w:rPr>
      </w:pPr>
      <w:r w:rsidRPr="00CD5848">
        <w:rPr>
          <w:rFonts w:eastAsia="Times New Roman" w:cs="Times New Roman"/>
          <w:color w:val="FF0000"/>
          <w:szCs w:val="24"/>
        </w:rPr>
        <w:t>(ΑΛΛΑΓΗ ΣΕΛΙΔΑΣ)</w:t>
      </w:r>
    </w:p>
    <w:p w14:paraId="0A5C0D27" w14:textId="77777777" w:rsidR="004A3142" w:rsidRDefault="002101D6">
      <w:pPr>
        <w:spacing w:line="600" w:lineRule="auto"/>
        <w:ind w:firstLine="720"/>
        <w:jc w:val="center"/>
        <w:rPr>
          <w:rFonts w:eastAsia="Times New Roman" w:cs="Times New Roman"/>
          <w:color w:val="FF0000"/>
          <w:szCs w:val="24"/>
        </w:rPr>
      </w:pPr>
      <w:r w:rsidRPr="00CD5848">
        <w:rPr>
          <w:rFonts w:eastAsia="Times New Roman" w:cs="Times New Roman"/>
          <w:color w:val="FF0000"/>
          <w:szCs w:val="24"/>
        </w:rPr>
        <w:t>(Να μπει η σελίδα 70)</w:t>
      </w:r>
    </w:p>
    <w:p w14:paraId="0A5C0D28" w14:textId="77777777" w:rsidR="004A3142" w:rsidRDefault="002101D6">
      <w:pPr>
        <w:spacing w:line="600" w:lineRule="auto"/>
        <w:ind w:firstLine="720"/>
        <w:jc w:val="center"/>
        <w:rPr>
          <w:rFonts w:eastAsia="Times New Roman" w:cs="Times New Roman"/>
          <w:color w:val="FF0000"/>
          <w:szCs w:val="24"/>
        </w:rPr>
      </w:pPr>
      <w:r w:rsidRPr="00CD5848">
        <w:rPr>
          <w:rFonts w:eastAsia="Times New Roman" w:cs="Times New Roman"/>
          <w:color w:val="FF0000"/>
          <w:szCs w:val="24"/>
        </w:rPr>
        <w:t>(ΑΛΛΑΓΗ ΣΕΛΙΔΑΣ)</w:t>
      </w:r>
    </w:p>
    <w:p w14:paraId="0A5C0D29" w14:textId="77777777" w:rsidR="004A3142" w:rsidRDefault="004A3142">
      <w:pPr>
        <w:rPr>
          <w:rFonts w:eastAsia="Times New Roman" w:cs="Times New Roman"/>
          <w:szCs w:val="24"/>
        </w:rPr>
      </w:pPr>
    </w:p>
    <w:p w14:paraId="0A5C0D2A"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ΟΛΓΑ ΚΕΦΑ</w:t>
      </w:r>
      <w:r>
        <w:rPr>
          <w:rFonts w:eastAsia="Times New Roman" w:cs="Times New Roman"/>
          <w:b/>
          <w:szCs w:val="24"/>
        </w:rPr>
        <w:t xml:space="preserve">ΛΟΓΙΑΝΝΗ: </w:t>
      </w:r>
      <w:r>
        <w:rPr>
          <w:rFonts w:eastAsia="Times New Roman" w:cs="Times New Roman"/>
          <w:szCs w:val="24"/>
        </w:rPr>
        <w:t xml:space="preserve">Κύριε Πρόεδρε, θα ήθελα να ζητήσω κάποιες διευκρινίσεις για την τροπολογία από τον κύριο Υπουργό. </w:t>
      </w:r>
    </w:p>
    <w:p w14:paraId="0A5C0D2B"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Ορίστε, κυρία Κεφαλογιάννη, έχετε τον λόγο. </w:t>
      </w:r>
    </w:p>
    <w:p w14:paraId="0A5C0D2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Ευχαριστώ, κύριε Πρόεδρε.</w:t>
      </w:r>
    </w:p>
    <w:p w14:paraId="0A5C0D2D"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lastRenderedPageBreak/>
        <w:t>Θα ήθελα κάποιες διευ</w:t>
      </w:r>
      <w:r w:rsidRPr="002D5985">
        <w:rPr>
          <w:rFonts w:eastAsia="Times New Roman" w:cs="Times New Roman"/>
          <w:szCs w:val="24"/>
        </w:rPr>
        <w:t>κρινίσεις</w:t>
      </w:r>
      <w:r>
        <w:rPr>
          <w:rFonts w:eastAsia="Times New Roman" w:cs="Times New Roman"/>
          <w:szCs w:val="24"/>
        </w:rPr>
        <w:t xml:space="preserve">, κύριε Υπουργέ, για την τροπολογία. </w:t>
      </w:r>
    </w:p>
    <w:p w14:paraId="0A5C0D2E"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Πρώτα από όλα</w:t>
      </w:r>
      <w:r>
        <w:rPr>
          <w:rFonts w:eastAsia="Times New Roman" w:cs="Times New Roman"/>
          <w:szCs w:val="24"/>
        </w:rPr>
        <w:t>,</w:t>
      </w:r>
      <w:r w:rsidRPr="002D5985">
        <w:rPr>
          <w:rFonts w:eastAsia="Times New Roman" w:cs="Times New Roman"/>
          <w:szCs w:val="24"/>
        </w:rPr>
        <w:t xml:space="preserve"> το ηλεκτρονικό εισιτήριο</w:t>
      </w:r>
      <w:r>
        <w:rPr>
          <w:rFonts w:eastAsia="Times New Roman" w:cs="Times New Roman"/>
          <w:szCs w:val="24"/>
        </w:rPr>
        <w:t xml:space="preserve">, κύριε Υφυπουργέ, </w:t>
      </w:r>
      <w:r w:rsidRPr="002D5985">
        <w:rPr>
          <w:rFonts w:eastAsia="Times New Roman" w:cs="Times New Roman"/>
          <w:szCs w:val="24"/>
        </w:rPr>
        <w:t xml:space="preserve">λειτουργεί </w:t>
      </w:r>
      <w:r>
        <w:rPr>
          <w:rFonts w:eastAsia="Times New Roman" w:cs="Times New Roman"/>
          <w:szCs w:val="24"/>
        </w:rPr>
        <w:t xml:space="preserve">σε </w:t>
      </w:r>
      <w:r w:rsidRPr="002D5985">
        <w:rPr>
          <w:rFonts w:eastAsia="Times New Roman" w:cs="Times New Roman"/>
          <w:szCs w:val="24"/>
        </w:rPr>
        <w:t>όλους τους χώρους που εφαρμόζεται σε μία ενιαία πλατφόρμα</w:t>
      </w:r>
      <w:r>
        <w:rPr>
          <w:rFonts w:eastAsia="Times New Roman" w:cs="Times New Roman"/>
          <w:szCs w:val="24"/>
        </w:rPr>
        <w:t>.</w:t>
      </w:r>
      <w:r w:rsidRPr="002D5985">
        <w:rPr>
          <w:rFonts w:eastAsia="Times New Roman" w:cs="Times New Roman"/>
          <w:szCs w:val="24"/>
        </w:rPr>
        <w:t xml:space="preserve"> Σήμερα</w:t>
      </w:r>
      <w:r>
        <w:rPr>
          <w:rFonts w:eastAsia="Times New Roman" w:cs="Times New Roman"/>
          <w:szCs w:val="24"/>
        </w:rPr>
        <w:t>,</w:t>
      </w:r>
      <w:r w:rsidRPr="002D5985">
        <w:rPr>
          <w:rFonts w:eastAsia="Times New Roman" w:cs="Times New Roman"/>
          <w:szCs w:val="24"/>
        </w:rPr>
        <w:t xml:space="preserve"> την πλατφόρμα την κατέχει το ΤΑΠΑ</w:t>
      </w:r>
      <w:r>
        <w:rPr>
          <w:rFonts w:eastAsia="Times New Roman" w:cs="Times New Roman"/>
          <w:szCs w:val="24"/>
        </w:rPr>
        <w:t>.</w:t>
      </w:r>
      <w:r w:rsidRPr="002D5985">
        <w:rPr>
          <w:rFonts w:eastAsia="Times New Roman" w:cs="Times New Roman"/>
          <w:szCs w:val="24"/>
        </w:rPr>
        <w:t xml:space="preserve"> Θα συνεχίσουν και οι νέοι </w:t>
      </w:r>
      <w:r>
        <w:rPr>
          <w:rFonts w:eastAsia="Times New Roman" w:cs="Times New Roman"/>
          <w:szCs w:val="24"/>
        </w:rPr>
        <w:t xml:space="preserve">χώροι στην ίδια </w:t>
      </w:r>
      <w:r w:rsidRPr="002D5985">
        <w:rPr>
          <w:rFonts w:eastAsia="Times New Roman" w:cs="Times New Roman"/>
          <w:szCs w:val="24"/>
        </w:rPr>
        <w:t>πλατφόρμα</w:t>
      </w:r>
      <w:r>
        <w:rPr>
          <w:rFonts w:eastAsia="Times New Roman" w:cs="Times New Roman"/>
          <w:szCs w:val="24"/>
        </w:rPr>
        <w:t>;</w:t>
      </w:r>
      <w:r w:rsidRPr="002D5985">
        <w:rPr>
          <w:rFonts w:eastAsia="Times New Roman" w:cs="Times New Roman"/>
          <w:szCs w:val="24"/>
        </w:rPr>
        <w:t xml:space="preserve"> </w:t>
      </w:r>
    </w:p>
    <w:p w14:paraId="0A5C0D2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Μιλήσατε για </w:t>
      </w:r>
      <w:r w:rsidRPr="002D5985">
        <w:rPr>
          <w:rFonts w:eastAsia="Times New Roman" w:cs="Times New Roman"/>
          <w:szCs w:val="24"/>
        </w:rPr>
        <w:t>τρεις διαφορετικούς τρόπους</w:t>
      </w:r>
      <w:r>
        <w:rPr>
          <w:rFonts w:eastAsia="Times New Roman" w:cs="Times New Roman"/>
          <w:szCs w:val="24"/>
        </w:rPr>
        <w:t>.</w:t>
      </w:r>
      <w:r w:rsidRPr="002D5985">
        <w:rPr>
          <w:rFonts w:eastAsia="Times New Roman" w:cs="Times New Roman"/>
          <w:szCs w:val="24"/>
        </w:rPr>
        <w:t xml:space="preserve"> Πώς εξασφαλίζεται η ο</w:t>
      </w:r>
      <w:r>
        <w:rPr>
          <w:rFonts w:eastAsia="Times New Roman" w:cs="Times New Roman"/>
          <w:szCs w:val="24"/>
        </w:rPr>
        <w:t>μοιογένεια που είναι απαραίτητη;</w:t>
      </w:r>
      <w:r w:rsidRPr="002D5985">
        <w:rPr>
          <w:rFonts w:eastAsia="Times New Roman" w:cs="Times New Roman"/>
          <w:szCs w:val="24"/>
        </w:rPr>
        <w:t xml:space="preserve"> Θέλουμε να μας διευκρινίσετε ποιος είναι ο ιδιοκτήτης της πλατφόρμας</w:t>
      </w:r>
      <w:r>
        <w:rPr>
          <w:rFonts w:eastAsia="Times New Roman" w:cs="Times New Roman"/>
          <w:szCs w:val="24"/>
        </w:rPr>
        <w:t xml:space="preserve"> κ</w:t>
      </w:r>
      <w:r w:rsidRPr="002D5985">
        <w:rPr>
          <w:rFonts w:eastAsia="Times New Roman" w:cs="Times New Roman"/>
          <w:szCs w:val="24"/>
        </w:rPr>
        <w:t xml:space="preserve">αι γιατί δεν λειτουργεί παραγωγικά η έκδοση </w:t>
      </w:r>
      <w:r w:rsidRPr="002D5985">
        <w:rPr>
          <w:rFonts w:eastAsia="Times New Roman" w:cs="Times New Roman"/>
          <w:szCs w:val="24"/>
          <w:lang w:val="en-US"/>
        </w:rPr>
        <w:t>e</w:t>
      </w:r>
      <w:r w:rsidRPr="002D5985">
        <w:rPr>
          <w:rFonts w:eastAsia="Times New Roman" w:cs="Times New Roman"/>
          <w:szCs w:val="24"/>
        </w:rPr>
        <w:t>-</w:t>
      </w:r>
      <w:r w:rsidRPr="002D5985">
        <w:rPr>
          <w:rFonts w:eastAsia="Times New Roman" w:cs="Times New Roman"/>
          <w:szCs w:val="24"/>
          <w:lang w:val="en-US"/>
        </w:rPr>
        <w:t>ticket</w:t>
      </w:r>
      <w:r w:rsidRPr="002D5985">
        <w:rPr>
          <w:rFonts w:eastAsia="Times New Roman" w:cs="Times New Roman"/>
          <w:szCs w:val="24"/>
        </w:rPr>
        <w:t xml:space="preserve"> για το </w:t>
      </w:r>
      <w:r>
        <w:rPr>
          <w:rFonts w:eastAsia="Times New Roman" w:cs="Times New Roman"/>
          <w:szCs w:val="24"/>
        </w:rPr>
        <w:t>Β2</w:t>
      </w:r>
      <w:r>
        <w:rPr>
          <w:rFonts w:eastAsia="Times New Roman" w:cs="Times New Roman"/>
          <w:szCs w:val="24"/>
        </w:rPr>
        <w:t xml:space="preserve">Β </w:t>
      </w:r>
      <w:r w:rsidRPr="002D5985">
        <w:rPr>
          <w:rFonts w:eastAsia="Times New Roman" w:cs="Times New Roman"/>
          <w:szCs w:val="24"/>
        </w:rPr>
        <w:t>από την πλατφόρμα</w:t>
      </w:r>
      <w:r>
        <w:rPr>
          <w:rFonts w:eastAsia="Times New Roman" w:cs="Times New Roman"/>
          <w:szCs w:val="24"/>
        </w:rPr>
        <w:t xml:space="preserve">. </w:t>
      </w:r>
    </w:p>
    <w:p w14:paraId="0A5C0D30"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 xml:space="preserve">Έχουμε δει ότι για την έκδοση των ομαδικών εισιτηρίων </w:t>
      </w:r>
      <w:r>
        <w:rPr>
          <w:rFonts w:eastAsia="Times New Roman" w:cs="Times New Roman"/>
          <w:szCs w:val="24"/>
        </w:rPr>
        <w:t>-περισσότερα</w:t>
      </w:r>
      <w:r w:rsidRPr="002D5985">
        <w:rPr>
          <w:rFonts w:eastAsia="Times New Roman" w:cs="Times New Roman"/>
          <w:szCs w:val="24"/>
        </w:rPr>
        <w:t xml:space="preserve"> από </w:t>
      </w:r>
      <w:r>
        <w:rPr>
          <w:rFonts w:eastAsia="Times New Roman" w:cs="Times New Roman"/>
          <w:szCs w:val="24"/>
        </w:rPr>
        <w:t xml:space="preserve">εννέα εισιτήρια δηλαδή- </w:t>
      </w:r>
      <w:r w:rsidRPr="002D5985">
        <w:rPr>
          <w:rFonts w:eastAsia="Times New Roman" w:cs="Times New Roman"/>
          <w:szCs w:val="24"/>
        </w:rPr>
        <w:t xml:space="preserve">δεν χρησιμοποιείται η λειτουργικότητα του </w:t>
      </w:r>
      <w:r>
        <w:rPr>
          <w:rFonts w:eastAsia="Times New Roman" w:cs="Times New Roman"/>
          <w:szCs w:val="24"/>
        </w:rPr>
        <w:t xml:space="preserve">Β2Β </w:t>
      </w:r>
      <w:r w:rsidRPr="002D5985">
        <w:rPr>
          <w:rFonts w:eastAsia="Times New Roman" w:cs="Times New Roman"/>
          <w:szCs w:val="24"/>
        </w:rPr>
        <w:t>κατευθείαν από τους πράκτορες</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ότι είναι έτοιμη</w:t>
      </w:r>
      <w:r w:rsidRPr="002D5985">
        <w:rPr>
          <w:rFonts w:eastAsia="Times New Roman" w:cs="Times New Roman"/>
          <w:szCs w:val="24"/>
        </w:rPr>
        <w:t xml:space="preserve"> εδώ και μήνες</w:t>
      </w:r>
      <w:r>
        <w:rPr>
          <w:rFonts w:eastAsia="Times New Roman" w:cs="Times New Roman"/>
          <w:szCs w:val="24"/>
        </w:rPr>
        <w:t>.</w:t>
      </w:r>
      <w:r w:rsidRPr="002D5985">
        <w:rPr>
          <w:rFonts w:eastAsia="Times New Roman" w:cs="Times New Roman"/>
          <w:szCs w:val="24"/>
        </w:rPr>
        <w:t xml:space="preserve"> Όλες οι συναλλαγές γίνοντ</w:t>
      </w:r>
      <w:r w:rsidRPr="002D5985">
        <w:rPr>
          <w:rFonts w:eastAsia="Times New Roman" w:cs="Times New Roman"/>
          <w:szCs w:val="24"/>
        </w:rPr>
        <w:t>αι όχι κατευθείαν από τους πράκτορες</w:t>
      </w:r>
      <w:r>
        <w:rPr>
          <w:rFonts w:eastAsia="Times New Roman" w:cs="Times New Roman"/>
          <w:szCs w:val="24"/>
        </w:rPr>
        <w:t>,</w:t>
      </w:r>
      <w:r w:rsidRPr="002D5985">
        <w:rPr>
          <w:rFonts w:eastAsia="Times New Roman" w:cs="Times New Roman"/>
          <w:szCs w:val="24"/>
        </w:rPr>
        <w:t xml:space="preserve"> αλλά με τη διαμεσολάβηση υπαλλήλων από το γραφείο </w:t>
      </w:r>
      <w:r>
        <w:rPr>
          <w:rFonts w:eastAsia="Times New Roman" w:cs="Times New Roman"/>
          <w:szCs w:val="24"/>
        </w:rPr>
        <w:t xml:space="preserve">της </w:t>
      </w:r>
      <w:r w:rsidRPr="002D5985">
        <w:rPr>
          <w:rFonts w:eastAsia="Times New Roman" w:cs="Times New Roman"/>
          <w:szCs w:val="24"/>
        </w:rPr>
        <w:t>Ροβέρτου Γκάλη</w:t>
      </w:r>
      <w:r>
        <w:rPr>
          <w:rFonts w:eastAsia="Times New Roman" w:cs="Times New Roman"/>
          <w:szCs w:val="24"/>
        </w:rPr>
        <w:t>.</w:t>
      </w:r>
      <w:r w:rsidRPr="002D5985">
        <w:rPr>
          <w:rFonts w:eastAsia="Times New Roman" w:cs="Times New Roman"/>
          <w:szCs w:val="24"/>
        </w:rPr>
        <w:t xml:space="preserve"> Αν μπορείτε να </w:t>
      </w:r>
      <w:r w:rsidRPr="002D5985">
        <w:rPr>
          <w:rFonts w:eastAsia="Times New Roman" w:cs="Times New Roman"/>
          <w:szCs w:val="24"/>
        </w:rPr>
        <w:lastRenderedPageBreak/>
        <w:t>μας απαντήσετε σε όλα αυτά</w:t>
      </w:r>
      <w:r>
        <w:rPr>
          <w:rFonts w:eastAsia="Times New Roman" w:cs="Times New Roman"/>
          <w:szCs w:val="24"/>
        </w:rPr>
        <w:t>,</w:t>
      </w:r>
      <w:r w:rsidRPr="002D5985">
        <w:rPr>
          <w:rFonts w:eastAsia="Times New Roman" w:cs="Times New Roman"/>
          <w:szCs w:val="24"/>
        </w:rPr>
        <w:t xml:space="preserve"> μετά </w:t>
      </w:r>
      <w:r>
        <w:rPr>
          <w:rFonts w:eastAsia="Times New Roman" w:cs="Times New Roman"/>
          <w:szCs w:val="24"/>
        </w:rPr>
        <w:t xml:space="preserve">μπορούμε </w:t>
      </w:r>
      <w:r w:rsidRPr="002D5985">
        <w:rPr>
          <w:rFonts w:eastAsia="Times New Roman" w:cs="Times New Roman"/>
          <w:szCs w:val="24"/>
        </w:rPr>
        <w:t>να συζητήσουμε τα υπόλοιπα</w:t>
      </w:r>
      <w:r>
        <w:rPr>
          <w:rFonts w:eastAsia="Times New Roman" w:cs="Times New Roman"/>
          <w:szCs w:val="24"/>
        </w:rPr>
        <w:t>.</w:t>
      </w:r>
      <w:r w:rsidRPr="002D5985">
        <w:rPr>
          <w:rFonts w:eastAsia="Times New Roman" w:cs="Times New Roman"/>
          <w:szCs w:val="24"/>
        </w:rPr>
        <w:t xml:space="preserve"> </w:t>
      </w:r>
    </w:p>
    <w:p w14:paraId="0A5C0D31"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t>Ευχαριστώ</w:t>
      </w:r>
      <w:r>
        <w:rPr>
          <w:rFonts w:eastAsia="Times New Roman" w:cs="Times New Roman"/>
          <w:szCs w:val="24"/>
        </w:rPr>
        <w:t>.</w:t>
      </w:r>
    </w:p>
    <w:p w14:paraId="0A5C0D3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Υπουργέ, </w:t>
      </w:r>
      <w:r>
        <w:rPr>
          <w:rFonts w:eastAsia="Times New Roman" w:cs="Times New Roman"/>
          <w:szCs w:val="24"/>
        </w:rPr>
        <w:t>θέλετε να απαντήσετε;</w:t>
      </w:r>
    </w:p>
    <w:p w14:paraId="0A5C0D33"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 xml:space="preserve">Θα προτιμούσα να απαντήσω στην τοποθέτησή μου καλύτερα για να μην καθυστερήσω τους συναδέλφους. </w:t>
      </w:r>
    </w:p>
    <w:p w14:paraId="0A5C0D3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Συνεχίζουμε με τον ειδικό αγορητή της Έν</w:t>
      </w:r>
      <w:r>
        <w:rPr>
          <w:rFonts w:eastAsia="Times New Roman" w:cs="Times New Roman"/>
          <w:szCs w:val="24"/>
        </w:rPr>
        <w:t xml:space="preserve">ωσης Κεντρώων κ. Αναστάσιο Μεγαλομύστακα. </w:t>
      </w:r>
    </w:p>
    <w:p w14:paraId="0A5C0D3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Ευχαριστώ, κύριε Πρόεδρε. </w:t>
      </w:r>
    </w:p>
    <w:p w14:paraId="0A5C0D3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2D5985">
        <w:rPr>
          <w:rFonts w:eastAsia="Times New Roman" w:cs="Times New Roman"/>
          <w:szCs w:val="24"/>
        </w:rPr>
        <w:t>κυρίες και κύριοι συνάδελφοι</w:t>
      </w:r>
      <w:r>
        <w:rPr>
          <w:rFonts w:eastAsia="Times New Roman" w:cs="Times New Roman"/>
          <w:szCs w:val="24"/>
        </w:rPr>
        <w:t>,</w:t>
      </w:r>
      <w:r w:rsidRPr="002D5985">
        <w:rPr>
          <w:rFonts w:eastAsia="Times New Roman" w:cs="Times New Roman"/>
          <w:szCs w:val="24"/>
        </w:rPr>
        <w:t xml:space="preserve"> ερχόμαστε σήμερα να ψηφίσουμε ένα νομοσχέδιο</w:t>
      </w:r>
      <w:r>
        <w:rPr>
          <w:rFonts w:eastAsia="Times New Roman" w:cs="Times New Roman"/>
          <w:szCs w:val="24"/>
        </w:rPr>
        <w:t>,</w:t>
      </w:r>
      <w:r w:rsidRPr="002D5985">
        <w:rPr>
          <w:rFonts w:eastAsia="Times New Roman" w:cs="Times New Roman"/>
          <w:szCs w:val="24"/>
        </w:rPr>
        <w:t xml:space="preserve"> τ</w:t>
      </w:r>
      <w:r>
        <w:rPr>
          <w:rFonts w:eastAsia="Times New Roman" w:cs="Times New Roman"/>
          <w:szCs w:val="24"/>
        </w:rPr>
        <w:t>ο οποίο α</w:t>
      </w:r>
      <w:r w:rsidRPr="002D5985">
        <w:rPr>
          <w:rFonts w:eastAsia="Times New Roman" w:cs="Times New Roman"/>
          <w:szCs w:val="24"/>
        </w:rPr>
        <w:t>ν και</w:t>
      </w:r>
      <w:r>
        <w:rPr>
          <w:rFonts w:eastAsia="Times New Roman" w:cs="Times New Roman"/>
          <w:szCs w:val="24"/>
        </w:rPr>
        <w:t xml:space="preserve"> είναι</w:t>
      </w:r>
      <w:r w:rsidRPr="002D5985">
        <w:rPr>
          <w:rFonts w:eastAsia="Times New Roman" w:cs="Times New Roman"/>
          <w:szCs w:val="24"/>
        </w:rPr>
        <w:t xml:space="preserve"> συνοπτικό</w:t>
      </w:r>
      <w:r>
        <w:rPr>
          <w:rFonts w:eastAsia="Times New Roman" w:cs="Times New Roman"/>
          <w:szCs w:val="24"/>
        </w:rPr>
        <w:t>,</w:t>
      </w:r>
      <w:r w:rsidRPr="002D5985">
        <w:rPr>
          <w:rFonts w:eastAsia="Times New Roman" w:cs="Times New Roman"/>
          <w:szCs w:val="24"/>
        </w:rPr>
        <w:t xml:space="preserve"> μικρό σε μέγεθος</w:t>
      </w:r>
      <w:r>
        <w:rPr>
          <w:rFonts w:eastAsia="Times New Roman" w:cs="Times New Roman"/>
          <w:szCs w:val="24"/>
        </w:rPr>
        <w:t>,</w:t>
      </w:r>
      <w:r w:rsidRPr="002D5985">
        <w:rPr>
          <w:rFonts w:eastAsia="Times New Roman" w:cs="Times New Roman"/>
          <w:szCs w:val="24"/>
        </w:rPr>
        <w:t xml:space="preserve"> τα έχει όλα και προσπαθεί να λύσει μεγάλα προβλήματα</w:t>
      </w:r>
      <w:r>
        <w:rPr>
          <w:rFonts w:eastAsia="Times New Roman" w:cs="Times New Roman"/>
          <w:szCs w:val="24"/>
        </w:rPr>
        <w:t>,</w:t>
      </w:r>
      <w:r w:rsidRPr="002D5985">
        <w:rPr>
          <w:rFonts w:eastAsia="Times New Roman" w:cs="Times New Roman"/>
          <w:szCs w:val="24"/>
        </w:rPr>
        <w:t xml:space="preserve"> που χρόνια ταλανίζουν το Υπουργείο Πολιτισμού</w:t>
      </w:r>
      <w:r>
        <w:rPr>
          <w:rFonts w:eastAsia="Times New Roman" w:cs="Times New Roman"/>
          <w:szCs w:val="24"/>
        </w:rPr>
        <w:t>.</w:t>
      </w:r>
    </w:p>
    <w:p w14:paraId="0A5C0D37" w14:textId="77777777" w:rsidR="004A3142" w:rsidRDefault="002101D6">
      <w:pPr>
        <w:spacing w:line="600" w:lineRule="auto"/>
        <w:ind w:firstLine="720"/>
        <w:jc w:val="both"/>
        <w:rPr>
          <w:rFonts w:eastAsia="Times New Roman" w:cs="Times New Roman"/>
          <w:szCs w:val="24"/>
        </w:rPr>
      </w:pPr>
      <w:r w:rsidRPr="002D5985">
        <w:rPr>
          <w:rFonts w:eastAsia="Times New Roman" w:cs="Times New Roman"/>
          <w:szCs w:val="24"/>
        </w:rPr>
        <w:lastRenderedPageBreak/>
        <w:t>Ξεκινώντας απ</w:t>
      </w:r>
      <w:r>
        <w:rPr>
          <w:rFonts w:eastAsia="Times New Roman" w:cs="Times New Roman"/>
          <w:szCs w:val="24"/>
        </w:rPr>
        <w:t>ό τα πρώτα δύο και σημαντικότερα</w:t>
      </w:r>
      <w:r w:rsidRPr="002D5985">
        <w:rPr>
          <w:rFonts w:eastAsia="Times New Roman" w:cs="Times New Roman"/>
          <w:szCs w:val="24"/>
        </w:rPr>
        <w:t xml:space="preserve"> </w:t>
      </w:r>
      <w:r>
        <w:rPr>
          <w:rFonts w:eastAsia="Times New Roman" w:cs="Times New Roman"/>
          <w:szCs w:val="24"/>
        </w:rPr>
        <w:t>-</w:t>
      </w:r>
      <w:r w:rsidRPr="002D5985">
        <w:rPr>
          <w:rFonts w:eastAsia="Times New Roman" w:cs="Times New Roman"/>
          <w:szCs w:val="24"/>
        </w:rPr>
        <w:t>θα λέγαμε</w:t>
      </w:r>
      <w:r>
        <w:rPr>
          <w:rFonts w:eastAsia="Times New Roman" w:cs="Times New Roman"/>
          <w:szCs w:val="24"/>
        </w:rPr>
        <w:t>-</w:t>
      </w:r>
      <w:r w:rsidRPr="002D5985">
        <w:rPr>
          <w:rFonts w:eastAsia="Times New Roman" w:cs="Times New Roman"/>
          <w:szCs w:val="24"/>
        </w:rPr>
        <w:t xml:space="preserve"> κεφάλαια</w:t>
      </w:r>
      <w:r>
        <w:rPr>
          <w:rFonts w:eastAsia="Times New Roman" w:cs="Times New Roman"/>
          <w:szCs w:val="24"/>
        </w:rPr>
        <w:t>,</w:t>
      </w:r>
      <w:r w:rsidRPr="002D5985">
        <w:rPr>
          <w:rFonts w:eastAsia="Times New Roman" w:cs="Times New Roman"/>
          <w:szCs w:val="24"/>
        </w:rPr>
        <w:t xml:space="preserve"> </w:t>
      </w:r>
      <w:r>
        <w:rPr>
          <w:rFonts w:eastAsia="Times New Roman" w:cs="Times New Roman"/>
          <w:szCs w:val="24"/>
        </w:rPr>
        <w:t xml:space="preserve">κατά τον </w:t>
      </w:r>
      <w:r w:rsidRPr="002D5985">
        <w:rPr>
          <w:rFonts w:eastAsia="Times New Roman" w:cs="Times New Roman"/>
          <w:szCs w:val="24"/>
        </w:rPr>
        <w:t>νομοθέτη επιχειρείται και πάλι η εξυγίανση</w:t>
      </w:r>
      <w:r>
        <w:rPr>
          <w:rFonts w:eastAsia="Times New Roman" w:cs="Times New Roman"/>
          <w:szCs w:val="24"/>
        </w:rPr>
        <w:t>,</w:t>
      </w:r>
      <w:r w:rsidRPr="002D5985">
        <w:rPr>
          <w:rFonts w:eastAsia="Times New Roman" w:cs="Times New Roman"/>
          <w:szCs w:val="24"/>
        </w:rPr>
        <w:t xml:space="preserve"> ειδικά στο πολύπαθο </w:t>
      </w:r>
      <w:r>
        <w:rPr>
          <w:rFonts w:eastAsia="Times New Roman" w:cs="Times New Roman"/>
          <w:szCs w:val="24"/>
        </w:rPr>
        <w:t>τ</w:t>
      </w:r>
      <w:r w:rsidRPr="002D5985">
        <w:rPr>
          <w:rFonts w:eastAsia="Times New Roman" w:cs="Times New Roman"/>
          <w:szCs w:val="24"/>
        </w:rPr>
        <w:t xml:space="preserve">αμείο </w:t>
      </w:r>
      <w:r>
        <w:rPr>
          <w:rFonts w:eastAsia="Times New Roman" w:cs="Times New Roman"/>
          <w:szCs w:val="24"/>
        </w:rPr>
        <w:t>α</w:t>
      </w:r>
      <w:r w:rsidRPr="002D5985">
        <w:rPr>
          <w:rFonts w:eastAsia="Times New Roman" w:cs="Times New Roman"/>
          <w:szCs w:val="24"/>
        </w:rPr>
        <w:t>λληλο</w:t>
      </w:r>
      <w:r w:rsidRPr="002D5985">
        <w:rPr>
          <w:rFonts w:eastAsia="Times New Roman" w:cs="Times New Roman"/>
          <w:szCs w:val="24"/>
        </w:rPr>
        <w:t>βοήθειας των υπαλλήλων</w:t>
      </w:r>
      <w:r>
        <w:rPr>
          <w:rFonts w:eastAsia="Times New Roman" w:cs="Times New Roman"/>
          <w:szCs w:val="24"/>
        </w:rPr>
        <w:t>.</w:t>
      </w:r>
      <w:r w:rsidRPr="002D5985">
        <w:rPr>
          <w:rFonts w:eastAsia="Times New Roman" w:cs="Times New Roman"/>
          <w:szCs w:val="24"/>
        </w:rPr>
        <w:t xml:space="preserve"> </w:t>
      </w:r>
    </w:p>
    <w:p w14:paraId="0A5C0D3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Γ</w:t>
      </w:r>
      <w:r w:rsidRPr="006A4F51">
        <w:rPr>
          <w:rFonts w:eastAsia="Times New Roman" w:cs="Times New Roman"/>
          <w:szCs w:val="24"/>
        </w:rPr>
        <w:t>ια πρώτη φορά</w:t>
      </w:r>
      <w:r>
        <w:rPr>
          <w:rFonts w:eastAsia="Times New Roman" w:cs="Times New Roman"/>
          <w:szCs w:val="24"/>
        </w:rPr>
        <w:t>,</w:t>
      </w:r>
      <w:r w:rsidRPr="006A4F51">
        <w:rPr>
          <w:rFonts w:eastAsia="Times New Roman" w:cs="Times New Roman"/>
          <w:szCs w:val="24"/>
        </w:rPr>
        <w:t xml:space="preserve"> λέτε</w:t>
      </w:r>
      <w:r>
        <w:rPr>
          <w:rFonts w:eastAsia="Times New Roman" w:cs="Times New Roman"/>
          <w:szCs w:val="24"/>
        </w:rPr>
        <w:t>,</w:t>
      </w:r>
      <w:r w:rsidRPr="006A4F51">
        <w:rPr>
          <w:rFonts w:eastAsia="Times New Roman" w:cs="Times New Roman"/>
          <w:szCs w:val="24"/>
        </w:rPr>
        <w:t xml:space="preserve"> επιδιώκεται </w:t>
      </w:r>
      <w:r>
        <w:rPr>
          <w:rFonts w:eastAsia="Times New Roman" w:cs="Times New Roman"/>
          <w:szCs w:val="24"/>
        </w:rPr>
        <w:t>η</w:t>
      </w:r>
      <w:r w:rsidRPr="006A4F51">
        <w:rPr>
          <w:rFonts w:eastAsia="Times New Roman" w:cs="Times New Roman"/>
          <w:szCs w:val="24"/>
        </w:rPr>
        <w:t xml:space="preserve"> συνολική αντιμετώπιση χρόνιων παθογενειών του </w:t>
      </w:r>
      <w:r>
        <w:rPr>
          <w:rFonts w:eastAsia="Times New Roman" w:cs="Times New Roman"/>
          <w:szCs w:val="24"/>
        </w:rPr>
        <w:t>Υ</w:t>
      </w:r>
      <w:r w:rsidRPr="006A4F51">
        <w:rPr>
          <w:rFonts w:eastAsia="Times New Roman" w:cs="Times New Roman"/>
          <w:szCs w:val="24"/>
        </w:rPr>
        <w:t xml:space="preserve">πουργείου </w:t>
      </w:r>
      <w:r>
        <w:rPr>
          <w:rFonts w:eastAsia="Times New Roman" w:cs="Times New Roman"/>
          <w:szCs w:val="24"/>
        </w:rPr>
        <w:t>Π</w:t>
      </w:r>
      <w:r w:rsidRPr="006A4F51">
        <w:rPr>
          <w:rFonts w:eastAsia="Times New Roman" w:cs="Times New Roman"/>
          <w:szCs w:val="24"/>
        </w:rPr>
        <w:t xml:space="preserve">ολιτισμού και </w:t>
      </w:r>
      <w:r>
        <w:rPr>
          <w:rFonts w:eastAsia="Times New Roman" w:cs="Times New Roman"/>
          <w:szCs w:val="24"/>
        </w:rPr>
        <w:t>Α</w:t>
      </w:r>
      <w:r w:rsidRPr="006A4F51">
        <w:rPr>
          <w:rFonts w:eastAsia="Times New Roman" w:cs="Times New Roman"/>
          <w:szCs w:val="24"/>
        </w:rPr>
        <w:t>θλητισμού</w:t>
      </w:r>
      <w:r>
        <w:rPr>
          <w:rFonts w:eastAsia="Times New Roman" w:cs="Times New Roman"/>
          <w:szCs w:val="24"/>
        </w:rPr>
        <w:t>. Θ</w:t>
      </w:r>
      <w:r w:rsidRPr="006A4F51">
        <w:rPr>
          <w:rFonts w:eastAsia="Times New Roman" w:cs="Times New Roman"/>
          <w:szCs w:val="24"/>
        </w:rPr>
        <w:t>α προτιμούσαμε τουλάχιστον εμείς της Ένωσης Κεντρώων</w:t>
      </w:r>
      <w:r>
        <w:rPr>
          <w:rFonts w:eastAsia="Times New Roman" w:cs="Times New Roman"/>
          <w:szCs w:val="24"/>
        </w:rPr>
        <w:t>,</w:t>
      </w:r>
      <w:r w:rsidRPr="006A4F51">
        <w:rPr>
          <w:rFonts w:eastAsia="Times New Roman" w:cs="Times New Roman"/>
          <w:szCs w:val="24"/>
        </w:rPr>
        <w:t xml:space="preserve"> που επιμένουμε στην αίσθηση του μέτρου</w:t>
      </w:r>
      <w:r>
        <w:rPr>
          <w:rFonts w:eastAsia="Times New Roman" w:cs="Times New Roman"/>
          <w:szCs w:val="24"/>
        </w:rPr>
        <w:t>,</w:t>
      </w:r>
      <w:r w:rsidRPr="006A4F51">
        <w:rPr>
          <w:rFonts w:eastAsia="Times New Roman" w:cs="Times New Roman"/>
          <w:szCs w:val="24"/>
        </w:rPr>
        <w:t xml:space="preserve"> να είμαστε πιο μ</w:t>
      </w:r>
      <w:r w:rsidRPr="006A4F51">
        <w:rPr>
          <w:rFonts w:eastAsia="Times New Roman" w:cs="Times New Roman"/>
          <w:szCs w:val="24"/>
        </w:rPr>
        <w:t xml:space="preserve">ετριοπαθείς </w:t>
      </w:r>
      <w:r>
        <w:rPr>
          <w:rFonts w:eastAsia="Times New Roman" w:cs="Times New Roman"/>
          <w:szCs w:val="24"/>
        </w:rPr>
        <w:t>κ</w:t>
      </w:r>
      <w:r w:rsidRPr="006A4F51">
        <w:rPr>
          <w:rFonts w:eastAsia="Times New Roman" w:cs="Times New Roman"/>
          <w:szCs w:val="24"/>
        </w:rPr>
        <w:t xml:space="preserve">αι σίγουρα πιο προσεκτικοί στις εκφράσεις </w:t>
      </w:r>
      <w:r>
        <w:rPr>
          <w:rFonts w:eastAsia="Times New Roman" w:cs="Times New Roman"/>
          <w:szCs w:val="24"/>
        </w:rPr>
        <w:t>μας.</w:t>
      </w:r>
    </w:p>
    <w:p w14:paraId="0A5C0D3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Ενώ, λοιπόν, κ</w:t>
      </w:r>
      <w:r w:rsidRPr="006A4F51">
        <w:rPr>
          <w:rFonts w:eastAsia="Times New Roman" w:cs="Times New Roman"/>
          <w:szCs w:val="24"/>
        </w:rPr>
        <w:t>ατ</w:t>
      </w:r>
      <w:r>
        <w:rPr>
          <w:rFonts w:eastAsia="Times New Roman" w:cs="Times New Roman"/>
          <w:szCs w:val="24"/>
        </w:rPr>
        <w:t xml:space="preserve">’ </w:t>
      </w:r>
      <w:r w:rsidRPr="006A4F51">
        <w:rPr>
          <w:rFonts w:eastAsia="Times New Roman" w:cs="Times New Roman"/>
          <w:szCs w:val="24"/>
        </w:rPr>
        <w:t>αρχ</w:t>
      </w:r>
      <w:r>
        <w:rPr>
          <w:rFonts w:eastAsia="Times New Roman" w:cs="Times New Roman"/>
          <w:szCs w:val="24"/>
        </w:rPr>
        <w:t>άς</w:t>
      </w:r>
      <w:r w:rsidRPr="006A4F51">
        <w:rPr>
          <w:rFonts w:eastAsia="Times New Roman" w:cs="Times New Roman"/>
          <w:szCs w:val="24"/>
        </w:rPr>
        <w:t xml:space="preserve"> δημιουργείται η εντύπωση</w:t>
      </w:r>
      <w:r>
        <w:rPr>
          <w:rFonts w:eastAsia="Times New Roman" w:cs="Times New Roman"/>
          <w:szCs w:val="24"/>
        </w:rPr>
        <w:t>,</w:t>
      </w:r>
      <w:r w:rsidRPr="006A4F51">
        <w:rPr>
          <w:rFonts w:eastAsia="Times New Roman" w:cs="Times New Roman"/>
          <w:szCs w:val="24"/>
        </w:rPr>
        <w:t xml:space="preserve"> τουλάχιστον</w:t>
      </w:r>
      <w:r>
        <w:rPr>
          <w:rFonts w:eastAsia="Times New Roman" w:cs="Times New Roman"/>
          <w:szCs w:val="24"/>
        </w:rPr>
        <w:t>,</w:t>
      </w:r>
      <w:r w:rsidRPr="006A4F51">
        <w:rPr>
          <w:rFonts w:eastAsia="Times New Roman" w:cs="Times New Roman"/>
          <w:szCs w:val="24"/>
        </w:rPr>
        <w:t xml:space="preserve"> ότι κάτι τακτοποιείται από τις χρόνιες παθογένειες που πλήττουν το Υπουργείο </w:t>
      </w:r>
      <w:r>
        <w:rPr>
          <w:rFonts w:eastAsia="Times New Roman" w:cs="Times New Roman"/>
          <w:szCs w:val="24"/>
        </w:rPr>
        <w:t>σας, όπως σας</w:t>
      </w:r>
      <w:r w:rsidRPr="006A4F51">
        <w:rPr>
          <w:rFonts w:eastAsia="Times New Roman" w:cs="Times New Roman"/>
          <w:szCs w:val="24"/>
        </w:rPr>
        <w:t xml:space="preserve"> ακούσαμε</w:t>
      </w:r>
      <w:r>
        <w:rPr>
          <w:rFonts w:eastAsia="Times New Roman" w:cs="Times New Roman"/>
          <w:szCs w:val="24"/>
        </w:rPr>
        <w:t>, κύριοι της Κυβέρνησης,</w:t>
      </w:r>
      <w:r w:rsidRPr="006A4F51">
        <w:rPr>
          <w:rFonts w:eastAsia="Times New Roman" w:cs="Times New Roman"/>
          <w:szCs w:val="24"/>
        </w:rPr>
        <w:t xml:space="preserve"> να λέτε σ</w:t>
      </w:r>
      <w:r w:rsidRPr="006A4F51">
        <w:rPr>
          <w:rFonts w:eastAsia="Times New Roman" w:cs="Times New Roman"/>
          <w:szCs w:val="24"/>
        </w:rPr>
        <w:t xml:space="preserve">ε όλες τις </w:t>
      </w:r>
      <w:r>
        <w:rPr>
          <w:rFonts w:eastAsia="Times New Roman" w:cs="Times New Roman"/>
          <w:szCs w:val="24"/>
        </w:rPr>
        <w:t>ε</w:t>
      </w:r>
      <w:r w:rsidRPr="006A4F51">
        <w:rPr>
          <w:rFonts w:eastAsia="Times New Roman" w:cs="Times New Roman"/>
          <w:szCs w:val="24"/>
        </w:rPr>
        <w:t>πιτροπές</w:t>
      </w:r>
      <w:r>
        <w:rPr>
          <w:rFonts w:eastAsia="Times New Roman" w:cs="Times New Roman"/>
          <w:szCs w:val="24"/>
        </w:rPr>
        <w:t>,</w:t>
      </w:r>
      <w:r w:rsidRPr="006A4F51">
        <w:rPr>
          <w:rFonts w:eastAsia="Times New Roman" w:cs="Times New Roman"/>
          <w:szCs w:val="24"/>
        </w:rPr>
        <w:t xml:space="preserve"> δεν το πιστεύουμε ότι θα το καταφέρετε</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Κ</w:t>
      </w:r>
      <w:r w:rsidRPr="006A4F51">
        <w:rPr>
          <w:rFonts w:eastAsia="Times New Roman" w:cs="Times New Roman"/>
          <w:szCs w:val="24"/>
        </w:rPr>
        <w:t>αι θα σας εξηγήσω και στη συνέχεια γιατί</w:t>
      </w:r>
      <w:r>
        <w:rPr>
          <w:rFonts w:eastAsia="Times New Roman" w:cs="Times New Roman"/>
          <w:szCs w:val="24"/>
        </w:rPr>
        <w:t xml:space="preserve">. </w:t>
      </w:r>
    </w:p>
    <w:p w14:paraId="0A5C0D3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Συγκεκριμένα, τ</w:t>
      </w:r>
      <w:r w:rsidRPr="006A4F51">
        <w:rPr>
          <w:rFonts w:eastAsia="Times New Roman" w:cs="Times New Roman"/>
          <w:szCs w:val="24"/>
        </w:rPr>
        <w:t xml:space="preserve">ο νομοσχέδιο </w:t>
      </w:r>
      <w:r>
        <w:rPr>
          <w:rFonts w:eastAsia="Times New Roman" w:cs="Times New Roman"/>
          <w:szCs w:val="24"/>
        </w:rPr>
        <w:t>όπως</w:t>
      </w:r>
      <w:r w:rsidRPr="006A4F51">
        <w:rPr>
          <w:rFonts w:eastAsia="Times New Roman" w:cs="Times New Roman"/>
          <w:szCs w:val="24"/>
        </w:rPr>
        <w:t xml:space="preserve"> έρχεται πρόκειται για μία σειρά αποσπασματικών διατάξεων</w:t>
      </w:r>
      <w:r>
        <w:rPr>
          <w:rFonts w:eastAsia="Times New Roman" w:cs="Times New Roman"/>
          <w:szCs w:val="24"/>
        </w:rPr>
        <w:t>,</w:t>
      </w:r>
      <w:r w:rsidRPr="006A4F51">
        <w:rPr>
          <w:rFonts w:eastAsia="Times New Roman" w:cs="Times New Roman"/>
          <w:szCs w:val="24"/>
        </w:rPr>
        <w:t xml:space="preserve"> χωρίς κα</w:t>
      </w:r>
      <w:r>
        <w:rPr>
          <w:rFonts w:eastAsia="Times New Roman" w:cs="Times New Roman"/>
          <w:szCs w:val="24"/>
        </w:rPr>
        <w:t>μ</w:t>
      </w:r>
      <w:r w:rsidRPr="006A4F51">
        <w:rPr>
          <w:rFonts w:eastAsia="Times New Roman" w:cs="Times New Roman"/>
          <w:szCs w:val="24"/>
        </w:rPr>
        <w:t>μία απολύτως συνοχή</w:t>
      </w:r>
      <w:r>
        <w:rPr>
          <w:rFonts w:eastAsia="Times New Roman" w:cs="Times New Roman"/>
          <w:szCs w:val="24"/>
        </w:rPr>
        <w:t>. Π</w:t>
      </w:r>
      <w:r w:rsidRPr="006A4F51">
        <w:rPr>
          <w:rFonts w:eastAsia="Times New Roman" w:cs="Times New Roman"/>
          <w:szCs w:val="24"/>
        </w:rPr>
        <w:t>ρ</w:t>
      </w:r>
      <w:r>
        <w:rPr>
          <w:rFonts w:eastAsia="Times New Roman" w:cs="Times New Roman"/>
          <w:szCs w:val="24"/>
        </w:rPr>
        <w:t xml:space="preserve">οσπαθούν να τακτοποιήσουν </w:t>
      </w:r>
      <w:r>
        <w:rPr>
          <w:rFonts w:eastAsia="Times New Roman" w:cs="Times New Roman"/>
          <w:szCs w:val="24"/>
        </w:rPr>
        <w:t>δήθεν, α</w:t>
      </w:r>
      <w:r w:rsidRPr="006A4F51">
        <w:rPr>
          <w:rFonts w:eastAsia="Times New Roman" w:cs="Times New Roman"/>
          <w:szCs w:val="24"/>
        </w:rPr>
        <w:t xml:space="preserve">λλά αυτό που </w:t>
      </w:r>
      <w:r w:rsidRPr="006A4F51">
        <w:rPr>
          <w:rFonts w:eastAsia="Times New Roman" w:cs="Times New Roman"/>
          <w:szCs w:val="24"/>
        </w:rPr>
        <w:lastRenderedPageBreak/>
        <w:t>στην πραγματικότητα</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κατ’ εμάς,</w:t>
      </w:r>
      <w:r w:rsidRPr="006A4F51">
        <w:rPr>
          <w:rFonts w:eastAsia="Times New Roman" w:cs="Times New Roman"/>
          <w:szCs w:val="24"/>
        </w:rPr>
        <w:t xml:space="preserve"> καταφέρνουν είναι να διαιωνίσουν τον εναγκαλισμό της πολιτικής ηγεσίας με το</w:t>
      </w:r>
      <w:r>
        <w:rPr>
          <w:rFonts w:eastAsia="Times New Roman" w:cs="Times New Roman"/>
          <w:szCs w:val="24"/>
        </w:rPr>
        <w:t>ν</w:t>
      </w:r>
      <w:r w:rsidRPr="006A4F51">
        <w:rPr>
          <w:rFonts w:eastAsia="Times New Roman" w:cs="Times New Roman"/>
          <w:szCs w:val="24"/>
        </w:rPr>
        <w:t xml:space="preserve"> συνδικαλισμό και να διασφαλί</w:t>
      </w:r>
      <w:r>
        <w:rPr>
          <w:rFonts w:eastAsia="Times New Roman" w:cs="Times New Roman"/>
          <w:szCs w:val="24"/>
        </w:rPr>
        <w:t>σ</w:t>
      </w:r>
      <w:r w:rsidRPr="006A4F51">
        <w:rPr>
          <w:rFonts w:eastAsia="Times New Roman" w:cs="Times New Roman"/>
          <w:szCs w:val="24"/>
        </w:rPr>
        <w:t>ουν κατά παρέκκλιση θέσεις εργασίας και μάλιστα προσωποπαγούς χαρακτήρα</w:t>
      </w:r>
      <w:r>
        <w:rPr>
          <w:rFonts w:eastAsia="Times New Roman" w:cs="Times New Roman"/>
          <w:szCs w:val="24"/>
        </w:rPr>
        <w:t>. Πολύ φοβούμαστε ότι αυτ</w:t>
      </w:r>
      <w:r>
        <w:rPr>
          <w:rFonts w:eastAsia="Times New Roman" w:cs="Times New Roman"/>
          <w:szCs w:val="24"/>
        </w:rPr>
        <w:t>ό γίνεται</w:t>
      </w:r>
      <w:r w:rsidRPr="006A4F51">
        <w:rPr>
          <w:rFonts w:eastAsia="Times New Roman" w:cs="Times New Roman"/>
          <w:szCs w:val="24"/>
        </w:rPr>
        <w:t xml:space="preserve"> για να εξυπηρετηθούν κομματικά συμφέροντα και τώρα</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π</w:t>
      </w:r>
      <w:r w:rsidRPr="006A4F51">
        <w:rPr>
          <w:rFonts w:eastAsia="Times New Roman" w:cs="Times New Roman"/>
          <w:szCs w:val="24"/>
        </w:rPr>
        <w:t>ου βρισκόμαστε προ των εκλογών</w:t>
      </w:r>
      <w:r>
        <w:rPr>
          <w:rFonts w:eastAsia="Times New Roman" w:cs="Times New Roman"/>
          <w:szCs w:val="24"/>
        </w:rPr>
        <w:t>,</w:t>
      </w:r>
      <w:r w:rsidRPr="006A4F51">
        <w:rPr>
          <w:rFonts w:eastAsia="Times New Roman" w:cs="Times New Roman"/>
          <w:szCs w:val="24"/>
        </w:rPr>
        <w:t xml:space="preserve"> και ψηφοθηρικά</w:t>
      </w:r>
      <w:r>
        <w:rPr>
          <w:rFonts w:eastAsia="Times New Roman" w:cs="Times New Roman"/>
          <w:szCs w:val="24"/>
        </w:rPr>
        <w:t>.</w:t>
      </w:r>
    </w:p>
    <w:p w14:paraId="0A5C0D3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Μ</w:t>
      </w:r>
      <w:r w:rsidRPr="006A4F51">
        <w:rPr>
          <w:rFonts w:eastAsia="Times New Roman" w:cs="Times New Roman"/>
          <w:szCs w:val="24"/>
        </w:rPr>
        <w:t xml:space="preserve">εταξύ άλλων προβλέπεται η μονιμοποίηση του προσωπικού το οποίο προσλήφθηκε πριν από πολλά χρόνια στο </w:t>
      </w:r>
      <w:r>
        <w:rPr>
          <w:rFonts w:eastAsia="Times New Roman" w:cs="Times New Roman"/>
          <w:szCs w:val="24"/>
        </w:rPr>
        <w:t>τ</w:t>
      </w:r>
      <w:r w:rsidRPr="006A4F51">
        <w:rPr>
          <w:rFonts w:eastAsia="Times New Roman" w:cs="Times New Roman"/>
          <w:szCs w:val="24"/>
        </w:rPr>
        <w:t xml:space="preserve">αμείο με συμβάσεις που σήμερα διερευνώνται από τη </w:t>
      </w:r>
      <w:r>
        <w:rPr>
          <w:rFonts w:eastAsia="Times New Roman" w:cs="Times New Roman"/>
          <w:szCs w:val="24"/>
        </w:rPr>
        <w:t>δ</w:t>
      </w:r>
      <w:r w:rsidRPr="006A4F51">
        <w:rPr>
          <w:rFonts w:eastAsia="Times New Roman" w:cs="Times New Roman"/>
          <w:szCs w:val="24"/>
        </w:rPr>
        <w:t xml:space="preserve">ικαιοσύνη </w:t>
      </w:r>
      <w:r>
        <w:rPr>
          <w:rFonts w:eastAsia="Times New Roman" w:cs="Times New Roman"/>
          <w:szCs w:val="24"/>
        </w:rPr>
        <w:t>κ</w:t>
      </w:r>
      <w:r w:rsidRPr="006A4F51">
        <w:rPr>
          <w:rFonts w:eastAsia="Times New Roman" w:cs="Times New Roman"/>
          <w:szCs w:val="24"/>
        </w:rPr>
        <w:t>αι αυτό έχει κάτι να πει</w:t>
      </w:r>
      <w:r>
        <w:rPr>
          <w:rFonts w:eastAsia="Times New Roman" w:cs="Times New Roman"/>
          <w:szCs w:val="24"/>
        </w:rPr>
        <w:t>. Να θυμηθούμε, όμως,</w:t>
      </w:r>
      <w:r w:rsidRPr="006A4F51">
        <w:rPr>
          <w:rFonts w:eastAsia="Times New Roman" w:cs="Times New Roman"/>
          <w:szCs w:val="24"/>
        </w:rPr>
        <w:t xml:space="preserve"> τι έχει γίνει</w:t>
      </w:r>
      <w:r>
        <w:rPr>
          <w:rFonts w:eastAsia="Times New Roman" w:cs="Times New Roman"/>
          <w:szCs w:val="24"/>
        </w:rPr>
        <w:t>.</w:t>
      </w:r>
    </w:p>
    <w:p w14:paraId="0A5C0D3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w:t>
      </w:r>
      <w:r w:rsidRPr="006A4F51">
        <w:rPr>
          <w:rFonts w:eastAsia="Times New Roman" w:cs="Times New Roman"/>
          <w:szCs w:val="24"/>
        </w:rPr>
        <w:t>ο προκαταρκτικό πόρισμα</w:t>
      </w:r>
      <w:r>
        <w:rPr>
          <w:rFonts w:eastAsia="Times New Roman" w:cs="Times New Roman"/>
          <w:szCs w:val="24"/>
        </w:rPr>
        <w:t>,</w:t>
      </w:r>
      <w:r w:rsidRPr="006A4F51">
        <w:rPr>
          <w:rFonts w:eastAsia="Times New Roman" w:cs="Times New Roman"/>
          <w:szCs w:val="24"/>
        </w:rPr>
        <w:t xml:space="preserve"> από τον έλεγχο που διενήργησαν στο </w:t>
      </w:r>
      <w:r>
        <w:rPr>
          <w:rFonts w:eastAsia="Times New Roman" w:cs="Times New Roman"/>
          <w:szCs w:val="24"/>
        </w:rPr>
        <w:t>τ</w:t>
      </w:r>
      <w:r w:rsidRPr="006A4F51">
        <w:rPr>
          <w:rFonts w:eastAsia="Times New Roman" w:cs="Times New Roman"/>
          <w:szCs w:val="24"/>
        </w:rPr>
        <w:t xml:space="preserve">αμείο </w:t>
      </w:r>
      <w:r>
        <w:rPr>
          <w:rFonts w:eastAsia="Times New Roman" w:cs="Times New Roman"/>
          <w:szCs w:val="24"/>
        </w:rPr>
        <w:t xml:space="preserve">οι </w:t>
      </w:r>
      <w:r>
        <w:rPr>
          <w:rFonts w:eastAsia="Times New Roman" w:cs="Times New Roman"/>
          <w:szCs w:val="24"/>
        </w:rPr>
        <w:t>υ</w:t>
      </w:r>
      <w:r>
        <w:rPr>
          <w:rFonts w:eastAsia="Times New Roman" w:cs="Times New Roman"/>
          <w:szCs w:val="24"/>
        </w:rPr>
        <w:t>πηρεσίες</w:t>
      </w:r>
      <w:r w:rsidRPr="006A4F51">
        <w:rPr>
          <w:rFonts w:eastAsia="Times New Roman" w:cs="Times New Roman"/>
          <w:szCs w:val="24"/>
        </w:rPr>
        <w:t xml:space="preserve"> του </w:t>
      </w:r>
      <w:r>
        <w:rPr>
          <w:rFonts w:eastAsia="Times New Roman" w:cs="Times New Roman"/>
          <w:szCs w:val="24"/>
        </w:rPr>
        <w:t>Γ</w:t>
      </w:r>
      <w:r w:rsidRPr="006A4F51">
        <w:rPr>
          <w:rFonts w:eastAsia="Times New Roman" w:cs="Times New Roman"/>
          <w:szCs w:val="24"/>
        </w:rPr>
        <w:t xml:space="preserve">ενικού </w:t>
      </w:r>
      <w:r>
        <w:rPr>
          <w:rFonts w:eastAsia="Times New Roman" w:cs="Times New Roman"/>
          <w:szCs w:val="24"/>
        </w:rPr>
        <w:t>Λ</w:t>
      </w:r>
      <w:r w:rsidRPr="006A4F51">
        <w:rPr>
          <w:rFonts w:eastAsia="Times New Roman" w:cs="Times New Roman"/>
          <w:szCs w:val="24"/>
        </w:rPr>
        <w:t xml:space="preserve">ογιστηρίου του </w:t>
      </w:r>
      <w:r>
        <w:rPr>
          <w:rFonts w:eastAsia="Times New Roman" w:cs="Times New Roman"/>
          <w:szCs w:val="24"/>
        </w:rPr>
        <w:t>Κ</w:t>
      </w:r>
      <w:r w:rsidRPr="006A4F51">
        <w:rPr>
          <w:rFonts w:eastAsia="Times New Roman" w:cs="Times New Roman"/>
          <w:szCs w:val="24"/>
        </w:rPr>
        <w:t>ράτους για τα έτη από τ</w:t>
      </w:r>
      <w:r w:rsidRPr="006A4F51">
        <w:rPr>
          <w:rFonts w:eastAsia="Times New Roman" w:cs="Times New Roman"/>
          <w:szCs w:val="24"/>
        </w:rPr>
        <w:t>ο 2005 έως το 2016</w:t>
      </w:r>
      <w:r>
        <w:rPr>
          <w:rFonts w:eastAsia="Times New Roman" w:cs="Times New Roman"/>
          <w:szCs w:val="24"/>
        </w:rPr>
        <w:t>,</w:t>
      </w:r>
      <w:r w:rsidRPr="006A4F51">
        <w:rPr>
          <w:rFonts w:eastAsia="Times New Roman" w:cs="Times New Roman"/>
          <w:szCs w:val="24"/>
        </w:rPr>
        <w:t xml:space="preserve"> αποφάσισε ότι υπάρχουν πάρα πολλά οικονομικά</w:t>
      </w:r>
      <w:r>
        <w:rPr>
          <w:rFonts w:eastAsia="Times New Roman" w:cs="Times New Roman"/>
          <w:szCs w:val="24"/>
        </w:rPr>
        <w:t xml:space="preserve"> και διαχειριστικά</w:t>
      </w:r>
      <w:r w:rsidRPr="006A4F51">
        <w:rPr>
          <w:rFonts w:eastAsia="Times New Roman" w:cs="Times New Roman"/>
          <w:szCs w:val="24"/>
        </w:rPr>
        <w:t xml:space="preserve"> προβλήματα</w:t>
      </w:r>
      <w:r>
        <w:rPr>
          <w:rFonts w:eastAsia="Times New Roman" w:cs="Times New Roman"/>
          <w:szCs w:val="24"/>
        </w:rPr>
        <w:t>, δηλαδή παραβάσεις,</w:t>
      </w:r>
      <w:r w:rsidRPr="006A4F51">
        <w:rPr>
          <w:rFonts w:eastAsia="Times New Roman" w:cs="Times New Roman"/>
          <w:szCs w:val="24"/>
        </w:rPr>
        <w:t xml:space="preserve"> και ανάμεσά τους ήταν και </w:t>
      </w:r>
      <w:r>
        <w:rPr>
          <w:rFonts w:eastAsia="Times New Roman" w:cs="Times New Roman"/>
          <w:szCs w:val="24"/>
        </w:rPr>
        <w:t>οι προσλήψεις</w:t>
      </w:r>
      <w:r w:rsidRPr="006A4F51">
        <w:rPr>
          <w:rFonts w:eastAsia="Times New Roman" w:cs="Times New Roman"/>
          <w:szCs w:val="24"/>
        </w:rPr>
        <w:t xml:space="preserve"> υπαλλήλων που δεν </w:t>
      </w:r>
      <w:r>
        <w:rPr>
          <w:rFonts w:eastAsia="Times New Roman" w:cs="Times New Roman"/>
          <w:szCs w:val="24"/>
        </w:rPr>
        <w:t xml:space="preserve">προβλέπονταν </w:t>
      </w:r>
      <w:r w:rsidRPr="006A4F51">
        <w:rPr>
          <w:rFonts w:eastAsia="Times New Roman" w:cs="Times New Roman"/>
          <w:szCs w:val="24"/>
        </w:rPr>
        <w:t>ποτέ από την ιδρυτική πράξη</w:t>
      </w:r>
      <w:r>
        <w:rPr>
          <w:rFonts w:eastAsia="Times New Roman" w:cs="Times New Roman"/>
          <w:szCs w:val="24"/>
        </w:rPr>
        <w:t>.</w:t>
      </w:r>
      <w:r w:rsidRPr="006A4F51">
        <w:rPr>
          <w:rFonts w:eastAsia="Times New Roman" w:cs="Times New Roman"/>
          <w:szCs w:val="24"/>
        </w:rPr>
        <w:t xml:space="preserve"> Και όλα αυτά </w:t>
      </w:r>
      <w:r>
        <w:rPr>
          <w:rFonts w:eastAsia="Times New Roman" w:cs="Times New Roman"/>
          <w:szCs w:val="24"/>
        </w:rPr>
        <w:t>επιβάρυναν</w:t>
      </w:r>
      <w:r w:rsidRPr="006A4F51">
        <w:rPr>
          <w:rFonts w:eastAsia="Times New Roman" w:cs="Times New Roman"/>
          <w:szCs w:val="24"/>
        </w:rPr>
        <w:t xml:space="preserve"> το </w:t>
      </w:r>
      <w:r>
        <w:rPr>
          <w:rFonts w:eastAsia="Times New Roman" w:cs="Times New Roman"/>
          <w:szCs w:val="24"/>
        </w:rPr>
        <w:t>τ</w:t>
      </w:r>
      <w:r w:rsidRPr="006A4F51">
        <w:rPr>
          <w:rFonts w:eastAsia="Times New Roman" w:cs="Times New Roman"/>
          <w:szCs w:val="24"/>
        </w:rPr>
        <w:t xml:space="preserve">αμείο </w:t>
      </w:r>
      <w:r>
        <w:rPr>
          <w:rFonts w:eastAsia="Times New Roman" w:cs="Times New Roman"/>
          <w:szCs w:val="24"/>
        </w:rPr>
        <w:t xml:space="preserve">με </w:t>
      </w:r>
      <w:r>
        <w:rPr>
          <w:rFonts w:eastAsia="Times New Roman" w:cs="Times New Roman"/>
          <w:szCs w:val="24"/>
        </w:rPr>
        <w:t>περίπ</w:t>
      </w:r>
      <w:r>
        <w:rPr>
          <w:rFonts w:eastAsia="Times New Roman" w:cs="Times New Roman"/>
          <w:szCs w:val="24"/>
        </w:rPr>
        <w:t xml:space="preserve">ου </w:t>
      </w:r>
      <w:r w:rsidRPr="006A4F51">
        <w:rPr>
          <w:rFonts w:eastAsia="Times New Roman" w:cs="Times New Roman"/>
          <w:szCs w:val="24"/>
        </w:rPr>
        <w:t>ενάμισι εκατομμύριο ευρώ</w:t>
      </w:r>
      <w:r>
        <w:rPr>
          <w:rFonts w:eastAsia="Times New Roman" w:cs="Times New Roman"/>
          <w:szCs w:val="24"/>
        </w:rPr>
        <w:t xml:space="preserve">. Το πόρισμα </w:t>
      </w:r>
      <w:r w:rsidRPr="006A4F51">
        <w:rPr>
          <w:rFonts w:eastAsia="Times New Roman" w:cs="Times New Roman"/>
          <w:szCs w:val="24"/>
        </w:rPr>
        <w:t xml:space="preserve">των ελεγκτών έδινε στο </w:t>
      </w:r>
      <w:r>
        <w:rPr>
          <w:rFonts w:eastAsia="Times New Roman" w:cs="Times New Roman"/>
          <w:szCs w:val="24"/>
        </w:rPr>
        <w:t>τ</w:t>
      </w:r>
      <w:r w:rsidRPr="006A4F51">
        <w:rPr>
          <w:rFonts w:eastAsia="Times New Roman" w:cs="Times New Roman"/>
          <w:szCs w:val="24"/>
        </w:rPr>
        <w:t>αμείο ένα περιθώριο μερικών μηνών</w:t>
      </w:r>
      <w:r>
        <w:rPr>
          <w:rFonts w:eastAsia="Times New Roman" w:cs="Times New Roman"/>
          <w:szCs w:val="24"/>
        </w:rPr>
        <w:t>,</w:t>
      </w:r>
      <w:r w:rsidRPr="006A4F51">
        <w:rPr>
          <w:rFonts w:eastAsia="Times New Roman" w:cs="Times New Roman"/>
          <w:szCs w:val="24"/>
        </w:rPr>
        <w:t xml:space="preserve"> για να απαντήσει σχετικά με </w:t>
      </w:r>
      <w:r w:rsidRPr="006A4F51">
        <w:rPr>
          <w:rFonts w:eastAsia="Times New Roman" w:cs="Times New Roman"/>
          <w:szCs w:val="24"/>
        </w:rPr>
        <w:lastRenderedPageBreak/>
        <w:t>τη νομιμότητα των προσλήψεων</w:t>
      </w:r>
      <w:r>
        <w:rPr>
          <w:rFonts w:eastAsia="Times New Roman" w:cs="Times New Roman"/>
          <w:szCs w:val="24"/>
        </w:rPr>
        <w:t>,</w:t>
      </w:r>
      <w:r w:rsidRPr="006A4F51">
        <w:rPr>
          <w:rFonts w:eastAsia="Times New Roman" w:cs="Times New Roman"/>
          <w:szCs w:val="24"/>
        </w:rPr>
        <w:t xml:space="preserve"> όπως ίσχυε και για τα άλλα ευρήματα</w:t>
      </w:r>
      <w:r>
        <w:rPr>
          <w:rFonts w:eastAsia="Times New Roman" w:cs="Times New Roman"/>
          <w:szCs w:val="24"/>
        </w:rPr>
        <w:t>,</w:t>
      </w:r>
      <w:r w:rsidRPr="006A4F51">
        <w:rPr>
          <w:rFonts w:eastAsia="Times New Roman" w:cs="Times New Roman"/>
          <w:szCs w:val="24"/>
        </w:rPr>
        <w:t xml:space="preserve"> αλλιώς η υπόθεση θα οδηγείτο στα χέρια του </w:t>
      </w:r>
      <w:r>
        <w:rPr>
          <w:rFonts w:eastAsia="Times New Roman" w:cs="Times New Roman"/>
          <w:szCs w:val="24"/>
        </w:rPr>
        <w:t>Ε</w:t>
      </w:r>
      <w:r w:rsidRPr="006A4F51">
        <w:rPr>
          <w:rFonts w:eastAsia="Times New Roman" w:cs="Times New Roman"/>
          <w:szCs w:val="24"/>
        </w:rPr>
        <w:t>ισαγγελέα Οικονομι</w:t>
      </w:r>
      <w:r w:rsidRPr="006A4F51">
        <w:rPr>
          <w:rFonts w:eastAsia="Times New Roman" w:cs="Times New Roman"/>
          <w:szCs w:val="24"/>
        </w:rPr>
        <w:t xml:space="preserve">κών </w:t>
      </w:r>
      <w:r>
        <w:rPr>
          <w:rFonts w:eastAsia="Times New Roman" w:cs="Times New Roman"/>
          <w:szCs w:val="24"/>
        </w:rPr>
        <w:t>Ε</w:t>
      </w:r>
      <w:r w:rsidRPr="006A4F51">
        <w:rPr>
          <w:rFonts w:eastAsia="Times New Roman" w:cs="Times New Roman"/>
          <w:szCs w:val="24"/>
        </w:rPr>
        <w:t>γκλημάτων για την αναζήτηση τυχόν ποινικών ευθυνών</w:t>
      </w:r>
      <w:r>
        <w:rPr>
          <w:rFonts w:eastAsia="Times New Roman" w:cs="Times New Roman"/>
          <w:szCs w:val="24"/>
        </w:rPr>
        <w:t>.</w:t>
      </w:r>
    </w:p>
    <w:p w14:paraId="0A5C0D3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Στο παρόν νομοσχέδιο,</w:t>
      </w:r>
      <w:r w:rsidRPr="006A4F51">
        <w:rPr>
          <w:rFonts w:eastAsia="Times New Roman" w:cs="Times New Roman"/>
          <w:szCs w:val="24"/>
        </w:rPr>
        <w:t xml:space="preserve"> λοιπόν</w:t>
      </w:r>
      <w:r>
        <w:rPr>
          <w:rFonts w:eastAsia="Times New Roman" w:cs="Times New Roman"/>
          <w:szCs w:val="24"/>
        </w:rPr>
        <w:t>,</w:t>
      </w:r>
      <w:r w:rsidRPr="006A4F51">
        <w:rPr>
          <w:rFonts w:eastAsia="Times New Roman" w:cs="Times New Roman"/>
          <w:szCs w:val="24"/>
        </w:rPr>
        <w:t xml:space="preserve"> μεταφέρεται </w:t>
      </w:r>
      <w:r>
        <w:rPr>
          <w:rFonts w:eastAsia="Times New Roman" w:cs="Times New Roman"/>
          <w:szCs w:val="24"/>
        </w:rPr>
        <w:t>ε</w:t>
      </w:r>
      <w:r w:rsidRPr="006A4F51">
        <w:rPr>
          <w:rFonts w:eastAsia="Times New Roman" w:cs="Times New Roman"/>
          <w:szCs w:val="24"/>
        </w:rPr>
        <w:t>πίσης και ο παιδικός σταθμός</w:t>
      </w:r>
      <w:r>
        <w:rPr>
          <w:rFonts w:eastAsia="Times New Roman" w:cs="Times New Roman"/>
          <w:szCs w:val="24"/>
        </w:rPr>
        <w:t xml:space="preserve"> που</w:t>
      </w:r>
      <w:r w:rsidRPr="006A4F51">
        <w:rPr>
          <w:rFonts w:eastAsia="Times New Roman" w:cs="Times New Roman"/>
          <w:szCs w:val="24"/>
        </w:rPr>
        <w:t xml:space="preserve"> λειτουργούσε το </w:t>
      </w:r>
      <w:r>
        <w:rPr>
          <w:rFonts w:eastAsia="Times New Roman" w:cs="Times New Roman"/>
          <w:szCs w:val="24"/>
        </w:rPr>
        <w:t>τ</w:t>
      </w:r>
      <w:r w:rsidRPr="006A4F51">
        <w:rPr>
          <w:rFonts w:eastAsia="Times New Roman" w:cs="Times New Roman"/>
          <w:szCs w:val="24"/>
        </w:rPr>
        <w:t>αμείο και το προσωπικό του</w:t>
      </w:r>
      <w:r>
        <w:rPr>
          <w:rFonts w:eastAsia="Times New Roman" w:cs="Times New Roman"/>
          <w:szCs w:val="24"/>
        </w:rPr>
        <w:t xml:space="preserve"> σ</w:t>
      </w:r>
      <w:r w:rsidRPr="006A4F51">
        <w:rPr>
          <w:rFonts w:eastAsia="Times New Roman" w:cs="Times New Roman"/>
          <w:szCs w:val="24"/>
        </w:rPr>
        <w:t xml:space="preserve">τις δομές του </w:t>
      </w:r>
      <w:r>
        <w:rPr>
          <w:rFonts w:eastAsia="Times New Roman" w:cs="Times New Roman"/>
          <w:szCs w:val="24"/>
        </w:rPr>
        <w:t>Υ</w:t>
      </w:r>
      <w:r w:rsidRPr="006A4F51">
        <w:rPr>
          <w:rFonts w:eastAsia="Times New Roman" w:cs="Times New Roman"/>
          <w:szCs w:val="24"/>
        </w:rPr>
        <w:t xml:space="preserve">πουργείου </w:t>
      </w:r>
      <w:r>
        <w:rPr>
          <w:rFonts w:eastAsia="Times New Roman" w:cs="Times New Roman"/>
          <w:szCs w:val="24"/>
        </w:rPr>
        <w:t>Π</w:t>
      </w:r>
      <w:r w:rsidRPr="006A4F51">
        <w:rPr>
          <w:rFonts w:eastAsia="Times New Roman" w:cs="Times New Roman"/>
          <w:szCs w:val="24"/>
        </w:rPr>
        <w:t xml:space="preserve">ολιτισμού και παύεται η απευθείας οικονομική σύνδεση μεταξύ του </w:t>
      </w:r>
      <w:r>
        <w:rPr>
          <w:rFonts w:eastAsia="Times New Roman" w:cs="Times New Roman"/>
          <w:szCs w:val="24"/>
        </w:rPr>
        <w:t>Τ</w:t>
      </w:r>
      <w:r w:rsidRPr="006A4F51">
        <w:rPr>
          <w:rFonts w:eastAsia="Times New Roman" w:cs="Times New Roman"/>
          <w:szCs w:val="24"/>
        </w:rPr>
        <w:t xml:space="preserve">αμείου </w:t>
      </w:r>
      <w:r>
        <w:rPr>
          <w:rFonts w:eastAsia="Times New Roman" w:cs="Times New Roman"/>
          <w:szCs w:val="24"/>
        </w:rPr>
        <w:t>Α</w:t>
      </w:r>
      <w:r w:rsidRPr="006A4F51">
        <w:rPr>
          <w:rFonts w:eastAsia="Times New Roman" w:cs="Times New Roman"/>
          <w:szCs w:val="24"/>
        </w:rPr>
        <w:t xml:space="preserve">λληλοβοήθειας και του </w:t>
      </w:r>
      <w:r>
        <w:rPr>
          <w:rFonts w:eastAsia="Times New Roman" w:cs="Times New Roman"/>
          <w:szCs w:val="24"/>
        </w:rPr>
        <w:t>Τ</w:t>
      </w:r>
      <w:r w:rsidRPr="006A4F51">
        <w:rPr>
          <w:rFonts w:eastAsia="Times New Roman" w:cs="Times New Roman"/>
          <w:szCs w:val="24"/>
        </w:rPr>
        <w:t xml:space="preserve">αμείου </w:t>
      </w:r>
      <w:r>
        <w:rPr>
          <w:rFonts w:eastAsia="Times New Roman" w:cs="Times New Roman"/>
          <w:szCs w:val="24"/>
        </w:rPr>
        <w:t>Α</w:t>
      </w:r>
      <w:r w:rsidRPr="006A4F51">
        <w:rPr>
          <w:rFonts w:eastAsia="Times New Roman" w:cs="Times New Roman"/>
          <w:szCs w:val="24"/>
        </w:rPr>
        <w:t xml:space="preserve">ρχαιολογικών </w:t>
      </w:r>
      <w:r>
        <w:rPr>
          <w:rFonts w:eastAsia="Times New Roman" w:cs="Times New Roman"/>
          <w:szCs w:val="24"/>
        </w:rPr>
        <w:t>Π</w:t>
      </w:r>
      <w:r w:rsidRPr="006A4F51">
        <w:rPr>
          <w:rFonts w:eastAsia="Times New Roman" w:cs="Times New Roman"/>
          <w:szCs w:val="24"/>
        </w:rPr>
        <w:t>όρων</w:t>
      </w:r>
      <w:r>
        <w:rPr>
          <w:rFonts w:eastAsia="Times New Roman" w:cs="Times New Roman"/>
          <w:szCs w:val="24"/>
        </w:rPr>
        <w:t>.</w:t>
      </w:r>
      <w:r w:rsidRPr="006A4F51">
        <w:rPr>
          <w:rFonts w:eastAsia="Times New Roman" w:cs="Times New Roman"/>
          <w:szCs w:val="24"/>
        </w:rPr>
        <w:t xml:space="preserve"> Ωστόσο</w:t>
      </w:r>
      <w:r>
        <w:rPr>
          <w:rFonts w:eastAsia="Times New Roman" w:cs="Times New Roman"/>
          <w:szCs w:val="24"/>
        </w:rPr>
        <w:t>,</w:t>
      </w:r>
      <w:r w:rsidRPr="006A4F51">
        <w:rPr>
          <w:rFonts w:eastAsia="Times New Roman" w:cs="Times New Roman"/>
          <w:szCs w:val="24"/>
        </w:rPr>
        <w:t xml:space="preserve"> ο παιδικός σταθμός δεν </w:t>
      </w:r>
      <w:r>
        <w:rPr>
          <w:rFonts w:eastAsia="Times New Roman" w:cs="Times New Roman"/>
          <w:szCs w:val="24"/>
        </w:rPr>
        <w:t xml:space="preserve">θα </w:t>
      </w:r>
      <w:r w:rsidRPr="006A4F51">
        <w:rPr>
          <w:rFonts w:eastAsia="Times New Roman" w:cs="Times New Roman"/>
          <w:szCs w:val="24"/>
        </w:rPr>
        <w:t>χρηματοδοτείται με</w:t>
      </w:r>
      <w:r>
        <w:rPr>
          <w:rFonts w:eastAsia="Times New Roman" w:cs="Times New Roman"/>
          <w:szCs w:val="24"/>
        </w:rPr>
        <w:t>ν</w:t>
      </w:r>
      <w:r w:rsidRPr="006A4F51">
        <w:rPr>
          <w:rFonts w:eastAsia="Times New Roman" w:cs="Times New Roman"/>
          <w:szCs w:val="24"/>
        </w:rPr>
        <w:t xml:space="preserve"> απευθείας από το</w:t>
      </w:r>
      <w:r>
        <w:rPr>
          <w:rFonts w:eastAsia="Times New Roman" w:cs="Times New Roman"/>
          <w:szCs w:val="24"/>
        </w:rPr>
        <w:t xml:space="preserve"> ΤΑΠΑ, αλλά θα χρηματοδοτείται</w:t>
      </w:r>
      <w:r w:rsidRPr="006A4F51">
        <w:rPr>
          <w:rFonts w:eastAsia="Times New Roman" w:cs="Times New Roman"/>
          <w:szCs w:val="24"/>
        </w:rPr>
        <w:t xml:space="preserve"> από το </w:t>
      </w:r>
      <w:r>
        <w:rPr>
          <w:rFonts w:eastAsia="Times New Roman" w:cs="Times New Roman"/>
          <w:szCs w:val="24"/>
        </w:rPr>
        <w:t>Υ</w:t>
      </w:r>
      <w:r w:rsidRPr="006A4F51">
        <w:rPr>
          <w:rFonts w:eastAsia="Times New Roman" w:cs="Times New Roman"/>
          <w:szCs w:val="24"/>
        </w:rPr>
        <w:t>πουργείο το οποίο θα έχ</w:t>
      </w:r>
      <w:r w:rsidRPr="006A4F51">
        <w:rPr>
          <w:rFonts w:eastAsia="Times New Roman" w:cs="Times New Roman"/>
          <w:szCs w:val="24"/>
        </w:rPr>
        <w:t>ει έσοδα από τον ΤΑΠ</w:t>
      </w:r>
      <w:r>
        <w:rPr>
          <w:rFonts w:eastAsia="Times New Roman" w:cs="Times New Roman"/>
          <w:szCs w:val="24"/>
        </w:rPr>
        <w:t>Α.</w:t>
      </w:r>
      <w:r w:rsidRPr="006A4F51">
        <w:rPr>
          <w:rFonts w:eastAsia="Times New Roman" w:cs="Times New Roman"/>
          <w:szCs w:val="24"/>
        </w:rPr>
        <w:t xml:space="preserve"> </w:t>
      </w:r>
      <w:r>
        <w:rPr>
          <w:rFonts w:eastAsia="Times New Roman" w:cs="Times New Roman"/>
          <w:szCs w:val="24"/>
        </w:rPr>
        <w:t xml:space="preserve">Καταλαβαίνετε ότι </w:t>
      </w:r>
      <w:r w:rsidRPr="006A4F51">
        <w:rPr>
          <w:rFonts w:eastAsia="Times New Roman" w:cs="Times New Roman"/>
          <w:szCs w:val="24"/>
        </w:rPr>
        <w:t xml:space="preserve">αυτό είναι πολύ παράδοξο </w:t>
      </w:r>
      <w:r>
        <w:rPr>
          <w:rFonts w:eastAsia="Times New Roman" w:cs="Times New Roman"/>
          <w:szCs w:val="24"/>
        </w:rPr>
        <w:t>κ</w:t>
      </w:r>
      <w:r w:rsidRPr="006A4F51">
        <w:rPr>
          <w:rFonts w:eastAsia="Times New Roman" w:cs="Times New Roman"/>
          <w:szCs w:val="24"/>
        </w:rPr>
        <w:t>αι σίγουρα δεν αλλάζει τίποτα απολύτως</w:t>
      </w:r>
      <w:r>
        <w:rPr>
          <w:rFonts w:eastAsia="Times New Roman" w:cs="Times New Roman"/>
          <w:szCs w:val="24"/>
        </w:rPr>
        <w:t>.</w:t>
      </w:r>
    </w:p>
    <w:p w14:paraId="0A5C0D3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Δ</w:t>
      </w:r>
      <w:r w:rsidRPr="006A4F51">
        <w:rPr>
          <w:rFonts w:eastAsia="Times New Roman" w:cs="Times New Roman"/>
          <w:szCs w:val="24"/>
        </w:rPr>
        <w:t>εν μπορεί παρά να μας προβληματίσει</w:t>
      </w:r>
      <w:r>
        <w:rPr>
          <w:rFonts w:eastAsia="Times New Roman" w:cs="Times New Roman"/>
          <w:szCs w:val="24"/>
        </w:rPr>
        <w:t>,</w:t>
      </w:r>
      <w:r w:rsidRPr="006A4F51">
        <w:rPr>
          <w:rFonts w:eastAsia="Times New Roman" w:cs="Times New Roman"/>
          <w:szCs w:val="24"/>
        </w:rPr>
        <w:t xml:space="preserve"> λοιπόν</w:t>
      </w:r>
      <w:r>
        <w:rPr>
          <w:rFonts w:eastAsia="Times New Roman" w:cs="Times New Roman"/>
          <w:szCs w:val="24"/>
        </w:rPr>
        <w:t>,</w:t>
      </w:r>
      <w:r w:rsidRPr="006A4F51">
        <w:rPr>
          <w:rFonts w:eastAsia="Times New Roman" w:cs="Times New Roman"/>
          <w:szCs w:val="24"/>
        </w:rPr>
        <w:t xml:space="preserve"> και το γεγονός ότι εγγυητής της διαφάνειας</w:t>
      </w:r>
      <w:r>
        <w:rPr>
          <w:rFonts w:eastAsia="Times New Roman" w:cs="Times New Roman"/>
          <w:szCs w:val="24"/>
        </w:rPr>
        <w:t>,</w:t>
      </w:r>
      <w:r w:rsidRPr="006A4F51">
        <w:rPr>
          <w:rFonts w:eastAsia="Times New Roman" w:cs="Times New Roman"/>
          <w:szCs w:val="24"/>
        </w:rPr>
        <w:t xml:space="preserve"> της χρηστής</w:t>
      </w:r>
      <w:r>
        <w:rPr>
          <w:rFonts w:eastAsia="Times New Roman" w:cs="Times New Roman"/>
          <w:szCs w:val="24"/>
        </w:rPr>
        <w:t xml:space="preserve"> διοίκησης, α</w:t>
      </w:r>
      <w:r w:rsidRPr="006A4F51">
        <w:rPr>
          <w:rFonts w:eastAsia="Times New Roman" w:cs="Times New Roman"/>
          <w:szCs w:val="24"/>
        </w:rPr>
        <w:t xml:space="preserve">λλά και της αποφυγής σφαλμάτων του </w:t>
      </w:r>
      <w:r w:rsidRPr="006A4F51">
        <w:rPr>
          <w:rFonts w:eastAsia="Times New Roman" w:cs="Times New Roman"/>
          <w:szCs w:val="24"/>
        </w:rPr>
        <w:t xml:space="preserve">παρελθόντος είναι η πολιτική ηγεσία του </w:t>
      </w:r>
      <w:r>
        <w:rPr>
          <w:rFonts w:eastAsia="Times New Roman" w:cs="Times New Roman"/>
          <w:szCs w:val="24"/>
        </w:rPr>
        <w:t>Υ</w:t>
      </w:r>
      <w:r w:rsidRPr="006A4F51">
        <w:rPr>
          <w:rFonts w:eastAsia="Times New Roman" w:cs="Times New Roman"/>
          <w:szCs w:val="24"/>
        </w:rPr>
        <w:t>πουργείου</w:t>
      </w:r>
      <w:r>
        <w:rPr>
          <w:rFonts w:eastAsia="Times New Roman" w:cs="Times New Roman"/>
          <w:szCs w:val="24"/>
        </w:rPr>
        <w:t>. Γ</w:t>
      </w:r>
      <w:r w:rsidRPr="006A4F51">
        <w:rPr>
          <w:rFonts w:eastAsia="Times New Roman" w:cs="Times New Roman"/>
          <w:szCs w:val="24"/>
        </w:rPr>
        <w:t>ια άλλη μία φορά έρχονται όλες οι αρμοδιότητες και ευθύνες να δοθούν στον Υπουργό μέσω υπουργικών αποφάσεων</w:t>
      </w:r>
      <w:r>
        <w:rPr>
          <w:rFonts w:eastAsia="Times New Roman" w:cs="Times New Roman"/>
          <w:szCs w:val="24"/>
        </w:rPr>
        <w:t xml:space="preserve">. Όλα στη διακυβέρνησή σας και στον </w:t>
      </w:r>
      <w:r w:rsidRPr="006A4F51">
        <w:rPr>
          <w:rFonts w:eastAsia="Times New Roman" w:cs="Times New Roman"/>
          <w:szCs w:val="24"/>
        </w:rPr>
        <w:lastRenderedPageBreak/>
        <w:t xml:space="preserve">τρόπο </w:t>
      </w:r>
      <w:r>
        <w:rPr>
          <w:rFonts w:eastAsia="Times New Roman" w:cs="Times New Roman"/>
          <w:szCs w:val="24"/>
        </w:rPr>
        <w:t>νομο</w:t>
      </w:r>
      <w:r w:rsidRPr="006A4F51">
        <w:rPr>
          <w:rFonts w:eastAsia="Times New Roman" w:cs="Times New Roman"/>
          <w:szCs w:val="24"/>
        </w:rPr>
        <w:t>θέτη</w:t>
      </w:r>
      <w:r>
        <w:rPr>
          <w:rFonts w:eastAsia="Times New Roman" w:cs="Times New Roman"/>
          <w:szCs w:val="24"/>
        </w:rPr>
        <w:t>σή</w:t>
      </w:r>
      <w:r w:rsidRPr="006A4F51">
        <w:rPr>
          <w:rFonts w:eastAsia="Times New Roman" w:cs="Times New Roman"/>
          <w:szCs w:val="24"/>
        </w:rPr>
        <w:t xml:space="preserve">ς </w:t>
      </w:r>
      <w:r>
        <w:rPr>
          <w:rFonts w:eastAsia="Times New Roman" w:cs="Times New Roman"/>
          <w:szCs w:val="24"/>
        </w:rPr>
        <w:t>σ</w:t>
      </w:r>
      <w:r w:rsidRPr="006A4F51">
        <w:rPr>
          <w:rFonts w:eastAsia="Times New Roman" w:cs="Times New Roman"/>
          <w:szCs w:val="24"/>
        </w:rPr>
        <w:t>ας λύνονται με υπουργικές αποφάσεις</w:t>
      </w:r>
      <w:r>
        <w:rPr>
          <w:rFonts w:eastAsia="Times New Roman" w:cs="Times New Roman"/>
          <w:szCs w:val="24"/>
        </w:rPr>
        <w:t>. Κ</w:t>
      </w:r>
      <w:r w:rsidRPr="006A4F51">
        <w:rPr>
          <w:rFonts w:eastAsia="Times New Roman" w:cs="Times New Roman"/>
          <w:szCs w:val="24"/>
        </w:rPr>
        <w:t xml:space="preserve">αι </w:t>
      </w:r>
      <w:r w:rsidRPr="006A4F51">
        <w:rPr>
          <w:rFonts w:eastAsia="Times New Roman" w:cs="Times New Roman"/>
          <w:szCs w:val="24"/>
        </w:rPr>
        <w:t>εδώ υπάρχει κάτι ανάλογο</w:t>
      </w:r>
      <w:r>
        <w:rPr>
          <w:rFonts w:eastAsia="Times New Roman" w:cs="Times New Roman"/>
          <w:szCs w:val="24"/>
        </w:rPr>
        <w:t xml:space="preserve">. </w:t>
      </w:r>
    </w:p>
    <w:p w14:paraId="0A5C0D3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w:t>
      </w:r>
      <w:r w:rsidRPr="006A4F51">
        <w:rPr>
          <w:rFonts w:eastAsia="Times New Roman" w:cs="Times New Roman"/>
          <w:szCs w:val="24"/>
        </w:rPr>
        <w:t xml:space="preserve">πορούμε πραγματικά </w:t>
      </w:r>
      <w:r>
        <w:rPr>
          <w:rFonts w:eastAsia="Times New Roman" w:cs="Times New Roman"/>
          <w:szCs w:val="24"/>
        </w:rPr>
        <w:t xml:space="preserve">πώς θα </w:t>
      </w:r>
      <w:r w:rsidRPr="006A4F51">
        <w:rPr>
          <w:rFonts w:eastAsia="Times New Roman" w:cs="Times New Roman"/>
          <w:szCs w:val="24"/>
        </w:rPr>
        <w:t>έρθει η εξυγίανση</w:t>
      </w:r>
      <w:r>
        <w:rPr>
          <w:rFonts w:eastAsia="Times New Roman" w:cs="Times New Roman"/>
          <w:szCs w:val="24"/>
        </w:rPr>
        <w:t>,</w:t>
      </w:r>
      <w:r w:rsidRPr="006A4F51">
        <w:rPr>
          <w:rFonts w:eastAsia="Times New Roman" w:cs="Times New Roman"/>
          <w:szCs w:val="24"/>
        </w:rPr>
        <w:t xml:space="preserve"> πώς θα κ</w:t>
      </w:r>
      <w:r>
        <w:rPr>
          <w:rFonts w:eastAsia="Times New Roman" w:cs="Times New Roman"/>
          <w:szCs w:val="24"/>
        </w:rPr>
        <w:t>αταφέρετε εσείς να απεγκλωβί</w:t>
      </w:r>
      <w:r w:rsidRPr="006A4F51">
        <w:rPr>
          <w:rFonts w:eastAsia="Times New Roman" w:cs="Times New Roman"/>
          <w:szCs w:val="24"/>
        </w:rPr>
        <w:t xml:space="preserve">σετε τους υπαλλήλους από τις πολιτικές και </w:t>
      </w:r>
      <w:r>
        <w:rPr>
          <w:rFonts w:eastAsia="Times New Roman" w:cs="Times New Roman"/>
          <w:szCs w:val="24"/>
        </w:rPr>
        <w:t xml:space="preserve">συμφεροντολογικές </w:t>
      </w:r>
      <w:r w:rsidRPr="006A4F51">
        <w:rPr>
          <w:rFonts w:eastAsia="Times New Roman" w:cs="Times New Roman"/>
          <w:szCs w:val="24"/>
        </w:rPr>
        <w:t>σχέσεις</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Δ</w:t>
      </w:r>
      <w:r w:rsidRPr="006A4F51">
        <w:rPr>
          <w:rFonts w:eastAsia="Times New Roman" w:cs="Times New Roman"/>
          <w:szCs w:val="24"/>
        </w:rPr>
        <w:t>εν έρχεται έτσι η εξυγίανση</w:t>
      </w:r>
      <w:r>
        <w:rPr>
          <w:rFonts w:eastAsia="Times New Roman" w:cs="Times New Roman"/>
          <w:szCs w:val="24"/>
        </w:rPr>
        <w:t>.</w:t>
      </w:r>
      <w:r w:rsidRPr="006A4F51">
        <w:rPr>
          <w:rFonts w:eastAsia="Times New Roman" w:cs="Times New Roman"/>
          <w:szCs w:val="24"/>
        </w:rPr>
        <w:t xml:space="preserve"> Όσο η πολιτική ηγεσία</w:t>
      </w:r>
      <w:r>
        <w:rPr>
          <w:rFonts w:eastAsia="Times New Roman" w:cs="Times New Roman"/>
          <w:szCs w:val="24"/>
        </w:rPr>
        <w:t>,</w:t>
      </w:r>
      <w:r w:rsidRPr="006A4F51">
        <w:rPr>
          <w:rFonts w:eastAsia="Times New Roman" w:cs="Times New Roman"/>
          <w:szCs w:val="24"/>
        </w:rPr>
        <w:t xml:space="preserve"> η εκάστοτε πολιτική ηγεσία κρατά στα χέρια της το μέλλον των υπαλλήλων</w:t>
      </w:r>
      <w:r>
        <w:rPr>
          <w:rFonts w:eastAsia="Times New Roman" w:cs="Times New Roman"/>
          <w:szCs w:val="24"/>
        </w:rPr>
        <w:t>,</w:t>
      </w:r>
      <w:r w:rsidRPr="006A4F51">
        <w:rPr>
          <w:rFonts w:eastAsia="Times New Roman" w:cs="Times New Roman"/>
          <w:szCs w:val="24"/>
        </w:rPr>
        <w:t xml:space="preserve"> τότε δεν μπορούμε να καταφέρουμε την </w:t>
      </w:r>
      <w:proofErr w:type="spellStart"/>
      <w:r>
        <w:rPr>
          <w:rFonts w:eastAsia="Times New Roman" w:cs="Times New Roman"/>
          <w:szCs w:val="24"/>
        </w:rPr>
        <w:t>απο</w:t>
      </w:r>
      <w:r w:rsidRPr="006A4F51">
        <w:rPr>
          <w:rFonts w:eastAsia="Times New Roman" w:cs="Times New Roman"/>
          <w:szCs w:val="24"/>
        </w:rPr>
        <w:t>κομματικοποίηση</w:t>
      </w:r>
      <w:proofErr w:type="spellEnd"/>
      <w:r w:rsidRPr="006A4F51">
        <w:rPr>
          <w:rFonts w:eastAsia="Times New Roman" w:cs="Times New Roman"/>
          <w:szCs w:val="24"/>
        </w:rPr>
        <w:t xml:space="preserve"> του δημόσιου τομέα</w:t>
      </w:r>
      <w:r>
        <w:rPr>
          <w:rFonts w:eastAsia="Times New Roman" w:cs="Times New Roman"/>
          <w:szCs w:val="24"/>
        </w:rPr>
        <w:t>.</w:t>
      </w:r>
    </w:p>
    <w:p w14:paraId="0A5C0D4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Το κυριότερο </w:t>
      </w:r>
      <w:r w:rsidRPr="006A4F51">
        <w:rPr>
          <w:rFonts w:eastAsia="Times New Roman" w:cs="Times New Roman"/>
          <w:szCs w:val="24"/>
        </w:rPr>
        <w:t>σημείο</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όμως,</w:t>
      </w:r>
      <w:r w:rsidRPr="006A4F51">
        <w:rPr>
          <w:rFonts w:eastAsia="Times New Roman" w:cs="Times New Roman"/>
          <w:szCs w:val="24"/>
        </w:rPr>
        <w:t xml:space="preserve"> είναι το άρθρο 7</w:t>
      </w:r>
      <w:r>
        <w:rPr>
          <w:rFonts w:eastAsia="Times New Roman" w:cs="Times New Roman"/>
          <w:szCs w:val="24"/>
        </w:rPr>
        <w:t xml:space="preserve"> που αφορά τη ρύθμιση θεμάτων</w:t>
      </w:r>
      <w:r w:rsidRPr="006A4F51">
        <w:rPr>
          <w:rFonts w:eastAsia="Times New Roman" w:cs="Times New Roman"/>
          <w:szCs w:val="24"/>
        </w:rPr>
        <w:t xml:space="preserve"> προσωπικού</w:t>
      </w:r>
      <w:r>
        <w:rPr>
          <w:rFonts w:eastAsia="Times New Roman" w:cs="Times New Roman"/>
          <w:szCs w:val="24"/>
        </w:rPr>
        <w:t>,</w:t>
      </w:r>
      <w:r w:rsidRPr="006A4F51">
        <w:rPr>
          <w:rFonts w:eastAsia="Times New Roman" w:cs="Times New Roman"/>
          <w:szCs w:val="24"/>
        </w:rPr>
        <w:t xml:space="preserve"> το οποίο προβλέπει πάν</w:t>
      </w:r>
      <w:r w:rsidRPr="006A4F51">
        <w:rPr>
          <w:rFonts w:eastAsia="Times New Roman" w:cs="Times New Roman"/>
          <w:szCs w:val="24"/>
        </w:rPr>
        <w:t>τα την εξυγίανση</w:t>
      </w:r>
      <w:r>
        <w:rPr>
          <w:rFonts w:eastAsia="Times New Roman" w:cs="Times New Roman"/>
          <w:szCs w:val="24"/>
        </w:rPr>
        <w:t>,</w:t>
      </w:r>
      <w:r w:rsidRPr="006A4F51">
        <w:rPr>
          <w:rFonts w:eastAsia="Times New Roman" w:cs="Times New Roman"/>
          <w:szCs w:val="24"/>
        </w:rPr>
        <w:t xml:space="preserve"> όπως θέλετε να λέτε</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Έ</w:t>
      </w:r>
      <w:r w:rsidRPr="006A4F51">
        <w:rPr>
          <w:rFonts w:eastAsia="Times New Roman" w:cs="Times New Roman"/>
          <w:szCs w:val="24"/>
        </w:rPr>
        <w:t xml:space="preserve">ρχεται να διορίσει τους υπαλλήλους του </w:t>
      </w:r>
      <w:r>
        <w:rPr>
          <w:rFonts w:eastAsia="Times New Roman" w:cs="Times New Roman"/>
          <w:szCs w:val="24"/>
        </w:rPr>
        <w:t>τ</w:t>
      </w:r>
      <w:r w:rsidRPr="006A4F51">
        <w:rPr>
          <w:rFonts w:eastAsia="Times New Roman" w:cs="Times New Roman"/>
          <w:szCs w:val="24"/>
        </w:rPr>
        <w:t>αμείου</w:t>
      </w:r>
      <w:r>
        <w:rPr>
          <w:rFonts w:eastAsia="Times New Roman" w:cs="Times New Roman"/>
          <w:szCs w:val="24"/>
        </w:rPr>
        <w:t>, παρακάμπτοντας</w:t>
      </w:r>
      <w:r w:rsidRPr="006A4F51">
        <w:rPr>
          <w:rFonts w:eastAsia="Times New Roman" w:cs="Times New Roman"/>
          <w:szCs w:val="24"/>
        </w:rPr>
        <w:t xml:space="preserve"> μάλιστα</w:t>
      </w:r>
      <w:r>
        <w:rPr>
          <w:rFonts w:eastAsia="Times New Roman" w:cs="Times New Roman"/>
          <w:szCs w:val="24"/>
        </w:rPr>
        <w:t xml:space="preserve"> τον ΑΣΕΠ,</w:t>
      </w:r>
      <w:r w:rsidRPr="006A4F51">
        <w:rPr>
          <w:rFonts w:eastAsia="Times New Roman" w:cs="Times New Roman"/>
          <w:szCs w:val="24"/>
        </w:rPr>
        <w:t xml:space="preserve"> και αυτό σε μία προεκλογική περίοδο</w:t>
      </w:r>
      <w:r>
        <w:rPr>
          <w:rFonts w:eastAsia="Times New Roman" w:cs="Times New Roman"/>
          <w:szCs w:val="24"/>
        </w:rPr>
        <w:t>. Δ</w:t>
      </w:r>
      <w:r w:rsidRPr="006A4F51">
        <w:rPr>
          <w:rFonts w:eastAsia="Times New Roman" w:cs="Times New Roman"/>
          <w:szCs w:val="24"/>
        </w:rPr>
        <w:t xml:space="preserve">εν μπορώ να καταλάβω </w:t>
      </w:r>
      <w:r>
        <w:rPr>
          <w:rFonts w:eastAsia="Times New Roman" w:cs="Times New Roman"/>
          <w:szCs w:val="24"/>
        </w:rPr>
        <w:t>γ</w:t>
      </w:r>
      <w:r w:rsidRPr="006A4F51">
        <w:rPr>
          <w:rFonts w:eastAsia="Times New Roman" w:cs="Times New Roman"/>
          <w:szCs w:val="24"/>
        </w:rPr>
        <w:t xml:space="preserve">ιατί συνεχίζετε να κάνετε </w:t>
      </w:r>
      <w:r>
        <w:rPr>
          <w:rFonts w:eastAsia="Times New Roman" w:cs="Times New Roman"/>
          <w:szCs w:val="24"/>
        </w:rPr>
        <w:t>τ</w:t>
      </w:r>
      <w:r w:rsidRPr="006A4F51">
        <w:rPr>
          <w:rFonts w:eastAsia="Times New Roman" w:cs="Times New Roman"/>
          <w:szCs w:val="24"/>
        </w:rPr>
        <w:t>α λάθη του παρελθόντος</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Δ</w:t>
      </w:r>
      <w:r w:rsidRPr="006A4F51">
        <w:rPr>
          <w:rFonts w:eastAsia="Times New Roman" w:cs="Times New Roman"/>
          <w:szCs w:val="24"/>
        </w:rPr>
        <w:t>εν μπορώ να διανοηθώ ότ</w:t>
      </w:r>
      <w:r w:rsidRPr="006A4F51">
        <w:rPr>
          <w:rFonts w:eastAsia="Times New Roman" w:cs="Times New Roman"/>
          <w:szCs w:val="24"/>
        </w:rPr>
        <w:t xml:space="preserve">ι υπάρχει κάποιος μέσα στην </w:t>
      </w:r>
      <w:r>
        <w:rPr>
          <w:rFonts w:eastAsia="Times New Roman" w:cs="Times New Roman"/>
          <w:szCs w:val="24"/>
        </w:rPr>
        <w:t>Α</w:t>
      </w:r>
      <w:r w:rsidRPr="006A4F51">
        <w:rPr>
          <w:rFonts w:eastAsia="Times New Roman" w:cs="Times New Roman"/>
          <w:szCs w:val="24"/>
        </w:rPr>
        <w:t xml:space="preserve">ίθουσα </w:t>
      </w:r>
      <w:r>
        <w:rPr>
          <w:rFonts w:eastAsia="Times New Roman" w:cs="Times New Roman"/>
          <w:szCs w:val="24"/>
        </w:rPr>
        <w:t xml:space="preserve">ο </w:t>
      </w:r>
      <w:r w:rsidRPr="006A4F51">
        <w:rPr>
          <w:rFonts w:eastAsia="Times New Roman" w:cs="Times New Roman"/>
          <w:szCs w:val="24"/>
        </w:rPr>
        <w:t>οποίος υποστηρίζει ότι καλ</w:t>
      </w:r>
      <w:r>
        <w:rPr>
          <w:rFonts w:eastAsia="Times New Roman" w:cs="Times New Roman"/>
          <w:szCs w:val="24"/>
        </w:rPr>
        <w:t>ώ</w:t>
      </w:r>
      <w:r w:rsidRPr="006A4F51">
        <w:rPr>
          <w:rFonts w:eastAsia="Times New Roman" w:cs="Times New Roman"/>
          <w:szCs w:val="24"/>
        </w:rPr>
        <w:t>ς με πλάγιους δρόμους έρχεστε να διορί</w:t>
      </w:r>
      <w:r>
        <w:rPr>
          <w:rFonts w:eastAsia="Times New Roman" w:cs="Times New Roman"/>
          <w:szCs w:val="24"/>
        </w:rPr>
        <w:t>σετε στο δημόσιο και</w:t>
      </w:r>
      <w:r w:rsidRPr="006A4F51">
        <w:rPr>
          <w:rFonts w:eastAsia="Times New Roman" w:cs="Times New Roman"/>
          <w:szCs w:val="24"/>
        </w:rPr>
        <w:t xml:space="preserve"> </w:t>
      </w:r>
      <w:r>
        <w:rPr>
          <w:rFonts w:eastAsia="Times New Roman" w:cs="Times New Roman"/>
          <w:szCs w:val="24"/>
        </w:rPr>
        <w:t>άλλους οι οποίοι, όπως</w:t>
      </w:r>
      <w:r w:rsidRPr="006A4F51">
        <w:rPr>
          <w:rFonts w:eastAsia="Times New Roman" w:cs="Times New Roman"/>
          <w:szCs w:val="24"/>
        </w:rPr>
        <w:t xml:space="preserve"> είπαμε για τον τρόπο διορισμού </w:t>
      </w:r>
      <w:r>
        <w:rPr>
          <w:rFonts w:eastAsia="Times New Roman" w:cs="Times New Roman"/>
          <w:szCs w:val="24"/>
        </w:rPr>
        <w:t>τους, ελέγχονται από τη</w:t>
      </w:r>
      <w:r w:rsidRPr="006A4F51">
        <w:rPr>
          <w:rFonts w:eastAsia="Times New Roman" w:cs="Times New Roman"/>
          <w:szCs w:val="24"/>
        </w:rPr>
        <w:t xml:space="preserve"> </w:t>
      </w:r>
      <w:r>
        <w:rPr>
          <w:rFonts w:eastAsia="Times New Roman" w:cs="Times New Roman"/>
          <w:szCs w:val="24"/>
        </w:rPr>
        <w:t>δ</w:t>
      </w:r>
      <w:r w:rsidRPr="006A4F51">
        <w:rPr>
          <w:rFonts w:eastAsia="Times New Roman" w:cs="Times New Roman"/>
          <w:szCs w:val="24"/>
        </w:rPr>
        <w:t>ικαιοσύνη</w:t>
      </w:r>
      <w:r>
        <w:rPr>
          <w:rFonts w:eastAsia="Times New Roman" w:cs="Times New Roman"/>
          <w:szCs w:val="24"/>
        </w:rPr>
        <w:t>.</w:t>
      </w:r>
    </w:p>
    <w:p w14:paraId="0A5C0D4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Σ</w:t>
      </w:r>
      <w:r w:rsidRPr="006A4F51">
        <w:rPr>
          <w:rFonts w:eastAsia="Times New Roman" w:cs="Times New Roman"/>
          <w:szCs w:val="24"/>
        </w:rPr>
        <w:t>ε αυτό το σχέδιο νόμου μ</w:t>
      </w:r>
      <w:r>
        <w:rPr>
          <w:rFonts w:eastAsia="Times New Roman" w:cs="Times New Roman"/>
          <w:szCs w:val="24"/>
        </w:rPr>
        <w:t>ά</w:t>
      </w:r>
      <w:r w:rsidRPr="006A4F51">
        <w:rPr>
          <w:rFonts w:eastAsia="Times New Roman" w:cs="Times New Roman"/>
          <w:szCs w:val="24"/>
        </w:rPr>
        <w:t>ς φέρατε και την</w:t>
      </w:r>
      <w:r w:rsidRPr="006A4F51">
        <w:rPr>
          <w:rFonts w:eastAsia="Times New Roman" w:cs="Times New Roman"/>
          <w:szCs w:val="24"/>
        </w:rPr>
        <w:t xml:space="preserve"> κατάργηση του </w:t>
      </w:r>
      <w:r>
        <w:rPr>
          <w:rFonts w:eastAsia="Times New Roman" w:cs="Times New Roman"/>
          <w:szCs w:val="24"/>
        </w:rPr>
        <w:t>Ο</w:t>
      </w:r>
      <w:r w:rsidRPr="006A4F51">
        <w:rPr>
          <w:rFonts w:eastAsia="Times New Roman" w:cs="Times New Roman"/>
          <w:szCs w:val="24"/>
        </w:rPr>
        <w:t xml:space="preserve">ργανισμού </w:t>
      </w:r>
      <w:r>
        <w:rPr>
          <w:rFonts w:eastAsia="Times New Roman" w:cs="Times New Roman"/>
          <w:szCs w:val="24"/>
        </w:rPr>
        <w:t>Α</w:t>
      </w:r>
      <w:r w:rsidRPr="006A4F51">
        <w:rPr>
          <w:rFonts w:eastAsia="Times New Roman" w:cs="Times New Roman"/>
          <w:szCs w:val="24"/>
        </w:rPr>
        <w:t xml:space="preserve">νέγερσης </w:t>
      </w:r>
      <w:r>
        <w:rPr>
          <w:rFonts w:eastAsia="Times New Roman" w:cs="Times New Roman"/>
          <w:szCs w:val="24"/>
        </w:rPr>
        <w:t>Ν</w:t>
      </w:r>
      <w:r w:rsidRPr="006A4F51">
        <w:rPr>
          <w:rFonts w:eastAsia="Times New Roman" w:cs="Times New Roman"/>
          <w:szCs w:val="24"/>
        </w:rPr>
        <w:t xml:space="preserve">έου Μουσείου Ακρόπολης </w:t>
      </w:r>
      <w:r>
        <w:rPr>
          <w:rFonts w:eastAsia="Times New Roman" w:cs="Times New Roman"/>
          <w:szCs w:val="24"/>
        </w:rPr>
        <w:t xml:space="preserve">δέκα </w:t>
      </w:r>
      <w:r w:rsidRPr="006A4F51">
        <w:rPr>
          <w:rFonts w:eastAsia="Times New Roman" w:cs="Times New Roman"/>
          <w:szCs w:val="24"/>
        </w:rPr>
        <w:t>χρόνια μετά</w:t>
      </w:r>
      <w:r>
        <w:rPr>
          <w:rFonts w:eastAsia="Times New Roman" w:cs="Times New Roman"/>
          <w:szCs w:val="24"/>
        </w:rPr>
        <w:t xml:space="preserve">. Το είπαμε και στις </w:t>
      </w:r>
      <w:r>
        <w:rPr>
          <w:rFonts w:eastAsia="Times New Roman" w:cs="Times New Roman"/>
          <w:szCs w:val="24"/>
        </w:rPr>
        <w:t>ε</w:t>
      </w:r>
      <w:r w:rsidRPr="006A4F51">
        <w:rPr>
          <w:rFonts w:eastAsia="Times New Roman" w:cs="Times New Roman"/>
          <w:szCs w:val="24"/>
        </w:rPr>
        <w:t>πιτροπές</w:t>
      </w:r>
      <w:r>
        <w:rPr>
          <w:rFonts w:eastAsia="Times New Roman" w:cs="Times New Roman"/>
          <w:szCs w:val="24"/>
        </w:rPr>
        <w:t>, ότι δέκα χρόνια</w:t>
      </w:r>
      <w:r w:rsidRPr="006A4F51">
        <w:rPr>
          <w:rFonts w:eastAsia="Times New Roman" w:cs="Times New Roman"/>
          <w:szCs w:val="24"/>
        </w:rPr>
        <w:t xml:space="preserve"> μετά την ανέγερση καταργείται αυτός </w:t>
      </w:r>
      <w:r>
        <w:rPr>
          <w:rFonts w:eastAsia="Times New Roman" w:cs="Times New Roman"/>
          <w:szCs w:val="24"/>
        </w:rPr>
        <w:t xml:space="preserve">ο </w:t>
      </w:r>
      <w:r>
        <w:rPr>
          <w:rFonts w:eastAsia="Times New Roman" w:cs="Times New Roman"/>
          <w:szCs w:val="24"/>
        </w:rPr>
        <w:t>ο</w:t>
      </w:r>
      <w:r w:rsidRPr="006A4F51">
        <w:rPr>
          <w:rFonts w:eastAsia="Times New Roman" w:cs="Times New Roman"/>
          <w:szCs w:val="24"/>
        </w:rPr>
        <w:t>ργανισμός</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Σ</w:t>
      </w:r>
      <w:r w:rsidRPr="006A4F51">
        <w:rPr>
          <w:rFonts w:eastAsia="Times New Roman" w:cs="Times New Roman"/>
          <w:szCs w:val="24"/>
        </w:rPr>
        <w:t>υνεχίζετ</w:t>
      </w:r>
      <w:r>
        <w:rPr>
          <w:rFonts w:eastAsia="Times New Roman" w:cs="Times New Roman"/>
          <w:szCs w:val="24"/>
        </w:rPr>
        <w:t>ε</w:t>
      </w:r>
      <w:r w:rsidRPr="006A4F51">
        <w:rPr>
          <w:rFonts w:eastAsia="Times New Roman" w:cs="Times New Roman"/>
          <w:szCs w:val="24"/>
        </w:rPr>
        <w:t xml:space="preserve"> δηλαδή αυτό ακριβώς που δεν έκαναν οι άλλοι</w:t>
      </w:r>
      <w:r>
        <w:rPr>
          <w:rFonts w:eastAsia="Times New Roman" w:cs="Times New Roman"/>
          <w:szCs w:val="24"/>
        </w:rPr>
        <w:t>. Από τη στιγμή που είστε Κ</w:t>
      </w:r>
      <w:r w:rsidRPr="006A4F51">
        <w:rPr>
          <w:rFonts w:eastAsia="Times New Roman" w:cs="Times New Roman"/>
          <w:szCs w:val="24"/>
        </w:rPr>
        <w:t>υ</w:t>
      </w:r>
      <w:r w:rsidRPr="006A4F51">
        <w:rPr>
          <w:rFonts w:eastAsia="Times New Roman" w:cs="Times New Roman"/>
          <w:szCs w:val="24"/>
        </w:rPr>
        <w:t>βέρνηση και ύστερα</w:t>
      </w:r>
      <w:r>
        <w:rPr>
          <w:rFonts w:eastAsia="Times New Roman" w:cs="Times New Roman"/>
          <w:szCs w:val="24"/>
        </w:rPr>
        <w:t>,</w:t>
      </w:r>
      <w:r w:rsidRPr="006A4F51">
        <w:rPr>
          <w:rFonts w:eastAsia="Times New Roman" w:cs="Times New Roman"/>
          <w:szCs w:val="24"/>
        </w:rPr>
        <w:t xml:space="preserve"> κοντά στα τέσσερα χρόνια τώρα</w:t>
      </w:r>
      <w:r>
        <w:rPr>
          <w:rFonts w:eastAsia="Times New Roman" w:cs="Times New Roman"/>
          <w:szCs w:val="24"/>
        </w:rPr>
        <w:t xml:space="preserve">, δεν καταργήσατε τον </w:t>
      </w:r>
      <w:r>
        <w:rPr>
          <w:rFonts w:eastAsia="Times New Roman" w:cs="Times New Roman"/>
          <w:szCs w:val="24"/>
        </w:rPr>
        <w:t>ο</w:t>
      </w:r>
      <w:r>
        <w:rPr>
          <w:rFonts w:eastAsia="Times New Roman" w:cs="Times New Roman"/>
          <w:szCs w:val="24"/>
        </w:rPr>
        <w:t>ργανισμό και ήρθατε να το κάνετε τ</w:t>
      </w:r>
      <w:r w:rsidRPr="006A4F51">
        <w:rPr>
          <w:rFonts w:eastAsia="Times New Roman" w:cs="Times New Roman"/>
          <w:szCs w:val="24"/>
        </w:rPr>
        <w:t>ώρα</w:t>
      </w:r>
      <w:r>
        <w:rPr>
          <w:rFonts w:eastAsia="Times New Roman" w:cs="Times New Roman"/>
          <w:szCs w:val="24"/>
        </w:rPr>
        <w:t>,</w:t>
      </w:r>
      <w:r w:rsidRPr="006A4F51">
        <w:rPr>
          <w:rFonts w:eastAsia="Times New Roman" w:cs="Times New Roman"/>
          <w:szCs w:val="24"/>
        </w:rPr>
        <w:t xml:space="preserve"> σε μία προεκλογική χρονιά</w:t>
      </w:r>
      <w:r>
        <w:rPr>
          <w:rFonts w:eastAsia="Times New Roman" w:cs="Times New Roman"/>
          <w:szCs w:val="24"/>
        </w:rPr>
        <w:t>,</w:t>
      </w:r>
      <w:r w:rsidRPr="006A4F51">
        <w:rPr>
          <w:rFonts w:eastAsia="Times New Roman" w:cs="Times New Roman"/>
          <w:szCs w:val="24"/>
        </w:rPr>
        <w:t xml:space="preserve"> β</w:t>
      </w:r>
      <w:r>
        <w:rPr>
          <w:rFonts w:eastAsia="Times New Roman" w:cs="Times New Roman"/>
          <w:szCs w:val="24"/>
        </w:rPr>
        <w:t>άζοντας μ</w:t>
      </w:r>
      <w:r w:rsidRPr="006A4F51">
        <w:rPr>
          <w:rFonts w:eastAsia="Times New Roman" w:cs="Times New Roman"/>
          <w:szCs w:val="24"/>
        </w:rPr>
        <w:t xml:space="preserve">άλιστα τους υπαλλήλους που ανήκουν σε αυτό τον </w:t>
      </w:r>
      <w:r>
        <w:rPr>
          <w:rFonts w:eastAsia="Times New Roman" w:cs="Times New Roman"/>
          <w:szCs w:val="24"/>
        </w:rPr>
        <w:t>ο</w:t>
      </w:r>
      <w:r w:rsidRPr="006A4F51">
        <w:rPr>
          <w:rFonts w:eastAsia="Times New Roman" w:cs="Times New Roman"/>
          <w:szCs w:val="24"/>
        </w:rPr>
        <w:t xml:space="preserve">ργανισμό από τον ιδιωτικό τομέα στο </w:t>
      </w:r>
      <w:r>
        <w:rPr>
          <w:rFonts w:eastAsia="Times New Roman" w:cs="Times New Roman"/>
          <w:szCs w:val="24"/>
        </w:rPr>
        <w:t>δ</w:t>
      </w:r>
      <w:r w:rsidRPr="006A4F51">
        <w:rPr>
          <w:rFonts w:eastAsia="Times New Roman" w:cs="Times New Roman"/>
          <w:szCs w:val="24"/>
        </w:rPr>
        <w:t>ημόσιο</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παρακάμπτοντας</w:t>
      </w:r>
      <w:r w:rsidRPr="006A4F51">
        <w:rPr>
          <w:rFonts w:eastAsia="Times New Roman" w:cs="Times New Roman"/>
          <w:szCs w:val="24"/>
        </w:rPr>
        <w:t xml:space="preserve"> για άλλη μία φορά τον ΑΣΕΠ</w:t>
      </w:r>
      <w:r>
        <w:rPr>
          <w:rFonts w:eastAsia="Times New Roman" w:cs="Times New Roman"/>
          <w:szCs w:val="24"/>
        </w:rPr>
        <w:t>.</w:t>
      </w:r>
    </w:p>
    <w:p w14:paraId="0A5C0D42" w14:textId="77777777" w:rsidR="004A3142" w:rsidRDefault="002101D6">
      <w:pPr>
        <w:spacing w:line="600" w:lineRule="auto"/>
        <w:ind w:firstLine="720"/>
        <w:jc w:val="both"/>
        <w:rPr>
          <w:rFonts w:eastAsia="Times New Roman" w:cs="Times New Roman"/>
          <w:szCs w:val="24"/>
        </w:rPr>
      </w:pPr>
      <w:r w:rsidRPr="006A4F51">
        <w:rPr>
          <w:rFonts w:eastAsia="Times New Roman" w:cs="Times New Roman"/>
          <w:szCs w:val="24"/>
        </w:rPr>
        <w:t xml:space="preserve">Εμείς </w:t>
      </w:r>
      <w:r>
        <w:rPr>
          <w:rFonts w:eastAsia="Times New Roman" w:cs="Times New Roman"/>
          <w:szCs w:val="24"/>
        </w:rPr>
        <w:t xml:space="preserve">ως Ένωση Κεντρώων </w:t>
      </w:r>
      <w:r w:rsidRPr="006A4F51">
        <w:rPr>
          <w:rFonts w:eastAsia="Times New Roman" w:cs="Times New Roman"/>
          <w:szCs w:val="24"/>
        </w:rPr>
        <w:t>έχουμε τονίσει πάρα πολλές φορές ότι είμαστε υπέρ του εργαζόμενου</w:t>
      </w:r>
      <w:r>
        <w:rPr>
          <w:rFonts w:eastAsia="Times New Roman" w:cs="Times New Roman"/>
          <w:szCs w:val="24"/>
        </w:rPr>
        <w:t>,</w:t>
      </w:r>
      <w:r w:rsidRPr="006A4F51">
        <w:rPr>
          <w:rFonts w:eastAsia="Times New Roman" w:cs="Times New Roman"/>
          <w:szCs w:val="24"/>
        </w:rPr>
        <w:t xml:space="preserve"> αλλά βέβαια </w:t>
      </w:r>
      <w:r>
        <w:rPr>
          <w:rFonts w:eastAsia="Times New Roman" w:cs="Times New Roman"/>
          <w:szCs w:val="24"/>
        </w:rPr>
        <w:t xml:space="preserve">πρέπει να υπάρχουν </w:t>
      </w:r>
      <w:r w:rsidRPr="006A4F51">
        <w:rPr>
          <w:rFonts w:eastAsia="Times New Roman" w:cs="Times New Roman"/>
          <w:szCs w:val="24"/>
        </w:rPr>
        <w:t>όροι ίσης μεταχείρισης για όλους</w:t>
      </w:r>
      <w:r>
        <w:rPr>
          <w:rFonts w:eastAsia="Times New Roman" w:cs="Times New Roman"/>
          <w:szCs w:val="24"/>
        </w:rPr>
        <w:t>. Έτσι καταφέρνετε</w:t>
      </w:r>
      <w:r w:rsidRPr="006A4F51">
        <w:rPr>
          <w:rFonts w:eastAsia="Times New Roman" w:cs="Times New Roman"/>
          <w:szCs w:val="24"/>
        </w:rPr>
        <w:t xml:space="preserve"> να συνεχίσετε το κλίμα διχασμού που υπάρχει στην </w:t>
      </w:r>
      <w:r>
        <w:rPr>
          <w:rFonts w:eastAsia="Times New Roman" w:cs="Times New Roman"/>
          <w:szCs w:val="24"/>
        </w:rPr>
        <w:t>ε</w:t>
      </w:r>
      <w:r w:rsidRPr="006A4F51">
        <w:rPr>
          <w:rFonts w:eastAsia="Times New Roman" w:cs="Times New Roman"/>
          <w:szCs w:val="24"/>
        </w:rPr>
        <w:t>λλην</w:t>
      </w:r>
      <w:r w:rsidRPr="006A4F51">
        <w:rPr>
          <w:rFonts w:eastAsia="Times New Roman" w:cs="Times New Roman"/>
          <w:szCs w:val="24"/>
        </w:rPr>
        <w:t>ική κοινωνία</w:t>
      </w:r>
      <w:r>
        <w:rPr>
          <w:rFonts w:eastAsia="Times New Roman" w:cs="Times New Roman"/>
          <w:szCs w:val="24"/>
        </w:rPr>
        <w:t>, έτσι καταφέρνετε</w:t>
      </w:r>
      <w:r w:rsidRPr="006A4F51">
        <w:rPr>
          <w:rFonts w:eastAsia="Times New Roman" w:cs="Times New Roman"/>
          <w:szCs w:val="24"/>
        </w:rPr>
        <w:t xml:space="preserve"> μαζί με τους προηγούμενους να συντηρείτ</w:t>
      </w:r>
      <w:r>
        <w:rPr>
          <w:rFonts w:eastAsia="Times New Roman" w:cs="Times New Roman"/>
          <w:szCs w:val="24"/>
        </w:rPr>
        <w:t xml:space="preserve">ε </w:t>
      </w:r>
      <w:r w:rsidRPr="006A4F51">
        <w:rPr>
          <w:rFonts w:eastAsia="Times New Roman" w:cs="Times New Roman"/>
          <w:szCs w:val="24"/>
        </w:rPr>
        <w:t>αυτό</w:t>
      </w:r>
      <w:r>
        <w:rPr>
          <w:rFonts w:eastAsia="Times New Roman" w:cs="Times New Roman"/>
          <w:szCs w:val="24"/>
        </w:rPr>
        <w:t>ν</w:t>
      </w:r>
      <w:r w:rsidRPr="006A4F51">
        <w:rPr>
          <w:rFonts w:eastAsia="Times New Roman" w:cs="Times New Roman"/>
          <w:szCs w:val="24"/>
        </w:rPr>
        <w:t xml:space="preserve"> τ</w:t>
      </w:r>
      <w:r>
        <w:rPr>
          <w:rFonts w:eastAsia="Times New Roman" w:cs="Times New Roman"/>
          <w:szCs w:val="24"/>
        </w:rPr>
        <w:t>ο</w:t>
      </w:r>
      <w:r w:rsidRPr="006A4F51">
        <w:rPr>
          <w:rFonts w:eastAsia="Times New Roman" w:cs="Times New Roman"/>
          <w:szCs w:val="24"/>
        </w:rPr>
        <w:t xml:space="preserve">ν πόλεμο </w:t>
      </w:r>
      <w:r>
        <w:rPr>
          <w:rFonts w:eastAsia="Times New Roman" w:cs="Times New Roman"/>
          <w:szCs w:val="24"/>
        </w:rPr>
        <w:t xml:space="preserve">που </w:t>
      </w:r>
      <w:r w:rsidRPr="006A4F51">
        <w:rPr>
          <w:rFonts w:eastAsia="Times New Roman" w:cs="Times New Roman"/>
          <w:szCs w:val="24"/>
        </w:rPr>
        <w:t xml:space="preserve">υπάρχει ανάμεσα στους δημοσίους υπαλλήλους και στην </w:t>
      </w:r>
      <w:r>
        <w:rPr>
          <w:rFonts w:eastAsia="Times New Roman" w:cs="Times New Roman"/>
          <w:szCs w:val="24"/>
        </w:rPr>
        <w:t>ε</w:t>
      </w:r>
      <w:r w:rsidRPr="006A4F51">
        <w:rPr>
          <w:rFonts w:eastAsia="Times New Roman" w:cs="Times New Roman"/>
          <w:szCs w:val="24"/>
        </w:rPr>
        <w:t>λεύθερη αγορά</w:t>
      </w:r>
      <w:r>
        <w:rPr>
          <w:rFonts w:eastAsia="Times New Roman" w:cs="Times New Roman"/>
          <w:szCs w:val="24"/>
        </w:rPr>
        <w:t>, ενώ πρέπει να γνωρίζουν ότι ο</w:t>
      </w:r>
      <w:r w:rsidRPr="006A4F51">
        <w:rPr>
          <w:rFonts w:eastAsia="Times New Roman" w:cs="Times New Roman"/>
          <w:szCs w:val="24"/>
        </w:rPr>
        <w:t xml:space="preserve"> ένας υπηρετεί τον άλλον</w:t>
      </w:r>
      <w:r>
        <w:rPr>
          <w:rFonts w:eastAsia="Times New Roman" w:cs="Times New Roman"/>
          <w:szCs w:val="24"/>
        </w:rPr>
        <w:t>,</w:t>
      </w:r>
      <w:r w:rsidRPr="006A4F51">
        <w:rPr>
          <w:rFonts w:eastAsia="Times New Roman" w:cs="Times New Roman"/>
          <w:szCs w:val="24"/>
        </w:rPr>
        <w:t xml:space="preserve"> ότι ο ένας δεν μπορεί να υπάρξει χωρίς τ</w:t>
      </w:r>
      <w:r w:rsidRPr="006A4F51">
        <w:rPr>
          <w:rFonts w:eastAsia="Times New Roman" w:cs="Times New Roman"/>
          <w:szCs w:val="24"/>
        </w:rPr>
        <w:t>ον άλλον</w:t>
      </w:r>
      <w:r>
        <w:rPr>
          <w:rFonts w:eastAsia="Times New Roman" w:cs="Times New Roman"/>
          <w:szCs w:val="24"/>
        </w:rPr>
        <w:t>. Α</w:t>
      </w:r>
      <w:r w:rsidRPr="006A4F51">
        <w:rPr>
          <w:rFonts w:eastAsia="Times New Roman" w:cs="Times New Roman"/>
          <w:szCs w:val="24"/>
        </w:rPr>
        <w:t xml:space="preserve">υτό πρέπει να το αναλογιστείτε </w:t>
      </w:r>
      <w:r>
        <w:rPr>
          <w:rFonts w:eastAsia="Times New Roman" w:cs="Times New Roman"/>
          <w:szCs w:val="24"/>
        </w:rPr>
        <w:lastRenderedPageBreak/>
        <w:t xml:space="preserve">και να </w:t>
      </w:r>
      <w:r w:rsidRPr="006A4F51">
        <w:rPr>
          <w:rFonts w:eastAsia="Times New Roman" w:cs="Times New Roman"/>
          <w:szCs w:val="24"/>
        </w:rPr>
        <w:t>κάνετε τα πράγματα σωστά</w:t>
      </w:r>
      <w:r>
        <w:rPr>
          <w:rFonts w:eastAsia="Times New Roman" w:cs="Times New Roman"/>
          <w:szCs w:val="24"/>
        </w:rPr>
        <w:t>,</w:t>
      </w:r>
      <w:r w:rsidRPr="006A4F51">
        <w:rPr>
          <w:rFonts w:eastAsia="Times New Roman" w:cs="Times New Roman"/>
          <w:szCs w:val="24"/>
        </w:rPr>
        <w:t xml:space="preserve"> να δίνετε καθολικές λύσεις</w:t>
      </w:r>
      <w:r>
        <w:rPr>
          <w:rFonts w:eastAsia="Times New Roman" w:cs="Times New Roman"/>
          <w:szCs w:val="24"/>
        </w:rPr>
        <w:t>,</w:t>
      </w:r>
      <w:r w:rsidRPr="006A4F51">
        <w:rPr>
          <w:rFonts w:eastAsia="Times New Roman" w:cs="Times New Roman"/>
          <w:szCs w:val="24"/>
        </w:rPr>
        <w:t xml:space="preserve"> καθολικές λύσεις που δεν υπάρχει χώρος για αμφισβήτηση</w:t>
      </w:r>
      <w:r>
        <w:rPr>
          <w:rFonts w:eastAsia="Times New Roman" w:cs="Times New Roman"/>
          <w:szCs w:val="24"/>
        </w:rPr>
        <w:t>. Δεν συμβαίνει, όμως,</w:t>
      </w:r>
      <w:r w:rsidRPr="006A4F51">
        <w:rPr>
          <w:rFonts w:eastAsia="Times New Roman" w:cs="Times New Roman"/>
          <w:szCs w:val="24"/>
        </w:rPr>
        <w:t xml:space="preserve"> ούτε με αυτό το νομοσχέδιο</w:t>
      </w:r>
      <w:r>
        <w:rPr>
          <w:rFonts w:eastAsia="Times New Roman" w:cs="Times New Roman"/>
          <w:szCs w:val="24"/>
        </w:rPr>
        <w:t>.</w:t>
      </w:r>
    </w:p>
    <w:p w14:paraId="0A5C0D4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Πάμε τώρα στα υπόλοιπα ζ</w:t>
      </w:r>
      <w:r w:rsidRPr="006A4F51">
        <w:rPr>
          <w:rFonts w:eastAsia="Times New Roman" w:cs="Times New Roman"/>
          <w:szCs w:val="24"/>
        </w:rPr>
        <w:t>ητήματα</w:t>
      </w:r>
      <w:r>
        <w:rPr>
          <w:rFonts w:eastAsia="Times New Roman" w:cs="Times New Roman"/>
          <w:szCs w:val="24"/>
        </w:rPr>
        <w:t>,</w:t>
      </w:r>
      <w:r w:rsidRPr="006A4F51">
        <w:rPr>
          <w:rFonts w:eastAsia="Times New Roman" w:cs="Times New Roman"/>
          <w:szCs w:val="24"/>
        </w:rPr>
        <w:t xml:space="preserve"> στις άλλες διατ</w:t>
      </w:r>
      <w:r w:rsidRPr="006A4F51">
        <w:rPr>
          <w:rFonts w:eastAsia="Times New Roman" w:cs="Times New Roman"/>
          <w:szCs w:val="24"/>
        </w:rPr>
        <w:t>άξεις</w:t>
      </w:r>
      <w:r>
        <w:rPr>
          <w:rFonts w:eastAsia="Times New Roman" w:cs="Times New Roman"/>
          <w:szCs w:val="24"/>
        </w:rPr>
        <w:t>,</w:t>
      </w:r>
      <w:r w:rsidRPr="006A4F51">
        <w:rPr>
          <w:rFonts w:eastAsia="Times New Roman" w:cs="Times New Roman"/>
          <w:szCs w:val="24"/>
        </w:rPr>
        <w:t xml:space="preserve"> όπως αναφέρετ</w:t>
      </w:r>
      <w:r>
        <w:rPr>
          <w:rFonts w:eastAsia="Times New Roman" w:cs="Times New Roman"/>
          <w:szCs w:val="24"/>
        </w:rPr>
        <w:t>ε. Θ</w:t>
      </w:r>
      <w:r w:rsidRPr="006A4F51">
        <w:rPr>
          <w:rFonts w:eastAsia="Times New Roman" w:cs="Times New Roman"/>
          <w:szCs w:val="24"/>
        </w:rPr>
        <w:t>α τις αναφέρω επιγραμματικά</w:t>
      </w:r>
      <w:r>
        <w:rPr>
          <w:rFonts w:eastAsia="Times New Roman" w:cs="Times New Roman"/>
          <w:szCs w:val="24"/>
        </w:rPr>
        <w:t>:</w:t>
      </w:r>
    </w:p>
    <w:p w14:paraId="0A5C0D4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Δ</w:t>
      </w:r>
      <w:r w:rsidRPr="006A4F51">
        <w:rPr>
          <w:rFonts w:eastAsia="Times New Roman" w:cs="Times New Roman"/>
          <w:szCs w:val="24"/>
        </w:rPr>
        <w:t>υνατότητα καθ</w:t>
      </w:r>
      <w:r>
        <w:rPr>
          <w:rFonts w:eastAsia="Times New Roman" w:cs="Times New Roman"/>
          <w:szCs w:val="24"/>
        </w:rPr>
        <w:t>ο</w:t>
      </w:r>
      <w:r w:rsidRPr="006A4F51">
        <w:rPr>
          <w:rFonts w:eastAsia="Times New Roman" w:cs="Times New Roman"/>
          <w:szCs w:val="24"/>
        </w:rPr>
        <w:t xml:space="preserve">ρισμού των </w:t>
      </w:r>
      <w:r>
        <w:rPr>
          <w:rFonts w:eastAsia="Times New Roman" w:cs="Times New Roman"/>
          <w:szCs w:val="24"/>
        </w:rPr>
        <w:t>κατ’ έτος</w:t>
      </w:r>
      <w:r w:rsidRPr="006A4F51">
        <w:rPr>
          <w:rFonts w:eastAsia="Times New Roman" w:cs="Times New Roman"/>
          <w:szCs w:val="24"/>
        </w:rPr>
        <w:t xml:space="preserve"> ημερών μετακίνησης εκτός έδρας και πέραν των ισχυόντων ορίων για το προσωπικό του </w:t>
      </w:r>
      <w:r>
        <w:rPr>
          <w:rFonts w:eastAsia="Times New Roman" w:cs="Times New Roman"/>
          <w:szCs w:val="24"/>
        </w:rPr>
        <w:t>Υ</w:t>
      </w:r>
      <w:r w:rsidRPr="006A4F51">
        <w:rPr>
          <w:rFonts w:eastAsia="Times New Roman" w:cs="Times New Roman"/>
          <w:szCs w:val="24"/>
        </w:rPr>
        <w:t>πουργείου σε σειρά κλάδων</w:t>
      </w:r>
      <w:r>
        <w:rPr>
          <w:rFonts w:eastAsia="Times New Roman" w:cs="Times New Roman"/>
          <w:szCs w:val="24"/>
        </w:rPr>
        <w:t>.</w:t>
      </w:r>
    </w:p>
    <w:p w14:paraId="0A5C0D4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Χ</w:t>
      </w:r>
      <w:r w:rsidRPr="006A4F51">
        <w:rPr>
          <w:rFonts w:eastAsia="Times New Roman" w:cs="Times New Roman"/>
          <w:szCs w:val="24"/>
        </w:rPr>
        <w:t xml:space="preserve">ορήγηση μηνιαίου επιδόματος </w:t>
      </w:r>
      <w:r>
        <w:rPr>
          <w:rFonts w:eastAsia="Times New Roman" w:cs="Times New Roman"/>
          <w:szCs w:val="24"/>
        </w:rPr>
        <w:t>τριακοσίων</w:t>
      </w:r>
      <w:r w:rsidRPr="006A4F51">
        <w:rPr>
          <w:rFonts w:eastAsia="Times New Roman" w:cs="Times New Roman"/>
          <w:szCs w:val="24"/>
        </w:rPr>
        <w:t xml:space="preserve"> ευρώ στους υπαλλή</w:t>
      </w:r>
      <w:r w:rsidRPr="006A4F51">
        <w:rPr>
          <w:rFonts w:eastAsia="Times New Roman" w:cs="Times New Roman"/>
          <w:szCs w:val="24"/>
        </w:rPr>
        <w:t xml:space="preserve">λους του </w:t>
      </w:r>
      <w:r>
        <w:rPr>
          <w:rFonts w:eastAsia="Times New Roman" w:cs="Times New Roman"/>
          <w:szCs w:val="24"/>
        </w:rPr>
        <w:t>Υ</w:t>
      </w:r>
      <w:r w:rsidRPr="006A4F51">
        <w:rPr>
          <w:rFonts w:eastAsia="Times New Roman" w:cs="Times New Roman"/>
          <w:szCs w:val="24"/>
        </w:rPr>
        <w:t xml:space="preserve">πουργείου </w:t>
      </w:r>
      <w:r>
        <w:rPr>
          <w:rFonts w:eastAsia="Times New Roman" w:cs="Times New Roman"/>
          <w:szCs w:val="24"/>
        </w:rPr>
        <w:t>Π</w:t>
      </w:r>
      <w:r w:rsidRPr="006A4F51">
        <w:rPr>
          <w:rFonts w:eastAsia="Times New Roman" w:cs="Times New Roman"/>
          <w:szCs w:val="24"/>
        </w:rPr>
        <w:t xml:space="preserve">ολιτισμού που </w:t>
      </w:r>
      <w:r>
        <w:rPr>
          <w:rFonts w:eastAsia="Times New Roman" w:cs="Times New Roman"/>
          <w:szCs w:val="24"/>
        </w:rPr>
        <w:t>υπηρετούν</w:t>
      </w:r>
      <w:r w:rsidRPr="006A4F51">
        <w:rPr>
          <w:rFonts w:eastAsia="Times New Roman" w:cs="Times New Roman"/>
          <w:szCs w:val="24"/>
        </w:rPr>
        <w:t xml:space="preserve"> στη Δήλο</w:t>
      </w:r>
      <w:r>
        <w:rPr>
          <w:rFonts w:eastAsia="Times New Roman" w:cs="Times New Roman"/>
          <w:szCs w:val="24"/>
        </w:rPr>
        <w:t>.</w:t>
      </w:r>
    </w:p>
    <w:p w14:paraId="0A5C0D4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Ν</w:t>
      </w:r>
      <w:r w:rsidRPr="006A4F51">
        <w:rPr>
          <w:rFonts w:eastAsia="Times New Roman" w:cs="Times New Roman"/>
          <w:szCs w:val="24"/>
        </w:rPr>
        <w:t>ομιμοποίηση της δαπάνης καταβληθείσ</w:t>
      </w:r>
      <w:r>
        <w:rPr>
          <w:rFonts w:eastAsia="Times New Roman" w:cs="Times New Roman"/>
          <w:szCs w:val="24"/>
        </w:rPr>
        <w:t>α</w:t>
      </w:r>
      <w:r w:rsidRPr="006A4F51">
        <w:rPr>
          <w:rFonts w:eastAsia="Times New Roman" w:cs="Times New Roman"/>
          <w:szCs w:val="24"/>
        </w:rPr>
        <w:t xml:space="preserve">ς </w:t>
      </w:r>
      <w:r>
        <w:rPr>
          <w:rFonts w:eastAsia="Times New Roman" w:cs="Times New Roman"/>
          <w:szCs w:val="24"/>
        </w:rPr>
        <w:t>αποζημίωσης</w:t>
      </w:r>
      <w:r w:rsidRPr="006A4F51">
        <w:rPr>
          <w:rFonts w:eastAsia="Times New Roman" w:cs="Times New Roman"/>
          <w:szCs w:val="24"/>
        </w:rPr>
        <w:t xml:space="preserve"> των εργαζομένων στο Ευρωπαϊκό </w:t>
      </w:r>
      <w:r>
        <w:rPr>
          <w:rFonts w:eastAsia="Times New Roman" w:cs="Times New Roman"/>
          <w:szCs w:val="24"/>
        </w:rPr>
        <w:t>Π</w:t>
      </w:r>
      <w:r w:rsidRPr="006A4F51">
        <w:rPr>
          <w:rFonts w:eastAsia="Times New Roman" w:cs="Times New Roman"/>
          <w:szCs w:val="24"/>
        </w:rPr>
        <w:t xml:space="preserve">ολιτιστικό </w:t>
      </w:r>
      <w:r>
        <w:rPr>
          <w:rFonts w:eastAsia="Times New Roman" w:cs="Times New Roman"/>
          <w:szCs w:val="24"/>
        </w:rPr>
        <w:t>Κ</w:t>
      </w:r>
      <w:r w:rsidRPr="006A4F51">
        <w:rPr>
          <w:rFonts w:eastAsia="Times New Roman" w:cs="Times New Roman"/>
          <w:szCs w:val="24"/>
        </w:rPr>
        <w:t>έντρο Δελφών</w:t>
      </w:r>
      <w:r>
        <w:rPr>
          <w:rFonts w:eastAsia="Times New Roman" w:cs="Times New Roman"/>
          <w:szCs w:val="24"/>
        </w:rPr>
        <w:t>,</w:t>
      </w:r>
      <w:r w:rsidRPr="006A4F51">
        <w:rPr>
          <w:rFonts w:eastAsia="Times New Roman" w:cs="Times New Roman"/>
          <w:szCs w:val="24"/>
        </w:rPr>
        <w:t xml:space="preserve"> αναδρομικά </w:t>
      </w:r>
      <w:r>
        <w:rPr>
          <w:rFonts w:eastAsia="Times New Roman" w:cs="Times New Roman"/>
          <w:szCs w:val="24"/>
        </w:rPr>
        <w:t>μ</w:t>
      </w:r>
      <w:r w:rsidRPr="006A4F51">
        <w:rPr>
          <w:rFonts w:eastAsia="Times New Roman" w:cs="Times New Roman"/>
          <w:szCs w:val="24"/>
        </w:rPr>
        <w:t>άλιστα</w:t>
      </w:r>
      <w:r>
        <w:rPr>
          <w:rFonts w:eastAsia="Times New Roman" w:cs="Times New Roman"/>
          <w:szCs w:val="24"/>
        </w:rPr>
        <w:t>.</w:t>
      </w:r>
    </w:p>
    <w:p w14:paraId="0A5C0D4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w:t>
      </w:r>
      <w:r w:rsidRPr="006A4F51">
        <w:rPr>
          <w:rFonts w:eastAsia="Times New Roman" w:cs="Times New Roman"/>
          <w:szCs w:val="24"/>
        </w:rPr>
        <w:t xml:space="preserve">πανακαθορισμός των τίτλων σπουδών ως προσόντα διορισμού </w:t>
      </w:r>
      <w:r>
        <w:rPr>
          <w:rFonts w:eastAsia="Times New Roman" w:cs="Times New Roman"/>
          <w:szCs w:val="24"/>
        </w:rPr>
        <w:t xml:space="preserve">του διδάσκοντος </w:t>
      </w:r>
      <w:r>
        <w:rPr>
          <w:rFonts w:eastAsia="Times New Roman" w:cs="Times New Roman"/>
          <w:szCs w:val="24"/>
        </w:rPr>
        <w:t>Ι</w:t>
      </w:r>
      <w:r w:rsidRPr="006A4F51">
        <w:rPr>
          <w:rFonts w:eastAsia="Times New Roman" w:cs="Times New Roman"/>
          <w:szCs w:val="24"/>
        </w:rPr>
        <w:t xml:space="preserve">στορία </w:t>
      </w:r>
      <w:r>
        <w:rPr>
          <w:rFonts w:eastAsia="Times New Roman" w:cs="Times New Roman"/>
          <w:szCs w:val="24"/>
        </w:rPr>
        <w:t>Τ</w:t>
      </w:r>
      <w:r w:rsidRPr="006A4F51">
        <w:rPr>
          <w:rFonts w:eastAsia="Times New Roman" w:cs="Times New Roman"/>
          <w:szCs w:val="24"/>
        </w:rPr>
        <w:t xml:space="preserve">έχνης στο </w:t>
      </w:r>
      <w:r>
        <w:rPr>
          <w:rFonts w:eastAsia="Times New Roman" w:cs="Times New Roman"/>
          <w:szCs w:val="24"/>
        </w:rPr>
        <w:t>Σ</w:t>
      </w:r>
      <w:r w:rsidRPr="006A4F51">
        <w:rPr>
          <w:rFonts w:eastAsia="Times New Roman" w:cs="Times New Roman"/>
          <w:szCs w:val="24"/>
        </w:rPr>
        <w:t>χολείο Καλών Τεχνών Πανόρμου Τήνου</w:t>
      </w:r>
      <w:r>
        <w:rPr>
          <w:rFonts w:eastAsia="Times New Roman" w:cs="Times New Roman"/>
          <w:szCs w:val="24"/>
        </w:rPr>
        <w:t>.</w:t>
      </w:r>
    </w:p>
    <w:p w14:paraId="0A5C0D4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Π</w:t>
      </w:r>
      <w:r w:rsidRPr="006A4F51">
        <w:rPr>
          <w:rFonts w:eastAsia="Times New Roman" w:cs="Times New Roman"/>
          <w:szCs w:val="24"/>
        </w:rPr>
        <w:t>αράταση</w:t>
      </w:r>
      <w:r>
        <w:rPr>
          <w:rFonts w:eastAsia="Times New Roman" w:cs="Times New Roman"/>
          <w:szCs w:val="24"/>
        </w:rPr>
        <w:t>,</w:t>
      </w:r>
      <w:r w:rsidRPr="006A4F51">
        <w:rPr>
          <w:rFonts w:eastAsia="Times New Roman" w:cs="Times New Roman"/>
          <w:szCs w:val="24"/>
        </w:rPr>
        <w:t xml:space="preserve"> με απόφαση του διοικητικού </w:t>
      </w:r>
      <w:r>
        <w:rPr>
          <w:rFonts w:eastAsia="Times New Roman" w:cs="Times New Roman"/>
          <w:szCs w:val="24"/>
        </w:rPr>
        <w:t>σ</w:t>
      </w:r>
      <w:r w:rsidRPr="006A4F51">
        <w:rPr>
          <w:rFonts w:eastAsia="Times New Roman" w:cs="Times New Roman"/>
          <w:szCs w:val="24"/>
        </w:rPr>
        <w:t xml:space="preserve">υμβουλίου της </w:t>
      </w:r>
      <w:r>
        <w:rPr>
          <w:rFonts w:eastAsia="Times New Roman" w:cs="Times New Roman"/>
          <w:szCs w:val="24"/>
        </w:rPr>
        <w:t xml:space="preserve">εταιρείας </w:t>
      </w:r>
      <w:r>
        <w:rPr>
          <w:rFonts w:eastAsia="Times New Roman" w:cs="Times New Roman"/>
          <w:szCs w:val="24"/>
        </w:rPr>
        <w:t>«ΕΛΛΗΝΙΚΟ ΦΕΣΤΙΒΑΛ</w:t>
      </w:r>
      <w:r w:rsidRPr="006A4F51">
        <w:rPr>
          <w:rFonts w:eastAsia="Times New Roman" w:cs="Times New Roman"/>
          <w:szCs w:val="24"/>
        </w:rPr>
        <w:t xml:space="preserve"> Α</w:t>
      </w:r>
      <w:r>
        <w:rPr>
          <w:rFonts w:eastAsia="Times New Roman" w:cs="Times New Roman"/>
          <w:szCs w:val="24"/>
        </w:rPr>
        <w:t>.</w:t>
      </w:r>
      <w:r w:rsidRPr="006A4F51">
        <w:rPr>
          <w:rFonts w:eastAsia="Times New Roman" w:cs="Times New Roman"/>
          <w:szCs w:val="24"/>
        </w:rPr>
        <w:t>Ε</w:t>
      </w:r>
      <w:r>
        <w:rPr>
          <w:rFonts w:eastAsia="Times New Roman" w:cs="Times New Roman"/>
          <w:szCs w:val="24"/>
        </w:rPr>
        <w:t>.</w:t>
      </w:r>
      <w:r>
        <w:rPr>
          <w:rFonts w:eastAsia="Times New Roman" w:cs="Times New Roman"/>
          <w:szCs w:val="24"/>
        </w:rPr>
        <w:t>»</w:t>
      </w:r>
      <w:r w:rsidRPr="006A4F51">
        <w:rPr>
          <w:rFonts w:eastAsia="Times New Roman" w:cs="Times New Roman"/>
          <w:szCs w:val="24"/>
        </w:rPr>
        <w:t xml:space="preserve"> και κατά παρέκκλιση της κείμενης νομοθεσίας σχετικά με την ανανέωση</w:t>
      </w:r>
      <w:r>
        <w:rPr>
          <w:rFonts w:eastAsia="Times New Roman" w:cs="Times New Roman"/>
          <w:szCs w:val="24"/>
        </w:rPr>
        <w:t>,</w:t>
      </w:r>
      <w:r w:rsidRPr="006A4F51">
        <w:rPr>
          <w:rFonts w:eastAsia="Times New Roman" w:cs="Times New Roman"/>
          <w:szCs w:val="24"/>
        </w:rPr>
        <w:t xml:space="preserve"> των υφιστάμενων συμβάσεων εργασίας ορισμένου</w:t>
      </w:r>
      <w:r w:rsidRPr="006A4F51">
        <w:rPr>
          <w:rFonts w:eastAsia="Times New Roman" w:cs="Times New Roman"/>
          <w:szCs w:val="24"/>
        </w:rPr>
        <w:t xml:space="preserve"> χρόνου</w:t>
      </w:r>
      <w:r>
        <w:rPr>
          <w:rFonts w:eastAsia="Times New Roman" w:cs="Times New Roman"/>
          <w:szCs w:val="24"/>
        </w:rPr>
        <w:t>.</w:t>
      </w:r>
      <w:r w:rsidRPr="006A4F51">
        <w:rPr>
          <w:rFonts w:eastAsia="Times New Roman" w:cs="Times New Roman"/>
          <w:szCs w:val="24"/>
        </w:rPr>
        <w:t xml:space="preserve"> </w:t>
      </w:r>
    </w:p>
    <w:p w14:paraId="0A5C0D4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w:t>
      </w:r>
      <w:r w:rsidRPr="006A4F51">
        <w:rPr>
          <w:rFonts w:eastAsia="Times New Roman" w:cs="Times New Roman"/>
          <w:szCs w:val="24"/>
        </w:rPr>
        <w:t>άνοντας</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λοιπόν, απλώς</w:t>
      </w:r>
      <w:r w:rsidRPr="006A4F51">
        <w:rPr>
          <w:rFonts w:eastAsia="Times New Roman" w:cs="Times New Roman"/>
          <w:szCs w:val="24"/>
        </w:rPr>
        <w:t xml:space="preserve"> μία ανάγνωση των άλλων διατάξεων</w:t>
      </w:r>
      <w:r>
        <w:rPr>
          <w:rFonts w:eastAsia="Times New Roman" w:cs="Times New Roman"/>
          <w:szCs w:val="24"/>
        </w:rPr>
        <w:t>,</w:t>
      </w:r>
      <w:r w:rsidRPr="006A4F51">
        <w:rPr>
          <w:rFonts w:eastAsia="Times New Roman" w:cs="Times New Roman"/>
          <w:szCs w:val="24"/>
        </w:rPr>
        <w:t xml:space="preserve"> φαίνεται εξόφθαλμα πλέον</w:t>
      </w:r>
      <w:r>
        <w:rPr>
          <w:rFonts w:eastAsia="Times New Roman" w:cs="Times New Roman"/>
          <w:szCs w:val="24"/>
        </w:rPr>
        <w:t>,</w:t>
      </w:r>
      <w:r w:rsidRPr="006A4F51">
        <w:rPr>
          <w:rFonts w:eastAsia="Times New Roman" w:cs="Times New Roman"/>
          <w:szCs w:val="24"/>
        </w:rPr>
        <w:t xml:space="preserve"> κύριοι συνάδελφοι της τεχνητής </w:t>
      </w:r>
      <w:r>
        <w:rPr>
          <w:rFonts w:eastAsia="Times New Roman" w:cs="Times New Roman"/>
          <w:szCs w:val="24"/>
        </w:rPr>
        <w:t>-</w:t>
      </w:r>
      <w:r w:rsidRPr="006A4F51">
        <w:rPr>
          <w:rFonts w:eastAsia="Times New Roman" w:cs="Times New Roman"/>
          <w:szCs w:val="24"/>
        </w:rPr>
        <w:t>θα έλεγα εγώ</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Π</w:t>
      </w:r>
      <w:r w:rsidRPr="006A4F51">
        <w:rPr>
          <w:rFonts w:eastAsia="Times New Roman" w:cs="Times New Roman"/>
          <w:szCs w:val="24"/>
        </w:rPr>
        <w:t>λειοψηφίας</w:t>
      </w:r>
      <w:r>
        <w:rPr>
          <w:rFonts w:eastAsia="Times New Roman" w:cs="Times New Roman"/>
          <w:szCs w:val="24"/>
        </w:rPr>
        <w:t>,</w:t>
      </w:r>
      <w:r w:rsidRPr="006A4F51">
        <w:rPr>
          <w:rFonts w:eastAsia="Times New Roman" w:cs="Times New Roman"/>
          <w:szCs w:val="24"/>
        </w:rPr>
        <w:t xml:space="preserve"> ότι αυτό που εξυπηρετείτ</w:t>
      </w:r>
      <w:r>
        <w:rPr>
          <w:rFonts w:eastAsia="Times New Roman" w:cs="Times New Roman"/>
          <w:szCs w:val="24"/>
        </w:rPr>
        <w:t>ε</w:t>
      </w:r>
      <w:r w:rsidRPr="006A4F51">
        <w:rPr>
          <w:rFonts w:eastAsia="Times New Roman" w:cs="Times New Roman"/>
          <w:szCs w:val="24"/>
        </w:rPr>
        <w:t xml:space="preserve"> είναι τα μικροκομματικά συμφέροντα</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Δ</w:t>
      </w:r>
      <w:r w:rsidRPr="006A4F51">
        <w:rPr>
          <w:rFonts w:eastAsia="Times New Roman" w:cs="Times New Roman"/>
          <w:szCs w:val="24"/>
        </w:rPr>
        <w:t>εν θα έλεγα το ίδιο</w:t>
      </w:r>
      <w:r>
        <w:rPr>
          <w:rFonts w:eastAsia="Times New Roman" w:cs="Times New Roman"/>
          <w:szCs w:val="24"/>
        </w:rPr>
        <w:t>, α</w:t>
      </w:r>
      <w:r w:rsidRPr="006A4F51">
        <w:rPr>
          <w:rFonts w:eastAsia="Times New Roman" w:cs="Times New Roman"/>
          <w:szCs w:val="24"/>
        </w:rPr>
        <w:t>ν αυτά τα προβλήμα</w:t>
      </w:r>
      <w:r w:rsidRPr="006A4F51">
        <w:rPr>
          <w:rFonts w:eastAsia="Times New Roman" w:cs="Times New Roman"/>
          <w:szCs w:val="24"/>
        </w:rPr>
        <w:t>τα λύνοντα</w:t>
      </w:r>
      <w:r>
        <w:rPr>
          <w:rFonts w:eastAsia="Times New Roman" w:cs="Times New Roman"/>
          <w:szCs w:val="24"/>
        </w:rPr>
        <w:t xml:space="preserve">ν </w:t>
      </w:r>
      <w:r w:rsidRPr="006A4F51">
        <w:rPr>
          <w:rFonts w:eastAsia="Times New Roman" w:cs="Times New Roman"/>
          <w:szCs w:val="24"/>
        </w:rPr>
        <w:t xml:space="preserve">τον πρώτο </w:t>
      </w:r>
      <w:r>
        <w:rPr>
          <w:rFonts w:eastAsia="Times New Roman" w:cs="Times New Roman"/>
          <w:szCs w:val="24"/>
        </w:rPr>
        <w:t>ή</w:t>
      </w:r>
      <w:r w:rsidRPr="006A4F51">
        <w:rPr>
          <w:rFonts w:eastAsia="Times New Roman" w:cs="Times New Roman"/>
          <w:szCs w:val="24"/>
        </w:rPr>
        <w:t xml:space="preserve"> το</w:t>
      </w:r>
      <w:r>
        <w:rPr>
          <w:rFonts w:eastAsia="Times New Roman" w:cs="Times New Roman"/>
          <w:szCs w:val="24"/>
        </w:rPr>
        <w:t>ν</w:t>
      </w:r>
      <w:r w:rsidRPr="006A4F51">
        <w:rPr>
          <w:rFonts w:eastAsia="Times New Roman" w:cs="Times New Roman"/>
          <w:szCs w:val="24"/>
        </w:rPr>
        <w:t xml:space="preserve"> δεύτερο χρόνο</w:t>
      </w:r>
      <w:r>
        <w:rPr>
          <w:rFonts w:eastAsia="Times New Roman" w:cs="Times New Roman"/>
          <w:szCs w:val="24"/>
        </w:rPr>
        <w:t>. Το κάνετε, όμως,</w:t>
      </w:r>
      <w:r w:rsidRPr="006A4F51">
        <w:rPr>
          <w:rFonts w:eastAsia="Times New Roman" w:cs="Times New Roman"/>
          <w:szCs w:val="24"/>
        </w:rPr>
        <w:t xml:space="preserve"> τώρα </w:t>
      </w:r>
      <w:r>
        <w:rPr>
          <w:rFonts w:eastAsia="Times New Roman" w:cs="Times New Roman"/>
          <w:szCs w:val="24"/>
        </w:rPr>
        <w:t>σε μια προεκ</w:t>
      </w:r>
      <w:r w:rsidRPr="006A4F51">
        <w:rPr>
          <w:rFonts w:eastAsia="Times New Roman" w:cs="Times New Roman"/>
          <w:szCs w:val="24"/>
        </w:rPr>
        <w:t>λογική χρόνια</w:t>
      </w:r>
      <w:r>
        <w:rPr>
          <w:rFonts w:eastAsia="Times New Roman" w:cs="Times New Roman"/>
          <w:szCs w:val="24"/>
        </w:rPr>
        <w:t xml:space="preserve"> και</w:t>
      </w:r>
      <w:r w:rsidRPr="006A4F51">
        <w:rPr>
          <w:rFonts w:eastAsia="Times New Roman" w:cs="Times New Roman"/>
          <w:szCs w:val="24"/>
        </w:rPr>
        <w:t xml:space="preserve"> όλα όσα κάνετε έχουν κάτι να δηλώσουν</w:t>
      </w:r>
      <w:r>
        <w:rPr>
          <w:rFonts w:eastAsia="Times New Roman" w:cs="Times New Roman"/>
          <w:szCs w:val="24"/>
        </w:rPr>
        <w:t>,</w:t>
      </w:r>
      <w:r w:rsidRPr="006A4F51">
        <w:rPr>
          <w:rFonts w:eastAsia="Times New Roman" w:cs="Times New Roman"/>
          <w:szCs w:val="24"/>
        </w:rPr>
        <w:t xml:space="preserve"> ακόμη</w:t>
      </w:r>
      <w:r>
        <w:rPr>
          <w:rFonts w:eastAsia="Times New Roman" w:cs="Times New Roman"/>
          <w:szCs w:val="24"/>
        </w:rPr>
        <w:t xml:space="preserve"> και</w:t>
      </w:r>
      <w:r w:rsidRPr="006A4F51">
        <w:rPr>
          <w:rFonts w:eastAsia="Times New Roman" w:cs="Times New Roman"/>
          <w:szCs w:val="24"/>
        </w:rPr>
        <w:t xml:space="preserve"> ο χρόνος που έρχεται ένα σχέδιο νόμου</w:t>
      </w:r>
      <w:r>
        <w:rPr>
          <w:rFonts w:eastAsia="Times New Roman" w:cs="Times New Roman"/>
          <w:szCs w:val="24"/>
        </w:rPr>
        <w:t>.</w:t>
      </w:r>
    </w:p>
    <w:p w14:paraId="0A5C0D4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w:t>
      </w:r>
      <w:r w:rsidRPr="006A4F51">
        <w:rPr>
          <w:rFonts w:eastAsia="Times New Roman" w:cs="Times New Roman"/>
          <w:szCs w:val="24"/>
        </w:rPr>
        <w:t xml:space="preserve">υτό το σχέδιο νόμου που συζητάμε </w:t>
      </w:r>
      <w:r>
        <w:rPr>
          <w:rFonts w:eastAsia="Times New Roman" w:cs="Times New Roman"/>
          <w:szCs w:val="24"/>
        </w:rPr>
        <w:t>είναι ένα νομοσχέδιο τ</w:t>
      </w:r>
      <w:r w:rsidRPr="006A4F51">
        <w:rPr>
          <w:rFonts w:eastAsia="Times New Roman" w:cs="Times New Roman"/>
          <w:szCs w:val="24"/>
        </w:rPr>
        <w:t xml:space="preserve">ο οποίο </w:t>
      </w:r>
      <w:r w:rsidRPr="006A4F51">
        <w:rPr>
          <w:rFonts w:eastAsia="Times New Roman" w:cs="Times New Roman"/>
          <w:szCs w:val="24"/>
        </w:rPr>
        <w:t>πραγματικά</w:t>
      </w:r>
      <w:r>
        <w:rPr>
          <w:rFonts w:eastAsia="Times New Roman" w:cs="Times New Roman"/>
          <w:szCs w:val="24"/>
        </w:rPr>
        <w:t xml:space="preserve"> δίνει λύσεις. Δεν δίνει λύσεις, όμως,</w:t>
      </w:r>
      <w:r w:rsidRPr="006A4F51">
        <w:rPr>
          <w:rFonts w:eastAsia="Times New Roman" w:cs="Times New Roman"/>
          <w:szCs w:val="24"/>
        </w:rPr>
        <w:t xml:space="preserve"> οριστικές</w:t>
      </w:r>
      <w:r>
        <w:rPr>
          <w:rFonts w:eastAsia="Times New Roman" w:cs="Times New Roman"/>
          <w:szCs w:val="24"/>
        </w:rPr>
        <w:t>,</w:t>
      </w:r>
      <w:r w:rsidRPr="006A4F51">
        <w:rPr>
          <w:rFonts w:eastAsia="Times New Roman" w:cs="Times New Roman"/>
          <w:szCs w:val="24"/>
        </w:rPr>
        <w:t xml:space="preserve"> καθολικές</w:t>
      </w:r>
      <w:r>
        <w:rPr>
          <w:rFonts w:eastAsia="Times New Roman" w:cs="Times New Roman"/>
          <w:szCs w:val="24"/>
        </w:rPr>
        <w:t>,</w:t>
      </w:r>
      <w:r w:rsidRPr="006A4F51">
        <w:rPr>
          <w:rFonts w:eastAsia="Times New Roman" w:cs="Times New Roman"/>
          <w:szCs w:val="24"/>
        </w:rPr>
        <w:t xml:space="preserve"> χωρίς να εμπλέκεται ο εκάστοτε ηγέτης του </w:t>
      </w:r>
      <w:r>
        <w:rPr>
          <w:rFonts w:eastAsia="Times New Roman" w:cs="Times New Roman"/>
          <w:szCs w:val="24"/>
        </w:rPr>
        <w:t xml:space="preserve">πολιτειακού πεδίου. </w:t>
      </w:r>
    </w:p>
    <w:p w14:paraId="0A5C0D4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w:t>
      </w:r>
      <w:r w:rsidRPr="006A4F51">
        <w:rPr>
          <w:rFonts w:eastAsia="Times New Roman" w:cs="Times New Roman"/>
          <w:szCs w:val="24"/>
        </w:rPr>
        <w:t>αι για να κλείσω</w:t>
      </w:r>
      <w:r>
        <w:rPr>
          <w:rFonts w:eastAsia="Times New Roman" w:cs="Times New Roman"/>
          <w:szCs w:val="24"/>
        </w:rPr>
        <w:t>, θα</w:t>
      </w:r>
      <w:r w:rsidRPr="006A4F51">
        <w:rPr>
          <w:rFonts w:eastAsia="Times New Roman" w:cs="Times New Roman"/>
          <w:szCs w:val="24"/>
        </w:rPr>
        <w:t xml:space="preserve"> ήθελα να κάνω μία αναφορά</w:t>
      </w:r>
      <w:r>
        <w:rPr>
          <w:rFonts w:eastAsia="Times New Roman" w:cs="Times New Roman"/>
          <w:szCs w:val="24"/>
        </w:rPr>
        <w:t xml:space="preserve"> -για να καταγραφεί και</w:t>
      </w:r>
      <w:r w:rsidRPr="006A4F51">
        <w:rPr>
          <w:rFonts w:eastAsia="Times New Roman" w:cs="Times New Roman"/>
          <w:szCs w:val="24"/>
        </w:rPr>
        <w:t xml:space="preserve"> στα </w:t>
      </w:r>
      <w:r>
        <w:rPr>
          <w:rFonts w:eastAsia="Times New Roman" w:cs="Times New Roman"/>
          <w:szCs w:val="24"/>
        </w:rPr>
        <w:t>Π</w:t>
      </w:r>
      <w:r w:rsidRPr="006A4F51">
        <w:rPr>
          <w:rFonts w:eastAsia="Times New Roman" w:cs="Times New Roman"/>
          <w:szCs w:val="24"/>
        </w:rPr>
        <w:t>ρακτικά</w:t>
      </w:r>
      <w:r>
        <w:rPr>
          <w:rFonts w:eastAsia="Times New Roman" w:cs="Times New Roman"/>
          <w:szCs w:val="24"/>
        </w:rPr>
        <w:t>-</w:t>
      </w:r>
      <w:r w:rsidRPr="006A4F51">
        <w:rPr>
          <w:rFonts w:eastAsia="Times New Roman" w:cs="Times New Roman"/>
          <w:szCs w:val="24"/>
        </w:rPr>
        <w:t xml:space="preserve"> για </w:t>
      </w:r>
      <w:r>
        <w:rPr>
          <w:rFonts w:eastAsia="Times New Roman" w:cs="Times New Roman"/>
          <w:szCs w:val="24"/>
        </w:rPr>
        <w:t>τον Τύμβο στην</w:t>
      </w:r>
      <w:r w:rsidRPr="006A4F51">
        <w:rPr>
          <w:rFonts w:eastAsia="Times New Roman" w:cs="Times New Roman"/>
          <w:szCs w:val="24"/>
        </w:rPr>
        <w:t xml:space="preserve"> Αμφίπολη</w:t>
      </w:r>
      <w:r>
        <w:rPr>
          <w:rFonts w:eastAsia="Times New Roman" w:cs="Times New Roman"/>
          <w:szCs w:val="24"/>
        </w:rPr>
        <w:t xml:space="preserve">. </w:t>
      </w:r>
      <w:r>
        <w:rPr>
          <w:rFonts w:eastAsia="Times New Roman" w:cs="Times New Roman"/>
          <w:szCs w:val="24"/>
        </w:rPr>
        <w:lastRenderedPageBreak/>
        <w:t>Δ</w:t>
      </w:r>
      <w:r w:rsidRPr="006A4F51">
        <w:rPr>
          <w:rFonts w:eastAsia="Times New Roman" w:cs="Times New Roman"/>
          <w:szCs w:val="24"/>
        </w:rPr>
        <w:t>εν μπορ</w:t>
      </w:r>
      <w:r w:rsidRPr="006A4F51">
        <w:rPr>
          <w:rFonts w:eastAsia="Times New Roman" w:cs="Times New Roman"/>
          <w:szCs w:val="24"/>
        </w:rPr>
        <w:t xml:space="preserve">ώ να καταλάβω γιατί </w:t>
      </w:r>
      <w:r>
        <w:rPr>
          <w:rFonts w:eastAsia="Times New Roman" w:cs="Times New Roman"/>
          <w:szCs w:val="24"/>
        </w:rPr>
        <w:t xml:space="preserve">συνεχίζουμε να μην αξιοποιούμε, να μην αναδεικνύουμε </w:t>
      </w:r>
      <w:r w:rsidRPr="006A4F51">
        <w:rPr>
          <w:rFonts w:eastAsia="Times New Roman" w:cs="Times New Roman"/>
          <w:szCs w:val="24"/>
        </w:rPr>
        <w:t>αυτόν τον τόσο σημαντικό αρχαιολογικό χώρο</w:t>
      </w:r>
      <w:r>
        <w:rPr>
          <w:rFonts w:eastAsia="Times New Roman" w:cs="Times New Roman"/>
          <w:szCs w:val="24"/>
        </w:rPr>
        <w:t>.</w:t>
      </w:r>
      <w:r w:rsidRPr="006A4F51">
        <w:rPr>
          <w:rFonts w:eastAsia="Times New Roman" w:cs="Times New Roman"/>
          <w:szCs w:val="24"/>
        </w:rPr>
        <w:t xml:space="preserve"> Γιατί δεν δεσμευόμαστε και συγκεκριμένα η </w:t>
      </w:r>
      <w:r>
        <w:rPr>
          <w:rFonts w:eastAsia="Times New Roman" w:cs="Times New Roman"/>
          <w:szCs w:val="24"/>
        </w:rPr>
        <w:t>Κ</w:t>
      </w:r>
      <w:r w:rsidRPr="006A4F51">
        <w:rPr>
          <w:rFonts w:eastAsia="Times New Roman" w:cs="Times New Roman"/>
          <w:szCs w:val="24"/>
        </w:rPr>
        <w:t>υβέρνηση</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διά του Υπουργείου</w:t>
      </w:r>
      <w:r w:rsidRPr="006A4F51">
        <w:rPr>
          <w:rFonts w:eastAsia="Times New Roman" w:cs="Times New Roman"/>
          <w:szCs w:val="24"/>
        </w:rPr>
        <w:t xml:space="preserve"> Πολιτισμού</w:t>
      </w:r>
      <w:r>
        <w:rPr>
          <w:rFonts w:eastAsia="Times New Roman" w:cs="Times New Roman"/>
          <w:szCs w:val="24"/>
        </w:rPr>
        <w:t>,</w:t>
      </w:r>
      <w:r w:rsidRPr="006A4F51">
        <w:rPr>
          <w:rFonts w:eastAsia="Times New Roman" w:cs="Times New Roman"/>
          <w:szCs w:val="24"/>
        </w:rPr>
        <w:t xml:space="preserve"> </w:t>
      </w:r>
      <w:r>
        <w:rPr>
          <w:rFonts w:eastAsia="Times New Roman" w:cs="Times New Roman"/>
          <w:szCs w:val="24"/>
        </w:rPr>
        <w:t xml:space="preserve">ότι θα </w:t>
      </w:r>
      <w:r w:rsidRPr="006A4F51">
        <w:rPr>
          <w:rFonts w:eastAsia="Times New Roman" w:cs="Times New Roman"/>
          <w:szCs w:val="24"/>
        </w:rPr>
        <w:t>προχωρήσει σε άμεση ανάδειξη αυτού του τόπου</w:t>
      </w:r>
      <w:r>
        <w:rPr>
          <w:rFonts w:eastAsia="Times New Roman" w:cs="Times New Roman"/>
          <w:szCs w:val="24"/>
        </w:rPr>
        <w:t>;</w:t>
      </w:r>
      <w:r w:rsidRPr="006A4F51">
        <w:rPr>
          <w:rFonts w:eastAsia="Times New Roman" w:cs="Times New Roman"/>
          <w:szCs w:val="24"/>
        </w:rPr>
        <w:t xml:space="preserve"> </w:t>
      </w:r>
    </w:p>
    <w:p w14:paraId="0A5C0D4C" w14:textId="77777777" w:rsidR="004A3142" w:rsidRDefault="002101D6">
      <w:pPr>
        <w:spacing w:line="600" w:lineRule="auto"/>
        <w:ind w:firstLine="720"/>
        <w:contextualSpacing/>
        <w:jc w:val="both"/>
        <w:rPr>
          <w:rFonts w:eastAsia="Times New Roman" w:cs="Times New Roman"/>
          <w:szCs w:val="24"/>
        </w:rPr>
      </w:pPr>
      <w:r w:rsidRPr="00A2683E">
        <w:rPr>
          <w:rFonts w:eastAsia="Times New Roman" w:cs="Times New Roman"/>
          <w:szCs w:val="24"/>
        </w:rPr>
        <w:t>Δ</w:t>
      </w:r>
      <w:r w:rsidRPr="00A2683E">
        <w:rPr>
          <w:rFonts w:eastAsia="Times New Roman" w:cs="Times New Roman"/>
          <w:szCs w:val="24"/>
        </w:rPr>
        <w:t>εν μπορώ να καταλάβω γιατί κωλυσιεργούμε τόσα χρόνια</w:t>
      </w:r>
      <w:r w:rsidRPr="005B2034">
        <w:rPr>
          <w:rFonts w:eastAsia="Times New Roman" w:cs="Times New Roman"/>
          <w:szCs w:val="24"/>
        </w:rPr>
        <w:t xml:space="preserve">. </w:t>
      </w:r>
      <w:r>
        <w:rPr>
          <w:rFonts w:eastAsia="Times New Roman" w:cs="Times New Roman"/>
          <w:szCs w:val="24"/>
        </w:rPr>
        <w:t>Γ</w:t>
      </w:r>
      <w:r w:rsidRPr="00A2683E">
        <w:rPr>
          <w:rFonts w:eastAsia="Times New Roman" w:cs="Times New Roman"/>
          <w:szCs w:val="24"/>
        </w:rPr>
        <w:t>νωρίζω πολύ καλά ότι πρέπει να γίνουν πολύ προσεκτικά οι εργασίες σε εκείνο το μνημείο</w:t>
      </w:r>
      <w:r>
        <w:rPr>
          <w:rFonts w:eastAsia="Times New Roman" w:cs="Times New Roman"/>
          <w:szCs w:val="24"/>
        </w:rPr>
        <w:t>. Γνωρίζω, όμως</w:t>
      </w:r>
      <w:r w:rsidRPr="005B2034">
        <w:rPr>
          <w:rFonts w:eastAsia="Times New Roman" w:cs="Times New Roman"/>
          <w:szCs w:val="24"/>
        </w:rPr>
        <w:t>,</w:t>
      </w:r>
      <w:r>
        <w:rPr>
          <w:rFonts w:eastAsia="Times New Roman" w:cs="Times New Roman"/>
          <w:szCs w:val="24"/>
        </w:rPr>
        <w:t xml:space="preserve"> και πολύ καλά ότι δεν γίνονται </w:t>
      </w:r>
      <w:r w:rsidRPr="00A2683E">
        <w:rPr>
          <w:rFonts w:eastAsia="Times New Roman" w:cs="Times New Roman"/>
          <w:szCs w:val="24"/>
        </w:rPr>
        <w:t>οι απαραίτητες ενέργειες</w:t>
      </w:r>
      <w:r>
        <w:rPr>
          <w:rFonts w:eastAsia="Times New Roman" w:cs="Times New Roman"/>
          <w:szCs w:val="24"/>
        </w:rPr>
        <w:t>,</w:t>
      </w:r>
      <w:r w:rsidRPr="00A2683E">
        <w:rPr>
          <w:rFonts w:eastAsia="Times New Roman" w:cs="Times New Roman"/>
          <w:szCs w:val="24"/>
        </w:rPr>
        <w:t xml:space="preserve"> έτσι ώστε </w:t>
      </w:r>
      <w:r>
        <w:rPr>
          <w:rFonts w:eastAsia="Times New Roman" w:cs="Times New Roman"/>
          <w:szCs w:val="24"/>
        </w:rPr>
        <w:t>αυτό να γίνει άμεσα και γρήγορα</w:t>
      </w:r>
      <w:r>
        <w:rPr>
          <w:rFonts w:eastAsia="Times New Roman" w:cs="Times New Roman"/>
          <w:szCs w:val="24"/>
        </w:rPr>
        <w:t>. Κ</w:t>
      </w:r>
      <w:r w:rsidRPr="00A2683E">
        <w:rPr>
          <w:rFonts w:eastAsia="Times New Roman" w:cs="Times New Roman"/>
          <w:szCs w:val="24"/>
        </w:rPr>
        <w:t>αι δυστυχώς</w:t>
      </w:r>
      <w:r>
        <w:rPr>
          <w:rFonts w:eastAsia="Times New Roman" w:cs="Times New Roman"/>
          <w:szCs w:val="24"/>
        </w:rPr>
        <w:t>,</w:t>
      </w:r>
      <w:r w:rsidRPr="00A2683E">
        <w:rPr>
          <w:rFonts w:eastAsia="Times New Roman" w:cs="Times New Roman"/>
          <w:szCs w:val="24"/>
        </w:rPr>
        <w:t xml:space="preserve"> αυτό που ακούγεται στην σερραϊκή κοινωνία </w:t>
      </w:r>
      <w:r>
        <w:rPr>
          <w:rFonts w:eastAsia="Times New Roman" w:cs="Times New Roman"/>
          <w:szCs w:val="24"/>
        </w:rPr>
        <w:t>-</w:t>
      </w:r>
      <w:r w:rsidRPr="00A2683E">
        <w:rPr>
          <w:rFonts w:eastAsia="Times New Roman" w:cs="Times New Roman"/>
          <w:szCs w:val="24"/>
        </w:rPr>
        <w:t xml:space="preserve">και βλέπουμε ότι ενισχύεται και με την κωλυσιεργία </w:t>
      </w:r>
      <w:r>
        <w:rPr>
          <w:rFonts w:eastAsia="Times New Roman" w:cs="Times New Roman"/>
          <w:szCs w:val="24"/>
        </w:rPr>
        <w:t>σας-</w:t>
      </w:r>
      <w:r w:rsidRPr="00A2683E">
        <w:rPr>
          <w:rFonts w:eastAsia="Times New Roman" w:cs="Times New Roman"/>
          <w:szCs w:val="24"/>
        </w:rPr>
        <w:t xml:space="preserve"> είναι</w:t>
      </w:r>
      <w:r>
        <w:rPr>
          <w:rFonts w:eastAsia="Times New Roman" w:cs="Times New Roman"/>
          <w:szCs w:val="24"/>
        </w:rPr>
        <w:t xml:space="preserve"> ότι φοβάστε. </w:t>
      </w:r>
    </w:p>
    <w:p w14:paraId="0A5C0D4D"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Και αυτό ενισχύει μ</w:t>
      </w:r>
      <w:r w:rsidRPr="00A2683E">
        <w:rPr>
          <w:rFonts w:eastAsia="Times New Roman" w:cs="Times New Roman"/>
          <w:szCs w:val="24"/>
        </w:rPr>
        <w:t>άλιστα τους πατριδοκάπηλους.</w:t>
      </w:r>
      <w:r>
        <w:rPr>
          <w:rFonts w:eastAsia="Times New Roman" w:cs="Times New Roman"/>
          <w:szCs w:val="24"/>
        </w:rPr>
        <w:t xml:space="preserve"> Γιατί έχω πει κι άλλες φορές από αυτό το Βήμα ότι για την άνοδο της α</w:t>
      </w:r>
      <w:r w:rsidRPr="00A2683E">
        <w:rPr>
          <w:rFonts w:eastAsia="Times New Roman" w:cs="Times New Roman"/>
          <w:szCs w:val="24"/>
        </w:rPr>
        <w:t>κροδ</w:t>
      </w:r>
      <w:r w:rsidRPr="00A2683E">
        <w:rPr>
          <w:rFonts w:eastAsia="Times New Roman" w:cs="Times New Roman"/>
          <w:szCs w:val="24"/>
        </w:rPr>
        <w:t xml:space="preserve">εξιάς </w:t>
      </w:r>
      <w:r>
        <w:rPr>
          <w:rFonts w:eastAsia="Times New Roman" w:cs="Times New Roman"/>
          <w:szCs w:val="24"/>
        </w:rPr>
        <w:t>ευθύνεται η</w:t>
      </w:r>
      <w:r w:rsidRPr="00A2683E">
        <w:rPr>
          <w:rFonts w:eastAsia="Times New Roman" w:cs="Times New Roman"/>
          <w:szCs w:val="24"/>
        </w:rPr>
        <w:t xml:space="preserve"> πολιτική που ακολουθείται από τις κυβερνήσεις μέχρι σήμερα. </w:t>
      </w:r>
      <w:r>
        <w:rPr>
          <w:rFonts w:eastAsia="Times New Roman" w:cs="Times New Roman"/>
          <w:szCs w:val="24"/>
        </w:rPr>
        <w:t xml:space="preserve">Εσείς τους δίνετε το επιχείρημα ότι </w:t>
      </w:r>
      <w:r w:rsidRPr="00A2683E">
        <w:rPr>
          <w:rFonts w:eastAsia="Times New Roman" w:cs="Times New Roman"/>
          <w:szCs w:val="24"/>
        </w:rPr>
        <w:t xml:space="preserve">αν βρεθεί κάτι πολύ σημαντικό εκεί και αποδειχθεί ότι η Μακεδονία ήταν και είναι </w:t>
      </w:r>
      <w:r>
        <w:rPr>
          <w:rFonts w:eastAsia="Times New Roman" w:cs="Times New Roman"/>
          <w:szCs w:val="24"/>
        </w:rPr>
        <w:t>ε</w:t>
      </w:r>
      <w:r w:rsidRPr="00A2683E">
        <w:rPr>
          <w:rFonts w:eastAsia="Times New Roman" w:cs="Times New Roman"/>
          <w:szCs w:val="24"/>
        </w:rPr>
        <w:t>λληνική</w:t>
      </w:r>
      <w:r>
        <w:rPr>
          <w:rFonts w:eastAsia="Times New Roman" w:cs="Times New Roman"/>
          <w:szCs w:val="24"/>
        </w:rPr>
        <w:t xml:space="preserve"> -η αρχαία Μακεδονία- γ</w:t>
      </w:r>
      <w:r w:rsidRPr="00A2683E">
        <w:rPr>
          <w:rFonts w:eastAsia="Times New Roman" w:cs="Times New Roman"/>
          <w:szCs w:val="24"/>
        </w:rPr>
        <w:t xml:space="preserve">ιατί να τους δίνετε τέτοια </w:t>
      </w:r>
      <w:r w:rsidRPr="00A2683E">
        <w:rPr>
          <w:rFonts w:eastAsia="Times New Roman" w:cs="Times New Roman"/>
          <w:szCs w:val="24"/>
        </w:rPr>
        <w:t>όπλα</w:t>
      </w:r>
      <w:r>
        <w:rPr>
          <w:rFonts w:eastAsia="Times New Roman" w:cs="Times New Roman"/>
          <w:szCs w:val="24"/>
        </w:rPr>
        <w:t xml:space="preserve">, με τα οποία </w:t>
      </w:r>
      <w:r>
        <w:rPr>
          <w:rFonts w:eastAsia="Times New Roman" w:cs="Times New Roman"/>
          <w:szCs w:val="24"/>
        </w:rPr>
        <w:t>κ</w:t>
      </w:r>
      <w:r>
        <w:rPr>
          <w:rFonts w:eastAsia="Times New Roman" w:cs="Times New Roman"/>
          <w:szCs w:val="24"/>
        </w:rPr>
        <w:t>τυπάνε τη δική μας δ</w:t>
      </w:r>
      <w:r w:rsidRPr="00A2683E">
        <w:rPr>
          <w:rFonts w:eastAsia="Times New Roman" w:cs="Times New Roman"/>
          <w:szCs w:val="24"/>
        </w:rPr>
        <w:t>η</w:t>
      </w:r>
      <w:r>
        <w:rPr>
          <w:rFonts w:eastAsia="Times New Roman" w:cs="Times New Roman"/>
          <w:szCs w:val="24"/>
        </w:rPr>
        <w:t xml:space="preserve">μοκρατία των </w:t>
      </w:r>
      <w:r>
        <w:rPr>
          <w:rFonts w:eastAsia="Times New Roman" w:cs="Times New Roman"/>
          <w:szCs w:val="24"/>
        </w:rPr>
        <w:lastRenderedPageBreak/>
        <w:t>Ελλήνων; Αν δ</w:t>
      </w:r>
      <w:r w:rsidRPr="00A2683E">
        <w:rPr>
          <w:rFonts w:eastAsia="Times New Roman" w:cs="Times New Roman"/>
          <w:szCs w:val="24"/>
        </w:rPr>
        <w:t>ράσετε όπως πρέπει</w:t>
      </w:r>
      <w:r>
        <w:rPr>
          <w:rFonts w:eastAsia="Times New Roman" w:cs="Times New Roman"/>
          <w:szCs w:val="24"/>
        </w:rPr>
        <w:t>, αν ανα</w:t>
      </w:r>
      <w:r w:rsidRPr="00A2683E">
        <w:rPr>
          <w:rFonts w:eastAsia="Times New Roman" w:cs="Times New Roman"/>
          <w:szCs w:val="24"/>
        </w:rPr>
        <w:t xml:space="preserve">δείξετε τη σημαντικότητα αυτού του μνημείου, </w:t>
      </w:r>
      <w:r>
        <w:rPr>
          <w:rFonts w:eastAsia="Times New Roman" w:cs="Times New Roman"/>
          <w:szCs w:val="24"/>
        </w:rPr>
        <w:t xml:space="preserve">τότε μόνο κερδισμένοι θα βγείτε </w:t>
      </w:r>
      <w:r w:rsidRPr="00A2683E">
        <w:rPr>
          <w:rFonts w:eastAsia="Times New Roman" w:cs="Times New Roman"/>
          <w:szCs w:val="24"/>
        </w:rPr>
        <w:t xml:space="preserve">και εσείς αλλά και όλη η Ελλάδα μας. </w:t>
      </w:r>
    </w:p>
    <w:p w14:paraId="0A5C0D4E"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Άλλο ένα παράδειγμα</w:t>
      </w:r>
      <w:r w:rsidRPr="00A2683E">
        <w:rPr>
          <w:rFonts w:eastAsia="Times New Roman" w:cs="Times New Roman"/>
          <w:szCs w:val="24"/>
        </w:rPr>
        <w:t xml:space="preserve"> </w:t>
      </w:r>
      <w:r>
        <w:rPr>
          <w:rFonts w:eastAsia="Times New Roman" w:cs="Times New Roman"/>
          <w:szCs w:val="24"/>
        </w:rPr>
        <w:t>για το πώ</w:t>
      </w:r>
      <w:r w:rsidRPr="00A2683E">
        <w:rPr>
          <w:rFonts w:eastAsia="Times New Roman" w:cs="Times New Roman"/>
          <w:szCs w:val="24"/>
        </w:rPr>
        <w:t>ς εσείς θεωρεί</w:t>
      </w:r>
      <w:r>
        <w:rPr>
          <w:rFonts w:eastAsia="Times New Roman" w:cs="Times New Roman"/>
          <w:szCs w:val="24"/>
        </w:rPr>
        <w:t>τε ότι</w:t>
      </w:r>
      <w:r>
        <w:rPr>
          <w:rFonts w:eastAsia="Times New Roman" w:cs="Times New Roman"/>
          <w:szCs w:val="24"/>
        </w:rPr>
        <w:t xml:space="preserve"> πρέπει να αξιοποιούνται</w:t>
      </w:r>
      <w:r w:rsidRPr="00A2683E">
        <w:rPr>
          <w:rFonts w:eastAsia="Times New Roman" w:cs="Times New Roman"/>
          <w:szCs w:val="24"/>
        </w:rPr>
        <w:t xml:space="preserve"> και να διατηρούνται τα αρχαιολογικά μνημεί</w:t>
      </w:r>
      <w:r>
        <w:rPr>
          <w:rFonts w:eastAsia="Times New Roman" w:cs="Times New Roman"/>
          <w:szCs w:val="24"/>
        </w:rPr>
        <w:t>α, είναι και τα γ</w:t>
      </w:r>
      <w:r w:rsidRPr="00A2683E">
        <w:rPr>
          <w:rFonts w:eastAsia="Times New Roman" w:cs="Times New Roman"/>
          <w:szCs w:val="24"/>
        </w:rPr>
        <w:t>κρεμισμένα από το</w:t>
      </w:r>
      <w:r>
        <w:rPr>
          <w:rFonts w:eastAsia="Times New Roman" w:cs="Times New Roman"/>
          <w:szCs w:val="24"/>
        </w:rPr>
        <w:t>ν</w:t>
      </w:r>
      <w:r w:rsidRPr="00A2683E">
        <w:rPr>
          <w:rFonts w:eastAsia="Times New Roman" w:cs="Times New Roman"/>
          <w:szCs w:val="24"/>
        </w:rPr>
        <w:t xml:space="preserve"> σεισμό του Ιουλίου του 2017 ελληνικά μνημεία της Κω</w:t>
      </w:r>
      <w:r>
        <w:rPr>
          <w:rFonts w:eastAsia="Times New Roman" w:cs="Times New Roman"/>
          <w:szCs w:val="24"/>
        </w:rPr>
        <w:t>. Γ</w:t>
      </w:r>
      <w:r w:rsidRPr="00A2683E">
        <w:rPr>
          <w:rFonts w:eastAsia="Times New Roman" w:cs="Times New Roman"/>
          <w:szCs w:val="24"/>
        </w:rPr>
        <w:t xml:space="preserve">ιατί δεν </w:t>
      </w:r>
      <w:r>
        <w:rPr>
          <w:rFonts w:eastAsia="Times New Roman" w:cs="Times New Roman"/>
          <w:szCs w:val="24"/>
        </w:rPr>
        <w:t>προχωράτε σε άμεση αποκατάσταση;</w:t>
      </w:r>
      <w:r w:rsidRPr="00A2683E">
        <w:rPr>
          <w:rFonts w:eastAsia="Times New Roman" w:cs="Times New Roman"/>
          <w:szCs w:val="24"/>
        </w:rPr>
        <w:t xml:space="preserve"> Δεν καταλαβαίνουμε γιατί δεν αξιοποιούμε την κληρονομιά </w:t>
      </w:r>
      <w:r>
        <w:rPr>
          <w:rFonts w:eastAsia="Times New Roman" w:cs="Times New Roman"/>
          <w:szCs w:val="24"/>
        </w:rPr>
        <w:t>μ</w:t>
      </w:r>
      <w:r>
        <w:rPr>
          <w:rFonts w:eastAsia="Times New Roman" w:cs="Times New Roman"/>
          <w:szCs w:val="24"/>
        </w:rPr>
        <w:t>ας. Γιατί δεν τη σεβόμαστε;</w:t>
      </w:r>
    </w:p>
    <w:p w14:paraId="0A5C0D4F"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Έχουμε φέρει νομοσχέδια και έχω ακούσει π</w:t>
      </w:r>
      <w:r w:rsidRPr="00A2683E">
        <w:rPr>
          <w:rFonts w:eastAsia="Times New Roman" w:cs="Times New Roman"/>
          <w:szCs w:val="24"/>
        </w:rPr>
        <w:t xml:space="preserve">ολλούς από </w:t>
      </w:r>
      <w:r>
        <w:rPr>
          <w:rFonts w:eastAsia="Times New Roman" w:cs="Times New Roman"/>
          <w:szCs w:val="24"/>
        </w:rPr>
        <w:t>σας -και από το Υπουργείο Π</w:t>
      </w:r>
      <w:r w:rsidRPr="00A2683E">
        <w:rPr>
          <w:rFonts w:eastAsia="Times New Roman" w:cs="Times New Roman"/>
          <w:szCs w:val="24"/>
        </w:rPr>
        <w:t>ολιτισμού</w:t>
      </w:r>
      <w:r>
        <w:rPr>
          <w:rFonts w:eastAsia="Times New Roman" w:cs="Times New Roman"/>
          <w:szCs w:val="24"/>
        </w:rPr>
        <w:t>-</w:t>
      </w:r>
      <w:r w:rsidRPr="00A2683E">
        <w:rPr>
          <w:rFonts w:eastAsia="Times New Roman" w:cs="Times New Roman"/>
          <w:szCs w:val="24"/>
        </w:rPr>
        <w:t xml:space="preserve"> να αναφέρουν </w:t>
      </w:r>
      <w:r>
        <w:rPr>
          <w:rFonts w:eastAsia="Times New Roman" w:cs="Times New Roman"/>
          <w:szCs w:val="24"/>
        </w:rPr>
        <w:t>ποια είναι η μεγάλη σημασία τους. Έ</w:t>
      </w:r>
      <w:r w:rsidRPr="00A2683E">
        <w:rPr>
          <w:rFonts w:eastAsia="Times New Roman" w:cs="Times New Roman"/>
          <w:szCs w:val="24"/>
        </w:rPr>
        <w:t xml:space="preserve">χω ακούσει άλλους συναδέλφους </w:t>
      </w:r>
      <w:r>
        <w:rPr>
          <w:rFonts w:eastAsia="Times New Roman" w:cs="Times New Roman"/>
          <w:szCs w:val="24"/>
        </w:rPr>
        <w:t>Β</w:t>
      </w:r>
      <w:r w:rsidRPr="00A2683E">
        <w:rPr>
          <w:rFonts w:eastAsia="Times New Roman" w:cs="Times New Roman"/>
          <w:szCs w:val="24"/>
        </w:rPr>
        <w:t xml:space="preserve">ουλευτές σε </w:t>
      </w:r>
      <w:r>
        <w:rPr>
          <w:rFonts w:eastAsia="Times New Roman" w:cs="Times New Roman"/>
          <w:szCs w:val="24"/>
        </w:rPr>
        <w:t>νομοσχέδια Υπουργείου Τ</w:t>
      </w:r>
      <w:r w:rsidRPr="00A2683E">
        <w:rPr>
          <w:rFonts w:eastAsia="Times New Roman" w:cs="Times New Roman"/>
          <w:szCs w:val="24"/>
        </w:rPr>
        <w:t xml:space="preserve">ουρισμού </w:t>
      </w:r>
      <w:r>
        <w:rPr>
          <w:rFonts w:eastAsia="Times New Roman" w:cs="Times New Roman"/>
          <w:szCs w:val="24"/>
        </w:rPr>
        <w:t xml:space="preserve">να μιλούν για </w:t>
      </w:r>
      <w:r w:rsidRPr="00A2683E">
        <w:rPr>
          <w:rFonts w:eastAsia="Times New Roman" w:cs="Times New Roman"/>
          <w:szCs w:val="24"/>
        </w:rPr>
        <w:t>θ</w:t>
      </w:r>
      <w:r w:rsidRPr="00A2683E">
        <w:rPr>
          <w:rFonts w:eastAsia="Times New Roman" w:cs="Times New Roman"/>
          <w:szCs w:val="24"/>
        </w:rPr>
        <w:t>εματικό τουρισμό</w:t>
      </w:r>
      <w:r>
        <w:rPr>
          <w:rFonts w:eastAsia="Times New Roman" w:cs="Times New Roman"/>
          <w:szCs w:val="24"/>
        </w:rPr>
        <w:t>,</w:t>
      </w:r>
      <w:r w:rsidRPr="00A2683E">
        <w:rPr>
          <w:rFonts w:eastAsia="Times New Roman" w:cs="Times New Roman"/>
          <w:szCs w:val="24"/>
        </w:rPr>
        <w:t xml:space="preserve"> για αρχαιολογικό τουρισμό</w:t>
      </w:r>
      <w:r>
        <w:rPr>
          <w:rFonts w:eastAsia="Times New Roman" w:cs="Times New Roman"/>
          <w:szCs w:val="24"/>
        </w:rPr>
        <w:t>,</w:t>
      </w:r>
      <w:r w:rsidRPr="00A2683E">
        <w:rPr>
          <w:rFonts w:eastAsia="Times New Roman" w:cs="Times New Roman"/>
          <w:szCs w:val="24"/>
        </w:rPr>
        <w:t xml:space="preserve"> για ενίσχυση γενικότερα του τουρισμού μέσω τέτοιου είδους δράσεων και ανάδειξης μνημείων</w:t>
      </w:r>
      <w:r>
        <w:rPr>
          <w:rFonts w:eastAsia="Times New Roman" w:cs="Times New Roman"/>
          <w:szCs w:val="24"/>
        </w:rPr>
        <w:t xml:space="preserve">. </w:t>
      </w:r>
      <w:r w:rsidRPr="00A2683E">
        <w:rPr>
          <w:rFonts w:eastAsia="Times New Roman" w:cs="Times New Roman"/>
          <w:szCs w:val="24"/>
        </w:rPr>
        <w:t xml:space="preserve">Γιατί δεν κάνετε </w:t>
      </w:r>
      <w:r>
        <w:rPr>
          <w:rFonts w:eastAsia="Times New Roman" w:cs="Times New Roman"/>
          <w:szCs w:val="24"/>
        </w:rPr>
        <w:t>α</w:t>
      </w:r>
      <w:r w:rsidRPr="00A2683E">
        <w:rPr>
          <w:rFonts w:eastAsia="Times New Roman" w:cs="Times New Roman"/>
          <w:szCs w:val="24"/>
        </w:rPr>
        <w:t>υτό πο</w:t>
      </w:r>
      <w:r>
        <w:rPr>
          <w:rFonts w:eastAsia="Times New Roman" w:cs="Times New Roman"/>
          <w:szCs w:val="24"/>
        </w:rPr>
        <w:t>υ εσείς λέτε ότι είναι το σωστό;</w:t>
      </w:r>
    </w:p>
    <w:p w14:paraId="0A5C0D50"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Ας δούμε επιτέλους ποιο είναι</w:t>
      </w:r>
      <w:r w:rsidRPr="00A2683E">
        <w:rPr>
          <w:rFonts w:eastAsia="Times New Roman" w:cs="Times New Roman"/>
          <w:szCs w:val="24"/>
        </w:rPr>
        <w:t xml:space="preserve"> το συμφέρον της Ελλάδας </w:t>
      </w:r>
      <w:r>
        <w:rPr>
          <w:rFonts w:eastAsia="Times New Roman" w:cs="Times New Roman"/>
          <w:szCs w:val="24"/>
        </w:rPr>
        <w:t>μας και να</w:t>
      </w:r>
      <w:r>
        <w:rPr>
          <w:rFonts w:eastAsia="Times New Roman" w:cs="Times New Roman"/>
          <w:szCs w:val="24"/>
        </w:rPr>
        <w:t xml:space="preserve"> το δούμε όλοι σε </w:t>
      </w:r>
      <w:r w:rsidRPr="00A2683E">
        <w:rPr>
          <w:rFonts w:eastAsia="Times New Roman" w:cs="Times New Roman"/>
          <w:szCs w:val="24"/>
        </w:rPr>
        <w:t xml:space="preserve">αυτή την </w:t>
      </w:r>
      <w:r>
        <w:rPr>
          <w:rFonts w:eastAsia="Times New Roman" w:cs="Times New Roman"/>
          <w:szCs w:val="24"/>
        </w:rPr>
        <w:t>Α</w:t>
      </w:r>
      <w:r w:rsidRPr="00A2683E">
        <w:rPr>
          <w:rFonts w:eastAsia="Times New Roman" w:cs="Times New Roman"/>
          <w:szCs w:val="24"/>
        </w:rPr>
        <w:t>ίθουσα</w:t>
      </w:r>
      <w:r>
        <w:rPr>
          <w:rFonts w:eastAsia="Times New Roman" w:cs="Times New Roman"/>
          <w:szCs w:val="24"/>
        </w:rPr>
        <w:t>,</w:t>
      </w:r>
      <w:r w:rsidRPr="00A2683E">
        <w:rPr>
          <w:rFonts w:eastAsia="Times New Roman" w:cs="Times New Roman"/>
          <w:szCs w:val="24"/>
        </w:rPr>
        <w:t xml:space="preserve"> απομακρύνοντας </w:t>
      </w:r>
      <w:r w:rsidRPr="00A2683E">
        <w:rPr>
          <w:rFonts w:eastAsia="Times New Roman" w:cs="Times New Roman"/>
          <w:szCs w:val="24"/>
        </w:rPr>
        <w:lastRenderedPageBreak/>
        <w:t>τα μικροκομματικά μας συμφέροντα</w:t>
      </w:r>
      <w:r>
        <w:rPr>
          <w:rFonts w:eastAsia="Times New Roman" w:cs="Times New Roman"/>
          <w:szCs w:val="24"/>
        </w:rPr>
        <w:t>. Δ</w:t>
      </w:r>
      <w:r w:rsidRPr="00A2683E">
        <w:rPr>
          <w:rFonts w:eastAsia="Times New Roman" w:cs="Times New Roman"/>
          <w:szCs w:val="24"/>
        </w:rPr>
        <w:t>εν μπο</w:t>
      </w:r>
      <w:r>
        <w:rPr>
          <w:rFonts w:eastAsia="Times New Roman" w:cs="Times New Roman"/>
          <w:szCs w:val="24"/>
        </w:rPr>
        <w:t>ρούμε να ερχόμαστε σε αυτή την Α</w:t>
      </w:r>
      <w:r w:rsidRPr="00A2683E">
        <w:rPr>
          <w:rFonts w:eastAsia="Times New Roman" w:cs="Times New Roman"/>
          <w:szCs w:val="24"/>
        </w:rPr>
        <w:t>ίθουσα και να δίνουμε μεσοβέζικες λύσεις</w:t>
      </w:r>
      <w:r>
        <w:rPr>
          <w:rFonts w:eastAsia="Times New Roman" w:cs="Times New Roman"/>
          <w:szCs w:val="24"/>
        </w:rPr>
        <w:t>. Δ</w:t>
      </w:r>
      <w:r w:rsidRPr="00A2683E">
        <w:rPr>
          <w:rFonts w:eastAsia="Times New Roman" w:cs="Times New Roman"/>
          <w:szCs w:val="24"/>
        </w:rPr>
        <w:t xml:space="preserve">εν μπορούμε να ανεβαίνουμε σε αυτό το </w:t>
      </w:r>
      <w:r>
        <w:rPr>
          <w:rFonts w:eastAsia="Times New Roman" w:cs="Times New Roman"/>
          <w:szCs w:val="24"/>
        </w:rPr>
        <w:t>Β</w:t>
      </w:r>
      <w:r w:rsidRPr="00A2683E">
        <w:rPr>
          <w:rFonts w:eastAsia="Times New Roman" w:cs="Times New Roman"/>
          <w:szCs w:val="24"/>
        </w:rPr>
        <w:t xml:space="preserve">ήμα </w:t>
      </w:r>
      <w:r>
        <w:rPr>
          <w:rFonts w:eastAsia="Times New Roman" w:cs="Times New Roman"/>
          <w:szCs w:val="24"/>
        </w:rPr>
        <w:t>και στο β</w:t>
      </w:r>
      <w:r w:rsidRPr="00A2683E">
        <w:rPr>
          <w:rFonts w:eastAsia="Times New Roman" w:cs="Times New Roman"/>
          <w:szCs w:val="24"/>
        </w:rPr>
        <w:t xml:space="preserve">ήμα των </w:t>
      </w:r>
      <w:r>
        <w:rPr>
          <w:rFonts w:eastAsia="Times New Roman" w:cs="Times New Roman"/>
          <w:szCs w:val="24"/>
        </w:rPr>
        <w:t>ε</w:t>
      </w:r>
      <w:r w:rsidRPr="00A2683E">
        <w:rPr>
          <w:rFonts w:eastAsia="Times New Roman" w:cs="Times New Roman"/>
          <w:szCs w:val="24"/>
        </w:rPr>
        <w:t xml:space="preserve">πιτροπών </w:t>
      </w:r>
      <w:r>
        <w:rPr>
          <w:rFonts w:eastAsia="Times New Roman" w:cs="Times New Roman"/>
          <w:szCs w:val="24"/>
        </w:rPr>
        <w:t xml:space="preserve">και </w:t>
      </w:r>
      <w:r w:rsidRPr="00A2683E">
        <w:rPr>
          <w:rFonts w:eastAsia="Times New Roman" w:cs="Times New Roman"/>
          <w:szCs w:val="24"/>
        </w:rPr>
        <w:t>να λέμε ότι εμε</w:t>
      </w:r>
      <w:r w:rsidRPr="00A2683E">
        <w:rPr>
          <w:rFonts w:eastAsia="Times New Roman" w:cs="Times New Roman"/>
          <w:szCs w:val="24"/>
        </w:rPr>
        <w:t>ίς θα φέρουμε αυτή τη νομοθετική ρύθμιση</w:t>
      </w:r>
      <w:r>
        <w:rPr>
          <w:rFonts w:eastAsia="Times New Roman" w:cs="Times New Roman"/>
          <w:szCs w:val="24"/>
        </w:rPr>
        <w:t>,</w:t>
      </w:r>
      <w:r w:rsidRPr="00A2683E">
        <w:rPr>
          <w:rFonts w:eastAsia="Times New Roman" w:cs="Times New Roman"/>
          <w:szCs w:val="24"/>
        </w:rPr>
        <w:t xml:space="preserve"> θα δούμε αν λειτουργήσει</w:t>
      </w:r>
      <w:r>
        <w:rPr>
          <w:rFonts w:eastAsia="Times New Roman" w:cs="Times New Roman"/>
          <w:szCs w:val="24"/>
        </w:rPr>
        <w:t xml:space="preserve"> και</w:t>
      </w:r>
      <w:r w:rsidRPr="00A2683E">
        <w:rPr>
          <w:rFonts w:eastAsia="Times New Roman" w:cs="Times New Roman"/>
          <w:szCs w:val="24"/>
        </w:rPr>
        <w:t xml:space="preserve"> αν </w:t>
      </w:r>
      <w:r>
        <w:rPr>
          <w:rFonts w:eastAsia="Times New Roman" w:cs="Times New Roman"/>
          <w:szCs w:val="24"/>
        </w:rPr>
        <w:t xml:space="preserve">δεν </w:t>
      </w:r>
      <w:r w:rsidRPr="00A2683E">
        <w:rPr>
          <w:rFonts w:eastAsia="Times New Roman" w:cs="Times New Roman"/>
          <w:szCs w:val="24"/>
        </w:rPr>
        <w:t>λειτουργήσει</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θ</w:t>
      </w:r>
      <w:r w:rsidRPr="00A2683E">
        <w:rPr>
          <w:rFonts w:eastAsia="Times New Roman" w:cs="Times New Roman"/>
          <w:szCs w:val="24"/>
        </w:rPr>
        <w:t>α την καταργήσουμε</w:t>
      </w:r>
      <w:r>
        <w:rPr>
          <w:rFonts w:eastAsia="Times New Roman" w:cs="Times New Roman"/>
          <w:szCs w:val="24"/>
        </w:rPr>
        <w:t>. Δ</w:t>
      </w:r>
      <w:r w:rsidRPr="00A2683E">
        <w:rPr>
          <w:rFonts w:eastAsia="Times New Roman" w:cs="Times New Roman"/>
          <w:szCs w:val="24"/>
        </w:rPr>
        <w:t xml:space="preserve">εν μπορούμε να </w:t>
      </w:r>
      <w:r>
        <w:rPr>
          <w:rFonts w:eastAsia="Times New Roman" w:cs="Times New Roman"/>
          <w:szCs w:val="24"/>
        </w:rPr>
        <w:t>νομοθετούμε</w:t>
      </w:r>
      <w:r w:rsidRPr="00A2683E">
        <w:rPr>
          <w:rFonts w:eastAsia="Times New Roman" w:cs="Times New Roman"/>
          <w:szCs w:val="24"/>
        </w:rPr>
        <w:t xml:space="preserve"> έτσι</w:t>
      </w:r>
      <w:r>
        <w:rPr>
          <w:rFonts w:eastAsia="Times New Roman" w:cs="Times New Roman"/>
          <w:szCs w:val="24"/>
        </w:rPr>
        <w:t xml:space="preserve"> και αυτό ειπώθηκε στην </w:t>
      </w:r>
      <w:r>
        <w:rPr>
          <w:rFonts w:eastAsia="Times New Roman" w:cs="Times New Roman"/>
          <w:szCs w:val="24"/>
        </w:rPr>
        <w:t>ε</w:t>
      </w:r>
      <w:r w:rsidRPr="00A2683E">
        <w:rPr>
          <w:rFonts w:eastAsia="Times New Roman" w:cs="Times New Roman"/>
          <w:szCs w:val="24"/>
        </w:rPr>
        <w:t>πιτροπή</w:t>
      </w:r>
      <w:r>
        <w:rPr>
          <w:rFonts w:eastAsia="Times New Roman" w:cs="Times New Roman"/>
          <w:szCs w:val="24"/>
        </w:rPr>
        <w:t xml:space="preserve"> χθες</w:t>
      </w:r>
      <w:r w:rsidRPr="00A2683E">
        <w:rPr>
          <w:rFonts w:eastAsia="Times New Roman" w:cs="Times New Roman"/>
          <w:szCs w:val="24"/>
        </w:rPr>
        <w:t xml:space="preserve">. Δεν μπορούμε </w:t>
      </w:r>
      <w:r>
        <w:rPr>
          <w:rFonts w:eastAsia="Times New Roman" w:cs="Times New Roman"/>
          <w:szCs w:val="24"/>
        </w:rPr>
        <w:t>να λειτουργούμε έτσι. Ο Έλληνας κουράστηκε. Δεν αντέχει</w:t>
      </w:r>
      <w:r w:rsidRPr="00A2683E">
        <w:rPr>
          <w:rFonts w:eastAsia="Times New Roman" w:cs="Times New Roman"/>
          <w:szCs w:val="24"/>
        </w:rPr>
        <w:t xml:space="preserve"> άλλο να αντιμετωπίζονται τα προβλήματα του επιφανειακά. </w:t>
      </w:r>
      <w:r>
        <w:rPr>
          <w:rFonts w:eastAsia="Times New Roman" w:cs="Times New Roman"/>
          <w:szCs w:val="24"/>
        </w:rPr>
        <w:t>Αυτό οφείλουμε να κάνουμε: Ν</w:t>
      </w:r>
      <w:r w:rsidRPr="00A2683E">
        <w:rPr>
          <w:rFonts w:eastAsia="Times New Roman" w:cs="Times New Roman"/>
          <w:szCs w:val="24"/>
        </w:rPr>
        <w:t>α ερχόμαστε εδώ και να δίνουμε οριστικές λύσεις</w:t>
      </w:r>
      <w:r>
        <w:rPr>
          <w:rFonts w:eastAsia="Times New Roman" w:cs="Times New Roman"/>
          <w:szCs w:val="24"/>
        </w:rPr>
        <w:t>.</w:t>
      </w:r>
    </w:p>
    <w:p w14:paraId="0A5C0D51" w14:textId="77777777" w:rsidR="004A3142" w:rsidRDefault="002101D6">
      <w:pPr>
        <w:spacing w:line="600" w:lineRule="auto"/>
        <w:ind w:firstLine="720"/>
        <w:contextualSpacing/>
        <w:jc w:val="both"/>
        <w:rPr>
          <w:rFonts w:eastAsia="Times New Roman" w:cs="Times New Roman"/>
          <w:szCs w:val="24"/>
        </w:rPr>
      </w:pPr>
      <w:r w:rsidRPr="00A2683E">
        <w:rPr>
          <w:rFonts w:eastAsia="Times New Roman" w:cs="Times New Roman"/>
          <w:szCs w:val="24"/>
        </w:rPr>
        <w:t>Σας ευχαριστώ πολύ.</w:t>
      </w:r>
    </w:p>
    <w:p w14:paraId="0A5C0D52" w14:textId="77777777" w:rsidR="004A3142" w:rsidRDefault="002101D6">
      <w:pPr>
        <w:tabs>
          <w:tab w:val="left" w:pos="3720"/>
        </w:tabs>
        <w:spacing w:line="600" w:lineRule="auto"/>
        <w:ind w:firstLine="720"/>
        <w:jc w:val="center"/>
        <w:rPr>
          <w:rFonts w:eastAsia="Times New Roman"/>
          <w:color w:val="000000"/>
          <w:szCs w:val="24"/>
        </w:rPr>
      </w:pPr>
      <w:r>
        <w:rPr>
          <w:rFonts w:eastAsia="Times New Roman" w:cs="Times New Roman"/>
          <w:szCs w:val="24"/>
        </w:rPr>
        <w:t xml:space="preserve">(Χειροκροτήματα από την πτέρυγα </w:t>
      </w:r>
      <w:r>
        <w:rPr>
          <w:rFonts w:eastAsia="Times New Roman"/>
          <w:color w:val="000000"/>
          <w:szCs w:val="24"/>
        </w:rPr>
        <w:t>της Ένωσης Κεντρώων)</w:t>
      </w:r>
    </w:p>
    <w:p w14:paraId="0A5C0D53" w14:textId="77777777" w:rsidR="004A3142" w:rsidRDefault="002101D6">
      <w:pPr>
        <w:spacing w:line="600" w:lineRule="auto"/>
        <w:ind w:firstLine="720"/>
        <w:contextualSpacing/>
        <w:jc w:val="both"/>
        <w:rPr>
          <w:rFonts w:eastAsia="Times New Roman" w:cs="Times New Roman"/>
          <w:szCs w:val="24"/>
        </w:rPr>
      </w:pPr>
      <w:r w:rsidRPr="00A2683E">
        <w:rPr>
          <w:rFonts w:eastAsia="Times New Roman" w:cs="Times New Roman"/>
          <w:b/>
          <w:szCs w:val="24"/>
        </w:rPr>
        <w:t xml:space="preserve">ΠΡΟΕΔΡΕΥΩΝ (Δημήτριος </w:t>
      </w:r>
      <w:proofErr w:type="spellStart"/>
      <w:r w:rsidRPr="00A2683E">
        <w:rPr>
          <w:rFonts w:eastAsia="Times New Roman" w:cs="Times New Roman"/>
          <w:b/>
          <w:szCs w:val="24"/>
        </w:rPr>
        <w:t>Κρεμαστινός</w:t>
      </w:r>
      <w:proofErr w:type="spellEnd"/>
      <w:r w:rsidRPr="00A2683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 xml:space="preserve">τον τρόπο οργάνωσης και λειτουργίας της </w:t>
      </w:r>
      <w:r>
        <w:rPr>
          <w:rFonts w:eastAsia="Times New Roman" w:cs="Times New Roman"/>
          <w:szCs w:val="24"/>
        </w:rPr>
        <w:lastRenderedPageBreak/>
        <w:t xml:space="preserve">Βουλής των Ελλήνων, πενήντα επτά μαθητές και μαθήτριες και τρεις συνοδοί εκπαιδευτικοί τους, από το </w:t>
      </w:r>
      <w:r>
        <w:rPr>
          <w:rFonts w:eastAsia="Times New Roman" w:cs="Times New Roman"/>
          <w:szCs w:val="24"/>
        </w:rPr>
        <w:t xml:space="preserve">δεύτερο τμήμα </w:t>
      </w:r>
      <w:r w:rsidRPr="00A2683E">
        <w:rPr>
          <w:rFonts w:eastAsia="Times New Roman" w:cs="Times New Roman"/>
          <w:szCs w:val="24"/>
        </w:rPr>
        <w:t>του</w:t>
      </w:r>
      <w:r>
        <w:rPr>
          <w:rFonts w:eastAsia="Times New Roman" w:cs="Times New Roman"/>
          <w:szCs w:val="24"/>
        </w:rPr>
        <w:t xml:space="preserve"> 6</w:t>
      </w:r>
      <w:r w:rsidRPr="0083359E">
        <w:rPr>
          <w:rFonts w:eastAsia="Times New Roman" w:cs="Times New Roman"/>
          <w:szCs w:val="24"/>
          <w:vertAlign w:val="superscript"/>
        </w:rPr>
        <w:t>ου</w:t>
      </w:r>
      <w:r>
        <w:rPr>
          <w:rFonts w:eastAsia="Times New Roman" w:cs="Times New Roman"/>
          <w:szCs w:val="24"/>
        </w:rPr>
        <w:t xml:space="preserve"> Γ</w:t>
      </w:r>
      <w:r w:rsidRPr="00A2683E">
        <w:rPr>
          <w:rFonts w:eastAsia="Times New Roman" w:cs="Times New Roman"/>
          <w:szCs w:val="24"/>
        </w:rPr>
        <w:t>υμνασίου Πετρούπολης</w:t>
      </w:r>
      <w:r>
        <w:rPr>
          <w:rFonts w:eastAsia="Times New Roman" w:cs="Times New Roman"/>
          <w:szCs w:val="24"/>
        </w:rPr>
        <w:t xml:space="preserve">. </w:t>
      </w:r>
    </w:p>
    <w:p w14:paraId="0A5C0D54"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0A5C0D55" w14:textId="77777777" w:rsidR="004A3142" w:rsidRDefault="002101D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w:t>
      </w:r>
      <w:r>
        <w:rPr>
          <w:rFonts w:eastAsia="Times New Roman" w:cs="Times New Roman"/>
          <w:szCs w:val="24"/>
        </w:rPr>
        <w:t>υλής)</w:t>
      </w:r>
    </w:p>
    <w:p w14:paraId="0A5C0D56"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A2683E">
        <w:rPr>
          <w:rFonts w:eastAsia="Times New Roman" w:cs="Times New Roman"/>
          <w:szCs w:val="24"/>
        </w:rPr>
        <w:t>Υφυπουργός</w:t>
      </w:r>
      <w:r>
        <w:rPr>
          <w:rFonts w:eastAsia="Times New Roman" w:cs="Times New Roman"/>
          <w:szCs w:val="24"/>
        </w:rPr>
        <w:t xml:space="preserve"> Π</w:t>
      </w:r>
      <w:r w:rsidRPr="00A2683E">
        <w:rPr>
          <w:rFonts w:eastAsia="Times New Roman" w:cs="Times New Roman"/>
          <w:szCs w:val="24"/>
        </w:rPr>
        <w:t xml:space="preserve">ολιτισμού και </w:t>
      </w:r>
      <w:r>
        <w:rPr>
          <w:rFonts w:eastAsia="Times New Roman" w:cs="Times New Roman"/>
          <w:szCs w:val="24"/>
        </w:rPr>
        <w:t>Α</w:t>
      </w:r>
      <w:r w:rsidRPr="00A2683E">
        <w:rPr>
          <w:rFonts w:eastAsia="Times New Roman" w:cs="Times New Roman"/>
          <w:szCs w:val="24"/>
        </w:rPr>
        <w:t>θλητισμού κ</w:t>
      </w:r>
      <w:r>
        <w:rPr>
          <w:rFonts w:eastAsia="Times New Roman" w:cs="Times New Roman"/>
          <w:szCs w:val="24"/>
        </w:rPr>
        <w:t>.</w:t>
      </w:r>
      <w:r w:rsidRPr="00A2683E">
        <w:rPr>
          <w:rFonts w:eastAsia="Times New Roman" w:cs="Times New Roman"/>
          <w:szCs w:val="24"/>
        </w:rPr>
        <w:t xml:space="preserve"> Στρατής</w:t>
      </w:r>
      <w:r>
        <w:rPr>
          <w:rFonts w:eastAsia="Times New Roman" w:cs="Times New Roman"/>
          <w:szCs w:val="24"/>
        </w:rPr>
        <w:t xml:space="preserve"> έχει τον λόγο.</w:t>
      </w:r>
    </w:p>
    <w:p w14:paraId="0A5C0D57" w14:textId="77777777" w:rsidR="004A3142" w:rsidRDefault="002101D6">
      <w:pPr>
        <w:spacing w:line="600" w:lineRule="auto"/>
        <w:ind w:firstLine="720"/>
        <w:contextualSpacing/>
        <w:jc w:val="both"/>
        <w:rPr>
          <w:rFonts w:eastAsia="Times New Roman" w:cs="Times New Roman"/>
          <w:szCs w:val="24"/>
        </w:rPr>
      </w:pPr>
      <w:r w:rsidRPr="00DD3261">
        <w:rPr>
          <w:rFonts w:eastAsia="Times New Roman" w:cs="Times New Roman"/>
          <w:b/>
          <w:szCs w:val="24"/>
        </w:rPr>
        <w:t xml:space="preserve">ΚΩΝΣΤΑΝΤΙΝΟΣ ΣΤΡΑΤΗΣ (Υφυπουργός Πολιτισμού και Αθλητισμού): </w:t>
      </w:r>
      <w:r>
        <w:rPr>
          <w:rFonts w:eastAsia="Times New Roman" w:cs="Times New Roman"/>
          <w:szCs w:val="24"/>
        </w:rPr>
        <w:t xml:space="preserve">Κύριε Πρόεδρε, η </w:t>
      </w:r>
      <w:r>
        <w:rPr>
          <w:rFonts w:eastAsia="Times New Roman" w:cs="Times New Roman"/>
          <w:szCs w:val="24"/>
        </w:rPr>
        <w:t>ε</w:t>
      </w:r>
      <w:r w:rsidRPr="00A2683E">
        <w:rPr>
          <w:rFonts w:eastAsia="Times New Roman" w:cs="Times New Roman"/>
          <w:szCs w:val="24"/>
        </w:rPr>
        <w:t xml:space="preserve">ισηγήτρια της </w:t>
      </w:r>
      <w:r w:rsidRPr="00F4505F">
        <w:rPr>
          <w:rFonts w:eastAsia="Times New Roman" w:cs="Times New Roman"/>
          <w:szCs w:val="24"/>
        </w:rPr>
        <w:t>Νέας Δημοκρατίας</w:t>
      </w:r>
      <w:r>
        <w:rPr>
          <w:rFonts w:eastAsia="Times New Roman" w:cs="Times New Roman"/>
          <w:szCs w:val="24"/>
        </w:rPr>
        <w:t xml:space="preserve"> έχει μία έκτακτη υποχρέωση και με παρακάλεσε </w:t>
      </w:r>
      <w:r w:rsidRPr="00A2683E">
        <w:rPr>
          <w:rFonts w:eastAsia="Times New Roman" w:cs="Times New Roman"/>
          <w:szCs w:val="24"/>
        </w:rPr>
        <w:t>να καθυστερήσω</w:t>
      </w:r>
      <w:r>
        <w:rPr>
          <w:rFonts w:eastAsia="Times New Roman" w:cs="Times New Roman"/>
          <w:szCs w:val="24"/>
        </w:rPr>
        <w:t xml:space="preserve">. Από πολιτική </w:t>
      </w:r>
      <w:r w:rsidRPr="00A2683E">
        <w:rPr>
          <w:rFonts w:eastAsia="Times New Roman" w:cs="Times New Roman"/>
          <w:szCs w:val="24"/>
        </w:rPr>
        <w:t>ευγένεια</w:t>
      </w:r>
      <w:r>
        <w:rPr>
          <w:rFonts w:eastAsia="Times New Roman" w:cs="Times New Roman"/>
          <w:szCs w:val="24"/>
        </w:rPr>
        <w:t>, λοιπόν,</w:t>
      </w:r>
      <w:r w:rsidRPr="00A2683E">
        <w:rPr>
          <w:rFonts w:eastAsia="Times New Roman" w:cs="Times New Roman"/>
          <w:szCs w:val="24"/>
        </w:rPr>
        <w:t xml:space="preserve"> να συνεχίσει η διαδικασία</w:t>
      </w:r>
      <w:r>
        <w:rPr>
          <w:rFonts w:eastAsia="Times New Roman" w:cs="Times New Roman"/>
          <w:szCs w:val="24"/>
        </w:rPr>
        <w:t xml:space="preserve"> με τους Βουλευτές και όταν επανέλθει θα τοποθετηθώ.</w:t>
      </w:r>
    </w:p>
    <w:p w14:paraId="0A5C0D58" w14:textId="77777777" w:rsidR="004A3142" w:rsidRDefault="002101D6">
      <w:pPr>
        <w:spacing w:line="600" w:lineRule="auto"/>
        <w:ind w:firstLine="720"/>
        <w:contextualSpacing/>
        <w:jc w:val="both"/>
        <w:rPr>
          <w:rFonts w:eastAsia="Times New Roman" w:cs="Times New Roman"/>
          <w:szCs w:val="24"/>
        </w:rPr>
      </w:pPr>
      <w:r w:rsidRPr="00DD3261">
        <w:rPr>
          <w:rFonts w:eastAsia="Times New Roman" w:cs="Times New Roman"/>
          <w:b/>
          <w:szCs w:val="24"/>
        </w:rPr>
        <w:t xml:space="preserve">ΠΡΟΕΔΡΕΥΩΝ (Δημήτριος </w:t>
      </w:r>
      <w:proofErr w:type="spellStart"/>
      <w:r w:rsidRPr="00DD3261">
        <w:rPr>
          <w:rFonts w:eastAsia="Times New Roman" w:cs="Times New Roman"/>
          <w:b/>
          <w:szCs w:val="24"/>
        </w:rPr>
        <w:t>Κρεμαστινός</w:t>
      </w:r>
      <w:proofErr w:type="spellEnd"/>
      <w:r w:rsidRPr="00DD3261">
        <w:rPr>
          <w:rFonts w:eastAsia="Times New Roman" w:cs="Times New Roman"/>
          <w:b/>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αντίρρηση.</w:t>
      </w:r>
    </w:p>
    <w:p w14:paraId="0A5C0D59"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Θα συνεχίσουμε με τους ομιλητές.</w:t>
      </w:r>
    </w:p>
    <w:p w14:paraId="0A5C0D5A"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Ο κ. Παναγιώτης </w:t>
      </w:r>
      <w:proofErr w:type="spellStart"/>
      <w:r>
        <w:rPr>
          <w:rFonts w:eastAsia="Times New Roman" w:cs="Times New Roman"/>
          <w:szCs w:val="24"/>
        </w:rPr>
        <w:t>Σκουρολιάκος</w:t>
      </w:r>
      <w:proofErr w:type="spellEnd"/>
      <w:r>
        <w:rPr>
          <w:rFonts w:eastAsia="Times New Roman" w:cs="Times New Roman"/>
          <w:szCs w:val="24"/>
        </w:rPr>
        <w:t>, Βο</w:t>
      </w:r>
      <w:r w:rsidRPr="00A2683E">
        <w:rPr>
          <w:rFonts w:eastAsia="Times New Roman" w:cs="Times New Roman"/>
          <w:szCs w:val="24"/>
        </w:rPr>
        <w:t>υλευτής του ΣΥΡΙΖΑ</w:t>
      </w:r>
      <w:r>
        <w:rPr>
          <w:rFonts w:eastAsia="Times New Roman" w:cs="Times New Roman"/>
          <w:szCs w:val="24"/>
        </w:rPr>
        <w:t>,</w:t>
      </w:r>
      <w:r w:rsidRPr="00A2683E">
        <w:rPr>
          <w:rFonts w:eastAsia="Times New Roman" w:cs="Times New Roman"/>
          <w:szCs w:val="24"/>
        </w:rPr>
        <w:t xml:space="preserve"> έχει το</w:t>
      </w:r>
      <w:r>
        <w:rPr>
          <w:rFonts w:eastAsia="Times New Roman" w:cs="Times New Roman"/>
          <w:szCs w:val="24"/>
        </w:rPr>
        <w:t>ν λόγο για επτ</w:t>
      </w:r>
      <w:r>
        <w:rPr>
          <w:rFonts w:eastAsia="Times New Roman" w:cs="Times New Roman"/>
          <w:szCs w:val="24"/>
        </w:rPr>
        <w:t>ά</w:t>
      </w:r>
      <w:r w:rsidRPr="00A2683E">
        <w:rPr>
          <w:rFonts w:eastAsia="Times New Roman" w:cs="Times New Roman"/>
          <w:szCs w:val="24"/>
        </w:rPr>
        <w:t xml:space="preserve"> λεπτά. </w:t>
      </w:r>
    </w:p>
    <w:p w14:paraId="0A5C0D5B" w14:textId="77777777" w:rsidR="004A3142" w:rsidRDefault="002101D6">
      <w:pPr>
        <w:spacing w:line="600" w:lineRule="auto"/>
        <w:ind w:firstLine="720"/>
        <w:contextualSpacing/>
        <w:jc w:val="both"/>
        <w:rPr>
          <w:rFonts w:eastAsia="Times New Roman" w:cs="Times New Roman"/>
          <w:szCs w:val="24"/>
        </w:rPr>
      </w:pPr>
      <w:r w:rsidRPr="00DD3261">
        <w:rPr>
          <w:rFonts w:eastAsia="Times New Roman" w:cs="Times New Roman"/>
          <w:b/>
          <w:szCs w:val="24"/>
        </w:rPr>
        <w:t>ΠΑΝΑΓΙΩΤΗΣ (ΠΑΝΟΣ) ΣΚΟΥΡΟΛΙΑΚΟΣ:</w:t>
      </w:r>
      <w:r>
        <w:rPr>
          <w:rFonts w:eastAsia="Times New Roman" w:cs="Times New Roman"/>
          <w:szCs w:val="24"/>
        </w:rPr>
        <w:t xml:space="preserve"> </w:t>
      </w:r>
      <w:r w:rsidRPr="00A2683E">
        <w:rPr>
          <w:rFonts w:eastAsia="Times New Roman" w:cs="Times New Roman"/>
          <w:szCs w:val="24"/>
        </w:rPr>
        <w:t>Ευχαριστώ</w:t>
      </w:r>
      <w:r>
        <w:rPr>
          <w:rFonts w:eastAsia="Times New Roman" w:cs="Times New Roman"/>
          <w:szCs w:val="24"/>
        </w:rPr>
        <w:t>,</w:t>
      </w:r>
      <w:r w:rsidRPr="00A2683E">
        <w:rPr>
          <w:rFonts w:eastAsia="Times New Roman" w:cs="Times New Roman"/>
          <w:szCs w:val="24"/>
        </w:rPr>
        <w:t xml:space="preserve"> κ</w:t>
      </w:r>
      <w:r>
        <w:rPr>
          <w:rFonts w:eastAsia="Times New Roman" w:cs="Times New Roman"/>
          <w:szCs w:val="24"/>
        </w:rPr>
        <w:t>ύριε Πρ</w:t>
      </w:r>
      <w:r w:rsidRPr="00A2683E">
        <w:rPr>
          <w:rFonts w:eastAsia="Times New Roman" w:cs="Times New Roman"/>
          <w:szCs w:val="24"/>
        </w:rPr>
        <w:t>όεδρε</w:t>
      </w:r>
      <w:r>
        <w:rPr>
          <w:rFonts w:eastAsia="Times New Roman" w:cs="Times New Roman"/>
          <w:szCs w:val="24"/>
        </w:rPr>
        <w:t>.</w:t>
      </w:r>
    </w:p>
    <w:p w14:paraId="0A5C0D5C" w14:textId="77777777" w:rsidR="004A3142" w:rsidRDefault="002101D6">
      <w:pPr>
        <w:spacing w:line="600" w:lineRule="auto"/>
        <w:ind w:firstLine="720"/>
        <w:contextualSpacing/>
        <w:jc w:val="both"/>
        <w:rPr>
          <w:rFonts w:eastAsia="Times New Roman" w:cs="Times New Roman"/>
          <w:szCs w:val="24"/>
        </w:rPr>
      </w:pPr>
      <w:r w:rsidRPr="00D62B99">
        <w:rPr>
          <w:rFonts w:eastAsia="Times New Roman" w:cs="Times New Roman"/>
          <w:szCs w:val="24"/>
        </w:rPr>
        <w:lastRenderedPageBreak/>
        <w:t>Κύριε Υπουργέ</w:t>
      </w:r>
      <w:r>
        <w:rPr>
          <w:rFonts w:eastAsia="Times New Roman" w:cs="Times New Roman"/>
          <w:szCs w:val="24"/>
        </w:rPr>
        <w:t>, κυρίες και κύριοι Β</w:t>
      </w:r>
      <w:r w:rsidRPr="00A2683E">
        <w:rPr>
          <w:rFonts w:eastAsia="Times New Roman" w:cs="Times New Roman"/>
          <w:szCs w:val="24"/>
        </w:rPr>
        <w:t>ουλευτές</w:t>
      </w:r>
      <w:r>
        <w:rPr>
          <w:rFonts w:eastAsia="Times New Roman" w:cs="Times New Roman"/>
          <w:szCs w:val="24"/>
        </w:rPr>
        <w:t>,</w:t>
      </w:r>
      <w:r w:rsidRPr="00A2683E">
        <w:rPr>
          <w:rFonts w:eastAsia="Times New Roman" w:cs="Times New Roman"/>
          <w:szCs w:val="24"/>
        </w:rPr>
        <w:t xml:space="preserve"> διαβάζοντας κανείς τον τίτλο του υπό συζήτηση νομοσχεδίου </w:t>
      </w:r>
      <w:r>
        <w:rPr>
          <w:rFonts w:eastAsia="Times New Roman" w:cs="Times New Roman"/>
          <w:szCs w:val="24"/>
        </w:rPr>
        <w:t>«Ί</w:t>
      </w:r>
      <w:r w:rsidRPr="00A2683E">
        <w:rPr>
          <w:rFonts w:eastAsia="Times New Roman" w:cs="Times New Roman"/>
          <w:szCs w:val="24"/>
        </w:rPr>
        <w:t xml:space="preserve">δρυση παιδικού σταθμού στο Υπουργείο Πολιτισμού και </w:t>
      </w:r>
      <w:r>
        <w:rPr>
          <w:rFonts w:eastAsia="Times New Roman" w:cs="Times New Roman"/>
          <w:szCs w:val="24"/>
        </w:rPr>
        <w:t>Αθλητισμού, ρύθμιση θεμάτων του</w:t>
      </w:r>
      <w:r>
        <w:rPr>
          <w:rFonts w:eastAsia="Times New Roman" w:cs="Times New Roman"/>
          <w:szCs w:val="24"/>
        </w:rPr>
        <w:t xml:space="preserve"> Τ</w:t>
      </w:r>
      <w:r w:rsidRPr="00A2683E">
        <w:rPr>
          <w:rFonts w:eastAsia="Times New Roman" w:cs="Times New Roman"/>
          <w:szCs w:val="24"/>
        </w:rPr>
        <w:t xml:space="preserve">αμείου </w:t>
      </w:r>
      <w:r>
        <w:rPr>
          <w:rFonts w:eastAsia="Times New Roman" w:cs="Times New Roman"/>
          <w:szCs w:val="24"/>
        </w:rPr>
        <w:t>Α</w:t>
      </w:r>
      <w:r w:rsidRPr="00A2683E">
        <w:rPr>
          <w:rFonts w:eastAsia="Times New Roman" w:cs="Times New Roman"/>
          <w:szCs w:val="24"/>
        </w:rPr>
        <w:t>λληλοβοήθειας</w:t>
      </w:r>
      <w:r>
        <w:rPr>
          <w:rFonts w:eastAsia="Times New Roman" w:cs="Times New Roman"/>
          <w:szCs w:val="24"/>
        </w:rPr>
        <w:t>» κ.λπ.</w:t>
      </w:r>
      <w:r>
        <w:rPr>
          <w:rFonts w:eastAsia="Times New Roman" w:cs="Times New Roman"/>
          <w:szCs w:val="24"/>
        </w:rPr>
        <w:t>,</w:t>
      </w:r>
      <w:r w:rsidRPr="00A2683E">
        <w:rPr>
          <w:rFonts w:eastAsia="Times New Roman" w:cs="Times New Roman"/>
          <w:szCs w:val="24"/>
        </w:rPr>
        <w:t xml:space="preserve"> θα φανταζόταν ότι είναι ένα νομοσχέδιο ρουτίνας</w:t>
      </w:r>
      <w:r>
        <w:rPr>
          <w:rFonts w:eastAsia="Times New Roman" w:cs="Times New Roman"/>
          <w:szCs w:val="24"/>
        </w:rPr>
        <w:t>,</w:t>
      </w:r>
      <w:r w:rsidRPr="00A2683E">
        <w:rPr>
          <w:rFonts w:eastAsia="Times New Roman" w:cs="Times New Roman"/>
          <w:szCs w:val="24"/>
        </w:rPr>
        <w:t xml:space="preserve"> ένα νομοσχέδιο άνευ ιδιαίτερης σημασίας</w:t>
      </w:r>
      <w:r>
        <w:rPr>
          <w:rFonts w:eastAsia="Times New Roman" w:cs="Times New Roman"/>
          <w:szCs w:val="24"/>
        </w:rPr>
        <w:t>,</w:t>
      </w:r>
      <w:r w:rsidRPr="00A2683E">
        <w:rPr>
          <w:rFonts w:eastAsia="Times New Roman" w:cs="Times New Roman"/>
          <w:szCs w:val="24"/>
        </w:rPr>
        <w:t xml:space="preserve"> ένα νομοσχέδιο αθώο</w:t>
      </w:r>
      <w:r>
        <w:rPr>
          <w:rFonts w:eastAsia="Times New Roman" w:cs="Times New Roman"/>
          <w:szCs w:val="24"/>
        </w:rPr>
        <w:t>.</w:t>
      </w:r>
    </w:p>
    <w:p w14:paraId="0A5C0D5D" w14:textId="77777777" w:rsidR="004A3142" w:rsidRDefault="002101D6">
      <w:pPr>
        <w:spacing w:line="600" w:lineRule="auto"/>
        <w:ind w:firstLine="720"/>
        <w:contextualSpacing/>
        <w:jc w:val="both"/>
        <w:rPr>
          <w:rFonts w:eastAsia="Times New Roman" w:cs="Times New Roman"/>
          <w:szCs w:val="24"/>
        </w:rPr>
      </w:pPr>
      <w:r w:rsidRPr="00A2683E">
        <w:rPr>
          <w:rFonts w:eastAsia="Times New Roman" w:cs="Times New Roman"/>
          <w:szCs w:val="24"/>
        </w:rPr>
        <w:t xml:space="preserve">Η αλήθεια είναι ότι </w:t>
      </w:r>
      <w:r>
        <w:rPr>
          <w:rFonts w:eastAsia="Times New Roman" w:cs="Times New Roman"/>
          <w:szCs w:val="24"/>
        </w:rPr>
        <w:t>σ</w:t>
      </w:r>
      <w:r w:rsidRPr="00A2683E">
        <w:rPr>
          <w:rFonts w:eastAsia="Times New Roman" w:cs="Times New Roman"/>
          <w:szCs w:val="24"/>
        </w:rPr>
        <w:t>το</w:t>
      </w:r>
      <w:r>
        <w:rPr>
          <w:rFonts w:eastAsia="Times New Roman" w:cs="Times New Roman"/>
          <w:szCs w:val="24"/>
        </w:rPr>
        <w:t>ν</w:t>
      </w:r>
      <w:r w:rsidRPr="00A2683E">
        <w:rPr>
          <w:rFonts w:eastAsia="Times New Roman" w:cs="Times New Roman"/>
          <w:szCs w:val="24"/>
        </w:rPr>
        <w:t xml:space="preserve"> προηγούμενο </w:t>
      </w:r>
      <w:r>
        <w:rPr>
          <w:rFonts w:eastAsia="Times New Roman" w:cs="Times New Roman"/>
          <w:szCs w:val="24"/>
        </w:rPr>
        <w:t>Ο</w:t>
      </w:r>
      <w:r w:rsidRPr="00A2683E">
        <w:rPr>
          <w:rFonts w:eastAsia="Times New Roman" w:cs="Times New Roman"/>
          <w:szCs w:val="24"/>
        </w:rPr>
        <w:t xml:space="preserve">ργανισμό </w:t>
      </w:r>
      <w:r>
        <w:rPr>
          <w:rFonts w:eastAsia="Times New Roman" w:cs="Times New Roman"/>
          <w:szCs w:val="24"/>
        </w:rPr>
        <w:t>Λ</w:t>
      </w:r>
      <w:r w:rsidRPr="00A2683E">
        <w:rPr>
          <w:rFonts w:eastAsia="Times New Roman" w:cs="Times New Roman"/>
          <w:szCs w:val="24"/>
        </w:rPr>
        <w:t xml:space="preserve">ειτουργίας του </w:t>
      </w:r>
      <w:r>
        <w:rPr>
          <w:rFonts w:eastAsia="Times New Roman" w:cs="Times New Roman"/>
          <w:szCs w:val="24"/>
        </w:rPr>
        <w:t>Υ</w:t>
      </w:r>
      <w:r w:rsidRPr="00A2683E">
        <w:rPr>
          <w:rFonts w:eastAsia="Times New Roman" w:cs="Times New Roman"/>
          <w:szCs w:val="24"/>
        </w:rPr>
        <w:t xml:space="preserve">πουργείου </w:t>
      </w:r>
      <w:r>
        <w:rPr>
          <w:rFonts w:eastAsia="Times New Roman" w:cs="Times New Roman"/>
          <w:szCs w:val="24"/>
        </w:rPr>
        <w:t>Π</w:t>
      </w:r>
      <w:r w:rsidRPr="00A2683E">
        <w:rPr>
          <w:rFonts w:eastAsia="Times New Roman" w:cs="Times New Roman"/>
          <w:szCs w:val="24"/>
        </w:rPr>
        <w:t>ολιτισμού</w:t>
      </w:r>
      <w:r>
        <w:rPr>
          <w:rFonts w:eastAsia="Times New Roman" w:cs="Times New Roman"/>
          <w:szCs w:val="24"/>
        </w:rPr>
        <w:t>,</w:t>
      </w:r>
      <w:r w:rsidRPr="00A2683E">
        <w:rPr>
          <w:rFonts w:eastAsia="Times New Roman" w:cs="Times New Roman"/>
          <w:szCs w:val="24"/>
        </w:rPr>
        <w:t xml:space="preserve"> το 2014 προ</w:t>
      </w:r>
      <w:r>
        <w:rPr>
          <w:rFonts w:eastAsia="Times New Roman" w:cs="Times New Roman"/>
          <w:szCs w:val="24"/>
        </w:rPr>
        <w:t>βλεπόταν</w:t>
      </w:r>
      <w:r w:rsidRPr="00A2683E">
        <w:rPr>
          <w:rFonts w:eastAsia="Times New Roman" w:cs="Times New Roman"/>
          <w:szCs w:val="24"/>
        </w:rPr>
        <w:t xml:space="preserve"> η συγκρ</w:t>
      </w:r>
      <w:r w:rsidRPr="00A2683E">
        <w:rPr>
          <w:rFonts w:eastAsia="Times New Roman" w:cs="Times New Roman"/>
          <w:szCs w:val="24"/>
        </w:rPr>
        <w:t>ότηση τμήματος παιδικού σταθμού</w:t>
      </w:r>
      <w:r>
        <w:rPr>
          <w:rFonts w:eastAsia="Times New Roman" w:cs="Times New Roman"/>
          <w:szCs w:val="24"/>
        </w:rPr>
        <w:t>. Δ</w:t>
      </w:r>
      <w:r w:rsidRPr="00A2683E">
        <w:rPr>
          <w:rFonts w:eastAsia="Times New Roman" w:cs="Times New Roman"/>
          <w:szCs w:val="24"/>
        </w:rPr>
        <w:t>εν εφαρμόστηκε αυτή η ρύθμιση</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Κ</w:t>
      </w:r>
      <w:r w:rsidRPr="00A2683E">
        <w:rPr>
          <w:rFonts w:eastAsia="Times New Roman" w:cs="Times New Roman"/>
          <w:szCs w:val="24"/>
        </w:rPr>
        <w:t xml:space="preserve">αι </w:t>
      </w:r>
      <w:r>
        <w:rPr>
          <w:rFonts w:eastAsia="Times New Roman" w:cs="Times New Roman"/>
          <w:szCs w:val="24"/>
        </w:rPr>
        <w:t>αφού</w:t>
      </w:r>
      <w:r w:rsidRPr="00A2683E">
        <w:rPr>
          <w:rFonts w:eastAsia="Times New Roman" w:cs="Times New Roman"/>
          <w:szCs w:val="24"/>
        </w:rPr>
        <w:t xml:space="preserve"> εσείς </w:t>
      </w:r>
      <w:r>
        <w:rPr>
          <w:rFonts w:eastAsia="Times New Roman" w:cs="Times New Roman"/>
          <w:szCs w:val="24"/>
        </w:rPr>
        <w:t>δ</w:t>
      </w:r>
      <w:r w:rsidRPr="00A2683E">
        <w:rPr>
          <w:rFonts w:eastAsia="Times New Roman" w:cs="Times New Roman"/>
          <w:szCs w:val="24"/>
        </w:rPr>
        <w:t>εν εφαρμόσ</w:t>
      </w:r>
      <w:r>
        <w:rPr>
          <w:rFonts w:eastAsia="Times New Roman" w:cs="Times New Roman"/>
          <w:szCs w:val="24"/>
        </w:rPr>
        <w:t>α</w:t>
      </w:r>
      <w:r w:rsidRPr="00A2683E">
        <w:rPr>
          <w:rFonts w:eastAsia="Times New Roman" w:cs="Times New Roman"/>
          <w:szCs w:val="24"/>
        </w:rPr>
        <w:t xml:space="preserve">τε τις αποφάσεις </w:t>
      </w:r>
      <w:r>
        <w:rPr>
          <w:rFonts w:eastAsia="Times New Roman" w:cs="Times New Roman"/>
          <w:szCs w:val="24"/>
        </w:rPr>
        <w:t>σας, μας εγκαλείτε γ</w:t>
      </w:r>
      <w:r w:rsidRPr="00A2683E">
        <w:rPr>
          <w:rFonts w:eastAsia="Times New Roman" w:cs="Times New Roman"/>
          <w:szCs w:val="24"/>
        </w:rPr>
        <w:t>ιατί δεν το κάναμε εμείς</w:t>
      </w:r>
      <w:r>
        <w:rPr>
          <w:rFonts w:eastAsia="Times New Roman" w:cs="Times New Roman"/>
          <w:szCs w:val="24"/>
        </w:rPr>
        <w:t>. Πλησιάζει σ</w:t>
      </w:r>
      <w:r w:rsidRPr="00A2683E">
        <w:rPr>
          <w:rFonts w:eastAsia="Times New Roman" w:cs="Times New Roman"/>
          <w:szCs w:val="24"/>
        </w:rPr>
        <w:t>τα όρια της κωμωδίας.</w:t>
      </w:r>
    </w:p>
    <w:p w14:paraId="0A5C0D5E"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Εμείς λέμε ότι πρόκειται για ένα</w:t>
      </w:r>
      <w:r w:rsidRPr="00A2683E">
        <w:rPr>
          <w:rFonts w:eastAsia="Times New Roman" w:cs="Times New Roman"/>
          <w:szCs w:val="24"/>
        </w:rPr>
        <w:t xml:space="preserve"> νομοσχέδιο</w:t>
      </w:r>
      <w:r w:rsidRPr="00BF3505">
        <w:rPr>
          <w:rFonts w:eastAsia="Times New Roman" w:cs="Times New Roman"/>
          <w:szCs w:val="24"/>
        </w:rPr>
        <w:t>,</w:t>
      </w:r>
      <w:r w:rsidRPr="00A2683E">
        <w:rPr>
          <w:rFonts w:eastAsia="Times New Roman" w:cs="Times New Roman"/>
          <w:szCs w:val="24"/>
        </w:rPr>
        <w:t xml:space="preserve"> κυρίες και κύριοι </w:t>
      </w:r>
      <w:r>
        <w:rPr>
          <w:rFonts w:eastAsia="Times New Roman" w:cs="Times New Roman"/>
          <w:szCs w:val="24"/>
        </w:rPr>
        <w:t>Β</w:t>
      </w:r>
      <w:r w:rsidRPr="00A2683E">
        <w:rPr>
          <w:rFonts w:eastAsia="Times New Roman" w:cs="Times New Roman"/>
          <w:szCs w:val="24"/>
        </w:rPr>
        <w:t>ουλευτές</w:t>
      </w:r>
      <w:r w:rsidRPr="00BF3505">
        <w:rPr>
          <w:rFonts w:eastAsia="Times New Roman" w:cs="Times New Roman"/>
          <w:szCs w:val="24"/>
        </w:rPr>
        <w:t>,</w:t>
      </w:r>
      <w:r w:rsidRPr="00A2683E">
        <w:rPr>
          <w:rFonts w:eastAsia="Times New Roman" w:cs="Times New Roman"/>
          <w:szCs w:val="24"/>
        </w:rPr>
        <w:t xml:space="preserve"> που θεραπεύει καταστάσεις ανομίας</w:t>
      </w:r>
      <w:r>
        <w:rPr>
          <w:rFonts w:eastAsia="Times New Roman" w:cs="Times New Roman"/>
          <w:szCs w:val="24"/>
        </w:rPr>
        <w:t>,</w:t>
      </w:r>
      <w:r w:rsidRPr="00A2683E">
        <w:rPr>
          <w:rFonts w:eastAsia="Times New Roman" w:cs="Times New Roman"/>
          <w:szCs w:val="24"/>
        </w:rPr>
        <w:t xml:space="preserve"> αδιαφάνειας</w:t>
      </w:r>
      <w:r>
        <w:rPr>
          <w:rFonts w:eastAsia="Times New Roman" w:cs="Times New Roman"/>
          <w:szCs w:val="24"/>
        </w:rPr>
        <w:t>,</w:t>
      </w:r>
      <w:r w:rsidRPr="00A2683E">
        <w:rPr>
          <w:rFonts w:eastAsia="Times New Roman" w:cs="Times New Roman"/>
          <w:szCs w:val="24"/>
        </w:rPr>
        <w:t xml:space="preserve"> πολιτικής συναλλαγής</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Σ</w:t>
      </w:r>
      <w:r w:rsidRPr="00A2683E">
        <w:rPr>
          <w:rFonts w:eastAsia="Times New Roman" w:cs="Times New Roman"/>
          <w:szCs w:val="24"/>
        </w:rPr>
        <w:t>ύμφωνα με διαπ</w:t>
      </w:r>
      <w:r>
        <w:rPr>
          <w:rFonts w:eastAsia="Times New Roman" w:cs="Times New Roman"/>
          <w:szCs w:val="24"/>
        </w:rPr>
        <w:t>ιστώσεις</w:t>
      </w:r>
      <w:r w:rsidRPr="00A2683E">
        <w:rPr>
          <w:rFonts w:eastAsia="Times New Roman" w:cs="Times New Roman"/>
          <w:szCs w:val="24"/>
        </w:rPr>
        <w:t xml:space="preserve"> του </w:t>
      </w:r>
      <w:r>
        <w:rPr>
          <w:rFonts w:eastAsia="Times New Roman" w:cs="Times New Roman"/>
          <w:szCs w:val="24"/>
        </w:rPr>
        <w:t>Γ</w:t>
      </w:r>
      <w:r w:rsidRPr="00A2683E">
        <w:rPr>
          <w:rFonts w:eastAsia="Times New Roman" w:cs="Times New Roman"/>
          <w:szCs w:val="24"/>
        </w:rPr>
        <w:t xml:space="preserve">ενικού </w:t>
      </w:r>
      <w:r>
        <w:rPr>
          <w:rFonts w:eastAsia="Times New Roman" w:cs="Times New Roman"/>
          <w:szCs w:val="24"/>
        </w:rPr>
        <w:t>Λ</w:t>
      </w:r>
      <w:r w:rsidRPr="00A2683E">
        <w:rPr>
          <w:rFonts w:eastAsia="Times New Roman" w:cs="Times New Roman"/>
          <w:szCs w:val="24"/>
        </w:rPr>
        <w:t>ογιστηρίου του Κράτους που είδαν το φως της δημοσιότητας</w:t>
      </w:r>
      <w:r>
        <w:rPr>
          <w:rFonts w:eastAsia="Times New Roman" w:cs="Times New Roman"/>
          <w:szCs w:val="24"/>
        </w:rPr>
        <w:t>,</w:t>
      </w:r>
      <w:r w:rsidRPr="00A2683E">
        <w:rPr>
          <w:rFonts w:eastAsia="Times New Roman" w:cs="Times New Roman"/>
          <w:szCs w:val="24"/>
        </w:rPr>
        <w:t xml:space="preserve"> θεωρούμε ότι αυτή η περίπτωση είναι η εικό</w:t>
      </w:r>
      <w:r>
        <w:rPr>
          <w:rFonts w:eastAsia="Times New Roman" w:cs="Times New Roman"/>
          <w:szCs w:val="24"/>
        </w:rPr>
        <w:t>να η πεντακάθαρη του καθεστώτος που επι</w:t>
      </w:r>
      <w:r>
        <w:rPr>
          <w:rFonts w:eastAsia="Times New Roman" w:cs="Times New Roman"/>
          <w:szCs w:val="24"/>
        </w:rPr>
        <w:t>κρατούσε</w:t>
      </w:r>
      <w:r w:rsidRPr="00A2683E">
        <w:rPr>
          <w:rFonts w:eastAsia="Times New Roman" w:cs="Times New Roman"/>
          <w:szCs w:val="24"/>
        </w:rPr>
        <w:t xml:space="preserve"> </w:t>
      </w:r>
      <w:r>
        <w:rPr>
          <w:rFonts w:eastAsia="Times New Roman" w:cs="Times New Roman"/>
          <w:szCs w:val="24"/>
        </w:rPr>
        <w:t>έ</w:t>
      </w:r>
      <w:r w:rsidRPr="00A2683E">
        <w:rPr>
          <w:rFonts w:eastAsia="Times New Roman" w:cs="Times New Roman"/>
          <w:szCs w:val="24"/>
        </w:rPr>
        <w:t>ως το 2014</w:t>
      </w:r>
      <w:r>
        <w:rPr>
          <w:rFonts w:eastAsia="Times New Roman" w:cs="Times New Roman"/>
          <w:szCs w:val="24"/>
        </w:rPr>
        <w:t>.</w:t>
      </w:r>
    </w:p>
    <w:p w14:paraId="0A5C0D5F"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Μα ποια ανομία</w:t>
      </w:r>
      <w:r w:rsidRPr="00A2683E">
        <w:rPr>
          <w:rFonts w:eastAsia="Times New Roman" w:cs="Times New Roman"/>
          <w:szCs w:val="24"/>
        </w:rPr>
        <w:t xml:space="preserve"> θα μπορούσε να κρύβεται</w:t>
      </w:r>
      <w:r>
        <w:rPr>
          <w:rFonts w:eastAsia="Times New Roman" w:cs="Times New Roman"/>
          <w:szCs w:val="24"/>
        </w:rPr>
        <w:t>,</w:t>
      </w:r>
      <w:r w:rsidRPr="00A2683E">
        <w:rPr>
          <w:rFonts w:eastAsia="Times New Roman" w:cs="Times New Roman"/>
          <w:szCs w:val="24"/>
        </w:rPr>
        <w:t xml:space="preserve"> θα πει κανείς</w:t>
      </w:r>
      <w:r>
        <w:rPr>
          <w:rFonts w:eastAsia="Times New Roman" w:cs="Times New Roman"/>
          <w:szCs w:val="24"/>
        </w:rPr>
        <w:t>,</w:t>
      </w:r>
      <w:r w:rsidRPr="00A2683E">
        <w:rPr>
          <w:rFonts w:eastAsia="Times New Roman" w:cs="Times New Roman"/>
          <w:szCs w:val="24"/>
        </w:rPr>
        <w:t xml:space="preserve"> στ</w:t>
      </w:r>
      <w:r>
        <w:rPr>
          <w:rFonts w:eastAsia="Times New Roman" w:cs="Times New Roman"/>
          <w:szCs w:val="24"/>
        </w:rPr>
        <w:t>ο</w:t>
      </w:r>
      <w:r w:rsidRPr="00A2683E">
        <w:rPr>
          <w:rFonts w:eastAsia="Times New Roman" w:cs="Times New Roman"/>
          <w:szCs w:val="24"/>
        </w:rPr>
        <w:t xml:space="preserve"> πλαίσι</w:t>
      </w:r>
      <w:r>
        <w:rPr>
          <w:rFonts w:eastAsia="Times New Roman" w:cs="Times New Roman"/>
          <w:szCs w:val="24"/>
        </w:rPr>
        <w:t>ο</w:t>
      </w:r>
      <w:r w:rsidRPr="00A2683E">
        <w:rPr>
          <w:rFonts w:eastAsia="Times New Roman" w:cs="Times New Roman"/>
          <w:szCs w:val="24"/>
        </w:rPr>
        <w:t xml:space="preserve"> ενός παιδικού σταθμού</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Ν</w:t>
      </w:r>
      <w:r w:rsidRPr="00A2683E">
        <w:rPr>
          <w:rFonts w:eastAsia="Times New Roman" w:cs="Times New Roman"/>
          <w:szCs w:val="24"/>
        </w:rPr>
        <w:t>α δούμε τι έχουμε εδώ</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 xml:space="preserve">Εδώ </w:t>
      </w:r>
      <w:r w:rsidRPr="00A2683E">
        <w:rPr>
          <w:rFonts w:eastAsia="Times New Roman" w:cs="Times New Roman"/>
          <w:szCs w:val="24"/>
        </w:rPr>
        <w:t xml:space="preserve">έχουμε ένα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α</w:t>
      </w:r>
      <w:r>
        <w:rPr>
          <w:rFonts w:eastAsia="Times New Roman" w:cs="Times New Roman"/>
          <w:szCs w:val="24"/>
        </w:rPr>
        <w:t xml:space="preserve">λληλοβοήθειας </w:t>
      </w:r>
      <w:r>
        <w:rPr>
          <w:rFonts w:eastAsia="Times New Roman" w:cs="Times New Roman"/>
          <w:szCs w:val="24"/>
        </w:rPr>
        <w:t>υ</w:t>
      </w:r>
      <w:r w:rsidRPr="00A2683E">
        <w:rPr>
          <w:rFonts w:eastAsia="Times New Roman" w:cs="Times New Roman"/>
          <w:szCs w:val="24"/>
        </w:rPr>
        <w:t>παλλήλων</w:t>
      </w:r>
      <w:r>
        <w:rPr>
          <w:rFonts w:eastAsia="Times New Roman" w:cs="Times New Roman"/>
          <w:szCs w:val="24"/>
        </w:rPr>
        <w:t>,</w:t>
      </w:r>
      <w:r w:rsidRPr="00A2683E">
        <w:rPr>
          <w:rFonts w:eastAsia="Times New Roman" w:cs="Times New Roman"/>
          <w:szCs w:val="24"/>
        </w:rPr>
        <w:t xml:space="preserve"> μία ένωση </w:t>
      </w:r>
      <w:r>
        <w:rPr>
          <w:rFonts w:eastAsia="Times New Roman" w:cs="Times New Roman"/>
          <w:szCs w:val="24"/>
        </w:rPr>
        <w:t>προσώπων, που εισέπραττε από το Τ</w:t>
      </w:r>
      <w:r w:rsidRPr="00A2683E">
        <w:rPr>
          <w:rFonts w:eastAsia="Times New Roman" w:cs="Times New Roman"/>
          <w:szCs w:val="24"/>
        </w:rPr>
        <w:t xml:space="preserve">αμείο </w:t>
      </w:r>
      <w:r>
        <w:rPr>
          <w:rFonts w:eastAsia="Times New Roman" w:cs="Times New Roman"/>
          <w:szCs w:val="24"/>
        </w:rPr>
        <w:t>Α</w:t>
      </w:r>
      <w:r w:rsidRPr="00A2683E">
        <w:rPr>
          <w:rFonts w:eastAsia="Times New Roman" w:cs="Times New Roman"/>
          <w:szCs w:val="24"/>
        </w:rPr>
        <w:t xml:space="preserve">ρχαιολογικών </w:t>
      </w:r>
      <w:r>
        <w:rPr>
          <w:rFonts w:eastAsia="Times New Roman" w:cs="Times New Roman"/>
          <w:szCs w:val="24"/>
        </w:rPr>
        <w:t>Πόρων και</w:t>
      </w:r>
      <w:r>
        <w:rPr>
          <w:rFonts w:eastAsia="Times New Roman" w:cs="Times New Roman"/>
          <w:szCs w:val="24"/>
        </w:rPr>
        <w:t xml:space="preserve"> Α</w:t>
      </w:r>
      <w:r w:rsidRPr="00A2683E">
        <w:rPr>
          <w:rFonts w:eastAsia="Times New Roman" w:cs="Times New Roman"/>
          <w:szCs w:val="24"/>
        </w:rPr>
        <w:t>παλλοτριώσεων το 1% των εσόδων</w:t>
      </w:r>
      <w:r>
        <w:rPr>
          <w:rFonts w:eastAsia="Times New Roman" w:cs="Times New Roman"/>
          <w:szCs w:val="24"/>
        </w:rPr>
        <w:t xml:space="preserve"> του.</w:t>
      </w:r>
      <w:r w:rsidRPr="00A2683E">
        <w:rPr>
          <w:rFonts w:eastAsia="Times New Roman" w:cs="Times New Roman"/>
          <w:szCs w:val="24"/>
        </w:rPr>
        <w:t xml:space="preserve"> Προσέξτε</w:t>
      </w:r>
      <w:r>
        <w:rPr>
          <w:rFonts w:eastAsia="Times New Roman" w:cs="Times New Roman"/>
          <w:szCs w:val="24"/>
        </w:rPr>
        <w:t>,</w:t>
      </w:r>
      <w:r w:rsidRPr="00A2683E">
        <w:rPr>
          <w:rFonts w:eastAsia="Times New Roman" w:cs="Times New Roman"/>
          <w:szCs w:val="24"/>
        </w:rPr>
        <w:t xml:space="preserve"> το ΤΑΠ</w:t>
      </w:r>
      <w:r>
        <w:rPr>
          <w:rFonts w:eastAsia="Times New Roman" w:cs="Times New Roman"/>
          <w:szCs w:val="24"/>
        </w:rPr>
        <w:t>Α,</w:t>
      </w:r>
      <w:r w:rsidRPr="00A2683E">
        <w:rPr>
          <w:rFonts w:eastAsia="Times New Roman" w:cs="Times New Roman"/>
          <w:szCs w:val="24"/>
        </w:rPr>
        <w:t xml:space="preserve"> το ταμείο </w:t>
      </w:r>
      <w:r>
        <w:rPr>
          <w:rFonts w:eastAsia="Times New Roman" w:cs="Times New Roman"/>
          <w:szCs w:val="24"/>
        </w:rPr>
        <w:t>α</w:t>
      </w:r>
      <w:r w:rsidRPr="00A2683E">
        <w:rPr>
          <w:rFonts w:eastAsia="Times New Roman" w:cs="Times New Roman"/>
          <w:szCs w:val="24"/>
        </w:rPr>
        <w:t>υτό είναι το θησαυροφυλάκιο του Υπουργείου Οικονομικών</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 xml:space="preserve">Είναι ένα </w:t>
      </w:r>
      <w:r>
        <w:rPr>
          <w:rFonts w:eastAsia="Times New Roman" w:cs="Times New Roman"/>
          <w:szCs w:val="24"/>
        </w:rPr>
        <w:t>τ</w:t>
      </w:r>
      <w:r w:rsidRPr="00A2683E">
        <w:rPr>
          <w:rFonts w:eastAsia="Times New Roman" w:cs="Times New Roman"/>
          <w:szCs w:val="24"/>
        </w:rPr>
        <w:t>αμείο με πάρα πολλά έσοδα</w:t>
      </w:r>
      <w:r>
        <w:rPr>
          <w:rFonts w:eastAsia="Times New Roman" w:cs="Times New Roman"/>
          <w:szCs w:val="24"/>
        </w:rPr>
        <w:t>. Και με αποφάσεις, λοιπόν, των Υ</w:t>
      </w:r>
      <w:r w:rsidRPr="00A2683E">
        <w:rPr>
          <w:rFonts w:eastAsia="Times New Roman" w:cs="Times New Roman"/>
          <w:szCs w:val="24"/>
        </w:rPr>
        <w:t xml:space="preserve">πουργών της Νέας Δημοκρατίας και του </w:t>
      </w:r>
      <w:r>
        <w:rPr>
          <w:rFonts w:eastAsia="Times New Roman" w:cs="Times New Roman"/>
          <w:szCs w:val="24"/>
        </w:rPr>
        <w:t xml:space="preserve">ΠΑΣΟΚ </w:t>
      </w:r>
      <w:proofErr w:type="spellStart"/>
      <w:r>
        <w:rPr>
          <w:rFonts w:eastAsia="Times New Roman" w:cs="Times New Roman"/>
          <w:szCs w:val="24"/>
        </w:rPr>
        <w:t>εδίδετο</w:t>
      </w:r>
      <w:proofErr w:type="spellEnd"/>
      <w:r>
        <w:rPr>
          <w:rFonts w:eastAsia="Times New Roman" w:cs="Times New Roman"/>
          <w:szCs w:val="24"/>
        </w:rPr>
        <w:t xml:space="preserve"> το 1% σε αυτό 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α</w:t>
      </w:r>
      <w:r w:rsidRPr="00A2683E">
        <w:rPr>
          <w:rFonts w:eastAsia="Times New Roman" w:cs="Times New Roman"/>
          <w:szCs w:val="24"/>
        </w:rPr>
        <w:t>λληλοβοήθειας</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rPr>
        <w:t>τ</w:t>
      </w:r>
      <w:r w:rsidRPr="00A2683E">
        <w:rPr>
          <w:rFonts w:eastAsia="Times New Roman" w:cs="Times New Roman"/>
          <w:szCs w:val="24"/>
        </w:rPr>
        <w:t>αμείο</w:t>
      </w:r>
      <w:r>
        <w:rPr>
          <w:rFonts w:eastAsia="Times New Roman" w:cs="Times New Roman"/>
          <w:szCs w:val="24"/>
        </w:rPr>
        <w:t>,</w:t>
      </w:r>
      <w:r w:rsidRPr="00A2683E">
        <w:rPr>
          <w:rFonts w:eastAsia="Times New Roman" w:cs="Times New Roman"/>
          <w:szCs w:val="24"/>
        </w:rPr>
        <w:t xml:space="preserve"> το οποίο δεν είχε</w:t>
      </w:r>
      <w:r>
        <w:rPr>
          <w:rFonts w:eastAsia="Times New Roman" w:cs="Times New Roman"/>
          <w:szCs w:val="24"/>
        </w:rPr>
        <w:t xml:space="preserve"> και</w:t>
      </w:r>
      <w:r w:rsidRPr="00A2683E">
        <w:rPr>
          <w:rFonts w:eastAsia="Times New Roman" w:cs="Times New Roman"/>
          <w:szCs w:val="24"/>
        </w:rPr>
        <w:t xml:space="preserve"> δεν έχει </w:t>
      </w:r>
      <w:r>
        <w:rPr>
          <w:rFonts w:eastAsia="Times New Roman" w:cs="Times New Roman"/>
          <w:szCs w:val="24"/>
        </w:rPr>
        <w:t>κ</w:t>
      </w:r>
      <w:r w:rsidRPr="00A2683E">
        <w:rPr>
          <w:rFonts w:eastAsia="Times New Roman" w:cs="Times New Roman"/>
          <w:szCs w:val="24"/>
        </w:rPr>
        <w:t>αταστατικό</w:t>
      </w:r>
      <w:r>
        <w:rPr>
          <w:rFonts w:eastAsia="Times New Roman" w:cs="Times New Roman"/>
          <w:szCs w:val="24"/>
        </w:rPr>
        <w:t xml:space="preserve">, στο οποίο δεν </w:t>
      </w:r>
      <w:r w:rsidRPr="00A2683E">
        <w:rPr>
          <w:rFonts w:eastAsia="Times New Roman" w:cs="Times New Roman"/>
          <w:szCs w:val="24"/>
        </w:rPr>
        <w:t>συγκροτήθηκε ποτέ έν</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από μία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από εκλογές </w:t>
      </w:r>
      <w:r w:rsidRPr="00A2683E">
        <w:rPr>
          <w:rFonts w:eastAsia="Times New Roman" w:cs="Times New Roman"/>
          <w:szCs w:val="24"/>
        </w:rPr>
        <w:t xml:space="preserve">και χωρίς κανέναν έλεγχο. </w:t>
      </w:r>
      <w:r>
        <w:rPr>
          <w:rFonts w:eastAsia="Times New Roman" w:cs="Times New Roman"/>
          <w:szCs w:val="24"/>
        </w:rPr>
        <w:t xml:space="preserve">Κανένας δεν ήλεγχε </w:t>
      </w:r>
      <w:r w:rsidRPr="00A2683E">
        <w:rPr>
          <w:rFonts w:eastAsia="Times New Roman" w:cs="Times New Roman"/>
          <w:szCs w:val="24"/>
        </w:rPr>
        <w:t>τα χρήμ</w:t>
      </w:r>
      <w:r w:rsidRPr="00A2683E">
        <w:rPr>
          <w:rFonts w:eastAsia="Times New Roman" w:cs="Times New Roman"/>
          <w:szCs w:val="24"/>
        </w:rPr>
        <w:t xml:space="preserve">ατα αυτά που </w:t>
      </w:r>
      <w:r>
        <w:rPr>
          <w:rFonts w:eastAsia="Times New Roman" w:cs="Times New Roman"/>
          <w:szCs w:val="24"/>
        </w:rPr>
        <w:t>εισέρρεαν, 1,5 εκατομμύριο τον χρόνο. Εδώ έχω ακριβώς για κάθε χρονιά</w:t>
      </w:r>
      <w:r w:rsidRPr="00A2683E">
        <w:rPr>
          <w:rFonts w:eastAsia="Times New Roman" w:cs="Times New Roman"/>
          <w:szCs w:val="24"/>
        </w:rPr>
        <w:t xml:space="preserve"> και ξέρω πολύ καλά </w:t>
      </w:r>
      <w:r>
        <w:rPr>
          <w:rFonts w:eastAsia="Times New Roman" w:cs="Times New Roman"/>
          <w:szCs w:val="24"/>
        </w:rPr>
        <w:t>σε κάθε</w:t>
      </w:r>
      <w:r w:rsidRPr="00A2683E">
        <w:rPr>
          <w:rFonts w:eastAsia="Times New Roman" w:cs="Times New Roman"/>
          <w:szCs w:val="24"/>
        </w:rPr>
        <w:t xml:space="preserve"> χρ</w:t>
      </w:r>
      <w:r>
        <w:rPr>
          <w:rFonts w:eastAsia="Times New Roman" w:cs="Times New Roman"/>
          <w:szCs w:val="24"/>
        </w:rPr>
        <w:t>ονιά</w:t>
      </w:r>
      <w:r w:rsidRPr="00A2683E">
        <w:rPr>
          <w:rFonts w:eastAsia="Times New Roman" w:cs="Times New Roman"/>
          <w:szCs w:val="24"/>
        </w:rPr>
        <w:t xml:space="preserve"> από το </w:t>
      </w:r>
      <w:r>
        <w:rPr>
          <w:rFonts w:eastAsia="Times New Roman" w:cs="Times New Roman"/>
          <w:szCs w:val="24"/>
        </w:rPr>
        <w:t>1995</w:t>
      </w:r>
      <w:r w:rsidRPr="00A2683E">
        <w:rPr>
          <w:rFonts w:eastAsia="Times New Roman" w:cs="Times New Roman"/>
          <w:szCs w:val="24"/>
        </w:rPr>
        <w:t xml:space="preserve"> μέχρι σήμερα ποιοι </w:t>
      </w:r>
      <w:r>
        <w:rPr>
          <w:rFonts w:eastAsia="Times New Roman" w:cs="Times New Roman"/>
          <w:szCs w:val="24"/>
        </w:rPr>
        <w:t>Υ</w:t>
      </w:r>
      <w:r w:rsidRPr="00A2683E">
        <w:rPr>
          <w:rFonts w:eastAsia="Times New Roman" w:cs="Times New Roman"/>
          <w:szCs w:val="24"/>
        </w:rPr>
        <w:t xml:space="preserve">πουργοί </w:t>
      </w:r>
      <w:r>
        <w:rPr>
          <w:rFonts w:eastAsia="Times New Roman" w:cs="Times New Roman"/>
          <w:szCs w:val="24"/>
        </w:rPr>
        <w:t>Πολιτισμού πέρασαν. Κανένας δεν ήλεγχε και εισέρρεαν</w:t>
      </w:r>
      <w:r w:rsidRPr="00A2683E">
        <w:rPr>
          <w:rFonts w:eastAsia="Times New Roman" w:cs="Times New Roman"/>
          <w:szCs w:val="24"/>
        </w:rPr>
        <w:t xml:space="preserve"> τα χρήματα</w:t>
      </w:r>
      <w:r>
        <w:rPr>
          <w:rFonts w:eastAsia="Times New Roman" w:cs="Times New Roman"/>
          <w:szCs w:val="24"/>
        </w:rPr>
        <w:t>,</w:t>
      </w:r>
      <w:r w:rsidRPr="00A2683E">
        <w:rPr>
          <w:rFonts w:eastAsia="Times New Roman" w:cs="Times New Roman"/>
          <w:szCs w:val="24"/>
        </w:rPr>
        <w:t xml:space="preserve"> χωρίς να δίνει λογαριασμό κανένας </w:t>
      </w:r>
      <w:r w:rsidRPr="00A2683E">
        <w:rPr>
          <w:rFonts w:eastAsia="Times New Roman" w:cs="Times New Roman"/>
          <w:szCs w:val="24"/>
        </w:rPr>
        <w:t>σε κανέναν</w:t>
      </w:r>
      <w:r>
        <w:rPr>
          <w:rFonts w:eastAsia="Times New Roman" w:cs="Times New Roman"/>
          <w:szCs w:val="24"/>
        </w:rPr>
        <w:t>.</w:t>
      </w:r>
    </w:p>
    <w:p w14:paraId="0A5C0D60"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Κ</w:t>
      </w:r>
      <w:r w:rsidRPr="00A2683E">
        <w:rPr>
          <w:rFonts w:eastAsia="Times New Roman" w:cs="Times New Roman"/>
          <w:szCs w:val="24"/>
        </w:rPr>
        <w:t>αι άλλ</w:t>
      </w:r>
      <w:r>
        <w:rPr>
          <w:rFonts w:eastAsia="Times New Roman" w:cs="Times New Roman"/>
          <w:szCs w:val="24"/>
        </w:rPr>
        <w:t>α,</w:t>
      </w:r>
      <w:r w:rsidRPr="00A2683E">
        <w:rPr>
          <w:rFonts w:eastAsia="Times New Roman" w:cs="Times New Roman"/>
          <w:szCs w:val="24"/>
        </w:rPr>
        <w:t xml:space="preserve"> </w:t>
      </w:r>
      <w:r>
        <w:rPr>
          <w:rFonts w:eastAsia="Times New Roman" w:cs="Times New Roman"/>
          <w:szCs w:val="24"/>
        </w:rPr>
        <w:t>όμως,</w:t>
      </w:r>
      <w:r w:rsidRPr="00A2683E">
        <w:rPr>
          <w:rFonts w:eastAsia="Times New Roman" w:cs="Times New Roman"/>
          <w:szCs w:val="24"/>
        </w:rPr>
        <w:t xml:space="preserve"> καταγγέλθηκαν από αυτό το </w:t>
      </w:r>
      <w:r>
        <w:rPr>
          <w:rFonts w:eastAsia="Times New Roman" w:cs="Times New Roman"/>
          <w:szCs w:val="24"/>
        </w:rPr>
        <w:t>Β</w:t>
      </w:r>
      <w:r w:rsidRPr="00A2683E">
        <w:rPr>
          <w:rFonts w:eastAsia="Times New Roman" w:cs="Times New Roman"/>
          <w:szCs w:val="24"/>
        </w:rPr>
        <w:t>ήμα και από τον κ</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Μ</w:t>
      </w:r>
      <w:r w:rsidRPr="00A2683E">
        <w:rPr>
          <w:rFonts w:eastAsia="Times New Roman" w:cs="Times New Roman"/>
          <w:szCs w:val="24"/>
        </w:rPr>
        <w:t>παλτά</w:t>
      </w:r>
      <w:r>
        <w:rPr>
          <w:rFonts w:eastAsia="Times New Roman" w:cs="Times New Roman"/>
          <w:szCs w:val="24"/>
        </w:rPr>
        <w:t>,</w:t>
      </w:r>
      <w:r w:rsidRPr="00A2683E">
        <w:rPr>
          <w:rFonts w:eastAsia="Times New Roman" w:cs="Times New Roman"/>
          <w:szCs w:val="24"/>
        </w:rPr>
        <w:t xml:space="preserve"> που </w:t>
      </w:r>
      <w:r>
        <w:rPr>
          <w:rFonts w:eastAsia="Times New Roman" w:cs="Times New Roman"/>
          <w:szCs w:val="24"/>
        </w:rPr>
        <w:t>και</w:t>
      </w:r>
      <w:r w:rsidRPr="00A2683E">
        <w:rPr>
          <w:rFonts w:eastAsia="Times New Roman" w:cs="Times New Roman"/>
          <w:szCs w:val="24"/>
        </w:rPr>
        <w:t xml:space="preserve"> η Νέα Δημοκρατία και το ΠΑΣΟΚ </w:t>
      </w:r>
      <w:r w:rsidRPr="00A2683E">
        <w:rPr>
          <w:rFonts w:eastAsia="Times New Roman" w:cs="Times New Roman"/>
          <w:szCs w:val="24"/>
        </w:rPr>
        <w:lastRenderedPageBreak/>
        <w:t>έκαναν ότι δεν το άκουσα</w:t>
      </w:r>
      <w:r>
        <w:rPr>
          <w:rFonts w:eastAsia="Times New Roman" w:cs="Times New Roman"/>
          <w:szCs w:val="24"/>
        </w:rPr>
        <w:t>ν,</w:t>
      </w:r>
      <w:r w:rsidRPr="00A2683E">
        <w:rPr>
          <w:rFonts w:eastAsia="Times New Roman" w:cs="Times New Roman"/>
          <w:szCs w:val="24"/>
        </w:rPr>
        <w:t xml:space="preserve"> δεν τοποθετήθηκαν</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Γιατί;</w:t>
      </w:r>
      <w:r w:rsidRPr="00A2683E">
        <w:rPr>
          <w:rFonts w:eastAsia="Times New Roman" w:cs="Times New Roman"/>
          <w:szCs w:val="24"/>
        </w:rPr>
        <w:t xml:space="preserve"> </w:t>
      </w:r>
      <w:r>
        <w:rPr>
          <w:rFonts w:eastAsia="Times New Roman" w:cs="Times New Roman"/>
          <w:szCs w:val="24"/>
        </w:rPr>
        <w:t>Δεν πληρώθηκαν</w:t>
      </w:r>
      <w:r w:rsidRPr="00A2683E">
        <w:rPr>
          <w:rFonts w:eastAsia="Times New Roman" w:cs="Times New Roman"/>
          <w:szCs w:val="24"/>
        </w:rPr>
        <w:t xml:space="preserve"> υπερωρίες προσωπικού του γραφείου των </w:t>
      </w:r>
      <w:r>
        <w:rPr>
          <w:rFonts w:eastAsia="Times New Roman" w:cs="Times New Roman"/>
          <w:szCs w:val="24"/>
        </w:rPr>
        <w:t>Υ</w:t>
      </w:r>
      <w:r w:rsidRPr="00A2683E">
        <w:rPr>
          <w:rFonts w:eastAsia="Times New Roman" w:cs="Times New Roman"/>
          <w:szCs w:val="24"/>
        </w:rPr>
        <w:t xml:space="preserve">πουργών από το </w:t>
      </w:r>
      <w:r>
        <w:rPr>
          <w:rFonts w:eastAsia="Times New Roman" w:cs="Times New Roman"/>
          <w:szCs w:val="24"/>
        </w:rPr>
        <w:t>τ</w:t>
      </w:r>
      <w:r w:rsidRPr="00A2683E">
        <w:rPr>
          <w:rFonts w:eastAsia="Times New Roman" w:cs="Times New Roman"/>
          <w:szCs w:val="24"/>
        </w:rPr>
        <w:t xml:space="preserve">αμείο </w:t>
      </w:r>
      <w:r>
        <w:rPr>
          <w:rFonts w:eastAsia="Times New Roman" w:cs="Times New Roman"/>
          <w:szCs w:val="24"/>
        </w:rPr>
        <w:t>α</w:t>
      </w:r>
      <w:r w:rsidRPr="00A2683E">
        <w:rPr>
          <w:rFonts w:eastAsia="Times New Roman" w:cs="Times New Roman"/>
          <w:szCs w:val="24"/>
        </w:rPr>
        <w:t>λληλοβοήθειας</w:t>
      </w:r>
      <w:r>
        <w:rPr>
          <w:rFonts w:eastAsia="Times New Roman" w:cs="Times New Roman"/>
          <w:szCs w:val="24"/>
        </w:rPr>
        <w:t xml:space="preserve"> -έ</w:t>
      </w:r>
      <w:r w:rsidRPr="00A2683E">
        <w:rPr>
          <w:rFonts w:eastAsia="Times New Roman" w:cs="Times New Roman"/>
          <w:szCs w:val="24"/>
        </w:rPr>
        <w:t xml:space="preserve">χουμε εδώ τα ονόματα των </w:t>
      </w:r>
      <w:r>
        <w:rPr>
          <w:rFonts w:eastAsia="Times New Roman" w:cs="Times New Roman"/>
          <w:szCs w:val="24"/>
        </w:rPr>
        <w:t>Υ</w:t>
      </w:r>
      <w:r w:rsidRPr="00A2683E">
        <w:rPr>
          <w:rFonts w:eastAsia="Times New Roman" w:cs="Times New Roman"/>
          <w:szCs w:val="24"/>
        </w:rPr>
        <w:t>πουργών</w:t>
      </w:r>
      <w:r>
        <w:rPr>
          <w:rFonts w:eastAsia="Times New Roman" w:cs="Times New Roman"/>
          <w:szCs w:val="24"/>
        </w:rPr>
        <w:t>-</w:t>
      </w:r>
      <w:r w:rsidRPr="00A2683E">
        <w:rPr>
          <w:rFonts w:eastAsia="Times New Roman" w:cs="Times New Roman"/>
          <w:szCs w:val="24"/>
        </w:rPr>
        <w:t xml:space="preserve"> εκτός μισθοδοσίας και δημόσιου λογιστικού</w:t>
      </w:r>
      <w:r>
        <w:rPr>
          <w:rFonts w:eastAsia="Times New Roman" w:cs="Times New Roman"/>
          <w:szCs w:val="24"/>
        </w:rPr>
        <w:t xml:space="preserve">; Δεν </w:t>
      </w:r>
      <w:r w:rsidRPr="00A2683E">
        <w:rPr>
          <w:rFonts w:eastAsia="Times New Roman" w:cs="Times New Roman"/>
          <w:szCs w:val="24"/>
        </w:rPr>
        <w:t>κατήγγειλε ο κ</w:t>
      </w:r>
      <w:r>
        <w:rPr>
          <w:rFonts w:eastAsia="Times New Roman" w:cs="Times New Roman"/>
          <w:szCs w:val="24"/>
        </w:rPr>
        <w:t>.</w:t>
      </w:r>
      <w:r w:rsidRPr="00A2683E">
        <w:rPr>
          <w:rFonts w:eastAsia="Times New Roman" w:cs="Times New Roman"/>
          <w:szCs w:val="24"/>
        </w:rPr>
        <w:t xml:space="preserve"> Μ</w:t>
      </w:r>
      <w:r>
        <w:rPr>
          <w:rFonts w:eastAsia="Times New Roman" w:cs="Times New Roman"/>
          <w:szCs w:val="24"/>
        </w:rPr>
        <w:t>παλτάς</w:t>
      </w:r>
      <w:r w:rsidRPr="00A2683E">
        <w:rPr>
          <w:rFonts w:eastAsia="Times New Roman" w:cs="Times New Roman"/>
          <w:szCs w:val="24"/>
        </w:rPr>
        <w:t xml:space="preserve"> ότι το </w:t>
      </w:r>
      <w:r>
        <w:rPr>
          <w:rFonts w:eastAsia="Times New Roman" w:cs="Times New Roman"/>
          <w:szCs w:val="24"/>
        </w:rPr>
        <w:t>τ</w:t>
      </w:r>
      <w:r w:rsidRPr="00A2683E">
        <w:rPr>
          <w:rFonts w:eastAsia="Times New Roman" w:cs="Times New Roman"/>
          <w:szCs w:val="24"/>
        </w:rPr>
        <w:t xml:space="preserve">αμείο προσλάμβανε υπαλλήλους για να τους διαθέτει στα γραφεία των </w:t>
      </w:r>
      <w:r>
        <w:rPr>
          <w:rFonts w:eastAsia="Times New Roman" w:cs="Times New Roman"/>
          <w:szCs w:val="24"/>
        </w:rPr>
        <w:t>Υ</w:t>
      </w:r>
      <w:r w:rsidRPr="00A2683E">
        <w:rPr>
          <w:rFonts w:eastAsia="Times New Roman" w:cs="Times New Roman"/>
          <w:szCs w:val="24"/>
        </w:rPr>
        <w:t xml:space="preserve">πουργών και τα πλήρωνε το </w:t>
      </w:r>
      <w:r>
        <w:rPr>
          <w:rFonts w:eastAsia="Times New Roman" w:cs="Times New Roman"/>
          <w:szCs w:val="24"/>
        </w:rPr>
        <w:t>τ</w:t>
      </w:r>
      <w:r w:rsidRPr="00A2683E">
        <w:rPr>
          <w:rFonts w:eastAsia="Times New Roman" w:cs="Times New Roman"/>
          <w:szCs w:val="24"/>
        </w:rPr>
        <w:t>αμείο</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Τι ήταν αυτοί οι υπάλληλο</w:t>
      </w:r>
      <w:r>
        <w:rPr>
          <w:rFonts w:eastAsia="Times New Roman" w:cs="Times New Roman"/>
          <w:szCs w:val="24"/>
        </w:rPr>
        <w:t xml:space="preserve">ι; Συνδικαλιστές ήταν </w:t>
      </w:r>
      <w:r w:rsidRPr="00A2683E">
        <w:rPr>
          <w:rFonts w:eastAsia="Times New Roman" w:cs="Times New Roman"/>
          <w:szCs w:val="24"/>
        </w:rPr>
        <w:t>της Νέας Δημοκρατίας και του ΠΑΣΟΚ</w:t>
      </w:r>
      <w:r>
        <w:rPr>
          <w:rFonts w:eastAsia="Times New Roman" w:cs="Times New Roman"/>
          <w:szCs w:val="24"/>
        </w:rPr>
        <w:t>. Δεν τοποθετηθήκατε.</w:t>
      </w:r>
    </w:p>
    <w:p w14:paraId="0A5C0D61"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Δεν τοποθετηθήκατε για τα δάνεια </w:t>
      </w:r>
      <w:r w:rsidRPr="00A2683E">
        <w:rPr>
          <w:rFonts w:eastAsia="Times New Roman" w:cs="Times New Roman"/>
          <w:szCs w:val="24"/>
        </w:rPr>
        <w:t>που έπαιρνα</w:t>
      </w:r>
      <w:r>
        <w:rPr>
          <w:rFonts w:eastAsia="Times New Roman" w:cs="Times New Roman"/>
          <w:szCs w:val="24"/>
        </w:rPr>
        <w:t>ν</w:t>
      </w:r>
      <w:r w:rsidRPr="00A2683E">
        <w:rPr>
          <w:rFonts w:eastAsia="Times New Roman" w:cs="Times New Roman"/>
          <w:szCs w:val="24"/>
        </w:rPr>
        <w:t xml:space="preserve"> μεταξύ </w:t>
      </w:r>
      <w:r>
        <w:rPr>
          <w:rFonts w:eastAsia="Times New Roman" w:cs="Times New Roman"/>
          <w:szCs w:val="24"/>
        </w:rPr>
        <w:t>τους</w:t>
      </w:r>
      <w:r w:rsidRPr="00A2683E">
        <w:rPr>
          <w:rFonts w:eastAsia="Times New Roman" w:cs="Times New Roman"/>
          <w:szCs w:val="24"/>
        </w:rPr>
        <w:t xml:space="preserve"> αδιαφανώς </w:t>
      </w:r>
      <w:r>
        <w:rPr>
          <w:rFonts w:eastAsia="Times New Roman" w:cs="Times New Roman"/>
          <w:szCs w:val="24"/>
        </w:rPr>
        <w:t>κ</w:t>
      </w:r>
      <w:r w:rsidRPr="00A2683E">
        <w:rPr>
          <w:rFonts w:eastAsia="Times New Roman" w:cs="Times New Roman"/>
          <w:szCs w:val="24"/>
        </w:rPr>
        <w:t>αι δεν ξέρουμε τι επέστρεφαν</w:t>
      </w:r>
      <w:r>
        <w:rPr>
          <w:rFonts w:eastAsia="Times New Roman" w:cs="Times New Roman"/>
          <w:szCs w:val="24"/>
        </w:rPr>
        <w:t>, αν επέστρεφαν και</w:t>
      </w:r>
      <w:r w:rsidRPr="00A2683E">
        <w:rPr>
          <w:rFonts w:eastAsia="Times New Roman" w:cs="Times New Roman"/>
          <w:szCs w:val="24"/>
        </w:rPr>
        <w:t xml:space="preserve"> δεν ήξεραν αυτοί </w:t>
      </w:r>
      <w:r>
        <w:rPr>
          <w:rFonts w:eastAsia="Times New Roman" w:cs="Times New Roman"/>
          <w:szCs w:val="24"/>
        </w:rPr>
        <w:t xml:space="preserve">που έχουν πάρει δάνειο </w:t>
      </w:r>
      <w:r w:rsidRPr="00A2683E">
        <w:rPr>
          <w:rFonts w:eastAsia="Times New Roman" w:cs="Times New Roman"/>
          <w:szCs w:val="24"/>
        </w:rPr>
        <w:t>ότι έχουνε πάρει δάνε</w:t>
      </w:r>
      <w:r w:rsidRPr="00A2683E">
        <w:rPr>
          <w:rFonts w:eastAsia="Times New Roman" w:cs="Times New Roman"/>
          <w:szCs w:val="24"/>
        </w:rPr>
        <w:t>ιο</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Δ</w:t>
      </w:r>
      <w:r w:rsidRPr="00A2683E">
        <w:rPr>
          <w:rFonts w:eastAsia="Times New Roman" w:cs="Times New Roman"/>
          <w:szCs w:val="24"/>
        </w:rPr>
        <w:t>εν σας άκουσα να μιλήσετε</w:t>
      </w:r>
      <w:r>
        <w:rPr>
          <w:rFonts w:eastAsia="Times New Roman" w:cs="Times New Roman"/>
          <w:szCs w:val="24"/>
        </w:rPr>
        <w:t>.</w:t>
      </w:r>
    </w:p>
    <w:p w14:paraId="0A5C0D62"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ένα σκάνδαλο </w:t>
      </w:r>
      <w:proofErr w:type="spellStart"/>
      <w:r>
        <w:rPr>
          <w:rFonts w:eastAsia="Times New Roman" w:cs="Times New Roman"/>
          <w:szCs w:val="24"/>
        </w:rPr>
        <w:t>στοιχειοθετημένο</w:t>
      </w:r>
      <w:proofErr w:type="spellEnd"/>
      <w:r w:rsidRPr="00A2683E">
        <w:rPr>
          <w:rFonts w:eastAsia="Times New Roman" w:cs="Times New Roman"/>
          <w:szCs w:val="24"/>
        </w:rPr>
        <w:t xml:space="preserve"> από τις αρμόδιες δικαστικές αρχές </w:t>
      </w:r>
      <w:r>
        <w:rPr>
          <w:rFonts w:eastAsia="Times New Roman" w:cs="Times New Roman"/>
          <w:szCs w:val="24"/>
        </w:rPr>
        <w:t>και υ</w:t>
      </w:r>
      <w:r w:rsidRPr="00A2683E">
        <w:rPr>
          <w:rFonts w:eastAsia="Times New Roman" w:cs="Times New Roman"/>
          <w:szCs w:val="24"/>
        </w:rPr>
        <w:t>πάρχουν και άλλα πολλά ευρήματα</w:t>
      </w:r>
      <w:r>
        <w:rPr>
          <w:rFonts w:eastAsia="Times New Roman" w:cs="Times New Roman"/>
          <w:szCs w:val="24"/>
        </w:rPr>
        <w:t>,</w:t>
      </w:r>
      <w:r w:rsidRPr="00A2683E">
        <w:rPr>
          <w:rFonts w:eastAsia="Times New Roman" w:cs="Times New Roman"/>
          <w:szCs w:val="24"/>
        </w:rPr>
        <w:t xml:space="preserve"> τα οποία είναι στον </w:t>
      </w:r>
      <w:r>
        <w:rPr>
          <w:rFonts w:eastAsia="Times New Roman" w:cs="Times New Roman"/>
          <w:szCs w:val="24"/>
        </w:rPr>
        <w:t>ε</w:t>
      </w:r>
      <w:r w:rsidRPr="00A2683E">
        <w:rPr>
          <w:rFonts w:eastAsia="Times New Roman" w:cs="Times New Roman"/>
          <w:szCs w:val="24"/>
        </w:rPr>
        <w:t>ισαγγελέα</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Θ</w:t>
      </w:r>
      <w:r w:rsidRPr="00A2683E">
        <w:rPr>
          <w:rFonts w:eastAsia="Times New Roman" w:cs="Times New Roman"/>
          <w:szCs w:val="24"/>
        </w:rPr>
        <w:t>α ήθελα</w:t>
      </w:r>
      <w:r>
        <w:rPr>
          <w:rFonts w:eastAsia="Times New Roman" w:cs="Times New Roman"/>
          <w:szCs w:val="24"/>
        </w:rPr>
        <w:t>,</w:t>
      </w:r>
      <w:r w:rsidRPr="00A2683E">
        <w:rPr>
          <w:rFonts w:eastAsia="Times New Roman" w:cs="Times New Roman"/>
          <w:szCs w:val="24"/>
        </w:rPr>
        <w:t xml:space="preserve"> λοιπόν</w:t>
      </w:r>
      <w:r>
        <w:rPr>
          <w:rFonts w:eastAsia="Times New Roman" w:cs="Times New Roman"/>
          <w:szCs w:val="24"/>
        </w:rPr>
        <w:t>, για τα Πρακτικά ν</w:t>
      </w:r>
      <w:r w:rsidRPr="00A2683E">
        <w:rPr>
          <w:rFonts w:eastAsia="Times New Roman" w:cs="Times New Roman"/>
          <w:szCs w:val="24"/>
        </w:rPr>
        <w:t>α καταθέσω δημοσιεύματα για όλη αυτή την ιστ</w:t>
      </w:r>
      <w:r w:rsidRPr="00A2683E">
        <w:rPr>
          <w:rFonts w:eastAsia="Times New Roman" w:cs="Times New Roman"/>
          <w:szCs w:val="24"/>
        </w:rPr>
        <w:t>ορία</w:t>
      </w:r>
      <w:r>
        <w:rPr>
          <w:rFonts w:eastAsia="Times New Roman" w:cs="Times New Roman"/>
          <w:szCs w:val="24"/>
        </w:rPr>
        <w:t>.</w:t>
      </w:r>
    </w:p>
    <w:p w14:paraId="0A5C0D6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w:t>
      </w:r>
      <w:r w:rsidRPr="00251D99">
        <w:rPr>
          <w:rFonts w:eastAsia="Times New Roman" w:cs="Times New Roman"/>
          <w:szCs w:val="24"/>
        </w:rPr>
        <w:t xml:space="preserve"> </w:t>
      </w:r>
      <w:r>
        <w:rPr>
          <w:rFonts w:eastAsia="Times New Roman" w:cs="Times New Roman"/>
          <w:szCs w:val="24"/>
        </w:rPr>
        <w:t xml:space="preserve">Παναγιώτης (Πάνος) </w:t>
      </w:r>
      <w:proofErr w:type="spellStart"/>
      <w:r>
        <w:rPr>
          <w:rFonts w:eastAsia="Times New Roman" w:cs="Times New Roman"/>
          <w:szCs w:val="24"/>
        </w:rPr>
        <w:t>Σκουρολιάκος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A5C0D64"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Να πω ότι </w:t>
      </w:r>
      <w:r w:rsidRPr="00A2683E">
        <w:rPr>
          <w:rFonts w:eastAsia="Times New Roman" w:cs="Times New Roman"/>
          <w:szCs w:val="24"/>
        </w:rPr>
        <w:t xml:space="preserve">αυτή η </w:t>
      </w:r>
      <w:r>
        <w:rPr>
          <w:rFonts w:eastAsia="Times New Roman" w:cs="Times New Roman"/>
          <w:szCs w:val="24"/>
        </w:rPr>
        <w:t>Κ</w:t>
      </w:r>
      <w:r w:rsidRPr="00A2683E">
        <w:rPr>
          <w:rFonts w:eastAsia="Times New Roman" w:cs="Times New Roman"/>
          <w:szCs w:val="24"/>
        </w:rPr>
        <w:t>υβέρνησ</w:t>
      </w:r>
      <w:r w:rsidRPr="00A2683E">
        <w:rPr>
          <w:rFonts w:eastAsia="Times New Roman" w:cs="Times New Roman"/>
          <w:szCs w:val="24"/>
        </w:rPr>
        <w:t>η</w:t>
      </w:r>
      <w:r>
        <w:rPr>
          <w:rFonts w:eastAsia="Times New Roman" w:cs="Times New Roman"/>
          <w:szCs w:val="24"/>
        </w:rPr>
        <w:t>, βάζοντας μία τελεία, δημιουργεί για</w:t>
      </w:r>
      <w:r w:rsidRPr="00A2683E">
        <w:rPr>
          <w:rFonts w:eastAsia="Times New Roman" w:cs="Times New Roman"/>
          <w:szCs w:val="24"/>
        </w:rPr>
        <w:t xml:space="preserve"> τη βιτρίνα της κατασπατάλησης</w:t>
      </w:r>
      <w:r>
        <w:rPr>
          <w:rFonts w:eastAsia="Times New Roman" w:cs="Times New Roman"/>
          <w:szCs w:val="24"/>
        </w:rPr>
        <w:t xml:space="preserve"> του</w:t>
      </w:r>
      <w:r w:rsidRPr="00A2683E">
        <w:rPr>
          <w:rFonts w:eastAsia="Times New Roman" w:cs="Times New Roman"/>
          <w:szCs w:val="24"/>
        </w:rPr>
        <w:t xml:space="preserve"> δημοσίου χρήματος που είναι ο παιδικός σταθμός</w:t>
      </w:r>
      <w:r>
        <w:rPr>
          <w:rFonts w:eastAsia="Times New Roman" w:cs="Times New Roman"/>
          <w:szCs w:val="24"/>
        </w:rPr>
        <w:t>,</w:t>
      </w:r>
      <w:r w:rsidRPr="00A2683E">
        <w:rPr>
          <w:rFonts w:eastAsia="Times New Roman" w:cs="Times New Roman"/>
          <w:szCs w:val="24"/>
        </w:rPr>
        <w:t xml:space="preserve"> ένα α</w:t>
      </w:r>
      <w:r>
        <w:rPr>
          <w:rFonts w:eastAsia="Times New Roman" w:cs="Times New Roman"/>
          <w:szCs w:val="24"/>
        </w:rPr>
        <w:t xml:space="preserve">υτοτελές τμήμα παιδικού σταθμού, </w:t>
      </w:r>
      <w:r w:rsidRPr="00A2683E">
        <w:rPr>
          <w:rFonts w:eastAsia="Times New Roman" w:cs="Times New Roman"/>
          <w:szCs w:val="24"/>
        </w:rPr>
        <w:t xml:space="preserve">που τα έξοδα του </w:t>
      </w:r>
      <w:r>
        <w:rPr>
          <w:rFonts w:eastAsia="Times New Roman" w:cs="Times New Roman"/>
          <w:szCs w:val="24"/>
        </w:rPr>
        <w:t>θα</w:t>
      </w:r>
      <w:r w:rsidRPr="00A2683E">
        <w:rPr>
          <w:rFonts w:eastAsia="Times New Roman" w:cs="Times New Roman"/>
          <w:szCs w:val="24"/>
        </w:rPr>
        <w:t xml:space="preserve"> καλύπτει το Υπουργείο Πολιτισμού</w:t>
      </w:r>
      <w:r>
        <w:rPr>
          <w:rFonts w:eastAsia="Times New Roman" w:cs="Times New Roman"/>
          <w:szCs w:val="24"/>
        </w:rPr>
        <w:t>,</w:t>
      </w:r>
      <w:r w:rsidRPr="00A2683E">
        <w:rPr>
          <w:rFonts w:eastAsia="Times New Roman" w:cs="Times New Roman"/>
          <w:szCs w:val="24"/>
        </w:rPr>
        <w:t xml:space="preserve"> με χρηματοδότηση που θα προέρχεται απευθεία</w:t>
      </w:r>
      <w:r w:rsidRPr="00A2683E">
        <w:rPr>
          <w:rFonts w:eastAsia="Times New Roman" w:cs="Times New Roman"/>
          <w:szCs w:val="24"/>
        </w:rPr>
        <w:t xml:space="preserve">ς από πιστώσεις του </w:t>
      </w:r>
      <w:r>
        <w:rPr>
          <w:rFonts w:eastAsia="Times New Roman" w:cs="Times New Roman"/>
          <w:szCs w:val="24"/>
        </w:rPr>
        <w:t>Υ</w:t>
      </w:r>
      <w:r w:rsidRPr="00A2683E">
        <w:rPr>
          <w:rFonts w:eastAsia="Times New Roman" w:cs="Times New Roman"/>
          <w:szCs w:val="24"/>
        </w:rPr>
        <w:t>πουργείου</w:t>
      </w:r>
      <w:r>
        <w:rPr>
          <w:rFonts w:eastAsia="Times New Roman" w:cs="Times New Roman"/>
          <w:szCs w:val="24"/>
        </w:rPr>
        <w:t>,</w:t>
      </w:r>
      <w:r w:rsidRPr="00A2683E">
        <w:rPr>
          <w:rFonts w:eastAsia="Times New Roman" w:cs="Times New Roman"/>
          <w:szCs w:val="24"/>
        </w:rPr>
        <w:t xml:space="preserve"> προερχόμενες </w:t>
      </w:r>
      <w:r>
        <w:rPr>
          <w:rFonts w:eastAsia="Times New Roman" w:cs="Times New Roman"/>
          <w:szCs w:val="24"/>
        </w:rPr>
        <w:t xml:space="preserve">βεβαίως </w:t>
      </w:r>
      <w:r w:rsidRPr="00A2683E">
        <w:rPr>
          <w:rFonts w:eastAsia="Times New Roman" w:cs="Times New Roman"/>
          <w:szCs w:val="24"/>
        </w:rPr>
        <w:t xml:space="preserve">από το </w:t>
      </w:r>
      <w:r>
        <w:rPr>
          <w:rFonts w:eastAsia="Times New Roman" w:cs="Times New Roman"/>
          <w:szCs w:val="24"/>
        </w:rPr>
        <w:t>Τ</w:t>
      </w:r>
      <w:r w:rsidRPr="00A2683E">
        <w:rPr>
          <w:rFonts w:eastAsia="Times New Roman" w:cs="Times New Roman"/>
          <w:szCs w:val="24"/>
        </w:rPr>
        <w:t xml:space="preserve">αμείο </w:t>
      </w:r>
      <w:r>
        <w:rPr>
          <w:rFonts w:eastAsia="Times New Roman" w:cs="Times New Roman"/>
          <w:szCs w:val="24"/>
        </w:rPr>
        <w:t>Α</w:t>
      </w:r>
      <w:r w:rsidRPr="00A2683E">
        <w:rPr>
          <w:rFonts w:eastAsia="Times New Roman" w:cs="Times New Roman"/>
          <w:szCs w:val="24"/>
        </w:rPr>
        <w:t xml:space="preserve">ρχαιολογικών </w:t>
      </w:r>
      <w:r>
        <w:rPr>
          <w:rFonts w:eastAsia="Times New Roman" w:cs="Times New Roman"/>
          <w:szCs w:val="24"/>
        </w:rPr>
        <w:t>Π</w:t>
      </w:r>
      <w:r w:rsidRPr="00A2683E">
        <w:rPr>
          <w:rFonts w:eastAsia="Times New Roman" w:cs="Times New Roman"/>
          <w:szCs w:val="24"/>
        </w:rPr>
        <w:t>όρων.</w:t>
      </w:r>
    </w:p>
    <w:p w14:paraId="0A5C0D65"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Σοβαρά, τ</w:t>
      </w:r>
      <w:r w:rsidRPr="00A2683E">
        <w:rPr>
          <w:rFonts w:eastAsia="Times New Roman" w:cs="Times New Roman"/>
          <w:szCs w:val="24"/>
        </w:rPr>
        <w:t>ώρα που τακτοποιούνται τα πράγματα</w:t>
      </w:r>
      <w:r>
        <w:rPr>
          <w:rFonts w:eastAsia="Times New Roman" w:cs="Times New Roman"/>
          <w:szCs w:val="24"/>
        </w:rPr>
        <w:t>, θα κάνει ο Υπουργός Π</w:t>
      </w:r>
      <w:r w:rsidRPr="00A2683E">
        <w:rPr>
          <w:rFonts w:eastAsia="Times New Roman" w:cs="Times New Roman"/>
          <w:szCs w:val="24"/>
        </w:rPr>
        <w:t xml:space="preserve">ολιτισμού πολιτική προσωπική με αυτά τα χρήματα και δεν έκαναν οι προηγούμενοι αδιαφανώς που έδιναν </w:t>
      </w:r>
      <w:r w:rsidRPr="00A2683E">
        <w:rPr>
          <w:rFonts w:eastAsia="Times New Roman" w:cs="Times New Roman"/>
          <w:szCs w:val="24"/>
        </w:rPr>
        <w:t>ενάμισι εκατομμύριο και προσέλαβαν από αυτά τα λεφτά υπα</w:t>
      </w:r>
      <w:r>
        <w:rPr>
          <w:rFonts w:eastAsia="Times New Roman" w:cs="Times New Roman"/>
          <w:szCs w:val="24"/>
        </w:rPr>
        <w:t xml:space="preserve">λλήλους για το γραφείο τους, τους οποίους </w:t>
      </w:r>
      <w:r w:rsidRPr="00A2683E">
        <w:rPr>
          <w:rFonts w:eastAsia="Times New Roman" w:cs="Times New Roman"/>
          <w:szCs w:val="24"/>
        </w:rPr>
        <w:t xml:space="preserve">δεν </w:t>
      </w:r>
      <w:r>
        <w:rPr>
          <w:rFonts w:eastAsia="Times New Roman" w:cs="Times New Roman"/>
          <w:szCs w:val="24"/>
        </w:rPr>
        <w:t xml:space="preserve">τους </w:t>
      </w:r>
      <w:r w:rsidRPr="00A2683E">
        <w:rPr>
          <w:rFonts w:eastAsia="Times New Roman" w:cs="Times New Roman"/>
          <w:szCs w:val="24"/>
        </w:rPr>
        <w:t>πλήρωνε το κράτος</w:t>
      </w:r>
      <w:r>
        <w:rPr>
          <w:rFonts w:eastAsia="Times New Roman" w:cs="Times New Roman"/>
          <w:szCs w:val="24"/>
        </w:rPr>
        <w:t xml:space="preserve">, τους πλήρωνε το </w:t>
      </w:r>
      <w:r>
        <w:rPr>
          <w:rFonts w:eastAsia="Times New Roman" w:cs="Times New Roman"/>
          <w:szCs w:val="24"/>
        </w:rPr>
        <w:t>τ</w:t>
      </w:r>
      <w:r w:rsidRPr="00A2683E">
        <w:rPr>
          <w:rFonts w:eastAsia="Times New Roman" w:cs="Times New Roman"/>
          <w:szCs w:val="24"/>
        </w:rPr>
        <w:t xml:space="preserve">αμείο </w:t>
      </w:r>
      <w:r>
        <w:rPr>
          <w:rFonts w:eastAsia="Times New Roman" w:cs="Times New Roman"/>
          <w:szCs w:val="24"/>
        </w:rPr>
        <w:t>α</w:t>
      </w:r>
      <w:r w:rsidRPr="00A2683E">
        <w:rPr>
          <w:rFonts w:eastAsia="Times New Roman" w:cs="Times New Roman"/>
          <w:szCs w:val="24"/>
        </w:rPr>
        <w:t>λληλεγγύης απ</w:t>
      </w:r>
      <w:r>
        <w:rPr>
          <w:rFonts w:eastAsia="Times New Roman" w:cs="Times New Roman"/>
          <w:szCs w:val="24"/>
        </w:rPr>
        <w:t xml:space="preserve">ό τα λεφτά που </w:t>
      </w:r>
      <w:r>
        <w:rPr>
          <w:rFonts w:eastAsia="Times New Roman" w:cs="Times New Roman"/>
          <w:szCs w:val="24"/>
        </w:rPr>
        <w:lastRenderedPageBreak/>
        <w:t>έμπαιναν από το Ταμείο Αρχαιολογικών Π</w:t>
      </w:r>
      <w:r w:rsidRPr="00A2683E">
        <w:rPr>
          <w:rFonts w:eastAsia="Times New Roman" w:cs="Times New Roman"/>
          <w:szCs w:val="24"/>
        </w:rPr>
        <w:t>όρων</w:t>
      </w:r>
      <w:r>
        <w:rPr>
          <w:rFonts w:eastAsia="Times New Roman" w:cs="Times New Roman"/>
          <w:szCs w:val="24"/>
        </w:rPr>
        <w:t>;</w:t>
      </w:r>
      <w:r w:rsidRPr="00A2683E">
        <w:rPr>
          <w:rFonts w:eastAsia="Times New Roman" w:cs="Times New Roman"/>
          <w:szCs w:val="24"/>
        </w:rPr>
        <w:t xml:space="preserve"> </w:t>
      </w:r>
      <w:r>
        <w:rPr>
          <w:rFonts w:eastAsia="Times New Roman" w:cs="Times New Roman"/>
          <w:szCs w:val="24"/>
        </w:rPr>
        <w:t>Τι φοβερή μηχανή είναι αυτή; Μπράβ</w:t>
      </w:r>
      <w:r>
        <w:rPr>
          <w:rFonts w:eastAsia="Times New Roman" w:cs="Times New Roman"/>
          <w:szCs w:val="24"/>
        </w:rPr>
        <w:t>ο σας! Πώς το σκεφθήκατε; Σ</w:t>
      </w:r>
      <w:r w:rsidRPr="00A2683E">
        <w:rPr>
          <w:rFonts w:eastAsia="Times New Roman" w:cs="Times New Roman"/>
          <w:szCs w:val="24"/>
        </w:rPr>
        <w:t>υγχαρητήρια</w:t>
      </w:r>
      <w:r>
        <w:rPr>
          <w:rFonts w:eastAsia="Times New Roman" w:cs="Times New Roman"/>
          <w:szCs w:val="24"/>
        </w:rPr>
        <w:t>!</w:t>
      </w:r>
      <w:r w:rsidRPr="00A2683E">
        <w:rPr>
          <w:rFonts w:eastAsia="Times New Roman" w:cs="Times New Roman"/>
          <w:szCs w:val="24"/>
        </w:rPr>
        <w:t xml:space="preserve"> </w:t>
      </w:r>
    </w:p>
    <w:p w14:paraId="0A5C0D66"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Τι θα γίνει με τους υπαλλήλους; </w:t>
      </w:r>
      <w:r w:rsidRPr="00A2683E">
        <w:rPr>
          <w:rFonts w:eastAsia="Times New Roman" w:cs="Times New Roman"/>
          <w:szCs w:val="24"/>
        </w:rPr>
        <w:t>Για</w:t>
      </w:r>
      <w:r>
        <w:rPr>
          <w:rFonts w:eastAsia="Times New Roman" w:cs="Times New Roman"/>
          <w:szCs w:val="24"/>
        </w:rPr>
        <w:t>τί ακούστηκε και από την Ένωση Κ</w:t>
      </w:r>
      <w:r w:rsidRPr="00A2683E">
        <w:rPr>
          <w:rFonts w:eastAsia="Times New Roman" w:cs="Times New Roman"/>
          <w:szCs w:val="24"/>
        </w:rPr>
        <w:t>εντρώων προηγουμένως</w:t>
      </w:r>
      <w:r>
        <w:rPr>
          <w:rFonts w:eastAsia="Times New Roman" w:cs="Times New Roman"/>
          <w:szCs w:val="24"/>
        </w:rPr>
        <w:t>,</w:t>
      </w:r>
      <w:r w:rsidRPr="00A2683E">
        <w:rPr>
          <w:rFonts w:eastAsia="Times New Roman" w:cs="Times New Roman"/>
          <w:szCs w:val="24"/>
        </w:rPr>
        <w:t xml:space="preserve"> χωρίς ΑΣΕΠ</w:t>
      </w:r>
      <w:r>
        <w:rPr>
          <w:rFonts w:eastAsia="Times New Roman" w:cs="Times New Roman"/>
          <w:szCs w:val="24"/>
        </w:rPr>
        <w:t>,</w:t>
      </w:r>
      <w:r w:rsidRPr="00A2683E">
        <w:rPr>
          <w:rFonts w:eastAsia="Times New Roman" w:cs="Times New Roman"/>
          <w:szCs w:val="24"/>
        </w:rPr>
        <w:t xml:space="preserve"> όντως</w:t>
      </w:r>
      <w:r>
        <w:rPr>
          <w:rFonts w:eastAsia="Times New Roman" w:cs="Times New Roman"/>
          <w:szCs w:val="24"/>
        </w:rPr>
        <w:t>. Π</w:t>
      </w:r>
      <w:r w:rsidRPr="00A2683E">
        <w:rPr>
          <w:rFonts w:eastAsia="Times New Roman" w:cs="Times New Roman"/>
          <w:szCs w:val="24"/>
        </w:rPr>
        <w:t xml:space="preserve">ροτείνει </w:t>
      </w:r>
      <w:r>
        <w:rPr>
          <w:rFonts w:eastAsia="Times New Roman" w:cs="Times New Roman"/>
          <w:szCs w:val="24"/>
        </w:rPr>
        <w:t xml:space="preserve">κανείς να απολυθούν αυτοί οι υπάλληλοι; Εάν το προτείνει κάποιος, </w:t>
      </w:r>
      <w:r w:rsidRPr="00A2683E">
        <w:rPr>
          <w:rFonts w:eastAsia="Times New Roman" w:cs="Times New Roman"/>
          <w:szCs w:val="24"/>
        </w:rPr>
        <w:t>ας το πει</w:t>
      </w:r>
      <w:r>
        <w:rPr>
          <w:rFonts w:eastAsia="Times New Roman" w:cs="Times New Roman"/>
          <w:szCs w:val="24"/>
        </w:rPr>
        <w:t>,</w:t>
      </w:r>
      <w:r w:rsidRPr="00A2683E">
        <w:rPr>
          <w:rFonts w:eastAsia="Times New Roman" w:cs="Times New Roman"/>
          <w:szCs w:val="24"/>
        </w:rPr>
        <w:t xml:space="preserve"> ας το υποστηρίξει </w:t>
      </w:r>
      <w:r>
        <w:rPr>
          <w:rFonts w:eastAsia="Times New Roman" w:cs="Times New Roman"/>
          <w:szCs w:val="24"/>
        </w:rPr>
        <w:t>κα</w:t>
      </w:r>
      <w:r>
        <w:rPr>
          <w:rFonts w:eastAsia="Times New Roman" w:cs="Times New Roman"/>
          <w:szCs w:val="24"/>
        </w:rPr>
        <w:t xml:space="preserve">ι ας το κάνει γνωστό και στη </w:t>
      </w:r>
      <w:r w:rsidRPr="00D15A08">
        <w:rPr>
          <w:rFonts w:eastAsia="Times New Roman" w:cs="Times New Roman"/>
          <w:szCs w:val="24"/>
        </w:rPr>
        <w:t>Β</w:t>
      </w:r>
      <w:r>
        <w:rPr>
          <w:rFonts w:eastAsia="Times New Roman" w:cs="Times New Roman"/>
          <w:szCs w:val="24"/>
        </w:rPr>
        <w:t>ουλή και στην ε</w:t>
      </w:r>
      <w:r w:rsidRPr="00A2683E">
        <w:rPr>
          <w:rFonts w:eastAsia="Times New Roman" w:cs="Times New Roman"/>
          <w:szCs w:val="24"/>
        </w:rPr>
        <w:t xml:space="preserve">λληνική κοινωνία. </w:t>
      </w:r>
    </w:p>
    <w:p w14:paraId="0A5C0D67" w14:textId="77777777" w:rsidR="004A3142" w:rsidRDefault="002101D6">
      <w:pPr>
        <w:spacing w:line="600" w:lineRule="auto"/>
        <w:ind w:firstLine="720"/>
        <w:jc w:val="both"/>
        <w:rPr>
          <w:rFonts w:eastAsia="Times New Roman"/>
          <w:szCs w:val="24"/>
        </w:rPr>
      </w:pPr>
      <w:r>
        <w:rPr>
          <w:rFonts w:eastAsia="Times New Roman"/>
          <w:szCs w:val="24"/>
        </w:rPr>
        <w:t>Εντάσσει,</w:t>
      </w:r>
      <w:r w:rsidRPr="003C0AB9">
        <w:rPr>
          <w:rFonts w:eastAsia="Times New Roman"/>
          <w:szCs w:val="24"/>
        </w:rPr>
        <w:t xml:space="preserve"> λοιπόν</w:t>
      </w:r>
      <w:r>
        <w:rPr>
          <w:rFonts w:eastAsia="Times New Roman"/>
          <w:szCs w:val="24"/>
        </w:rPr>
        <w:t>,</w:t>
      </w:r>
      <w:r w:rsidRPr="003C0AB9">
        <w:rPr>
          <w:rFonts w:eastAsia="Times New Roman"/>
          <w:szCs w:val="24"/>
        </w:rPr>
        <w:t xml:space="preserve"> τους εργαζόμενους του παιδικού σταθμού </w:t>
      </w:r>
      <w:r>
        <w:rPr>
          <w:rFonts w:eastAsia="Times New Roman"/>
          <w:szCs w:val="24"/>
        </w:rPr>
        <w:t>–</w:t>
      </w:r>
      <w:r w:rsidRPr="003C0AB9">
        <w:rPr>
          <w:rFonts w:eastAsia="Times New Roman"/>
          <w:szCs w:val="24"/>
        </w:rPr>
        <w:t xml:space="preserve">που </w:t>
      </w:r>
      <w:r>
        <w:rPr>
          <w:rFonts w:eastAsia="Times New Roman"/>
          <w:szCs w:val="24"/>
        </w:rPr>
        <w:t xml:space="preserve">κρατούνταν όμηροι έως τώρα- </w:t>
      </w:r>
      <w:r w:rsidRPr="003C0AB9">
        <w:rPr>
          <w:rFonts w:eastAsia="Times New Roman"/>
          <w:szCs w:val="24"/>
        </w:rPr>
        <w:t>στο Υπουργείο Πολιτισμού ως προσωπικό αορίστου χρόνου</w:t>
      </w:r>
      <w:r>
        <w:rPr>
          <w:rFonts w:eastAsia="Times New Roman"/>
          <w:szCs w:val="24"/>
        </w:rPr>
        <w:t>,</w:t>
      </w:r>
      <w:r w:rsidRPr="003C0AB9">
        <w:rPr>
          <w:rFonts w:eastAsia="Times New Roman"/>
          <w:szCs w:val="24"/>
        </w:rPr>
        <w:t xml:space="preserve"> συστήνοντας προσωποπαγείς θέσεις</w:t>
      </w:r>
      <w:r>
        <w:rPr>
          <w:rFonts w:eastAsia="Times New Roman"/>
          <w:szCs w:val="24"/>
        </w:rPr>
        <w:t>.</w:t>
      </w:r>
      <w:r w:rsidRPr="003C0AB9">
        <w:rPr>
          <w:rFonts w:eastAsia="Times New Roman"/>
          <w:szCs w:val="24"/>
        </w:rPr>
        <w:t xml:space="preserve"> </w:t>
      </w:r>
      <w:r>
        <w:rPr>
          <w:rFonts w:eastAsia="Times New Roman"/>
          <w:szCs w:val="24"/>
        </w:rPr>
        <w:t>Στη συνέχεια,</w:t>
      </w:r>
      <w:r>
        <w:rPr>
          <w:rFonts w:eastAsia="Times New Roman"/>
          <w:szCs w:val="24"/>
        </w:rPr>
        <w:t xml:space="preserve"> τ</w:t>
      </w:r>
      <w:r w:rsidRPr="003C0AB9">
        <w:rPr>
          <w:rFonts w:eastAsia="Times New Roman"/>
          <w:szCs w:val="24"/>
        </w:rPr>
        <w:t>ο Υπουργείο καλύπτει τα έξοδα για τις παιδικές κατασκηνώσεις</w:t>
      </w:r>
      <w:r>
        <w:rPr>
          <w:rFonts w:eastAsia="Times New Roman"/>
          <w:szCs w:val="24"/>
        </w:rPr>
        <w:t>,</w:t>
      </w:r>
      <w:r w:rsidRPr="003C0AB9">
        <w:rPr>
          <w:rFonts w:eastAsia="Times New Roman"/>
          <w:szCs w:val="24"/>
        </w:rPr>
        <w:t xml:space="preserve"> αφαιρώντας τη διαχείριση από το </w:t>
      </w:r>
      <w:r>
        <w:rPr>
          <w:rFonts w:eastAsia="Times New Roman"/>
          <w:szCs w:val="24"/>
        </w:rPr>
        <w:t>τ</w:t>
      </w:r>
      <w:r w:rsidRPr="003C0AB9">
        <w:rPr>
          <w:rFonts w:eastAsia="Times New Roman"/>
          <w:szCs w:val="24"/>
        </w:rPr>
        <w:t>αμείο</w:t>
      </w:r>
      <w:r>
        <w:rPr>
          <w:rFonts w:eastAsia="Times New Roman"/>
          <w:szCs w:val="24"/>
        </w:rPr>
        <w:t>,</w:t>
      </w:r>
      <w:r w:rsidRPr="003C0AB9">
        <w:rPr>
          <w:rFonts w:eastAsia="Times New Roman"/>
          <w:szCs w:val="24"/>
        </w:rPr>
        <w:t xml:space="preserve"> αυτό το ταμείο που είχε τόσο χρηστή διαχείριση</w:t>
      </w:r>
      <w:r>
        <w:rPr>
          <w:rFonts w:eastAsia="Times New Roman"/>
          <w:szCs w:val="24"/>
        </w:rPr>
        <w:t>,</w:t>
      </w:r>
      <w:r w:rsidRPr="003C0AB9">
        <w:rPr>
          <w:rFonts w:eastAsia="Times New Roman"/>
          <w:szCs w:val="24"/>
        </w:rPr>
        <w:t xml:space="preserve"> τόσο κρυστάλλινη</w:t>
      </w:r>
      <w:r>
        <w:rPr>
          <w:rFonts w:eastAsia="Times New Roman"/>
          <w:szCs w:val="24"/>
        </w:rPr>
        <w:t>,</w:t>
      </w:r>
      <w:r w:rsidRPr="003C0AB9">
        <w:rPr>
          <w:rFonts w:eastAsia="Times New Roman"/>
          <w:szCs w:val="24"/>
        </w:rPr>
        <w:t xml:space="preserve"> τόσο διαφανή όλα αυτά τα χρόνια</w:t>
      </w:r>
      <w:r>
        <w:rPr>
          <w:rFonts w:eastAsia="Times New Roman"/>
          <w:szCs w:val="24"/>
        </w:rPr>
        <w:t>.</w:t>
      </w:r>
    </w:p>
    <w:p w14:paraId="0A5C0D68" w14:textId="77777777" w:rsidR="004A3142" w:rsidRDefault="002101D6">
      <w:pPr>
        <w:spacing w:line="600" w:lineRule="auto"/>
        <w:ind w:firstLine="720"/>
        <w:jc w:val="both"/>
        <w:rPr>
          <w:rFonts w:eastAsia="Times New Roman"/>
          <w:szCs w:val="24"/>
        </w:rPr>
      </w:pPr>
      <w:r>
        <w:rPr>
          <w:rFonts w:eastAsia="Times New Roman"/>
          <w:szCs w:val="24"/>
        </w:rPr>
        <w:t>Α</w:t>
      </w:r>
      <w:r w:rsidRPr="003C0AB9">
        <w:rPr>
          <w:rFonts w:eastAsia="Times New Roman"/>
          <w:szCs w:val="24"/>
        </w:rPr>
        <w:t xml:space="preserve">πό </w:t>
      </w:r>
      <w:r>
        <w:rPr>
          <w:rFonts w:eastAsia="Times New Roman"/>
          <w:szCs w:val="24"/>
        </w:rPr>
        <w:t>ε</w:t>
      </w:r>
      <w:r w:rsidRPr="003C0AB9">
        <w:rPr>
          <w:rFonts w:eastAsia="Times New Roman"/>
          <w:szCs w:val="24"/>
        </w:rPr>
        <w:t>δώ και πέρα</w:t>
      </w:r>
      <w:r>
        <w:rPr>
          <w:rFonts w:eastAsia="Times New Roman"/>
          <w:szCs w:val="24"/>
        </w:rPr>
        <w:t>,</w:t>
      </w:r>
      <w:r w:rsidRPr="003C0AB9">
        <w:rPr>
          <w:rFonts w:eastAsia="Times New Roman"/>
          <w:szCs w:val="24"/>
        </w:rPr>
        <w:t xml:space="preserve"> </w:t>
      </w:r>
      <w:r>
        <w:rPr>
          <w:rFonts w:eastAsia="Times New Roman"/>
          <w:szCs w:val="24"/>
        </w:rPr>
        <w:t>λ</w:t>
      </w:r>
      <w:r w:rsidRPr="003C0AB9">
        <w:rPr>
          <w:rFonts w:eastAsia="Times New Roman"/>
          <w:szCs w:val="24"/>
        </w:rPr>
        <w:t>οιπόν</w:t>
      </w:r>
      <w:r>
        <w:rPr>
          <w:rFonts w:eastAsia="Times New Roman"/>
          <w:szCs w:val="24"/>
        </w:rPr>
        <w:t>,</w:t>
      </w:r>
      <w:r w:rsidRPr="003C0AB9">
        <w:rPr>
          <w:rFonts w:eastAsia="Times New Roman"/>
          <w:szCs w:val="24"/>
        </w:rPr>
        <w:t xml:space="preserve"> θα υπάρχει διαφάνεια</w:t>
      </w:r>
      <w:r>
        <w:rPr>
          <w:rFonts w:eastAsia="Times New Roman"/>
          <w:szCs w:val="24"/>
        </w:rPr>
        <w:t>,</w:t>
      </w:r>
      <w:r w:rsidRPr="003C0AB9">
        <w:rPr>
          <w:rFonts w:eastAsia="Times New Roman"/>
          <w:szCs w:val="24"/>
        </w:rPr>
        <w:t xml:space="preserve"> θα υπάρχει λογοδοσία</w:t>
      </w:r>
      <w:r>
        <w:rPr>
          <w:rFonts w:eastAsia="Times New Roman"/>
          <w:szCs w:val="24"/>
        </w:rPr>
        <w:t>,</w:t>
      </w:r>
      <w:r w:rsidRPr="003C0AB9">
        <w:rPr>
          <w:rFonts w:eastAsia="Times New Roman"/>
          <w:szCs w:val="24"/>
        </w:rPr>
        <w:t xml:space="preserve"> θα υπάρχει έλεγχος </w:t>
      </w:r>
      <w:r>
        <w:rPr>
          <w:rFonts w:eastAsia="Times New Roman"/>
          <w:szCs w:val="24"/>
        </w:rPr>
        <w:t>ό</w:t>
      </w:r>
      <w:r w:rsidRPr="003C0AB9">
        <w:rPr>
          <w:rFonts w:eastAsia="Times New Roman"/>
          <w:szCs w:val="24"/>
        </w:rPr>
        <w:t xml:space="preserve">που ο καθένας θα έχει εικόνα ανά πάσα στιγμή που </w:t>
      </w:r>
      <w:r>
        <w:rPr>
          <w:rFonts w:eastAsia="Times New Roman"/>
          <w:szCs w:val="24"/>
        </w:rPr>
        <w:t>πηγαίνουν</w:t>
      </w:r>
      <w:r w:rsidRPr="003C0AB9">
        <w:rPr>
          <w:rFonts w:eastAsia="Times New Roman"/>
          <w:szCs w:val="24"/>
        </w:rPr>
        <w:t xml:space="preserve"> τα λεφτά</w:t>
      </w:r>
      <w:r>
        <w:rPr>
          <w:rFonts w:eastAsia="Times New Roman"/>
          <w:szCs w:val="24"/>
        </w:rPr>
        <w:t>,</w:t>
      </w:r>
      <w:r w:rsidRPr="003C0AB9">
        <w:rPr>
          <w:rFonts w:eastAsia="Times New Roman"/>
          <w:szCs w:val="24"/>
        </w:rPr>
        <w:t xml:space="preserve"> </w:t>
      </w:r>
      <w:r>
        <w:rPr>
          <w:rFonts w:eastAsia="Times New Roman"/>
          <w:szCs w:val="24"/>
        </w:rPr>
        <w:t xml:space="preserve">ποιος </w:t>
      </w:r>
      <w:r w:rsidRPr="003C0AB9">
        <w:rPr>
          <w:rFonts w:eastAsia="Times New Roman"/>
          <w:szCs w:val="24"/>
        </w:rPr>
        <w:t>τα διαχειρίζεται και πού ξοδεύονται</w:t>
      </w:r>
      <w:r>
        <w:rPr>
          <w:rFonts w:eastAsia="Times New Roman"/>
          <w:szCs w:val="24"/>
        </w:rPr>
        <w:t>.</w:t>
      </w:r>
      <w:r w:rsidRPr="003C0AB9">
        <w:rPr>
          <w:rFonts w:eastAsia="Times New Roman"/>
          <w:szCs w:val="24"/>
        </w:rPr>
        <w:t xml:space="preserve"> </w:t>
      </w:r>
    </w:p>
    <w:p w14:paraId="0A5C0D69" w14:textId="77777777" w:rsidR="004A3142" w:rsidRDefault="002101D6">
      <w:pPr>
        <w:spacing w:line="600" w:lineRule="auto"/>
        <w:ind w:firstLine="720"/>
        <w:jc w:val="both"/>
        <w:rPr>
          <w:rFonts w:eastAsia="Times New Roman"/>
          <w:szCs w:val="24"/>
        </w:rPr>
      </w:pPr>
      <w:r>
        <w:rPr>
          <w:rFonts w:eastAsia="Times New Roman"/>
          <w:szCs w:val="24"/>
        </w:rPr>
        <w:lastRenderedPageBreak/>
        <w:t xml:space="preserve">Άκουσα, για παράδειγμα, για κάποια «μικροέξοδα» ύψους </w:t>
      </w:r>
      <w:r w:rsidRPr="003C0AB9">
        <w:rPr>
          <w:rFonts w:eastAsia="Times New Roman"/>
          <w:szCs w:val="24"/>
        </w:rPr>
        <w:t>90.000 ευρώ</w:t>
      </w:r>
      <w:r>
        <w:rPr>
          <w:rFonts w:eastAsia="Times New Roman"/>
          <w:szCs w:val="24"/>
        </w:rPr>
        <w:t>!</w:t>
      </w:r>
      <w:r w:rsidRPr="003C0AB9">
        <w:rPr>
          <w:rFonts w:eastAsia="Times New Roman"/>
          <w:szCs w:val="24"/>
        </w:rPr>
        <w:t xml:space="preserve"> </w:t>
      </w:r>
      <w:r>
        <w:rPr>
          <w:rFonts w:eastAsia="Times New Roman"/>
          <w:szCs w:val="24"/>
        </w:rPr>
        <w:t xml:space="preserve">Είναι αυτά </w:t>
      </w:r>
      <w:r w:rsidRPr="003C0AB9">
        <w:rPr>
          <w:rFonts w:eastAsia="Times New Roman"/>
          <w:szCs w:val="24"/>
        </w:rPr>
        <w:t>μικροέξοδα</w:t>
      </w:r>
      <w:r>
        <w:rPr>
          <w:rFonts w:eastAsia="Times New Roman"/>
          <w:szCs w:val="24"/>
        </w:rPr>
        <w:t>,</w:t>
      </w:r>
      <w:r w:rsidRPr="003C0AB9">
        <w:rPr>
          <w:rFonts w:eastAsia="Times New Roman"/>
          <w:szCs w:val="24"/>
        </w:rPr>
        <w:t xml:space="preserve"> </w:t>
      </w:r>
      <w:r>
        <w:rPr>
          <w:rFonts w:eastAsia="Times New Roman"/>
          <w:szCs w:val="24"/>
        </w:rPr>
        <w:t>γ</w:t>
      </w:r>
      <w:r w:rsidRPr="003C0AB9">
        <w:rPr>
          <w:rFonts w:eastAsia="Times New Roman"/>
          <w:szCs w:val="24"/>
        </w:rPr>
        <w:t>ομολάστιχ</w:t>
      </w:r>
      <w:r w:rsidRPr="003C0AB9">
        <w:rPr>
          <w:rFonts w:eastAsia="Times New Roman"/>
          <w:szCs w:val="24"/>
        </w:rPr>
        <w:t>ες και καφέδες</w:t>
      </w:r>
      <w:r>
        <w:rPr>
          <w:rFonts w:eastAsia="Times New Roman"/>
          <w:szCs w:val="24"/>
        </w:rPr>
        <w:t>, αξίας</w:t>
      </w:r>
      <w:r w:rsidRPr="003C0AB9">
        <w:rPr>
          <w:rFonts w:eastAsia="Times New Roman"/>
          <w:szCs w:val="24"/>
        </w:rPr>
        <w:t xml:space="preserve"> 90.000 ευρώ</w:t>
      </w:r>
      <w:r>
        <w:rPr>
          <w:rFonts w:eastAsia="Times New Roman"/>
          <w:szCs w:val="24"/>
        </w:rPr>
        <w:t>;</w:t>
      </w:r>
    </w:p>
    <w:p w14:paraId="0A5C0D6A" w14:textId="77777777" w:rsidR="004A3142" w:rsidRDefault="002101D6">
      <w:pPr>
        <w:spacing w:line="600" w:lineRule="auto"/>
        <w:ind w:firstLine="720"/>
        <w:jc w:val="both"/>
        <w:rPr>
          <w:rFonts w:eastAsia="Times New Roman"/>
          <w:szCs w:val="24"/>
        </w:rPr>
      </w:pPr>
      <w:r>
        <w:rPr>
          <w:rFonts w:eastAsia="Times New Roman"/>
          <w:szCs w:val="24"/>
        </w:rPr>
        <w:t xml:space="preserve">Μπαίνει, λοιπόν, </w:t>
      </w:r>
      <w:r w:rsidRPr="003C0AB9">
        <w:rPr>
          <w:rFonts w:eastAsia="Times New Roman"/>
          <w:szCs w:val="24"/>
        </w:rPr>
        <w:t xml:space="preserve">ένα τέλος σε </w:t>
      </w:r>
      <w:r>
        <w:rPr>
          <w:rFonts w:eastAsia="Times New Roman"/>
          <w:szCs w:val="24"/>
        </w:rPr>
        <w:t>μια</w:t>
      </w:r>
      <w:r w:rsidRPr="003C0AB9">
        <w:rPr>
          <w:rFonts w:eastAsia="Times New Roman"/>
          <w:szCs w:val="24"/>
        </w:rPr>
        <w:t xml:space="preserve"> περίοδο μακράς περιόδου κατασπατάληση</w:t>
      </w:r>
      <w:r>
        <w:rPr>
          <w:rFonts w:eastAsia="Times New Roman"/>
          <w:szCs w:val="24"/>
        </w:rPr>
        <w:t>ς</w:t>
      </w:r>
      <w:r w:rsidRPr="003C0AB9">
        <w:rPr>
          <w:rFonts w:eastAsia="Times New Roman"/>
          <w:szCs w:val="24"/>
        </w:rPr>
        <w:t xml:space="preserve"> </w:t>
      </w:r>
      <w:r>
        <w:rPr>
          <w:rFonts w:eastAsia="Times New Roman"/>
          <w:szCs w:val="24"/>
        </w:rPr>
        <w:t xml:space="preserve">του </w:t>
      </w:r>
      <w:r w:rsidRPr="003C0AB9">
        <w:rPr>
          <w:rFonts w:eastAsia="Times New Roman"/>
          <w:szCs w:val="24"/>
        </w:rPr>
        <w:t>δημοσίου χρήματος</w:t>
      </w:r>
      <w:r>
        <w:rPr>
          <w:rFonts w:eastAsia="Times New Roman"/>
          <w:szCs w:val="24"/>
        </w:rPr>
        <w:t>,</w:t>
      </w:r>
      <w:r w:rsidRPr="003C0AB9">
        <w:rPr>
          <w:rFonts w:eastAsia="Times New Roman"/>
          <w:szCs w:val="24"/>
        </w:rPr>
        <w:t xml:space="preserve"> κυρίες και κύριοι Βουλευτές</w:t>
      </w:r>
      <w:r>
        <w:rPr>
          <w:rFonts w:eastAsia="Times New Roman"/>
          <w:szCs w:val="24"/>
        </w:rPr>
        <w:t>,</w:t>
      </w:r>
      <w:r w:rsidRPr="003C0AB9">
        <w:rPr>
          <w:rFonts w:eastAsia="Times New Roman"/>
          <w:szCs w:val="24"/>
        </w:rPr>
        <w:t xml:space="preserve"> ενώ </w:t>
      </w:r>
      <w:r>
        <w:rPr>
          <w:rFonts w:eastAsia="Times New Roman"/>
          <w:szCs w:val="24"/>
        </w:rPr>
        <w:t>τελούμε</w:t>
      </w:r>
      <w:r w:rsidRPr="003C0AB9">
        <w:rPr>
          <w:rFonts w:eastAsia="Times New Roman"/>
          <w:szCs w:val="24"/>
        </w:rPr>
        <w:t xml:space="preserve"> </w:t>
      </w:r>
      <w:r>
        <w:rPr>
          <w:rFonts w:eastAsia="Times New Roman"/>
          <w:szCs w:val="24"/>
        </w:rPr>
        <w:t>σ</w:t>
      </w:r>
      <w:r w:rsidRPr="003C0AB9">
        <w:rPr>
          <w:rFonts w:eastAsia="Times New Roman"/>
          <w:szCs w:val="24"/>
        </w:rPr>
        <w:t>ε αναμονή</w:t>
      </w:r>
      <w:r>
        <w:rPr>
          <w:rFonts w:eastAsia="Times New Roman"/>
          <w:szCs w:val="24"/>
        </w:rPr>
        <w:t xml:space="preserve">, </w:t>
      </w:r>
      <w:r w:rsidRPr="003C0AB9">
        <w:rPr>
          <w:rFonts w:eastAsia="Times New Roman"/>
          <w:szCs w:val="24"/>
        </w:rPr>
        <w:t xml:space="preserve">πλέον και των αποφάσεων της </w:t>
      </w:r>
      <w:r>
        <w:rPr>
          <w:rFonts w:eastAsia="Times New Roman"/>
          <w:szCs w:val="24"/>
        </w:rPr>
        <w:t>ε</w:t>
      </w:r>
      <w:r w:rsidRPr="003C0AB9">
        <w:rPr>
          <w:rFonts w:eastAsia="Times New Roman"/>
          <w:szCs w:val="24"/>
        </w:rPr>
        <w:t xml:space="preserve">λληνικής </w:t>
      </w:r>
      <w:r>
        <w:rPr>
          <w:rFonts w:eastAsia="Times New Roman"/>
          <w:szCs w:val="24"/>
        </w:rPr>
        <w:t>δ</w:t>
      </w:r>
      <w:r w:rsidRPr="003C0AB9">
        <w:rPr>
          <w:rFonts w:eastAsia="Times New Roman"/>
          <w:szCs w:val="24"/>
        </w:rPr>
        <w:t>ικαιοσύνης για το σκάνδαλο της λε</w:t>
      </w:r>
      <w:r w:rsidRPr="003C0AB9">
        <w:rPr>
          <w:rFonts w:eastAsia="Times New Roman"/>
          <w:szCs w:val="24"/>
        </w:rPr>
        <w:t xml:space="preserve">ιτουργίας του Ταμείου Αλληλεγγύης </w:t>
      </w:r>
      <w:r>
        <w:rPr>
          <w:rFonts w:eastAsia="Times New Roman"/>
          <w:szCs w:val="24"/>
        </w:rPr>
        <w:t>Υπαλλήλων</w:t>
      </w:r>
      <w:r w:rsidRPr="003C0AB9">
        <w:rPr>
          <w:rFonts w:eastAsia="Times New Roman"/>
          <w:szCs w:val="24"/>
        </w:rPr>
        <w:t xml:space="preserve"> του </w:t>
      </w:r>
      <w:r>
        <w:rPr>
          <w:rFonts w:eastAsia="Times New Roman"/>
          <w:szCs w:val="24"/>
        </w:rPr>
        <w:t>Υ</w:t>
      </w:r>
      <w:r w:rsidRPr="003C0AB9">
        <w:rPr>
          <w:rFonts w:eastAsia="Times New Roman"/>
          <w:szCs w:val="24"/>
        </w:rPr>
        <w:t xml:space="preserve">πουργείου </w:t>
      </w:r>
      <w:r>
        <w:rPr>
          <w:rFonts w:eastAsia="Times New Roman"/>
          <w:szCs w:val="24"/>
        </w:rPr>
        <w:t>Π</w:t>
      </w:r>
      <w:r w:rsidRPr="003C0AB9">
        <w:rPr>
          <w:rFonts w:eastAsia="Times New Roman"/>
          <w:szCs w:val="24"/>
        </w:rPr>
        <w:t>ολιτισμού</w:t>
      </w:r>
      <w:r>
        <w:rPr>
          <w:rFonts w:eastAsia="Times New Roman"/>
          <w:szCs w:val="24"/>
        </w:rPr>
        <w:t>.</w:t>
      </w:r>
      <w:r w:rsidRPr="003C0AB9">
        <w:rPr>
          <w:rFonts w:eastAsia="Times New Roman"/>
          <w:szCs w:val="24"/>
        </w:rPr>
        <w:t xml:space="preserve"> </w:t>
      </w:r>
      <w:r>
        <w:rPr>
          <w:rFonts w:eastAsia="Times New Roman"/>
          <w:szCs w:val="24"/>
        </w:rPr>
        <w:t>Μ</w:t>
      </w:r>
      <w:r w:rsidRPr="003C0AB9">
        <w:rPr>
          <w:rFonts w:eastAsia="Times New Roman"/>
          <w:szCs w:val="24"/>
        </w:rPr>
        <w:t xml:space="preserve">παίνει ένα τέλος στην πολιτική </w:t>
      </w:r>
      <w:r>
        <w:rPr>
          <w:rFonts w:eastAsia="Times New Roman"/>
          <w:szCs w:val="24"/>
        </w:rPr>
        <w:t>συν</w:t>
      </w:r>
      <w:r w:rsidRPr="003C0AB9">
        <w:rPr>
          <w:rFonts w:eastAsia="Times New Roman"/>
          <w:szCs w:val="24"/>
        </w:rPr>
        <w:t>αλλαγή πολιτικής ηγεσίας του Υπουργείου Πολιτισμού και εργαζομένων</w:t>
      </w:r>
      <w:r>
        <w:rPr>
          <w:rFonts w:eastAsia="Times New Roman"/>
          <w:szCs w:val="24"/>
        </w:rPr>
        <w:t>.</w:t>
      </w:r>
      <w:r w:rsidRPr="003C0AB9">
        <w:rPr>
          <w:rFonts w:eastAsia="Times New Roman"/>
          <w:szCs w:val="24"/>
        </w:rPr>
        <w:t xml:space="preserve"> Αν αυτό δεν λέγεται κρατικοδίαιτος συνδικαλισμός</w:t>
      </w:r>
      <w:r>
        <w:rPr>
          <w:rFonts w:eastAsia="Times New Roman"/>
          <w:szCs w:val="24"/>
        </w:rPr>
        <w:t>,</w:t>
      </w:r>
      <w:r w:rsidRPr="003C0AB9">
        <w:rPr>
          <w:rFonts w:eastAsia="Times New Roman"/>
          <w:szCs w:val="24"/>
        </w:rPr>
        <w:t xml:space="preserve"> </w:t>
      </w:r>
      <w:r>
        <w:rPr>
          <w:rFonts w:eastAsia="Times New Roman"/>
          <w:szCs w:val="24"/>
        </w:rPr>
        <w:t>ποιος</w:t>
      </w:r>
      <w:r w:rsidRPr="003C0AB9">
        <w:rPr>
          <w:rFonts w:eastAsia="Times New Roman"/>
          <w:szCs w:val="24"/>
        </w:rPr>
        <w:t xml:space="preserve"> είναι</w:t>
      </w:r>
      <w:r>
        <w:rPr>
          <w:rFonts w:eastAsia="Times New Roman"/>
          <w:szCs w:val="24"/>
        </w:rPr>
        <w:t xml:space="preserve"> ο κρατικοδίαιτος συν</w:t>
      </w:r>
      <w:r>
        <w:rPr>
          <w:rFonts w:eastAsia="Times New Roman"/>
          <w:szCs w:val="24"/>
        </w:rPr>
        <w:t>δικαλισμός;</w:t>
      </w:r>
    </w:p>
    <w:p w14:paraId="0A5C0D6B" w14:textId="77777777" w:rsidR="004A3142" w:rsidRDefault="002101D6">
      <w:pPr>
        <w:spacing w:line="600" w:lineRule="auto"/>
        <w:ind w:firstLine="720"/>
        <w:jc w:val="both"/>
        <w:rPr>
          <w:rFonts w:eastAsia="Times New Roman"/>
          <w:szCs w:val="24"/>
        </w:rPr>
      </w:pPr>
      <w:r>
        <w:rPr>
          <w:rFonts w:eastAsia="Times New Roman"/>
          <w:szCs w:val="24"/>
        </w:rPr>
        <w:t>Τ</w:t>
      </w:r>
      <w:r w:rsidRPr="003C0AB9">
        <w:rPr>
          <w:rFonts w:eastAsia="Times New Roman"/>
          <w:szCs w:val="24"/>
        </w:rPr>
        <w:t>ο δεύτερο θέμα</w:t>
      </w:r>
      <w:r>
        <w:rPr>
          <w:rFonts w:eastAsia="Times New Roman"/>
          <w:szCs w:val="24"/>
        </w:rPr>
        <w:t>,</w:t>
      </w:r>
      <w:r w:rsidRPr="003C0AB9">
        <w:rPr>
          <w:rFonts w:eastAsia="Times New Roman"/>
          <w:szCs w:val="24"/>
        </w:rPr>
        <w:t xml:space="preserve"> η </w:t>
      </w:r>
      <w:r>
        <w:rPr>
          <w:rFonts w:eastAsia="Times New Roman"/>
          <w:szCs w:val="24"/>
        </w:rPr>
        <w:t>κατάργηση</w:t>
      </w:r>
      <w:r w:rsidRPr="003C0AB9">
        <w:rPr>
          <w:rFonts w:eastAsia="Times New Roman"/>
          <w:szCs w:val="24"/>
        </w:rPr>
        <w:t xml:space="preserve"> του Οργανισμού Ανέγερσης </w:t>
      </w:r>
      <w:r>
        <w:rPr>
          <w:rFonts w:eastAsia="Times New Roman"/>
          <w:szCs w:val="24"/>
        </w:rPr>
        <w:t xml:space="preserve">Νέου </w:t>
      </w:r>
      <w:r w:rsidRPr="003C0AB9">
        <w:rPr>
          <w:rFonts w:eastAsia="Times New Roman"/>
          <w:szCs w:val="24"/>
        </w:rPr>
        <w:t>Μουσείου Ακρόπολης</w:t>
      </w:r>
      <w:r>
        <w:rPr>
          <w:rFonts w:eastAsia="Times New Roman"/>
          <w:szCs w:val="24"/>
        </w:rPr>
        <w:t xml:space="preserve">, </w:t>
      </w:r>
      <w:r w:rsidRPr="003C0AB9">
        <w:rPr>
          <w:rFonts w:eastAsia="Times New Roman"/>
          <w:szCs w:val="24"/>
        </w:rPr>
        <w:t xml:space="preserve">είναι σημαντικό </w:t>
      </w:r>
      <w:r>
        <w:rPr>
          <w:rFonts w:eastAsia="Times New Roman"/>
          <w:szCs w:val="24"/>
        </w:rPr>
        <w:t xml:space="preserve">επίσης. Είναι </w:t>
      </w:r>
      <w:r w:rsidRPr="003C0AB9">
        <w:rPr>
          <w:rFonts w:eastAsia="Times New Roman"/>
          <w:szCs w:val="24"/>
        </w:rPr>
        <w:t xml:space="preserve">ένας </w:t>
      </w:r>
      <w:r>
        <w:rPr>
          <w:rFonts w:eastAsia="Times New Roman"/>
          <w:szCs w:val="24"/>
        </w:rPr>
        <w:t>ο</w:t>
      </w:r>
      <w:r w:rsidRPr="003C0AB9">
        <w:rPr>
          <w:rFonts w:eastAsia="Times New Roman"/>
          <w:szCs w:val="24"/>
        </w:rPr>
        <w:t>ργανισμός που έχει ολοκληρώσει τη λειτουργία του από το 2009</w:t>
      </w:r>
      <w:r>
        <w:rPr>
          <w:rFonts w:eastAsia="Times New Roman"/>
          <w:szCs w:val="24"/>
        </w:rPr>
        <w:t>.</w:t>
      </w:r>
      <w:r w:rsidRPr="003C0AB9">
        <w:rPr>
          <w:rFonts w:eastAsia="Times New Roman"/>
          <w:szCs w:val="24"/>
        </w:rPr>
        <w:t xml:space="preserve"> </w:t>
      </w:r>
      <w:r>
        <w:rPr>
          <w:rFonts w:eastAsia="Times New Roman"/>
          <w:szCs w:val="24"/>
        </w:rPr>
        <w:t>Τ</w:t>
      </w:r>
      <w:r w:rsidRPr="003C0AB9">
        <w:rPr>
          <w:rFonts w:eastAsia="Times New Roman"/>
          <w:szCs w:val="24"/>
        </w:rPr>
        <w:t xml:space="preserve">ο κρατούσαν </w:t>
      </w:r>
      <w:r>
        <w:rPr>
          <w:rFonts w:eastAsia="Times New Roman"/>
          <w:szCs w:val="24"/>
        </w:rPr>
        <w:t>σε ζωή</w:t>
      </w:r>
      <w:r w:rsidRPr="003C0AB9">
        <w:rPr>
          <w:rFonts w:eastAsia="Times New Roman"/>
          <w:szCs w:val="24"/>
        </w:rPr>
        <w:t xml:space="preserve"> όλο</w:t>
      </w:r>
      <w:r>
        <w:rPr>
          <w:rFonts w:eastAsia="Times New Roman"/>
          <w:szCs w:val="24"/>
        </w:rPr>
        <w:t>ν</w:t>
      </w:r>
      <w:r w:rsidRPr="003C0AB9">
        <w:rPr>
          <w:rFonts w:eastAsia="Times New Roman"/>
          <w:szCs w:val="24"/>
        </w:rPr>
        <w:t xml:space="preserve"> αυτό</w:t>
      </w:r>
      <w:r>
        <w:rPr>
          <w:rFonts w:eastAsia="Times New Roman"/>
          <w:szCs w:val="24"/>
        </w:rPr>
        <w:t>ν</w:t>
      </w:r>
      <w:r w:rsidRPr="003C0AB9">
        <w:rPr>
          <w:rFonts w:eastAsia="Times New Roman"/>
          <w:szCs w:val="24"/>
        </w:rPr>
        <w:t xml:space="preserve"> το</w:t>
      </w:r>
      <w:r>
        <w:rPr>
          <w:rFonts w:eastAsia="Times New Roman"/>
          <w:szCs w:val="24"/>
        </w:rPr>
        <w:t>ν</w:t>
      </w:r>
      <w:r w:rsidRPr="003C0AB9">
        <w:rPr>
          <w:rFonts w:eastAsia="Times New Roman"/>
          <w:szCs w:val="24"/>
        </w:rPr>
        <w:t xml:space="preserve"> καιρό</w:t>
      </w:r>
      <w:r>
        <w:rPr>
          <w:rFonts w:eastAsia="Times New Roman"/>
          <w:szCs w:val="24"/>
        </w:rPr>
        <w:t>,</w:t>
      </w:r>
      <w:r w:rsidRPr="003C0AB9">
        <w:rPr>
          <w:rFonts w:eastAsia="Times New Roman"/>
          <w:szCs w:val="24"/>
        </w:rPr>
        <w:t xml:space="preserve"> κρατώντας παράλληλα σε ομηρία και τους υπαλλήλους</w:t>
      </w:r>
      <w:r>
        <w:rPr>
          <w:rFonts w:eastAsia="Times New Roman"/>
          <w:szCs w:val="24"/>
        </w:rPr>
        <w:t>.</w:t>
      </w:r>
      <w:r w:rsidRPr="003C0AB9">
        <w:rPr>
          <w:rFonts w:eastAsia="Times New Roman"/>
          <w:szCs w:val="24"/>
        </w:rPr>
        <w:t xml:space="preserve"> Ναι</w:t>
      </w:r>
      <w:r>
        <w:rPr>
          <w:rFonts w:eastAsia="Times New Roman"/>
          <w:szCs w:val="24"/>
        </w:rPr>
        <w:t>,</w:t>
      </w:r>
      <w:r w:rsidRPr="003C0AB9">
        <w:rPr>
          <w:rFonts w:eastAsia="Times New Roman"/>
          <w:szCs w:val="24"/>
        </w:rPr>
        <w:t xml:space="preserve"> είναι υπάλληλοι </w:t>
      </w:r>
      <w:r>
        <w:rPr>
          <w:rFonts w:eastAsia="Times New Roman"/>
          <w:szCs w:val="24"/>
        </w:rPr>
        <w:t>-</w:t>
      </w:r>
      <w:r w:rsidRPr="003C0AB9">
        <w:rPr>
          <w:rFonts w:eastAsia="Times New Roman"/>
          <w:szCs w:val="24"/>
        </w:rPr>
        <w:t>και το έχουμε καταγγείλει εμείς</w:t>
      </w:r>
      <w:r>
        <w:rPr>
          <w:rFonts w:eastAsia="Times New Roman"/>
          <w:szCs w:val="24"/>
        </w:rPr>
        <w:t>-</w:t>
      </w:r>
      <w:r w:rsidRPr="003C0AB9">
        <w:rPr>
          <w:rFonts w:eastAsia="Times New Roman"/>
          <w:szCs w:val="24"/>
        </w:rPr>
        <w:t xml:space="preserve"> που προσλήφθηκαν </w:t>
      </w:r>
      <w:r>
        <w:rPr>
          <w:rFonts w:eastAsia="Times New Roman"/>
          <w:szCs w:val="24"/>
        </w:rPr>
        <w:t xml:space="preserve">χωρίς </w:t>
      </w:r>
      <w:r>
        <w:rPr>
          <w:rFonts w:eastAsia="Times New Roman"/>
          <w:szCs w:val="24"/>
        </w:rPr>
        <w:lastRenderedPageBreak/>
        <w:t>ΑΣΕΠ,</w:t>
      </w:r>
      <w:r w:rsidRPr="003C0AB9">
        <w:rPr>
          <w:rFonts w:eastAsia="Times New Roman"/>
          <w:szCs w:val="24"/>
        </w:rPr>
        <w:t xml:space="preserve"> αδιαφανώς</w:t>
      </w:r>
      <w:r>
        <w:rPr>
          <w:rFonts w:eastAsia="Times New Roman"/>
          <w:szCs w:val="24"/>
        </w:rPr>
        <w:t>.</w:t>
      </w:r>
      <w:r w:rsidRPr="003C0AB9">
        <w:rPr>
          <w:rFonts w:eastAsia="Times New Roman"/>
          <w:szCs w:val="24"/>
        </w:rPr>
        <w:t xml:space="preserve"> </w:t>
      </w:r>
      <w:r>
        <w:rPr>
          <w:rFonts w:eastAsia="Times New Roman"/>
          <w:szCs w:val="24"/>
        </w:rPr>
        <w:t xml:space="preserve">Δεν τους </w:t>
      </w:r>
      <w:r w:rsidRPr="003C0AB9">
        <w:rPr>
          <w:rFonts w:eastAsia="Times New Roman"/>
          <w:szCs w:val="24"/>
        </w:rPr>
        <w:t xml:space="preserve">προσέλαβε η </w:t>
      </w:r>
      <w:r>
        <w:rPr>
          <w:rFonts w:eastAsia="Times New Roman"/>
          <w:szCs w:val="24"/>
        </w:rPr>
        <w:t>Κυβέρνησή μας. Όμως,</w:t>
      </w:r>
      <w:r w:rsidRPr="003C0AB9">
        <w:rPr>
          <w:rFonts w:eastAsia="Times New Roman"/>
          <w:szCs w:val="24"/>
        </w:rPr>
        <w:t xml:space="preserve"> είναι </w:t>
      </w:r>
      <w:r>
        <w:rPr>
          <w:rFonts w:eastAsia="Times New Roman"/>
          <w:szCs w:val="24"/>
        </w:rPr>
        <w:t>υπάλληλοι οι οποίοι</w:t>
      </w:r>
      <w:r w:rsidRPr="003C0AB9">
        <w:rPr>
          <w:rFonts w:eastAsia="Times New Roman"/>
          <w:szCs w:val="24"/>
        </w:rPr>
        <w:t xml:space="preserve"> έχουν προσφέρει</w:t>
      </w:r>
      <w:r>
        <w:rPr>
          <w:rFonts w:eastAsia="Times New Roman"/>
          <w:szCs w:val="24"/>
        </w:rPr>
        <w:t>, οι οποίοι έχουν ειδικότη</w:t>
      </w:r>
      <w:r>
        <w:rPr>
          <w:rFonts w:eastAsia="Times New Roman"/>
          <w:szCs w:val="24"/>
        </w:rPr>
        <w:t xml:space="preserve">τες, οι οποίοι έχουν κρατηθεί όμηροι </w:t>
      </w:r>
      <w:r w:rsidRPr="003C0AB9">
        <w:rPr>
          <w:rFonts w:eastAsia="Times New Roman"/>
          <w:szCs w:val="24"/>
        </w:rPr>
        <w:t>τόσα χρόνια εκεί πέρα</w:t>
      </w:r>
      <w:r>
        <w:rPr>
          <w:rFonts w:eastAsia="Times New Roman"/>
          <w:szCs w:val="24"/>
        </w:rPr>
        <w:t>.</w:t>
      </w:r>
      <w:r w:rsidRPr="003C0AB9">
        <w:rPr>
          <w:rFonts w:eastAsia="Times New Roman"/>
          <w:szCs w:val="24"/>
        </w:rPr>
        <w:t xml:space="preserve"> </w:t>
      </w:r>
      <w:r>
        <w:rPr>
          <w:rFonts w:eastAsia="Times New Roman"/>
          <w:szCs w:val="24"/>
        </w:rPr>
        <w:t xml:space="preserve">Αυτοί, λοιπόν, οι </w:t>
      </w:r>
      <w:proofErr w:type="spellStart"/>
      <w:r>
        <w:rPr>
          <w:rFonts w:eastAsia="Times New Roman"/>
          <w:szCs w:val="24"/>
        </w:rPr>
        <w:t>εκατόν</w:t>
      </w:r>
      <w:proofErr w:type="spellEnd"/>
      <w:r>
        <w:rPr>
          <w:rFonts w:eastAsia="Times New Roman"/>
          <w:szCs w:val="24"/>
        </w:rPr>
        <w:t xml:space="preserve"> τριάντα </w:t>
      </w:r>
      <w:r w:rsidRPr="003C0AB9">
        <w:rPr>
          <w:rFonts w:eastAsia="Times New Roman"/>
          <w:szCs w:val="24"/>
        </w:rPr>
        <w:t>υπάλληλο</w:t>
      </w:r>
      <w:r>
        <w:rPr>
          <w:rFonts w:eastAsia="Times New Roman"/>
          <w:szCs w:val="24"/>
        </w:rPr>
        <w:t>ι,</w:t>
      </w:r>
      <w:r w:rsidRPr="003C0AB9">
        <w:rPr>
          <w:rFonts w:eastAsia="Times New Roman"/>
          <w:szCs w:val="24"/>
        </w:rPr>
        <w:t xml:space="preserve"> τους οποίους εσείς προσλάβ</w:t>
      </w:r>
      <w:r>
        <w:rPr>
          <w:rFonts w:eastAsia="Times New Roman"/>
          <w:szCs w:val="24"/>
        </w:rPr>
        <w:t>α</w:t>
      </w:r>
      <w:r w:rsidRPr="003C0AB9">
        <w:rPr>
          <w:rFonts w:eastAsia="Times New Roman"/>
          <w:szCs w:val="24"/>
        </w:rPr>
        <w:t>τε</w:t>
      </w:r>
      <w:r>
        <w:rPr>
          <w:rFonts w:eastAsia="Times New Roman"/>
          <w:szCs w:val="24"/>
        </w:rPr>
        <w:t>,</w:t>
      </w:r>
      <w:r w:rsidRPr="003C0AB9">
        <w:rPr>
          <w:rFonts w:eastAsia="Times New Roman"/>
          <w:szCs w:val="24"/>
        </w:rPr>
        <w:t xml:space="preserve"> </w:t>
      </w:r>
      <w:r>
        <w:rPr>
          <w:rFonts w:eastAsia="Times New Roman"/>
          <w:szCs w:val="24"/>
        </w:rPr>
        <w:t xml:space="preserve">περνάνε σε οργανικές θέσεις προβλεπόμενες </w:t>
      </w:r>
      <w:r w:rsidRPr="003C0AB9">
        <w:rPr>
          <w:rFonts w:eastAsia="Times New Roman"/>
          <w:szCs w:val="24"/>
        </w:rPr>
        <w:t xml:space="preserve">από τον </w:t>
      </w:r>
      <w:r>
        <w:rPr>
          <w:rFonts w:eastAsia="Times New Roman"/>
          <w:szCs w:val="24"/>
        </w:rPr>
        <w:t>Ο</w:t>
      </w:r>
      <w:r w:rsidRPr="003C0AB9">
        <w:rPr>
          <w:rFonts w:eastAsia="Times New Roman"/>
          <w:szCs w:val="24"/>
        </w:rPr>
        <w:t>ργανισμό του Μουσείου Ακρόπολης από το οργανόγραμμα του 2009</w:t>
      </w:r>
      <w:r>
        <w:rPr>
          <w:rFonts w:eastAsia="Times New Roman"/>
          <w:szCs w:val="24"/>
        </w:rPr>
        <w:t>.</w:t>
      </w:r>
    </w:p>
    <w:p w14:paraId="0A5C0D6C" w14:textId="77777777" w:rsidR="004A3142" w:rsidRDefault="002101D6">
      <w:pPr>
        <w:spacing w:line="600" w:lineRule="auto"/>
        <w:ind w:firstLine="720"/>
        <w:jc w:val="both"/>
        <w:rPr>
          <w:rFonts w:eastAsia="Times New Roman"/>
          <w:szCs w:val="24"/>
        </w:rPr>
      </w:pPr>
      <w:r>
        <w:rPr>
          <w:rFonts w:eastAsia="Times New Roman"/>
          <w:szCs w:val="24"/>
        </w:rPr>
        <w:t>Κ</w:t>
      </w:r>
      <w:r w:rsidRPr="003C0AB9">
        <w:rPr>
          <w:rFonts w:eastAsia="Times New Roman"/>
          <w:szCs w:val="24"/>
        </w:rPr>
        <w:t xml:space="preserve">υρίες και κύριοι </w:t>
      </w:r>
      <w:r>
        <w:rPr>
          <w:rFonts w:eastAsia="Times New Roman"/>
          <w:szCs w:val="24"/>
        </w:rPr>
        <w:t>Β</w:t>
      </w:r>
      <w:r w:rsidRPr="003C0AB9">
        <w:rPr>
          <w:rFonts w:eastAsia="Times New Roman"/>
          <w:szCs w:val="24"/>
        </w:rPr>
        <w:t>ουλευτές</w:t>
      </w:r>
      <w:r>
        <w:rPr>
          <w:rFonts w:eastAsia="Times New Roman"/>
          <w:szCs w:val="24"/>
        </w:rPr>
        <w:t>,</w:t>
      </w:r>
      <w:r w:rsidRPr="003C0AB9">
        <w:rPr>
          <w:rFonts w:eastAsia="Times New Roman"/>
          <w:szCs w:val="24"/>
        </w:rPr>
        <w:t xml:space="preserve"> εδώ τελειώνει ένας μακρύς</w:t>
      </w:r>
      <w:r>
        <w:rPr>
          <w:rFonts w:eastAsia="Times New Roman"/>
          <w:szCs w:val="24"/>
        </w:rPr>
        <w:t xml:space="preserve"> κύκλος ανομίας και αδιαφάνειας, </w:t>
      </w:r>
      <w:r w:rsidRPr="003C0AB9">
        <w:rPr>
          <w:rFonts w:eastAsia="Times New Roman"/>
          <w:szCs w:val="24"/>
        </w:rPr>
        <w:t xml:space="preserve">όσον αφορά το </w:t>
      </w:r>
      <w:r>
        <w:rPr>
          <w:rFonts w:eastAsia="Times New Roman"/>
          <w:szCs w:val="24"/>
        </w:rPr>
        <w:t>τ</w:t>
      </w:r>
      <w:r w:rsidRPr="003C0AB9">
        <w:rPr>
          <w:rFonts w:eastAsia="Times New Roman"/>
          <w:szCs w:val="24"/>
        </w:rPr>
        <w:t xml:space="preserve">αμείο </w:t>
      </w:r>
      <w:r>
        <w:rPr>
          <w:rFonts w:eastAsia="Times New Roman"/>
          <w:szCs w:val="24"/>
        </w:rPr>
        <w:t>α</w:t>
      </w:r>
      <w:r w:rsidRPr="003C0AB9">
        <w:rPr>
          <w:rFonts w:eastAsia="Times New Roman"/>
          <w:szCs w:val="24"/>
        </w:rPr>
        <w:t xml:space="preserve">λληλεγγύης των </w:t>
      </w:r>
      <w:r>
        <w:rPr>
          <w:rFonts w:eastAsia="Times New Roman"/>
          <w:szCs w:val="24"/>
        </w:rPr>
        <w:t>υ</w:t>
      </w:r>
      <w:r w:rsidRPr="003C0AB9">
        <w:rPr>
          <w:rFonts w:eastAsia="Times New Roman"/>
          <w:szCs w:val="24"/>
        </w:rPr>
        <w:t>παλλήλων</w:t>
      </w:r>
      <w:r>
        <w:rPr>
          <w:rFonts w:eastAsia="Times New Roman"/>
          <w:szCs w:val="24"/>
        </w:rPr>
        <w:t xml:space="preserve">. Ακούστηκε προηγουμένως </w:t>
      </w:r>
      <w:r w:rsidRPr="003C0AB9">
        <w:rPr>
          <w:rFonts w:eastAsia="Times New Roman"/>
          <w:szCs w:val="24"/>
        </w:rPr>
        <w:t xml:space="preserve">από την εκπρόσωπο της Νέας Δημοκρατίας </w:t>
      </w:r>
      <w:r>
        <w:rPr>
          <w:rFonts w:eastAsia="Times New Roman"/>
          <w:szCs w:val="24"/>
        </w:rPr>
        <w:t>–ν</w:t>
      </w:r>
      <w:r w:rsidRPr="003C0AB9">
        <w:rPr>
          <w:rFonts w:eastAsia="Times New Roman"/>
          <w:szCs w:val="24"/>
        </w:rPr>
        <w:t>ομίζω</w:t>
      </w:r>
      <w:r>
        <w:rPr>
          <w:rFonts w:eastAsia="Times New Roman"/>
          <w:szCs w:val="24"/>
        </w:rPr>
        <w:t>- το εξής: «Τ</w:t>
      </w:r>
      <w:r w:rsidRPr="003C0AB9">
        <w:rPr>
          <w:rFonts w:eastAsia="Times New Roman"/>
          <w:szCs w:val="24"/>
        </w:rPr>
        <w:t xml:space="preserve">ι κάνατε </w:t>
      </w:r>
      <w:r>
        <w:rPr>
          <w:rFonts w:eastAsia="Times New Roman"/>
          <w:szCs w:val="24"/>
        </w:rPr>
        <w:t>τέσσερα</w:t>
      </w:r>
      <w:r w:rsidRPr="003C0AB9">
        <w:rPr>
          <w:rFonts w:eastAsia="Times New Roman"/>
          <w:szCs w:val="24"/>
        </w:rPr>
        <w:t xml:space="preserve"> χρόνια</w:t>
      </w:r>
      <w:r>
        <w:rPr>
          <w:rFonts w:eastAsia="Times New Roman"/>
          <w:szCs w:val="24"/>
        </w:rPr>
        <w:t>»;</w:t>
      </w:r>
      <w:r w:rsidRPr="003C0AB9">
        <w:rPr>
          <w:rFonts w:eastAsia="Times New Roman"/>
          <w:szCs w:val="24"/>
        </w:rPr>
        <w:t xml:space="preserve"> </w:t>
      </w:r>
      <w:r>
        <w:rPr>
          <w:rFonts w:eastAsia="Times New Roman"/>
          <w:szCs w:val="24"/>
        </w:rPr>
        <w:t>Τ</w:t>
      </w:r>
      <w:r w:rsidRPr="003C0AB9">
        <w:rPr>
          <w:rFonts w:eastAsia="Times New Roman"/>
          <w:szCs w:val="24"/>
        </w:rPr>
        <w:t xml:space="preserve">ρέχαμε </w:t>
      </w:r>
      <w:r>
        <w:rPr>
          <w:rFonts w:eastAsia="Times New Roman"/>
          <w:szCs w:val="24"/>
        </w:rPr>
        <w:t>τέσσερα</w:t>
      </w:r>
      <w:r w:rsidRPr="003C0AB9">
        <w:rPr>
          <w:rFonts w:eastAsia="Times New Roman"/>
          <w:szCs w:val="24"/>
        </w:rPr>
        <w:t xml:space="preserve"> χρόνια</w:t>
      </w:r>
      <w:r>
        <w:rPr>
          <w:rFonts w:eastAsia="Times New Roman"/>
          <w:szCs w:val="24"/>
        </w:rPr>
        <w:t>.</w:t>
      </w:r>
      <w:r w:rsidRPr="003C0AB9">
        <w:rPr>
          <w:rFonts w:eastAsia="Times New Roman"/>
          <w:szCs w:val="24"/>
        </w:rPr>
        <w:t xml:space="preserve"> </w:t>
      </w:r>
      <w:r>
        <w:rPr>
          <w:rFonts w:eastAsia="Times New Roman"/>
          <w:szCs w:val="24"/>
        </w:rPr>
        <w:t xml:space="preserve">Τρέχαμε και δεν φτάναμε, τρέχουμε </w:t>
      </w:r>
      <w:r w:rsidRPr="003C0AB9">
        <w:rPr>
          <w:rFonts w:eastAsia="Times New Roman"/>
          <w:szCs w:val="24"/>
        </w:rPr>
        <w:t>και δεν φτάνουμε να μαζέψουμε τέτοια φαινόμενα</w:t>
      </w:r>
      <w:r>
        <w:rPr>
          <w:rFonts w:eastAsia="Times New Roman"/>
          <w:szCs w:val="24"/>
        </w:rPr>
        <w:t xml:space="preserve"> ρεμούλας, αδιαφάνε</w:t>
      </w:r>
      <w:r w:rsidRPr="003C0AB9">
        <w:rPr>
          <w:rFonts w:eastAsia="Times New Roman"/>
          <w:szCs w:val="24"/>
        </w:rPr>
        <w:t>ιας και κατασπατάλησης του δημ</w:t>
      </w:r>
      <w:r>
        <w:rPr>
          <w:rFonts w:eastAsia="Times New Roman"/>
          <w:szCs w:val="24"/>
        </w:rPr>
        <w:t>ο</w:t>
      </w:r>
      <w:r w:rsidRPr="003C0AB9">
        <w:rPr>
          <w:rFonts w:eastAsia="Times New Roman"/>
          <w:szCs w:val="24"/>
        </w:rPr>
        <w:t>σ</w:t>
      </w:r>
      <w:r>
        <w:rPr>
          <w:rFonts w:eastAsia="Times New Roman"/>
          <w:szCs w:val="24"/>
        </w:rPr>
        <w:t>ί</w:t>
      </w:r>
      <w:r w:rsidRPr="003C0AB9">
        <w:rPr>
          <w:rFonts w:eastAsia="Times New Roman"/>
          <w:szCs w:val="24"/>
        </w:rPr>
        <w:t>ου χρήματος</w:t>
      </w:r>
      <w:r>
        <w:rPr>
          <w:rFonts w:eastAsia="Times New Roman"/>
          <w:szCs w:val="24"/>
        </w:rPr>
        <w:t>. Αυτό κάνουμε</w:t>
      </w:r>
      <w:r w:rsidRPr="003C0AB9">
        <w:rPr>
          <w:rFonts w:eastAsia="Times New Roman"/>
          <w:szCs w:val="24"/>
        </w:rPr>
        <w:t xml:space="preserve"> τέσσερα χρόνια και θα συνεχίσουμε να το κάνουμε</w:t>
      </w:r>
      <w:r>
        <w:rPr>
          <w:rFonts w:eastAsia="Times New Roman"/>
          <w:szCs w:val="24"/>
        </w:rPr>
        <w:t>.</w:t>
      </w:r>
      <w:r w:rsidRPr="003C0AB9">
        <w:rPr>
          <w:rFonts w:eastAsia="Times New Roman"/>
          <w:szCs w:val="24"/>
        </w:rPr>
        <w:t xml:space="preserve"> Έχουμε πολλή δουλειά μπροστά </w:t>
      </w:r>
      <w:r>
        <w:rPr>
          <w:rFonts w:eastAsia="Times New Roman"/>
          <w:szCs w:val="24"/>
        </w:rPr>
        <w:t>μας.</w:t>
      </w:r>
    </w:p>
    <w:p w14:paraId="0A5C0D6D" w14:textId="77777777" w:rsidR="004A3142" w:rsidRDefault="002101D6">
      <w:pPr>
        <w:spacing w:line="600" w:lineRule="auto"/>
        <w:ind w:firstLine="720"/>
        <w:jc w:val="both"/>
        <w:rPr>
          <w:rFonts w:eastAsia="Times New Roman"/>
          <w:szCs w:val="24"/>
        </w:rPr>
      </w:pPr>
      <w:r w:rsidRPr="003C0AB9">
        <w:rPr>
          <w:rFonts w:eastAsia="Times New Roman"/>
          <w:szCs w:val="24"/>
        </w:rPr>
        <w:t>Σας καλώ</w:t>
      </w:r>
      <w:r>
        <w:rPr>
          <w:rFonts w:eastAsia="Times New Roman"/>
          <w:szCs w:val="24"/>
        </w:rPr>
        <w:t>,</w:t>
      </w:r>
      <w:r w:rsidRPr="003C0AB9">
        <w:rPr>
          <w:rFonts w:eastAsia="Times New Roman"/>
          <w:szCs w:val="24"/>
        </w:rPr>
        <w:t xml:space="preserve"> λοιπόν</w:t>
      </w:r>
      <w:r>
        <w:rPr>
          <w:rFonts w:eastAsia="Times New Roman"/>
          <w:szCs w:val="24"/>
        </w:rPr>
        <w:t>, να υπερψηφίσ</w:t>
      </w:r>
      <w:r w:rsidRPr="003C0AB9">
        <w:rPr>
          <w:rFonts w:eastAsia="Times New Roman"/>
          <w:szCs w:val="24"/>
        </w:rPr>
        <w:t>ετε αυτό το νομοσχέδιο</w:t>
      </w:r>
      <w:r>
        <w:rPr>
          <w:rFonts w:eastAsia="Times New Roman"/>
          <w:szCs w:val="24"/>
        </w:rPr>
        <w:t>,</w:t>
      </w:r>
      <w:r w:rsidRPr="003C0AB9">
        <w:rPr>
          <w:rFonts w:eastAsia="Times New Roman"/>
          <w:szCs w:val="24"/>
        </w:rPr>
        <w:t xml:space="preserve"> διασώζοντας τα π</w:t>
      </w:r>
      <w:r>
        <w:rPr>
          <w:rFonts w:eastAsia="Times New Roman"/>
          <w:szCs w:val="24"/>
        </w:rPr>
        <w:t>ροσχήματα για την πίστη σας στη</w:t>
      </w:r>
      <w:r w:rsidRPr="003C0AB9">
        <w:rPr>
          <w:rFonts w:eastAsia="Times New Roman"/>
          <w:szCs w:val="24"/>
        </w:rPr>
        <w:t xml:space="preserve"> </w:t>
      </w:r>
      <w:r>
        <w:rPr>
          <w:rFonts w:eastAsia="Times New Roman"/>
          <w:szCs w:val="24"/>
        </w:rPr>
        <w:t>δ</w:t>
      </w:r>
      <w:r w:rsidRPr="003C0AB9">
        <w:rPr>
          <w:rFonts w:eastAsia="Times New Roman"/>
          <w:szCs w:val="24"/>
        </w:rPr>
        <w:t>ικαιοσύνη</w:t>
      </w:r>
      <w:r>
        <w:rPr>
          <w:rFonts w:eastAsia="Times New Roman"/>
          <w:szCs w:val="24"/>
        </w:rPr>
        <w:t>,</w:t>
      </w:r>
      <w:r w:rsidRPr="003C0AB9">
        <w:rPr>
          <w:rFonts w:eastAsia="Times New Roman"/>
          <w:szCs w:val="24"/>
        </w:rPr>
        <w:t xml:space="preserve"> </w:t>
      </w:r>
      <w:r w:rsidRPr="003C0AB9">
        <w:rPr>
          <w:rFonts w:eastAsia="Times New Roman"/>
          <w:szCs w:val="24"/>
        </w:rPr>
        <w:lastRenderedPageBreak/>
        <w:t xml:space="preserve">στη </w:t>
      </w:r>
      <w:r>
        <w:rPr>
          <w:rFonts w:eastAsia="Times New Roman"/>
          <w:szCs w:val="24"/>
        </w:rPr>
        <w:t>δ</w:t>
      </w:r>
      <w:r w:rsidRPr="003C0AB9">
        <w:rPr>
          <w:rFonts w:eastAsia="Times New Roman"/>
          <w:szCs w:val="24"/>
        </w:rPr>
        <w:t>ημοκρατία και στη χρηστή διοίκηση</w:t>
      </w:r>
      <w:r>
        <w:rPr>
          <w:rFonts w:eastAsia="Times New Roman"/>
          <w:szCs w:val="24"/>
        </w:rPr>
        <w:t>,</w:t>
      </w:r>
      <w:r w:rsidRPr="003C0AB9">
        <w:rPr>
          <w:rFonts w:eastAsia="Times New Roman"/>
          <w:szCs w:val="24"/>
        </w:rPr>
        <w:t xml:space="preserve"> </w:t>
      </w:r>
      <w:r>
        <w:rPr>
          <w:rFonts w:eastAsia="Times New Roman"/>
          <w:szCs w:val="24"/>
        </w:rPr>
        <w:t>όσον αφορά το δημόσιο χρήμα.</w:t>
      </w:r>
    </w:p>
    <w:p w14:paraId="0A5C0D6E" w14:textId="77777777" w:rsidR="004A3142" w:rsidRDefault="002101D6">
      <w:pPr>
        <w:spacing w:line="600" w:lineRule="auto"/>
        <w:ind w:firstLine="720"/>
        <w:jc w:val="both"/>
        <w:rPr>
          <w:rFonts w:eastAsia="Times New Roman"/>
          <w:szCs w:val="24"/>
        </w:rPr>
      </w:pPr>
      <w:r w:rsidRPr="003C0AB9">
        <w:rPr>
          <w:rFonts w:eastAsia="Times New Roman"/>
          <w:szCs w:val="24"/>
        </w:rPr>
        <w:t>Σας ευχαριστώ</w:t>
      </w:r>
      <w:r>
        <w:rPr>
          <w:rFonts w:eastAsia="Times New Roman"/>
          <w:szCs w:val="24"/>
        </w:rPr>
        <w:t>.</w:t>
      </w:r>
    </w:p>
    <w:p w14:paraId="0A5C0D6F" w14:textId="77777777" w:rsidR="004A3142" w:rsidRDefault="002101D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A5C0D70" w14:textId="77777777" w:rsidR="004A3142" w:rsidRDefault="002101D6">
      <w:pPr>
        <w:spacing w:line="600" w:lineRule="auto"/>
        <w:ind w:firstLine="720"/>
        <w:jc w:val="both"/>
        <w:rPr>
          <w:rFonts w:eastAsia="Times New Roman"/>
          <w:szCs w:val="24"/>
        </w:rPr>
      </w:pPr>
      <w:r w:rsidRPr="008948ED">
        <w:rPr>
          <w:rFonts w:eastAsia="Times New Roman"/>
          <w:b/>
          <w:szCs w:val="24"/>
        </w:rPr>
        <w:t>ΠΡΟΕΔΡΕΥΩΝ (Δ</w:t>
      </w:r>
      <w:r w:rsidRPr="008948ED">
        <w:rPr>
          <w:rFonts w:eastAsia="Times New Roman"/>
          <w:b/>
          <w:szCs w:val="24"/>
        </w:rPr>
        <w:t xml:space="preserve">ημήτριος </w:t>
      </w:r>
      <w:proofErr w:type="spellStart"/>
      <w:r w:rsidRPr="008948ED">
        <w:rPr>
          <w:rFonts w:eastAsia="Times New Roman"/>
          <w:b/>
          <w:szCs w:val="24"/>
        </w:rPr>
        <w:t>Κρεμαστινός</w:t>
      </w:r>
      <w:proofErr w:type="spellEnd"/>
      <w:r w:rsidRPr="008948ED">
        <w:rPr>
          <w:rFonts w:eastAsia="Times New Roman"/>
          <w:b/>
          <w:szCs w:val="24"/>
        </w:rPr>
        <w:t>):</w:t>
      </w:r>
      <w:r>
        <w:rPr>
          <w:rFonts w:eastAsia="Times New Roman"/>
          <w:szCs w:val="24"/>
        </w:rPr>
        <w:t xml:space="preserve"> Προχωρούμε </w:t>
      </w:r>
      <w:r w:rsidRPr="003C0AB9">
        <w:rPr>
          <w:rFonts w:eastAsia="Times New Roman"/>
          <w:szCs w:val="24"/>
        </w:rPr>
        <w:t xml:space="preserve">με τον </w:t>
      </w:r>
      <w:r>
        <w:rPr>
          <w:rFonts w:eastAsia="Times New Roman"/>
          <w:szCs w:val="24"/>
        </w:rPr>
        <w:t>Β</w:t>
      </w:r>
      <w:r w:rsidRPr="003C0AB9">
        <w:rPr>
          <w:rFonts w:eastAsia="Times New Roman"/>
          <w:szCs w:val="24"/>
        </w:rPr>
        <w:t>ουλευτή της Νέας Δημοκρατίας</w:t>
      </w:r>
      <w:r>
        <w:rPr>
          <w:rFonts w:eastAsia="Times New Roman"/>
          <w:szCs w:val="24"/>
        </w:rPr>
        <w:t>,</w:t>
      </w:r>
      <w:r w:rsidRPr="003C0AB9">
        <w:rPr>
          <w:rFonts w:eastAsia="Times New Roman"/>
          <w:szCs w:val="24"/>
        </w:rPr>
        <w:t xml:space="preserve"> τον κ</w:t>
      </w:r>
      <w:r>
        <w:rPr>
          <w:rFonts w:eastAsia="Times New Roman"/>
          <w:szCs w:val="24"/>
        </w:rPr>
        <w:t>.</w:t>
      </w:r>
      <w:r w:rsidRPr="003C0AB9">
        <w:rPr>
          <w:rFonts w:eastAsia="Times New Roman"/>
          <w:szCs w:val="24"/>
        </w:rPr>
        <w:t xml:space="preserve"> Δαβάκη</w:t>
      </w:r>
      <w:r>
        <w:rPr>
          <w:rFonts w:eastAsia="Times New Roman"/>
          <w:szCs w:val="24"/>
        </w:rPr>
        <w:t>.</w:t>
      </w:r>
    </w:p>
    <w:p w14:paraId="0A5C0D71" w14:textId="77777777" w:rsidR="004A3142" w:rsidRDefault="002101D6">
      <w:pPr>
        <w:spacing w:line="600" w:lineRule="auto"/>
        <w:ind w:firstLine="720"/>
        <w:jc w:val="both"/>
        <w:rPr>
          <w:rFonts w:eastAsia="Times New Roman"/>
          <w:szCs w:val="24"/>
        </w:rPr>
      </w:pPr>
      <w:r w:rsidRPr="00E5681F">
        <w:rPr>
          <w:rFonts w:eastAsia="Times New Roman"/>
          <w:b/>
          <w:szCs w:val="24"/>
        </w:rPr>
        <w:t>ΑΘΑΝΑΣΙΟΣ ΔΑΒΑΚΗΣ:</w:t>
      </w:r>
      <w:r w:rsidRPr="00E5681F">
        <w:rPr>
          <w:rFonts w:eastAsia="Times New Roman"/>
          <w:szCs w:val="24"/>
        </w:rPr>
        <w:t xml:space="preserve"> Σας είπαμε τι κάνετε τέσσερα χρόνια –βαδίζετε στον πέμπτο, δηλαδή- και μας λέτε ότι τρέχατε και δεν φτάνατε. Όμως αυτά δεν τα είπατε στον ελληνικό λαό</w:t>
      </w:r>
      <w:r w:rsidRPr="00E5681F">
        <w:rPr>
          <w:rFonts w:eastAsia="Times New Roman"/>
          <w:szCs w:val="24"/>
        </w:rPr>
        <w:t xml:space="preserve"> ούτε τον Ιανουάριο του 2015 ούτε τον Σεπτέμβριο του 2015. Στον ελληνικό λαό άλλα λέγατε, </w:t>
      </w:r>
      <w:proofErr w:type="spellStart"/>
      <w:r w:rsidRPr="00E5681F">
        <w:rPr>
          <w:rFonts w:eastAsia="Times New Roman"/>
          <w:szCs w:val="24"/>
        </w:rPr>
        <w:t>πολλώ</w:t>
      </w:r>
      <w:proofErr w:type="spellEnd"/>
      <w:r w:rsidRPr="00E5681F">
        <w:rPr>
          <w:rFonts w:eastAsia="Times New Roman"/>
          <w:szCs w:val="24"/>
        </w:rPr>
        <w:t xml:space="preserve"> δε μάλλον που η Αριστερά ήταν </w:t>
      </w:r>
      <w:proofErr w:type="spellStart"/>
      <w:r w:rsidRPr="00E5681F">
        <w:rPr>
          <w:rFonts w:eastAsia="Times New Roman"/>
          <w:szCs w:val="24"/>
        </w:rPr>
        <w:t>παγίως</w:t>
      </w:r>
      <w:proofErr w:type="spellEnd"/>
      <w:r w:rsidRPr="00E5681F">
        <w:rPr>
          <w:rFonts w:eastAsia="Times New Roman"/>
          <w:szCs w:val="24"/>
        </w:rPr>
        <w:t xml:space="preserve"> συνυφασμένη με τα ζητήματα πολιτισμού, την </w:t>
      </w:r>
      <w:r w:rsidRPr="003C0AB9">
        <w:rPr>
          <w:rFonts w:eastAsia="Times New Roman"/>
          <w:szCs w:val="24"/>
        </w:rPr>
        <w:t>ευαισθησία</w:t>
      </w:r>
      <w:r>
        <w:rPr>
          <w:rFonts w:eastAsia="Times New Roman"/>
          <w:szCs w:val="24"/>
        </w:rPr>
        <w:t>, τα ηθικά πλεονεκτήματα και όλα αυτά που συνθέτουν το αριστερό</w:t>
      </w:r>
      <w:r w:rsidRPr="003C0AB9">
        <w:rPr>
          <w:rFonts w:eastAsia="Times New Roman"/>
          <w:szCs w:val="24"/>
        </w:rPr>
        <w:t xml:space="preserve"> αφήγημ</w:t>
      </w:r>
      <w:r w:rsidRPr="003C0AB9">
        <w:rPr>
          <w:rFonts w:eastAsia="Times New Roman"/>
          <w:szCs w:val="24"/>
        </w:rPr>
        <w:t>α</w:t>
      </w:r>
      <w:r>
        <w:rPr>
          <w:rFonts w:eastAsia="Times New Roman"/>
          <w:szCs w:val="24"/>
        </w:rPr>
        <w:t>.</w:t>
      </w:r>
      <w:r w:rsidRPr="003C0AB9">
        <w:rPr>
          <w:rFonts w:eastAsia="Times New Roman"/>
          <w:szCs w:val="24"/>
        </w:rPr>
        <w:t xml:space="preserve"> </w:t>
      </w:r>
    </w:p>
    <w:p w14:paraId="0A5C0D72" w14:textId="77777777" w:rsidR="004A3142" w:rsidRDefault="002101D6">
      <w:pPr>
        <w:spacing w:line="600" w:lineRule="auto"/>
        <w:ind w:firstLine="720"/>
        <w:jc w:val="both"/>
        <w:rPr>
          <w:rFonts w:eastAsia="Times New Roman"/>
          <w:szCs w:val="24"/>
        </w:rPr>
      </w:pPr>
      <w:r>
        <w:rPr>
          <w:rFonts w:eastAsia="Times New Roman"/>
          <w:szCs w:val="24"/>
        </w:rPr>
        <w:t>Κ</w:t>
      </w:r>
      <w:r w:rsidRPr="003C0AB9">
        <w:rPr>
          <w:rFonts w:eastAsia="Times New Roman"/>
          <w:szCs w:val="24"/>
        </w:rPr>
        <w:t>αι αντί τούτων</w:t>
      </w:r>
      <w:r>
        <w:rPr>
          <w:rFonts w:eastAsia="Times New Roman"/>
          <w:szCs w:val="24"/>
        </w:rPr>
        <w:t>,</w:t>
      </w:r>
      <w:r w:rsidRPr="003C0AB9">
        <w:rPr>
          <w:rFonts w:eastAsia="Times New Roman"/>
          <w:szCs w:val="24"/>
        </w:rPr>
        <w:t xml:space="preserve"> στην πορεία του </w:t>
      </w:r>
      <w:r>
        <w:rPr>
          <w:rFonts w:eastAsia="Times New Roman"/>
          <w:szCs w:val="24"/>
        </w:rPr>
        <w:t xml:space="preserve">πέμπτου έτους της θητείας σας, φέρνετε ένα νομοσχέδιο, </w:t>
      </w:r>
      <w:r w:rsidRPr="003C0AB9">
        <w:rPr>
          <w:rFonts w:eastAsia="Times New Roman"/>
          <w:szCs w:val="24"/>
        </w:rPr>
        <w:t>το</w:t>
      </w:r>
      <w:r>
        <w:rPr>
          <w:rFonts w:eastAsia="Times New Roman"/>
          <w:szCs w:val="24"/>
        </w:rPr>
        <w:t>υ</w:t>
      </w:r>
      <w:r w:rsidRPr="003C0AB9">
        <w:rPr>
          <w:rFonts w:eastAsia="Times New Roman"/>
          <w:szCs w:val="24"/>
        </w:rPr>
        <w:t xml:space="preserve"> οποίο</w:t>
      </w:r>
      <w:r>
        <w:rPr>
          <w:rFonts w:eastAsia="Times New Roman"/>
          <w:szCs w:val="24"/>
        </w:rPr>
        <w:t>υ</w:t>
      </w:r>
      <w:r w:rsidRPr="003C0AB9">
        <w:rPr>
          <w:rFonts w:eastAsia="Times New Roman"/>
          <w:szCs w:val="24"/>
        </w:rPr>
        <w:t xml:space="preserve"> πολλά σημεία </w:t>
      </w:r>
      <w:r>
        <w:rPr>
          <w:rFonts w:eastAsia="Times New Roman"/>
          <w:szCs w:val="24"/>
        </w:rPr>
        <w:t>-</w:t>
      </w:r>
      <w:r w:rsidRPr="003C0AB9">
        <w:rPr>
          <w:rFonts w:eastAsia="Times New Roman"/>
          <w:szCs w:val="24"/>
        </w:rPr>
        <w:t>κατά την άποψή μου</w:t>
      </w:r>
      <w:r>
        <w:rPr>
          <w:rFonts w:eastAsia="Times New Roman"/>
          <w:szCs w:val="24"/>
        </w:rPr>
        <w:t>-</w:t>
      </w:r>
      <w:r w:rsidRPr="003C0AB9">
        <w:rPr>
          <w:rFonts w:eastAsia="Times New Roman"/>
          <w:szCs w:val="24"/>
        </w:rPr>
        <w:t xml:space="preserve"> είναι αρκετά θετικά αλλά</w:t>
      </w:r>
      <w:r>
        <w:rPr>
          <w:rFonts w:eastAsia="Times New Roman"/>
          <w:szCs w:val="24"/>
        </w:rPr>
        <w:t xml:space="preserve"> δεν παύει να είναι </w:t>
      </w:r>
      <w:r w:rsidRPr="003C0AB9">
        <w:rPr>
          <w:rFonts w:eastAsia="Times New Roman"/>
          <w:szCs w:val="24"/>
        </w:rPr>
        <w:t>απολύτως διαχειριστικού χαρακτήρα</w:t>
      </w:r>
      <w:r>
        <w:rPr>
          <w:rFonts w:eastAsia="Times New Roman"/>
          <w:szCs w:val="24"/>
        </w:rPr>
        <w:t>.</w:t>
      </w:r>
      <w:r w:rsidRPr="003C0AB9">
        <w:rPr>
          <w:rFonts w:eastAsia="Times New Roman"/>
          <w:szCs w:val="24"/>
        </w:rPr>
        <w:t xml:space="preserve"> Αυτή είναι η πρόταση του </w:t>
      </w:r>
      <w:r w:rsidRPr="003C0AB9">
        <w:rPr>
          <w:rFonts w:eastAsia="Times New Roman"/>
          <w:szCs w:val="24"/>
        </w:rPr>
        <w:lastRenderedPageBreak/>
        <w:t xml:space="preserve">ΣΥΡΙΖΑ </w:t>
      </w:r>
      <w:r>
        <w:rPr>
          <w:rFonts w:eastAsia="Times New Roman"/>
          <w:szCs w:val="24"/>
        </w:rPr>
        <w:t>για</w:t>
      </w:r>
      <w:r w:rsidRPr="003C0AB9">
        <w:rPr>
          <w:rFonts w:eastAsia="Times New Roman"/>
          <w:szCs w:val="24"/>
        </w:rPr>
        <w:t xml:space="preserve"> τον πολιτισμό</w:t>
      </w:r>
      <w:r>
        <w:rPr>
          <w:rFonts w:eastAsia="Times New Roman"/>
          <w:szCs w:val="24"/>
        </w:rPr>
        <w:t>;</w:t>
      </w:r>
      <w:r w:rsidRPr="003C0AB9">
        <w:rPr>
          <w:rFonts w:eastAsia="Times New Roman"/>
          <w:szCs w:val="24"/>
        </w:rPr>
        <w:t xml:space="preserve"> Αυτή είναι η απάντηση του ΣΥΡΙΖΑ</w:t>
      </w:r>
      <w:r>
        <w:rPr>
          <w:rFonts w:eastAsia="Times New Roman"/>
          <w:szCs w:val="24"/>
        </w:rPr>
        <w:t>,</w:t>
      </w:r>
      <w:r w:rsidRPr="003C0AB9">
        <w:rPr>
          <w:rFonts w:eastAsia="Times New Roman"/>
          <w:szCs w:val="24"/>
        </w:rPr>
        <w:t xml:space="preserve"> για τα ζητήματα τα οποία έχουν να κάνουν με </w:t>
      </w:r>
      <w:r>
        <w:rPr>
          <w:rFonts w:eastAsia="Times New Roman"/>
          <w:szCs w:val="24"/>
        </w:rPr>
        <w:t>πάγια</w:t>
      </w:r>
      <w:r w:rsidRPr="003C0AB9">
        <w:rPr>
          <w:rFonts w:eastAsia="Times New Roman"/>
          <w:szCs w:val="24"/>
        </w:rPr>
        <w:t xml:space="preserve"> προβλήματα της πολιτικής </w:t>
      </w:r>
      <w:r>
        <w:rPr>
          <w:rFonts w:eastAsia="Times New Roman"/>
          <w:szCs w:val="24"/>
        </w:rPr>
        <w:t xml:space="preserve">για τον πολιτισμό; Αυτό </w:t>
      </w:r>
      <w:r w:rsidRPr="003C0AB9">
        <w:rPr>
          <w:rFonts w:eastAsia="Times New Roman"/>
          <w:szCs w:val="24"/>
        </w:rPr>
        <w:t xml:space="preserve">πρέπει ως υπόθεση εργασίας να διαχειριστεί </w:t>
      </w:r>
      <w:r>
        <w:rPr>
          <w:rFonts w:eastAsia="Times New Roman"/>
          <w:szCs w:val="24"/>
        </w:rPr>
        <w:t>μια</w:t>
      </w:r>
      <w:r w:rsidRPr="003C0AB9">
        <w:rPr>
          <w:rFonts w:eastAsia="Times New Roman"/>
          <w:szCs w:val="24"/>
        </w:rPr>
        <w:t xml:space="preserve"> πολιτική ηγεσία και μάλιστα της Αριστεράς</w:t>
      </w:r>
      <w:r>
        <w:rPr>
          <w:rFonts w:eastAsia="Times New Roman"/>
          <w:szCs w:val="24"/>
        </w:rPr>
        <w:t>,</w:t>
      </w:r>
      <w:r w:rsidRPr="003C0AB9">
        <w:rPr>
          <w:rFonts w:eastAsia="Times New Roman"/>
          <w:szCs w:val="24"/>
        </w:rPr>
        <w:t xml:space="preserve"> η οποία </w:t>
      </w:r>
      <w:r>
        <w:rPr>
          <w:rFonts w:eastAsia="Times New Roman"/>
          <w:szCs w:val="24"/>
        </w:rPr>
        <w:t>–</w:t>
      </w:r>
      <w:r w:rsidRPr="003C0AB9">
        <w:rPr>
          <w:rFonts w:eastAsia="Times New Roman"/>
          <w:szCs w:val="24"/>
        </w:rPr>
        <w:t>επαναλαμ</w:t>
      </w:r>
      <w:r w:rsidRPr="003C0AB9">
        <w:rPr>
          <w:rFonts w:eastAsia="Times New Roman"/>
          <w:szCs w:val="24"/>
        </w:rPr>
        <w:t>βάνω</w:t>
      </w:r>
      <w:r>
        <w:rPr>
          <w:rFonts w:eastAsia="Times New Roman"/>
          <w:szCs w:val="24"/>
        </w:rPr>
        <w:t>-</w:t>
      </w:r>
      <w:r w:rsidRPr="003C0AB9">
        <w:rPr>
          <w:rFonts w:eastAsia="Times New Roman"/>
          <w:szCs w:val="24"/>
        </w:rPr>
        <w:t xml:space="preserve"> έχει χτίσει καριέρα πάνω στα ζητήματα του πολιτισμού</w:t>
      </w:r>
      <w:r>
        <w:rPr>
          <w:rFonts w:eastAsia="Times New Roman"/>
          <w:szCs w:val="24"/>
        </w:rPr>
        <w:t>;</w:t>
      </w:r>
      <w:r w:rsidRPr="003C0AB9">
        <w:rPr>
          <w:rFonts w:eastAsia="Times New Roman"/>
          <w:szCs w:val="24"/>
        </w:rPr>
        <w:t xml:space="preserve"> </w:t>
      </w:r>
      <w:r>
        <w:rPr>
          <w:rFonts w:eastAsia="Times New Roman"/>
          <w:szCs w:val="24"/>
        </w:rPr>
        <w:t>Α</w:t>
      </w:r>
      <w:r w:rsidRPr="003C0AB9">
        <w:rPr>
          <w:rFonts w:eastAsia="Times New Roman"/>
          <w:szCs w:val="24"/>
        </w:rPr>
        <w:t xml:space="preserve">λλά μάλλον </w:t>
      </w:r>
      <w:r>
        <w:rPr>
          <w:rFonts w:eastAsia="Times New Roman"/>
          <w:szCs w:val="24"/>
        </w:rPr>
        <w:t xml:space="preserve">μόνο </w:t>
      </w:r>
      <w:r w:rsidRPr="003C0AB9">
        <w:rPr>
          <w:rFonts w:eastAsia="Times New Roman"/>
          <w:szCs w:val="24"/>
        </w:rPr>
        <w:t xml:space="preserve">λόγια </w:t>
      </w:r>
      <w:r>
        <w:rPr>
          <w:rFonts w:eastAsia="Times New Roman"/>
          <w:szCs w:val="24"/>
        </w:rPr>
        <w:t xml:space="preserve">είναι. </w:t>
      </w:r>
    </w:p>
    <w:p w14:paraId="0A5C0D73" w14:textId="77777777" w:rsidR="004A3142" w:rsidRDefault="002101D6">
      <w:pPr>
        <w:spacing w:line="600" w:lineRule="auto"/>
        <w:ind w:firstLine="720"/>
        <w:jc w:val="both"/>
        <w:rPr>
          <w:rFonts w:eastAsia="Times New Roman"/>
          <w:szCs w:val="24"/>
        </w:rPr>
      </w:pPr>
      <w:r>
        <w:rPr>
          <w:rFonts w:eastAsia="Times New Roman"/>
          <w:szCs w:val="24"/>
        </w:rPr>
        <w:t>Σ</w:t>
      </w:r>
      <w:r w:rsidRPr="003C0AB9">
        <w:rPr>
          <w:rFonts w:eastAsia="Times New Roman"/>
          <w:szCs w:val="24"/>
        </w:rPr>
        <w:t>ας ήρθε η ευκαιρία</w:t>
      </w:r>
      <w:r>
        <w:rPr>
          <w:rFonts w:eastAsia="Times New Roman"/>
          <w:szCs w:val="24"/>
        </w:rPr>
        <w:t>,</w:t>
      </w:r>
      <w:r w:rsidRPr="003C0AB9">
        <w:rPr>
          <w:rFonts w:eastAsia="Times New Roman"/>
          <w:szCs w:val="24"/>
        </w:rPr>
        <w:t xml:space="preserve"> από το</w:t>
      </w:r>
      <w:r>
        <w:rPr>
          <w:rFonts w:eastAsia="Times New Roman"/>
          <w:szCs w:val="24"/>
        </w:rPr>
        <w:t>ν</w:t>
      </w:r>
      <w:r w:rsidRPr="003C0AB9">
        <w:rPr>
          <w:rFonts w:eastAsia="Times New Roman"/>
          <w:szCs w:val="24"/>
        </w:rPr>
        <w:t xml:space="preserve"> λαό φυσικά</w:t>
      </w:r>
      <w:r>
        <w:rPr>
          <w:rFonts w:eastAsia="Times New Roman"/>
          <w:szCs w:val="24"/>
        </w:rPr>
        <w:t>,</w:t>
      </w:r>
      <w:r w:rsidRPr="003C0AB9">
        <w:rPr>
          <w:rFonts w:eastAsia="Times New Roman"/>
          <w:szCs w:val="24"/>
        </w:rPr>
        <w:t xml:space="preserve"> να διαχειριστείτε τα ζητήματα του πολιτισμού ως κυβερνώσα παράταξη</w:t>
      </w:r>
      <w:r>
        <w:rPr>
          <w:rFonts w:eastAsia="Times New Roman"/>
          <w:szCs w:val="24"/>
        </w:rPr>
        <w:t>.</w:t>
      </w:r>
      <w:r w:rsidRPr="003C0AB9">
        <w:rPr>
          <w:rFonts w:eastAsia="Times New Roman"/>
          <w:szCs w:val="24"/>
        </w:rPr>
        <w:t xml:space="preserve"> </w:t>
      </w:r>
      <w:r>
        <w:rPr>
          <w:rFonts w:eastAsia="Times New Roman"/>
          <w:szCs w:val="24"/>
        </w:rPr>
        <w:t>Έ</w:t>
      </w:r>
      <w:r w:rsidRPr="003C0AB9">
        <w:rPr>
          <w:rFonts w:eastAsia="Times New Roman"/>
          <w:szCs w:val="24"/>
        </w:rPr>
        <w:t>χουμε σήμερα τον παιδικό σταθμό μέσω του Ταμείου Αλληλο</w:t>
      </w:r>
      <w:r w:rsidRPr="003C0AB9">
        <w:rPr>
          <w:rFonts w:eastAsia="Times New Roman"/>
          <w:szCs w:val="24"/>
        </w:rPr>
        <w:t>βοήθειας</w:t>
      </w:r>
      <w:r>
        <w:rPr>
          <w:rFonts w:eastAsia="Times New Roman"/>
          <w:szCs w:val="24"/>
        </w:rPr>
        <w:t>,</w:t>
      </w:r>
      <w:r w:rsidRPr="003C0AB9">
        <w:rPr>
          <w:rFonts w:eastAsia="Times New Roman"/>
          <w:szCs w:val="24"/>
        </w:rPr>
        <w:t xml:space="preserve"> </w:t>
      </w:r>
      <w:r>
        <w:rPr>
          <w:rFonts w:eastAsia="Times New Roman"/>
          <w:szCs w:val="24"/>
        </w:rPr>
        <w:t>όπου</w:t>
      </w:r>
      <w:r>
        <w:rPr>
          <w:rFonts w:eastAsia="Times New Roman"/>
          <w:szCs w:val="24"/>
        </w:rPr>
        <w:t>,</w:t>
      </w:r>
      <w:r>
        <w:rPr>
          <w:rFonts w:eastAsia="Times New Roman"/>
          <w:szCs w:val="24"/>
        </w:rPr>
        <w:t xml:space="preserve"> π</w:t>
      </w:r>
      <w:r w:rsidRPr="003C0AB9">
        <w:rPr>
          <w:rFonts w:eastAsia="Times New Roman"/>
          <w:szCs w:val="24"/>
        </w:rPr>
        <w:t>ράγματι</w:t>
      </w:r>
      <w:r>
        <w:rPr>
          <w:rFonts w:eastAsia="Times New Roman"/>
          <w:szCs w:val="24"/>
        </w:rPr>
        <w:t>,</w:t>
      </w:r>
      <w:r w:rsidRPr="003C0AB9">
        <w:rPr>
          <w:rFonts w:eastAsia="Times New Roman"/>
          <w:szCs w:val="24"/>
        </w:rPr>
        <w:t xml:space="preserve"> </w:t>
      </w:r>
      <w:r>
        <w:rPr>
          <w:rFonts w:eastAsia="Times New Roman"/>
          <w:szCs w:val="24"/>
        </w:rPr>
        <w:t>ό</w:t>
      </w:r>
      <w:r w:rsidRPr="003C0AB9">
        <w:rPr>
          <w:rFonts w:eastAsia="Times New Roman"/>
          <w:szCs w:val="24"/>
        </w:rPr>
        <w:t>πως πολύ σωστά είπε ο κ</w:t>
      </w:r>
      <w:r>
        <w:rPr>
          <w:rFonts w:eastAsia="Times New Roman"/>
          <w:szCs w:val="24"/>
        </w:rPr>
        <w:t>.</w:t>
      </w:r>
      <w:r w:rsidRPr="003C0AB9">
        <w:rPr>
          <w:rFonts w:eastAsia="Times New Roman"/>
          <w:szCs w:val="24"/>
        </w:rPr>
        <w:t xml:space="preserve"> Μπαλτάς</w:t>
      </w:r>
      <w:r>
        <w:rPr>
          <w:rFonts w:eastAsia="Times New Roman"/>
          <w:szCs w:val="24"/>
        </w:rPr>
        <w:t>,</w:t>
      </w:r>
      <w:r w:rsidRPr="003C0AB9">
        <w:rPr>
          <w:rFonts w:eastAsia="Times New Roman"/>
          <w:szCs w:val="24"/>
        </w:rPr>
        <w:t xml:space="preserve"> έχει επέμβει </w:t>
      </w:r>
      <w:r>
        <w:rPr>
          <w:rFonts w:eastAsia="Times New Roman"/>
          <w:szCs w:val="24"/>
        </w:rPr>
        <w:t>ε</w:t>
      </w:r>
      <w:r w:rsidRPr="003C0AB9">
        <w:rPr>
          <w:rFonts w:eastAsia="Times New Roman"/>
          <w:szCs w:val="24"/>
        </w:rPr>
        <w:t>ισαγγελέας</w:t>
      </w:r>
      <w:r>
        <w:rPr>
          <w:rFonts w:eastAsia="Times New Roman"/>
          <w:szCs w:val="24"/>
        </w:rPr>
        <w:t>.</w:t>
      </w:r>
      <w:r w:rsidRPr="003C0AB9">
        <w:rPr>
          <w:rFonts w:eastAsia="Times New Roman"/>
          <w:szCs w:val="24"/>
        </w:rPr>
        <w:t xml:space="preserve"> </w:t>
      </w:r>
      <w:r>
        <w:rPr>
          <w:rFonts w:eastAsia="Times New Roman"/>
          <w:szCs w:val="24"/>
        </w:rPr>
        <w:t xml:space="preserve">Πράγματι </w:t>
      </w:r>
      <w:r w:rsidRPr="003C0AB9">
        <w:rPr>
          <w:rFonts w:eastAsia="Times New Roman"/>
          <w:szCs w:val="24"/>
        </w:rPr>
        <w:t xml:space="preserve">πρέπει να διαλευκανθεί και να </w:t>
      </w:r>
      <w:r>
        <w:rPr>
          <w:rFonts w:eastAsia="Times New Roman"/>
          <w:szCs w:val="24"/>
        </w:rPr>
        <w:t>επιβλη</w:t>
      </w:r>
      <w:r w:rsidRPr="003C0AB9">
        <w:rPr>
          <w:rFonts w:eastAsia="Times New Roman"/>
          <w:szCs w:val="24"/>
        </w:rPr>
        <w:t xml:space="preserve">θούν και οι κυρώσεις αυτές οι οποίες απαιτούνται και να υπάρξει </w:t>
      </w:r>
      <w:r>
        <w:rPr>
          <w:rFonts w:eastAsia="Times New Roman"/>
          <w:szCs w:val="24"/>
        </w:rPr>
        <w:t>μια</w:t>
      </w:r>
      <w:r w:rsidRPr="003C0AB9">
        <w:rPr>
          <w:rFonts w:eastAsia="Times New Roman"/>
          <w:szCs w:val="24"/>
        </w:rPr>
        <w:t xml:space="preserve"> διαφάνεια</w:t>
      </w:r>
      <w:r>
        <w:rPr>
          <w:rFonts w:eastAsia="Times New Roman"/>
          <w:szCs w:val="24"/>
        </w:rPr>
        <w:t>.</w:t>
      </w:r>
      <w:r w:rsidRPr="003C0AB9">
        <w:rPr>
          <w:rFonts w:eastAsia="Times New Roman"/>
          <w:szCs w:val="24"/>
        </w:rPr>
        <w:t xml:space="preserve"> </w:t>
      </w:r>
      <w:r>
        <w:rPr>
          <w:rFonts w:eastAsia="Times New Roman"/>
          <w:szCs w:val="24"/>
        </w:rPr>
        <w:t>Α</w:t>
      </w:r>
      <w:r w:rsidRPr="003C0AB9">
        <w:rPr>
          <w:rFonts w:eastAsia="Times New Roman"/>
          <w:szCs w:val="24"/>
        </w:rPr>
        <w:t>φήνουμε τώρα το</w:t>
      </w:r>
      <w:r>
        <w:rPr>
          <w:rFonts w:eastAsia="Times New Roman"/>
          <w:szCs w:val="24"/>
        </w:rPr>
        <w:t>ν</w:t>
      </w:r>
      <w:r w:rsidRPr="003C0AB9">
        <w:rPr>
          <w:rFonts w:eastAsia="Times New Roman"/>
          <w:szCs w:val="24"/>
        </w:rPr>
        <w:t xml:space="preserve"> </w:t>
      </w:r>
      <w:r>
        <w:rPr>
          <w:rFonts w:eastAsia="Times New Roman"/>
          <w:szCs w:val="24"/>
        </w:rPr>
        <w:t xml:space="preserve">κρατικοδίαιτο, </w:t>
      </w:r>
      <w:proofErr w:type="spellStart"/>
      <w:r>
        <w:rPr>
          <w:rFonts w:eastAsia="Times New Roman"/>
          <w:szCs w:val="24"/>
        </w:rPr>
        <w:t>κομματικοδία</w:t>
      </w:r>
      <w:r>
        <w:rPr>
          <w:rFonts w:eastAsia="Times New Roman"/>
          <w:szCs w:val="24"/>
        </w:rPr>
        <w:t>ιτο</w:t>
      </w:r>
      <w:proofErr w:type="spellEnd"/>
      <w:r>
        <w:rPr>
          <w:rFonts w:eastAsia="Times New Roman"/>
          <w:szCs w:val="24"/>
        </w:rPr>
        <w:t xml:space="preserve"> συνδικαλισμό, ο οποίος</w:t>
      </w:r>
      <w:r w:rsidRPr="003C0AB9">
        <w:rPr>
          <w:rFonts w:eastAsia="Times New Roman"/>
          <w:szCs w:val="24"/>
        </w:rPr>
        <w:t xml:space="preserve"> έστησε αυτή την υπόθεση</w:t>
      </w:r>
      <w:r>
        <w:rPr>
          <w:rFonts w:eastAsia="Times New Roman"/>
          <w:szCs w:val="24"/>
        </w:rPr>
        <w:t>,</w:t>
      </w:r>
      <w:r w:rsidRPr="003C0AB9">
        <w:rPr>
          <w:rFonts w:eastAsia="Times New Roman"/>
          <w:szCs w:val="24"/>
        </w:rPr>
        <w:t xml:space="preserve"> αφήνουμε την</w:t>
      </w:r>
      <w:r>
        <w:rPr>
          <w:rFonts w:eastAsia="Times New Roman"/>
          <w:szCs w:val="24"/>
        </w:rPr>
        <w:t xml:space="preserve"> ατολμία πολιτικών ηγεσιών –μηδέ</w:t>
      </w:r>
      <w:r w:rsidRPr="003C0AB9">
        <w:rPr>
          <w:rFonts w:eastAsia="Times New Roman"/>
          <w:szCs w:val="24"/>
        </w:rPr>
        <w:t xml:space="preserve"> της δικής μου παρατάξεως</w:t>
      </w:r>
      <w:r>
        <w:rPr>
          <w:rFonts w:eastAsia="Times New Roman"/>
          <w:szCs w:val="24"/>
        </w:rPr>
        <w:t xml:space="preserve">, </w:t>
      </w:r>
      <w:r w:rsidRPr="003C0AB9">
        <w:rPr>
          <w:rFonts w:eastAsia="Times New Roman"/>
          <w:szCs w:val="24"/>
        </w:rPr>
        <w:t>αφού θέλετε να το πείτε</w:t>
      </w:r>
      <w:r>
        <w:rPr>
          <w:rFonts w:eastAsia="Times New Roman"/>
          <w:szCs w:val="24"/>
        </w:rPr>
        <w:t xml:space="preserve">, εξαιρουμένης- που </w:t>
      </w:r>
      <w:r w:rsidRPr="003C0AB9">
        <w:rPr>
          <w:rFonts w:eastAsia="Times New Roman"/>
          <w:szCs w:val="24"/>
        </w:rPr>
        <w:t>δεν απάντησαν στο ζήτημα της αδιαφάνειας και της σκιάς η οποία υπήρχε στο Ταμείο Αλληλοβοή</w:t>
      </w:r>
      <w:r w:rsidRPr="003C0AB9">
        <w:rPr>
          <w:rFonts w:eastAsia="Times New Roman"/>
          <w:szCs w:val="24"/>
        </w:rPr>
        <w:t>θειας</w:t>
      </w:r>
      <w:r>
        <w:rPr>
          <w:rFonts w:eastAsia="Times New Roman"/>
          <w:szCs w:val="24"/>
        </w:rPr>
        <w:t>,</w:t>
      </w:r>
      <w:r w:rsidRPr="003C0AB9">
        <w:rPr>
          <w:rFonts w:eastAsia="Times New Roman"/>
          <w:szCs w:val="24"/>
        </w:rPr>
        <w:t xml:space="preserve"> τα αφήνουμε όλα αυτά και δίνουμε αυτή τη στιγμή</w:t>
      </w:r>
      <w:r>
        <w:rPr>
          <w:rFonts w:eastAsia="Times New Roman"/>
          <w:szCs w:val="24"/>
        </w:rPr>
        <w:t>,</w:t>
      </w:r>
      <w:r w:rsidRPr="003C0AB9">
        <w:rPr>
          <w:rFonts w:eastAsia="Times New Roman"/>
          <w:szCs w:val="24"/>
        </w:rPr>
        <w:t xml:space="preserve"> μέσω νομοθετήματος</w:t>
      </w:r>
      <w:r>
        <w:rPr>
          <w:rFonts w:eastAsia="Times New Roman"/>
          <w:szCs w:val="24"/>
        </w:rPr>
        <w:t>,</w:t>
      </w:r>
      <w:r w:rsidRPr="003C0AB9">
        <w:rPr>
          <w:rFonts w:eastAsia="Times New Roman"/>
          <w:szCs w:val="24"/>
        </w:rPr>
        <w:t xml:space="preserve"> </w:t>
      </w:r>
      <w:r>
        <w:rPr>
          <w:rFonts w:eastAsia="Times New Roman"/>
          <w:szCs w:val="24"/>
        </w:rPr>
        <w:t>μια</w:t>
      </w:r>
      <w:r w:rsidRPr="003C0AB9">
        <w:rPr>
          <w:rFonts w:eastAsia="Times New Roman"/>
          <w:szCs w:val="24"/>
        </w:rPr>
        <w:t xml:space="preserve"> λύση</w:t>
      </w:r>
      <w:r>
        <w:rPr>
          <w:rFonts w:eastAsia="Times New Roman"/>
          <w:szCs w:val="24"/>
        </w:rPr>
        <w:t>.</w:t>
      </w:r>
      <w:r w:rsidRPr="003C0AB9">
        <w:rPr>
          <w:rFonts w:eastAsia="Times New Roman"/>
          <w:szCs w:val="24"/>
        </w:rPr>
        <w:t xml:space="preserve"> </w:t>
      </w:r>
      <w:r>
        <w:rPr>
          <w:rFonts w:eastAsia="Times New Roman"/>
          <w:szCs w:val="24"/>
        </w:rPr>
        <w:lastRenderedPageBreak/>
        <w:t>Α</w:t>
      </w:r>
      <w:r w:rsidRPr="003C0AB9">
        <w:rPr>
          <w:rFonts w:eastAsia="Times New Roman"/>
          <w:szCs w:val="24"/>
        </w:rPr>
        <w:t>λλά δεν είναι αυτό το οποίο σήμερα ζητάει ο πολιτισμός</w:t>
      </w:r>
      <w:r>
        <w:rPr>
          <w:rFonts w:eastAsia="Times New Roman"/>
          <w:szCs w:val="24"/>
        </w:rPr>
        <w:t>.</w:t>
      </w:r>
      <w:r w:rsidRPr="003C0AB9">
        <w:rPr>
          <w:rFonts w:eastAsia="Times New Roman"/>
          <w:szCs w:val="24"/>
        </w:rPr>
        <w:t xml:space="preserve"> </w:t>
      </w:r>
      <w:r>
        <w:rPr>
          <w:rFonts w:eastAsia="Times New Roman"/>
          <w:szCs w:val="24"/>
        </w:rPr>
        <w:t xml:space="preserve">Δεν είναι αυτά τα προβλήματα, </w:t>
      </w:r>
      <w:r w:rsidRPr="003C0AB9">
        <w:rPr>
          <w:rFonts w:eastAsia="Times New Roman"/>
          <w:szCs w:val="24"/>
        </w:rPr>
        <w:t xml:space="preserve">τα οποία αντιμετωπίζουν οι εφορίες αρχαιοτήτων της χώρας </w:t>
      </w:r>
      <w:r>
        <w:rPr>
          <w:rFonts w:eastAsia="Times New Roman"/>
          <w:szCs w:val="24"/>
        </w:rPr>
        <w:t>μας.</w:t>
      </w:r>
      <w:r w:rsidRPr="003C0AB9">
        <w:rPr>
          <w:rFonts w:eastAsia="Times New Roman"/>
          <w:szCs w:val="24"/>
        </w:rPr>
        <w:t xml:space="preserve"> </w:t>
      </w:r>
    </w:p>
    <w:p w14:paraId="0A5C0D74" w14:textId="77777777" w:rsidR="004A3142" w:rsidRDefault="002101D6">
      <w:pPr>
        <w:spacing w:line="600" w:lineRule="auto"/>
        <w:ind w:firstLine="720"/>
        <w:jc w:val="both"/>
        <w:rPr>
          <w:rFonts w:eastAsia="Times New Roman"/>
          <w:szCs w:val="24"/>
        </w:rPr>
      </w:pPr>
      <w:r>
        <w:rPr>
          <w:rFonts w:eastAsia="Times New Roman"/>
          <w:szCs w:val="24"/>
        </w:rPr>
        <w:t>Δ</w:t>
      </w:r>
      <w:r w:rsidRPr="003C0AB9">
        <w:rPr>
          <w:rFonts w:eastAsia="Times New Roman"/>
          <w:szCs w:val="24"/>
        </w:rPr>
        <w:t xml:space="preserve">ίδεται ένα επίδομα </w:t>
      </w:r>
      <w:r>
        <w:rPr>
          <w:rFonts w:eastAsia="Times New Roman"/>
          <w:szCs w:val="24"/>
        </w:rPr>
        <w:t>–αγόνου</w:t>
      </w:r>
      <w:r w:rsidRPr="003C0AB9">
        <w:rPr>
          <w:rFonts w:eastAsia="Times New Roman"/>
          <w:szCs w:val="24"/>
        </w:rPr>
        <w:t xml:space="preserve"> θα το </w:t>
      </w:r>
      <w:r>
        <w:rPr>
          <w:rFonts w:eastAsia="Times New Roman"/>
          <w:szCs w:val="24"/>
        </w:rPr>
        <w:t>έ</w:t>
      </w:r>
      <w:r w:rsidRPr="003C0AB9">
        <w:rPr>
          <w:rFonts w:eastAsia="Times New Roman"/>
          <w:szCs w:val="24"/>
        </w:rPr>
        <w:t>λεγα εγώ</w:t>
      </w:r>
      <w:r>
        <w:rPr>
          <w:rFonts w:eastAsia="Times New Roman"/>
          <w:szCs w:val="24"/>
        </w:rPr>
        <w:t>-</w:t>
      </w:r>
      <w:r w:rsidRPr="003C0AB9">
        <w:rPr>
          <w:rFonts w:eastAsia="Times New Roman"/>
          <w:szCs w:val="24"/>
        </w:rPr>
        <w:t xml:space="preserve"> για τους αρχαιοφύλακες της Δήλου</w:t>
      </w:r>
      <w:r>
        <w:rPr>
          <w:rFonts w:eastAsia="Times New Roman"/>
          <w:szCs w:val="24"/>
        </w:rPr>
        <w:t xml:space="preserve">. Είναι πολύ σωστό </w:t>
      </w:r>
      <w:r w:rsidRPr="003C0AB9">
        <w:rPr>
          <w:rFonts w:eastAsia="Times New Roman"/>
          <w:szCs w:val="24"/>
        </w:rPr>
        <w:t>αλλά υπάρχουν και αλλού προβλήματα</w:t>
      </w:r>
      <w:r>
        <w:rPr>
          <w:rFonts w:eastAsia="Times New Roman"/>
          <w:szCs w:val="24"/>
        </w:rPr>
        <w:t>. Είναι</w:t>
      </w:r>
      <w:r w:rsidRPr="003C0AB9">
        <w:rPr>
          <w:rFonts w:eastAsia="Times New Roman"/>
          <w:szCs w:val="24"/>
        </w:rPr>
        <w:t xml:space="preserve"> πολύ </w:t>
      </w:r>
      <w:r>
        <w:rPr>
          <w:rFonts w:eastAsia="Times New Roman"/>
          <w:szCs w:val="24"/>
        </w:rPr>
        <w:t xml:space="preserve">σωστό –το λέω- ώστε </w:t>
      </w:r>
      <w:r w:rsidRPr="003C0AB9">
        <w:rPr>
          <w:rFonts w:eastAsia="Times New Roman"/>
          <w:szCs w:val="24"/>
        </w:rPr>
        <w:t xml:space="preserve">να είναι πιο ελκυστική </w:t>
      </w:r>
      <w:r>
        <w:rPr>
          <w:rFonts w:eastAsia="Times New Roman"/>
          <w:szCs w:val="24"/>
        </w:rPr>
        <w:t xml:space="preserve">η </w:t>
      </w:r>
      <w:r w:rsidRPr="003C0AB9">
        <w:rPr>
          <w:rFonts w:eastAsia="Times New Roman"/>
          <w:szCs w:val="24"/>
        </w:rPr>
        <w:t>Δήλος για τους ανθρώπους</w:t>
      </w:r>
      <w:r>
        <w:rPr>
          <w:rFonts w:eastAsia="Times New Roman"/>
          <w:szCs w:val="24"/>
        </w:rPr>
        <w:t xml:space="preserve">, στους ώμους των οποίων </w:t>
      </w:r>
      <w:r w:rsidRPr="003C0AB9">
        <w:rPr>
          <w:rFonts w:eastAsia="Times New Roman"/>
          <w:szCs w:val="24"/>
        </w:rPr>
        <w:t>εναπόκειται η πολιτιστική μας κληρονομι</w:t>
      </w:r>
      <w:r w:rsidRPr="003C0AB9">
        <w:rPr>
          <w:rFonts w:eastAsia="Times New Roman"/>
          <w:szCs w:val="24"/>
        </w:rPr>
        <w:t>ά</w:t>
      </w:r>
      <w:r>
        <w:rPr>
          <w:rFonts w:eastAsia="Times New Roman"/>
          <w:szCs w:val="24"/>
        </w:rPr>
        <w:t xml:space="preserve"> και </w:t>
      </w:r>
      <w:r w:rsidRPr="003C0AB9">
        <w:rPr>
          <w:rFonts w:eastAsia="Times New Roman"/>
          <w:szCs w:val="24"/>
        </w:rPr>
        <w:t>η φύλαξη και</w:t>
      </w:r>
      <w:r>
        <w:rPr>
          <w:rFonts w:eastAsia="Times New Roman"/>
          <w:szCs w:val="24"/>
        </w:rPr>
        <w:t xml:space="preserve"> οι </w:t>
      </w:r>
      <w:r w:rsidRPr="003C0AB9">
        <w:rPr>
          <w:rFonts w:eastAsia="Times New Roman"/>
          <w:szCs w:val="24"/>
        </w:rPr>
        <w:t>οποίοι πρέπει να κοιταχτού</w:t>
      </w:r>
      <w:r>
        <w:rPr>
          <w:rFonts w:eastAsia="Times New Roman"/>
          <w:szCs w:val="24"/>
        </w:rPr>
        <w:t>ν με</w:t>
      </w:r>
      <w:r w:rsidRPr="003C0AB9">
        <w:rPr>
          <w:rFonts w:eastAsia="Times New Roman"/>
          <w:szCs w:val="24"/>
        </w:rPr>
        <w:t xml:space="preserve"> ιδιαίτερη προσοχή</w:t>
      </w:r>
      <w:r>
        <w:rPr>
          <w:rFonts w:eastAsia="Times New Roman"/>
          <w:szCs w:val="24"/>
        </w:rPr>
        <w:t xml:space="preserve">. </w:t>
      </w:r>
    </w:p>
    <w:p w14:paraId="0A5C0D75" w14:textId="77777777" w:rsidR="004A3142" w:rsidRDefault="002101D6">
      <w:pPr>
        <w:spacing w:line="600" w:lineRule="auto"/>
        <w:ind w:firstLine="720"/>
        <w:jc w:val="both"/>
        <w:rPr>
          <w:rFonts w:eastAsia="Times New Roman"/>
          <w:szCs w:val="24"/>
        </w:rPr>
      </w:pPr>
      <w:r>
        <w:rPr>
          <w:rFonts w:eastAsia="Times New Roman"/>
          <w:szCs w:val="24"/>
        </w:rPr>
        <w:t xml:space="preserve">Δεν θα συνηγορήσω, </w:t>
      </w:r>
      <w:r w:rsidRPr="003C0AB9">
        <w:rPr>
          <w:rFonts w:eastAsia="Times New Roman"/>
          <w:szCs w:val="24"/>
        </w:rPr>
        <w:t>βέβαια</w:t>
      </w:r>
      <w:r>
        <w:rPr>
          <w:rFonts w:eastAsia="Times New Roman"/>
          <w:szCs w:val="24"/>
        </w:rPr>
        <w:t>,</w:t>
      </w:r>
      <w:r w:rsidRPr="003C0AB9">
        <w:rPr>
          <w:rFonts w:eastAsia="Times New Roman"/>
          <w:szCs w:val="24"/>
        </w:rPr>
        <w:t xml:space="preserve"> στο κλείσιμο αρχαιολογικών χώρων</w:t>
      </w:r>
      <w:r>
        <w:rPr>
          <w:rFonts w:eastAsia="Times New Roman"/>
          <w:szCs w:val="24"/>
        </w:rPr>
        <w:t>,</w:t>
      </w:r>
      <w:r w:rsidRPr="003C0AB9">
        <w:rPr>
          <w:rFonts w:eastAsia="Times New Roman"/>
          <w:szCs w:val="24"/>
        </w:rPr>
        <w:t xml:space="preserve"> διότι</w:t>
      </w:r>
      <w:r>
        <w:rPr>
          <w:rFonts w:eastAsia="Times New Roman"/>
          <w:szCs w:val="24"/>
        </w:rPr>
        <w:t>,</w:t>
      </w:r>
      <w:r w:rsidRPr="003C0AB9">
        <w:rPr>
          <w:rFonts w:eastAsia="Times New Roman"/>
          <w:szCs w:val="24"/>
        </w:rPr>
        <w:t xml:space="preserve"> </w:t>
      </w:r>
      <w:r>
        <w:rPr>
          <w:rFonts w:eastAsia="Times New Roman"/>
          <w:szCs w:val="24"/>
        </w:rPr>
        <w:t>π</w:t>
      </w:r>
      <w:r w:rsidRPr="003C0AB9">
        <w:rPr>
          <w:rFonts w:eastAsia="Times New Roman"/>
          <w:szCs w:val="24"/>
        </w:rPr>
        <w:t>ράγματι</w:t>
      </w:r>
      <w:r>
        <w:rPr>
          <w:rFonts w:eastAsia="Times New Roman"/>
          <w:szCs w:val="24"/>
        </w:rPr>
        <w:t>,</w:t>
      </w:r>
      <w:r w:rsidRPr="003C0AB9">
        <w:rPr>
          <w:rFonts w:eastAsia="Times New Roman"/>
          <w:szCs w:val="24"/>
        </w:rPr>
        <w:t xml:space="preserve"> αυτό είναι κάτι το οποίο δεσμεύει και καθιστά ομήρους τα αρχαιολογικά μνημεία </w:t>
      </w:r>
      <w:r>
        <w:rPr>
          <w:rFonts w:eastAsia="Times New Roman"/>
          <w:szCs w:val="24"/>
        </w:rPr>
        <w:t>α</w:t>
      </w:r>
      <w:r w:rsidRPr="003C0AB9">
        <w:rPr>
          <w:rFonts w:eastAsia="Times New Roman"/>
          <w:szCs w:val="24"/>
        </w:rPr>
        <w:t xml:space="preserve">λλά εν πάση </w:t>
      </w:r>
      <w:proofErr w:type="spellStart"/>
      <w:r w:rsidRPr="003C0AB9">
        <w:rPr>
          <w:rFonts w:eastAsia="Times New Roman"/>
          <w:szCs w:val="24"/>
        </w:rPr>
        <w:t>περιπτώσει</w:t>
      </w:r>
      <w:proofErr w:type="spellEnd"/>
      <w:r w:rsidRPr="003C0AB9">
        <w:rPr>
          <w:rFonts w:eastAsia="Times New Roman"/>
          <w:szCs w:val="24"/>
        </w:rPr>
        <w:t xml:space="preserve"> είν</w:t>
      </w:r>
      <w:r w:rsidRPr="003C0AB9">
        <w:rPr>
          <w:rFonts w:eastAsia="Times New Roman"/>
          <w:szCs w:val="24"/>
        </w:rPr>
        <w:t>αι προς τη σωστή κατεύθυνση</w:t>
      </w:r>
      <w:r>
        <w:rPr>
          <w:rFonts w:eastAsia="Times New Roman"/>
          <w:szCs w:val="24"/>
        </w:rPr>
        <w:t>.</w:t>
      </w:r>
      <w:r w:rsidRPr="003C0AB9">
        <w:rPr>
          <w:rFonts w:eastAsia="Times New Roman"/>
          <w:szCs w:val="24"/>
        </w:rPr>
        <w:t xml:space="preserve"> </w:t>
      </w:r>
    </w:p>
    <w:p w14:paraId="0A5C0D76" w14:textId="77777777" w:rsidR="004A3142" w:rsidRDefault="002101D6">
      <w:pPr>
        <w:spacing w:line="600" w:lineRule="auto"/>
        <w:ind w:firstLine="720"/>
        <w:jc w:val="both"/>
        <w:rPr>
          <w:rFonts w:eastAsia="Times New Roman"/>
          <w:szCs w:val="24"/>
        </w:rPr>
      </w:pPr>
      <w:r>
        <w:rPr>
          <w:rFonts w:eastAsia="Times New Roman"/>
          <w:szCs w:val="24"/>
        </w:rPr>
        <w:t>Όμως</w:t>
      </w:r>
      <w:r w:rsidRPr="003C0AB9">
        <w:rPr>
          <w:rFonts w:eastAsia="Times New Roman"/>
          <w:szCs w:val="24"/>
        </w:rPr>
        <w:t xml:space="preserve"> </w:t>
      </w:r>
      <w:r>
        <w:rPr>
          <w:rFonts w:eastAsia="Times New Roman"/>
          <w:szCs w:val="24"/>
        </w:rPr>
        <w:t>δ</w:t>
      </w:r>
      <w:r w:rsidRPr="003C0AB9">
        <w:rPr>
          <w:rFonts w:eastAsia="Times New Roman"/>
          <w:szCs w:val="24"/>
        </w:rPr>
        <w:t>εν είναι αυτό</w:t>
      </w:r>
      <w:r>
        <w:rPr>
          <w:rFonts w:eastAsia="Times New Roman"/>
          <w:szCs w:val="24"/>
        </w:rPr>
        <w:t xml:space="preserve"> </w:t>
      </w:r>
      <w:r w:rsidRPr="003C0AB9">
        <w:rPr>
          <w:rFonts w:eastAsia="Times New Roman"/>
          <w:szCs w:val="24"/>
        </w:rPr>
        <w:t xml:space="preserve">το οποίο </w:t>
      </w:r>
      <w:r>
        <w:rPr>
          <w:rFonts w:eastAsia="Times New Roman"/>
          <w:szCs w:val="24"/>
        </w:rPr>
        <w:t>π</w:t>
      </w:r>
      <w:r w:rsidRPr="003C0AB9">
        <w:rPr>
          <w:rFonts w:eastAsia="Times New Roman"/>
          <w:szCs w:val="24"/>
        </w:rPr>
        <w:t>ιστεύω ότι θα έπρεπε να υπάρξει σε ένα νομοσχέδιο μετά από πέντε χρόνια στο Υπουργείο Πολιτισμού</w:t>
      </w:r>
      <w:r>
        <w:rPr>
          <w:rFonts w:eastAsia="Times New Roman"/>
          <w:szCs w:val="24"/>
        </w:rPr>
        <w:t>, όπως α</w:t>
      </w:r>
      <w:r w:rsidRPr="003C0AB9">
        <w:rPr>
          <w:rFonts w:eastAsia="Times New Roman"/>
          <w:szCs w:val="24"/>
        </w:rPr>
        <w:t>πλοποίηση διαδικασιών</w:t>
      </w:r>
      <w:r>
        <w:rPr>
          <w:rFonts w:eastAsia="Times New Roman"/>
          <w:szCs w:val="24"/>
        </w:rPr>
        <w:t>,</w:t>
      </w:r>
      <w:r w:rsidRPr="003C0AB9">
        <w:rPr>
          <w:rFonts w:eastAsia="Times New Roman"/>
          <w:szCs w:val="24"/>
        </w:rPr>
        <w:t xml:space="preserve"> ενίσχυση του εθελοντισμού</w:t>
      </w:r>
      <w:r>
        <w:rPr>
          <w:rFonts w:eastAsia="Times New Roman"/>
          <w:szCs w:val="24"/>
        </w:rPr>
        <w:t>,</w:t>
      </w:r>
      <w:r w:rsidRPr="003C0AB9">
        <w:rPr>
          <w:rFonts w:eastAsia="Times New Roman"/>
          <w:szCs w:val="24"/>
        </w:rPr>
        <w:t xml:space="preserve"> ενίσχυση των χορηγιών</w:t>
      </w:r>
      <w:r>
        <w:rPr>
          <w:rFonts w:eastAsia="Times New Roman"/>
          <w:szCs w:val="24"/>
        </w:rPr>
        <w:t>,</w:t>
      </w:r>
      <w:r w:rsidRPr="003C0AB9">
        <w:rPr>
          <w:rFonts w:eastAsia="Times New Roman"/>
          <w:szCs w:val="24"/>
        </w:rPr>
        <w:t xml:space="preserve"> ζητήματα που έχουν </w:t>
      </w:r>
      <w:r w:rsidRPr="003C0AB9">
        <w:rPr>
          <w:rFonts w:eastAsia="Times New Roman"/>
          <w:szCs w:val="24"/>
        </w:rPr>
        <w:t xml:space="preserve">να </w:t>
      </w:r>
      <w:r w:rsidRPr="003C0AB9">
        <w:rPr>
          <w:rFonts w:eastAsia="Times New Roman"/>
          <w:szCs w:val="24"/>
        </w:rPr>
        <w:lastRenderedPageBreak/>
        <w:t xml:space="preserve">κάνουν με το </w:t>
      </w:r>
      <w:proofErr w:type="spellStart"/>
      <w:r w:rsidRPr="003C0AB9">
        <w:rPr>
          <w:rFonts w:eastAsia="Times New Roman"/>
          <w:szCs w:val="24"/>
        </w:rPr>
        <w:t>φυλακτικό</w:t>
      </w:r>
      <w:proofErr w:type="spellEnd"/>
      <w:r>
        <w:rPr>
          <w:rFonts w:eastAsia="Times New Roman"/>
          <w:szCs w:val="24"/>
        </w:rPr>
        <w:t>,</w:t>
      </w:r>
      <w:r w:rsidRPr="003C0AB9">
        <w:rPr>
          <w:rFonts w:eastAsia="Times New Roman"/>
          <w:szCs w:val="24"/>
        </w:rPr>
        <w:t xml:space="preserve"> το εργατικό προσωπικό</w:t>
      </w:r>
      <w:r>
        <w:rPr>
          <w:rFonts w:eastAsia="Times New Roman"/>
          <w:szCs w:val="24"/>
        </w:rPr>
        <w:t>,</w:t>
      </w:r>
      <w:r w:rsidRPr="003C0AB9">
        <w:rPr>
          <w:rFonts w:eastAsia="Times New Roman"/>
          <w:szCs w:val="24"/>
        </w:rPr>
        <w:t xml:space="preserve"> τα οποία βρίσκονται </w:t>
      </w:r>
      <w:r>
        <w:rPr>
          <w:rFonts w:eastAsia="Times New Roman"/>
          <w:szCs w:val="24"/>
        </w:rPr>
        <w:t>-</w:t>
      </w:r>
      <w:r w:rsidRPr="003C0AB9">
        <w:rPr>
          <w:rFonts w:eastAsia="Times New Roman"/>
          <w:szCs w:val="24"/>
        </w:rPr>
        <w:t>θα έλεγα</w:t>
      </w:r>
      <w:r>
        <w:rPr>
          <w:rFonts w:eastAsia="Times New Roman"/>
          <w:szCs w:val="24"/>
        </w:rPr>
        <w:t>-</w:t>
      </w:r>
      <w:r w:rsidRPr="003C0AB9">
        <w:rPr>
          <w:rFonts w:eastAsia="Times New Roman"/>
          <w:szCs w:val="24"/>
        </w:rPr>
        <w:t xml:space="preserve"> σε φάσμα δράσεων περασμένων δεκαετιών</w:t>
      </w:r>
      <w:r>
        <w:rPr>
          <w:rFonts w:eastAsia="Times New Roman"/>
          <w:szCs w:val="24"/>
        </w:rPr>
        <w:t>,</w:t>
      </w:r>
      <w:r w:rsidRPr="003C0AB9">
        <w:rPr>
          <w:rFonts w:eastAsia="Times New Roman"/>
          <w:szCs w:val="24"/>
        </w:rPr>
        <w:t xml:space="preserve"> ενίσχυση αρχαιολόγων οι οποίοι αυτή τη στιγμή </w:t>
      </w:r>
      <w:r>
        <w:rPr>
          <w:rFonts w:eastAsia="Times New Roman"/>
          <w:szCs w:val="24"/>
        </w:rPr>
        <w:t>ερευνούν</w:t>
      </w:r>
      <w:r w:rsidRPr="003C0AB9">
        <w:rPr>
          <w:rFonts w:eastAsia="Times New Roman"/>
          <w:szCs w:val="24"/>
        </w:rPr>
        <w:t xml:space="preserve"> συστηματικές ανασκαφές και οι οποίοι προσπαθούν μέσω άλλων χορηγιών και άλλων ιδρ</w:t>
      </w:r>
      <w:r w:rsidRPr="003C0AB9">
        <w:rPr>
          <w:rFonts w:eastAsia="Times New Roman"/>
          <w:szCs w:val="24"/>
        </w:rPr>
        <w:t>υμάτων εκτός Ελλάδος</w:t>
      </w:r>
      <w:r>
        <w:rPr>
          <w:rFonts w:eastAsia="Times New Roman"/>
          <w:szCs w:val="24"/>
        </w:rPr>
        <w:t>,</w:t>
      </w:r>
      <w:r w:rsidRPr="003C0AB9">
        <w:rPr>
          <w:rFonts w:eastAsia="Times New Roman"/>
          <w:szCs w:val="24"/>
        </w:rPr>
        <w:t xml:space="preserve"> να ενισχύσουν την ανασκαφή </w:t>
      </w:r>
      <w:r>
        <w:rPr>
          <w:rFonts w:eastAsia="Times New Roman"/>
          <w:szCs w:val="24"/>
        </w:rPr>
        <w:t>τους.</w:t>
      </w:r>
      <w:r w:rsidRPr="003C0AB9">
        <w:rPr>
          <w:rFonts w:eastAsia="Times New Roman"/>
          <w:szCs w:val="24"/>
        </w:rPr>
        <w:t xml:space="preserve"> </w:t>
      </w:r>
      <w:r>
        <w:rPr>
          <w:rFonts w:eastAsia="Times New Roman"/>
          <w:szCs w:val="24"/>
        </w:rPr>
        <w:t>Α</w:t>
      </w:r>
      <w:r w:rsidRPr="003C0AB9">
        <w:rPr>
          <w:rFonts w:eastAsia="Times New Roman"/>
          <w:szCs w:val="24"/>
        </w:rPr>
        <w:t xml:space="preserve">υτά όλα δεν τα βλέπουμε και πιστεύω ότι </w:t>
      </w:r>
      <w:r>
        <w:rPr>
          <w:rFonts w:eastAsia="Times New Roman"/>
          <w:szCs w:val="24"/>
        </w:rPr>
        <w:t>μια</w:t>
      </w:r>
      <w:r w:rsidRPr="003C0AB9">
        <w:rPr>
          <w:rFonts w:eastAsia="Times New Roman"/>
          <w:szCs w:val="24"/>
        </w:rPr>
        <w:t xml:space="preserve"> εργώδης προσπάθεια προς αυτή την κατεύθυνση</w:t>
      </w:r>
      <w:r>
        <w:rPr>
          <w:rFonts w:eastAsia="Times New Roman"/>
          <w:szCs w:val="24"/>
        </w:rPr>
        <w:t>,</w:t>
      </w:r>
      <w:r w:rsidRPr="003C0AB9">
        <w:rPr>
          <w:rFonts w:eastAsia="Times New Roman"/>
          <w:szCs w:val="24"/>
        </w:rPr>
        <w:t xml:space="preserve"> θα έδινε λύσεις και απαντήσεις</w:t>
      </w:r>
      <w:r>
        <w:rPr>
          <w:rFonts w:eastAsia="Times New Roman"/>
          <w:szCs w:val="24"/>
        </w:rPr>
        <w:t>.</w:t>
      </w:r>
      <w:r w:rsidRPr="003C0AB9">
        <w:rPr>
          <w:rFonts w:eastAsia="Times New Roman"/>
          <w:szCs w:val="24"/>
        </w:rPr>
        <w:t xml:space="preserve"> </w:t>
      </w:r>
    </w:p>
    <w:p w14:paraId="0A5C0D77" w14:textId="77777777" w:rsidR="004A3142" w:rsidRDefault="002101D6">
      <w:pPr>
        <w:spacing w:line="600" w:lineRule="auto"/>
        <w:ind w:firstLine="720"/>
        <w:jc w:val="both"/>
        <w:rPr>
          <w:rFonts w:eastAsia="Times New Roman"/>
          <w:szCs w:val="24"/>
        </w:rPr>
      </w:pPr>
      <w:r>
        <w:rPr>
          <w:rFonts w:eastAsia="Times New Roman"/>
          <w:szCs w:val="24"/>
        </w:rPr>
        <w:t>Όμως,</w:t>
      </w:r>
      <w:r w:rsidRPr="003C0AB9">
        <w:rPr>
          <w:rFonts w:eastAsia="Times New Roman"/>
          <w:szCs w:val="24"/>
        </w:rPr>
        <w:t xml:space="preserve"> </w:t>
      </w:r>
      <w:r>
        <w:rPr>
          <w:rFonts w:eastAsia="Times New Roman"/>
          <w:szCs w:val="24"/>
        </w:rPr>
        <w:t xml:space="preserve">αντ’ αυτού, έχουμε τον </w:t>
      </w:r>
      <w:r w:rsidRPr="003C0AB9">
        <w:rPr>
          <w:rFonts w:eastAsia="Times New Roman"/>
          <w:szCs w:val="24"/>
        </w:rPr>
        <w:t>π</w:t>
      </w:r>
      <w:r>
        <w:rPr>
          <w:rFonts w:eastAsia="Times New Roman"/>
          <w:szCs w:val="24"/>
        </w:rPr>
        <w:t>αιδικό σταθμό</w:t>
      </w:r>
      <w:r w:rsidRPr="003C0AB9">
        <w:rPr>
          <w:rFonts w:eastAsia="Times New Roman"/>
          <w:szCs w:val="24"/>
        </w:rPr>
        <w:t xml:space="preserve"> και </w:t>
      </w:r>
      <w:r>
        <w:rPr>
          <w:rFonts w:eastAsia="Times New Roman"/>
          <w:szCs w:val="24"/>
        </w:rPr>
        <w:t>την</w:t>
      </w:r>
      <w:r w:rsidRPr="003C0AB9">
        <w:rPr>
          <w:rFonts w:eastAsia="Times New Roman"/>
          <w:szCs w:val="24"/>
        </w:rPr>
        <w:t xml:space="preserve"> κατάργηση του Ταμείου Αλληλοβοήθειας </w:t>
      </w:r>
      <w:r>
        <w:rPr>
          <w:rFonts w:eastAsia="Times New Roman"/>
          <w:szCs w:val="24"/>
        </w:rPr>
        <w:t>–ε</w:t>
      </w:r>
      <w:r w:rsidRPr="003C0AB9">
        <w:rPr>
          <w:rFonts w:eastAsia="Times New Roman"/>
          <w:szCs w:val="24"/>
        </w:rPr>
        <w:t>ντάξει</w:t>
      </w:r>
      <w:r>
        <w:rPr>
          <w:rFonts w:eastAsia="Times New Roman"/>
          <w:szCs w:val="24"/>
        </w:rPr>
        <w:t>-</w:t>
      </w:r>
      <w:r w:rsidRPr="003C0AB9">
        <w:rPr>
          <w:rFonts w:eastAsia="Times New Roman"/>
          <w:szCs w:val="24"/>
        </w:rPr>
        <w:t xml:space="preserve"> και </w:t>
      </w:r>
      <w:r>
        <w:rPr>
          <w:rFonts w:eastAsia="Times New Roman"/>
          <w:szCs w:val="24"/>
        </w:rPr>
        <w:t>τ</w:t>
      </w:r>
      <w:r w:rsidRPr="003C0AB9">
        <w:rPr>
          <w:rFonts w:eastAsia="Times New Roman"/>
          <w:szCs w:val="24"/>
        </w:rPr>
        <w:t>η διευθέτηση του Οργανισμού Ανέγερσης του Νέου Μουσείου της Ακρόπολης</w:t>
      </w:r>
      <w:r>
        <w:rPr>
          <w:rFonts w:eastAsia="Times New Roman"/>
          <w:szCs w:val="24"/>
        </w:rPr>
        <w:t>,</w:t>
      </w:r>
      <w:r w:rsidRPr="003C0AB9">
        <w:rPr>
          <w:rFonts w:eastAsia="Times New Roman"/>
          <w:szCs w:val="24"/>
        </w:rPr>
        <w:t xml:space="preserve"> κάτι το οποίο </w:t>
      </w:r>
      <w:r>
        <w:rPr>
          <w:rFonts w:eastAsia="Times New Roman"/>
          <w:szCs w:val="24"/>
        </w:rPr>
        <w:t xml:space="preserve">-όπως </w:t>
      </w:r>
      <w:proofErr w:type="spellStart"/>
      <w:r>
        <w:rPr>
          <w:rFonts w:eastAsia="Times New Roman"/>
          <w:szCs w:val="24"/>
        </w:rPr>
        <w:t>ελέχθη</w:t>
      </w:r>
      <w:proofErr w:type="spellEnd"/>
      <w:r w:rsidRPr="003C0AB9">
        <w:rPr>
          <w:rFonts w:eastAsia="Times New Roman"/>
          <w:szCs w:val="24"/>
        </w:rPr>
        <w:t xml:space="preserve"> </w:t>
      </w:r>
      <w:r>
        <w:rPr>
          <w:rFonts w:eastAsia="Times New Roman"/>
          <w:szCs w:val="24"/>
        </w:rPr>
        <w:t xml:space="preserve">και </w:t>
      </w:r>
      <w:r w:rsidRPr="003C0AB9">
        <w:rPr>
          <w:rFonts w:eastAsia="Times New Roman"/>
          <w:szCs w:val="24"/>
        </w:rPr>
        <w:t xml:space="preserve">από την </w:t>
      </w:r>
      <w:r>
        <w:rPr>
          <w:rFonts w:eastAsia="Times New Roman"/>
          <w:szCs w:val="24"/>
        </w:rPr>
        <w:t xml:space="preserve">εισηγήτρια μας, </w:t>
      </w:r>
      <w:r w:rsidRPr="003C0AB9">
        <w:rPr>
          <w:rFonts w:eastAsia="Times New Roman"/>
          <w:szCs w:val="24"/>
        </w:rPr>
        <w:t>την κ</w:t>
      </w:r>
      <w:r>
        <w:rPr>
          <w:rFonts w:eastAsia="Times New Roman"/>
          <w:szCs w:val="24"/>
        </w:rPr>
        <w:t>.</w:t>
      </w:r>
      <w:r w:rsidRPr="003C0AB9">
        <w:rPr>
          <w:rFonts w:eastAsia="Times New Roman"/>
          <w:szCs w:val="24"/>
        </w:rPr>
        <w:t xml:space="preserve"> Κεφαλογιάννη</w:t>
      </w:r>
      <w:r>
        <w:rPr>
          <w:rFonts w:eastAsia="Times New Roman"/>
          <w:szCs w:val="24"/>
        </w:rPr>
        <w:t>-</w:t>
      </w:r>
      <w:r w:rsidRPr="003C0AB9">
        <w:rPr>
          <w:rFonts w:eastAsia="Times New Roman"/>
          <w:szCs w:val="24"/>
        </w:rPr>
        <w:t xml:space="preserve"> είχε προχωρήσει επί κυβερνήσεως Σαμαρά αλλά δυστυχώς δεν</w:t>
      </w:r>
      <w:r w:rsidRPr="003C0AB9">
        <w:rPr>
          <w:rFonts w:eastAsia="Times New Roman"/>
          <w:szCs w:val="24"/>
        </w:rPr>
        <w:t xml:space="preserve"> ολοκληρώθηκε εξαιτίας της λήξεως της θητείας </w:t>
      </w:r>
      <w:r>
        <w:rPr>
          <w:rFonts w:eastAsia="Times New Roman"/>
          <w:szCs w:val="24"/>
        </w:rPr>
        <w:t>–όπως τη λήξατε</w:t>
      </w:r>
      <w:r w:rsidRPr="003C0AB9">
        <w:rPr>
          <w:rFonts w:eastAsia="Times New Roman"/>
          <w:szCs w:val="24"/>
        </w:rPr>
        <w:t xml:space="preserve"> </w:t>
      </w:r>
      <w:r>
        <w:rPr>
          <w:rFonts w:eastAsia="Times New Roman"/>
          <w:szCs w:val="24"/>
        </w:rPr>
        <w:t>εσείς-</w:t>
      </w:r>
      <w:r w:rsidRPr="003C0AB9">
        <w:rPr>
          <w:rFonts w:eastAsia="Times New Roman"/>
          <w:szCs w:val="24"/>
        </w:rPr>
        <w:t xml:space="preserve"> αυτής της </w:t>
      </w:r>
      <w:r>
        <w:rPr>
          <w:rFonts w:eastAsia="Times New Roman"/>
          <w:szCs w:val="24"/>
        </w:rPr>
        <w:t>Κ</w:t>
      </w:r>
      <w:r w:rsidRPr="003C0AB9">
        <w:rPr>
          <w:rFonts w:eastAsia="Times New Roman"/>
          <w:szCs w:val="24"/>
        </w:rPr>
        <w:t>υβέρνησης</w:t>
      </w:r>
      <w:r>
        <w:rPr>
          <w:rFonts w:eastAsia="Times New Roman"/>
          <w:szCs w:val="24"/>
        </w:rPr>
        <w:t>.</w:t>
      </w:r>
      <w:r w:rsidRPr="003C0AB9">
        <w:rPr>
          <w:rFonts w:eastAsia="Times New Roman"/>
          <w:szCs w:val="24"/>
        </w:rPr>
        <w:t xml:space="preserve"> </w:t>
      </w:r>
      <w:r>
        <w:rPr>
          <w:rFonts w:eastAsia="Times New Roman"/>
          <w:szCs w:val="24"/>
        </w:rPr>
        <w:t>Μ</w:t>
      </w:r>
      <w:r w:rsidRPr="003C0AB9">
        <w:rPr>
          <w:rFonts w:eastAsia="Times New Roman"/>
          <w:szCs w:val="24"/>
        </w:rPr>
        <w:t xml:space="preserve">ετά από πέντε χρόνια ερχόμαστε να καταργήσουμε τον </w:t>
      </w:r>
      <w:r>
        <w:rPr>
          <w:rFonts w:eastAsia="Times New Roman"/>
          <w:szCs w:val="24"/>
        </w:rPr>
        <w:t>ο</w:t>
      </w:r>
      <w:r w:rsidRPr="003C0AB9">
        <w:rPr>
          <w:rFonts w:eastAsia="Times New Roman"/>
          <w:szCs w:val="24"/>
        </w:rPr>
        <w:t>ργανισμό</w:t>
      </w:r>
      <w:r>
        <w:rPr>
          <w:rFonts w:eastAsia="Times New Roman"/>
          <w:szCs w:val="24"/>
        </w:rPr>
        <w:t>,</w:t>
      </w:r>
      <w:r w:rsidRPr="003C0AB9">
        <w:rPr>
          <w:rFonts w:eastAsia="Times New Roman"/>
          <w:szCs w:val="24"/>
        </w:rPr>
        <w:t xml:space="preserve"> να μεταφέρουμε τους υπαλλήλους </w:t>
      </w:r>
      <w:r>
        <w:rPr>
          <w:rFonts w:eastAsia="Times New Roman"/>
          <w:szCs w:val="24"/>
        </w:rPr>
        <w:t>–</w:t>
      </w:r>
      <w:r w:rsidRPr="003C0AB9">
        <w:rPr>
          <w:rFonts w:eastAsia="Times New Roman"/>
          <w:szCs w:val="24"/>
        </w:rPr>
        <w:t xml:space="preserve">αρχαιοφύλακες </w:t>
      </w:r>
      <w:r>
        <w:rPr>
          <w:rFonts w:eastAsia="Times New Roman"/>
          <w:szCs w:val="24"/>
        </w:rPr>
        <w:t xml:space="preserve">και άλλο διοικητικό προσωπικό- </w:t>
      </w:r>
      <w:r w:rsidRPr="003C0AB9">
        <w:rPr>
          <w:rFonts w:eastAsia="Times New Roman"/>
          <w:szCs w:val="24"/>
        </w:rPr>
        <w:t>και λέμε ότι κάτι είναι</w:t>
      </w:r>
      <w:r>
        <w:rPr>
          <w:rFonts w:eastAsia="Times New Roman"/>
          <w:szCs w:val="24"/>
        </w:rPr>
        <w:t>;</w:t>
      </w:r>
      <w:r w:rsidRPr="003C0AB9">
        <w:rPr>
          <w:rFonts w:eastAsia="Times New Roman"/>
          <w:szCs w:val="24"/>
        </w:rPr>
        <w:t xml:space="preserve"> </w:t>
      </w:r>
      <w:r>
        <w:rPr>
          <w:rFonts w:eastAsia="Times New Roman"/>
          <w:szCs w:val="24"/>
        </w:rPr>
        <w:t>Π</w:t>
      </w:r>
      <w:r w:rsidRPr="003C0AB9">
        <w:rPr>
          <w:rFonts w:eastAsia="Times New Roman"/>
          <w:szCs w:val="24"/>
        </w:rPr>
        <w:t>ιστεύω ότι θα έπρεπε όλα αυτά να τα δεί</w:t>
      </w:r>
      <w:r>
        <w:rPr>
          <w:rFonts w:eastAsia="Times New Roman"/>
          <w:szCs w:val="24"/>
        </w:rPr>
        <w:t>τε</w:t>
      </w:r>
      <w:r w:rsidRPr="003C0AB9">
        <w:rPr>
          <w:rFonts w:eastAsia="Times New Roman"/>
          <w:szCs w:val="24"/>
        </w:rPr>
        <w:t xml:space="preserve"> </w:t>
      </w:r>
      <w:r>
        <w:rPr>
          <w:rFonts w:eastAsia="Times New Roman"/>
          <w:szCs w:val="24"/>
        </w:rPr>
        <w:t xml:space="preserve">διαφορετικά. </w:t>
      </w:r>
    </w:p>
    <w:p w14:paraId="0A5C0D78" w14:textId="77777777" w:rsidR="004A3142" w:rsidRDefault="002101D6">
      <w:pPr>
        <w:spacing w:line="600" w:lineRule="auto"/>
        <w:ind w:firstLine="720"/>
        <w:jc w:val="both"/>
        <w:rPr>
          <w:rFonts w:eastAsia="Times New Roman"/>
          <w:szCs w:val="24"/>
        </w:rPr>
      </w:pPr>
      <w:r>
        <w:rPr>
          <w:rFonts w:eastAsia="Times New Roman"/>
          <w:szCs w:val="24"/>
        </w:rPr>
        <w:lastRenderedPageBreak/>
        <w:t xml:space="preserve">Θα συνηγορήσω και θα </w:t>
      </w:r>
      <w:r w:rsidRPr="003C0AB9">
        <w:rPr>
          <w:rFonts w:eastAsia="Times New Roman"/>
          <w:szCs w:val="24"/>
        </w:rPr>
        <w:t>σταθώ με πολύ θετικό πνεύμα σε όλη αυτή τη διαδρομή που έκανε ο κ</w:t>
      </w:r>
      <w:r>
        <w:rPr>
          <w:rFonts w:eastAsia="Times New Roman"/>
          <w:szCs w:val="24"/>
        </w:rPr>
        <w:t>.</w:t>
      </w:r>
      <w:r w:rsidRPr="003C0AB9">
        <w:rPr>
          <w:rFonts w:eastAsia="Times New Roman"/>
          <w:szCs w:val="24"/>
        </w:rPr>
        <w:t xml:space="preserve"> Μπαλτάς σχετικά με την αδιαφάνεια</w:t>
      </w:r>
      <w:r>
        <w:rPr>
          <w:rFonts w:eastAsia="Times New Roman"/>
          <w:szCs w:val="24"/>
        </w:rPr>
        <w:t>,</w:t>
      </w:r>
      <w:r w:rsidRPr="003C0AB9">
        <w:rPr>
          <w:rFonts w:eastAsia="Times New Roman"/>
          <w:szCs w:val="24"/>
        </w:rPr>
        <w:t xml:space="preserve"> </w:t>
      </w:r>
      <w:r>
        <w:rPr>
          <w:rFonts w:eastAsia="Times New Roman"/>
          <w:szCs w:val="24"/>
        </w:rPr>
        <w:t xml:space="preserve">τις επιχορηγήσεις </w:t>
      </w:r>
      <w:r>
        <w:rPr>
          <w:rFonts w:eastAsia="Times New Roman"/>
          <w:szCs w:val="24"/>
        </w:rPr>
        <w:t>-</w:t>
      </w:r>
      <w:r>
        <w:rPr>
          <w:rFonts w:eastAsia="Times New Roman"/>
          <w:szCs w:val="24"/>
        </w:rPr>
        <w:t>40 εκατομμύρια</w:t>
      </w:r>
      <w:r>
        <w:rPr>
          <w:rFonts w:eastAsia="Times New Roman"/>
          <w:szCs w:val="24"/>
        </w:rPr>
        <w:t>-</w:t>
      </w:r>
      <w:r w:rsidRPr="003C0AB9">
        <w:rPr>
          <w:rFonts w:eastAsia="Times New Roman"/>
          <w:szCs w:val="24"/>
        </w:rPr>
        <w:t xml:space="preserve"> αιτήσεις δανείων από το Ταμείο Αλληλοβοήθ</w:t>
      </w:r>
      <w:r w:rsidRPr="003C0AB9">
        <w:rPr>
          <w:rFonts w:eastAsia="Times New Roman"/>
          <w:szCs w:val="24"/>
        </w:rPr>
        <w:t xml:space="preserve">ειας και </w:t>
      </w:r>
      <w:r>
        <w:rPr>
          <w:rFonts w:eastAsia="Times New Roman"/>
          <w:szCs w:val="24"/>
        </w:rPr>
        <w:t>«</w:t>
      </w:r>
      <w:r w:rsidRPr="003C0AB9">
        <w:rPr>
          <w:rFonts w:eastAsia="Times New Roman"/>
          <w:szCs w:val="24"/>
        </w:rPr>
        <w:t>τελικώς δεν μπορώ να το εξυπηρετήσω το δάνειο</w:t>
      </w:r>
      <w:r>
        <w:rPr>
          <w:rFonts w:eastAsia="Times New Roman"/>
          <w:szCs w:val="24"/>
        </w:rPr>
        <w:t xml:space="preserve"> αλλά δεν υπάρχει», δηλαδή πράγματα απίστευτα. Πράγματι </w:t>
      </w:r>
      <w:r w:rsidRPr="003C0AB9">
        <w:rPr>
          <w:rFonts w:eastAsia="Times New Roman"/>
          <w:szCs w:val="24"/>
        </w:rPr>
        <w:t>έπρεπε να υπάρχει συγκεκριμένη παρέμβαση και υπάρχει</w:t>
      </w:r>
      <w:r>
        <w:rPr>
          <w:rFonts w:eastAsia="Times New Roman"/>
          <w:szCs w:val="24"/>
        </w:rPr>
        <w:t>.</w:t>
      </w:r>
      <w:r w:rsidRPr="003C0AB9">
        <w:rPr>
          <w:rFonts w:eastAsia="Times New Roman"/>
          <w:szCs w:val="24"/>
        </w:rPr>
        <w:t xml:space="preserve"> </w:t>
      </w:r>
    </w:p>
    <w:p w14:paraId="0A5C0D79" w14:textId="77777777" w:rsidR="004A3142" w:rsidRDefault="002101D6">
      <w:pPr>
        <w:spacing w:line="600" w:lineRule="auto"/>
        <w:ind w:firstLine="720"/>
        <w:jc w:val="both"/>
        <w:rPr>
          <w:rFonts w:eastAsia="Times New Roman"/>
          <w:szCs w:val="24"/>
        </w:rPr>
      </w:pPr>
      <w:r>
        <w:rPr>
          <w:rFonts w:eastAsia="Times New Roman"/>
          <w:szCs w:val="24"/>
        </w:rPr>
        <w:t xml:space="preserve">Όμως </w:t>
      </w:r>
      <w:r w:rsidRPr="003C0AB9">
        <w:rPr>
          <w:rFonts w:eastAsia="Times New Roman"/>
          <w:szCs w:val="24"/>
        </w:rPr>
        <w:t xml:space="preserve">επειδή ως Κυβέρνηση </w:t>
      </w:r>
      <w:r>
        <w:rPr>
          <w:rFonts w:eastAsia="Times New Roman"/>
          <w:szCs w:val="24"/>
        </w:rPr>
        <w:t>-</w:t>
      </w:r>
      <w:r w:rsidRPr="003C0AB9">
        <w:rPr>
          <w:rFonts w:eastAsia="Times New Roman"/>
          <w:szCs w:val="24"/>
        </w:rPr>
        <w:t>θα έλεγα</w:t>
      </w:r>
      <w:r>
        <w:rPr>
          <w:rFonts w:eastAsia="Times New Roman"/>
          <w:szCs w:val="24"/>
        </w:rPr>
        <w:t>-</w:t>
      </w:r>
      <w:r w:rsidRPr="003C0AB9">
        <w:rPr>
          <w:rFonts w:eastAsia="Times New Roman"/>
          <w:szCs w:val="24"/>
        </w:rPr>
        <w:t xml:space="preserve"> </w:t>
      </w:r>
      <w:r>
        <w:rPr>
          <w:rFonts w:eastAsia="Times New Roman"/>
          <w:szCs w:val="24"/>
        </w:rPr>
        <w:t xml:space="preserve">έχετε </w:t>
      </w:r>
      <w:r w:rsidRPr="003C0AB9">
        <w:rPr>
          <w:rFonts w:eastAsia="Times New Roman"/>
          <w:szCs w:val="24"/>
        </w:rPr>
        <w:t>διαπρέψει στα ζητήματα των τροπολογιών</w:t>
      </w:r>
      <w:r>
        <w:rPr>
          <w:rFonts w:eastAsia="Times New Roman"/>
          <w:szCs w:val="24"/>
        </w:rPr>
        <w:t>,</w:t>
      </w:r>
      <w:r w:rsidRPr="003C0AB9">
        <w:rPr>
          <w:rFonts w:eastAsia="Times New Roman"/>
          <w:szCs w:val="24"/>
        </w:rPr>
        <w:t xml:space="preserve"> </w:t>
      </w:r>
      <w:r>
        <w:rPr>
          <w:rFonts w:eastAsia="Times New Roman"/>
          <w:szCs w:val="24"/>
        </w:rPr>
        <w:t>α</w:t>
      </w:r>
      <w:r w:rsidRPr="003C0AB9">
        <w:rPr>
          <w:rFonts w:eastAsia="Times New Roman"/>
          <w:szCs w:val="24"/>
        </w:rPr>
        <w:t>υτά είν</w:t>
      </w:r>
      <w:r w:rsidRPr="003C0AB9">
        <w:rPr>
          <w:rFonts w:eastAsia="Times New Roman"/>
          <w:szCs w:val="24"/>
        </w:rPr>
        <w:t xml:space="preserve">αι </w:t>
      </w:r>
      <w:r>
        <w:rPr>
          <w:rFonts w:eastAsia="Times New Roman"/>
          <w:szCs w:val="24"/>
        </w:rPr>
        <w:t>απλές</w:t>
      </w:r>
      <w:r w:rsidRPr="003C0AB9">
        <w:rPr>
          <w:rFonts w:eastAsia="Times New Roman"/>
          <w:szCs w:val="24"/>
        </w:rPr>
        <w:t xml:space="preserve"> τροπολογίες</w:t>
      </w:r>
      <w:r>
        <w:rPr>
          <w:rFonts w:eastAsia="Times New Roman"/>
          <w:szCs w:val="24"/>
        </w:rPr>
        <w:t>.</w:t>
      </w:r>
      <w:r w:rsidRPr="003C0AB9">
        <w:rPr>
          <w:rFonts w:eastAsia="Times New Roman"/>
          <w:szCs w:val="24"/>
        </w:rPr>
        <w:t xml:space="preserve"> </w:t>
      </w:r>
      <w:r>
        <w:rPr>
          <w:rFonts w:eastAsia="Times New Roman"/>
          <w:szCs w:val="24"/>
        </w:rPr>
        <w:t>Θ</w:t>
      </w:r>
      <w:r w:rsidRPr="003C0AB9">
        <w:rPr>
          <w:rFonts w:eastAsia="Times New Roman"/>
          <w:szCs w:val="24"/>
        </w:rPr>
        <w:t xml:space="preserve">α μπορούσαν να έρθουν </w:t>
      </w:r>
      <w:r>
        <w:rPr>
          <w:rFonts w:eastAsia="Times New Roman"/>
          <w:szCs w:val="24"/>
        </w:rPr>
        <w:t>-</w:t>
      </w:r>
      <w:r w:rsidRPr="003C0AB9">
        <w:rPr>
          <w:rFonts w:eastAsia="Times New Roman"/>
          <w:szCs w:val="24"/>
        </w:rPr>
        <w:t>απουσιάζει η Κυβέρνηση</w:t>
      </w:r>
      <w:r>
        <w:rPr>
          <w:rFonts w:eastAsia="Times New Roman"/>
          <w:szCs w:val="24"/>
        </w:rPr>
        <w:t xml:space="preserve"> αλλά εν πάση </w:t>
      </w:r>
      <w:proofErr w:type="spellStart"/>
      <w:r>
        <w:rPr>
          <w:rFonts w:eastAsia="Times New Roman"/>
          <w:szCs w:val="24"/>
        </w:rPr>
        <w:t>περιπτώσει</w:t>
      </w:r>
      <w:proofErr w:type="spellEnd"/>
      <w:r>
        <w:rPr>
          <w:rFonts w:eastAsia="Times New Roman"/>
          <w:szCs w:val="24"/>
        </w:rPr>
        <w:t xml:space="preserve"> ακούν οι</w:t>
      </w:r>
      <w:r w:rsidRPr="003C0AB9">
        <w:rPr>
          <w:rFonts w:eastAsia="Times New Roman"/>
          <w:szCs w:val="24"/>
        </w:rPr>
        <w:t xml:space="preserve"> συνεργάτες</w:t>
      </w:r>
      <w:r>
        <w:rPr>
          <w:rFonts w:eastAsia="Times New Roman"/>
          <w:szCs w:val="24"/>
        </w:rPr>
        <w:t>-</w:t>
      </w:r>
      <w:r w:rsidRPr="003C0AB9">
        <w:rPr>
          <w:rFonts w:eastAsia="Times New Roman"/>
          <w:szCs w:val="24"/>
        </w:rPr>
        <w:t xml:space="preserve"> ως τροπολογίες </w:t>
      </w:r>
      <w:r>
        <w:rPr>
          <w:rFonts w:eastAsia="Times New Roman"/>
          <w:szCs w:val="24"/>
        </w:rPr>
        <w:t xml:space="preserve">αυτά. Εδώ κυρίες </w:t>
      </w:r>
      <w:r w:rsidRPr="003C0AB9">
        <w:rPr>
          <w:rFonts w:eastAsia="Times New Roman"/>
          <w:szCs w:val="24"/>
        </w:rPr>
        <w:t xml:space="preserve">συνεργάτιδες </w:t>
      </w:r>
      <w:r>
        <w:rPr>
          <w:rFonts w:eastAsia="Times New Roman"/>
          <w:szCs w:val="24"/>
        </w:rPr>
        <w:t>και κύριοι συνεργάτες -</w:t>
      </w:r>
      <w:r w:rsidRPr="003C0AB9">
        <w:rPr>
          <w:rFonts w:eastAsia="Times New Roman"/>
          <w:szCs w:val="24"/>
        </w:rPr>
        <w:t xml:space="preserve">απευθύνομαι σε </w:t>
      </w:r>
      <w:r>
        <w:rPr>
          <w:rFonts w:eastAsia="Times New Roman"/>
          <w:szCs w:val="24"/>
        </w:rPr>
        <w:t>ε</w:t>
      </w:r>
      <w:r w:rsidRPr="003C0AB9">
        <w:rPr>
          <w:rFonts w:eastAsia="Times New Roman"/>
          <w:szCs w:val="24"/>
        </w:rPr>
        <w:t>σάς</w:t>
      </w:r>
      <w:r>
        <w:rPr>
          <w:rFonts w:eastAsia="Times New Roman"/>
          <w:szCs w:val="24"/>
        </w:rPr>
        <w:t>,</w:t>
      </w:r>
      <w:r w:rsidRPr="003C0AB9">
        <w:rPr>
          <w:rFonts w:eastAsia="Times New Roman"/>
          <w:szCs w:val="24"/>
        </w:rPr>
        <w:t xml:space="preserve"> πείτε τα του Υπουργού</w:t>
      </w:r>
      <w:r>
        <w:rPr>
          <w:rFonts w:eastAsia="Times New Roman"/>
          <w:szCs w:val="24"/>
        </w:rPr>
        <w:t>-</w:t>
      </w:r>
      <w:r w:rsidRPr="003C0AB9">
        <w:rPr>
          <w:rFonts w:eastAsia="Times New Roman"/>
          <w:szCs w:val="24"/>
        </w:rPr>
        <w:t xml:space="preserve"> </w:t>
      </w:r>
      <w:r>
        <w:rPr>
          <w:rFonts w:eastAsia="Times New Roman"/>
          <w:szCs w:val="24"/>
        </w:rPr>
        <w:t xml:space="preserve">έρχονται σοβαρότατα θέματα διά </w:t>
      </w:r>
      <w:r w:rsidRPr="003C0AB9">
        <w:rPr>
          <w:rFonts w:eastAsia="Times New Roman"/>
          <w:szCs w:val="24"/>
        </w:rPr>
        <w:t>τροπολογι</w:t>
      </w:r>
      <w:r>
        <w:rPr>
          <w:rFonts w:eastAsia="Times New Roman"/>
          <w:szCs w:val="24"/>
        </w:rPr>
        <w:t>ών</w:t>
      </w:r>
      <w:r w:rsidRPr="003C0AB9">
        <w:rPr>
          <w:rFonts w:eastAsia="Times New Roman"/>
          <w:szCs w:val="24"/>
        </w:rPr>
        <w:t xml:space="preserve"> πολύ πιο </w:t>
      </w:r>
      <w:r>
        <w:rPr>
          <w:rFonts w:eastAsia="Times New Roman"/>
          <w:szCs w:val="24"/>
        </w:rPr>
        <w:t>σοβαρά</w:t>
      </w:r>
      <w:r w:rsidRPr="003C0AB9">
        <w:rPr>
          <w:rFonts w:eastAsia="Times New Roman"/>
          <w:szCs w:val="24"/>
        </w:rPr>
        <w:t xml:space="preserve"> από αυτά</w:t>
      </w:r>
      <w:r>
        <w:rPr>
          <w:rFonts w:eastAsia="Times New Roman"/>
          <w:szCs w:val="24"/>
        </w:rPr>
        <w:t>. Φέρατε νομοσχέδιο. Σ</w:t>
      </w:r>
      <w:r w:rsidRPr="003C0AB9">
        <w:rPr>
          <w:rFonts w:eastAsia="Times New Roman"/>
          <w:szCs w:val="24"/>
        </w:rPr>
        <w:t>υγκροτείται νομοσχέδιο για αυτά τα θέματα</w:t>
      </w:r>
      <w:r>
        <w:rPr>
          <w:rFonts w:eastAsia="Times New Roman"/>
          <w:szCs w:val="24"/>
        </w:rPr>
        <w:t>.</w:t>
      </w:r>
      <w:r w:rsidRPr="003C0AB9">
        <w:rPr>
          <w:rFonts w:eastAsia="Times New Roman"/>
          <w:szCs w:val="24"/>
        </w:rPr>
        <w:t xml:space="preserve"> </w:t>
      </w:r>
      <w:r>
        <w:rPr>
          <w:rFonts w:eastAsia="Times New Roman"/>
          <w:szCs w:val="24"/>
        </w:rPr>
        <w:t>Μ</w:t>
      </w:r>
      <w:r w:rsidRPr="003C0AB9">
        <w:rPr>
          <w:rFonts w:eastAsia="Times New Roman"/>
          <w:szCs w:val="24"/>
        </w:rPr>
        <w:t xml:space="preserve">ήπως ήταν ευκαιρία για να </w:t>
      </w:r>
      <w:r>
        <w:rPr>
          <w:rFonts w:eastAsia="Times New Roman"/>
          <w:szCs w:val="24"/>
        </w:rPr>
        <w:t>έ</w:t>
      </w:r>
      <w:r w:rsidRPr="003C0AB9">
        <w:rPr>
          <w:rFonts w:eastAsia="Times New Roman"/>
          <w:szCs w:val="24"/>
        </w:rPr>
        <w:t>ρθουν άλλες τροπολογίες</w:t>
      </w:r>
      <w:r>
        <w:rPr>
          <w:rFonts w:eastAsia="Times New Roman"/>
          <w:szCs w:val="24"/>
        </w:rPr>
        <w:t>,</w:t>
      </w:r>
      <w:r w:rsidRPr="003C0AB9">
        <w:rPr>
          <w:rFonts w:eastAsia="Times New Roman"/>
          <w:szCs w:val="24"/>
        </w:rPr>
        <w:t xml:space="preserve"> άλλων Υπουργείων</w:t>
      </w:r>
      <w:r>
        <w:rPr>
          <w:rFonts w:eastAsia="Times New Roman"/>
          <w:szCs w:val="24"/>
        </w:rPr>
        <w:t>;</w:t>
      </w:r>
      <w:r w:rsidRPr="003C0AB9">
        <w:rPr>
          <w:rFonts w:eastAsia="Times New Roman"/>
          <w:szCs w:val="24"/>
        </w:rPr>
        <w:t xml:space="preserve"> </w:t>
      </w:r>
      <w:r>
        <w:rPr>
          <w:rFonts w:eastAsia="Times New Roman"/>
          <w:szCs w:val="24"/>
        </w:rPr>
        <w:t>Ε</w:t>
      </w:r>
      <w:r w:rsidRPr="003C0AB9">
        <w:rPr>
          <w:rFonts w:eastAsia="Times New Roman"/>
          <w:szCs w:val="24"/>
        </w:rPr>
        <w:t>ίδα τον κ</w:t>
      </w:r>
      <w:r>
        <w:rPr>
          <w:rFonts w:eastAsia="Times New Roman"/>
          <w:szCs w:val="24"/>
        </w:rPr>
        <w:t>.</w:t>
      </w:r>
      <w:r w:rsidRPr="003C0AB9">
        <w:rPr>
          <w:rFonts w:eastAsia="Times New Roman"/>
          <w:szCs w:val="24"/>
        </w:rPr>
        <w:t xml:space="preserve"> Δραγασάκη προηγουμένως</w:t>
      </w:r>
      <w:r>
        <w:rPr>
          <w:rFonts w:eastAsia="Times New Roman"/>
          <w:szCs w:val="24"/>
        </w:rPr>
        <w:t xml:space="preserve">. </w:t>
      </w:r>
    </w:p>
    <w:p w14:paraId="0A5C0D7A" w14:textId="77777777" w:rsidR="004A3142" w:rsidRDefault="002101D6">
      <w:pPr>
        <w:spacing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w:t>
      </w:r>
      <w:r>
        <w:rPr>
          <w:rFonts w:eastAsia="Times New Roman"/>
          <w:szCs w:val="24"/>
        </w:rPr>
        <w:t>ει</w:t>
      </w:r>
      <w:proofErr w:type="spellEnd"/>
      <w:r>
        <w:rPr>
          <w:rFonts w:eastAsia="Times New Roman"/>
          <w:szCs w:val="24"/>
        </w:rPr>
        <w:t xml:space="preserve"> </w:t>
      </w:r>
      <w:r w:rsidRPr="003C0AB9">
        <w:rPr>
          <w:rFonts w:eastAsia="Times New Roman"/>
          <w:szCs w:val="24"/>
        </w:rPr>
        <w:t xml:space="preserve">είναι ζητήματα που πιστεύω ότι απέχουν από </w:t>
      </w:r>
      <w:r>
        <w:rPr>
          <w:rFonts w:eastAsia="Times New Roman"/>
          <w:szCs w:val="24"/>
        </w:rPr>
        <w:t>μια</w:t>
      </w:r>
      <w:r w:rsidRPr="003C0AB9">
        <w:rPr>
          <w:rFonts w:eastAsia="Times New Roman"/>
          <w:szCs w:val="24"/>
        </w:rPr>
        <w:t xml:space="preserve"> ουσιαστική και συστηματική παρέμβαση σε ζητήματα πολιτισμού</w:t>
      </w:r>
      <w:r>
        <w:rPr>
          <w:rFonts w:eastAsia="Times New Roman"/>
          <w:szCs w:val="24"/>
        </w:rPr>
        <w:t>. Β</w:t>
      </w:r>
      <w:r w:rsidRPr="003C0AB9">
        <w:rPr>
          <w:rFonts w:eastAsia="Times New Roman"/>
          <w:szCs w:val="24"/>
        </w:rPr>
        <w:t xml:space="preserve">λέπω συναδέλφους του ΣΥΡΙΖΑ αλλά και άλλων </w:t>
      </w:r>
      <w:r>
        <w:rPr>
          <w:rFonts w:eastAsia="Times New Roman"/>
          <w:szCs w:val="24"/>
        </w:rPr>
        <w:t>πτερύγων,</w:t>
      </w:r>
      <w:r w:rsidRPr="003C0AB9">
        <w:rPr>
          <w:rFonts w:eastAsia="Times New Roman"/>
          <w:szCs w:val="24"/>
        </w:rPr>
        <w:t xml:space="preserve"> οι οποίοι θα μπορούσαν να δώσουν </w:t>
      </w:r>
      <w:r>
        <w:rPr>
          <w:rFonts w:eastAsia="Times New Roman"/>
          <w:szCs w:val="24"/>
        </w:rPr>
        <w:t>προτάσεις</w:t>
      </w:r>
      <w:r w:rsidRPr="003C0AB9">
        <w:rPr>
          <w:rFonts w:eastAsia="Times New Roman"/>
          <w:szCs w:val="24"/>
        </w:rPr>
        <w:t xml:space="preserve"> στον πρώην Υπουργό Πολιτισμού αλλά και </w:t>
      </w:r>
      <w:r>
        <w:rPr>
          <w:rFonts w:eastAsia="Times New Roman"/>
          <w:szCs w:val="24"/>
        </w:rPr>
        <w:t>σε άλλους</w:t>
      </w:r>
      <w:r>
        <w:rPr>
          <w:rFonts w:eastAsia="Times New Roman"/>
          <w:szCs w:val="24"/>
        </w:rPr>
        <w:t>.</w:t>
      </w:r>
      <w:r w:rsidRPr="003C0AB9">
        <w:rPr>
          <w:rFonts w:eastAsia="Times New Roman"/>
          <w:szCs w:val="24"/>
        </w:rPr>
        <w:t xml:space="preserve"> </w:t>
      </w:r>
      <w:r>
        <w:rPr>
          <w:rFonts w:eastAsia="Times New Roman"/>
          <w:szCs w:val="24"/>
        </w:rPr>
        <w:t>Θ</w:t>
      </w:r>
      <w:r w:rsidRPr="003C0AB9">
        <w:rPr>
          <w:rFonts w:eastAsia="Times New Roman"/>
          <w:szCs w:val="24"/>
        </w:rPr>
        <w:t>α μπορούσαν να δώσουν προτάσεις πάνω σε αυτό</w:t>
      </w:r>
      <w:r>
        <w:rPr>
          <w:rFonts w:eastAsia="Times New Roman"/>
          <w:szCs w:val="24"/>
        </w:rPr>
        <w:t>,</w:t>
      </w:r>
      <w:r w:rsidRPr="003C0AB9">
        <w:rPr>
          <w:rFonts w:eastAsia="Times New Roman"/>
          <w:szCs w:val="24"/>
        </w:rPr>
        <w:t xml:space="preserve"> αλλά δυστυχώς </w:t>
      </w:r>
      <w:r>
        <w:rPr>
          <w:rFonts w:eastAsia="Times New Roman"/>
          <w:szCs w:val="24"/>
        </w:rPr>
        <w:t xml:space="preserve">έχουμε </w:t>
      </w:r>
      <w:r w:rsidRPr="003C0AB9">
        <w:rPr>
          <w:rFonts w:eastAsia="Times New Roman"/>
          <w:szCs w:val="24"/>
        </w:rPr>
        <w:t xml:space="preserve">διαχειριστικού χαρακτήρα </w:t>
      </w:r>
      <w:r>
        <w:rPr>
          <w:rFonts w:eastAsia="Times New Roman"/>
          <w:szCs w:val="24"/>
        </w:rPr>
        <w:t>-ε</w:t>
      </w:r>
      <w:r w:rsidRPr="003C0AB9">
        <w:rPr>
          <w:rFonts w:eastAsia="Times New Roman"/>
          <w:szCs w:val="24"/>
        </w:rPr>
        <w:t>παναλαμβάνω</w:t>
      </w:r>
      <w:r>
        <w:rPr>
          <w:rFonts w:eastAsia="Times New Roman"/>
          <w:szCs w:val="24"/>
        </w:rPr>
        <w:t>-</w:t>
      </w:r>
      <w:r w:rsidRPr="003C0AB9">
        <w:rPr>
          <w:rFonts w:eastAsia="Times New Roman"/>
          <w:szCs w:val="24"/>
        </w:rPr>
        <w:t xml:space="preserve"> παρεμβάσεις</w:t>
      </w:r>
      <w:r>
        <w:rPr>
          <w:rFonts w:eastAsia="Times New Roman"/>
          <w:szCs w:val="24"/>
        </w:rPr>
        <w:t>.</w:t>
      </w:r>
    </w:p>
    <w:p w14:paraId="0A5C0D7B" w14:textId="77777777" w:rsidR="004A3142" w:rsidRDefault="002101D6">
      <w:pPr>
        <w:spacing w:line="600" w:lineRule="auto"/>
        <w:ind w:firstLine="720"/>
        <w:jc w:val="both"/>
        <w:rPr>
          <w:rFonts w:eastAsia="Times New Roman"/>
          <w:szCs w:val="24"/>
        </w:rPr>
      </w:pPr>
      <w:r w:rsidRPr="003C0AB9">
        <w:rPr>
          <w:rFonts w:eastAsia="Times New Roman"/>
          <w:szCs w:val="24"/>
        </w:rPr>
        <w:t xml:space="preserve">Θα ήθελα </w:t>
      </w:r>
      <w:r>
        <w:rPr>
          <w:rFonts w:eastAsia="Times New Roman"/>
          <w:szCs w:val="24"/>
        </w:rPr>
        <w:t>επ’ ευκαιρία</w:t>
      </w:r>
      <w:r w:rsidRPr="003C0AB9">
        <w:rPr>
          <w:rFonts w:eastAsia="Times New Roman"/>
          <w:szCs w:val="24"/>
        </w:rPr>
        <w:t xml:space="preserve"> να πω και κά</w:t>
      </w:r>
      <w:r>
        <w:rPr>
          <w:rFonts w:eastAsia="Times New Roman"/>
          <w:szCs w:val="24"/>
        </w:rPr>
        <w:t>ποια άλλα πράγματα</w:t>
      </w:r>
      <w:r>
        <w:rPr>
          <w:rFonts w:eastAsia="Times New Roman"/>
          <w:szCs w:val="24"/>
        </w:rPr>
        <w:t>,</w:t>
      </w:r>
      <w:r>
        <w:rPr>
          <w:rFonts w:eastAsia="Times New Roman"/>
          <w:szCs w:val="24"/>
        </w:rPr>
        <w:t xml:space="preserve"> τα οποία συνέ</w:t>
      </w:r>
      <w:r w:rsidRPr="003C0AB9">
        <w:rPr>
          <w:rFonts w:eastAsia="Times New Roman"/>
          <w:szCs w:val="24"/>
        </w:rPr>
        <w:t xml:space="preserve">χουν τον καθένα από </w:t>
      </w:r>
      <w:r>
        <w:rPr>
          <w:rFonts w:eastAsia="Times New Roman"/>
          <w:szCs w:val="24"/>
        </w:rPr>
        <w:t>ε</w:t>
      </w:r>
      <w:r w:rsidRPr="003C0AB9">
        <w:rPr>
          <w:rFonts w:eastAsia="Times New Roman"/>
          <w:szCs w:val="24"/>
        </w:rPr>
        <w:t>μάς</w:t>
      </w:r>
      <w:r>
        <w:rPr>
          <w:rFonts w:eastAsia="Times New Roman"/>
          <w:szCs w:val="24"/>
        </w:rPr>
        <w:t>,</w:t>
      </w:r>
      <w:r w:rsidRPr="003C0AB9">
        <w:rPr>
          <w:rFonts w:eastAsia="Times New Roman"/>
          <w:szCs w:val="24"/>
        </w:rPr>
        <w:t xml:space="preserve"> </w:t>
      </w:r>
      <w:r>
        <w:rPr>
          <w:rFonts w:eastAsia="Times New Roman"/>
          <w:szCs w:val="24"/>
        </w:rPr>
        <w:t>ό</w:t>
      </w:r>
      <w:r w:rsidRPr="003C0AB9">
        <w:rPr>
          <w:rFonts w:eastAsia="Times New Roman"/>
          <w:szCs w:val="24"/>
        </w:rPr>
        <w:t>σον αφορά το λεγόμενο πολιτι</w:t>
      </w:r>
      <w:r>
        <w:rPr>
          <w:rFonts w:eastAsia="Times New Roman"/>
          <w:szCs w:val="24"/>
        </w:rPr>
        <w:t>στι</w:t>
      </w:r>
      <w:r w:rsidRPr="003C0AB9">
        <w:rPr>
          <w:rFonts w:eastAsia="Times New Roman"/>
          <w:szCs w:val="24"/>
        </w:rPr>
        <w:t>κό απόθε</w:t>
      </w:r>
      <w:r w:rsidRPr="003C0AB9">
        <w:rPr>
          <w:rFonts w:eastAsia="Times New Roman"/>
          <w:szCs w:val="24"/>
        </w:rPr>
        <w:t>μα</w:t>
      </w:r>
      <w:r>
        <w:rPr>
          <w:rFonts w:eastAsia="Times New Roman"/>
          <w:szCs w:val="24"/>
        </w:rPr>
        <w:t xml:space="preserve"> της χώρας</w:t>
      </w:r>
      <w:r w:rsidRPr="003C0AB9">
        <w:rPr>
          <w:rFonts w:eastAsia="Times New Roman"/>
          <w:szCs w:val="24"/>
        </w:rPr>
        <w:t xml:space="preserve"> τα τελευταία χρόνια</w:t>
      </w:r>
      <w:r>
        <w:rPr>
          <w:rFonts w:eastAsia="Times New Roman"/>
          <w:szCs w:val="24"/>
        </w:rPr>
        <w:t>,</w:t>
      </w:r>
      <w:r w:rsidRPr="003C0AB9">
        <w:rPr>
          <w:rFonts w:eastAsia="Times New Roman"/>
          <w:szCs w:val="24"/>
        </w:rPr>
        <w:t xml:space="preserve"> το οποίο βρίσκεται σε </w:t>
      </w:r>
      <w:proofErr w:type="spellStart"/>
      <w:r w:rsidRPr="003C0AB9">
        <w:rPr>
          <w:rFonts w:eastAsia="Times New Roman"/>
          <w:szCs w:val="24"/>
        </w:rPr>
        <w:t>σχολάζουσα</w:t>
      </w:r>
      <w:proofErr w:type="spellEnd"/>
      <w:r w:rsidRPr="003C0AB9">
        <w:rPr>
          <w:rFonts w:eastAsia="Times New Roman"/>
          <w:szCs w:val="24"/>
        </w:rPr>
        <w:t xml:space="preserve"> μορφή</w:t>
      </w:r>
      <w:r>
        <w:rPr>
          <w:rFonts w:eastAsia="Times New Roman"/>
          <w:szCs w:val="24"/>
        </w:rPr>
        <w:t>.</w:t>
      </w:r>
      <w:r w:rsidRPr="003C0AB9">
        <w:rPr>
          <w:rFonts w:eastAsia="Times New Roman"/>
          <w:szCs w:val="24"/>
        </w:rPr>
        <w:t xml:space="preserve"> </w:t>
      </w:r>
      <w:r>
        <w:rPr>
          <w:rFonts w:eastAsia="Times New Roman"/>
          <w:szCs w:val="24"/>
        </w:rPr>
        <w:t xml:space="preserve">Τι γίνεται, αλήθεια, </w:t>
      </w:r>
      <w:r w:rsidRPr="003C0AB9">
        <w:rPr>
          <w:rFonts w:eastAsia="Times New Roman"/>
          <w:szCs w:val="24"/>
        </w:rPr>
        <w:t>με την Αμφίπολη</w:t>
      </w:r>
      <w:r>
        <w:rPr>
          <w:rFonts w:eastAsia="Times New Roman"/>
          <w:szCs w:val="24"/>
        </w:rPr>
        <w:t>;</w:t>
      </w:r>
      <w:r w:rsidRPr="003C0AB9">
        <w:rPr>
          <w:rFonts w:eastAsia="Times New Roman"/>
          <w:szCs w:val="24"/>
        </w:rPr>
        <w:t xml:space="preserve"> Όταν υπήρξε </w:t>
      </w:r>
      <w:r>
        <w:rPr>
          <w:rFonts w:eastAsia="Times New Roman"/>
          <w:szCs w:val="24"/>
        </w:rPr>
        <w:t xml:space="preserve">η </w:t>
      </w:r>
      <w:r w:rsidRPr="003C0AB9">
        <w:rPr>
          <w:rFonts w:eastAsia="Times New Roman"/>
          <w:szCs w:val="24"/>
        </w:rPr>
        <w:t xml:space="preserve">υπόθεση </w:t>
      </w:r>
      <w:r>
        <w:rPr>
          <w:rFonts w:eastAsia="Times New Roman"/>
          <w:szCs w:val="24"/>
        </w:rPr>
        <w:t xml:space="preserve">της </w:t>
      </w:r>
      <w:r w:rsidRPr="003C0AB9">
        <w:rPr>
          <w:rFonts w:eastAsia="Times New Roman"/>
          <w:szCs w:val="24"/>
        </w:rPr>
        <w:t>Αμφίπολης</w:t>
      </w:r>
      <w:r>
        <w:rPr>
          <w:rFonts w:eastAsia="Times New Roman"/>
          <w:szCs w:val="24"/>
        </w:rPr>
        <w:t>,</w:t>
      </w:r>
      <w:r w:rsidRPr="003C0AB9">
        <w:rPr>
          <w:rFonts w:eastAsia="Times New Roman"/>
          <w:szCs w:val="24"/>
        </w:rPr>
        <w:t xml:space="preserve"> υπήρξαν </w:t>
      </w:r>
      <w:r>
        <w:rPr>
          <w:rFonts w:eastAsia="Times New Roman"/>
          <w:szCs w:val="24"/>
        </w:rPr>
        <w:t>-</w:t>
      </w:r>
      <w:r w:rsidRPr="003C0AB9">
        <w:rPr>
          <w:rFonts w:eastAsia="Times New Roman"/>
          <w:szCs w:val="24"/>
        </w:rPr>
        <w:t>θα έλεγα</w:t>
      </w:r>
      <w:r>
        <w:rPr>
          <w:rFonts w:eastAsia="Times New Roman"/>
          <w:szCs w:val="24"/>
        </w:rPr>
        <w:t>-</w:t>
      </w:r>
      <w:r w:rsidRPr="003C0AB9">
        <w:rPr>
          <w:rFonts w:eastAsia="Times New Roman"/>
          <w:szCs w:val="24"/>
        </w:rPr>
        <w:t xml:space="preserve"> διθυραμβικές παρεμβάσεις και </w:t>
      </w:r>
      <w:r>
        <w:rPr>
          <w:rFonts w:eastAsia="Times New Roman"/>
          <w:szCs w:val="24"/>
        </w:rPr>
        <w:t xml:space="preserve">των μέσων </w:t>
      </w:r>
      <w:r w:rsidRPr="003C0AB9">
        <w:rPr>
          <w:rFonts w:eastAsia="Times New Roman"/>
          <w:szCs w:val="24"/>
        </w:rPr>
        <w:t>ενημέρωσης</w:t>
      </w:r>
      <w:r>
        <w:rPr>
          <w:rFonts w:eastAsia="Times New Roman"/>
          <w:szCs w:val="24"/>
        </w:rPr>
        <w:t>,</w:t>
      </w:r>
      <w:r w:rsidRPr="003C0AB9">
        <w:rPr>
          <w:rFonts w:eastAsia="Times New Roman"/>
          <w:szCs w:val="24"/>
        </w:rPr>
        <w:t xml:space="preserve"> </w:t>
      </w:r>
      <w:r>
        <w:rPr>
          <w:rFonts w:eastAsia="Times New Roman"/>
          <w:szCs w:val="24"/>
        </w:rPr>
        <w:t>α</w:t>
      </w:r>
      <w:r w:rsidRPr="003C0AB9">
        <w:rPr>
          <w:rFonts w:eastAsia="Times New Roman"/>
          <w:szCs w:val="24"/>
        </w:rPr>
        <w:t>λλά και της επιστημονικής κοινότητας</w:t>
      </w:r>
      <w:r>
        <w:rPr>
          <w:rFonts w:eastAsia="Times New Roman"/>
          <w:szCs w:val="24"/>
        </w:rPr>
        <w:t>.</w:t>
      </w:r>
      <w:r w:rsidRPr="003C0AB9">
        <w:rPr>
          <w:rFonts w:eastAsia="Times New Roman"/>
          <w:szCs w:val="24"/>
        </w:rPr>
        <w:t xml:space="preserve"> </w:t>
      </w:r>
      <w:r>
        <w:rPr>
          <w:rFonts w:eastAsia="Times New Roman"/>
          <w:szCs w:val="24"/>
        </w:rPr>
        <w:t>Σ</w:t>
      </w:r>
      <w:r w:rsidRPr="003C0AB9">
        <w:rPr>
          <w:rFonts w:eastAsia="Times New Roman"/>
          <w:szCs w:val="24"/>
        </w:rPr>
        <w:t>ιγή ασυρμάτου</w:t>
      </w:r>
      <w:r>
        <w:rPr>
          <w:rFonts w:eastAsia="Times New Roman"/>
          <w:szCs w:val="24"/>
        </w:rPr>
        <w:t>!</w:t>
      </w:r>
      <w:r w:rsidRPr="003C0AB9">
        <w:rPr>
          <w:rFonts w:eastAsia="Times New Roman"/>
          <w:szCs w:val="24"/>
        </w:rPr>
        <w:t xml:space="preserve"> Δεν ακούμε τίποτα για την Αμφίπολη και θα ήταν πολύ ενδιαφέρον να ακούγαμε </w:t>
      </w:r>
      <w:r>
        <w:rPr>
          <w:rFonts w:eastAsia="Times New Roman"/>
          <w:szCs w:val="24"/>
        </w:rPr>
        <w:t>μια</w:t>
      </w:r>
      <w:r w:rsidRPr="003C0AB9">
        <w:rPr>
          <w:rFonts w:eastAsia="Times New Roman"/>
          <w:szCs w:val="24"/>
        </w:rPr>
        <w:t xml:space="preserve"> άποψη του κυρίου Υπουργού</w:t>
      </w:r>
      <w:r>
        <w:rPr>
          <w:rFonts w:eastAsia="Times New Roman"/>
          <w:szCs w:val="24"/>
        </w:rPr>
        <w:t>,</w:t>
      </w:r>
      <w:r w:rsidRPr="003C0AB9">
        <w:rPr>
          <w:rFonts w:eastAsia="Times New Roman"/>
          <w:szCs w:val="24"/>
        </w:rPr>
        <w:t xml:space="preserve"> της πολιτικής ηγεσίας</w:t>
      </w:r>
      <w:r>
        <w:rPr>
          <w:rFonts w:eastAsia="Times New Roman"/>
          <w:szCs w:val="24"/>
        </w:rPr>
        <w:t>,</w:t>
      </w:r>
      <w:r w:rsidRPr="003C0AB9">
        <w:rPr>
          <w:rFonts w:eastAsia="Times New Roman"/>
          <w:szCs w:val="24"/>
        </w:rPr>
        <w:t xml:space="preserve"> του κυρίου Υφυπουργού </w:t>
      </w:r>
      <w:r>
        <w:rPr>
          <w:rFonts w:eastAsia="Times New Roman"/>
          <w:szCs w:val="24"/>
        </w:rPr>
        <w:t>περί αυτού.</w:t>
      </w:r>
    </w:p>
    <w:p w14:paraId="0A5C0D7C"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lastRenderedPageBreak/>
        <w:t>Όσον αφορά τα ωράρια</w:t>
      </w:r>
      <w:r>
        <w:rPr>
          <w:rFonts w:eastAsia="Times New Roman" w:cs="Times New Roman"/>
          <w:szCs w:val="24"/>
        </w:rPr>
        <w:t>,</w:t>
      </w:r>
      <w:r w:rsidRPr="00A54BB9">
        <w:rPr>
          <w:rFonts w:eastAsia="Times New Roman" w:cs="Times New Roman"/>
          <w:szCs w:val="24"/>
        </w:rPr>
        <w:t xml:space="preserve"> η κυρία Υπουργός</w:t>
      </w:r>
      <w:r>
        <w:rPr>
          <w:rFonts w:eastAsia="Times New Roman" w:cs="Times New Roman"/>
          <w:szCs w:val="24"/>
        </w:rPr>
        <w:t>,</w:t>
      </w:r>
      <w:r w:rsidRPr="00A54BB9">
        <w:rPr>
          <w:rFonts w:eastAsia="Times New Roman" w:cs="Times New Roman"/>
          <w:szCs w:val="24"/>
        </w:rPr>
        <w:t xml:space="preserve"> απ</w:t>
      </w:r>
      <w:r>
        <w:rPr>
          <w:rFonts w:eastAsia="Times New Roman" w:cs="Times New Roman"/>
          <w:szCs w:val="24"/>
        </w:rPr>
        <w:t>’</w:t>
      </w:r>
      <w:r w:rsidRPr="00A54BB9">
        <w:rPr>
          <w:rFonts w:eastAsia="Times New Roman" w:cs="Times New Roman"/>
          <w:szCs w:val="24"/>
        </w:rPr>
        <w:t xml:space="preserve"> ό</w:t>
      </w:r>
      <w:r>
        <w:rPr>
          <w:rFonts w:eastAsia="Times New Roman" w:cs="Times New Roman"/>
          <w:szCs w:val="24"/>
        </w:rPr>
        <w:t>,</w:t>
      </w:r>
      <w:r w:rsidRPr="00A54BB9">
        <w:rPr>
          <w:rFonts w:eastAsia="Times New Roman" w:cs="Times New Roman"/>
          <w:szCs w:val="24"/>
        </w:rPr>
        <w:t>τι πληροφορούμαι</w:t>
      </w:r>
      <w:r>
        <w:rPr>
          <w:rFonts w:eastAsia="Times New Roman" w:cs="Times New Roman"/>
          <w:szCs w:val="24"/>
        </w:rPr>
        <w:t>,</w:t>
      </w:r>
      <w:r w:rsidRPr="00A54BB9">
        <w:rPr>
          <w:rFonts w:eastAsia="Times New Roman" w:cs="Times New Roman"/>
          <w:szCs w:val="24"/>
        </w:rPr>
        <w:t xml:space="preserve"> έχει κρατήσ</w:t>
      </w:r>
      <w:r w:rsidRPr="00A54BB9">
        <w:rPr>
          <w:rFonts w:eastAsia="Times New Roman" w:cs="Times New Roman"/>
          <w:szCs w:val="24"/>
        </w:rPr>
        <w:t>ει για τον εαυτό της το</w:t>
      </w:r>
      <w:r>
        <w:rPr>
          <w:rFonts w:eastAsia="Times New Roman" w:cs="Times New Roman"/>
          <w:szCs w:val="24"/>
        </w:rPr>
        <w:t>ν</w:t>
      </w:r>
      <w:r w:rsidRPr="00A54BB9">
        <w:rPr>
          <w:rFonts w:eastAsia="Times New Roman" w:cs="Times New Roman"/>
          <w:szCs w:val="24"/>
        </w:rPr>
        <w:t xml:space="preserve"> σύγχρονο πολιτισμό και τα άλλα ζητήματα τα έχει δώσει </w:t>
      </w:r>
      <w:r>
        <w:rPr>
          <w:rFonts w:eastAsia="Times New Roman" w:cs="Times New Roman"/>
          <w:szCs w:val="24"/>
        </w:rPr>
        <w:t>σ</w:t>
      </w:r>
      <w:r w:rsidRPr="00A54BB9">
        <w:rPr>
          <w:rFonts w:eastAsia="Times New Roman" w:cs="Times New Roman"/>
          <w:szCs w:val="24"/>
        </w:rPr>
        <w:t xml:space="preserve">τον </w:t>
      </w:r>
      <w:r>
        <w:rPr>
          <w:rFonts w:eastAsia="Times New Roman" w:cs="Times New Roman"/>
          <w:szCs w:val="24"/>
        </w:rPr>
        <w:t>Υφυπουργό. Τ</w:t>
      </w:r>
      <w:r w:rsidRPr="00A54BB9">
        <w:rPr>
          <w:rFonts w:eastAsia="Times New Roman" w:cs="Times New Roman"/>
          <w:szCs w:val="24"/>
        </w:rPr>
        <w:t xml:space="preserve">α αρχαιολογικά ζητήματα βρίσκονται στη μοίρα </w:t>
      </w:r>
      <w:r>
        <w:rPr>
          <w:rFonts w:eastAsia="Times New Roman" w:cs="Times New Roman"/>
          <w:szCs w:val="24"/>
        </w:rPr>
        <w:t>τους.</w:t>
      </w:r>
      <w:r w:rsidRPr="00A54BB9">
        <w:rPr>
          <w:rFonts w:eastAsia="Times New Roman" w:cs="Times New Roman"/>
          <w:szCs w:val="24"/>
        </w:rPr>
        <w:t xml:space="preserve"> Δεν έχουμε δει κάποια παρέμβαση ουσιαστική από την Κυβέρνηση της Αριστεράς πάνω στα ζητήματα των ανασκαφών</w:t>
      </w:r>
      <w:r>
        <w:rPr>
          <w:rFonts w:eastAsia="Times New Roman" w:cs="Times New Roman"/>
          <w:szCs w:val="24"/>
        </w:rPr>
        <w:t>, ό</w:t>
      </w:r>
      <w:r w:rsidRPr="00A54BB9">
        <w:rPr>
          <w:rFonts w:eastAsia="Times New Roman" w:cs="Times New Roman"/>
          <w:szCs w:val="24"/>
        </w:rPr>
        <w:t xml:space="preserve">πως </w:t>
      </w:r>
      <w:proofErr w:type="spellStart"/>
      <w:r w:rsidRPr="00A54BB9">
        <w:rPr>
          <w:rFonts w:eastAsia="Times New Roman" w:cs="Times New Roman"/>
          <w:szCs w:val="24"/>
        </w:rPr>
        <w:t>προείπα</w:t>
      </w:r>
      <w:proofErr w:type="spellEnd"/>
      <w:r>
        <w:rPr>
          <w:rFonts w:eastAsia="Times New Roman" w:cs="Times New Roman"/>
          <w:szCs w:val="24"/>
        </w:rPr>
        <w:t>,</w:t>
      </w:r>
      <w:r w:rsidRPr="00A54BB9">
        <w:rPr>
          <w:rFonts w:eastAsia="Times New Roman" w:cs="Times New Roman"/>
          <w:szCs w:val="24"/>
        </w:rPr>
        <w:t xml:space="preserve"> και άλλα θέματα</w:t>
      </w:r>
      <w:r>
        <w:rPr>
          <w:rFonts w:eastAsia="Times New Roman" w:cs="Times New Roman"/>
          <w:szCs w:val="24"/>
        </w:rPr>
        <w:t>.</w:t>
      </w:r>
      <w:r w:rsidRPr="00A54BB9">
        <w:rPr>
          <w:rFonts w:eastAsia="Times New Roman" w:cs="Times New Roman"/>
          <w:szCs w:val="24"/>
        </w:rPr>
        <w:t xml:space="preserve"> </w:t>
      </w:r>
    </w:p>
    <w:p w14:paraId="0A5C0D7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προειδοποιητικό κουδούνι λήξεως του χρόνου ομιλίας του κυρίου Βουλευτή)</w:t>
      </w:r>
    </w:p>
    <w:p w14:paraId="0A5C0D7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Αιτούμαι</w:t>
      </w:r>
      <w:r w:rsidRPr="00A54BB9">
        <w:rPr>
          <w:rFonts w:eastAsia="Times New Roman" w:cs="Times New Roman"/>
          <w:szCs w:val="24"/>
        </w:rPr>
        <w:t xml:space="preserve"> την ανοχή του Προεδρείου για ένα λεπτό</w:t>
      </w:r>
      <w:r>
        <w:rPr>
          <w:rFonts w:eastAsia="Times New Roman" w:cs="Times New Roman"/>
          <w:szCs w:val="24"/>
        </w:rPr>
        <w:t>,</w:t>
      </w:r>
      <w:r w:rsidRPr="00A54BB9">
        <w:rPr>
          <w:rFonts w:eastAsia="Times New Roman" w:cs="Times New Roman"/>
          <w:szCs w:val="24"/>
        </w:rPr>
        <w:t xml:space="preserve"> κύριε Πρόεδρε</w:t>
      </w:r>
      <w:r>
        <w:rPr>
          <w:rFonts w:eastAsia="Times New Roman" w:cs="Times New Roman"/>
          <w:szCs w:val="24"/>
        </w:rPr>
        <w:t>.</w:t>
      </w:r>
    </w:p>
    <w:p w14:paraId="0A5C0D7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Θέλω να πω δυο λόγια, ό</w:t>
      </w:r>
      <w:r w:rsidRPr="00A54BB9">
        <w:rPr>
          <w:rFonts w:eastAsia="Times New Roman" w:cs="Times New Roman"/>
          <w:szCs w:val="24"/>
        </w:rPr>
        <w:t>σον αφορά τα ζητήματα στον τόπο μου</w:t>
      </w:r>
      <w:r>
        <w:rPr>
          <w:rFonts w:eastAsia="Times New Roman" w:cs="Times New Roman"/>
          <w:szCs w:val="24"/>
        </w:rPr>
        <w:t>,</w:t>
      </w:r>
      <w:r w:rsidRPr="00A54BB9">
        <w:rPr>
          <w:rFonts w:eastAsia="Times New Roman" w:cs="Times New Roman"/>
          <w:szCs w:val="24"/>
        </w:rPr>
        <w:t xml:space="preserve"> σ</w:t>
      </w:r>
      <w:r w:rsidRPr="00A54BB9">
        <w:rPr>
          <w:rFonts w:eastAsia="Times New Roman" w:cs="Times New Roman"/>
          <w:szCs w:val="24"/>
        </w:rPr>
        <w:t>τη Λακωνία</w:t>
      </w:r>
      <w:r>
        <w:rPr>
          <w:rFonts w:eastAsia="Times New Roman" w:cs="Times New Roman"/>
          <w:szCs w:val="24"/>
        </w:rPr>
        <w:t>.</w:t>
      </w:r>
      <w:r w:rsidRPr="00A54BB9">
        <w:rPr>
          <w:rFonts w:eastAsia="Times New Roman" w:cs="Times New Roman"/>
          <w:szCs w:val="24"/>
        </w:rPr>
        <w:t xml:space="preserve"> Το κορυφαίο ζήτημα</w:t>
      </w:r>
      <w:r>
        <w:rPr>
          <w:rFonts w:eastAsia="Times New Roman" w:cs="Times New Roman"/>
          <w:szCs w:val="24"/>
        </w:rPr>
        <w:t xml:space="preserve"> είναι ότι </w:t>
      </w:r>
      <w:r w:rsidRPr="00A54BB9">
        <w:rPr>
          <w:rFonts w:eastAsia="Times New Roman" w:cs="Times New Roman"/>
          <w:szCs w:val="24"/>
        </w:rPr>
        <w:t>ένα κορυφαίο μουσεια</w:t>
      </w:r>
      <w:r>
        <w:rPr>
          <w:rFonts w:eastAsia="Times New Roman" w:cs="Times New Roman"/>
          <w:szCs w:val="24"/>
        </w:rPr>
        <w:t>κό</w:t>
      </w:r>
      <w:r w:rsidRPr="00A54BB9">
        <w:rPr>
          <w:rFonts w:eastAsia="Times New Roman" w:cs="Times New Roman"/>
          <w:szCs w:val="24"/>
        </w:rPr>
        <w:t xml:space="preserve"> ίδρυμα ξεκινάει να προχωρεί στη Λακωνία</w:t>
      </w:r>
      <w:r>
        <w:rPr>
          <w:rFonts w:eastAsia="Times New Roman" w:cs="Times New Roman"/>
          <w:szCs w:val="24"/>
        </w:rPr>
        <w:t>.</w:t>
      </w:r>
      <w:r w:rsidRPr="00A54BB9">
        <w:rPr>
          <w:rFonts w:eastAsia="Times New Roman" w:cs="Times New Roman"/>
          <w:szCs w:val="24"/>
        </w:rPr>
        <w:t xml:space="preserve"> Η Σπάρτη</w:t>
      </w:r>
      <w:r>
        <w:rPr>
          <w:rFonts w:eastAsia="Times New Roman" w:cs="Times New Roman"/>
          <w:szCs w:val="24"/>
        </w:rPr>
        <w:t>,</w:t>
      </w:r>
      <w:r w:rsidRPr="00A54BB9">
        <w:rPr>
          <w:rFonts w:eastAsia="Times New Roman" w:cs="Times New Roman"/>
          <w:szCs w:val="24"/>
        </w:rPr>
        <w:t xml:space="preserve"> όπως όλοι γνωρίζουμε</w:t>
      </w:r>
      <w:r>
        <w:rPr>
          <w:rFonts w:eastAsia="Times New Roman" w:cs="Times New Roman"/>
          <w:szCs w:val="24"/>
        </w:rPr>
        <w:t>,</w:t>
      </w:r>
      <w:r w:rsidRPr="00A54BB9">
        <w:rPr>
          <w:rFonts w:eastAsia="Times New Roman" w:cs="Times New Roman"/>
          <w:szCs w:val="24"/>
        </w:rPr>
        <w:t xml:space="preserve"> έχει μόνο το παλιό </w:t>
      </w:r>
      <w:r>
        <w:rPr>
          <w:rFonts w:eastAsia="Times New Roman" w:cs="Times New Roman"/>
          <w:szCs w:val="24"/>
        </w:rPr>
        <w:t>μ</w:t>
      </w:r>
      <w:r>
        <w:rPr>
          <w:rFonts w:eastAsia="Times New Roman" w:cs="Times New Roman"/>
          <w:szCs w:val="24"/>
        </w:rPr>
        <w:t>ουσείο του 19</w:t>
      </w:r>
      <w:r w:rsidRPr="000F0E9C">
        <w:rPr>
          <w:rFonts w:eastAsia="Times New Roman" w:cs="Times New Roman"/>
          <w:szCs w:val="24"/>
          <w:vertAlign w:val="superscript"/>
        </w:rPr>
        <w:t>ου</w:t>
      </w:r>
      <w:r>
        <w:rPr>
          <w:rFonts w:eastAsia="Times New Roman" w:cs="Times New Roman"/>
          <w:szCs w:val="24"/>
        </w:rPr>
        <w:t xml:space="preserve"> αιώνα, που είναι </w:t>
      </w:r>
      <w:r w:rsidRPr="00A54BB9">
        <w:rPr>
          <w:rFonts w:eastAsia="Times New Roman" w:cs="Times New Roman"/>
          <w:szCs w:val="24"/>
        </w:rPr>
        <w:t>ένα κόσμημα μεν αλλά δεν διαθέτει μουσείο</w:t>
      </w:r>
      <w:r>
        <w:rPr>
          <w:rFonts w:eastAsia="Times New Roman" w:cs="Times New Roman"/>
          <w:szCs w:val="24"/>
        </w:rPr>
        <w:t>.</w:t>
      </w:r>
      <w:r w:rsidRPr="00A54BB9">
        <w:rPr>
          <w:rFonts w:eastAsia="Times New Roman" w:cs="Times New Roman"/>
          <w:szCs w:val="24"/>
        </w:rPr>
        <w:t xml:space="preserve"> Έχουν γίνει </w:t>
      </w:r>
      <w:r>
        <w:rPr>
          <w:rFonts w:eastAsia="Times New Roman" w:cs="Times New Roman"/>
          <w:szCs w:val="24"/>
        </w:rPr>
        <w:t xml:space="preserve">σαράντα τρεις </w:t>
      </w:r>
      <w:r w:rsidRPr="00A54BB9">
        <w:rPr>
          <w:rFonts w:eastAsia="Times New Roman" w:cs="Times New Roman"/>
          <w:szCs w:val="24"/>
        </w:rPr>
        <w:t>προτάσεις</w:t>
      </w:r>
      <w:r>
        <w:rPr>
          <w:rFonts w:eastAsia="Times New Roman" w:cs="Times New Roman"/>
          <w:szCs w:val="24"/>
        </w:rPr>
        <w:t>,</w:t>
      </w:r>
      <w:r w:rsidRPr="00A54BB9">
        <w:rPr>
          <w:rFonts w:eastAsia="Times New Roman" w:cs="Times New Roman"/>
          <w:szCs w:val="24"/>
        </w:rPr>
        <w:t xml:space="preserve"> έχουν υποβληθεί </w:t>
      </w:r>
      <w:r>
        <w:rPr>
          <w:rFonts w:eastAsia="Times New Roman" w:cs="Times New Roman"/>
          <w:szCs w:val="24"/>
        </w:rPr>
        <w:t>σαράντα τρεις</w:t>
      </w:r>
      <w:r w:rsidRPr="00A54BB9">
        <w:rPr>
          <w:rFonts w:eastAsia="Times New Roman" w:cs="Times New Roman"/>
          <w:szCs w:val="24"/>
        </w:rPr>
        <w:t xml:space="preserve"> μελέτες μετά από την παρέμβαση της Περιφέρειας </w:t>
      </w:r>
      <w:r w:rsidRPr="00A54BB9">
        <w:rPr>
          <w:rFonts w:eastAsia="Times New Roman" w:cs="Times New Roman"/>
          <w:szCs w:val="24"/>
        </w:rPr>
        <w:lastRenderedPageBreak/>
        <w:t xml:space="preserve">Πελοποννήσου </w:t>
      </w:r>
      <w:r>
        <w:rPr>
          <w:rFonts w:eastAsia="Times New Roman" w:cs="Times New Roman"/>
          <w:szCs w:val="24"/>
        </w:rPr>
        <w:t>και πιστεύω κατά τού</w:t>
      </w:r>
      <w:r w:rsidRPr="00A54BB9">
        <w:rPr>
          <w:rFonts w:eastAsia="Times New Roman" w:cs="Times New Roman"/>
          <w:szCs w:val="24"/>
        </w:rPr>
        <w:t xml:space="preserve">το ότι θα υπάρξει και η </w:t>
      </w:r>
      <w:r>
        <w:rPr>
          <w:rFonts w:eastAsia="Times New Roman" w:cs="Times New Roman"/>
          <w:szCs w:val="24"/>
        </w:rPr>
        <w:t>α</w:t>
      </w:r>
      <w:r w:rsidRPr="00A54BB9">
        <w:rPr>
          <w:rFonts w:eastAsia="Times New Roman" w:cs="Times New Roman"/>
          <w:szCs w:val="24"/>
        </w:rPr>
        <w:t xml:space="preserve">ρωγή και συμπαράσταση της </w:t>
      </w:r>
      <w:r>
        <w:rPr>
          <w:rFonts w:eastAsia="Times New Roman" w:cs="Times New Roman"/>
          <w:szCs w:val="24"/>
        </w:rPr>
        <w:t>π</w:t>
      </w:r>
      <w:r w:rsidRPr="00A54BB9">
        <w:rPr>
          <w:rFonts w:eastAsia="Times New Roman" w:cs="Times New Roman"/>
          <w:szCs w:val="24"/>
        </w:rPr>
        <w:t>ολιτείας</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Πού</w:t>
      </w:r>
      <w:r w:rsidRPr="00A54BB9">
        <w:rPr>
          <w:rFonts w:eastAsia="Times New Roman" w:cs="Times New Roman"/>
          <w:szCs w:val="24"/>
        </w:rPr>
        <w:t xml:space="preserve"> θα υπάρξει </w:t>
      </w:r>
      <w:r>
        <w:rPr>
          <w:rFonts w:eastAsia="Times New Roman" w:cs="Times New Roman"/>
          <w:szCs w:val="24"/>
        </w:rPr>
        <w:t>α</w:t>
      </w:r>
      <w:r w:rsidRPr="00A54BB9">
        <w:rPr>
          <w:rFonts w:eastAsia="Times New Roman" w:cs="Times New Roman"/>
          <w:szCs w:val="24"/>
        </w:rPr>
        <w:t>ρωγή και συμπαράσταση</w:t>
      </w:r>
      <w:r>
        <w:rPr>
          <w:rFonts w:eastAsia="Times New Roman" w:cs="Times New Roman"/>
          <w:szCs w:val="24"/>
        </w:rPr>
        <w:t>;</w:t>
      </w:r>
      <w:r w:rsidRPr="00A54BB9">
        <w:rPr>
          <w:rFonts w:eastAsia="Times New Roman" w:cs="Times New Roman"/>
          <w:szCs w:val="24"/>
        </w:rPr>
        <w:t xml:space="preserve"> </w:t>
      </w:r>
      <w:proofErr w:type="spellStart"/>
      <w:r w:rsidRPr="00A54BB9">
        <w:rPr>
          <w:rFonts w:eastAsia="Times New Roman" w:cs="Times New Roman"/>
          <w:szCs w:val="24"/>
        </w:rPr>
        <w:t>Μουσειολογική</w:t>
      </w:r>
      <w:proofErr w:type="spellEnd"/>
      <w:r>
        <w:rPr>
          <w:rFonts w:eastAsia="Times New Roman" w:cs="Times New Roman"/>
          <w:szCs w:val="24"/>
        </w:rPr>
        <w:t xml:space="preserve"> και</w:t>
      </w:r>
      <w:r w:rsidRPr="00A54BB9">
        <w:rPr>
          <w:rFonts w:eastAsia="Times New Roman" w:cs="Times New Roman"/>
          <w:szCs w:val="24"/>
        </w:rPr>
        <w:t xml:space="preserve"> </w:t>
      </w:r>
      <w:proofErr w:type="spellStart"/>
      <w:r w:rsidRPr="00A54BB9">
        <w:rPr>
          <w:rFonts w:eastAsia="Times New Roman" w:cs="Times New Roman"/>
          <w:szCs w:val="24"/>
        </w:rPr>
        <w:t>μο</w:t>
      </w:r>
      <w:r w:rsidRPr="00A54BB9">
        <w:rPr>
          <w:rFonts w:eastAsia="Times New Roman" w:cs="Times New Roman"/>
          <w:szCs w:val="24"/>
        </w:rPr>
        <w:t>υσειογραφική</w:t>
      </w:r>
      <w:proofErr w:type="spellEnd"/>
      <w:r w:rsidRPr="00A54BB9">
        <w:rPr>
          <w:rFonts w:eastAsia="Times New Roman" w:cs="Times New Roman"/>
          <w:szCs w:val="24"/>
        </w:rPr>
        <w:t xml:space="preserve"> μελέτη</w:t>
      </w:r>
      <w:r>
        <w:rPr>
          <w:rFonts w:eastAsia="Times New Roman" w:cs="Times New Roman"/>
          <w:szCs w:val="24"/>
        </w:rPr>
        <w:t>,</w:t>
      </w:r>
      <w:r w:rsidRPr="00A54BB9">
        <w:rPr>
          <w:rFonts w:eastAsia="Times New Roman" w:cs="Times New Roman"/>
          <w:szCs w:val="24"/>
        </w:rPr>
        <w:t xml:space="preserve"> αποτύπωση των ευρημάτων</w:t>
      </w:r>
      <w:r>
        <w:rPr>
          <w:rFonts w:eastAsia="Times New Roman" w:cs="Times New Roman"/>
          <w:szCs w:val="24"/>
        </w:rPr>
        <w:t>, «τ</w:t>
      </w:r>
      <w:r w:rsidRPr="00A54BB9">
        <w:rPr>
          <w:rFonts w:eastAsia="Times New Roman" w:cs="Times New Roman"/>
          <w:szCs w:val="24"/>
        </w:rPr>
        <w:t>ι είναι τι</w:t>
      </w:r>
      <w:r>
        <w:rPr>
          <w:rFonts w:eastAsia="Times New Roman" w:cs="Times New Roman"/>
          <w:szCs w:val="24"/>
        </w:rPr>
        <w:t>»</w:t>
      </w:r>
      <w:r w:rsidRPr="00A54BB9">
        <w:rPr>
          <w:rFonts w:eastAsia="Times New Roman" w:cs="Times New Roman"/>
          <w:szCs w:val="24"/>
        </w:rPr>
        <w:t xml:space="preserve"> το οποίο θα φιλοξενηθεί σε αυτό το μουσείο</w:t>
      </w:r>
      <w:r>
        <w:rPr>
          <w:rFonts w:eastAsia="Times New Roman" w:cs="Times New Roman"/>
          <w:szCs w:val="24"/>
        </w:rPr>
        <w:t xml:space="preserve">, που </w:t>
      </w:r>
      <w:r w:rsidRPr="00A54BB9">
        <w:rPr>
          <w:rFonts w:eastAsia="Times New Roman" w:cs="Times New Roman"/>
          <w:szCs w:val="24"/>
        </w:rPr>
        <w:t>ξεκινάει με την υποβολή αυτών των προτάσεων</w:t>
      </w:r>
      <w:r>
        <w:rPr>
          <w:rFonts w:eastAsia="Times New Roman" w:cs="Times New Roman"/>
          <w:szCs w:val="24"/>
        </w:rPr>
        <w:t>.</w:t>
      </w:r>
      <w:r w:rsidRPr="00A54BB9">
        <w:rPr>
          <w:rFonts w:eastAsia="Times New Roman" w:cs="Times New Roman"/>
          <w:szCs w:val="24"/>
        </w:rPr>
        <w:t xml:space="preserve"> </w:t>
      </w:r>
    </w:p>
    <w:p w14:paraId="0A5C0D8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Η </w:t>
      </w:r>
      <w:r w:rsidRPr="00A54BB9">
        <w:rPr>
          <w:rFonts w:eastAsia="Times New Roman" w:cs="Times New Roman"/>
          <w:szCs w:val="24"/>
        </w:rPr>
        <w:t>επιστημονική κοινότητα</w:t>
      </w:r>
      <w:r>
        <w:rPr>
          <w:rFonts w:eastAsia="Times New Roman" w:cs="Times New Roman"/>
          <w:szCs w:val="24"/>
        </w:rPr>
        <w:t xml:space="preserve"> δείχνει να</w:t>
      </w:r>
      <w:r w:rsidRPr="00A54BB9">
        <w:rPr>
          <w:rFonts w:eastAsia="Times New Roman" w:cs="Times New Roman"/>
          <w:szCs w:val="24"/>
        </w:rPr>
        <w:t xml:space="preserve"> </w:t>
      </w:r>
      <w:r>
        <w:rPr>
          <w:rFonts w:eastAsia="Times New Roman" w:cs="Times New Roman"/>
          <w:szCs w:val="24"/>
        </w:rPr>
        <w:t>ενδιαφέρεται πάρα πολύ για την</w:t>
      </w:r>
      <w:r w:rsidRPr="00A54BB9">
        <w:rPr>
          <w:rFonts w:eastAsia="Times New Roman" w:cs="Times New Roman"/>
          <w:szCs w:val="24"/>
        </w:rPr>
        <w:t xml:space="preserve"> ίδρυση του </w:t>
      </w:r>
      <w:r>
        <w:rPr>
          <w:rFonts w:eastAsia="Times New Roman" w:cs="Times New Roman"/>
          <w:szCs w:val="24"/>
        </w:rPr>
        <w:t>Μ</w:t>
      </w:r>
      <w:r w:rsidRPr="00A54BB9">
        <w:rPr>
          <w:rFonts w:eastAsia="Times New Roman" w:cs="Times New Roman"/>
          <w:szCs w:val="24"/>
        </w:rPr>
        <w:t>ουσείου της Σπάρτης</w:t>
      </w:r>
      <w:r>
        <w:rPr>
          <w:rFonts w:eastAsia="Times New Roman" w:cs="Times New Roman"/>
          <w:szCs w:val="24"/>
        </w:rPr>
        <w:t>.</w:t>
      </w:r>
      <w:r w:rsidRPr="00A54BB9">
        <w:rPr>
          <w:rFonts w:eastAsia="Times New Roman" w:cs="Times New Roman"/>
          <w:szCs w:val="24"/>
        </w:rPr>
        <w:t xml:space="preserve"> Ζη</w:t>
      </w:r>
      <w:r w:rsidRPr="00A54BB9">
        <w:rPr>
          <w:rFonts w:eastAsia="Times New Roman" w:cs="Times New Roman"/>
          <w:szCs w:val="24"/>
        </w:rPr>
        <w:t>τώ</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όμως,</w:t>
      </w:r>
      <w:r w:rsidRPr="00A54BB9">
        <w:rPr>
          <w:rFonts w:eastAsia="Times New Roman" w:cs="Times New Roman"/>
          <w:szCs w:val="24"/>
        </w:rPr>
        <w:t xml:space="preserve"> και τη συνδρομή της </w:t>
      </w:r>
      <w:r>
        <w:rPr>
          <w:rFonts w:eastAsia="Times New Roman" w:cs="Times New Roman"/>
          <w:szCs w:val="24"/>
        </w:rPr>
        <w:t>π</w:t>
      </w:r>
      <w:r w:rsidRPr="00A54BB9">
        <w:rPr>
          <w:rFonts w:eastAsia="Times New Roman" w:cs="Times New Roman"/>
          <w:szCs w:val="24"/>
        </w:rPr>
        <w:t>ολιτείας</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γιατί η</w:t>
      </w:r>
      <w:r w:rsidRPr="00A54BB9">
        <w:rPr>
          <w:rFonts w:eastAsia="Times New Roman" w:cs="Times New Roman"/>
          <w:szCs w:val="24"/>
        </w:rPr>
        <w:t xml:space="preserve"> ίδρυση μουσείων δεν είναι μόνον ευθύνη των </w:t>
      </w:r>
      <w:r>
        <w:rPr>
          <w:rFonts w:eastAsia="Times New Roman" w:cs="Times New Roman"/>
          <w:szCs w:val="24"/>
        </w:rPr>
        <w:t>π</w:t>
      </w:r>
      <w:r w:rsidRPr="00A54BB9">
        <w:rPr>
          <w:rFonts w:eastAsia="Times New Roman" w:cs="Times New Roman"/>
          <w:szCs w:val="24"/>
        </w:rPr>
        <w:t>εριφερειών</w:t>
      </w:r>
      <w:r>
        <w:rPr>
          <w:rFonts w:eastAsia="Times New Roman" w:cs="Times New Roman"/>
          <w:szCs w:val="24"/>
        </w:rPr>
        <w:t>,</w:t>
      </w:r>
      <w:r w:rsidRPr="00A54BB9">
        <w:rPr>
          <w:rFonts w:eastAsia="Times New Roman" w:cs="Times New Roman"/>
          <w:szCs w:val="24"/>
        </w:rPr>
        <w:t xml:space="preserve"> όπου υπάρχει μεγάλο κομμάτι από το ΕΣΠΑ</w:t>
      </w:r>
      <w:r>
        <w:rPr>
          <w:rFonts w:eastAsia="Times New Roman" w:cs="Times New Roman"/>
          <w:szCs w:val="24"/>
        </w:rPr>
        <w:t>,</w:t>
      </w:r>
      <w:r w:rsidRPr="00A54BB9">
        <w:rPr>
          <w:rFonts w:eastAsia="Times New Roman" w:cs="Times New Roman"/>
          <w:szCs w:val="24"/>
        </w:rPr>
        <w:t xml:space="preserve"> αλλά είναι απόφαση και ευθύνη </w:t>
      </w:r>
      <w:r>
        <w:rPr>
          <w:rFonts w:eastAsia="Times New Roman" w:cs="Times New Roman"/>
          <w:szCs w:val="24"/>
        </w:rPr>
        <w:t>κεντρική της ε</w:t>
      </w:r>
      <w:r w:rsidRPr="00A54BB9">
        <w:rPr>
          <w:rFonts w:eastAsia="Times New Roman" w:cs="Times New Roman"/>
          <w:szCs w:val="24"/>
        </w:rPr>
        <w:t xml:space="preserve">λληνικής </w:t>
      </w:r>
      <w:r>
        <w:rPr>
          <w:rFonts w:eastAsia="Times New Roman" w:cs="Times New Roman"/>
          <w:szCs w:val="24"/>
        </w:rPr>
        <w:t>π</w:t>
      </w:r>
      <w:r w:rsidRPr="00A54BB9">
        <w:rPr>
          <w:rFonts w:eastAsia="Times New Roman" w:cs="Times New Roman"/>
          <w:szCs w:val="24"/>
        </w:rPr>
        <w:t>ολιτείας και περιμένω τη δική σας θέση</w:t>
      </w:r>
      <w:r>
        <w:rPr>
          <w:rFonts w:eastAsia="Times New Roman" w:cs="Times New Roman"/>
          <w:szCs w:val="24"/>
        </w:rPr>
        <w:t>, τ</w:t>
      </w:r>
      <w:r w:rsidRPr="00A54BB9">
        <w:rPr>
          <w:rFonts w:eastAsia="Times New Roman" w:cs="Times New Roman"/>
          <w:szCs w:val="24"/>
        </w:rPr>
        <w:t xml:space="preserve">η στήριξη της </w:t>
      </w:r>
      <w:proofErr w:type="spellStart"/>
      <w:r w:rsidRPr="00A54BB9">
        <w:rPr>
          <w:rFonts w:eastAsia="Times New Roman" w:cs="Times New Roman"/>
          <w:szCs w:val="24"/>
        </w:rPr>
        <w:t>μ</w:t>
      </w:r>
      <w:r w:rsidRPr="00A54BB9">
        <w:rPr>
          <w:rFonts w:eastAsia="Times New Roman" w:cs="Times New Roman"/>
          <w:szCs w:val="24"/>
        </w:rPr>
        <w:t>ουσειολογικής</w:t>
      </w:r>
      <w:proofErr w:type="spellEnd"/>
      <w:r w:rsidRPr="00A54BB9">
        <w:rPr>
          <w:rFonts w:eastAsia="Times New Roman" w:cs="Times New Roman"/>
          <w:szCs w:val="24"/>
        </w:rPr>
        <w:t xml:space="preserve"> και της </w:t>
      </w:r>
      <w:proofErr w:type="spellStart"/>
      <w:r>
        <w:rPr>
          <w:rFonts w:eastAsia="Times New Roman" w:cs="Times New Roman"/>
          <w:szCs w:val="24"/>
        </w:rPr>
        <w:t>μουσειογραφικής</w:t>
      </w:r>
      <w:proofErr w:type="spellEnd"/>
      <w:r>
        <w:rPr>
          <w:rFonts w:eastAsia="Times New Roman" w:cs="Times New Roman"/>
          <w:szCs w:val="24"/>
        </w:rPr>
        <w:t xml:space="preserve"> μ</w:t>
      </w:r>
      <w:r w:rsidRPr="00A54BB9">
        <w:rPr>
          <w:rFonts w:eastAsia="Times New Roman" w:cs="Times New Roman"/>
          <w:szCs w:val="24"/>
        </w:rPr>
        <w:t>ελέτης</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όπως επίσης</w:t>
      </w:r>
      <w:r w:rsidRPr="00A54BB9">
        <w:rPr>
          <w:rFonts w:eastAsia="Times New Roman" w:cs="Times New Roman"/>
          <w:szCs w:val="24"/>
        </w:rPr>
        <w:t xml:space="preserve"> και ζητήματα που αφορούν τους επιμέρους διαγωνισμούς</w:t>
      </w:r>
      <w:r>
        <w:rPr>
          <w:rFonts w:eastAsia="Times New Roman" w:cs="Times New Roman"/>
          <w:szCs w:val="24"/>
        </w:rPr>
        <w:t>.</w:t>
      </w:r>
      <w:r w:rsidRPr="00A54BB9">
        <w:rPr>
          <w:rFonts w:eastAsia="Times New Roman" w:cs="Times New Roman"/>
          <w:szCs w:val="24"/>
        </w:rPr>
        <w:t xml:space="preserve"> </w:t>
      </w:r>
    </w:p>
    <w:p w14:paraId="0A5C0D8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A5C0D82"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Τελειώνω</w:t>
      </w:r>
      <w:r>
        <w:rPr>
          <w:rFonts w:eastAsia="Times New Roman" w:cs="Times New Roman"/>
          <w:szCs w:val="24"/>
        </w:rPr>
        <w:t>,</w:t>
      </w:r>
      <w:r w:rsidRPr="00A54BB9">
        <w:rPr>
          <w:rFonts w:eastAsia="Times New Roman" w:cs="Times New Roman"/>
          <w:szCs w:val="24"/>
        </w:rPr>
        <w:t xml:space="preserve"> κύριε Πρόεδρε</w:t>
      </w:r>
      <w:r>
        <w:rPr>
          <w:rFonts w:eastAsia="Times New Roman" w:cs="Times New Roman"/>
          <w:szCs w:val="24"/>
        </w:rPr>
        <w:t>.</w:t>
      </w:r>
      <w:r w:rsidRPr="00A54BB9">
        <w:rPr>
          <w:rFonts w:eastAsia="Times New Roman" w:cs="Times New Roman"/>
          <w:szCs w:val="24"/>
        </w:rPr>
        <w:t xml:space="preserve"> </w:t>
      </w:r>
    </w:p>
    <w:p w14:paraId="0A5C0D8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Επίσης η</w:t>
      </w:r>
      <w:r w:rsidRPr="00A54BB9">
        <w:rPr>
          <w:rFonts w:eastAsia="Times New Roman" w:cs="Times New Roman"/>
          <w:szCs w:val="24"/>
        </w:rPr>
        <w:t xml:space="preserve"> Εφορία Αρχαιοτήτων </w:t>
      </w:r>
      <w:r w:rsidRPr="00A54BB9">
        <w:rPr>
          <w:rFonts w:eastAsia="Times New Roman" w:cs="Times New Roman"/>
          <w:szCs w:val="24"/>
        </w:rPr>
        <w:t>Λακωνίας η οποία με το προσωπικό της κάνει ηρωικές προσπάθειες για το</w:t>
      </w:r>
      <w:r>
        <w:rPr>
          <w:rFonts w:eastAsia="Times New Roman" w:cs="Times New Roman"/>
          <w:szCs w:val="24"/>
        </w:rPr>
        <w:t>ν πολιτισμό στη</w:t>
      </w:r>
      <w:r w:rsidRPr="00A54BB9">
        <w:rPr>
          <w:rFonts w:eastAsia="Times New Roman" w:cs="Times New Roman"/>
          <w:szCs w:val="24"/>
        </w:rPr>
        <w:t xml:space="preserve"> Λακωνία και ιδιαίτερα στη Σπάρτη αλλά και ευρύτερα στην </w:t>
      </w:r>
      <w:r>
        <w:rPr>
          <w:rFonts w:eastAsia="Times New Roman" w:cs="Times New Roman"/>
          <w:szCs w:val="24"/>
        </w:rPr>
        <w:t>Π</w:t>
      </w:r>
      <w:r w:rsidRPr="00A54BB9">
        <w:rPr>
          <w:rFonts w:eastAsia="Times New Roman" w:cs="Times New Roman"/>
          <w:szCs w:val="24"/>
        </w:rPr>
        <w:t>εριφέρεια της Λακωνίας</w:t>
      </w:r>
      <w:r>
        <w:rPr>
          <w:rFonts w:eastAsia="Times New Roman" w:cs="Times New Roman"/>
          <w:szCs w:val="24"/>
        </w:rPr>
        <w:t>,</w:t>
      </w:r>
      <w:r w:rsidRPr="00A54BB9">
        <w:rPr>
          <w:rFonts w:eastAsia="Times New Roman" w:cs="Times New Roman"/>
          <w:szCs w:val="24"/>
        </w:rPr>
        <w:t xml:space="preserve"> είχε προτείνει ένα συγκεκριμένο πρόγραμμα μαζί με το Π</w:t>
      </w:r>
      <w:r>
        <w:rPr>
          <w:rFonts w:eastAsia="Times New Roman" w:cs="Times New Roman"/>
          <w:szCs w:val="24"/>
        </w:rPr>
        <w:t>ολυτεχνείο και το Πανεπιστήμιο</w:t>
      </w:r>
      <w:r w:rsidRPr="00A54BB9">
        <w:rPr>
          <w:rFonts w:eastAsia="Times New Roman" w:cs="Times New Roman"/>
          <w:szCs w:val="24"/>
        </w:rPr>
        <w:t xml:space="preserve"> Πελοπ</w:t>
      </w:r>
      <w:r w:rsidRPr="00A54BB9">
        <w:rPr>
          <w:rFonts w:eastAsia="Times New Roman" w:cs="Times New Roman"/>
          <w:szCs w:val="24"/>
        </w:rPr>
        <w:t>οννήσου</w:t>
      </w:r>
      <w:r>
        <w:rPr>
          <w:rFonts w:eastAsia="Times New Roman" w:cs="Times New Roman"/>
          <w:szCs w:val="24"/>
        </w:rPr>
        <w:t>,</w:t>
      </w:r>
      <w:r w:rsidRPr="00A54BB9">
        <w:rPr>
          <w:rFonts w:eastAsia="Times New Roman" w:cs="Times New Roman"/>
          <w:szCs w:val="24"/>
        </w:rPr>
        <w:t xml:space="preserve"> για να δημιουργηθεί ένα </w:t>
      </w:r>
      <w:r>
        <w:rPr>
          <w:rFonts w:eastAsia="Times New Roman" w:cs="Times New Roman"/>
          <w:szCs w:val="24"/>
          <w:lang w:val="en"/>
        </w:rPr>
        <w:t>place</w:t>
      </w:r>
      <w:r w:rsidRPr="00A54BB9">
        <w:rPr>
          <w:rFonts w:eastAsia="Times New Roman" w:cs="Times New Roman"/>
          <w:szCs w:val="24"/>
        </w:rPr>
        <w:t xml:space="preserve"> </w:t>
      </w:r>
      <w:r>
        <w:rPr>
          <w:rFonts w:eastAsia="Times New Roman" w:cs="Times New Roman"/>
          <w:szCs w:val="24"/>
          <w:lang w:val="en"/>
        </w:rPr>
        <w:t>branding</w:t>
      </w:r>
      <w:r>
        <w:rPr>
          <w:rFonts w:eastAsia="Times New Roman" w:cs="Times New Roman"/>
          <w:szCs w:val="24"/>
        </w:rPr>
        <w:t>, δ</w:t>
      </w:r>
      <w:r w:rsidRPr="00A54BB9">
        <w:rPr>
          <w:rFonts w:eastAsia="Times New Roman" w:cs="Times New Roman"/>
          <w:szCs w:val="24"/>
        </w:rPr>
        <w:t>ηλαδή μία υπόθεση που θα εκμεταλλευόταν με άξονα</w:t>
      </w:r>
      <w:r>
        <w:rPr>
          <w:rFonts w:eastAsia="Times New Roman" w:cs="Times New Roman"/>
          <w:szCs w:val="24"/>
        </w:rPr>
        <w:t>,</w:t>
      </w:r>
      <w:r w:rsidRPr="00A54BB9">
        <w:rPr>
          <w:rFonts w:eastAsia="Times New Roman" w:cs="Times New Roman"/>
          <w:szCs w:val="24"/>
        </w:rPr>
        <w:t xml:space="preserve"> με πυρήνα το Μουσείο της Σπάρτης όλη την περιοχή</w:t>
      </w:r>
      <w:r>
        <w:rPr>
          <w:rFonts w:eastAsia="Times New Roman" w:cs="Times New Roman"/>
          <w:szCs w:val="24"/>
        </w:rPr>
        <w:t>,</w:t>
      </w:r>
      <w:r w:rsidRPr="00A54BB9">
        <w:rPr>
          <w:rFonts w:eastAsia="Times New Roman" w:cs="Times New Roman"/>
          <w:szCs w:val="24"/>
        </w:rPr>
        <w:t xml:space="preserve"> με ενοποίηση αρχαιολογικών χώρων και τα λοιπά</w:t>
      </w:r>
      <w:r>
        <w:rPr>
          <w:rFonts w:eastAsia="Times New Roman" w:cs="Times New Roman"/>
          <w:szCs w:val="24"/>
        </w:rPr>
        <w:t>,</w:t>
      </w:r>
      <w:r w:rsidRPr="00A54BB9">
        <w:rPr>
          <w:rFonts w:eastAsia="Times New Roman" w:cs="Times New Roman"/>
          <w:szCs w:val="24"/>
        </w:rPr>
        <w:t xml:space="preserve"> ύψους 600.000 ευρώ</w:t>
      </w:r>
      <w:r>
        <w:rPr>
          <w:rFonts w:eastAsia="Times New Roman" w:cs="Times New Roman"/>
          <w:szCs w:val="24"/>
        </w:rPr>
        <w:t>.</w:t>
      </w:r>
      <w:r w:rsidRPr="00A54BB9">
        <w:rPr>
          <w:rFonts w:eastAsia="Times New Roman" w:cs="Times New Roman"/>
          <w:szCs w:val="24"/>
        </w:rPr>
        <w:t xml:space="preserve"> </w:t>
      </w:r>
    </w:p>
    <w:p w14:paraId="0A5C0D84"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Δυστυχώς αυτό δεν προτιμήθηκε</w:t>
      </w:r>
      <w:r>
        <w:rPr>
          <w:rFonts w:eastAsia="Times New Roman" w:cs="Times New Roman"/>
          <w:szCs w:val="24"/>
        </w:rPr>
        <w:t>, δεν προ</w:t>
      </w:r>
      <w:r>
        <w:rPr>
          <w:rFonts w:eastAsia="Times New Roman" w:cs="Times New Roman"/>
          <w:szCs w:val="24"/>
        </w:rPr>
        <w:t xml:space="preserve">κρίθηκε ως πρόγραμμα, </w:t>
      </w:r>
      <w:r w:rsidRPr="00A54BB9">
        <w:rPr>
          <w:rFonts w:eastAsia="Times New Roman" w:cs="Times New Roman"/>
          <w:szCs w:val="24"/>
        </w:rPr>
        <w:t xml:space="preserve">με αποτέλεσμα σήμερα αυτό να έχετε </w:t>
      </w:r>
      <w:proofErr w:type="spellStart"/>
      <w:r>
        <w:rPr>
          <w:rFonts w:eastAsia="Times New Roman" w:cs="Times New Roman"/>
          <w:szCs w:val="24"/>
        </w:rPr>
        <w:t>απενταχθεί</w:t>
      </w:r>
      <w:proofErr w:type="spellEnd"/>
      <w:r>
        <w:rPr>
          <w:rFonts w:eastAsia="Times New Roman" w:cs="Times New Roman"/>
          <w:szCs w:val="24"/>
        </w:rPr>
        <w:t>, μ</w:t>
      </w:r>
      <w:r w:rsidRPr="00A54BB9">
        <w:rPr>
          <w:rFonts w:eastAsia="Times New Roman" w:cs="Times New Roman"/>
          <w:szCs w:val="24"/>
        </w:rPr>
        <w:t>άλλον δεν εντάχθηκε καθόλου</w:t>
      </w:r>
      <w:r>
        <w:rPr>
          <w:rFonts w:eastAsia="Times New Roman" w:cs="Times New Roman"/>
          <w:szCs w:val="24"/>
        </w:rPr>
        <w:t>,</w:t>
      </w:r>
      <w:r w:rsidRPr="00A54BB9">
        <w:rPr>
          <w:rFonts w:eastAsia="Times New Roman" w:cs="Times New Roman"/>
          <w:szCs w:val="24"/>
        </w:rPr>
        <w:t xml:space="preserve"> και ζητώ από την πολιτική ηγεσία να ξαναδεί το ζήτημα ή να το </w:t>
      </w:r>
      <w:r>
        <w:rPr>
          <w:rFonts w:eastAsia="Times New Roman" w:cs="Times New Roman"/>
          <w:szCs w:val="24"/>
        </w:rPr>
        <w:t>ε</w:t>
      </w:r>
      <w:r w:rsidRPr="00A54BB9">
        <w:rPr>
          <w:rFonts w:eastAsia="Times New Roman" w:cs="Times New Roman"/>
          <w:szCs w:val="24"/>
        </w:rPr>
        <w:t>ντάξει σε ένα άλλο πρόγραμμα και να το ενισχύσει χρηματοδοτικά</w:t>
      </w:r>
      <w:r>
        <w:rPr>
          <w:rFonts w:eastAsia="Times New Roman" w:cs="Times New Roman"/>
          <w:szCs w:val="24"/>
        </w:rPr>
        <w:t>.</w:t>
      </w:r>
      <w:r w:rsidRPr="00A54BB9">
        <w:rPr>
          <w:rFonts w:eastAsia="Times New Roman" w:cs="Times New Roman"/>
          <w:szCs w:val="24"/>
        </w:rPr>
        <w:t xml:space="preserve"> Εί</w:t>
      </w:r>
      <w:r>
        <w:rPr>
          <w:rFonts w:eastAsia="Times New Roman" w:cs="Times New Roman"/>
          <w:szCs w:val="24"/>
        </w:rPr>
        <w:t>ν</w:t>
      </w:r>
      <w:r w:rsidRPr="00A54BB9">
        <w:rPr>
          <w:rFonts w:eastAsia="Times New Roman" w:cs="Times New Roman"/>
          <w:szCs w:val="24"/>
        </w:rPr>
        <w:t>αι πάρα πολύ λίγα χρήματα 6</w:t>
      </w:r>
      <w:r w:rsidRPr="00A54BB9">
        <w:rPr>
          <w:rFonts w:eastAsia="Times New Roman" w:cs="Times New Roman"/>
          <w:szCs w:val="24"/>
        </w:rPr>
        <w:t>00.000 ευρώ για ένα τόσο μακρόπνοης</w:t>
      </w:r>
      <w:r>
        <w:rPr>
          <w:rFonts w:eastAsia="Times New Roman" w:cs="Times New Roman"/>
          <w:szCs w:val="24"/>
        </w:rPr>
        <w:t xml:space="preserve"> εικόνας θέμα.</w:t>
      </w:r>
      <w:r w:rsidRPr="00A54BB9">
        <w:rPr>
          <w:rFonts w:eastAsia="Times New Roman" w:cs="Times New Roman"/>
          <w:szCs w:val="24"/>
        </w:rPr>
        <w:t xml:space="preserve"> </w:t>
      </w:r>
    </w:p>
    <w:p w14:paraId="0A5C0D8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Υπάρχουν, επίσης,</w:t>
      </w:r>
      <w:r w:rsidRPr="00A54BB9">
        <w:rPr>
          <w:rFonts w:eastAsia="Times New Roman" w:cs="Times New Roman"/>
          <w:szCs w:val="24"/>
        </w:rPr>
        <w:t xml:space="preserve"> και τα ζητήματα του Μυστρά</w:t>
      </w:r>
      <w:r>
        <w:rPr>
          <w:rFonts w:eastAsia="Times New Roman" w:cs="Times New Roman"/>
          <w:szCs w:val="24"/>
        </w:rPr>
        <w:t>,</w:t>
      </w:r>
      <w:r w:rsidRPr="00A54BB9">
        <w:rPr>
          <w:rFonts w:eastAsia="Times New Roman" w:cs="Times New Roman"/>
          <w:szCs w:val="24"/>
        </w:rPr>
        <w:t xml:space="preserve"> που γίνονται σημαντικέ</w:t>
      </w:r>
      <w:r>
        <w:rPr>
          <w:rFonts w:eastAsia="Times New Roman" w:cs="Times New Roman"/>
          <w:szCs w:val="24"/>
        </w:rPr>
        <w:t>ς προσπάθειες και ζητούμε κ</w:t>
      </w:r>
      <w:r w:rsidRPr="00A54BB9">
        <w:rPr>
          <w:rFonts w:eastAsia="Times New Roman" w:cs="Times New Roman"/>
          <w:szCs w:val="24"/>
        </w:rPr>
        <w:t xml:space="preserve">ι εδώ την </w:t>
      </w:r>
      <w:r>
        <w:rPr>
          <w:rFonts w:eastAsia="Times New Roman" w:cs="Times New Roman"/>
          <w:szCs w:val="24"/>
        </w:rPr>
        <w:t>α</w:t>
      </w:r>
      <w:r w:rsidRPr="00A54BB9">
        <w:rPr>
          <w:rFonts w:eastAsia="Times New Roman" w:cs="Times New Roman"/>
          <w:szCs w:val="24"/>
        </w:rPr>
        <w:t xml:space="preserve">ρωγή της </w:t>
      </w:r>
      <w:r>
        <w:rPr>
          <w:rFonts w:eastAsia="Times New Roman" w:cs="Times New Roman"/>
          <w:szCs w:val="24"/>
        </w:rPr>
        <w:t>π</w:t>
      </w:r>
      <w:r w:rsidRPr="00A54BB9">
        <w:rPr>
          <w:rFonts w:eastAsia="Times New Roman" w:cs="Times New Roman"/>
          <w:szCs w:val="24"/>
        </w:rPr>
        <w:t xml:space="preserve">ολιτείας για τη βελτίωση της </w:t>
      </w:r>
      <w:proofErr w:type="spellStart"/>
      <w:r w:rsidRPr="00A54BB9">
        <w:rPr>
          <w:rFonts w:eastAsia="Times New Roman" w:cs="Times New Roman"/>
          <w:szCs w:val="24"/>
        </w:rPr>
        <w:t>επισκεψιμότητ</w:t>
      </w:r>
      <w:r>
        <w:rPr>
          <w:rFonts w:eastAsia="Times New Roman" w:cs="Times New Roman"/>
          <w:szCs w:val="24"/>
        </w:rPr>
        <w:t>ά</w:t>
      </w:r>
      <w:r w:rsidRPr="00A54BB9">
        <w:rPr>
          <w:rFonts w:eastAsia="Times New Roman" w:cs="Times New Roman"/>
          <w:szCs w:val="24"/>
        </w:rPr>
        <w:t>ς</w:t>
      </w:r>
      <w:proofErr w:type="spellEnd"/>
      <w:r w:rsidRPr="00A54BB9">
        <w:rPr>
          <w:rFonts w:eastAsia="Times New Roman" w:cs="Times New Roman"/>
          <w:szCs w:val="24"/>
        </w:rPr>
        <w:t xml:space="preserve"> </w:t>
      </w:r>
      <w:r>
        <w:rPr>
          <w:rFonts w:eastAsia="Times New Roman" w:cs="Times New Roman"/>
          <w:szCs w:val="24"/>
        </w:rPr>
        <w:t>του.</w:t>
      </w:r>
      <w:r w:rsidRPr="00A54BB9">
        <w:rPr>
          <w:rFonts w:eastAsia="Times New Roman" w:cs="Times New Roman"/>
          <w:szCs w:val="24"/>
        </w:rPr>
        <w:t xml:space="preserve"> </w:t>
      </w:r>
    </w:p>
    <w:p w14:paraId="0A5C0D86"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lastRenderedPageBreak/>
        <w:t>Κυρίες και κύριοι συνάδελφοι</w:t>
      </w:r>
      <w:r>
        <w:rPr>
          <w:rFonts w:eastAsia="Times New Roman" w:cs="Times New Roman"/>
          <w:szCs w:val="24"/>
        </w:rPr>
        <w:t>,</w:t>
      </w:r>
      <w:r w:rsidRPr="00A54BB9">
        <w:rPr>
          <w:rFonts w:eastAsia="Times New Roman" w:cs="Times New Roman"/>
          <w:szCs w:val="24"/>
        </w:rPr>
        <w:t xml:space="preserve"> η Αριστερά η οποία επί πολλά χρόνια βρισκόταν πάντοτε πρωτοπόρα θα έλεγα</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w:t>
      </w:r>
      <w:r w:rsidRPr="00A54BB9">
        <w:rPr>
          <w:rFonts w:eastAsia="Times New Roman" w:cs="Times New Roman"/>
          <w:szCs w:val="24"/>
        </w:rPr>
        <w:t>τι τους έχει χάσει</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σ</w:t>
      </w:r>
      <w:r w:rsidRPr="00A54BB9">
        <w:rPr>
          <w:rFonts w:eastAsia="Times New Roman" w:cs="Times New Roman"/>
          <w:szCs w:val="24"/>
        </w:rPr>
        <w:t>τους ιδεολογικούς αγώνες και στους αγώνες του πολιτισμού και της κουλτούρας</w:t>
      </w:r>
      <w:r>
        <w:rPr>
          <w:rFonts w:eastAsia="Times New Roman" w:cs="Times New Roman"/>
          <w:szCs w:val="24"/>
        </w:rPr>
        <w:t>, κατά το κ</w:t>
      </w:r>
      <w:r w:rsidRPr="00A54BB9">
        <w:rPr>
          <w:rFonts w:eastAsia="Times New Roman" w:cs="Times New Roman"/>
          <w:szCs w:val="24"/>
        </w:rPr>
        <w:t>οινώς λεγόμενο</w:t>
      </w:r>
      <w:r>
        <w:rPr>
          <w:rFonts w:eastAsia="Times New Roman" w:cs="Times New Roman"/>
          <w:szCs w:val="24"/>
        </w:rPr>
        <w:t>,</w:t>
      </w:r>
      <w:r w:rsidRPr="00A54BB9">
        <w:rPr>
          <w:rFonts w:eastAsia="Times New Roman" w:cs="Times New Roman"/>
          <w:szCs w:val="24"/>
        </w:rPr>
        <w:t xml:space="preserve"> περίμενα να φέρει νομοσχέδιο</w:t>
      </w:r>
      <w:r>
        <w:rPr>
          <w:rFonts w:eastAsia="Times New Roman" w:cs="Times New Roman"/>
          <w:szCs w:val="24"/>
        </w:rPr>
        <w:t>,</w:t>
      </w:r>
      <w:r w:rsidRPr="00A54BB9">
        <w:rPr>
          <w:rFonts w:eastAsia="Times New Roman" w:cs="Times New Roman"/>
          <w:szCs w:val="24"/>
        </w:rPr>
        <w:t xml:space="preserve"> για το οποίο θα είχαμε</w:t>
      </w:r>
      <w:r w:rsidRPr="00A54BB9">
        <w:rPr>
          <w:rFonts w:eastAsia="Times New Roman" w:cs="Times New Roman"/>
          <w:szCs w:val="24"/>
        </w:rPr>
        <w:t xml:space="preserve"> περισσότερα θετικά να π</w:t>
      </w:r>
      <w:r>
        <w:rPr>
          <w:rFonts w:eastAsia="Times New Roman" w:cs="Times New Roman"/>
          <w:szCs w:val="24"/>
        </w:rPr>
        <w:t>ούμε και το οποίο θα μας εξέπληττ</w:t>
      </w:r>
      <w:r w:rsidRPr="00A54BB9">
        <w:rPr>
          <w:rFonts w:eastAsia="Times New Roman" w:cs="Times New Roman"/>
          <w:szCs w:val="24"/>
        </w:rPr>
        <w:t>ε θετικά</w:t>
      </w:r>
      <w:r>
        <w:rPr>
          <w:rFonts w:eastAsia="Times New Roman" w:cs="Times New Roman"/>
          <w:szCs w:val="24"/>
        </w:rPr>
        <w:t>.</w:t>
      </w:r>
      <w:r w:rsidRPr="00A54BB9">
        <w:rPr>
          <w:rFonts w:eastAsia="Times New Roman" w:cs="Times New Roman"/>
          <w:szCs w:val="24"/>
        </w:rPr>
        <w:t xml:space="preserve"> </w:t>
      </w:r>
    </w:p>
    <w:p w14:paraId="0A5C0D8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Όμως</w:t>
      </w:r>
      <w:r w:rsidRPr="00A54BB9">
        <w:rPr>
          <w:rFonts w:eastAsia="Times New Roman" w:cs="Times New Roman"/>
          <w:szCs w:val="24"/>
        </w:rPr>
        <w:t xml:space="preserve"> </w:t>
      </w:r>
      <w:r>
        <w:rPr>
          <w:rFonts w:eastAsia="Times New Roman" w:cs="Times New Roman"/>
          <w:szCs w:val="24"/>
        </w:rPr>
        <w:t>για μια</w:t>
      </w:r>
      <w:r w:rsidRPr="00A54BB9">
        <w:rPr>
          <w:rFonts w:eastAsia="Times New Roman" w:cs="Times New Roman"/>
          <w:szCs w:val="24"/>
        </w:rPr>
        <w:t xml:space="preserve"> ακόμα φορά απογοητευτ</w:t>
      </w:r>
      <w:r>
        <w:rPr>
          <w:rFonts w:eastAsia="Times New Roman" w:cs="Times New Roman"/>
          <w:szCs w:val="24"/>
        </w:rPr>
        <w:t>ήκαμε και επαναλάβ</w:t>
      </w:r>
      <w:r>
        <w:rPr>
          <w:rFonts w:eastAsia="Times New Roman" w:cs="Times New Roman"/>
          <w:szCs w:val="24"/>
        </w:rPr>
        <w:t>α</w:t>
      </w:r>
      <w:r>
        <w:rPr>
          <w:rFonts w:eastAsia="Times New Roman" w:cs="Times New Roman"/>
          <w:szCs w:val="24"/>
        </w:rPr>
        <w:t>τε τ</w:t>
      </w:r>
      <w:r w:rsidRPr="00A54BB9">
        <w:rPr>
          <w:rFonts w:eastAsia="Times New Roman" w:cs="Times New Roman"/>
          <w:szCs w:val="24"/>
        </w:rPr>
        <w:t xml:space="preserve">ον κακό σας εαυτό και νομοθετικά αλλά και </w:t>
      </w:r>
      <w:r>
        <w:rPr>
          <w:rFonts w:eastAsia="Times New Roman" w:cs="Times New Roman"/>
          <w:szCs w:val="24"/>
        </w:rPr>
        <w:t xml:space="preserve">σε </w:t>
      </w:r>
      <w:r w:rsidRPr="00A54BB9">
        <w:rPr>
          <w:rFonts w:eastAsia="Times New Roman" w:cs="Times New Roman"/>
          <w:szCs w:val="24"/>
        </w:rPr>
        <w:t>ζητήματα τα οποία έχουν να κάνουν με το Υπουργείο Πολιτισμού</w:t>
      </w:r>
      <w:r>
        <w:rPr>
          <w:rFonts w:eastAsia="Times New Roman" w:cs="Times New Roman"/>
          <w:szCs w:val="24"/>
        </w:rPr>
        <w:t>.</w:t>
      </w:r>
      <w:r w:rsidRPr="00A54BB9">
        <w:rPr>
          <w:rFonts w:eastAsia="Times New Roman" w:cs="Times New Roman"/>
          <w:szCs w:val="24"/>
        </w:rPr>
        <w:t xml:space="preserve"> Κρίμα</w:t>
      </w:r>
      <w:r>
        <w:rPr>
          <w:rFonts w:eastAsia="Times New Roman" w:cs="Times New Roman"/>
          <w:szCs w:val="24"/>
        </w:rPr>
        <w:t>!</w:t>
      </w:r>
    </w:p>
    <w:p w14:paraId="0A5C0D88"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Ευχαριστώ</w:t>
      </w:r>
      <w:r>
        <w:rPr>
          <w:rFonts w:eastAsia="Times New Roman" w:cs="Times New Roman"/>
          <w:szCs w:val="24"/>
        </w:rPr>
        <w:t>.</w:t>
      </w:r>
    </w:p>
    <w:p w14:paraId="0A5C0D89" w14:textId="77777777" w:rsidR="004A3142" w:rsidRDefault="002101D6">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0A5C0D8A"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Τον λόγο έχει τώρα ο </w:t>
      </w:r>
      <w:r>
        <w:rPr>
          <w:rFonts w:eastAsia="Times New Roman" w:cs="Times New Roman"/>
          <w:szCs w:val="24"/>
        </w:rPr>
        <w:t>Α</w:t>
      </w:r>
      <w:r w:rsidRPr="00A54BB9">
        <w:rPr>
          <w:rFonts w:eastAsia="Times New Roman" w:cs="Times New Roman"/>
          <w:szCs w:val="24"/>
        </w:rPr>
        <w:t>νεξάρτητος Βουλευτής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Μαυρωτάς</w:t>
      </w:r>
      <w:proofErr w:type="spellEnd"/>
      <w:r>
        <w:rPr>
          <w:rFonts w:eastAsia="Times New Roman" w:cs="Times New Roman"/>
          <w:szCs w:val="24"/>
        </w:rPr>
        <w:t>.</w:t>
      </w:r>
    </w:p>
    <w:p w14:paraId="0A5C0D8B"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w:t>
      </w:r>
      <w:r w:rsidRPr="00A54BB9">
        <w:rPr>
          <w:rFonts w:eastAsia="Times New Roman" w:cs="Times New Roman"/>
          <w:szCs w:val="24"/>
        </w:rPr>
        <w:t>κύριε Πρόεδρε</w:t>
      </w:r>
      <w:r>
        <w:rPr>
          <w:rFonts w:eastAsia="Times New Roman" w:cs="Times New Roman"/>
          <w:szCs w:val="24"/>
        </w:rPr>
        <w:t>.</w:t>
      </w:r>
    </w:p>
    <w:p w14:paraId="0A5C0D8C"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Το σχέδιο νόμου που συζητάμε</w:t>
      </w:r>
      <w:r>
        <w:rPr>
          <w:rFonts w:eastAsia="Times New Roman" w:cs="Times New Roman"/>
          <w:szCs w:val="24"/>
        </w:rPr>
        <w:t>,</w:t>
      </w:r>
      <w:r w:rsidRPr="00A54BB9">
        <w:rPr>
          <w:rFonts w:eastAsia="Times New Roman" w:cs="Times New Roman"/>
          <w:szCs w:val="24"/>
        </w:rPr>
        <w:t xml:space="preserve"> αφορά την ίδρυση παιδικού σταθμού σ</w:t>
      </w:r>
      <w:r w:rsidRPr="00A54BB9">
        <w:rPr>
          <w:rFonts w:eastAsia="Times New Roman" w:cs="Times New Roman"/>
          <w:szCs w:val="24"/>
        </w:rPr>
        <w:t xml:space="preserve">το Υπουργείο Πολιτισμού και ρυθμίζει θέματα του </w:t>
      </w:r>
      <w:r w:rsidRPr="00A54BB9">
        <w:rPr>
          <w:rFonts w:eastAsia="Times New Roman" w:cs="Times New Roman"/>
          <w:szCs w:val="24"/>
        </w:rPr>
        <w:lastRenderedPageBreak/>
        <w:t xml:space="preserve">Ταμείου Αλληλοβοήθειας των </w:t>
      </w:r>
      <w:r>
        <w:rPr>
          <w:rFonts w:eastAsia="Times New Roman" w:cs="Times New Roman"/>
          <w:szCs w:val="24"/>
        </w:rPr>
        <w:t xml:space="preserve">Υπαλλήλων Υπουργείου Πολιτισμού, </w:t>
      </w:r>
      <w:r w:rsidRPr="00A54BB9">
        <w:rPr>
          <w:rFonts w:eastAsia="Times New Roman" w:cs="Times New Roman"/>
          <w:szCs w:val="24"/>
        </w:rPr>
        <w:t>ενώ καταργεί σχεδόν μία δεκαετία μετά τα εγκαίνια του Μουσείου της Ακρόπολης</w:t>
      </w:r>
      <w:r>
        <w:rPr>
          <w:rFonts w:eastAsia="Times New Roman" w:cs="Times New Roman"/>
          <w:szCs w:val="24"/>
        </w:rPr>
        <w:t>,</w:t>
      </w:r>
      <w:r w:rsidRPr="00A54BB9">
        <w:rPr>
          <w:rFonts w:eastAsia="Times New Roman" w:cs="Times New Roman"/>
          <w:szCs w:val="24"/>
        </w:rPr>
        <w:t xml:space="preserve"> τον Οργανισμό Ανέγερσης του Νέου Μουσείου Ακρόπολης</w:t>
      </w:r>
      <w:r>
        <w:rPr>
          <w:rFonts w:eastAsia="Times New Roman" w:cs="Times New Roman"/>
          <w:szCs w:val="24"/>
        </w:rPr>
        <w:t>.</w:t>
      </w:r>
      <w:r w:rsidRPr="00A54BB9">
        <w:rPr>
          <w:rFonts w:eastAsia="Times New Roman" w:cs="Times New Roman"/>
          <w:szCs w:val="24"/>
        </w:rPr>
        <w:t xml:space="preserve"> Τα υπόλοιπα είναι</w:t>
      </w:r>
      <w:r w:rsidRPr="00A54BB9">
        <w:rPr>
          <w:rFonts w:eastAsia="Times New Roman" w:cs="Times New Roman"/>
          <w:szCs w:val="24"/>
        </w:rPr>
        <w:t xml:space="preserve"> συρραφή διαφόρων νομοθετικών ρυθμίσεων</w:t>
      </w:r>
      <w:r>
        <w:rPr>
          <w:rFonts w:eastAsia="Times New Roman" w:cs="Times New Roman"/>
          <w:szCs w:val="24"/>
        </w:rPr>
        <w:t>,</w:t>
      </w:r>
      <w:r w:rsidRPr="00A54BB9">
        <w:rPr>
          <w:rFonts w:eastAsia="Times New Roman" w:cs="Times New Roman"/>
          <w:szCs w:val="24"/>
        </w:rPr>
        <w:t xml:space="preserve"> για διάφορα θέματα που συγκεντρώθηκαν</w:t>
      </w:r>
      <w:r>
        <w:rPr>
          <w:rFonts w:eastAsia="Times New Roman" w:cs="Times New Roman"/>
          <w:szCs w:val="24"/>
        </w:rPr>
        <w:t>.</w:t>
      </w:r>
      <w:r w:rsidRPr="00A54BB9">
        <w:rPr>
          <w:rFonts w:eastAsia="Times New Roman" w:cs="Times New Roman"/>
          <w:szCs w:val="24"/>
        </w:rPr>
        <w:t xml:space="preserve"> Ας τα δούμε</w:t>
      </w:r>
      <w:r>
        <w:rPr>
          <w:rFonts w:eastAsia="Times New Roman" w:cs="Times New Roman"/>
          <w:szCs w:val="24"/>
        </w:rPr>
        <w:t>, λ</w:t>
      </w:r>
      <w:r w:rsidRPr="00A54BB9">
        <w:rPr>
          <w:rFonts w:eastAsia="Times New Roman" w:cs="Times New Roman"/>
          <w:szCs w:val="24"/>
        </w:rPr>
        <w:t>οιπόν</w:t>
      </w:r>
      <w:r>
        <w:rPr>
          <w:rFonts w:eastAsia="Times New Roman" w:cs="Times New Roman"/>
          <w:szCs w:val="24"/>
        </w:rPr>
        <w:t>,</w:t>
      </w:r>
      <w:r w:rsidRPr="00A54BB9">
        <w:rPr>
          <w:rFonts w:eastAsia="Times New Roman" w:cs="Times New Roman"/>
          <w:szCs w:val="24"/>
        </w:rPr>
        <w:t xml:space="preserve"> με τη σειρά</w:t>
      </w:r>
      <w:r>
        <w:rPr>
          <w:rFonts w:eastAsia="Times New Roman" w:cs="Times New Roman"/>
          <w:szCs w:val="24"/>
        </w:rPr>
        <w:t>.</w:t>
      </w:r>
      <w:r w:rsidRPr="00A54BB9">
        <w:rPr>
          <w:rFonts w:eastAsia="Times New Roman" w:cs="Times New Roman"/>
          <w:szCs w:val="24"/>
        </w:rPr>
        <w:t xml:space="preserve"> </w:t>
      </w:r>
    </w:p>
    <w:p w14:paraId="0A5C0D8D"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 xml:space="preserve">Διατηρούνται οι ισχύουσες κοινωνικές παροχές </w:t>
      </w:r>
      <w:r>
        <w:rPr>
          <w:rFonts w:eastAsia="Times New Roman" w:cs="Times New Roman"/>
          <w:szCs w:val="24"/>
        </w:rPr>
        <w:t xml:space="preserve">προς </w:t>
      </w:r>
      <w:r w:rsidRPr="00A54BB9">
        <w:rPr>
          <w:rFonts w:eastAsia="Times New Roman" w:cs="Times New Roman"/>
          <w:szCs w:val="24"/>
        </w:rPr>
        <w:t xml:space="preserve">τους υπαλλήλους του </w:t>
      </w:r>
      <w:r>
        <w:rPr>
          <w:rFonts w:eastAsia="Times New Roman" w:cs="Times New Roman"/>
          <w:szCs w:val="24"/>
        </w:rPr>
        <w:t xml:space="preserve">Υπουργείου Πολιτισμού, </w:t>
      </w:r>
      <w:r w:rsidRPr="00A54BB9">
        <w:rPr>
          <w:rFonts w:eastAsia="Times New Roman" w:cs="Times New Roman"/>
          <w:szCs w:val="24"/>
        </w:rPr>
        <w:t xml:space="preserve">όπως είναι η λειτουργία παιδικού σταθμού και </w:t>
      </w:r>
      <w:r>
        <w:rPr>
          <w:rFonts w:eastAsia="Times New Roman" w:cs="Times New Roman"/>
          <w:szCs w:val="24"/>
        </w:rPr>
        <w:t>η</w:t>
      </w:r>
      <w:r w:rsidRPr="00A54BB9">
        <w:rPr>
          <w:rFonts w:eastAsia="Times New Roman" w:cs="Times New Roman"/>
          <w:szCs w:val="24"/>
        </w:rPr>
        <w:t xml:space="preserve"> κ</w:t>
      </w:r>
      <w:r w:rsidRPr="00A54BB9">
        <w:rPr>
          <w:rFonts w:eastAsia="Times New Roman" w:cs="Times New Roman"/>
          <w:szCs w:val="24"/>
        </w:rPr>
        <w:t>άλυψη των εξόδων για παιδικές κατασκηνώσεις</w:t>
      </w:r>
      <w:r>
        <w:rPr>
          <w:rFonts w:eastAsia="Times New Roman" w:cs="Times New Roman"/>
          <w:szCs w:val="24"/>
        </w:rPr>
        <w:t>,</w:t>
      </w:r>
      <w:r w:rsidRPr="00A54BB9">
        <w:rPr>
          <w:rFonts w:eastAsia="Times New Roman" w:cs="Times New Roman"/>
          <w:szCs w:val="24"/>
        </w:rPr>
        <w:t xml:space="preserve"> που μέχρι σήμερα τις διαχειρίζεται το Ταμείο Αλληλοβοήθειας</w:t>
      </w:r>
      <w:r>
        <w:rPr>
          <w:rFonts w:eastAsia="Times New Roman" w:cs="Times New Roman"/>
          <w:szCs w:val="24"/>
        </w:rPr>
        <w:t>,</w:t>
      </w:r>
      <w:r w:rsidRPr="00A54BB9">
        <w:rPr>
          <w:rFonts w:eastAsia="Times New Roman" w:cs="Times New Roman"/>
          <w:szCs w:val="24"/>
        </w:rPr>
        <w:t xml:space="preserve"> και οι οποίες πλέον θα παρέχονται από το ίδιο το Υπουργείο για λόγους διαφάνειας και χρηστής διαχείρισης του δημόσιου χρήματος</w:t>
      </w:r>
      <w:r>
        <w:rPr>
          <w:rFonts w:eastAsia="Times New Roman" w:cs="Times New Roman"/>
          <w:szCs w:val="24"/>
        </w:rPr>
        <w:t>.</w:t>
      </w:r>
      <w:r w:rsidRPr="00A54BB9">
        <w:rPr>
          <w:rFonts w:eastAsia="Times New Roman" w:cs="Times New Roman"/>
          <w:szCs w:val="24"/>
        </w:rPr>
        <w:t xml:space="preserve"> </w:t>
      </w:r>
    </w:p>
    <w:p w14:paraId="0A5C0D8E"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 xml:space="preserve">Το Ταμείο Αλληλοβοήθειας Υπαλλήλων του </w:t>
      </w:r>
      <w:r>
        <w:rPr>
          <w:rFonts w:eastAsia="Times New Roman" w:cs="Times New Roman"/>
          <w:szCs w:val="24"/>
        </w:rPr>
        <w:t xml:space="preserve">Υπουργείου Πολιτισμού </w:t>
      </w:r>
      <w:r w:rsidRPr="00A54BB9">
        <w:rPr>
          <w:rFonts w:eastAsia="Times New Roman" w:cs="Times New Roman"/>
          <w:szCs w:val="24"/>
        </w:rPr>
        <w:t xml:space="preserve">το οποίο ελέγχεται από τη </w:t>
      </w:r>
      <w:r>
        <w:rPr>
          <w:rFonts w:eastAsia="Times New Roman" w:cs="Times New Roman"/>
          <w:szCs w:val="24"/>
        </w:rPr>
        <w:t>δ</w:t>
      </w:r>
      <w:r w:rsidRPr="00A54BB9">
        <w:rPr>
          <w:rFonts w:eastAsia="Times New Roman" w:cs="Times New Roman"/>
          <w:szCs w:val="24"/>
        </w:rPr>
        <w:t>ικαιοσύνη για κακοδιαχείριση και διασπάθιση δημοσίου χρήματος</w:t>
      </w:r>
      <w:r>
        <w:rPr>
          <w:rFonts w:eastAsia="Times New Roman" w:cs="Times New Roman"/>
          <w:szCs w:val="24"/>
        </w:rPr>
        <w:t>,</w:t>
      </w:r>
      <w:r w:rsidRPr="00A54BB9">
        <w:rPr>
          <w:rFonts w:eastAsia="Times New Roman" w:cs="Times New Roman"/>
          <w:szCs w:val="24"/>
        </w:rPr>
        <w:t xml:space="preserve"> αποσυνδέεται από το Ταμείο Αρχαιολογικών Πόρων και Απαλλοτριώσεων</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δ</w:t>
      </w:r>
      <w:r w:rsidRPr="00A54BB9">
        <w:rPr>
          <w:rFonts w:eastAsia="Times New Roman" w:cs="Times New Roman"/>
          <w:szCs w:val="24"/>
        </w:rPr>
        <w:t>ηλαδή από το ΤΑΠΑ</w:t>
      </w:r>
      <w:r>
        <w:rPr>
          <w:rFonts w:eastAsia="Times New Roman" w:cs="Times New Roman"/>
          <w:szCs w:val="24"/>
        </w:rPr>
        <w:t>,</w:t>
      </w:r>
      <w:r w:rsidRPr="00A54BB9">
        <w:rPr>
          <w:rFonts w:eastAsia="Times New Roman" w:cs="Times New Roman"/>
          <w:szCs w:val="24"/>
        </w:rPr>
        <w:t xml:space="preserve"> και διακό</w:t>
      </w:r>
      <w:r>
        <w:rPr>
          <w:rFonts w:eastAsia="Times New Roman" w:cs="Times New Roman"/>
          <w:szCs w:val="24"/>
        </w:rPr>
        <w:t xml:space="preserve">πτεται η </w:t>
      </w:r>
      <w:r>
        <w:rPr>
          <w:rFonts w:eastAsia="Times New Roman" w:cs="Times New Roman"/>
          <w:szCs w:val="24"/>
        </w:rPr>
        <w:t>απευθείας χρηματοδότησή</w:t>
      </w:r>
      <w:r w:rsidRPr="00A54BB9">
        <w:rPr>
          <w:rFonts w:eastAsia="Times New Roman" w:cs="Times New Roman"/>
          <w:szCs w:val="24"/>
        </w:rPr>
        <w:t xml:space="preserve"> του </w:t>
      </w:r>
      <w:r w:rsidRPr="00A54BB9">
        <w:rPr>
          <w:rFonts w:eastAsia="Times New Roman" w:cs="Times New Roman"/>
          <w:szCs w:val="24"/>
        </w:rPr>
        <w:lastRenderedPageBreak/>
        <w:t xml:space="preserve">από τα έσοδα των αρχαιολογικών χώρων των μνημείων και των </w:t>
      </w:r>
      <w:r>
        <w:rPr>
          <w:rFonts w:eastAsia="Times New Roman" w:cs="Times New Roman"/>
          <w:szCs w:val="24"/>
        </w:rPr>
        <w:t>μ</w:t>
      </w:r>
      <w:r w:rsidRPr="00A54BB9">
        <w:rPr>
          <w:rFonts w:eastAsia="Times New Roman" w:cs="Times New Roman"/>
          <w:szCs w:val="24"/>
        </w:rPr>
        <w:t>ουσείων</w:t>
      </w:r>
      <w:r>
        <w:rPr>
          <w:rFonts w:eastAsia="Times New Roman" w:cs="Times New Roman"/>
          <w:szCs w:val="24"/>
        </w:rPr>
        <w:t>.</w:t>
      </w:r>
      <w:r w:rsidRPr="00A54BB9">
        <w:rPr>
          <w:rFonts w:eastAsia="Times New Roman" w:cs="Times New Roman"/>
          <w:szCs w:val="24"/>
        </w:rPr>
        <w:t xml:space="preserve"> </w:t>
      </w:r>
    </w:p>
    <w:p w14:paraId="0A5C0D8F"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 xml:space="preserve">Καταργείται ο Οργανισμός Ανέγερσης Νέου Μουσείου Ακρόπολης και προβλέπεται </w:t>
      </w:r>
      <w:r>
        <w:rPr>
          <w:rFonts w:eastAsia="Times New Roman" w:cs="Times New Roman"/>
          <w:szCs w:val="24"/>
        </w:rPr>
        <w:t xml:space="preserve">η </w:t>
      </w:r>
      <w:r w:rsidRPr="00A54BB9">
        <w:rPr>
          <w:rFonts w:eastAsia="Times New Roman" w:cs="Times New Roman"/>
          <w:szCs w:val="24"/>
        </w:rPr>
        <w:t xml:space="preserve">μεταφορά του προσωπικού ιδιωτικού δικαίου αορίστου χρόνου σε προσωποπαγείς θέσεις </w:t>
      </w:r>
      <w:r w:rsidRPr="00A54BB9">
        <w:rPr>
          <w:rFonts w:eastAsia="Times New Roman" w:cs="Times New Roman"/>
          <w:szCs w:val="24"/>
        </w:rPr>
        <w:t xml:space="preserve">του </w:t>
      </w:r>
      <w:r>
        <w:rPr>
          <w:rFonts w:eastAsia="Times New Roman" w:cs="Times New Roman"/>
          <w:szCs w:val="24"/>
        </w:rPr>
        <w:t>μ</w:t>
      </w:r>
      <w:r w:rsidRPr="00A54BB9">
        <w:rPr>
          <w:rFonts w:eastAsia="Times New Roman" w:cs="Times New Roman"/>
          <w:szCs w:val="24"/>
        </w:rPr>
        <w:t>ουσείου</w:t>
      </w:r>
      <w:r>
        <w:rPr>
          <w:rFonts w:eastAsia="Times New Roman" w:cs="Times New Roman"/>
          <w:szCs w:val="24"/>
        </w:rPr>
        <w:t>.</w:t>
      </w:r>
      <w:r w:rsidRPr="00A54BB9">
        <w:rPr>
          <w:rFonts w:eastAsia="Times New Roman" w:cs="Times New Roman"/>
          <w:szCs w:val="24"/>
        </w:rPr>
        <w:t xml:space="preserve"> Η μεταφορά του προσωπικού είναι εύλογη</w:t>
      </w:r>
      <w:r>
        <w:rPr>
          <w:rFonts w:eastAsia="Times New Roman" w:cs="Times New Roman"/>
          <w:szCs w:val="24"/>
        </w:rPr>
        <w:t>,</w:t>
      </w:r>
      <w:r w:rsidRPr="00A54BB9">
        <w:rPr>
          <w:rFonts w:eastAsia="Times New Roman" w:cs="Times New Roman"/>
          <w:szCs w:val="24"/>
        </w:rPr>
        <w:t xml:space="preserve"> καθώς από την αρχή καλύπτουν πάγιες και διαρκείς ανάγκες του </w:t>
      </w:r>
      <w:r>
        <w:rPr>
          <w:rFonts w:eastAsia="Times New Roman" w:cs="Times New Roman"/>
          <w:szCs w:val="24"/>
        </w:rPr>
        <w:t>μ</w:t>
      </w:r>
      <w:r w:rsidRPr="00A54BB9">
        <w:rPr>
          <w:rFonts w:eastAsia="Times New Roman" w:cs="Times New Roman"/>
          <w:szCs w:val="24"/>
        </w:rPr>
        <w:t>ουσείου και έχουν σημαντικό μερίδιο στην τεράστια επιτυχία και αποδοχή του</w:t>
      </w:r>
      <w:r>
        <w:rPr>
          <w:rFonts w:eastAsia="Times New Roman" w:cs="Times New Roman"/>
          <w:szCs w:val="24"/>
        </w:rPr>
        <w:t>.</w:t>
      </w:r>
      <w:r w:rsidRPr="00A54BB9">
        <w:rPr>
          <w:rFonts w:eastAsia="Times New Roman" w:cs="Times New Roman"/>
          <w:szCs w:val="24"/>
        </w:rPr>
        <w:t xml:space="preserve"> Μας τ</w:t>
      </w:r>
      <w:r>
        <w:rPr>
          <w:rFonts w:eastAsia="Times New Roman" w:cs="Times New Roman"/>
          <w:szCs w:val="24"/>
        </w:rPr>
        <w:t>α εξήγησε ά</w:t>
      </w:r>
      <w:r w:rsidRPr="00A54BB9">
        <w:rPr>
          <w:rFonts w:eastAsia="Times New Roman" w:cs="Times New Roman"/>
          <w:szCs w:val="24"/>
        </w:rPr>
        <w:t xml:space="preserve">λλωστε και στην </w:t>
      </w:r>
      <w:r>
        <w:rPr>
          <w:rFonts w:eastAsia="Times New Roman" w:cs="Times New Roman"/>
          <w:szCs w:val="24"/>
        </w:rPr>
        <w:t>ε</w:t>
      </w:r>
      <w:r w:rsidRPr="00A54BB9">
        <w:rPr>
          <w:rFonts w:eastAsia="Times New Roman" w:cs="Times New Roman"/>
          <w:szCs w:val="24"/>
        </w:rPr>
        <w:t xml:space="preserve">πιτροπή ο </w:t>
      </w:r>
      <w:r>
        <w:rPr>
          <w:rFonts w:eastAsia="Times New Roman" w:cs="Times New Roman"/>
          <w:szCs w:val="24"/>
        </w:rPr>
        <w:t>κ.</w:t>
      </w:r>
      <w:r w:rsidRPr="00A54BB9">
        <w:rPr>
          <w:rFonts w:eastAsia="Times New Roman" w:cs="Times New Roman"/>
          <w:szCs w:val="24"/>
        </w:rPr>
        <w:t xml:space="preserve"> </w:t>
      </w:r>
      <w:proofErr w:type="spellStart"/>
      <w:r w:rsidRPr="00A54BB9">
        <w:rPr>
          <w:rFonts w:eastAsia="Times New Roman" w:cs="Times New Roman"/>
          <w:szCs w:val="24"/>
        </w:rPr>
        <w:t>Παντερμαλής</w:t>
      </w:r>
      <w:proofErr w:type="spellEnd"/>
      <w:r>
        <w:rPr>
          <w:rFonts w:eastAsia="Times New Roman" w:cs="Times New Roman"/>
          <w:szCs w:val="24"/>
        </w:rPr>
        <w:t>.</w:t>
      </w:r>
      <w:r w:rsidRPr="00A54BB9">
        <w:rPr>
          <w:rFonts w:eastAsia="Times New Roman" w:cs="Times New Roman"/>
          <w:szCs w:val="24"/>
        </w:rPr>
        <w:t xml:space="preserve"> </w:t>
      </w:r>
    </w:p>
    <w:p w14:paraId="0A5C0D9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w:t>
      </w:r>
      <w:r w:rsidRPr="00A54BB9">
        <w:rPr>
          <w:rFonts w:eastAsia="Times New Roman" w:cs="Times New Roman"/>
          <w:szCs w:val="24"/>
        </w:rPr>
        <w:t xml:space="preserve">το </w:t>
      </w:r>
      <w:r w:rsidRPr="00A54BB9">
        <w:rPr>
          <w:rFonts w:eastAsia="Times New Roman" w:cs="Times New Roman"/>
          <w:szCs w:val="24"/>
        </w:rPr>
        <w:t xml:space="preserve">άρθρο 9 περιλαμβάνονται νομοθετικές ρυθμίσεις που αφορούν τη </w:t>
      </w:r>
      <w:proofErr w:type="spellStart"/>
      <w:r w:rsidRPr="00A54BB9">
        <w:rPr>
          <w:rFonts w:eastAsia="Times New Roman" w:cs="Times New Roman"/>
          <w:szCs w:val="24"/>
        </w:rPr>
        <w:t>νησιωτικότητα</w:t>
      </w:r>
      <w:proofErr w:type="spellEnd"/>
      <w:r>
        <w:rPr>
          <w:rFonts w:eastAsia="Times New Roman" w:cs="Times New Roman"/>
          <w:szCs w:val="24"/>
        </w:rPr>
        <w:t>.</w:t>
      </w:r>
      <w:r w:rsidRPr="00A54BB9">
        <w:rPr>
          <w:rFonts w:eastAsia="Times New Roman" w:cs="Times New Roman"/>
          <w:szCs w:val="24"/>
        </w:rPr>
        <w:t xml:space="preserve"> Διευκολύνονται και επιταχύνονται οι αυτοψίες και η εκτέλεση αρχαιολογικών έργων</w:t>
      </w:r>
      <w:r>
        <w:rPr>
          <w:rFonts w:eastAsia="Times New Roman" w:cs="Times New Roman"/>
          <w:szCs w:val="24"/>
        </w:rPr>
        <w:t>,</w:t>
      </w:r>
      <w:r w:rsidRPr="00A54BB9">
        <w:rPr>
          <w:rFonts w:eastAsia="Times New Roman" w:cs="Times New Roman"/>
          <w:szCs w:val="24"/>
        </w:rPr>
        <w:t xml:space="preserve"> κ</w:t>
      </w:r>
      <w:r>
        <w:rPr>
          <w:rFonts w:eastAsia="Times New Roman" w:cs="Times New Roman"/>
          <w:szCs w:val="24"/>
        </w:rPr>
        <w:t>υρίως</w:t>
      </w:r>
      <w:r w:rsidRPr="00A54BB9">
        <w:rPr>
          <w:rFonts w:eastAsia="Times New Roman" w:cs="Times New Roman"/>
          <w:szCs w:val="24"/>
        </w:rPr>
        <w:t xml:space="preserve"> ΕΣΠΑ</w:t>
      </w:r>
      <w:r>
        <w:rPr>
          <w:rFonts w:eastAsia="Times New Roman" w:cs="Times New Roman"/>
          <w:szCs w:val="24"/>
        </w:rPr>
        <w:t>,</w:t>
      </w:r>
      <w:r w:rsidRPr="00A54BB9">
        <w:rPr>
          <w:rFonts w:eastAsia="Times New Roman" w:cs="Times New Roman"/>
          <w:szCs w:val="24"/>
        </w:rPr>
        <w:t xml:space="preserve"> στις Κυκλάδες</w:t>
      </w:r>
      <w:r>
        <w:rPr>
          <w:rFonts w:eastAsia="Times New Roman" w:cs="Times New Roman"/>
          <w:szCs w:val="24"/>
        </w:rPr>
        <w:t>,</w:t>
      </w:r>
      <w:r w:rsidRPr="00A54BB9">
        <w:rPr>
          <w:rFonts w:eastAsia="Times New Roman" w:cs="Times New Roman"/>
          <w:szCs w:val="24"/>
        </w:rPr>
        <w:t xml:space="preserve"> στα Δωδεκάνησα και τα νησιά του </w:t>
      </w:r>
      <w:r>
        <w:rPr>
          <w:rFonts w:eastAsia="Times New Roman" w:cs="Times New Roman"/>
          <w:szCs w:val="24"/>
        </w:rPr>
        <w:t>β</w:t>
      </w:r>
      <w:r w:rsidRPr="00A54BB9">
        <w:rPr>
          <w:rFonts w:eastAsia="Times New Roman" w:cs="Times New Roman"/>
          <w:szCs w:val="24"/>
        </w:rPr>
        <w:t>ορείου Αιγαίου αλλά και στο Άγιο Όρος</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 xml:space="preserve">Ουσιαστικά </w:t>
      </w:r>
      <w:r w:rsidRPr="00A54BB9">
        <w:rPr>
          <w:rFonts w:eastAsia="Times New Roman" w:cs="Times New Roman"/>
          <w:szCs w:val="24"/>
        </w:rPr>
        <w:t xml:space="preserve">αυξάνονται έτσι </w:t>
      </w:r>
      <w:r>
        <w:rPr>
          <w:rFonts w:eastAsia="Times New Roman" w:cs="Times New Roman"/>
          <w:szCs w:val="24"/>
        </w:rPr>
        <w:t xml:space="preserve">οι </w:t>
      </w:r>
      <w:r w:rsidRPr="00A54BB9">
        <w:rPr>
          <w:rFonts w:eastAsia="Times New Roman" w:cs="Times New Roman"/>
          <w:szCs w:val="24"/>
        </w:rPr>
        <w:t>δυνατότητες να γίνονται αυτοψίες και να εξυπηρετείται ο πολίτης στα νησιά</w:t>
      </w:r>
      <w:r>
        <w:rPr>
          <w:rFonts w:eastAsia="Times New Roman" w:cs="Times New Roman"/>
          <w:szCs w:val="24"/>
        </w:rPr>
        <w:t xml:space="preserve">. </w:t>
      </w:r>
      <w:r w:rsidRPr="00A54BB9">
        <w:rPr>
          <w:rFonts w:eastAsia="Times New Roman" w:cs="Times New Roman"/>
          <w:szCs w:val="24"/>
        </w:rPr>
        <w:t xml:space="preserve">Οπότε </w:t>
      </w:r>
      <w:r>
        <w:rPr>
          <w:rFonts w:eastAsia="Times New Roman" w:cs="Times New Roman"/>
          <w:szCs w:val="24"/>
        </w:rPr>
        <w:t xml:space="preserve">σε αυτό είμαστε θετικοί. </w:t>
      </w:r>
    </w:p>
    <w:p w14:paraId="0A5C0D91"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lastRenderedPageBreak/>
        <w:t xml:space="preserve">Για το άρθρο 10 και τη ρύθμιση καταβολής επιδόματος </w:t>
      </w:r>
      <w:r>
        <w:rPr>
          <w:rFonts w:eastAsia="Times New Roman" w:cs="Times New Roman"/>
          <w:szCs w:val="24"/>
        </w:rPr>
        <w:t xml:space="preserve">στους </w:t>
      </w:r>
      <w:r w:rsidRPr="00A54BB9">
        <w:rPr>
          <w:rFonts w:eastAsia="Times New Roman" w:cs="Times New Roman"/>
          <w:szCs w:val="24"/>
        </w:rPr>
        <w:t>αρχαιοφύλακες στη Δήλο</w:t>
      </w:r>
      <w:r>
        <w:rPr>
          <w:rFonts w:eastAsia="Times New Roman" w:cs="Times New Roman"/>
          <w:szCs w:val="24"/>
        </w:rPr>
        <w:t xml:space="preserve"> –</w:t>
      </w:r>
      <w:r w:rsidRPr="00A54BB9">
        <w:rPr>
          <w:rFonts w:eastAsia="Times New Roman" w:cs="Times New Roman"/>
          <w:szCs w:val="24"/>
        </w:rPr>
        <w:t xml:space="preserve">κάτι που ακούστηκε πολλές φορές και </w:t>
      </w:r>
      <w:r w:rsidRPr="00A54BB9">
        <w:rPr>
          <w:rFonts w:eastAsia="Times New Roman" w:cs="Times New Roman"/>
          <w:szCs w:val="24"/>
        </w:rPr>
        <w:t xml:space="preserve">στην </w:t>
      </w:r>
      <w:r>
        <w:rPr>
          <w:rFonts w:eastAsia="Times New Roman" w:cs="Times New Roman"/>
          <w:szCs w:val="24"/>
        </w:rPr>
        <w:t>ε</w:t>
      </w:r>
      <w:r w:rsidRPr="00A54BB9">
        <w:rPr>
          <w:rFonts w:eastAsia="Times New Roman" w:cs="Times New Roman"/>
          <w:szCs w:val="24"/>
        </w:rPr>
        <w:t xml:space="preserve">πιτροπή </w:t>
      </w:r>
      <w:r>
        <w:rPr>
          <w:rFonts w:eastAsia="Times New Roman" w:cs="Times New Roman"/>
          <w:szCs w:val="24"/>
        </w:rPr>
        <w:t xml:space="preserve">και στην Ολομέλεια, </w:t>
      </w:r>
      <w:r w:rsidRPr="00A54BB9">
        <w:rPr>
          <w:rFonts w:eastAsia="Times New Roman" w:cs="Times New Roman"/>
          <w:szCs w:val="24"/>
        </w:rPr>
        <w:t>που αποτελεί μία πολύ ιδιαίτερη περίπτωση</w:t>
      </w:r>
      <w:r>
        <w:rPr>
          <w:rFonts w:eastAsia="Times New Roman" w:cs="Times New Roman"/>
          <w:szCs w:val="24"/>
        </w:rPr>
        <w:t xml:space="preserve">- </w:t>
      </w:r>
      <w:r w:rsidRPr="00A54BB9">
        <w:rPr>
          <w:rFonts w:eastAsia="Times New Roman" w:cs="Times New Roman"/>
          <w:szCs w:val="24"/>
        </w:rPr>
        <w:t>θεωρούμε λογική την ανάγκη παροχή σχετικών κινήτρων</w:t>
      </w:r>
      <w:r>
        <w:rPr>
          <w:rFonts w:eastAsia="Times New Roman" w:cs="Times New Roman"/>
          <w:szCs w:val="24"/>
        </w:rPr>
        <w:t>.</w:t>
      </w:r>
      <w:r w:rsidRPr="00A54BB9">
        <w:rPr>
          <w:rFonts w:eastAsia="Times New Roman" w:cs="Times New Roman"/>
          <w:szCs w:val="24"/>
        </w:rPr>
        <w:t xml:space="preserve"> Υπάρχει</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όμως,</w:t>
      </w:r>
      <w:r w:rsidRPr="00A54BB9">
        <w:rPr>
          <w:rFonts w:eastAsia="Times New Roman" w:cs="Times New Roman"/>
          <w:szCs w:val="24"/>
        </w:rPr>
        <w:t xml:space="preserve"> ένα θέμα</w:t>
      </w:r>
      <w:r>
        <w:rPr>
          <w:rFonts w:eastAsia="Times New Roman" w:cs="Times New Roman"/>
          <w:szCs w:val="24"/>
        </w:rPr>
        <w:t>, να δούμε π</w:t>
      </w:r>
      <w:r w:rsidRPr="00A54BB9">
        <w:rPr>
          <w:rFonts w:eastAsia="Times New Roman" w:cs="Times New Roman"/>
          <w:szCs w:val="24"/>
        </w:rPr>
        <w:t>οιες άλλες περιοχές έχουν παρόμοιες ανάγκες ενίσχυσης και παροχής κινήτρων</w:t>
      </w:r>
      <w:r>
        <w:rPr>
          <w:rFonts w:eastAsia="Times New Roman" w:cs="Times New Roman"/>
          <w:szCs w:val="24"/>
        </w:rPr>
        <w:t>.</w:t>
      </w:r>
      <w:r w:rsidRPr="00A54BB9">
        <w:rPr>
          <w:rFonts w:eastAsia="Times New Roman" w:cs="Times New Roman"/>
          <w:szCs w:val="24"/>
        </w:rPr>
        <w:t xml:space="preserve"> Και αναρωτιόμαστε</w:t>
      </w:r>
      <w:r>
        <w:rPr>
          <w:rFonts w:eastAsia="Times New Roman" w:cs="Times New Roman"/>
          <w:szCs w:val="24"/>
        </w:rPr>
        <w:t>,</w:t>
      </w:r>
      <w:r>
        <w:rPr>
          <w:rFonts w:eastAsia="Times New Roman" w:cs="Times New Roman"/>
          <w:szCs w:val="24"/>
        </w:rPr>
        <w:t xml:space="preserve"> μ</w:t>
      </w:r>
      <w:r w:rsidRPr="00A54BB9">
        <w:rPr>
          <w:rFonts w:eastAsia="Times New Roman" w:cs="Times New Roman"/>
          <w:szCs w:val="24"/>
        </w:rPr>
        <w:t>ήπως θα πρέπ</w:t>
      </w:r>
      <w:r>
        <w:rPr>
          <w:rFonts w:eastAsia="Times New Roman" w:cs="Times New Roman"/>
          <w:szCs w:val="24"/>
        </w:rPr>
        <w:t>ει να διαμορφωθεί ένα συνολικό π</w:t>
      </w:r>
      <w:r w:rsidRPr="00A54BB9">
        <w:rPr>
          <w:rFonts w:eastAsia="Times New Roman" w:cs="Times New Roman"/>
          <w:szCs w:val="24"/>
        </w:rPr>
        <w:t>λαίσιο που θα τα περιλαμβάνει όλα αυτά ανάλογα με τις ιδιαιτερότητες της κάθε περιοχής</w:t>
      </w:r>
      <w:r>
        <w:rPr>
          <w:rFonts w:eastAsia="Times New Roman" w:cs="Times New Roman"/>
          <w:szCs w:val="24"/>
        </w:rPr>
        <w:t>.</w:t>
      </w:r>
      <w:r w:rsidRPr="00A54BB9">
        <w:rPr>
          <w:rFonts w:eastAsia="Times New Roman" w:cs="Times New Roman"/>
          <w:szCs w:val="24"/>
        </w:rPr>
        <w:t xml:space="preserve"> </w:t>
      </w:r>
    </w:p>
    <w:p w14:paraId="0A5C0D92"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 xml:space="preserve">Το άρθρο που αφορά την παράταση συμβάσεων εργασίας στο </w:t>
      </w:r>
      <w:r>
        <w:rPr>
          <w:rFonts w:eastAsia="Times New Roman" w:cs="Times New Roman"/>
          <w:szCs w:val="24"/>
        </w:rPr>
        <w:t>«</w:t>
      </w:r>
      <w:r w:rsidRPr="00A54BB9">
        <w:rPr>
          <w:rFonts w:eastAsia="Times New Roman" w:cs="Times New Roman"/>
          <w:szCs w:val="24"/>
        </w:rPr>
        <w:t>Ελληνικό Φεστιβάλ Α</w:t>
      </w:r>
      <w:r>
        <w:rPr>
          <w:rFonts w:eastAsia="Times New Roman" w:cs="Times New Roman"/>
          <w:szCs w:val="24"/>
        </w:rPr>
        <w:t>.</w:t>
      </w:r>
      <w:r w:rsidRPr="00A54BB9">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sidRPr="00A54BB9">
        <w:rPr>
          <w:rFonts w:eastAsia="Times New Roman" w:cs="Times New Roman"/>
          <w:szCs w:val="24"/>
        </w:rPr>
        <w:t>είναι ίδια διάταξη πο</w:t>
      </w:r>
      <w:r w:rsidRPr="00A54BB9">
        <w:rPr>
          <w:rFonts w:eastAsia="Times New Roman" w:cs="Times New Roman"/>
          <w:szCs w:val="24"/>
        </w:rPr>
        <w:t>υ είχε περάσει το 2017 ως τροπολογία</w:t>
      </w:r>
      <w:r>
        <w:rPr>
          <w:rFonts w:eastAsia="Times New Roman" w:cs="Times New Roman"/>
          <w:szCs w:val="24"/>
        </w:rPr>
        <w:t>,</w:t>
      </w:r>
      <w:r w:rsidRPr="00A54BB9">
        <w:rPr>
          <w:rFonts w:eastAsia="Times New Roman" w:cs="Times New Roman"/>
          <w:szCs w:val="24"/>
        </w:rPr>
        <w:t xml:space="preserve"> με την οποία δινόταν η δυνατότητα στο Διοικητικό Συμβούλιο της </w:t>
      </w:r>
      <w:r>
        <w:rPr>
          <w:rFonts w:eastAsia="Times New Roman" w:cs="Times New Roman"/>
          <w:szCs w:val="24"/>
        </w:rPr>
        <w:t>«Ελληνικό Φεστιβάλ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sidRPr="00A54BB9">
        <w:rPr>
          <w:rFonts w:eastAsia="Times New Roman" w:cs="Times New Roman"/>
          <w:szCs w:val="24"/>
        </w:rPr>
        <w:t xml:space="preserve">έως ότου ολοκληρωθεί ο εσωτερικός κανονισμός του </w:t>
      </w:r>
      <w:r>
        <w:rPr>
          <w:rFonts w:eastAsia="Times New Roman" w:cs="Times New Roman"/>
          <w:szCs w:val="24"/>
        </w:rPr>
        <w:t>«Ελληνικού Φ</w:t>
      </w:r>
      <w:r w:rsidRPr="00A54BB9">
        <w:rPr>
          <w:rFonts w:eastAsia="Times New Roman" w:cs="Times New Roman"/>
          <w:szCs w:val="24"/>
        </w:rPr>
        <w:t>εστιβάλ</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 xml:space="preserve">να </w:t>
      </w:r>
      <w:r w:rsidRPr="00A54BB9">
        <w:rPr>
          <w:rFonts w:eastAsia="Times New Roman" w:cs="Times New Roman"/>
          <w:szCs w:val="24"/>
        </w:rPr>
        <w:t>ανανεώσει τις υφιστάμενες συμβάσεις ορισμένου χρόνου</w:t>
      </w:r>
      <w:r>
        <w:rPr>
          <w:rFonts w:eastAsia="Times New Roman" w:cs="Times New Roman"/>
          <w:szCs w:val="24"/>
        </w:rPr>
        <w:t>.</w:t>
      </w:r>
      <w:r w:rsidRPr="00A54BB9">
        <w:rPr>
          <w:rFonts w:eastAsia="Times New Roman" w:cs="Times New Roman"/>
          <w:szCs w:val="24"/>
        </w:rPr>
        <w:t xml:space="preserve"> Τ</w:t>
      </w:r>
      <w:r w:rsidRPr="00A54BB9">
        <w:rPr>
          <w:rFonts w:eastAsia="Times New Roman" w:cs="Times New Roman"/>
          <w:szCs w:val="24"/>
        </w:rPr>
        <w:t>ώρα παρατείνονται για ακόμη ένα</w:t>
      </w:r>
      <w:r>
        <w:rPr>
          <w:rFonts w:eastAsia="Times New Roman" w:cs="Times New Roman"/>
          <w:szCs w:val="24"/>
        </w:rPr>
        <w:t>ν</w:t>
      </w:r>
      <w:r w:rsidRPr="00A54BB9">
        <w:rPr>
          <w:rFonts w:eastAsia="Times New Roman" w:cs="Times New Roman"/>
          <w:szCs w:val="24"/>
        </w:rPr>
        <w:t xml:space="preserve"> χρόνο</w:t>
      </w:r>
      <w:r>
        <w:rPr>
          <w:rFonts w:eastAsia="Times New Roman" w:cs="Times New Roman"/>
          <w:szCs w:val="24"/>
        </w:rPr>
        <w:t>.</w:t>
      </w:r>
      <w:r w:rsidRPr="00A54BB9">
        <w:rPr>
          <w:rFonts w:eastAsia="Times New Roman" w:cs="Times New Roman"/>
          <w:szCs w:val="24"/>
        </w:rPr>
        <w:t xml:space="preserve"> Έληγαν </w:t>
      </w:r>
      <w:r>
        <w:rPr>
          <w:rFonts w:eastAsia="Times New Roman" w:cs="Times New Roman"/>
          <w:szCs w:val="24"/>
        </w:rPr>
        <w:t>31-</w:t>
      </w:r>
      <w:r w:rsidRPr="00A54BB9">
        <w:rPr>
          <w:rFonts w:eastAsia="Times New Roman" w:cs="Times New Roman"/>
          <w:szCs w:val="24"/>
        </w:rPr>
        <w:t>12</w:t>
      </w:r>
      <w:r>
        <w:rPr>
          <w:rFonts w:eastAsia="Times New Roman" w:cs="Times New Roman"/>
          <w:szCs w:val="24"/>
        </w:rPr>
        <w:t>-</w:t>
      </w:r>
      <w:r w:rsidRPr="00A54BB9">
        <w:rPr>
          <w:rFonts w:eastAsia="Times New Roman" w:cs="Times New Roman"/>
          <w:szCs w:val="24"/>
        </w:rPr>
        <w:t xml:space="preserve">2018 </w:t>
      </w:r>
      <w:r>
        <w:rPr>
          <w:rFonts w:eastAsia="Times New Roman" w:cs="Times New Roman"/>
          <w:szCs w:val="24"/>
        </w:rPr>
        <w:t xml:space="preserve">και </w:t>
      </w:r>
      <w:r w:rsidRPr="00A54BB9">
        <w:rPr>
          <w:rFonts w:eastAsia="Times New Roman" w:cs="Times New Roman"/>
          <w:szCs w:val="24"/>
        </w:rPr>
        <w:t>παρατείνονται για ακόμα ένα</w:t>
      </w:r>
      <w:r>
        <w:rPr>
          <w:rFonts w:eastAsia="Times New Roman" w:cs="Times New Roman"/>
          <w:szCs w:val="24"/>
        </w:rPr>
        <w:t>ν</w:t>
      </w:r>
      <w:r w:rsidRPr="00A54BB9">
        <w:rPr>
          <w:rFonts w:eastAsia="Times New Roman" w:cs="Times New Roman"/>
          <w:szCs w:val="24"/>
        </w:rPr>
        <w:t xml:space="preserve"> χρόνο </w:t>
      </w:r>
      <w:r>
        <w:rPr>
          <w:rFonts w:eastAsia="Times New Roman" w:cs="Times New Roman"/>
          <w:szCs w:val="24"/>
        </w:rPr>
        <w:t>αυτές οι συμβάσεις.</w:t>
      </w:r>
      <w:r w:rsidRPr="00A54BB9">
        <w:rPr>
          <w:rFonts w:eastAsia="Times New Roman" w:cs="Times New Roman"/>
          <w:szCs w:val="24"/>
        </w:rPr>
        <w:t xml:space="preserve"> Το θέμα εδώ είναι πότε θα ολοκληρωθεί ο ε</w:t>
      </w:r>
      <w:r w:rsidRPr="00A54BB9">
        <w:rPr>
          <w:rFonts w:eastAsia="Times New Roman" w:cs="Times New Roman"/>
          <w:szCs w:val="24"/>
        </w:rPr>
        <w:lastRenderedPageBreak/>
        <w:t xml:space="preserve">σωτερικός κανονισμός του </w:t>
      </w:r>
      <w:r>
        <w:rPr>
          <w:rFonts w:eastAsia="Times New Roman" w:cs="Times New Roman"/>
          <w:szCs w:val="24"/>
        </w:rPr>
        <w:t xml:space="preserve">«Ελληνικού Φεστιβάλ». </w:t>
      </w:r>
      <w:r w:rsidRPr="00A54BB9">
        <w:rPr>
          <w:rFonts w:eastAsia="Times New Roman" w:cs="Times New Roman"/>
          <w:szCs w:val="24"/>
        </w:rPr>
        <w:t xml:space="preserve">Ο </w:t>
      </w:r>
      <w:r>
        <w:rPr>
          <w:rFonts w:eastAsia="Times New Roman" w:cs="Times New Roman"/>
          <w:szCs w:val="24"/>
        </w:rPr>
        <w:t>ο</w:t>
      </w:r>
      <w:r w:rsidRPr="00A54BB9">
        <w:rPr>
          <w:rFonts w:eastAsia="Times New Roman" w:cs="Times New Roman"/>
          <w:szCs w:val="24"/>
        </w:rPr>
        <w:t xml:space="preserve">ργανισμός χρειάζεται </w:t>
      </w:r>
      <w:r>
        <w:rPr>
          <w:rFonts w:eastAsia="Times New Roman" w:cs="Times New Roman"/>
          <w:szCs w:val="24"/>
        </w:rPr>
        <w:t xml:space="preserve">μια </w:t>
      </w:r>
      <w:r w:rsidRPr="00A54BB9">
        <w:rPr>
          <w:rFonts w:eastAsia="Times New Roman" w:cs="Times New Roman"/>
          <w:szCs w:val="24"/>
        </w:rPr>
        <w:t>ορι</w:t>
      </w:r>
      <w:r>
        <w:rPr>
          <w:rFonts w:eastAsia="Times New Roman" w:cs="Times New Roman"/>
          <w:szCs w:val="24"/>
        </w:rPr>
        <w:t>στική λύση που θα το</w:t>
      </w:r>
      <w:r>
        <w:rPr>
          <w:rFonts w:eastAsia="Times New Roman" w:cs="Times New Roman"/>
          <w:szCs w:val="24"/>
        </w:rPr>
        <w:t>ν αναβαθμίσει</w:t>
      </w:r>
      <w:r w:rsidRPr="00A54BB9">
        <w:rPr>
          <w:rFonts w:eastAsia="Times New Roman" w:cs="Times New Roman"/>
          <w:szCs w:val="24"/>
        </w:rPr>
        <w:t xml:space="preserve"> και θα ενισχύσει τους σκοπούς και τη λειτουργία του έναντι του ανταγωνισμού</w:t>
      </w:r>
      <w:r>
        <w:rPr>
          <w:rFonts w:eastAsia="Times New Roman" w:cs="Times New Roman"/>
          <w:szCs w:val="24"/>
        </w:rPr>
        <w:t>.</w:t>
      </w:r>
      <w:r w:rsidRPr="00A54BB9">
        <w:rPr>
          <w:rFonts w:eastAsia="Times New Roman" w:cs="Times New Roman"/>
          <w:szCs w:val="24"/>
        </w:rPr>
        <w:t xml:space="preserve"> </w:t>
      </w:r>
    </w:p>
    <w:p w14:paraId="0A5C0D93"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 xml:space="preserve">Μετά από τη συζήτηση που έγινε </w:t>
      </w:r>
      <w:r>
        <w:rPr>
          <w:rFonts w:eastAsia="Times New Roman" w:cs="Times New Roman"/>
          <w:szCs w:val="24"/>
        </w:rPr>
        <w:t xml:space="preserve">και στις </w:t>
      </w:r>
      <w:r>
        <w:rPr>
          <w:rFonts w:eastAsia="Times New Roman" w:cs="Times New Roman"/>
          <w:szCs w:val="24"/>
        </w:rPr>
        <w:t>ε</w:t>
      </w:r>
      <w:r w:rsidRPr="00A54BB9">
        <w:rPr>
          <w:rFonts w:eastAsia="Times New Roman" w:cs="Times New Roman"/>
          <w:szCs w:val="24"/>
        </w:rPr>
        <w:t>πιτροπές αλλά και στην Ολομέλεια</w:t>
      </w:r>
      <w:r>
        <w:rPr>
          <w:rFonts w:eastAsia="Times New Roman" w:cs="Times New Roman"/>
          <w:szCs w:val="24"/>
        </w:rPr>
        <w:t>,</w:t>
      </w:r>
      <w:r w:rsidRPr="00A54BB9">
        <w:rPr>
          <w:rFonts w:eastAsia="Times New Roman" w:cs="Times New Roman"/>
          <w:szCs w:val="24"/>
        </w:rPr>
        <w:t xml:space="preserve"> νομίζω ότι επείγει να δούμε κάποια συγκεκριμένα θέματα</w:t>
      </w:r>
      <w:r>
        <w:rPr>
          <w:rFonts w:eastAsia="Times New Roman" w:cs="Times New Roman"/>
          <w:szCs w:val="24"/>
        </w:rPr>
        <w:t>. Για παράδειγμα</w:t>
      </w:r>
      <w:r>
        <w:rPr>
          <w:rFonts w:eastAsia="Times New Roman" w:cs="Times New Roman"/>
          <w:szCs w:val="24"/>
        </w:rPr>
        <w:t>.</w:t>
      </w:r>
      <w:r>
        <w:rPr>
          <w:rFonts w:eastAsia="Times New Roman" w:cs="Times New Roman"/>
          <w:szCs w:val="24"/>
        </w:rPr>
        <w:t xml:space="preserve"> Σ</w:t>
      </w:r>
      <w:r w:rsidRPr="00A54BB9">
        <w:rPr>
          <w:rFonts w:eastAsia="Times New Roman" w:cs="Times New Roman"/>
          <w:szCs w:val="24"/>
        </w:rPr>
        <w:t>ε ποιο σημείο βρ</w:t>
      </w:r>
      <w:r w:rsidRPr="00A54BB9">
        <w:rPr>
          <w:rFonts w:eastAsia="Times New Roman" w:cs="Times New Roman"/>
          <w:szCs w:val="24"/>
        </w:rPr>
        <w:t xml:space="preserve">ίσκεται ο Οργανισμός του </w:t>
      </w:r>
      <w:r>
        <w:rPr>
          <w:rFonts w:eastAsia="Times New Roman" w:cs="Times New Roman"/>
          <w:szCs w:val="24"/>
        </w:rPr>
        <w:t>Ταμείου Αρχαιολογικών Πόρων κ</w:t>
      </w:r>
      <w:r w:rsidRPr="00A54BB9">
        <w:rPr>
          <w:rFonts w:eastAsia="Times New Roman" w:cs="Times New Roman"/>
          <w:szCs w:val="24"/>
        </w:rPr>
        <w:t>αι Απαλλοτριώσεων</w:t>
      </w:r>
      <w:r>
        <w:rPr>
          <w:rFonts w:eastAsia="Times New Roman" w:cs="Times New Roman"/>
          <w:szCs w:val="24"/>
        </w:rPr>
        <w:t>,</w:t>
      </w:r>
      <w:r w:rsidRPr="00A54BB9">
        <w:rPr>
          <w:rFonts w:eastAsia="Times New Roman" w:cs="Times New Roman"/>
          <w:szCs w:val="24"/>
        </w:rPr>
        <w:t xml:space="preserve"> για τον οποίο το καλοκαίρι του 2017 υπήρχε σχετική εισήγηση</w:t>
      </w:r>
      <w:r>
        <w:rPr>
          <w:rFonts w:eastAsia="Times New Roman" w:cs="Times New Roman"/>
          <w:szCs w:val="24"/>
        </w:rPr>
        <w:t>,</w:t>
      </w:r>
      <w:r w:rsidRPr="00A54BB9">
        <w:rPr>
          <w:rFonts w:eastAsia="Times New Roman" w:cs="Times New Roman"/>
          <w:szCs w:val="24"/>
        </w:rPr>
        <w:t xml:space="preserve"> και αν</w:t>
      </w:r>
      <w:r>
        <w:rPr>
          <w:rFonts w:eastAsia="Times New Roman" w:cs="Times New Roman"/>
          <w:szCs w:val="24"/>
        </w:rPr>
        <w:t xml:space="preserve"> η εισήγηση</w:t>
      </w:r>
      <w:r w:rsidRPr="00A54BB9">
        <w:rPr>
          <w:rFonts w:eastAsia="Times New Roman" w:cs="Times New Roman"/>
          <w:szCs w:val="24"/>
        </w:rPr>
        <w:t xml:space="preserve"> αυτή έχει μπει σε κάποιο συρτάρι και έχει αποσυρθεί</w:t>
      </w:r>
      <w:r>
        <w:rPr>
          <w:rFonts w:eastAsia="Times New Roman" w:cs="Times New Roman"/>
          <w:szCs w:val="24"/>
        </w:rPr>
        <w:t>, ό</w:t>
      </w:r>
      <w:r w:rsidRPr="00A54BB9">
        <w:rPr>
          <w:rFonts w:eastAsia="Times New Roman" w:cs="Times New Roman"/>
          <w:szCs w:val="24"/>
        </w:rPr>
        <w:t xml:space="preserve">πως </w:t>
      </w:r>
      <w:r>
        <w:rPr>
          <w:rFonts w:eastAsia="Times New Roman" w:cs="Times New Roman"/>
          <w:szCs w:val="24"/>
        </w:rPr>
        <w:t xml:space="preserve">είπε </w:t>
      </w:r>
      <w:r w:rsidRPr="00A54BB9">
        <w:rPr>
          <w:rFonts w:eastAsia="Times New Roman" w:cs="Times New Roman"/>
          <w:szCs w:val="24"/>
        </w:rPr>
        <w:t>η κ</w:t>
      </w:r>
      <w:r>
        <w:rPr>
          <w:rFonts w:eastAsia="Times New Roman" w:cs="Times New Roman"/>
          <w:szCs w:val="24"/>
        </w:rPr>
        <w:t>.</w:t>
      </w:r>
      <w:r w:rsidRPr="00A54BB9">
        <w:rPr>
          <w:rFonts w:eastAsia="Times New Roman" w:cs="Times New Roman"/>
          <w:szCs w:val="24"/>
        </w:rPr>
        <w:t xml:space="preserve"> </w:t>
      </w:r>
      <w:proofErr w:type="spellStart"/>
      <w:r w:rsidRPr="00A54BB9">
        <w:rPr>
          <w:rFonts w:eastAsia="Times New Roman" w:cs="Times New Roman"/>
          <w:szCs w:val="24"/>
        </w:rPr>
        <w:t>Λούβη</w:t>
      </w:r>
      <w:proofErr w:type="spellEnd"/>
      <w:r>
        <w:rPr>
          <w:rFonts w:eastAsia="Times New Roman" w:cs="Times New Roman"/>
          <w:szCs w:val="24"/>
        </w:rPr>
        <w:t>; Πώ</w:t>
      </w:r>
      <w:r w:rsidRPr="00A54BB9">
        <w:rPr>
          <w:rFonts w:eastAsia="Times New Roman" w:cs="Times New Roman"/>
          <w:szCs w:val="24"/>
        </w:rPr>
        <w:t xml:space="preserve">ς έχει αξιοποιηθεί η μελέτη της </w:t>
      </w:r>
      <w:r>
        <w:rPr>
          <w:rFonts w:eastAsia="Times New Roman" w:cs="Times New Roman"/>
          <w:szCs w:val="24"/>
        </w:rPr>
        <w:t>Μακένζι</w:t>
      </w:r>
      <w:r w:rsidRPr="00A54BB9">
        <w:rPr>
          <w:rFonts w:eastAsia="Times New Roman" w:cs="Times New Roman"/>
          <w:szCs w:val="24"/>
        </w:rPr>
        <w:t xml:space="preserve"> από το 2012</w:t>
      </w:r>
      <w:r>
        <w:rPr>
          <w:rFonts w:eastAsia="Times New Roman" w:cs="Times New Roman"/>
          <w:szCs w:val="24"/>
        </w:rPr>
        <w:t>,</w:t>
      </w:r>
      <w:r w:rsidRPr="00A54BB9">
        <w:rPr>
          <w:rFonts w:eastAsia="Times New Roman" w:cs="Times New Roman"/>
          <w:szCs w:val="24"/>
        </w:rPr>
        <w:t xml:space="preserve"> κάτι που είπαμε και στις </w:t>
      </w:r>
      <w:r>
        <w:rPr>
          <w:rFonts w:eastAsia="Times New Roman" w:cs="Times New Roman"/>
          <w:szCs w:val="24"/>
        </w:rPr>
        <w:t>ε</w:t>
      </w:r>
      <w:r w:rsidRPr="00A54BB9">
        <w:rPr>
          <w:rFonts w:eastAsia="Times New Roman" w:cs="Times New Roman"/>
          <w:szCs w:val="24"/>
        </w:rPr>
        <w:t>πιτροπές</w:t>
      </w:r>
      <w:r>
        <w:rPr>
          <w:rFonts w:eastAsia="Times New Roman" w:cs="Times New Roman"/>
          <w:szCs w:val="24"/>
        </w:rPr>
        <w:t>,</w:t>
      </w:r>
      <w:r w:rsidRPr="00A54BB9">
        <w:rPr>
          <w:rFonts w:eastAsia="Times New Roman" w:cs="Times New Roman"/>
          <w:szCs w:val="24"/>
        </w:rPr>
        <w:t xml:space="preserve"> που δίνει έτσι κάποιες δυνατότητες να μπει σε αναπτυξιακή τροχιά το ΤΑΠΑ</w:t>
      </w:r>
      <w:r>
        <w:rPr>
          <w:rFonts w:eastAsia="Times New Roman" w:cs="Times New Roman"/>
          <w:szCs w:val="24"/>
        </w:rPr>
        <w:t>,</w:t>
      </w:r>
      <w:r w:rsidRPr="00A54BB9">
        <w:rPr>
          <w:rFonts w:eastAsia="Times New Roman" w:cs="Times New Roman"/>
          <w:szCs w:val="24"/>
        </w:rPr>
        <w:t xml:space="preserve"> δηλαδή το Ταμείο Αρχαιολογικών Πόρων και Απαλλοτριώ</w:t>
      </w:r>
      <w:r>
        <w:rPr>
          <w:rFonts w:eastAsia="Times New Roman" w:cs="Times New Roman"/>
          <w:szCs w:val="24"/>
        </w:rPr>
        <w:t>σ</w:t>
      </w:r>
      <w:r w:rsidRPr="00A54BB9">
        <w:rPr>
          <w:rFonts w:eastAsia="Times New Roman" w:cs="Times New Roman"/>
          <w:szCs w:val="24"/>
        </w:rPr>
        <w:t>εων</w:t>
      </w:r>
      <w:r>
        <w:rPr>
          <w:rFonts w:eastAsia="Times New Roman" w:cs="Times New Roman"/>
          <w:szCs w:val="24"/>
        </w:rPr>
        <w:t>,</w:t>
      </w:r>
      <w:r w:rsidRPr="00A54BB9">
        <w:rPr>
          <w:rFonts w:eastAsia="Times New Roman" w:cs="Times New Roman"/>
          <w:szCs w:val="24"/>
        </w:rPr>
        <w:t xml:space="preserve"> για την αξιοποίηση της </w:t>
      </w:r>
      <w:r>
        <w:rPr>
          <w:rFonts w:eastAsia="Times New Roman" w:cs="Times New Roman"/>
          <w:szCs w:val="24"/>
        </w:rPr>
        <w:t>ε</w:t>
      </w:r>
      <w:r w:rsidRPr="00A54BB9">
        <w:rPr>
          <w:rFonts w:eastAsia="Times New Roman" w:cs="Times New Roman"/>
          <w:szCs w:val="24"/>
        </w:rPr>
        <w:t>λληνικής πολ</w:t>
      </w:r>
      <w:r w:rsidRPr="00A54BB9">
        <w:rPr>
          <w:rFonts w:eastAsia="Times New Roman" w:cs="Times New Roman"/>
          <w:szCs w:val="24"/>
        </w:rPr>
        <w:t>ιτιστικής κληρονομιάς</w:t>
      </w:r>
      <w:r>
        <w:rPr>
          <w:rFonts w:eastAsia="Times New Roman" w:cs="Times New Roman"/>
          <w:szCs w:val="24"/>
        </w:rPr>
        <w:t>;</w:t>
      </w:r>
      <w:r w:rsidRPr="00A54BB9">
        <w:rPr>
          <w:rFonts w:eastAsia="Times New Roman" w:cs="Times New Roman"/>
          <w:szCs w:val="24"/>
        </w:rPr>
        <w:t xml:space="preserve"> Πώς ορίζεται</w:t>
      </w:r>
      <w:r>
        <w:rPr>
          <w:rFonts w:eastAsia="Times New Roman" w:cs="Times New Roman"/>
          <w:szCs w:val="24"/>
        </w:rPr>
        <w:t xml:space="preserve"> -ε</w:t>
      </w:r>
      <w:r w:rsidRPr="00A54BB9">
        <w:rPr>
          <w:rFonts w:eastAsia="Times New Roman" w:cs="Times New Roman"/>
          <w:szCs w:val="24"/>
        </w:rPr>
        <w:t>ίπε κάποια πράγματα βέβαια</w:t>
      </w:r>
      <w:r>
        <w:rPr>
          <w:rFonts w:eastAsia="Times New Roman" w:cs="Times New Roman"/>
          <w:szCs w:val="24"/>
        </w:rPr>
        <w:t xml:space="preserve"> ο</w:t>
      </w:r>
      <w:r w:rsidRPr="00A54BB9">
        <w:rPr>
          <w:rFonts w:eastAsia="Times New Roman" w:cs="Times New Roman"/>
          <w:szCs w:val="24"/>
        </w:rPr>
        <w:t xml:space="preserve"> Υπουργός</w:t>
      </w:r>
      <w:r>
        <w:rPr>
          <w:rFonts w:eastAsia="Times New Roman" w:cs="Times New Roman"/>
          <w:szCs w:val="24"/>
        </w:rPr>
        <w:t>,</w:t>
      </w:r>
      <w:r w:rsidRPr="00A54BB9">
        <w:rPr>
          <w:rFonts w:eastAsia="Times New Roman" w:cs="Times New Roman"/>
          <w:szCs w:val="24"/>
        </w:rPr>
        <w:t xml:space="preserve"> αλλά θα θέλαμε να τα δούμε και στο νομοσχέδιο αυτό</w:t>
      </w:r>
      <w:r>
        <w:rPr>
          <w:rFonts w:eastAsia="Times New Roman" w:cs="Times New Roman"/>
          <w:szCs w:val="24"/>
        </w:rPr>
        <w:t>,</w:t>
      </w:r>
      <w:r w:rsidRPr="00A54BB9">
        <w:rPr>
          <w:rFonts w:eastAsia="Times New Roman" w:cs="Times New Roman"/>
          <w:szCs w:val="24"/>
        </w:rPr>
        <w:t xml:space="preserve"> προκειμένου να είναι πιο πλήρες</w:t>
      </w:r>
      <w:r>
        <w:rPr>
          <w:rFonts w:eastAsia="Times New Roman" w:cs="Times New Roman"/>
          <w:szCs w:val="24"/>
        </w:rPr>
        <w:t>-</w:t>
      </w:r>
      <w:r w:rsidRPr="00A54BB9">
        <w:rPr>
          <w:rFonts w:eastAsia="Times New Roman" w:cs="Times New Roman"/>
          <w:szCs w:val="24"/>
        </w:rPr>
        <w:t xml:space="preserve"> η νέα φάση λειτουρ</w:t>
      </w:r>
      <w:r w:rsidRPr="00A54BB9">
        <w:rPr>
          <w:rFonts w:eastAsia="Times New Roman" w:cs="Times New Roman"/>
          <w:szCs w:val="24"/>
        </w:rPr>
        <w:lastRenderedPageBreak/>
        <w:t xml:space="preserve">γίας του </w:t>
      </w:r>
      <w:r>
        <w:rPr>
          <w:rFonts w:eastAsia="Times New Roman" w:cs="Times New Roman"/>
          <w:szCs w:val="24"/>
        </w:rPr>
        <w:t xml:space="preserve">Ταμείου Αλληλοβοήθειας; </w:t>
      </w:r>
      <w:r w:rsidRPr="00A54BB9">
        <w:rPr>
          <w:rFonts w:eastAsia="Times New Roman" w:cs="Times New Roman"/>
          <w:szCs w:val="24"/>
        </w:rPr>
        <w:t xml:space="preserve">Πώς προσδιορίζονται </w:t>
      </w:r>
      <w:r>
        <w:rPr>
          <w:rFonts w:eastAsia="Times New Roman" w:cs="Times New Roman"/>
          <w:szCs w:val="24"/>
        </w:rPr>
        <w:t>οι καταστατικοί</w:t>
      </w:r>
      <w:r w:rsidRPr="00A54BB9">
        <w:rPr>
          <w:rFonts w:eastAsia="Times New Roman" w:cs="Times New Roman"/>
          <w:szCs w:val="24"/>
        </w:rPr>
        <w:t xml:space="preserve"> τους </w:t>
      </w:r>
      <w:r>
        <w:rPr>
          <w:rFonts w:eastAsia="Times New Roman" w:cs="Times New Roman"/>
          <w:szCs w:val="24"/>
        </w:rPr>
        <w:t>σκ</w:t>
      </w:r>
      <w:r>
        <w:rPr>
          <w:rFonts w:eastAsia="Times New Roman" w:cs="Times New Roman"/>
          <w:szCs w:val="24"/>
        </w:rPr>
        <w:t xml:space="preserve">οποί, </w:t>
      </w:r>
      <w:r w:rsidRPr="00A54BB9">
        <w:rPr>
          <w:rFonts w:eastAsia="Times New Roman" w:cs="Times New Roman"/>
          <w:szCs w:val="24"/>
        </w:rPr>
        <w:t>ώστε να διασφαλίζεται για την εκπλήρωση τους η διαφάνεια στην οικονομική διαχείριση και αποτελεσματική λειτουργία του</w:t>
      </w:r>
      <w:r>
        <w:rPr>
          <w:rFonts w:eastAsia="Times New Roman" w:cs="Times New Roman"/>
          <w:szCs w:val="24"/>
        </w:rPr>
        <w:t>;</w:t>
      </w:r>
      <w:r w:rsidRPr="00A54BB9">
        <w:rPr>
          <w:rFonts w:eastAsia="Times New Roman" w:cs="Times New Roman"/>
          <w:szCs w:val="24"/>
        </w:rPr>
        <w:t xml:space="preserve"> </w:t>
      </w:r>
    </w:p>
    <w:p w14:paraId="0A5C0D94" w14:textId="77777777" w:rsidR="004A3142" w:rsidRDefault="002101D6">
      <w:pPr>
        <w:spacing w:line="600" w:lineRule="auto"/>
        <w:ind w:firstLine="720"/>
        <w:jc w:val="both"/>
        <w:rPr>
          <w:rFonts w:eastAsia="Times New Roman" w:cs="Times New Roman"/>
          <w:szCs w:val="24"/>
        </w:rPr>
      </w:pPr>
      <w:r w:rsidRPr="00A54BB9">
        <w:rPr>
          <w:rFonts w:eastAsia="Times New Roman" w:cs="Times New Roman"/>
          <w:szCs w:val="24"/>
        </w:rPr>
        <w:t>Το σίγουρο είναι ότι φαινόμενα αδιαφάνειας</w:t>
      </w:r>
      <w:r>
        <w:rPr>
          <w:rFonts w:eastAsia="Times New Roman" w:cs="Times New Roman"/>
          <w:szCs w:val="24"/>
        </w:rPr>
        <w:t>,</w:t>
      </w:r>
      <w:r w:rsidRPr="00A54BB9">
        <w:rPr>
          <w:rFonts w:eastAsia="Times New Roman" w:cs="Times New Roman"/>
          <w:szCs w:val="24"/>
        </w:rPr>
        <w:t xml:space="preserve"> έλλειψης λογοδοσίας και διακομματικών πελατειακών πρακτικών πρέπει να εκλείψουν</w:t>
      </w:r>
      <w:r>
        <w:rPr>
          <w:rFonts w:eastAsia="Times New Roman" w:cs="Times New Roman"/>
          <w:szCs w:val="24"/>
        </w:rPr>
        <w:t>.</w:t>
      </w:r>
      <w:r w:rsidRPr="00A54BB9">
        <w:rPr>
          <w:rFonts w:eastAsia="Times New Roman" w:cs="Times New Roman"/>
          <w:szCs w:val="24"/>
        </w:rPr>
        <w:t xml:space="preserve"> Και ε</w:t>
      </w:r>
      <w:r w:rsidRPr="00A54BB9">
        <w:rPr>
          <w:rFonts w:eastAsia="Times New Roman" w:cs="Times New Roman"/>
          <w:szCs w:val="24"/>
        </w:rPr>
        <w:t xml:space="preserve">πειδή μας δόθηκε αυτές τις μέρες η δυνατότητα πρόσβασης </w:t>
      </w:r>
      <w:r>
        <w:rPr>
          <w:rFonts w:eastAsia="Times New Roman" w:cs="Times New Roman"/>
          <w:szCs w:val="24"/>
        </w:rPr>
        <w:t>στ</w:t>
      </w:r>
      <w:r w:rsidRPr="00A54BB9">
        <w:rPr>
          <w:rFonts w:eastAsia="Times New Roman" w:cs="Times New Roman"/>
          <w:szCs w:val="24"/>
        </w:rPr>
        <w:t>ο πόρισμα του Υπουργείου Οικονομικών για το Ταμείο Αλληλοβοήθειας</w:t>
      </w:r>
      <w:r>
        <w:rPr>
          <w:rFonts w:eastAsia="Times New Roman" w:cs="Times New Roman"/>
          <w:szCs w:val="24"/>
        </w:rPr>
        <w:t>,</w:t>
      </w:r>
      <w:r w:rsidRPr="00A54BB9">
        <w:rPr>
          <w:rFonts w:eastAsia="Times New Roman" w:cs="Times New Roman"/>
          <w:szCs w:val="24"/>
        </w:rPr>
        <w:t xml:space="preserve"> που αφορούσε έλεγχο για το διάστημα 2005 έως 2016 είχε το συγκεκριμένο πόρισμα</w:t>
      </w:r>
      <w:r>
        <w:rPr>
          <w:rFonts w:eastAsia="Times New Roman" w:cs="Times New Roman"/>
          <w:szCs w:val="24"/>
        </w:rPr>
        <w:t>,</w:t>
      </w:r>
      <w:r w:rsidRPr="00A54BB9">
        <w:rPr>
          <w:rFonts w:eastAsia="Times New Roman" w:cs="Times New Roman"/>
          <w:szCs w:val="24"/>
        </w:rPr>
        <w:t xml:space="preserve"> ούτε λίγο ούτε πολύ</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είκοσι δύο</w:t>
      </w:r>
      <w:r w:rsidRPr="00A54BB9">
        <w:rPr>
          <w:rFonts w:eastAsia="Times New Roman" w:cs="Times New Roman"/>
          <w:szCs w:val="24"/>
        </w:rPr>
        <w:t xml:space="preserve"> σημαντικά ευρήματα</w:t>
      </w:r>
      <w:r>
        <w:rPr>
          <w:rFonts w:eastAsia="Times New Roman" w:cs="Times New Roman"/>
          <w:szCs w:val="24"/>
        </w:rPr>
        <w:t>.</w:t>
      </w:r>
      <w:r w:rsidRPr="00A54BB9">
        <w:rPr>
          <w:rFonts w:eastAsia="Times New Roman" w:cs="Times New Roman"/>
          <w:szCs w:val="24"/>
        </w:rPr>
        <w:t xml:space="preserve"> </w:t>
      </w:r>
    </w:p>
    <w:p w14:paraId="0A5C0D9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Κάποια </w:t>
      </w:r>
      <w:r w:rsidRPr="00A54BB9">
        <w:rPr>
          <w:rFonts w:eastAsia="Times New Roman" w:cs="Times New Roman"/>
          <w:szCs w:val="24"/>
        </w:rPr>
        <w:t xml:space="preserve">από αυτά </w:t>
      </w:r>
      <w:r>
        <w:rPr>
          <w:rFonts w:eastAsia="Times New Roman" w:cs="Times New Roman"/>
          <w:szCs w:val="24"/>
        </w:rPr>
        <w:t xml:space="preserve">είναι η καταβολή επιδόματος πολιτιστικής επιμόρφωσης </w:t>
      </w:r>
      <w:r w:rsidRPr="00A54BB9">
        <w:rPr>
          <w:rFonts w:eastAsia="Times New Roman" w:cs="Times New Roman"/>
          <w:szCs w:val="24"/>
        </w:rPr>
        <w:t>στους υπαλλήλους του Υπουργείου Πολιτισμού ύψο</w:t>
      </w:r>
      <w:r>
        <w:rPr>
          <w:rFonts w:eastAsia="Times New Roman" w:cs="Times New Roman"/>
          <w:szCs w:val="24"/>
        </w:rPr>
        <w:t>υ</w:t>
      </w:r>
      <w:r w:rsidRPr="00A54BB9">
        <w:rPr>
          <w:rFonts w:eastAsia="Times New Roman" w:cs="Times New Roman"/>
          <w:szCs w:val="24"/>
        </w:rPr>
        <w:t>ς 40</w:t>
      </w:r>
      <w:r>
        <w:rPr>
          <w:rFonts w:eastAsia="Times New Roman" w:cs="Times New Roman"/>
          <w:szCs w:val="24"/>
        </w:rPr>
        <w:t>.000.000 ευρώ</w:t>
      </w:r>
      <w:r w:rsidRPr="00A54BB9">
        <w:rPr>
          <w:rFonts w:eastAsia="Times New Roman" w:cs="Times New Roman"/>
          <w:szCs w:val="24"/>
        </w:rPr>
        <w:t xml:space="preserve"> μέσω </w:t>
      </w:r>
      <w:r>
        <w:rPr>
          <w:rFonts w:eastAsia="Times New Roman" w:cs="Times New Roman"/>
          <w:szCs w:val="24"/>
        </w:rPr>
        <w:t xml:space="preserve">του </w:t>
      </w:r>
      <w:r w:rsidRPr="00A54BB9">
        <w:rPr>
          <w:rFonts w:eastAsia="Times New Roman" w:cs="Times New Roman"/>
          <w:szCs w:val="24"/>
        </w:rPr>
        <w:t>Ταμείο</w:t>
      </w:r>
      <w:r>
        <w:rPr>
          <w:rFonts w:eastAsia="Times New Roman" w:cs="Times New Roman"/>
          <w:szCs w:val="24"/>
        </w:rPr>
        <w:t>υ</w:t>
      </w:r>
      <w:r w:rsidRPr="00A54BB9">
        <w:rPr>
          <w:rFonts w:eastAsia="Times New Roman" w:cs="Times New Roman"/>
          <w:szCs w:val="24"/>
        </w:rPr>
        <w:t xml:space="preserve"> Αλληλοβοήθειας</w:t>
      </w:r>
      <w:r>
        <w:rPr>
          <w:rFonts w:eastAsia="Times New Roman" w:cs="Times New Roman"/>
          <w:szCs w:val="24"/>
        </w:rPr>
        <w:t>,</w:t>
      </w:r>
      <w:r w:rsidRPr="00A54BB9">
        <w:rPr>
          <w:rFonts w:eastAsia="Times New Roman" w:cs="Times New Roman"/>
          <w:szCs w:val="24"/>
        </w:rPr>
        <w:t xml:space="preserve"> ενώ δεν </w:t>
      </w:r>
      <w:r>
        <w:rPr>
          <w:rFonts w:eastAsia="Times New Roman" w:cs="Times New Roman"/>
          <w:szCs w:val="24"/>
        </w:rPr>
        <w:t>π</w:t>
      </w:r>
      <w:r w:rsidRPr="00A54BB9">
        <w:rPr>
          <w:rFonts w:eastAsia="Times New Roman" w:cs="Times New Roman"/>
          <w:szCs w:val="24"/>
        </w:rPr>
        <w:t>ροβλεπόταν στους καταστατικούς σκοπούς του</w:t>
      </w:r>
      <w:r>
        <w:rPr>
          <w:rFonts w:eastAsia="Times New Roman" w:cs="Times New Roman"/>
          <w:szCs w:val="24"/>
        </w:rPr>
        <w:t>.</w:t>
      </w:r>
      <w:r w:rsidRPr="00A54BB9">
        <w:rPr>
          <w:rFonts w:eastAsia="Times New Roman" w:cs="Times New Roman"/>
          <w:szCs w:val="24"/>
        </w:rPr>
        <w:t xml:space="preserve"> </w:t>
      </w:r>
      <w:r>
        <w:rPr>
          <w:rFonts w:eastAsia="Times New Roman" w:cs="Times New Roman"/>
          <w:szCs w:val="24"/>
        </w:rPr>
        <w:t>Μ</w:t>
      </w:r>
      <w:r w:rsidRPr="00A54BB9">
        <w:rPr>
          <w:rFonts w:eastAsia="Times New Roman" w:cs="Times New Roman"/>
          <w:szCs w:val="24"/>
        </w:rPr>
        <w:t>άλιστα</w:t>
      </w:r>
      <w:r>
        <w:rPr>
          <w:rFonts w:eastAsia="Times New Roman" w:cs="Times New Roman"/>
          <w:szCs w:val="24"/>
        </w:rPr>
        <w:t xml:space="preserve"> γ</w:t>
      </w:r>
      <w:r w:rsidRPr="00A54BB9">
        <w:rPr>
          <w:rFonts w:eastAsia="Times New Roman" w:cs="Times New Roman"/>
          <w:szCs w:val="24"/>
        </w:rPr>
        <w:t xml:space="preserve">ια </w:t>
      </w:r>
      <w:r>
        <w:rPr>
          <w:rFonts w:eastAsia="Times New Roman" w:cs="Times New Roman"/>
          <w:szCs w:val="24"/>
        </w:rPr>
        <w:t xml:space="preserve">τις ανάγκες </w:t>
      </w:r>
      <w:r w:rsidRPr="00A54BB9">
        <w:rPr>
          <w:rFonts w:eastAsia="Times New Roman" w:cs="Times New Roman"/>
          <w:szCs w:val="24"/>
        </w:rPr>
        <w:t>μηχανοργάν</w:t>
      </w:r>
      <w:r w:rsidRPr="00A54BB9">
        <w:rPr>
          <w:rFonts w:eastAsia="Times New Roman" w:cs="Times New Roman"/>
          <w:szCs w:val="24"/>
        </w:rPr>
        <w:t>ωσης δόθηκαν επιπλέον 144.000 ευρώ</w:t>
      </w:r>
      <w:r>
        <w:rPr>
          <w:rFonts w:eastAsia="Times New Roman" w:cs="Times New Roman"/>
          <w:szCs w:val="24"/>
        </w:rPr>
        <w:t>,</w:t>
      </w:r>
      <w:r w:rsidRPr="00A54BB9">
        <w:rPr>
          <w:rFonts w:eastAsia="Times New Roman" w:cs="Times New Roman"/>
          <w:szCs w:val="24"/>
        </w:rPr>
        <w:t xml:space="preserve"> προκειμένου να γίνονται αυτές οι καταβολές</w:t>
      </w:r>
      <w:r>
        <w:rPr>
          <w:rFonts w:eastAsia="Times New Roman" w:cs="Times New Roman"/>
          <w:szCs w:val="24"/>
        </w:rPr>
        <w:t>.</w:t>
      </w:r>
      <w:r w:rsidRPr="00A54BB9">
        <w:rPr>
          <w:rFonts w:eastAsia="Times New Roman" w:cs="Times New Roman"/>
          <w:szCs w:val="24"/>
        </w:rPr>
        <w:t xml:space="preserve"> </w:t>
      </w:r>
    </w:p>
    <w:p w14:paraId="0A5C0D9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έγινε </w:t>
      </w:r>
      <w:r w:rsidRPr="00A54BB9">
        <w:rPr>
          <w:rFonts w:eastAsia="Times New Roman" w:cs="Times New Roman"/>
          <w:szCs w:val="24"/>
        </w:rPr>
        <w:t xml:space="preserve">πρόσληψη </w:t>
      </w:r>
      <w:r>
        <w:rPr>
          <w:rFonts w:eastAsia="Times New Roman" w:cs="Times New Roman"/>
          <w:szCs w:val="24"/>
        </w:rPr>
        <w:t>ν</w:t>
      </w:r>
      <w:r w:rsidRPr="00A54BB9">
        <w:rPr>
          <w:rFonts w:eastAsia="Times New Roman" w:cs="Times New Roman"/>
          <w:szCs w:val="24"/>
        </w:rPr>
        <w:t>ομικού συμβού</w:t>
      </w:r>
      <w:r>
        <w:rPr>
          <w:rFonts w:eastAsia="Times New Roman" w:cs="Times New Roman"/>
          <w:szCs w:val="24"/>
        </w:rPr>
        <w:t>λου και επικοινωνιακού σύμβουλου με αμοιβές 30.000 ευρώ και</w:t>
      </w:r>
      <w:r w:rsidRPr="00A54BB9">
        <w:rPr>
          <w:rFonts w:eastAsia="Times New Roman" w:cs="Times New Roman"/>
          <w:szCs w:val="24"/>
        </w:rPr>
        <w:t xml:space="preserve"> 74.000 ευρώ αντίστοιχα</w:t>
      </w:r>
      <w:r>
        <w:rPr>
          <w:rFonts w:eastAsia="Times New Roman" w:cs="Times New Roman"/>
          <w:szCs w:val="24"/>
        </w:rPr>
        <w:t>, χωρίς να προκύπτει</w:t>
      </w:r>
      <w:r w:rsidRPr="00A54BB9">
        <w:rPr>
          <w:rFonts w:eastAsia="Times New Roman" w:cs="Times New Roman"/>
          <w:szCs w:val="24"/>
        </w:rPr>
        <w:t xml:space="preserve"> παροχή υπηρεσίας</w:t>
      </w:r>
      <w:r>
        <w:rPr>
          <w:rFonts w:eastAsia="Times New Roman" w:cs="Times New Roman"/>
          <w:szCs w:val="24"/>
        </w:rPr>
        <w:t>. Υπάρχουν</w:t>
      </w:r>
      <w:r w:rsidRPr="00A54BB9">
        <w:rPr>
          <w:rFonts w:eastAsia="Times New Roman" w:cs="Times New Roman"/>
          <w:szCs w:val="24"/>
        </w:rPr>
        <w:t xml:space="preserve"> διάφορες δαπάνες</w:t>
      </w:r>
      <w:r>
        <w:rPr>
          <w:rFonts w:eastAsia="Times New Roman" w:cs="Times New Roman"/>
          <w:szCs w:val="24"/>
        </w:rPr>
        <w:t>,</w:t>
      </w:r>
      <w:r w:rsidRPr="00A54BB9">
        <w:rPr>
          <w:rFonts w:eastAsia="Times New Roman" w:cs="Times New Roman"/>
          <w:szCs w:val="24"/>
        </w:rPr>
        <w:t xml:space="preserve"> που δεν ανταποκρίνονταν </w:t>
      </w:r>
      <w:r>
        <w:rPr>
          <w:rFonts w:eastAsia="Times New Roman" w:cs="Times New Roman"/>
          <w:szCs w:val="24"/>
        </w:rPr>
        <w:t xml:space="preserve">στον </w:t>
      </w:r>
      <w:r w:rsidRPr="00A54BB9">
        <w:rPr>
          <w:rFonts w:eastAsia="Times New Roman" w:cs="Times New Roman"/>
          <w:szCs w:val="24"/>
        </w:rPr>
        <w:t xml:space="preserve">σκοπό του </w:t>
      </w:r>
      <w:r>
        <w:rPr>
          <w:rFonts w:eastAsia="Times New Roman" w:cs="Times New Roman"/>
          <w:szCs w:val="24"/>
        </w:rPr>
        <w:t>τ</w:t>
      </w:r>
      <w:r w:rsidRPr="00A54BB9">
        <w:rPr>
          <w:rFonts w:eastAsia="Times New Roman" w:cs="Times New Roman"/>
          <w:szCs w:val="24"/>
        </w:rPr>
        <w:t>αμείου</w:t>
      </w:r>
      <w:r>
        <w:rPr>
          <w:rFonts w:eastAsia="Times New Roman" w:cs="Times New Roman"/>
          <w:szCs w:val="24"/>
        </w:rPr>
        <w:t>.</w:t>
      </w:r>
      <w:r w:rsidRPr="00A54BB9">
        <w:rPr>
          <w:rFonts w:eastAsia="Times New Roman" w:cs="Times New Roman"/>
          <w:szCs w:val="24"/>
        </w:rPr>
        <w:t xml:space="preserve"> Λειτουργούσε ουσιαστικά το Ταμείο Αλληλοβοήθειας ως συγκοινωνούν δοχείο με συνδικαλιστικές οργανώσεις</w:t>
      </w:r>
      <w:r>
        <w:rPr>
          <w:rFonts w:eastAsia="Times New Roman" w:cs="Times New Roman"/>
          <w:szCs w:val="24"/>
        </w:rPr>
        <w:t>,</w:t>
      </w:r>
      <w:r w:rsidRPr="00A54BB9">
        <w:rPr>
          <w:rFonts w:eastAsia="Times New Roman" w:cs="Times New Roman"/>
          <w:szCs w:val="24"/>
        </w:rPr>
        <w:t xml:space="preserve"> σε ό</w:t>
      </w:r>
      <w:r>
        <w:rPr>
          <w:rFonts w:eastAsia="Times New Roman" w:cs="Times New Roman"/>
          <w:szCs w:val="24"/>
        </w:rPr>
        <w:t>,</w:t>
      </w:r>
      <w:r w:rsidRPr="00A54BB9">
        <w:rPr>
          <w:rFonts w:eastAsia="Times New Roman" w:cs="Times New Roman"/>
          <w:szCs w:val="24"/>
        </w:rPr>
        <w:t>τι αφορά σε υπαλλήλους που πηγαιν</w:t>
      </w:r>
      <w:r>
        <w:rPr>
          <w:rFonts w:eastAsia="Times New Roman" w:cs="Times New Roman"/>
          <w:szCs w:val="24"/>
        </w:rPr>
        <w:t>ο</w:t>
      </w:r>
      <w:r w:rsidRPr="00A54BB9">
        <w:rPr>
          <w:rFonts w:eastAsia="Times New Roman" w:cs="Times New Roman"/>
          <w:szCs w:val="24"/>
        </w:rPr>
        <w:t>ερχόντουσαν</w:t>
      </w:r>
      <w:r>
        <w:rPr>
          <w:rFonts w:eastAsia="Times New Roman" w:cs="Times New Roman"/>
          <w:szCs w:val="24"/>
        </w:rPr>
        <w:t>. Γίνονταν</w:t>
      </w:r>
      <w:r w:rsidRPr="00A54BB9">
        <w:rPr>
          <w:rFonts w:eastAsia="Times New Roman" w:cs="Times New Roman"/>
          <w:szCs w:val="24"/>
        </w:rPr>
        <w:t xml:space="preserve"> προσλήψεις </w:t>
      </w:r>
      <w:r>
        <w:rPr>
          <w:rFonts w:eastAsia="Times New Roman" w:cs="Times New Roman"/>
          <w:szCs w:val="24"/>
        </w:rPr>
        <w:t xml:space="preserve">προσωπικού </w:t>
      </w:r>
      <w:r w:rsidRPr="00A54BB9">
        <w:rPr>
          <w:rFonts w:eastAsia="Times New Roman" w:cs="Times New Roman"/>
          <w:szCs w:val="24"/>
        </w:rPr>
        <w:t>ιδι</w:t>
      </w:r>
      <w:r w:rsidRPr="00A54BB9">
        <w:rPr>
          <w:rFonts w:eastAsia="Times New Roman" w:cs="Times New Roman"/>
          <w:szCs w:val="24"/>
        </w:rPr>
        <w:t xml:space="preserve">ωτικού δικαίου αορίστου χρόνου κατά παράβαση της ιδρυτικής πράξης του </w:t>
      </w:r>
      <w:r>
        <w:rPr>
          <w:rFonts w:eastAsia="Times New Roman" w:cs="Times New Roman"/>
          <w:szCs w:val="24"/>
        </w:rPr>
        <w:t>τ</w:t>
      </w:r>
      <w:r w:rsidRPr="00A54BB9">
        <w:rPr>
          <w:rFonts w:eastAsia="Times New Roman" w:cs="Times New Roman"/>
          <w:szCs w:val="24"/>
        </w:rPr>
        <w:t>αμείου</w:t>
      </w:r>
      <w:r>
        <w:rPr>
          <w:rFonts w:eastAsia="Times New Roman" w:cs="Times New Roman"/>
          <w:szCs w:val="24"/>
        </w:rPr>
        <w:t xml:space="preserve">. Δίνονταν </w:t>
      </w:r>
      <w:r w:rsidRPr="00A54BB9">
        <w:rPr>
          <w:rFonts w:eastAsia="Times New Roman" w:cs="Times New Roman"/>
          <w:szCs w:val="24"/>
        </w:rPr>
        <w:t xml:space="preserve">επιδόματα σε συμβασιούχους της τάξης </w:t>
      </w:r>
      <w:r>
        <w:rPr>
          <w:rFonts w:eastAsia="Times New Roman" w:cs="Times New Roman"/>
          <w:szCs w:val="24"/>
        </w:rPr>
        <w:t>των</w:t>
      </w:r>
      <w:r w:rsidRPr="00A54BB9">
        <w:rPr>
          <w:rFonts w:eastAsia="Times New Roman" w:cs="Times New Roman"/>
          <w:szCs w:val="24"/>
        </w:rPr>
        <w:t xml:space="preserve"> 676</w:t>
      </w:r>
      <w:r>
        <w:rPr>
          <w:rFonts w:eastAsia="Times New Roman" w:cs="Times New Roman"/>
          <w:szCs w:val="24"/>
        </w:rPr>
        <w:t xml:space="preserve">.000 </w:t>
      </w:r>
      <w:r w:rsidRPr="00A54BB9">
        <w:rPr>
          <w:rFonts w:eastAsia="Times New Roman" w:cs="Times New Roman"/>
          <w:szCs w:val="24"/>
        </w:rPr>
        <w:t>ευρώ με προφορικές συμφωνίες</w:t>
      </w:r>
      <w:r>
        <w:rPr>
          <w:rFonts w:eastAsia="Times New Roman" w:cs="Times New Roman"/>
          <w:szCs w:val="24"/>
        </w:rPr>
        <w:t>,</w:t>
      </w:r>
      <w:r w:rsidRPr="00A54BB9">
        <w:rPr>
          <w:rFonts w:eastAsia="Times New Roman" w:cs="Times New Roman"/>
          <w:szCs w:val="24"/>
        </w:rPr>
        <w:t xml:space="preserve"> 111.000 ευρώ με δύο τιμολόγια </w:t>
      </w:r>
      <w:r>
        <w:rPr>
          <w:rFonts w:eastAsia="Times New Roman" w:cs="Times New Roman"/>
          <w:szCs w:val="24"/>
        </w:rPr>
        <w:t>με γνωστή εταιρεία παιχνιδιών χωρίς να είναι καταχωρημένα κ</w:t>
      </w:r>
      <w:r>
        <w:rPr>
          <w:rFonts w:eastAsia="Times New Roman" w:cs="Times New Roman"/>
          <w:szCs w:val="24"/>
        </w:rPr>
        <w:t xml:space="preserve">αι χωρίς </w:t>
      </w:r>
      <w:r w:rsidRPr="00A54BB9">
        <w:rPr>
          <w:rFonts w:eastAsia="Times New Roman" w:cs="Times New Roman"/>
          <w:szCs w:val="24"/>
        </w:rPr>
        <w:t>χρηματική συναλλαγή με την εταιρεία</w:t>
      </w:r>
      <w:r>
        <w:rPr>
          <w:rFonts w:eastAsia="Times New Roman" w:cs="Times New Roman"/>
          <w:szCs w:val="24"/>
        </w:rPr>
        <w:t>. Αυτά είναι μερικά από τα είκοσι δύο</w:t>
      </w:r>
      <w:r w:rsidRPr="00A54BB9">
        <w:rPr>
          <w:rFonts w:eastAsia="Times New Roman" w:cs="Times New Roman"/>
          <w:szCs w:val="24"/>
        </w:rPr>
        <w:t xml:space="preserve"> ευρήματα του πορίσματος του ελέγχου</w:t>
      </w:r>
      <w:r>
        <w:rPr>
          <w:rFonts w:eastAsia="Times New Roman" w:cs="Times New Roman"/>
          <w:szCs w:val="24"/>
        </w:rPr>
        <w:t>,</w:t>
      </w:r>
      <w:r w:rsidRPr="00A54BB9">
        <w:rPr>
          <w:rFonts w:eastAsia="Times New Roman" w:cs="Times New Roman"/>
          <w:szCs w:val="24"/>
        </w:rPr>
        <w:t xml:space="preserve"> που έγινε στο συγκεκριμένο χρονικό διάστημα.</w:t>
      </w:r>
    </w:p>
    <w:p w14:paraId="0A5C0D97" w14:textId="77777777" w:rsidR="004A3142" w:rsidRDefault="002101D6">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Ειρήσθω</w:t>
      </w:r>
      <w:proofErr w:type="spellEnd"/>
      <w:r>
        <w:rPr>
          <w:rFonts w:eastAsia="Times New Roman"/>
          <w:color w:val="222222"/>
          <w:szCs w:val="24"/>
          <w:shd w:val="clear" w:color="auto" w:fill="FFFFFF"/>
        </w:rPr>
        <w:t xml:space="preserve"> εν </w:t>
      </w:r>
      <w:proofErr w:type="spellStart"/>
      <w:r>
        <w:rPr>
          <w:rFonts w:eastAsia="Times New Roman"/>
          <w:color w:val="222222"/>
          <w:szCs w:val="24"/>
          <w:shd w:val="clear" w:color="auto" w:fill="FFFFFF"/>
        </w:rPr>
        <w:t>παρόδω</w:t>
      </w:r>
      <w:proofErr w:type="spellEnd"/>
      <w:r>
        <w:rPr>
          <w:rFonts w:eastAsia="Times New Roman"/>
          <w:color w:val="222222"/>
          <w:szCs w:val="24"/>
          <w:shd w:val="clear" w:color="auto" w:fill="FFFFFF"/>
        </w:rPr>
        <w:t xml:space="preserve">, αν δείτε και το χρονικό διάστημα από το 2005 ως το 2016, θα διαπιστώσετε </w:t>
      </w:r>
      <w:r>
        <w:rPr>
          <w:rFonts w:eastAsia="Times New Roman"/>
          <w:color w:val="222222"/>
          <w:szCs w:val="24"/>
          <w:shd w:val="clear" w:color="auto" w:fill="FFFFFF"/>
        </w:rPr>
        <w:t xml:space="preserve">ότι υπήρχε μια διακομματική </w:t>
      </w:r>
      <w:proofErr w:type="spellStart"/>
      <w:r>
        <w:rPr>
          <w:rFonts w:eastAsia="Times New Roman"/>
          <w:color w:val="222222"/>
          <w:szCs w:val="24"/>
          <w:shd w:val="clear" w:color="auto" w:fill="FFFFFF"/>
        </w:rPr>
        <w:t>ομερτά</w:t>
      </w:r>
      <w:proofErr w:type="spellEnd"/>
      <w:r>
        <w:rPr>
          <w:rFonts w:eastAsia="Times New Roman"/>
          <w:color w:val="222222"/>
          <w:szCs w:val="24"/>
          <w:shd w:val="clear" w:color="auto" w:fill="FFFFFF"/>
        </w:rPr>
        <w:t xml:space="preserve"> για όλα αυτά που γίνονταν. Ερχόμαστε, λοιπόν, τώρα </w:t>
      </w:r>
      <w:r w:rsidRPr="004A16F6">
        <w:rPr>
          <w:rFonts w:eastAsia="Times New Roman"/>
          <w:bCs/>
          <w:color w:val="222222"/>
          <w:shd w:val="clear" w:color="auto" w:fill="FFFFFF"/>
        </w:rPr>
        <w:t>και</w:t>
      </w:r>
      <w:r>
        <w:rPr>
          <w:rFonts w:eastAsia="Times New Roman"/>
          <w:color w:val="222222"/>
          <w:szCs w:val="24"/>
          <w:shd w:val="clear" w:color="auto" w:fill="FFFFFF"/>
        </w:rPr>
        <w:t xml:space="preserve"> λέμε ότι κόβοντας την απευθείας χρηματοδότηση </w:t>
      </w:r>
      <w:r>
        <w:rPr>
          <w:rFonts w:eastAsia="Times New Roman"/>
          <w:color w:val="222222"/>
          <w:szCs w:val="24"/>
          <w:shd w:val="clear" w:color="auto" w:fill="FFFFFF"/>
        </w:rPr>
        <w:lastRenderedPageBreak/>
        <w:t>στο Ταμείο Αλληλοβοηθείας από το ΤΑΠΑ</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4A16F6">
        <w:rPr>
          <w:rFonts w:eastAsia="Times New Roman"/>
          <w:bCs/>
          <w:color w:val="222222"/>
          <w:shd w:val="clear" w:color="auto" w:fill="FFFFFF"/>
        </w:rPr>
        <w:t>θα</w:t>
      </w:r>
      <w:r>
        <w:rPr>
          <w:rFonts w:eastAsia="Times New Roman"/>
          <w:color w:val="222222"/>
          <w:szCs w:val="24"/>
          <w:shd w:val="clear" w:color="auto" w:fill="FFFFFF"/>
        </w:rPr>
        <w:t xml:space="preserve"> διορθωθούν οι παραπάνω παθογένειες. Μακάρι να ήταν τόσο απλό.</w:t>
      </w:r>
    </w:p>
    <w:p w14:paraId="0A5C0D98"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κυρίες και κύριοι συνάδελφοι, η σημαντικότητα των θεμάτων του πολιτισμού φαίνεται από το γεγονός </w:t>
      </w:r>
      <w:r w:rsidRPr="006F7E0A">
        <w:rPr>
          <w:rFonts w:eastAsia="Times New Roman"/>
          <w:bCs/>
          <w:color w:val="222222"/>
          <w:shd w:val="clear" w:color="auto" w:fill="FFFFFF"/>
        </w:rPr>
        <w:t>ότι</w:t>
      </w:r>
      <w:r>
        <w:rPr>
          <w:rFonts w:eastAsia="Times New Roman"/>
          <w:color w:val="222222"/>
          <w:szCs w:val="24"/>
          <w:shd w:val="clear" w:color="auto" w:fill="FFFFFF"/>
        </w:rPr>
        <w:t xml:space="preserve"> στους τρεις πυλώνες της βιώσιμης ανάπτυξης, </w:t>
      </w:r>
      <w:r w:rsidRPr="006F7E0A">
        <w:rPr>
          <w:rFonts w:eastAsia="Times New Roman"/>
          <w:bCs/>
          <w:color w:val="222222"/>
          <w:shd w:val="clear" w:color="auto" w:fill="FFFFFF"/>
        </w:rPr>
        <w:t xml:space="preserve">δηλαδή </w:t>
      </w:r>
      <w:r>
        <w:rPr>
          <w:rFonts w:eastAsia="Times New Roman"/>
          <w:color w:val="222222"/>
          <w:szCs w:val="24"/>
          <w:shd w:val="clear" w:color="auto" w:fill="FFFFFF"/>
        </w:rPr>
        <w:t>στην οικονομική ανάπτυξη, την κοινωνική συνοχή και τον σεβασμό στο περιβάλλον, έχει προστεθε</w:t>
      </w:r>
      <w:r>
        <w:rPr>
          <w:rFonts w:eastAsia="Times New Roman"/>
          <w:color w:val="222222"/>
          <w:szCs w:val="24"/>
          <w:shd w:val="clear" w:color="auto" w:fill="FFFFFF"/>
        </w:rPr>
        <w:t xml:space="preserve">ί τα τελευταία χρόνια και ένας τέταρτος πυλώνας, που είναι ο σεβασμός της πολιτιστικής κληρονομιάς. Αυτό έχει κομβική σημασία για την πατρίδα μας, μια που έχει την ευλογία να έχει μια διαχρονικά πλούσια ιστορική και πολιτιστική κληρονομιά. </w:t>
      </w:r>
    </w:p>
    <w:p w14:paraId="0A5C0D99"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αυτό δράττο</w:t>
      </w:r>
      <w:r>
        <w:rPr>
          <w:rFonts w:eastAsia="Times New Roman"/>
          <w:color w:val="222222"/>
          <w:szCs w:val="24"/>
          <w:shd w:val="clear" w:color="auto" w:fill="FFFFFF"/>
        </w:rPr>
        <w:t xml:space="preserve">μαι της ευκαιρίας να επισημάνω το πρόβλημα που έχει προκύψει με την ανέγερση κτηρίων μεγάλου ύψους πάνω από οκτώ ορόφους πέριξ της Ακρόπολης, που είναι το παγκόσμιο </w:t>
      </w:r>
      <w:proofErr w:type="spellStart"/>
      <w:r>
        <w:rPr>
          <w:rFonts w:eastAsia="Times New Roman"/>
          <w:color w:val="222222"/>
          <w:szCs w:val="24"/>
          <w:shd w:val="clear" w:color="auto" w:fill="FFFFFF"/>
        </w:rPr>
        <w:t>τοπόσημο</w:t>
      </w:r>
      <w:proofErr w:type="spellEnd"/>
      <w:r>
        <w:rPr>
          <w:rFonts w:eastAsia="Times New Roman"/>
          <w:color w:val="222222"/>
          <w:szCs w:val="24"/>
          <w:shd w:val="clear" w:color="auto" w:fill="FFFFFF"/>
        </w:rPr>
        <w:t xml:space="preserve"> της Αθήνας, κάτι που θέσαμε </w:t>
      </w:r>
      <w:r w:rsidRPr="006F7E0A">
        <w:rPr>
          <w:rFonts w:eastAsia="Times New Roman"/>
          <w:bCs/>
          <w:color w:val="222222"/>
          <w:shd w:val="clear" w:color="auto" w:fill="FFFFFF"/>
        </w:rPr>
        <w:t>και</w:t>
      </w:r>
      <w:r>
        <w:rPr>
          <w:rFonts w:eastAsia="Times New Roman"/>
          <w:color w:val="222222"/>
          <w:szCs w:val="24"/>
          <w:shd w:val="clear" w:color="auto" w:fill="FFFFFF"/>
        </w:rPr>
        <w:t xml:space="preserve"> στην Επιτροπή Μορφωτικών Υποθέσεων και έχουμε κάνε</w:t>
      </w:r>
      <w:r>
        <w:rPr>
          <w:rFonts w:eastAsia="Times New Roman"/>
          <w:color w:val="222222"/>
          <w:szCs w:val="24"/>
          <w:shd w:val="clear" w:color="auto" w:fill="FFFFFF"/>
        </w:rPr>
        <w:t xml:space="preserve">ι και σχετική ερώτηση στον κοινοβουλευτικό έλεγχο. </w:t>
      </w:r>
    </w:p>
    <w:p w14:paraId="0A5C0D9A" w14:textId="77777777" w:rsidR="004A3142" w:rsidRDefault="002101D6">
      <w:pPr>
        <w:spacing w:line="600" w:lineRule="auto"/>
        <w:ind w:firstLine="720"/>
        <w:jc w:val="both"/>
        <w:rPr>
          <w:rFonts w:eastAsia="Times New Roman"/>
          <w:color w:val="222222"/>
          <w:szCs w:val="24"/>
          <w:shd w:val="clear" w:color="auto" w:fill="FFFFFF"/>
        </w:rPr>
      </w:pPr>
      <w:r w:rsidRPr="00242545">
        <w:rPr>
          <w:rFonts w:eastAsia="Times New Roman"/>
          <w:bCs/>
          <w:color w:val="222222"/>
          <w:shd w:val="clear" w:color="auto" w:fill="FFFFFF"/>
        </w:rPr>
        <w:lastRenderedPageBreak/>
        <w:t>Συγκεκριμένα</w:t>
      </w:r>
      <w:r>
        <w:rPr>
          <w:rFonts w:eastAsia="Times New Roman"/>
          <w:color w:val="222222"/>
          <w:szCs w:val="24"/>
          <w:shd w:val="clear" w:color="auto" w:fill="FFFFFF"/>
        </w:rPr>
        <w:t xml:space="preserve"> στις 21 Φεβρουαρίου ρωτάμε αν τηρήθηκαν όλες οι προβλεπόμενες διοικητικές διαδικασίες, πώς θα αποφευχθούν τέτοιες παρατυπίες στο μέλλον, όταν μάλιστα δημιουργούν τετελεσμένα, αν εξετάζεται η </w:t>
      </w:r>
      <w:r>
        <w:rPr>
          <w:rFonts w:eastAsia="Times New Roman"/>
          <w:color w:val="222222"/>
          <w:szCs w:val="24"/>
          <w:shd w:val="clear" w:color="auto" w:fill="FFFFFF"/>
        </w:rPr>
        <w:t>θέσπιση ηπιότερων όρων δόμησης και αν σκοπεύει να προχωρήσει το Υπουργείο σε επανεξέταση των διοικητικών πράξεων σε συνεργασία με το Υπουργείο Ενέργειας.</w:t>
      </w:r>
    </w:p>
    <w:p w14:paraId="0A5C0D9B" w14:textId="77777777" w:rsidR="004A3142" w:rsidRDefault="002101D6">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Β΄</w:t>
      </w:r>
      <w:r w:rsidRPr="00090E18">
        <w:rPr>
          <w:rFonts w:eastAsia="Times New Roman" w:cs="Times New Roman"/>
          <w:szCs w:val="24"/>
        </w:rPr>
        <w:t xml:space="preserve"> Αντιπρόεδρος της Βουλής κ. </w:t>
      </w:r>
      <w:r w:rsidRPr="00E46B86">
        <w:rPr>
          <w:rFonts w:eastAsia="Times New Roman" w:cs="Times New Roman"/>
          <w:b/>
          <w:szCs w:val="24"/>
        </w:rPr>
        <w:t>ΓΕΩΡΓΙΟΣ ΒΑΡΕΜΕΝΟΣ</w:t>
      </w:r>
      <w:r w:rsidRPr="00090E18">
        <w:rPr>
          <w:rFonts w:eastAsia="Times New Roman" w:cs="Times New Roman"/>
          <w:szCs w:val="24"/>
        </w:rPr>
        <w:t>)</w:t>
      </w:r>
    </w:p>
    <w:p w14:paraId="0A5C0D9C"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 xml:space="preserve">ίναι θετικό </w:t>
      </w:r>
      <w:r w:rsidRPr="006F7E0A">
        <w:rPr>
          <w:rFonts w:eastAsia="Times New Roman"/>
          <w:bCs/>
          <w:color w:val="222222"/>
          <w:shd w:val="clear" w:color="auto" w:fill="FFFFFF"/>
        </w:rPr>
        <w:t>που</w:t>
      </w:r>
      <w:r>
        <w:rPr>
          <w:rFonts w:eastAsia="Times New Roman"/>
          <w:color w:val="222222"/>
          <w:szCs w:val="24"/>
          <w:shd w:val="clear" w:color="auto" w:fill="FFFFFF"/>
        </w:rPr>
        <w:t xml:space="preserve"> το Υπουργείο Πολιτισμού δηλώνει</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bCs/>
          <w:color w:val="222222"/>
          <w:shd w:val="clear" w:color="auto" w:fill="FFFFFF"/>
        </w:rPr>
        <w:t>πως</w:t>
      </w:r>
      <w:r>
        <w:rPr>
          <w:rFonts w:eastAsia="Times New Roman"/>
          <w:color w:val="222222"/>
          <w:szCs w:val="24"/>
          <w:shd w:val="clear" w:color="auto" w:fill="FFFFFF"/>
        </w:rPr>
        <w:t xml:space="preserve"> όπου χρειαστεί θα υπάρξει και θεσμική παρέμβαση ώστε να σταματήσει η κατάσταση</w:t>
      </w:r>
      <w:r>
        <w:rPr>
          <w:rFonts w:eastAsia="Times New Roman"/>
          <w:color w:val="222222"/>
          <w:szCs w:val="24"/>
          <w:shd w:val="clear" w:color="auto" w:fill="FFFFFF"/>
        </w:rPr>
        <w:t>,</w:t>
      </w:r>
      <w:r>
        <w:rPr>
          <w:rFonts w:eastAsia="Times New Roman"/>
          <w:color w:val="222222"/>
          <w:szCs w:val="24"/>
          <w:shd w:val="clear" w:color="auto" w:fill="FFFFFF"/>
        </w:rPr>
        <w:t xml:space="preserve"> και έχει τεθεί και το πάγωμα των οικοδομικών εργασιών μέχρι να εξεταστεί το ζήτημα. Το θέμα όμως είναι η </w:t>
      </w:r>
      <w:r>
        <w:rPr>
          <w:rFonts w:eastAsia="Times New Roman"/>
          <w:color w:val="222222"/>
          <w:szCs w:val="24"/>
          <w:shd w:val="clear" w:color="auto" w:fill="FFFFFF"/>
        </w:rPr>
        <w:t>π</w:t>
      </w:r>
      <w:r>
        <w:rPr>
          <w:rFonts w:eastAsia="Times New Roman"/>
          <w:color w:val="222222"/>
          <w:szCs w:val="24"/>
          <w:shd w:val="clear" w:color="auto" w:fill="FFFFFF"/>
        </w:rPr>
        <w:t>ολιτεία να βρίσκε</w:t>
      </w:r>
      <w:r>
        <w:rPr>
          <w:rFonts w:eastAsia="Times New Roman"/>
          <w:color w:val="222222"/>
          <w:szCs w:val="24"/>
          <w:shd w:val="clear" w:color="auto" w:fill="FFFFFF"/>
        </w:rPr>
        <w:t>ται ένα βήμα μπροστά και να προβλέπει τη δημιουργία τέτοιων προβλημάτων και να μη δημιουργούνται τετελεσμένα ή στο παρά πέντε να προσπαθούμε να ανατρέψουμε την υφιστάμενη κατάσταση.</w:t>
      </w:r>
    </w:p>
    <w:p w14:paraId="0A5C0D9D"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0A5C0D9E" w14:textId="77777777" w:rsidR="004A3142" w:rsidRDefault="002101D6">
      <w:pPr>
        <w:spacing w:line="600" w:lineRule="auto"/>
        <w:ind w:firstLine="709"/>
        <w:jc w:val="center"/>
        <w:rPr>
          <w:rFonts w:eastAsia="Times New Roman" w:cs="Times New Roman"/>
        </w:rPr>
      </w:pPr>
      <w:r w:rsidRPr="007F5FBB">
        <w:rPr>
          <w:rFonts w:eastAsia="Times New Roman" w:cs="Times New Roman"/>
        </w:rPr>
        <w:lastRenderedPageBreak/>
        <w:t>(Χειροκροτήματα)</w:t>
      </w:r>
    </w:p>
    <w:p w14:paraId="0A5C0D9F" w14:textId="77777777" w:rsidR="004A3142" w:rsidRDefault="002101D6">
      <w:pPr>
        <w:spacing w:line="600" w:lineRule="auto"/>
        <w:ind w:firstLine="720"/>
        <w:jc w:val="both"/>
        <w:rPr>
          <w:rFonts w:eastAsia="Times New Roman" w:cs="Times New Roman"/>
          <w:bCs/>
          <w:shd w:val="clear" w:color="auto" w:fill="FFFFFF"/>
        </w:rPr>
      </w:pPr>
      <w:r w:rsidRPr="006F7E0A">
        <w:rPr>
          <w:rFonts w:eastAsia="Times New Roman" w:cs="Times New Roman"/>
          <w:b/>
          <w:bCs/>
          <w:shd w:val="clear" w:color="auto" w:fill="FFFFFF"/>
        </w:rPr>
        <w:t>ΠΡΟΕΔΡΕΥΩΝ (Γεώργιος Βαρεμένος):</w:t>
      </w:r>
      <w:r w:rsidRPr="006F7E0A">
        <w:rPr>
          <w:rFonts w:eastAsia="Times New Roman" w:cs="Times New Roman"/>
          <w:bCs/>
          <w:shd w:val="clear" w:color="auto" w:fill="FFFFFF"/>
        </w:rPr>
        <w:t xml:space="preserve"> </w:t>
      </w:r>
      <w:r>
        <w:rPr>
          <w:rFonts w:eastAsia="Times New Roman" w:cs="Times New Roman"/>
          <w:bCs/>
          <w:shd w:val="clear" w:color="auto" w:fill="FFFFFF"/>
        </w:rPr>
        <w:t xml:space="preserve">Και εμείς ευχαριστούμε. </w:t>
      </w:r>
    </w:p>
    <w:p w14:paraId="0A5C0DA0"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s="Times New Roman"/>
          <w:bCs/>
          <w:shd w:val="clear" w:color="auto" w:fill="FFFFFF"/>
        </w:rPr>
        <w:t>Τον λόγο έχει ο</w:t>
      </w:r>
      <w:r>
        <w:rPr>
          <w:rFonts w:eastAsia="Times New Roman" w:cs="Times New Roman"/>
          <w:bCs/>
          <w:shd w:val="clear" w:color="auto" w:fill="FFFFFF"/>
        </w:rPr>
        <w:t xml:space="preserve"> κ. </w:t>
      </w:r>
      <w:proofErr w:type="spellStart"/>
      <w:r>
        <w:rPr>
          <w:rFonts w:eastAsia="Times New Roman" w:cs="Times New Roman"/>
          <w:bCs/>
          <w:shd w:val="clear" w:color="auto" w:fill="FFFFFF"/>
        </w:rPr>
        <w:t>Σ</w:t>
      </w:r>
      <w:r>
        <w:rPr>
          <w:rFonts w:eastAsia="Times New Roman"/>
          <w:color w:val="222222"/>
          <w:szCs w:val="24"/>
          <w:shd w:val="clear" w:color="auto" w:fill="FFFFFF"/>
        </w:rPr>
        <w:t>εβαστάκης</w:t>
      </w:r>
      <w:proofErr w:type="spellEnd"/>
      <w:r>
        <w:rPr>
          <w:rFonts w:eastAsia="Times New Roman"/>
          <w:color w:val="222222"/>
          <w:szCs w:val="24"/>
          <w:shd w:val="clear" w:color="auto" w:fill="FFFFFF"/>
        </w:rPr>
        <w:t xml:space="preserve"> από τον ΣΥΡΙΖΑ.</w:t>
      </w:r>
    </w:p>
    <w:p w14:paraId="0A5C0DA1" w14:textId="77777777" w:rsidR="004A3142" w:rsidRDefault="002101D6">
      <w:pPr>
        <w:spacing w:line="600" w:lineRule="auto"/>
        <w:ind w:firstLine="720"/>
        <w:jc w:val="both"/>
        <w:rPr>
          <w:rFonts w:eastAsia="Times New Roman"/>
          <w:color w:val="222222"/>
          <w:szCs w:val="24"/>
          <w:shd w:val="clear" w:color="auto" w:fill="FFFFFF"/>
        </w:rPr>
      </w:pPr>
      <w:r w:rsidRPr="00242545">
        <w:rPr>
          <w:rFonts w:eastAsia="Times New Roman"/>
          <w:b/>
          <w:color w:val="222222"/>
          <w:szCs w:val="24"/>
          <w:shd w:val="clear" w:color="auto" w:fill="FFFFFF"/>
        </w:rPr>
        <w:t>ΔΗΜΗΤΡΙΟΣ ΣΕΒΑΣΤΑΚΗΣ:</w:t>
      </w:r>
      <w:r>
        <w:rPr>
          <w:rFonts w:eastAsia="Times New Roman"/>
          <w:color w:val="222222"/>
          <w:szCs w:val="24"/>
          <w:shd w:val="clear" w:color="auto" w:fill="FFFFFF"/>
        </w:rPr>
        <w:t xml:space="preserve"> Πολύ συχνά συμβαίνει να διαδέχομαι τον κ. </w:t>
      </w:r>
      <w:proofErr w:type="spellStart"/>
      <w:r>
        <w:rPr>
          <w:rFonts w:eastAsia="Times New Roman"/>
          <w:color w:val="222222"/>
          <w:szCs w:val="24"/>
          <w:shd w:val="clear" w:color="auto" w:fill="FFFFFF"/>
        </w:rPr>
        <w:t>Μαυρωτά</w:t>
      </w:r>
      <w:proofErr w:type="spellEnd"/>
      <w:r>
        <w:rPr>
          <w:rFonts w:eastAsia="Times New Roman"/>
          <w:color w:val="222222"/>
          <w:szCs w:val="24"/>
          <w:shd w:val="clear" w:color="auto" w:fill="FFFFFF"/>
        </w:rPr>
        <w:t xml:space="preserve"> ή </w:t>
      </w:r>
      <w:r w:rsidRPr="006F7E0A">
        <w:rPr>
          <w:rFonts w:eastAsia="Times New Roman"/>
          <w:bCs/>
          <w:color w:val="222222"/>
          <w:shd w:val="clear" w:color="auto" w:fill="FFFFFF"/>
        </w:rPr>
        <w:t>να</w:t>
      </w:r>
      <w:r>
        <w:rPr>
          <w:rFonts w:eastAsia="Times New Roman"/>
          <w:color w:val="222222"/>
          <w:szCs w:val="24"/>
          <w:shd w:val="clear" w:color="auto" w:fill="FFFFFF"/>
        </w:rPr>
        <w:t xml:space="preserve"> προηγούμαι αυτού. Μας συνδέει αυτή η κοινή μοίρα του Μετσόβιου Πολυτεχνείου, η οποία μάλλον είναι και η πιο </w:t>
      </w:r>
      <w:r>
        <w:rPr>
          <w:rFonts w:eastAsia="Times New Roman"/>
          <w:color w:val="222222"/>
          <w:szCs w:val="24"/>
          <w:shd w:val="clear" w:color="auto" w:fill="FFFFFF"/>
        </w:rPr>
        <w:t xml:space="preserve">μακροχρόνια σχέση. </w:t>
      </w:r>
    </w:p>
    <w:p w14:paraId="0A5C0DA2" w14:textId="77777777" w:rsidR="004A3142" w:rsidRDefault="002101D6">
      <w:pPr>
        <w:spacing w:line="600" w:lineRule="auto"/>
        <w:ind w:firstLine="720"/>
        <w:jc w:val="both"/>
        <w:rPr>
          <w:rFonts w:eastAsia="Times New Roman"/>
          <w:color w:val="222222"/>
          <w:szCs w:val="24"/>
          <w:shd w:val="clear" w:color="auto" w:fill="FFFFFF"/>
        </w:rPr>
      </w:pPr>
      <w:r w:rsidRPr="006F7E0A">
        <w:rPr>
          <w:rFonts w:eastAsia="Times New Roman"/>
          <w:b/>
          <w:color w:val="222222"/>
          <w:szCs w:val="24"/>
          <w:shd w:val="clear" w:color="auto" w:fill="FFFFFF"/>
        </w:rPr>
        <w:t>ΘΕΜΙΣΤΟΚΛΗΣ ΜΟΥΜΟΥΛΙΔΗΣ:</w:t>
      </w:r>
      <w:r>
        <w:rPr>
          <w:rFonts w:eastAsia="Times New Roman"/>
          <w:color w:val="222222"/>
          <w:szCs w:val="24"/>
          <w:shd w:val="clear" w:color="auto" w:fill="FFFFFF"/>
        </w:rPr>
        <w:t xml:space="preserve"> </w:t>
      </w:r>
      <w:r w:rsidRPr="006F7E0A">
        <w:rPr>
          <w:rFonts w:eastAsia="Times New Roman"/>
          <w:bCs/>
          <w:color w:val="222222"/>
          <w:shd w:val="clear" w:color="auto" w:fill="FFFFFF"/>
        </w:rPr>
        <w:t>Είναι</w:t>
      </w:r>
      <w:r>
        <w:rPr>
          <w:rFonts w:eastAsia="Times New Roman"/>
          <w:color w:val="222222"/>
          <w:szCs w:val="24"/>
          <w:shd w:val="clear" w:color="auto" w:fill="FFFFFF"/>
        </w:rPr>
        <w:t xml:space="preserve"> μοιραία. </w:t>
      </w:r>
    </w:p>
    <w:p w14:paraId="0A5C0DA3" w14:textId="77777777" w:rsidR="004A3142" w:rsidRDefault="002101D6">
      <w:pPr>
        <w:spacing w:line="600" w:lineRule="auto"/>
        <w:ind w:firstLine="720"/>
        <w:jc w:val="both"/>
        <w:rPr>
          <w:rFonts w:eastAsia="Times New Roman"/>
          <w:color w:val="222222"/>
          <w:szCs w:val="24"/>
          <w:shd w:val="clear" w:color="auto" w:fill="FFFFFF"/>
        </w:rPr>
      </w:pPr>
      <w:r w:rsidRPr="006F7E0A">
        <w:rPr>
          <w:rFonts w:eastAsia="Times New Roman"/>
          <w:b/>
          <w:color w:val="222222"/>
          <w:szCs w:val="24"/>
          <w:shd w:val="clear" w:color="auto" w:fill="FFFFFF"/>
        </w:rPr>
        <w:t>ΔΗΜΗΤΡΙΟΣ ΣΕΒΑΣΤΑΚΗΣ:</w:t>
      </w:r>
      <w:r>
        <w:rPr>
          <w:rFonts w:eastAsia="Times New Roman"/>
          <w:color w:val="222222"/>
          <w:szCs w:val="24"/>
          <w:shd w:val="clear" w:color="auto" w:fill="FFFFFF"/>
        </w:rPr>
        <w:t xml:space="preserve"> Ακριβώς.</w:t>
      </w:r>
    </w:p>
    <w:p w14:paraId="0A5C0DA4"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Είχε έναν εσωτερικό μονόλογο ο κ. Δαβάκης για την παραγωγή, τη χρησιμότητα, την εισφορά της Αριστεράς στον πολιτισμό. Αντιστοίχως είχε απαντήσει αλλά νωρίτερα από τ</w:t>
      </w:r>
      <w:r>
        <w:rPr>
          <w:rFonts w:eastAsia="Times New Roman"/>
          <w:color w:val="222222"/>
          <w:szCs w:val="24"/>
          <w:shd w:val="clear" w:color="auto" w:fill="FFFFFF"/>
        </w:rPr>
        <w:t xml:space="preserve">ην θέση του ερωτήματος, ο κ. </w:t>
      </w:r>
      <w:proofErr w:type="spellStart"/>
      <w:r>
        <w:rPr>
          <w:rFonts w:eastAsia="Times New Roman"/>
          <w:color w:val="222222"/>
          <w:szCs w:val="24"/>
          <w:shd w:val="clear" w:color="auto" w:fill="FFFFFF"/>
        </w:rPr>
        <w:t>Σκουρολιάκος</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στο τι εισέφερε συνολικά η Αριστερά, ποιο είναι το ίχνος της Αριστεράς. </w:t>
      </w:r>
    </w:p>
    <w:p w14:paraId="0A5C0DA5"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πρόκειται πια για αυτές τις παλιές ιδεολογικές συγκρούσεις. Οι ιδεολογικές συγκρούσεις έχουν αναβαπτιστεί, έχουν αποκτήσει νέα </w:t>
      </w:r>
      <w:r>
        <w:rPr>
          <w:rFonts w:eastAsia="Times New Roman"/>
          <w:color w:val="222222"/>
          <w:szCs w:val="24"/>
          <w:shd w:val="clear" w:color="auto" w:fill="FFFFFF"/>
        </w:rPr>
        <w:t xml:space="preserve">περιεχόμενα, οι πολικότητες δεν έχουν τα </w:t>
      </w:r>
      <w:proofErr w:type="spellStart"/>
      <w:r>
        <w:rPr>
          <w:rFonts w:eastAsia="Times New Roman"/>
          <w:color w:val="222222"/>
          <w:szCs w:val="24"/>
          <w:shd w:val="clear" w:color="auto" w:fill="FFFFFF"/>
        </w:rPr>
        <w:t>εμφυλιοπολεμικά</w:t>
      </w:r>
      <w:proofErr w:type="spellEnd"/>
      <w:r>
        <w:rPr>
          <w:rFonts w:eastAsia="Times New Roman"/>
          <w:color w:val="222222"/>
          <w:szCs w:val="24"/>
          <w:shd w:val="clear" w:color="auto" w:fill="FFFFFF"/>
        </w:rPr>
        <w:t xml:space="preserve"> χαρακτηριστικά που είχαν την περίοδο παραδείγματος χάρ</w:t>
      </w:r>
      <w:r>
        <w:rPr>
          <w:rFonts w:eastAsia="Times New Roman"/>
          <w:color w:val="222222"/>
          <w:szCs w:val="24"/>
          <w:shd w:val="clear" w:color="auto" w:fill="FFFFFF"/>
        </w:rPr>
        <w:t>ιν</w:t>
      </w:r>
      <w:r>
        <w:rPr>
          <w:rFonts w:eastAsia="Times New Roman"/>
          <w:color w:val="222222"/>
          <w:szCs w:val="24"/>
          <w:shd w:val="clear" w:color="auto" w:fill="FFFFFF"/>
        </w:rPr>
        <w:t xml:space="preserve"> της επιθεώρησης τέχνης, όπου μια θεώρηση, μια </w:t>
      </w:r>
      <w:proofErr w:type="spellStart"/>
      <w:r>
        <w:rPr>
          <w:rFonts w:eastAsia="Times New Roman"/>
          <w:color w:val="222222"/>
          <w:szCs w:val="24"/>
          <w:shd w:val="clear" w:color="auto" w:fill="FFFFFF"/>
        </w:rPr>
        <w:t>κοσμοθέαση</w:t>
      </w:r>
      <w:proofErr w:type="spellEnd"/>
      <w:r>
        <w:rPr>
          <w:rFonts w:eastAsia="Times New Roman"/>
          <w:color w:val="222222"/>
          <w:szCs w:val="24"/>
          <w:shd w:val="clear" w:color="auto" w:fill="FFFFFF"/>
        </w:rPr>
        <w:t xml:space="preserve">, η </w:t>
      </w:r>
      <w:proofErr w:type="spellStart"/>
      <w:r>
        <w:rPr>
          <w:rFonts w:eastAsia="Times New Roman"/>
          <w:color w:val="222222"/>
          <w:szCs w:val="24"/>
          <w:shd w:val="clear" w:color="auto" w:fill="FFFFFF"/>
        </w:rPr>
        <w:t>κοσμοθέαση</w:t>
      </w:r>
      <w:proofErr w:type="spellEnd"/>
      <w:r>
        <w:rPr>
          <w:rFonts w:eastAsia="Times New Roman"/>
          <w:color w:val="222222"/>
          <w:szCs w:val="24"/>
          <w:shd w:val="clear" w:color="auto" w:fill="FFFFFF"/>
        </w:rPr>
        <w:t xml:space="preserve"> της Αριστεράς, η ποίηση της Αριστεράς, οι θεωρητικές κατασκευές της Αρι</w:t>
      </w:r>
      <w:r>
        <w:rPr>
          <w:rFonts w:eastAsia="Times New Roman"/>
          <w:color w:val="222222"/>
          <w:szCs w:val="24"/>
          <w:shd w:val="clear" w:color="auto" w:fill="FFFFFF"/>
        </w:rPr>
        <w:t xml:space="preserve">στεράς συγκρούονταν με την άλλη πλευρά. </w:t>
      </w:r>
    </w:p>
    <w:p w14:paraId="0A5C0DA6"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έχουμε μια διάχυση των πολιτιστικών αντιλήψεων και </w:t>
      </w:r>
      <w:r w:rsidRPr="000E31C7">
        <w:rPr>
          <w:rFonts w:eastAsia="Times New Roman"/>
          <w:color w:val="222222"/>
          <w:szCs w:val="24"/>
          <w:shd w:val="clear" w:color="auto" w:fill="FFFFFF"/>
        </w:rPr>
        <w:t>ε</w:t>
      </w:r>
      <w:r w:rsidRPr="000E31C7">
        <w:rPr>
          <w:rFonts w:eastAsia="Times New Roman"/>
          <w:bCs/>
          <w:color w:val="222222"/>
          <w:shd w:val="clear" w:color="auto" w:fill="FFFFFF"/>
        </w:rPr>
        <w:t>πίσης</w:t>
      </w:r>
      <w:r>
        <w:rPr>
          <w:rFonts w:eastAsia="Times New Roman"/>
          <w:color w:val="222222"/>
          <w:szCs w:val="24"/>
          <w:shd w:val="clear" w:color="auto" w:fill="FFFFFF"/>
        </w:rPr>
        <w:t xml:space="preserve"> υπάρχει ένας εκδημοκρατισμός, κατά κάποιο</w:t>
      </w:r>
      <w:r>
        <w:rPr>
          <w:rFonts w:eastAsia="Times New Roman"/>
          <w:color w:val="222222"/>
          <w:szCs w:val="24"/>
          <w:shd w:val="clear" w:color="auto" w:fill="FFFFFF"/>
        </w:rPr>
        <w:t>ν</w:t>
      </w:r>
      <w:r>
        <w:rPr>
          <w:rFonts w:eastAsia="Times New Roman"/>
          <w:color w:val="222222"/>
          <w:szCs w:val="24"/>
          <w:shd w:val="clear" w:color="auto" w:fill="FFFFFF"/>
        </w:rPr>
        <w:t xml:space="preserve"> τρόπο, του πολιτισμού</w:t>
      </w:r>
      <w:r>
        <w:rPr>
          <w:rFonts w:eastAsia="Times New Roman"/>
          <w:color w:val="222222"/>
          <w:szCs w:val="24"/>
          <w:shd w:val="clear" w:color="auto" w:fill="FFFFFF"/>
        </w:rPr>
        <w:t>,</w:t>
      </w:r>
      <w:r>
        <w:rPr>
          <w:rFonts w:eastAsia="Times New Roman"/>
          <w:color w:val="222222"/>
          <w:szCs w:val="24"/>
          <w:shd w:val="clear" w:color="auto" w:fill="FFFFFF"/>
        </w:rPr>
        <w:t xml:space="preserve"> αλλά συγχρόνως υπάρχει και μια μαζική έκπτωσή του, μια </w:t>
      </w:r>
      <w:proofErr w:type="spellStart"/>
      <w:r>
        <w:rPr>
          <w:rFonts w:eastAsia="Times New Roman"/>
          <w:color w:val="222222"/>
          <w:szCs w:val="24"/>
          <w:shd w:val="clear" w:color="auto" w:fill="FFFFFF"/>
        </w:rPr>
        <w:t>απομείωσή</w:t>
      </w:r>
      <w:proofErr w:type="spellEnd"/>
      <w:r>
        <w:rPr>
          <w:rFonts w:eastAsia="Times New Roman"/>
          <w:color w:val="222222"/>
          <w:szCs w:val="24"/>
          <w:shd w:val="clear" w:color="auto" w:fill="FFFFFF"/>
        </w:rPr>
        <w:t xml:space="preserve"> του. Η μαζικοποίηση</w:t>
      </w:r>
      <w:r>
        <w:rPr>
          <w:rFonts w:eastAsia="Times New Roman"/>
          <w:color w:val="222222"/>
          <w:szCs w:val="24"/>
          <w:shd w:val="clear" w:color="auto" w:fill="FFFFFF"/>
        </w:rPr>
        <w:t xml:space="preserve"> διά των νέων μέσων του πολιτισμού είναι προφανές ότι μερικές φορές τον εκχυδαΐζει. </w:t>
      </w:r>
    </w:p>
    <w:p w14:paraId="0A5C0DA7"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έλεγα, όμως, ότι παρ</w:t>
      </w:r>
      <w:r>
        <w:rPr>
          <w:rFonts w:eastAsia="Times New Roman"/>
          <w:color w:val="222222"/>
          <w:szCs w:val="24"/>
          <w:shd w:val="clear" w:color="auto" w:fill="FFFFFF"/>
        </w:rPr>
        <w:t xml:space="preserve">’ </w:t>
      </w:r>
      <w:r>
        <w:rPr>
          <w:rFonts w:eastAsia="Times New Roman"/>
          <w:color w:val="222222"/>
          <w:szCs w:val="24"/>
          <w:shd w:val="clear" w:color="auto" w:fill="FFFFFF"/>
        </w:rPr>
        <w:t>όλο που αυτό το νομοσχέδιο έχει τον τίτλο του νομοσχεδίου του Υπουργείου Πολιτισμού, στην πραγματικότητα πρόκειται για πολύ σοβαρές διευθετήσεις ε</w:t>
      </w:r>
      <w:r>
        <w:rPr>
          <w:rFonts w:eastAsia="Times New Roman"/>
          <w:color w:val="222222"/>
          <w:szCs w:val="24"/>
          <w:shd w:val="clear" w:color="auto" w:fill="FFFFFF"/>
        </w:rPr>
        <w:t xml:space="preserve">ργασιακού χαρακτήρα. Έχουμε πει </w:t>
      </w:r>
      <w:r w:rsidRPr="000E31C7">
        <w:rPr>
          <w:rFonts w:eastAsia="Times New Roman"/>
          <w:bCs/>
          <w:color w:val="222222"/>
          <w:shd w:val="clear" w:color="auto" w:fill="FFFFFF"/>
        </w:rPr>
        <w:t>ότι</w:t>
      </w:r>
      <w:r>
        <w:rPr>
          <w:rFonts w:eastAsia="Times New Roman"/>
          <w:color w:val="222222"/>
          <w:szCs w:val="24"/>
          <w:shd w:val="clear" w:color="auto" w:fill="FFFFFF"/>
        </w:rPr>
        <w:t xml:space="preserve"> άλλο η κουλτούρα και άλλο η </w:t>
      </w:r>
      <w:r>
        <w:rPr>
          <w:rFonts w:eastAsia="Times New Roman"/>
          <w:color w:val="222222"/>
          <w:szCs w:val="24"/>
          <w:shd w:val="clear" w:color="auto" w:fill="FFFFFF"/>
        </w:rPr>
        <w:lastRenderedPageBreak/>
        <w:t xml:space="preserve">θεσμική οργάνωσή της. Εκεί μέσα παρεισφρέει το εργασιακό ήθος, παρεισφρέει η </w:t>
      </w:r>
      <w:proofErr w:type="spellStart"/>
      <w:r>
        <w:rPr>
          <w:rFonts w:eastAsia="Times New Roman"/>
          <w:color w:val="222222"/>
          <w:szCs w:val="24"/>
          <w:shd w:val="clear" w:color="auto" w:fill="FFFFFF"/>
        </w:rPr>
        <w:t>κοσμοθέαση</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που σχετίζεται με τις εργασιακές σχέσεις και πολύ πρακτικά ζητήματα. Άρα αυτό το νομοσχέδιο έχει να κάν</w:t>
      </w:r>
      <w:r>
        <w:rPr>
          <w:rFonts w:eastAsia="Times New Roman"/>
          <w:color w:val="222222"/>
          <w:szCs w:val="24"/>
          <w:shd w:val="clear" w:color="auto" w:fill="FFFFFF"/>
        </w:rPr>
        <w:t xml:space="preserve">ει μια μάχη οπισθοφυλακής </w:t>
      </w:r>
      <w:r w:rsidRPr="005B31D6">
        <w:rPr>
          <w:rFonts w:eastAsia="Times New Roman"/>
          <w:bCs/>
          <w:color w:val="222222"/>
          <w:shd w:val="clear" w:color="auto" w:fill="FFFFFF"/>
        </w:rPr>
        <w:t>και</w:t>
      </w:r>
      <w:r w:rsidRPr="005B31D6">
        <w:rPr>
          <w:rFonts w:eastAsia="Times New Roman"/>
          <w:color w:val="222222"/>
          <w:szCs w:val="24"/>
          <w:shd w:val="clear" w:color="auto" w:fill="FFFFFF"/>
        </w:rPr>
        <w:t xml:space="preserve"> </w:t>
      </w:r>
      <w:r>
        <w:rPr>
          <w:rFonts w:eastAsia="Times New Roman"/>
          <w:color w:val="222222"/>
          <w:szCs w:val="24"/>
          <w:shd w:val="clear" w:color="auto" w:fill="FFFFFF"/>
        </w:rPr>
        <w:t>να αποκαταστήσει κατά κάποιο</w:t>
      </w:r>
      <w:r>
        <w:rPr>
          <w:rFonts w:eastAsia="Times New Roman"/>
          <w:color w:val="222222"/>
          <w:szCs w:val="24"/>
          <w:shd w:val="clear" w:color="auto" w:fill="FFFFFF"/>
        </w:rPr>
        <w:t>ν</w:t>
      </w:r>
      <w:r>
        <w:rPr>
          <w:rFonts w:eastAsia="Times New Roman"/>
          <w:color w:val="222222"/>
          <w:szCs w:val="24"/>
          <w:shd w:val="clear" w:color="auto" w:fill="FFFFFF"/>
        </w:rPr>
        <w:t xml:space="preserve"> τρόπο εκκρεμότητες εργασιακές και άλλες. </w:t>
      </w:r>
    </w:p>
    <w:p w14:paraId="0A5C0DA8"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δύο μεγάλα στοιχεία που εγώ θα εντόπιζα. Ο καθένας έχει τις ευαισθησίες </w:t>
      </w:r>
      <w:r w:rsidRPr="000E31C7">
        <w:rPr>
          <w:rFonts w:eastAsia="Times New Roman"/>
          <w:bCs/>
          <w:color w:val="222222"/>
          <w:shd w:val="clear" w:color="auto" w:fill="FFFFFF"/>
        </w:rPr>
        <w:t>και</w:t>
      </w:r>
      <w:r>
        <w:rPr>
          <w:rFonts w:eastAsia="Times New Roman"/>
          <w:color w:val="222222"/>
          <w:szCs w:val="24"/>
          <w:shd w:val="clear" w:color="auto" w:fill="FFFFFF"/>
        </w:rPr>
        <w:t xml:space="preserve"> τις μονομέρειές του. Το ένα είναι ότι προσπαθεί να ανασυντάξει έναν η</w:t>
      </w:r>
      <w:r>
        <w:rPr>
          <w:rFonts w:eastAsia="Times New Roman"/>
          <w:color w:val="222222"/>
          <w:szCs w:val="24"/>
          <w:shd w:val="clear" w:color="auto" w:fill="FFFFFF"/>
        </w:rPr>
        <w:t>θικό κώδικα</w:t>
      </w:r>
      <w:r>
        <w:rPr>
          <w:rFonts w:eastAsia="Times New Roman"/>
          <w:color w:val="222222"/>
          <w:szCs w:val="24"/>
          <w:shd w:val="clear" w:color="auto" w:fill="FFFFFF"/>
        </w:rPr>
        <w:t>,</w:t>
      </w:r>
      <w:r>
        <w:rPr>
          <w:rFonts w:eastAsia="Times New Roman"/>
          <w:color w:val="222222"/>
          <w:szCs w:val="24"/>
          <w:shd w:val="clear" w:color="auto" w:fill="FFFFFF"/>
        </w:rPr>
        <w:t xml:space="preserve"> που σχετίζεται με τους εποπτευόμενους φορείς και με τον συγκεκριμένο, με τον παιδικό σταθμό και με ό,τι έκρυβε αυτός, χωρίς όμως να κάνει μια πολεμική χειρονομία, δηλαδή</w:t>
      </w:r>
      <w:r>
        <w:rPr>
          <w:rFonts w:eastAsia="Times New Roman"/>
          <w:color w:val="222222"/>
          <w:szCs w:val="24"/>
          <w:shd w:val="clear" w:color="auto" w:fill="FFFFFF"/>
        </w:rPr>
        <w:t>,</w:t>
      </w:r>
      <w:r>
        <w:rPr>
          <w:rFonts w:eastAsia="Times New Roman"/>
          <w:color w:val="222222"/>
          <w:szCs w:val="24"/>
          <w:shd w:val="clear" w:color="auto" w:fill="FFFFFF"/>
        </w:rPr>
        <w:t xml:space="preserve"> χωρίς κατά κάποιο τρόπο να ανοίξει μεγαλύτερο ρήγμα από αυτό που πάει να</w:t>
      </w:r>
      <w:r>
        <w:rPr>
          <w:rFonts w:eastAsia="Times New Roman"/>
          <w:color w:val="222222"/>
          <w:szCs w:val="24"/>
          <w:shd w:val="clear" w:color="auto" w:fill="FFFFFF"/>
        </w:rPr>
        <w:t xml:space="preserve"> επουλώσει. </w:t>
      </w:r>
    </w:p>
    <w:p w14:paraId="0A5C0DA9"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είναι μια πλευρά, ένα άρθρο που ίσως δεν εντοπίστηκε από τους ομιλητές ούτε στην </w:t>
      </w:r>
      <w:r>
        <w:rPr>
          <w:rFonts w:eastAsia="Times New Roman"/>
          <w:color w:val="222222"/>
          <w:szCs w:val="24"/>
          <w:shd w:val="clear" w:color="auto" w:fill="FFFFFF"/>
        </w:rPr>
        <w:t>ε</w:t>
      </w:r>
      <w:r>
        <w:rPr>
          <w:rFonts w:eastAsia="Times New Roman"/>
          <w:color w:val="222222"/>
          <w:szCs w:val="24"/>
          <w:shd w:val="clear" w:color="auto" w:fill="FFFFFF"/>
        </w:rPr>
        <w:t>πιτροπή. Το άρθρο 15 έχει ενδιαφέρον</w:t>
      </w:r>
      <w:r>
        <w:rPr>
          <w:rFonts w:eastAsia="Times New Roman"/>
          <w:color w:val="222222"/>
          <w:szCs w:val="24"/>
          <w:shd w:val="clear" w:color="auto" w:fill="FFFFFF"/>
        </w:rPr>
        <w:t>,</w:t>
      </w:r>
      <w:r>
        <w:rPr>
          <w:rFonts w:eastAsia="Times New Roman"/>
          <w:color w:val="222222"/>
          <w:szCs w:val="24"/>
          <w:shd w:val="clear" w:color="auto" w:fill="FFFFFF"/>
        </w:rPr>
        <w:t xml:space="preserve"> γιατί σχετίζεται με τα δικαιώματα του </w:t>
      </w:r>
      <w:r>
        <w:rPr>
          <w:rFonts w:eastAsia="Times New Roman"/>
          <w:color w:val="222222"/>
          <w:szCs w:val="24"/>
          <w:shd w:val="clear" w:color="auto" w:fill="FFFFFF"/>
        </w:rPr>
        <w:t>δ</w:t>
      </w:r>
      <w:r>
        <w:rPr>
          <w:rFonts w:eastAsia="Times New Roman"/>
          <w:color w:val="222222"/>
          <w:szCs w:val="24"/>
          <w:shd w:val="clear" w:color="auto" w:fill="FFFFFF"/>
        </w:rPr>
        <w:t>ημοσίου που αφορούν τα αντίγραφα. Σήμερα τα αντίγραφα δεν είναι τα προπλά</w:t>
      </w:r>
      <w:r>
        <w:rPr>
          <w:rFonts w:eastAsia="Times New Roman"/>
          <w:color w:val="222222"/>
          <w:szCs w:val="24"/>
          <w:shd w:val="clear" w:color="auto" w:fill="FFFFFF"/>
        </w:rPr>
        <w:t xml:space="preserve">σματα μόνο, δηλαδή η περιουσία της </w:t>
      </w:r>
      <w:r>
        <w:rPr>
          <w:rFonts w:eastAsia="Times New Roman"/>
          <w:color w:val="222222"/>
          <w:szCs w:val="24"/>
          <w:shd w:val="clear" w:color="auto" w:fill="FFFFFF"/>
        </w:rPr>
        <w:t>π</w:t>
      </w:r>
      <w:r>
        <w:rPr>
          <w:rFonts w:eastAsia="Times New Roman"/>
          <w:color w:val="222222"/>
          <w:szCs w:val="24"/>
          <w:shd w:val="clear" w:color="auto" w:fill="FFFFFF"/>
        </w:rPr>
        <w:t>ολιτείας από την αναπαραγωγή των αντιγράφων αρχαίων ή σύγχρονων. Το αντίγραφο έχει μια πολύ διευρυμένη έννοια</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Ε</w:t>
      </w:r>
      <w:r>
        <w:rPr>
          <w:rFonts w:eastAsia="Times New Roman"/>
          <w:color w:val="222222"/>
          <w:szCs w:val="24"/>
          <w:shd w:val="clear" w:color="auto" w:fill="FFFFFF"/>
        </w:rPr>
        <w:t xml:space="preserve">ίναι και το </w:t>
      </w:r>
      <w:proofErr w:type="spellStart"/>
      <w:r>
        <w:rPr>
          <w:rFonts w:eastAsia="Times New Roman"/>
          <w:color w:val="222222"/>
          <w:szCs w:val="24"/>
          <w:shd w:val="clear" w:color="auto" w:fill="FFFFFF"/>
        </w:rPr>
        <w:t>animation</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είναι και οι πολλαπλές αφηγήσεις, οι πολλαπλές απεικονίσεις, </w:t>
      </w:r>
      <w:r w:rsidRPr="000E31C7">
        <w:rPr>
          <w:rFonts w:eastAsia="Times New Roman"/>
          <w:bCs/>
          <w:color w:val="222222"/>
          <w:shd w:val="clear" w:color="auto" w:fill="FFFFFF"/>
        </w:rPr>
        <w:t>που</w:t>
      </w:r>
      <w:r>
        <w:rPr>
          <w:rFonts w:eastAsia="Times New Roman"/>
          <w:color w:val="222222"/>
          <w:szCs w:val="24"/>
          <w:shd w:val="clear" w:color="auto" w:fill="FFFFFF"/>
        </w:rPr>
        <w:t xml:space="preserve"> μπορεί να ξεκινούν από ένα κεφάλι του Ερμή και </w:t>
      </w:r>
      <w:r w:rsidRPr="000E31C7">
        <w:rPr>
          <w:rFonts w:eastAsia="Times New Roman"/>
          <w:bCs/>
          <w:color w:val="222222"/>
          <w:shd w:val="clear" w:color="auto" w:fill="FFFFFF"/>
        </w:rPr>
        <w:t>να</w:t>
      </w:r>
      <w:r>
        <w:rPr>
          <w:rFonts w:eastAsia="Times New Roman"/>
          <w:color w:val="222222"/>
          <w:szCs w:val="24"/>
          <w:shd w:val="clear" w:color="auto" w:fill="FFFFFF"/>
        </w:rPr>
        <w:t xml:space="preserve"> γίνονται μπλούζα, να γίνονται δηλαδή εφαρμογές γραφιστικές. </w:t>
      </w:r>
    </w:p>
    <w:p w14:paraId="0A5C0DAA"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Υπουργείο προσπαθεί να αποκτήσει ή να ανακτήσει ή να υποδηλώσει ότι πρέπει να έχει την πνευματική κατοχή τους. Και είναι σωστό αυτό. Είναι βα</w:t>
      </w:r>
      <w:r>
        <w:rPr>
          <w:rFonts w:eastAsia="Times New Roman"/>
          <w:color w:val="222222"/>
          <w:szCs w:val="24"/>
          <w:shd w:val="clear" w:color="auto" w:fill="FFFFFF"/>
        </w:rPr>
        <w:t>σικός κτήτορας, συλλογικός κτήτορας. Και αυτές είναι ίσως οι σοβαρότερες απαντήσεις που αφορούν το ΤΑΙΠΕΔ κ.λπ.</w:t>
      </w:r>
      <w:r>
        <w:rPr>
          <w:rFonts w:eastAsia="Times New Roman"/>
          <w:color w:val="222222"/>
          <w:szCs w:val="24"/>
          <w:shd w:val="clear" w:color="auto" w:fill="FFFFFF"/>
        </w:rPr>
        <w:t>.</w:t>
      </w:r>
      <w:r>
        <w:rPr>
          <w:rFonts w:eastAsia="Times New Roman"/>
          <w:color w:val="222222"/>
          <w:szCs w:val="24"/>
          <w:shd w:val="clear" w:color="auto" w:fill="FFFFFF"/>
        </w:rPr>
        <w:t xml:space="preserve"> Ο βασικότερος κτήτορας του πνευματικού μας κεφαλαίου είτε του υπαρκτού είτε αυτού που αναδύεται –γιατί το πνευματικό κεφάλαιο ξέρετε ότι εξελίσ</w:t>
      </w:r>
      <w:r>
        <w:rPr>
          <w:rFonts w:eastAsia="Times New Roman"/>
          <w:color w:val="222222"/>
          <w:szCs w:val="24"/>
          <w:shd w:val="clear" w:color="auto" w:fill="FFFFFF"/>
        </w:rPr>
        <w:t xml:space="preserve">σεται, η έρευνα προχωράει συνεχώς- είναι το όργανο της </w:t>
      </w:r>
      <w:r>
        <w:rPr>
          <w:rFonts w:eastAsia="Times New Roman"/>
          <w:color w:val="222222"/>
          <w:szCs w:val="24"/>
          <w:shd w:val="clear" w:color="auto" w:fill="FFFFFF"/>
        </w:rPr>
        <w:t>π</w:t>
      </w:r>
      <w:r>
        <w:rPr>
          <w:rFonts w:eastAsia="Times New Roman"/>
          <w:color w:val="222222"/>
          <w:szCs w:val="24"/>
          <w:shd w:val="clear" w:color="auto" w:fill="FFFFFF"/>
        </w:rPr>
        <w:t xml:space="preserve">ολιτείας, είναι το Υπουργείο Πολιτισμού </w:t>
      </w:r>
      <w:r w:rsidRPr="000E31C7">
        <w:rPr>
          <w:rFonts w:eastAsia="Times New Roman"/>
          <w:bCs/>
          <w:color w:val="222222"/>
          <w:shd w:val="clear" w:color="auto" w:fill="FFFFFF"/>
        </w:rPr>
        <w:t xml:space="preserve">δηλαδή </w:t>
      </w:r>
      <w:r>
        <w:rPr>
          <w:rFonts w:eastAsia="Times New Roman"/>
          <w:color w:val="222222"/>
          <w:szCs w:val="24"/>
          <w:shd w:val="clear" w:color="auto" w:fill="FFFFFF"/>
        </w:rPr>
        <w:t xml:space="preserve">εμείς δι' αυτού. </w:t>
      </w:r>
    </w:p>
    <w:p w14:paraId="0A5C0DAB"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επιστρέφουμε και στο αρχικό διάβημα ότι εμείς όλοι οι πολίτες, οι απλοί πολίτες </w:t>
      </w:r>
      <w:r w:rsidRPr="000E31C7">
        <w:rPr>
          <w:rFonts w:eastAsia="Times New Roman"/>
          <w:bCs/>
          <w:color w:val="222222"/>
          <w:shd w:val="clear" w:color="auto" w:fill="FFFFFF"/>
        </w:rPr>
        <w:t>που</w:t>
      </w:r>
      <w:r>
        <w:rPr>
          <w:rFonts w:eastAsia="Times New Roman"/>
          <w:color w:val="222222"/>
          <w:szCs w:val="24"/>
          <w:shd w:val="clear" w:color="auto" w:fill="FFFFFF"/>
        </w:rPr>
        <w:t xml:space="preserve"> είμαστε έξω από το σύστημα </w:t>
      </w:r>
      <w:r w:rsidRPr="005B31D6">
        <w:rPr>
          <w:rFonts w:eastAsia="Times New Roman"/>
          <w:bCs/>
          <w:color w:val="222222"/>
          <w:shd w:val="clear" w:color="auto" w:fill="FFFFFF"/>
        </w:rPr>
        <w:t>και</w:t>
      </w:r>
      <w:r>
        <w:rPr>
          <w:rFonts w:eastAsia="Times New Roman"/>
          <w:color w:val="222222"/>
          <w:szCs w:val="24"/>
          <w:shd w:val="clear" w:color="auto" w:fill="FFFFFF"/>
        </w:rPr>
        <w:t xml:space="preserve"> εκφραζόμαστε από</w:t>
      </w:r>
      <w:r>
        <w:rPr>
          <w:rFonts w:eastAsia="Times New Roman"/>
          <w:color w:val="222222"/>
          <w:szCs w:val="24"/>
          <w:shd w:val="clear" w:color="auto" w:fill="FFFFFF"/>
        </w:rPr>
        <w:t xml:space="preserve"> τον συλλογικό μας φορέα</w:t>
      </w:r>
      <w:r>
        <w:rPr>
          <w:rFonts w:eastAsia="Times New Roman"/>
          <w:color w:val="222222"/>
          <w:szCs w:val="24"/>
          <w:shd w:val="clear" w:color="auto" w:fill="FFFFFF"/>
        </w:rPr>
        <w:t>-</w:t>
      </w:r>
      <w:r>
        <w:rPr>
          <w:rFonts w:eastAsia="Times New Roman"/>
          <w:color w:val="222222"/>
          <w:szCs w:val="24"/>
          <w:shd w:val="clear" w:color="auto" w:fill="FFFFFF"/>
        </w:rPr>
        <w:t xml:space="preserve"> που οργανώνει το εθνικό βλέμμα το πολιτιστικό, που είναι το Υπουργείο Πολιτισμού</w:t>
      </w:r>
      <w:r>
        <w:rPr>
          <w:rFonts w:eastAsia="Times New Roman"/>
          <w:color w:val="222222"/>
          <w:szCs w:val="24"/>
          <w:shd w:val="clear" w:color="auto" w:fill="FFFFFF"/>
        </w:rPr>
        <w:t>-</w:t>
      </w:r>
      <w:r>
        <w:rPr>
          <w:rFonts w:eastAsia="Times New Roman"/>
          <w:color w:val="222222"/>
          <w:szCs w:val="24"/>
          <w:shd w:val="clear" w:color="auto" w:fill="FFFFFF"/>
        </w:rPr>
        <w:t xml:space="preserve"> θα πρέπει να είμαστε αυστηροί στον έλεγχό του. </w:t>
      </w:r>
    </w:p>
    <w:p w14:paraId="0A5C0DAC" w14:textId="77777777" w:rsidR="004A3142" w:rsidRDefault="002101D6">
      <w:pPr>
        <w:spacing w:line="600" w:lineRule="auto"/>
        <w:ind w:firstLine="720"/>
        <w:jc w:val="both"/>
        <w:rPr>
          <w:rFonts w:eastAsia="Times New Roman"/>
          <w:color w:val="222222"/>
          <w:szCs w:val="24"/>
          <w:shd w:val="clear" w:color="auto" w:fill="FFFFFF"/>
        </w:rPr>
      </w:pPr>
      <w:r w:rsidRPr="00EB3B4B">
        <w:rPr>
          <w:rFonts w:eastAsia="Times New Roman"/>
          <w:bCs/>
          <w:color w:val="222222"/>
          <w:shd w:val="clear" w:color="auto" w:fill="FFFFFF"/>
        </w:rPr>
        <w:lastRenderedPageBreak/>
        <w:t>Θα</w:t>
      </w:r>
      <w:r>
        <w:rPr>
          <w:rFonts w:eastAsia="Times New Roman"/>
          <w:color w:val="222222"/>
          <w:szCs w:val="24"/>
          <w:shd w:val="clear" w:color="auto" w:fill="FFFFFF"/>
        </w:rPr>
        <w:t xml:space="preserve"> πρέπει το Υπουργείο Πολιτισμού, όπως και κάθε φορέας, να μην αυτονομείται, να μην ιδιωτικοποιείτα</w:t>
      </w:r>
      <w:r>
        <w:rPr>
          <w:rFonts w:eastAsia="Times New Roman"/>
          <w:color w:val="222222"/>
          <w:szCs w:val="24"/>
          <w:shd w:val="clear" w:color="auto" w:fill="FFFFFF"/>
        </w:rPr>
        <w:t>ι</w:t>
      </w:r>
      <w:r w:rsidRPr="005B31D6">
        <w:rPr>
          <w:rFonts w:eastAsia="Times New Roman"/>
          <w:color w:val="222222"/>
          <w:szCs w:val="24"/>
          <w:shd w:val="clear" w:color="auto" w:fill="FFFFFF"/>
        </w:rPr>
        <w:t xml:space="preserve"> </w:t>
      </w:r>
      <w:r>
        <w:rPr>
          <w:rFonts w:eastAsia="Times New Roman"/>
          <w:color w:val="222222"/>
          <w:szCs w:val="24"/>
          <w:shd w:val="clear" w:color="auto" w:fill="FFFFFF"/>
        </w:rPr>
        <w:t>άτυπα, ουσιαστικά. Γ</w:t>
      </w:r>
      <w:r w:rsidRPr="00EB3B4B">
        <w:rPr>
          <w:rFonts w:eastAsia="Times New Roman"/>
          <w:bCs/>
          <w:color w:val="222222"/>
          <w:shd w:val="clear" w:color="auto" w:fill="FFFFFF"/>
        </w:rPr>
        <w:t>ιατί</w:t>
      </w:r>
      <w:r>
        <w:rPr>
          <w:rFonts w:eastAsia="Times New Roman"/>
          <w:color w:val="222222"/>
          <w:szCs w:val="24"/>
          <w:shd w:val="clear" w:color="auto" w:fill="FFFFFF"/>
        </w:rPr>
        <w:t xml:space="preserve"> συμβαίνει αυτό, να έχεις έναν κατ’ επίφαση δημόσιο τομέα </w:t>
      </w:r>
      <w:r w:rsidRPr="00EB3B4B">
        <w:rPr>
          <w:rFonts w:eastAsia="Times New Roman"/>
          <w:color w:val="222222"/>
          <w:shd w:val="clear" w:color="auto" w:fill="FFFFFF"/>
        </w:rPr>
        <w:t>αλλά</w:t>
      </w:r>
      <w:r>
        <w:rPr>
          <w:rFonts w:eastAsia="Times New Roman"/>
          <w:color w:val="222222"/>
          <w:szCs w:val="24"/>
          <w:shd w:val="clear" w:color="auto" w:fill="FFFFFF"/>
        </w:rPr>
        <w:t xml:space="preserve"> στην πραγματικότητα </w:t>
      </w:r>
      <w:r w:rsidRPr="00EB3B4B">
        <w:rPr>
          <w:rFonts w:eastAsia="Times New Roman"/>
          <w:bCs/>
          <w:color w:val="222222"/>
          <w:shd w:val="clear" w:color="auto" w:fill="FFFFFF"/>
        </w:rPr>
        <w:t>να</w:t>
      </w:r>
      <w:r>
        <w:rPr>
          <w:rFonts w:eastAsia="Times New Roman"/>
          <w:color w:val="222222"/>
          <w:szCs w:val="24"/>
          <w:shd w:val="clear" w:color="auto" w:fill="FFFFFF"/>
        </w:rPr>
        <w:t xml:space="preserve"> αποτελείται από ένα άθροισμα ιδιωτικών διευθετήσεων, προσωπικών διευθετήσεων, μερικές φορές και ιδιοτελών διευθετήσεων. Πρέπει το Υπουργείο να ε</w:t>
      </w:r>
      <w:r>
        <w:rPr>
          <w:rFonts w:eastAsia="Times New Roman"/>
          <w:color w:val="222222"/>
          <w:szCs w:val="24"/>
          <w:shd w:val="clear" w:color="auto" w:fill="FFFFFF"/>
        </w:rPr>
        <w:t xml:space="preserve">ίναι </w:t>
      </w:r>
      <w:proofErr w:type="spellStart"/>
      <w:r>
        <w:rPr>
          <w:rFonts w:eastAsia="Times New Roman"/>
          <w:color w:val="222222"/>
          <w:szCs w:val="24"/>
          <w:shd w:val="clear" w:color="auto" w:fill="FFFFFF"/>
        </w:rPr>
        <w:t>κοινόκτητο</w:t>
      </w:r>
      <w:proofErr w:type="spellEnd"/>
      <w:r>
        <w:rPr>
          <w:rFonts w:eastAsia="Times New Roman"/>
          <w:color w:val="222222"/>
          <w:szCs w:val="24"/>
          <w:shd w:val="clear" w:color="auto" w:fill="FFFFFF"/>
        </w:rPr>
        <w:t xml:space="preserve">, δημοκρατικό και ανοιχτό, κάτι από το οποίο πάσχουν πάρα πολλοί φορείς για πάρα πολλά χρόνια, να ανήκουν </w:t>
      </w:r>
      <w:r w:rsidRPr="00820556">
        <w:rPr>
          <w:rFonts w:eastAsia="Times New Roman"/>
          <w:bCs/>
          <w:color w:val="222222"/>
          <w:shd w:val="clear" w:color="auto" w:fill="FFFFFF"/>
        </w:rPr>
        <w:t xml:space="preserve">δηλαδή </w:t>
      </w:r>
      <w:r>
        <w:rPr>
          <w:rFonts w:eastAsia="Times New Roman"/>
          <w:color w:val="222222"/>
          <w:szCs w:val="24"/>
          <w:shd w:val="clear" w:color="auto" w:fill="FFFFFF"/>
        </w:rPr>
        <w:t>στον πολίτη, να είναι ανοιχτοί στον πολίτη, να ελέγχονται από τον πολίτη, χωρίς όμως απαραίτητα να προσχωρούν στις μαζικές ορμές</w:t>
      </w:r>
      <w:r>
        <w:rPr>
          <w:rFonts w:eastAsia="Times New Roman"/>
          <w:color w:val="222222"/>
          <w:szCs w:val="24"/>
          <w:shd w:val="clear" w:color="auto" w:fill="FFFFFF"/>
        </w:rPr>
        <w:t xml:space="preserve"> του και στις ενδεχομένως ιδιοτελείς διαθέσεις του πολίτη. </w:t>
      </w:r>
    </w:p>
    <w:p w14:paraId="0A5C0DAD"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εντόπιζα ως σημαντική βελτίωση την αναβάθμιση των προσόντων για τον καθηγητή της </w:t>
      </w:r>
      <w:r>
        <w:rPr>
          <w:rFonts w:eastAsia="Times New Roman"/>
          <w:color w:val="222222"/>
          <w:szCs w:val="24"/>
          <w:shd w:val="clear" w:color="auto" w:fill="FFFFFF"/>
        </w:rPr>
        <w:t>Ι</w:t>
      </w:r>
      <w:r>
        <w:rPr>
          <w:rFonts w:eastAsia="Times New Roman"/>
          <w:color w:val="222222"/>
          <w:szCs w:val="24"/>
          <w:shd w:val="clear" w:color="auto" w:fill="FFFFFF"/>
        </w:rPr>
        <w:t xml:space="preserve">στορίας </w:t>
      </w:r>
      <w:r>
        <w:rPr>
          <w:rFonts w:eastAsia="Times New Roman"/>
          <w:color w:val="222222"/>
          <w:szCs w:val="24"/>
          <w:shd w:val="clear" w:color="auto" w:fill="FFFFFF"/>
        </w:rPr>
        <w:t>της Τ</w:t>
      </w:r>
      <w:r>
        <w:rPr>
          <w:rFonts w:eastAsia="Times New Roman"/>
          <w:color w:val="222222"/>
          <w:szCs w:val="24"/>
          <w:shd w:val="clear" w:color="auto" w:fill="FFFFFF"/>
        </w:rPr>
        <w:t xml:space="preserve">έχνης στη Σχολή Καλών Τεχνών της Τήνου. </w:t>
      </w:r>
      <w:r w:rsidRPr="00EB3B4B">
        <w:rPr>
          <w:rFonts w:eastAsia="Times New Roman"/>
          <w:bCs/>
          <w:color w:val="222222"/>
          <w:shd w:val="clear" w:color="auto" w:fill="FFFFFF"/>
        </w:rPr>
        <w:t>Είναι</w:t>
      </w:r>
      <w:r>
        <w:rPr>
          <w:rFonts w:eastAsia="Times New Roman"/>
          <w:color w:val="222222"/>
          <w:szCs w:val="24"/>
          <w:shd w:val="clear" w:color="auto" w:fill="FFFFFF"/>
        </w:rPr>
        <w:t xml:space="preserve"> </w:t>
      </w:r>
      <w:r w:rsidRPr="00EB3B4B">
        <w:rPr>
          <w:rFonts w:eastAsia="Times New Roman"/>
          <w:bCs/>
          <w:color w:val="222222"/>
          <w:shd w:val="clear" w:color="auto" w:fill="FFFFFF"/>
        </w:rPr>
        <w:t>μια</w:t>
      </w:r>
      <w:r>
        <w:rPr>
          <w:rFonts w:eastAsia="Times New Roman"/>
          <w:color w:val="222222"/>
          <w:szCs w:val="24"/>
          <w:shd w:val="clear" w:color="auto" w:fill="FFFFFF"/>
        </w:rPr>
        <w:t xml:space="preserve"> πολύ ιδιόρρυθμη </w:t>
      </w:r>
      <w:proofErr w:type="spellStart"/>
      <w:r>
        <w:rPr>
          <w:rFonts w:eastAsia="Times New Roman"/>
          <w:color w:val="222222"/>
          <w:szCs w:val="24"/>
          <w:shd w:val="clear" w:color="auto" w:fill="FFFFFF"/>
        </w:rPr>
        <w:t>μεταλυκειακή</w:t>
      </w:r>
      <w:proofErr w:type="spellEnd"/>
      <w:r>
        <w:rPr>
          <w:rFonts w:eastAsia="Times New Roman"/>
          <w:color w:val="222222"/>
          <w:szCs w:val="24"/>
          <w:shd w:val="clear" w:color="auto" w:fill="FFFFFF"/>
        </w:rPr>
        <w:t xml:space="preserve"> ή </w:t>
      </w:r>
      <w:proofErr w:type="spellStart"/>
      <w:r>
        <w:rPr>
          <w:rFonts w:eastAsia="Times New Roman"/>
          <w:color w:val="222222"/>
          <w:szCs w:val="24"/>
          <w:shd w:val="clear" w:color="auto" w:fill="FFFFFF"/>
        </w:rPr>
        <w:t>προπανεπιστημιακή</w:t>
      </w:r>
      <w:proofErr w:type="spellEnd"/>
      <w:r>
        <w:rPr>
          <w:rFonts w:eastAsia="Times New Roman"/>
          <w:color w:val="222222"/>
          <w:szCs w:val="24"/>
          <w:shd w:val="clear" w:color="auto" w:fill="FFFFFF"/>
        </w:rPr>
        <w:t xml:space="preserve"> δομή το Σχολείο, ουσιαστικά, Γλυπτικής που υπάρχει στην Τήνο. Έγινε μια προσπάθεια τα τελευταία χρόνια βελτίωσης και διεύρυνση του προφίλ του. Νομίζω ότι </w:t>
      </w:r>
      <w:r>
        <w:rPr>
          <w:rFonts w:eastAsia="Times New Roman"/>
          <w:color w:val="222222"/>
          <w:szCs w:val="24"/>
          <w:shd w:val="clear" w:color="auto" w:fill="FFFFFF"/>
        </w:rPr>
        <w:lastRenderedPageBreak/>
        <w:t xml:space="preserve">η αναβάθμιση  των προσόντων είναι αυτονόητη. Σήμερα </w:t>
      </w:r>
      <w:r>
        <w:rPr>
          <w:rFonts w:eastAsia="Times New Roman"/>
          <w:color w:val="222222"/>
          <w:szCs w:val="24"/>
          <w:shd w:val="clear" w:color="auto" w:fill="FFFFFF"/>
        </w:rPr>
        <w:t>τα εργαλεία ανάγνωσης της ιστορίας είναι εξίσου ισχυρά.</w:t>
      </w:r>
    </w:p>
    <w:p w14:paraId="0A5C0DAE" w14:textId="77777777" w:rsidR="004A3142" w:rsidRDefault="002101D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0A5C0DAF"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Τζαβάρας συγκρούεται με τον κ. </w:t>
      </w:r>
      <w:proofErr w:type="spellStart"/>
      <w:r>
        <w:rPr>
          <w:rFonts w:eastAsia="Times New Roman"/>
          <w:color w:val="222222"/>
          <w:szCs w:val="24"/>
          <w:shd w:val="clear" w:color="auto" w:fill="FFFFFF"/>
        </w:rPr>
        <w:t>Ξυδάκη</w:t>
      </w:r>
      <w:proofErr w:type="spellEnd"/>
      <w:r>
        <w:rPr>
          <w:rFonts w:eastAsia="Times New Roman"/>
          <w:color w:val="222222"/>
          <w:szCs w:val="24"/>
          <w:shd w:val="clear" w:color="auto" w:fill="FFFFFF"/>
        </w:rPr>
        <w:t xml:space="preserve"> </w:t>
      </w:r>
      <w:r w:rsidRPr="00EB3B4B">
        <w:rPr>
          <w:rFonts w:eastAsia="Times New Roman"/>
          <w:bCs/>
          <w:color w:val="222222"/>
          <w:shd w:val="clear" w:color="auto" w:fill="FFFFFF"/>
        </w:rPr>
        <w:t>και</w:t>
      </w:r>
      <w:r>
        <w:rPr>
          <w:rFonts w:eastAsia="Times New Roman"/>
          <w:color w:val="222222"/>
          <w:szCs w:val="24"/>
          <w:shd w:val="clear" w:color="auto" w:fill="FFFFFF"/>
        </w:rPr>
        <w:t xml:space="preserve"> η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Βάκη</w:t>
      </w:r>
      <w:proofErr w:type="spellEnd"/>
      <w:r>
        <w:rPr>
          <w:rFonts w:eastAsia="Times New Roman"/>
          <w:color w:val="222222"/>
          <w:szCs w:val="24"/>
          <w:shd w:val="clear" w:color="auto" w:fill="FFFFFF"/>
        </w:rPr>
        <w:t xml:space="preserve"> </w:t>
      </w:r>
      <w:r w:rsidRPr="00EB3B4B">
        <w:rPr>
          <w:rFonts w:eastAsia="Times New Roman"/>
          <w:bCs/>
          <w:color w:val="222222"/>
          <w:shd w:val="clear" w:color="auto" w:fill="FFFFFF"/>
        </w:rPr>
        <w:t>δεν</w:t>
      </w:r>
      <w:r>
        <w:rPr>
          <w:rFonts w:eastAsia="Times New Roman"/>
          <w:color w:val="222222"/>
          <w:szCs w:val="24"/>
          <w:shd w:val="clear" w:color="auto" w:fill="FFFFFF"/>
        </w:rPr>
        <w:t xml:space="preserve"> αποτελεί γέφυρα πια.</w:t>
      </w:r>
    </w:p>
    <w:p w14:paraId="0A5C0DB0" w14:textId="77777777" w:rsidR="004A3142" w:rsidRDefault="002101D6">
      <w:pPr>
        <w:spacing w:line="600" w:lineRule="auto"/>
        <w:ind w:firstLine="720"/>
        <w:jc w:val="both"/>
        <w:rPr>
          <w:rFonts w:eastAsia="Times New Roman"/>
          <w:color w:val="222222"/>
          <w:szCs w:val="24"/>
          <w:shd w:val="clear" w:color="auto" w:fill="FFFFFF"/>
        </w:rPr>
      </w:pPr>
      <w:r w:rsidRPr="00EB3B4B">
        <w:rPr>
          <w:rFonts w:eastAsia="Times New Roman"/>
          <w:b/>
          <w:color w:val="222222"/>
          <w:szCs w:val="24"/>
          <w:shd w:val="clear" w:color="auto" w:fill="FFFFFF"/>
        </w:rPr>
        <w:t>ΝΙΚΟΛΑΟΣ ΞΥΔΑΚΗΣ:</w:t>
      </w:r>
      <w:r>
        <w:rPr>
          <w:rFonts w:eastAsia="Times New Roman"/>
          <w:color w:val="222222"/>
          <w:szCs w:val="24"/>
          <w:shd w:val="clear" w:color="auto" w:fill="FFFFFF"/>
        </w:rPr>
        <w:t xml:space="preserve"> Αριστερά </w:t>
      </w:r>
      <w:r w:rsidRPr="00EB3B4B">
        <w:rPr>
          <w:rFonts w:eastAsia="Times New Roman"/>
          <w:bCs/>
          <w:color w:val="222222"/>
          <w:shd w:val="clear" w:color="auto" w:fill="FFFFFF"/>
        </w:rPr>
        <w:t>είναι</w:t>
      </w:r>
      <w:r>
        <w:rPr>
          <w:rFonts w:eastAsia="Times New Roman"/>
          <w:color w:val="222222"/>
          <w:szCs w:val="24"/>
          <w:shd w:val="clear" w:color="auto" w:fill="FFFFFF"/>
        </w:rPr>
        <w:t xml:space="preserve"> η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Βάκη</w:t>
      </w:r>
      <w:proofErr w:type="spellEnd"/>
      <w:r>
        <w:rPr>
          <w:rFonts w:eastAsia="Times New Roman"/>
          <w:color w:val="222222"/>
          <w:szCs w:val="24"/>
          <w:shd w:val="clear" w:color="auto" w:fill="FFFFFF"/>
        </w:rPr>
        <w:t xml:space="preserve">. </w:t>
      </w:r>
      <w:r w:rsidRPr="00EB3B4B">
        <w:rPr>
          <w:rFonts w:eastAsia="Times New Roman"/>
          <w:bCs/>
          <w:color w:val="222222"/>
          <w:shd w:val="clear" w:color="auto" w:fill="FFFFFF"/>
        </w:rPr>
        <w:t>Δεν</w:t>
      </w:r>
      <w:r>
        <w:rPr>
          <w:rFonts w:eastAsia="Times New Roman"/>
          <w:color w:val="222222"/>
          <w:szCs w:val="24"/>
          <w:shd w:val="clear" w:color="auto" w:fill="FFFFFF"/>
        </w:rPr>
        <w:t xml:space="preserve"> </w:t>
      </w:r>
      <w:r w:rsidRPr="00EB3B4B">
        <w:rPr>
          <w:rFonts w:eastAsia="Times New Roman"/>
          <w:bCs/>
          <w:color w:val="222222"/>
          <w:shd w:val="clear" w:color="auto" w:fill="FFFFFF"/>
        </w:rPr>
        <w:t>είναι</w:t>
      </w:r>
      <w:r>
        <w:rPr>
          <w:rFonts w:eastAsia="Times New Roman"/>
          <w:color w:val="222222"/>
          <w:szCs w:val="24"/>
          <w:shd w:val="clear" w:color="auto" w:fill="FFFFFF"/>
        </w:rPr>
        <w:t xml:space="preserve"> «Γ</w:t>
      </w:r>
      <w:r>
        <w:rPr>
          <w:rFonts w:eastAsia="Times New Roman"/>
          <w:color w:val="222222"/>
          <w:szCs w:val="24"/>
          <w:shd w:val="clear" w:color="auto" w:fill="FFFFFF"/>
        </w:rPr>
        <w:t>έ</w:t>
      </w:r>
      <w:r>
        <w:rPr>
          <w:rFonts w:eastAsia="Times New Roman"/>
          <w:color w:val="222222"/>
          <w:szCs w:val="24"/>
          <w:shd w:val="clear" w:color="auto" w:fill="FFFFFF"/>
        </w:rPr>
        <w:t>φυρα</w:t>
      </w:r>
      <w:r>
        <w:rPr>
          <w:rFonts w:eastAsia="Times New Roman"/>
          <w:color w:val="222222"/>
          <w:szCs w:val="24"/>
          <w:shd w:val="clear" w:color="auto" w:fill="FFFFFF"/>
        </w:rPr>
        <w:t xml:space="preserve">». </w:t>
      </w:r>
      <w:r w:rsidRPr="00EB3B4B">
        <w:rPr>
          <w:rFonts w:eastAsia="Times New Roman"/>
          <w:bCs/>
          <w:color w:val="222222"/>
          <w:shd w:val="clear" w:color="auto" w:fill="FFFFFF"/>
        </w:rPr>
        <w:t>Είναι</w:t>
      </w:r>
      <w:r>
        <w:rPr>
          <w:rFonts w:eastAsia="Times New Roman"/>
          <w:color w:val="222222"/>
          <w:szCs w:val="24"/>
          <w:shd w:val="clear" w:color="auto" w:fill="FFFFFF"/>
        </w:rPr>
        <w:t xml:space="preserve"> καθαρόαιμη.  </w:t>
      </w:r>
    </w:p>
    <w:p w14:paraId="0A5C0DB1" w14:textId="77777777" w:rsidR="004A3142" w:rsidRDefault="002101D6">
      <w:pPr>
        <w:spacing w:line="600" w:lineRule="auto"/>
        <w:ind w:firstLine="720"/>
        <w:jc w:val="both"/>
        <w:rPr>
          <w:rFonts w:eastAsia="Times New Roman"/>
          <w:color w:val="222222"/>
          <w:szCs w:val="24"/>
          <w:shd w:val="clear" w:color="auto" w:fill="FFFFFF"/>
        </w:rPr>
      </w:pPr>
      <w:r w:rsidRPr="006F7E0A">
        <w:rPr>
          <w:rFonts w:eastAsia="Times New Roman"/>
          <w:b/>
          <w:color w:val="222222"/>
          <w:szCs w:val="24"/>
          <w:shd w:val="clear" w:color="auto" w:fill="FFFFFF"/>
        </w:rPr>
        <w:t>ΔΗΜΗΤΡΙΟΣ Σ</w:t>
      </w:r>
      <w:r w:rsidRPr="006F7E0A">
        <w:rPr>
          <w:rFonts w:eastAsia="Times New Roman"/>
          <w:b/>
          <w:color w:val="222222"/>
          <w:szCs w:val="24"/>
          <w:shd w:val="clear" w:color="auto" w:fill="FFFFFF"/>
        </w:rPr>
        <w:t>ΕΒΑΣΤΑΚΗΣ:</w:t>
      </w:r>
      <w:r>
        <w:rPr>
          <w:rFonts w:eastAsia="Times New Roman"/>
          <w:b/>
          <w:color w:val="222222"/>
          <w:szCs w:val="24"/>
          <w:shd w:val="clear" w:color="auto" w:fill="FFFFFF"/>
        </w:rPr>
        <w:t xml:space="preserve"> </w:t>
      </w:r>
      <w:r>
        <w:rPr>
          <w:rFonts w:eastAsia="Times New Roman"/>
          <w:color w:val="222222"/>
          <w:szCs w:val="24"/>
          <w:shd w:val="clear" w:color="auto" w:fill="FFFFFF"/>
        </w:rPr>
        <w:t>Είναι η τομή σας.</w:t>
      </w:r>
    </w:p>
    <w:p w14:paraId="0A5C0DB2"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εν λόγω Σχολείο, </w:t>
      </w:r>
      <w:r w:rsidRPr="00EB3B4B">
        <w:rPr>
          <w:rFonts w:eastAsia="Times New Roman"/>
          <w:color w:val="222222"/>
          <w:szCs w:val="24"/>
          <w:shd w:val="clear" w:color="auto" w:fill="FFFFFF"/>
        </w:rPr>
        <w:t>λοιπόν</w:t>
      </w:r>
      <w:r>
        <w:rPr>
          <w:rFonts w:eastAsia="Times New Roman"/>
          <w:color w:val="222222"/>
          <w:szCs w:val="24"/>
          <w:shd w:val="clear" w:color="auto" w:fill="FFFFFF"/>
        </w:rPr>
        <w:t xml:space="preserve">, Καλών Τεχνών είναι πολύ σημαντικό και για έναν άλλο λόγο ότι παραλαμβάνει μια παράδοση. </w:t>
      </w:r>
    </w:p>
    <w:p w14:paraId="0A5C0DB3"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ενίσχυα, </w:t>
      </w:r>
      <w:r w:rsidRPr="00EB3B4B">
        <w:rPr>
          <w:rFonts w:eastAsia="Times New Roman"/>
          <w:color w:val="222222"/>
          <w:szCs w:val="24"/>
          <w:shd w:val="clear" w:color="auto" w:fill="FFFFFF"/>
        </w:rPr>
        <w:t>λοιπόν</w:t>
      </w:r>
      <w:r>
        <w:rPr>
          <w:rFonts w:eastAsia="Times New Roman"/>
          <w:color w:val="222222"/>
          <w:szCs w:val="24"/>
          <w:shd w:val="clear" w:color="auto" w:fill="FFFFFF"/>
        </w:rPr>
        <w:t>, την άποψη της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xml:space="preserve"> σαν άνθρωπος της ευρυχωρίας, διότι όντως η πρώτη ύλη -που αφορά την περιοχή της εννοώ- δημιουργεί και αποτελεί ήδη συγκροτημένο βλέμμα πνευματικό δηλαδή φορτίο. Θα ήταν, λοιπόν, ενδιαφέρον </w:t>
      </w:r>
      <w:r w:rsidRPr="00EB3B4B">
        <w:rPr>
          <w:rFonts w:eastAsia="Times New Roman"/>
          <w:bCs/>
          <w:color w:val="222222"/>
          <w:shd w:val="clear" w:color="auto" w:fill="FFFFFF"/>
        </w:rPr>
        <w:t>να</w:t>
      </w:r>
      <w:r>
        <w:rPr>
          <w:rFonts w:eastAsia="Times New Roman"/>
          <w:color w:val="222222"/>
          <w:szCs w:val="24"/>
          <w:shd w:val="clear" w:color="auto" w:fill="FFFFFF"/>
        </w:rPr>
        <w:t xml:space="preserve"> υπήρχαν πιο συντεταγμένες και πιο συγκεκριμένες και ίσως πιο απ</w:t>
      </w:r>
      <w:r>
        <w:rPr>
          <w:rFonts w:eastAsia="Times New Roman"/>
          <w:color w:val="222222"/>
          <w:szCs w:val="24"/>
          <w:shd w:val="clear" w:color="auto" w:fill="FFFFFF"/>
        </w:rPr>
        <w:t>οδελτιωμένες προτάσεις</w:t>
      </w:r>
      <w:r>
        <w:rPr>
          <w:rFonts w:eastAsia="Times New Roman"/>
          <w:color w:val="222222"/>
          <w:szCs w:val="24"/>
          <w:shd w:val="clear" w:color="auto" w:fill="FFFFFF"/>
        </w:rPr>
        <w:t>,</w:t>
      </w:r>
      <w:r>
        <w:rPr>
          <w:rFonts w:eastAsia="Times New Roman"/>
          <w:color w:val="222222"/>
          <w:szCs w:val="24"/>
          <w:shd w:val="clear" w:color="auto" w:fill="FFFFFF"/>
        </w:rPr>
        <w:t xml:space="preserve"> που θα μπορούσαν να περιλάβουν και τη Δράμα. </w:t>
      </w:r>
    </w:p>
    <w:p w14:paraId="0A5C0DB4" w14:textId="77777777" w:rsidR="004A3142" w:rsidRDefault="002101D6">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Έτσι κι αλλιώς τα νησιά όπως της Σάμου, της Ικαρίας, των Φούρνων, οι τόποι μας έχουν ένα τεράστιο απόθεμα αντιφατικό</w:t>
      </w:r>
      <w:r>
        <w:rPr>
          <w:rFonts w:eastAsia="Times New Roman"/>
          <w:color w:val="222222"/>
          <w:szCs w:val="24"/>
          <w:shd w:val="clear" w:color="auto" w:fill="FFFFFF"/>
        </w:rPr>
        <w:t>,</w:t>
      </w:r>
      <w:r>
        <w:rPr>
          <w:rFonts w:eastAsia="Times New Roman"/>
          <w:color w:val="222222"/>
          <w:szCs w:val="24"/>
          <w:shd w:val="clear" w:color="auto" w:fill="FFFFFF"/>
        </w:rPr>
        <w:t xml:space="preserve"> και το Υπουργείο ευτυχώς αυτό το απόθεμα λόγιου πολιτισμού και λαϊκο</w:t>
      </w:r>
      <w:r>
        <w:rPr>
          <w:rFonts w:eastAsia="Times New Roman"/>
          <w:color w:val="222222"/>
          <w:szCs w:val="24"/>
          <w:shd w:val="clear" w:color="auto" w:fill="FFFFFF"/>
        </w:rPr>
        <w:t xml:space="preserve">ύ πολιτισμού, </w:t>
      </w:r>
      <w:r w:rsidRPr="00EB3B4B">
        <w:rPr>
          <w:rFonts w:eastAsia="Times New Roman"/>
          <w:bCs/>
          <w:color w:val="222222"/>
          <w:shd w:val="clear" w:color="auto" w:fill="FFFFFF"/>
        </w:rPr>
        <w:t>που</w:t>
      </w:r>
      <w:r>
        <w:rPr>
          <w:rFonts w:eastAsia="Times New Roman"/>
          <w:color w:val="222222"/>
          <w:szCs w:val="24"/>
          <w:shd w:val="clear" w:color="auto" w:fill="FFFFFF"/>
        </w:rPr>
        <w:t xml:space="preserve"> πάντα ή ως συνήθως περιφρονείται, νομίζω </w:t>
      </w:r>
      <w:r w:rsidRPr="00EB3B4B">
        <w:rPr>
          <w:rFonts w:eastAsia="Times New Roman"/>
          <w:bCs/>
          <w:color w:val="222222"/>
          <w:shd w:val="clear" w:color="auto" w:fill="FFFFFF"/>
        </w:rPr>
        <w:t>ότι</w:t>
      </w:r>
      <w:r>
        <w:rPr>
          <w:rFonts w:eastAsia="Times New Roman"/>
          <w:color w:val="222222"/>
          <w:szCs w:val="24"/>
          <w:shd w:val="clear" w:color="auto" w:fill="FFFFFF"/>
        </w:rPr>
        <w:t xml:space="preserve"> το στηρίζει ή </w:t>
      </w:r>
      <w:r w:rsidRPr="00EB3B4B">
        <w:rPr>
          <w:rFonts w:eastAsia="Times New Roman"/>
          <w:bCs/>
          <w:color w:val="222222"/>
          <w:shd w:val="clear" w:color="auto" w:fill="FFFFFF"/>
        </w:rPr>
        <w:t>τουλάχιστον</w:t>
      </w:r>
      <w:r>
        <w:rPr>
          <w:rFonts w:eastAsia="Times New Roman"/>
          <w:color w:val="222222"/>
          <w:szCs w:val="24"/>
          <w:shd w:val="clear" w:color="auto" w:fill="FFFFFF"/>
        </w:rPr>
        <w:t xml:space="preserve"> ακούει την </w:t>
      </w:r>
      <w:r w:rsidRPr="00EB3B4B">
        <w:rPr>
          <w:rFonts w:eastAsia="Times New Roman"/>
          <w:bCs/>
          <w:color w:val="222222"/>
          <w:shd w:val="clear" w:color="auto" w:fill="FFFFFF"/>
        </w:rPr>
        <w:t>ανάγκη</w:t>
      </w:r>
      <w:r>
        <w:rPr>
          <w:rFonts w:eastAsia="Times New Roman"/>
          <w:color w:val="222222"/>
          <w:szCs w:val="24"/>
          <w:shd w:val="clear" w:color="auto" w:fill="FFFFFF"/>
        </w:rPr>
        <w:t xml:space="preserve"> ενίσχυσής του. </w:t>
      </w:r>
    </w:p>
    <w:p w14:paraId="0A5C0DB5"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Θα κλείσω με ένα νησί γειτονικό μου. Το Μουσείο Βρανά είναι μια</w:t>
      </w:r>
      <w:r w:rsidRPr="0038313C">
        <w:rPr>
          <w:rFonts w:eastAsia="Times New Roman"/>
          <w:color w:val="000000" w:themeColor="text1"/>
          <w:szCs w:val="24"/>
        </w:rPr>
        <w:t xml:space="preserve"> εκκρεμότητα</w:t>
      </w:r>
      <w:r>
        <w:rPr>
          <w:rFonts w:eastAsia="Times New Roman"/>
          <w:color w:val="000000" w:themeColor="text1"/>
          <w:szCs w:val="24"/>
        </w:rPr>
        <w:t>. Δ</w:t>
      </w:r>
      <w:r w:rsidRPr="0038313C">
        <w:rPr>
          <w:rFonts w:eastAsia="Times New Roman"/>
          <w:color w:val="000000" w:themeColor="text1"/>
          <w:szCs w:val="24"/>
        </w:rPr>
        <w:t>εν θα την αφήσουμε</w:t>
      </w:r>
      <w:r>
        <w:rPr>
          <w:rFonts w:eastAsia="Times New Roman"/>
          <w:color w:val="000000" w:themeColor="text1"/>
          <w:szCs w:val="24"/>
        </w:rPr>
        <w:t>. Α</w:t>
      </w:r>
      <w:r w:rsidRPr="0038313C">
        <w:rPr>
          <w:rFonts w:eastAsia="Times New Roman"/>
          <w:color w:val="000000" w:themeColor="text1"/>
          <w:szCs w:val="24"/>
        </w:rPr>
        <w:t>φορά τη Μυτιλήνη</w:t>
      </w:r>
      <w:r>
        <w:rPr>
          <w:rFonts w:eastAsia="Times New Roman"/>
          <w:color w:val="000000" w:themeColor="text1"/>
          <w:szCs w:val="24"/>
        </w:rPr>
        <w:t xml:space="preserve"> και τη βιομηχανικ</w:t>
      </w:r>
      <w:r>
        <w:rPr>
          <w:rFonts w:eastAsia="Times New Roman"/>
          <w:color w:val="000000" w:themeColor="text1"/>
          <w:szCs w:val="24"/>
        </w:rPr>
        <w:t>ή της ιστορία</w:t>
      </w:r>
      <w:r w:rsidRPr="0038313C">
        <w:rPr>
          <w:rFonts w:eastAsia="Times New Roman"/>
          <w:color w:val="000000" w:themeColor="text1"/>
          <w:szCs w:val="24"/>
        </w:rPr>
        <w:t xml:space="preserve"> και νομίζω ότι αυτό θα το δούμε στ</w:t>
      </w:r>
      <w:r>
        <w:rPr>
          <w:rFonts w:eastAsia="Times New Roman"/>
          <w:color w:val="000000" w:themeColor="text1"/>
          <w:szCs w:val="24"/>
        </w:rPr>
        <w:t>ις επόμενες</w:t>
      </w:r>
      <w:r w:rsidRPr="0038313C">
        <w:rPr>
          <w:rFonts w:eastAsia="Times New Roman"/>
          <w:color w:val="000000" w:themeColor="text1"/>
          <w:szCs w:val="24"/>
        </w:rPr>
        <w:t xml:space="preserve"> νομοθετικές διευθετήσεις</w:t>
      </w:r>
      <w:r>
        <w:rPr>
          <w:rFonts w:eastAsia="Times New Roman"/>
          <w:color w:val="000000" w:themeColor="text1"/>
          <w:szCs w:val="24"/>
        </w:rPr>
        <w:t>.</w:t>
      </w:r>
    </w:p>
    <w:p w14:paraId="0A5C0DB6"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38313C">
        <w:rPr>
          <w:rFonts w:eastAsia="Times New Roman"/>
          <w:color w:val="000000" w:themeColor="text1"/>
          <w:szCs w:val="24"/>
        </w:rPr>
        <w:t>υχαριστώ πολύ</w:t>
      </w:r>
      <w:r>
        <w:rPr>
          <w:rFonts w:eastAsia="Times New Roman"/>
          <w:color w:val="000000" w:themeColor="text1"/>
          <w:szCs w:val="24"/>
        </w:rPr>
        <w:t>.</w:t>
      </w:r>
    </w:p>
    <w:p w14:paraId="0A5C0DB7" w14:textId="77777777" w:rsidR="004A3142" w:rsidRDefault="002101D6">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0A5C0DB8" w14:textId="77777777" w:rsidR="004A3142" w:rsidRDefault="002101D6">
      <w:pPr>
        <w:spacing w:line="600" w:lineRule="auto"/>
        <w:ind w:firstLine="720"/>
        <w:jc w:val="both"/>
        <w:rPr>
          <w:rFonts w:eastAsia="Times New Roman"/>
          <w:color w:val="000000" w:themeColor="text1"/>
          <w:szCs w:val="24"/>
        </w:rPr>
      </w:pPr>
      <w:r w:rsidRPr="00F62C5F">
        <w:rPr>
          <w:rFonts w:eastAsia="Times New Roman"/>
          <w:b/>
          <w:color w:val="000000" w:themeColor="text1"/>
          <w:szCs w:val="24"/>
        </w:rPr>
        <w:t>ΠΡΟΕΔΡΕΥΩΝ (Γεώργιος Βαρεμένος):</w:t>
      </w:r>
      <w:r>
        <w:rPr>
          <w:rFonts w:eastAsia="Times New Roman"/>
          <w:color w:val="000000" w:themeColor="text1"/>
          <w:szCs w:val="24"/>
        </w:rPr>
        <w:t xml:space="preserve"> Κ</w:t>
      </w:r>
      <w:r w:rsidRPr="0038313C">
        <w:rPr>
          <w:rFonts w:eastAsia="Times New Roman"/>
          <w:color w:val="000000" w:themeColor="text1"/>
          <w:szCs w:val="24"/>
        </w:rPr>
        <w:t>ι εμείς ευχαριστούμε</w:t>
      </w:r>
      <w:r>
        <w:rPr>
          <w:rFonts w:eastAsia="Times New Roman"/>
          <w:color w:val="000000" w:themeColor="text1"/>
          <w:szCs w:val="24"/>
        </w:rPr>
        <w:t>.</w:t>
      </w:r>
    </w:p>
    <w:p w14:paraId="0A5C0DB9"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Τον λόγο έχει ο κ.</w:t>
      </w:r>
      <w:r w:rsidRPr="0038313C">
        <w:rPr>
          <w:rFonts w:eastAsia="Times New Roman"/>
          <w:color w:val="000000" w:themeColor="text1"/>
          <w:szCs w:val="24"/>
        </w:rPr>
        <w:t xml:space="preserve"> Γιάννης Ανδριανός </w:t>
      </w:r>
      <w:r>
        <w:rPr>
          <w:rFonts w:eastAsia="Times New Roman"/>
          <w:color w:val="000000" w:themeColor="text1"/>
          <w:szCs w:val="24"/>
        </w:rPr>
        <w:t xml:space="preserve">από τη </w:t>
      </w:r>
      <w:r w:rsidRPr="0038313C">
        <w:rPr>
          <w:rFonts w:eastAsia="Times New Roman"/>
          <w:color w:val="000000" w:themeColor="text1"/>
          <w:szCs w:val="24"/>
        </w:rPr>
        <w:t xml:space="preserve">Νέα </w:t>
      </w:r>
      <w:r w:rsidRPr="0038313C">
        <w:rPr>
          <w:rFonts w:eastAsia="Times New Roman"/>
          <w:color w:val="000000" w:themeColor="text1"/>
          <w:szCs w:val="24"/>
        </w:rPr>
        <w:t>Δημοκρατία</w:t>
      </w:r>
      <w:r>
        <w:rPr>
          <w:rFonts w:eastAsia="Times New Roman"/>
          <w:color w:val="000000" w:themeColor="text1"/>
          <w:szCs w:val="24"/>
        </w:rPr>
        <w:t>.</w:t>
      </w:r>
    </w:p>
    <w:p w14:paraId="0A5C0DBA" w14:textId="77777777" w:rsidR="004A3142" w:rsidRDefault="002101D6">
      <w:pPr>
        <w:spacing w:line="600" w:lineRule="auto"/>
        <w:ind w:firstLine="720"/>
        <w:jc w:val="both"/>
        <w:rPr>
          <w:rFonts w:eastAsia="Times New Roman"/>
          <w:color w:val="000000" w:themeColor="text1"/>
          <w:szCs w:val="24"/>
        </w:rPr>
      </w:pPr>
      <w:r w:rsidRPr="00F62C5F">
        <w:rPr>
          <w:rFonts w:eastAsia="Times New Roman"/>
          <w:b/>
          <w:color w:val="000000" w:themeColor="text1"/>
          <w:szCs w:val="24"/>
        </w:rPr>
        <w:t>ΙΩΑΝΝΗΣ ΑΝΔΡΙΑΝΟΣ:</w:t>
      </w:r>
      <w:r>
        <w:rPr>
          <w:rFonts w:eastAsia="Times New Roman"/>
          <w:color w:val="000000" w:themeColor="text1"/>
          <w:szCs w:val="24"/>
        </w:rPr>
        <w:t xml:space="preserve"> Ευχαριστώ, κύριε Πρόεδρε.</w:t>
      </w:r>
    </w:p>
    <w:p w14:paraId="0A5C0DBB"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Κυρίες και κύριοι συνάδελφοι, συζητάμε σήμερα ένα νομοσχέδιο, το οποίο για μι</w:t>
      </w:r>
      <w:r w:rsidRPr="0038313C">
        <w:rPr>
          <w:rFonts w:eastAsia="Times New Roman"/>
          <w:color w:val="000000" w:themeColor="text1"/>
          <w:szCs w:val="24"/>
        </w:rPr>
        <w:t>α ακόμη φορά αντιμετωπί</w:t>
      </w:r>
      <w:r>
        <w:rPr>
          <w:rFonts w:eastAsia="Times New Roman"/>
          <w:color w:val="000000" w:themeColor="text1"/>
          <w:szCs w:val="24"/>
        </w:rPr>
        <w:t xml:space="preserve">ζει αποσπασματικά και </w:t>
      </w:r>
      <w:proofErr w:type="spellStart"/>
      <w:r>
        <w:rPr>
          <w:rFonts w:eastAsia="Times New Roman"/>
          <w:color w:val="000000" w:themeColor="text1"/>
          <w:szCs w:val="24"/>
        </w:rPr>
        <w:t>εμβαλωματικά</w:t>
      </w:r>
      <w:proofErr w:type="spellEnd"/>
      <w:r w:rsidRPr="0038313C">
        <w:rPr>
          <w:rFonts w:eastAsia="Times New Roman"/>
          <w:color w:val="000000" w:themeColor="text1"/>
          <w:szCs w:val="24"/>
        </w:rPr>
        <w:t xml:space="preserve"> κάποια επιμέρους ζητή</w:t>
      </w:r>
      <w:r>
        <w:rPr>
          <w:rFonts w:eastAsia="Times New Roman"/>
          <w:color w:val="000000" w:themeColor="text1"/>
          <w:szCs w:val="24"/>
        </w:rPr>
        <w:t>ματα, χωρίς να καταδεικνύει κ</w:t>
      </w:r>
      <w:r w:rsidRPr="0038313C">
        <w:rPr>
          <w:rFonts w:eastAsia="Times New Roman"/>
          <w:color w:val="000000" w:themeColor="text1"/>
          <w:szCs w:val="24"/>
        </w:rPr>
        <w:t xml:space="preserve">άποια </w:t>
      </w:r>
      <w:r>
        <w:rPr>
          <w:rFonts w:eastAsia="Times New Roman"/>
          <w:color w:val="000000" w:themeColor="text1"/>
          <w:szCs w:val="24"/>
        </w:rPr>
        <w:t>ευρύτερη</w:t>
      </w:r>
      <w:r>
        <w:rPr>
          <w:rFonts w:eastAsia="Times New Roman"/>
          <w:color w:val="000000" w:themeColor="text1"/>
          <w:szCs w:val="24"/>
        </w:rPr>
        <w:t xml:space="preserve"> ενιαία στρατηγική </w:t>
      </w:r>
      <w:r w:rsidRPr="0038313C">
        <w:rPr>
          <w:rFonts w:eastAsia="Times New Roman"/>
          <w:color w:val="000000" w:themeColor="text1"/>
          <w:szCs w:val="24"/>
        </w:rPr>
        <w:t>αναγκαία για την αποτελεσματική αξιοποίηση του τεράστιου σ</w:t>
      </w:r>
      <w:r>
        <w:rPr>
          <w:rFonts w:eastAsia="Times New Roman"/>
          <w:color w:val="000000" w:themeColor="text1"/>
          <w:szCs w:val="24"/>
        </w:rPr>
        <w:t>υγκριτικού</w:t>
      </w:r>
      <w:r w:rsidRPr="0038313C">
        <w:rPr>
          <w:rFonts w:eastAsia="Times New Roman"/>
          <w:color w:val="000000" w:themeColor="text1"/>
          <w:szCs w:val="24"/>
        </w:rPr>
        <w:t xml:space="preserve"> πλεονεκτήματος</w:t>
      </w:r>
      <w:r>
        <w:rPr>
          <w:rFonts w:eastAsia="Times New Roman"/>
          <w:color w:val="000000" w:themeColor="text1"/>
          <w:szCs w:val="24"/>
        </w:rPr>
        <w:t>,</w:t>
      </w:r>
      <w:r w:rsidRPr="0038313C">
        <w:rPr>
          <w:rFonts w:eastAsia="Times New Roman"/>
          <w:color w:val="000000" w:themeColor="text1"/>
          <w:szCs w:val="24"/>
        </w:rPr>
        <w:t xml:space="preserve"> που είνα</w:t>
      </w:r>
      <w:r>
        <w:rPr>
          <w:rFonts w:eastAsia="Times New Roman"/>
          <w:color w:val="000000" w:themeColor="text1"/>
          <w:szCs w:val="24"/>
        </w:rPr>
        <w:t xml:space="preserve">ι ο πολιτισμός για τον τόπο μας, για την </w:t>
      </w:r>
      <w:r w:rsidRPr="0038313C">
        <w:rPr>
          <w:rFonts w:eastAsia="Times New Roman"/>
          <w:color w:val="000000" w:themeColor="text1"/>
          <w:szCs w:val="24"/>
        </w:rPr>
        <w:t xml:space="preserve">πατρίδα </w:t>
      </w:r>
      <w:r>
        <w:rPr>
          <w:rFonts w:eastAsia="Times New Roman"/>
          <w:color w:val="000000" w:themeColor="text1"/>
          <w:szCs w:val="24"/>
        </w:rPr>
        <w:t xml:space="preserve">μας. </w:t>
      </w:r>
    </w:p>
    <w:p w14:paraId="0A5C0DBC"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38313C">
        <w:rPr>
          <w:rFonts w:eastAsia="Times New Roman"/>
          <w:color w:val="000000" w:themeColor="text1"/>
          <w:szCs w:val="24"/>
        </w:rPr>
        <w:t>φ</w:t>
      </w:r>
      <w:r>
        <w:rPr>
          <w:rFonts w:eastAsia="Times New Roman"/>
          <w:color w:val="000000" w:themeColor="text1"/>
          <w:szCs w:val="24"/>
        </w:rPr>
        <w:t xml:space="preserve">’ </w:t>
      </w:r>
      <w:r w:rsidRPr="0038313C">
        <w:rPr>
          <w:rFonts w:eastAsia="Times New Roman"/>
          <w:color w:val="000000" w:themeColor="text1"/>
          <w:szCs w:val="24"/>
        </w:rPr>
        <w:t xml:space="preserve">ενός τα προβλήματα που υπογράμμισε </w:t>
      </w:r>
      <w:r>
        <w:rPr>
          <w:rFonts w:eastAsia="Times New Roman"/>
          <w:color w:val="000000" w:themeColor="text1"/>
          <w:szCs w:val="24"/>
        </w:rPr>
        <w:t xml:space="preserve">η </w:t>
      </w:r>
      <w:r>
        <w:rPr>
          <w:rFonts w:eastAsia="Times New Roman"/>
          <w:color w:val="000000" w:themeColor="text1"/>
          <w:szCs w:val="24"/>
        </w:rPr>
        <w:t>ε</w:t>
      </w:r>
      <w:r w:rsidRPr="0038313C">
        <w:rPr>
          <w:rFonts w:eastAsia="Times New Roman"/>
          <w:color w:val="000000" w:themeColor="text1"/>
          <w:szCs w:val="24"/>
        </w:rPr>
        <w:t>ισηγήτρια της Νέας Δημοκρατίας</w:t>
      </w:r>
      <w:r>
        <w:rPr>
          <w:rFonts w:eastAsia="Times New Roman"/>
          <w:color w:val="000000" w:themeColor="text1"/>
          <w:szCs w:val="24"/>
        </w:rPr>
        <w:t xml:space="preserve"> και αφ</w:t>
      </w:r>
      <w:r>
        <w:rPr>
          <w:rFonts w:eastAsia="Times New Roman"/>
          <w:color w:val="000000" w:themeColor="text1"/>
          <w:szCs w:val="24"/>
        </w:rPr>
        <w:t xml:space="preserve">’ </w:t>
      </w:r>
      <w:r>
        <w:rPr>
          <w:rFonts w:eastAsia="Times New Roman"/>
          <w:color w:val="000000" w:themeColor="text1"/>
          <w:szCs w:val="24"/>
        </w:rPr>
        <w:t xml:space="preserve">ετέρου </w:t>
      </w:r>
      <w:r w:rsidRPr="0038313C">
        <w:rPr>
          <w:rFonts w:eastAsia="Times New Roman"/>
          <w:color w:val="000000" w:themeColor="text1"/>
          <w:szCs w:val="24"/>
        </w:rPr>
        <w:t>τ</w:t>
      </w:r>
      <w:r w:rsidRPr="0038313C">
        <w:rPr>
          <w:rFonts w:eastAsia="Times New Roman"/>
          <w:color w:val="000000" w:themeColor="text1"/>
          <w:szCs w:val="24"/>
        </w:rPr>
        <w:t xml:space="preserve">όσο </w:t>
      </w:r>
      <w:r>
        <w:rPr>
          <w:rFonts w:eastAsia="Times New Roman"/>
          <w:color w:val="000000" w:themeColor="text1"/>
          <w:szCs w:val="24"/>
        </w:rPr>
        <w:t xml:space="preserve">η εξυγίανση </w:t>
      </w:r>
      <w:r w:rsidRPr="0038313C">
        <w:rPr>
          <w:rFonts w:eastAsia="Times New Roman"/>
          <w:color w:val="000000" w:themeColor="text1"/>
          <w:szCs w:val="24"/>
        </w:rPr>
        <w:t>το</w:t>
      </w:r>
      <w:r>
        <w:rPr>
          <w:rFonts w:eastAsia="Times New Roman"/>
          <w:color w:val="000000" w:themeColor="text1"/>
          <w:szCs w:val="24"/>
        </w:rPr>
        <w:t>υ</w:t>
      </w:r>
      <w:r w:rsidRPr="0038313C">
        <w:rPr>
          <w:rFonts w:eastAsia="Times New Roman"/>
          <w:color w:val="000000" w:themeColor="text1"/>
          <w:szCs w:val="24"/>
        </w:rPr>
        <w:t xml:space="preserve"> Ταμείο</w:t>
      </w:r>
      <w:r>
        <w:rPr>
          <w:rFonts w:eastAsia="Times New Roman"/>
          <w:color w:val="000000" w:themeColor="text1"/>
          <w:szCs w:val="24"/>
        </w:rPr>
        <w:t>υ</w:t>
      </w:r>
      <w:r w:rsidRPr="0038313C">
        <w:rPr>
          <w:rFonts w:eastAsia="Times New Roman"/>
          <w:color w:val="000000" w:themeColor="text1"/>
          <w:szCs w:val="24"/>
        </w:rPr>
        <w:t xml:space="preserve"> Αλληλοβοήθειας όσο και η ενσωμάτωση του </w:t>
      </w:r>
      <w:r>
        <w:rPr>
          <w:rFonts w:eastAsia="Times New Roman"/>
          <w:color w:val="000000" w:themeColor="text1"/>
          <w:szCs w:val="24"/>
        </w:rPr>
        <w:t>π</w:t>
      </w:r>
      <w:r w:rsidRPr="0038313C">
        <w:rPr>
          <w:rFonts w:eastAsia="Times New Roman"/>
          <w:color w:val="000000" w:themeColor="text1"/>
          <w:szCs w:val="24"/>
        </w:rPr>
        <w:t xml:space="preserve">αιδικού </w:t>
      </w:r>
      <w:r>
        <w:rPr>
          <w:rFonts w:eastAsia="Times New Roman"/>
          <w:color w:val="000000" w:themeColor="text1"/>
          <w:szCs w:val="24"/>
        </w:rPr>
        <w:t>σ</w:t>
      </w:r>
      <w:r w:rsidRPr="0038313C">
        <w:rPr>
          <w:rFonts w:eastAsia="Times New Roman"/>
          <w:color w:val="000000" w:themeColor="text1"/>
          <w:szCs w:val="24"/>
        </w:rPr>
        <w:t xml:space="preserve">ταθμού </w:t>
      </w:r>
      <w:r>
        <w:rPr>
          <w:rFonts w:eastAsia="Times New Roman"/>
          <w:color w:val="000000" w:themeColor="text1"/>
          <w:szCs w:val="24"/>
        </w:rPr>
        <w:t>των υπαλλήλων στο Υ</w:t>
      </w:r>
      <w:r w:rsidRPr="0038313C">
        <w:rPr>
          <w:rFonts w:eastAsia="Times New Roman"/>
          <w:color w:val="000000" w:themeColor="text1"/>
          <w:szCs w:val="24"/>
        </w:rPr>
        <w:t xml:space="preserve">πουργείο αλλά και </w:t>
      </w:r>
      <w:r>
        <w:rPr>
          <w:rFonts w:eastAsia="Times New Roman"/>
          <w:color w:val="000000" w:themeColor="text1"/>
          <w:szCs w:val="24"/>
        </w:rPr>
        <w:t xml:space="preserve">η </w:t>
      </w:r>
      <w:r w:rsidRPr="0038313C">
        <w:rPr>
          <w:rFonts w:eastAsia="Times New Roman"/>
          <w:color w:val="000000" w:themeColor="text1"/>
          <w:szCs w:val="24"/>
        </w:rPr>
        <w:t>κατ</w:t>
      </w:r>
      <w:r>
        <w:rPr>
          <w:rFonts w:eastAsia="Times New Roman"/>
          <w:color w:val="000000" w:themeColor="text1"/>
          <w:szCs w:val="24"/>
        </w:rPr>
        <w:t>άργηση του Οργανισμού Α</w:t>
      </w:r>
      <w:r w:rsidRPr="0038313C">
        <w:rPr>
          <w:rFonts w:eastAsia="Times New Roman"/>
          <w:color w:val="000000" w:themeColor="text1"/>
          <w:szCs w:val="24"/>
        </w:rPr>
        <w:t>νέγερσης του Μουσείου της Ακρόπολης</w:t>
      </w:r>
      <w:r>
        <w:rPr>
          <w:rFonts w:eastAsia="Times New Roman"/>
          <w:color w:val="000000" w:themeColor="text1"/>
          <w:szCs w:val="24"/>
        </w:rPr>
        <w:t>,</w:t>
      </w:r>
      <w:r w:rsidRPr="0038313C">
        <w:rPr>
          <w:rFonts w:eastAsia="Times New Roman"/>
          <w:color w:val="000000" w:themeColor="text1"/>
          <w:szCs w:val="24"/>
        </w:rPr>
        <w:t xml:space="preserve"> είναι ζητήματα που προφανώς έπρεπε να διευθετηθούν</w:t>
      </w:r>
      <w:r>
        <w:rPr>
          <w:rFonts w:eastAsia="Times New Roman"/>
          <w:color w:val="000000" w:themeColor="text1"/>
          <w:szCs w:val="24"/>
        </w:rPr>
        <w:t xml:space="preserve">. Όμως η </w:t>
      </w:r>
      <w:r w:rsidRPr="0038313C">
        <w:rPr>
          <w:rFonts w:eastAsia="Times New Roman"/>
          <w:color w:val="000000" w:themeColor="text1"/>
          <w:szCs w:val="24"/>
        </w:rPr>
        <w:t>χρονική στ</w:t>
      </w:r>
      <w:r w:rsidRPr="0038313C">
        <w:rPr>
          <w:rFonts w:eastAsia="Times New Roman"/>
          <w:color w:val="000000" w:themeColor="text1"/>
          <w:szCs w:val="24"/>
        </w:rPr>
        <w:t>ιγμή της ψήφισης</w:t>
      </w:r>
      <w:r>
        <w:rPr>
          <w:rFonts w:eastAsia="Times New Roman"/>
          <w:color w:val="000000" w:themeColor="text1"/>
          <w:szCs w:val="24"/>
        </w:rPr>
        <w:t>-</w:t>
      </w:r>
      <w:r w:rsidRPr="0038313C">
        <w:rPr>
          <w:rFonts w:eastAsia="Times New Roman"/>
          <w:color w:val="000000" w:themeColor="text1"/>
          <w:szCs w:val="24"/>
        </w:rPr>
        <w:t xml:space="preserve"> δηλαδή μετά από </w:t>
      </w:r>
      <w:r>
        <w:rPr>
          <w:rFonts w:eastAsia="Times New Roman"/>
          <w:color w:val="000000" w:themeColor="text1"/>
          <w:szCs w:val="24"/>
        </w:rPr>
        <w:t xml:space="preserve">τεσσεράμισι </w:t>
      </w:r>
      <w:r w:rsidRPr="0038313C">
        <w:rPr>
          <w:rFonts w:eastAsia="Times New Roman"/>
          <w:color w:val="000000" w:themeColor="text1"/>
          <w:szCs w:val="24"/>
        </w:rPr>
        <w:t xml:space="preserve">χρόνια στη διακυβέρνηση και μετά από </w:t>
      </w:r>
      <w:r>
        <w:rPr>
          <w:rFonts w:eastAsia="Times New Roman"/>
          <w:color w:val="000000" w:themeColor="text1"/>
          <w:szCs w:val="24"/>
        </w:rPr>
        <w:t>τέσσερις Υ</w:t>
      </w:r>
      <w:r w:rsidRPr="0038313C">
        <w:rPr>
          <w:rFonts w:eastAsia="Times New Roman"/>
          <w:color w:val="000000" w:themeColor="text1"/>
          <w:szCs w:val="24"/>
        </w:rPr>
        <w:t>πουργούς</w:t>
      </w:r>
      <w:r>
        <w:rPr>
          <w:rFonts w:eastAsia="Times New Roman"/>
          <w:color w:val="000000" w:themeColor="text1"/>
          <w:szCs w:val="24"/>
        </w:rPr>
        <w:t>-</w:t>
      </w:r>
      <w:r w:rsidRPr="0038313C">
        <w:rPr>
          <w:rFonts w:eastAsia="Times New Roman"/>
          <w:color w:val="000000" w:themeColor="text1"/>
          <w:szCs w:val="24"/>
        </w:rPr>
        <w:t xml:space="preserve"> το</w:t>
      </w:r>
      <w:r>
        <w:rPr>
          <w:rFonts w:eastAsia="Times New Roman"/>
          <w:color w:val="000000" w:themeColor="text1"/>
          <w:szCs w:val="24"/>
        </w:rPr>
        <w:t xml:space="preserve">υ συγκεκριμένου νομοσχεδίου </w:t>
      </w:r>
      <w:r w:rsidRPr="0038313C">
        <w:rPr>
          <w:rFonts w:eastAsia="Times New Roman"/>
          <w:color w:val="000000" w:themeColor="text1"/>
          <w:szCs w:val="24"/>
        </w:rPr>
        <w:t>δημιουργεί ερωτηματικά ως προς τις πραγματικές προθέσεις αυτών των ρυθμίσεων</w:t>
      </w:r>
      <w:r>
        <w:rPr>
          <w:rFonts w:eastAsia="Times New Roman"/>
          <w:color w:val="000000" w:themeColor="text1"/>
          <w:szCs w:val="24"/>
        </w:rPr>
        <w:t>.</w:t>
      </w:r>
    </w:p>
    <w:p w14:paraId="0A5C0DBD"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38313C">
        <w:rPr>
          <w:rFonts w:eastAsia="Times New Roman"/>
          <w:color w:val="000000" w:themeColor="text1"/>
          <w:szCs w:val="24"/>
        </w:rPr>
        <w:t>ε ό</w:t>
      </w:r>
      <w:r>
        <w:rPr>
          <w:rFonts w:eastAsia="Times New Roman"/>
          <w:color w:val="000000" w:themeColor="text1"/>
          <w:szCs w:val="24"/>
        </w:rPr>
        <w:t>,</w:t>
      </w:r>
      <w:r w:rsidRPr="0038313C">
        <w:rPr>
          <w:rFonts w:eastAsia="Times New Roman"/>
          <w:color w:val="000000" w:themeColor="text1"/>
          <w:szCs w:val="24"/>
        </w:rPr>
        <w:t>τι αφορά το Ταμείο Αλληλοβοήθειας</w:t>
      </w:r>
      <w:r>
        <w:rPr>
          <w:rFonts w:eastAsia="Times New Roman"/>
          <w:color w:val="000000" w:themeColor="text1"/>
          <w:szCs w:val="24"/>
        </w:rPr>
        <w:t>, ε</w:t>
      </w:r>
      <w:r w:rsidRPr="0038313C">
        <w:rPr>
          <w:rFonts w:eastAsia="Times New Roman"/>
          <w:color w:val="000000" w:themeColor="text1"/>
          <w:szCs w:val="24"/>
        </w:rPr>
        <w:t>ίναι</w:t>
      </w:r>
      <w:r w:rsidRPr="0038313C">
        <w:rPr>
          <w:rFonts w:eastAsia="Times New Roman"/>
          <w:color w:val="000000" w:themeColor="text1"/>
          <w:szCs w:val="24"/>
        </w:rPr>
        <w:t xml:space="preserve"> χαρακτηριστικό ότι ο διαχειριστικός έλεγχος ανακοινώθηκε ήδη από τον </w:t>
      </w:r>
      <w:r w:rsidRPr="0038313C">
        <w:rPr>
          <w:rFonts w:eastAsia="Times New Roman"/>
          <w:color w:val="000000" w:themeColor="text1"/>
          <w:szCs w:val="24"/>
        </w:rPr>
        <w:lastRenderedPageBreak/>
        <w:t>Αύγουστο του 2015</w:t>
      </w:r>
      <w:r>
        <w:rPr>
          <w:rFonts w:eastAsia="Times New Roman"/>
          <w:color w:val="000000" w:themeColor="text1"/>
          <w:szCs w:val="24"/>
        </w:rPr>
        <w:t>. Έ</w:t>
      </w:r>
      <w:r w:rsidRPr="0038313C">
        <w:rPr>
          <w:rFonts w:eastAsia="Times New Roman"/>
          <w:color w:val="000000" w:themeColor="text1"/>
          <w:szCs w:val="24"/>
        </w:rPr>
        <w:t xml:space="preserve">κτοτε </w:t>
      </w:r>
      <w:r>
        <w:rPr>
          <w:rFonts w:eastAsia="Times New Roman"/>
          <w:color w:val="000000" w:themeColor="text1"/>
          <w:szCs w:val="24"/>
        </w:rPr>
        <w:t xml:space="preserve">η </w:t>
      </w:r>
      <w:r w:rsidRPr="0038313C">
        <w:rPr>
          <w:rFonts w:eastAsia="Times New Roman"/>
          <w:color w:val="000000" w:themeColor="text1"/>
          <w:szCs w:val="24"/>
        </w:rPr>
        <w:t>διαδικασία είχε ουσιαστικά τελματώσει</w:t>
      </w:r>
      <w:r>
        <w:rPr>
          <w:rFonts w:eastAsia="Times New Roman"/>
          <w:color w:val="000000" w:themeColor="text1"/>
          <w:szCs w:val="24"/>
        </w:rPr>
        <w:t>,</w:t>
      </w:r>
      <w:r w:rsidRPr="0038313C">
        <w:rPr>
          <w:rFonts w:eastAsia="Times New Roman"/>
          <w:color w:val="000000" w:themeColor="text1"/>
          <w:szCs w:val="24"/>
        </w:rPr>
        <w:t xml:space="preserve"> για να επανέλθει σήμερα ουσιαστικά προ</w:t>
      </w:r>
      <w:r>
        <w:rPr>
          <w:rFonts w:eastAsia="Times New Roman"/>
          <w:color w:val="000000" w:themeColor="text1"/>
          <w:szCs w:val="24"/>
        </w:rPr>
        <w:t xml:space="preserve">εκλογικά </w:t>
      </w:r>
      <w:r w:rsidRPr="0038313C">
        <w:rPr>
          <w:rFonts w:eastAsia="Times New Roman"/>
          <w:color w:val="000000" w:themeColor="text1"/>
          <w:szCs w:val="24"/>
        </w:rPr>
        <w:t>το θέμα</w:t>
      </w:r>
      <w:r>
        <w:rPr>
          <w:rFonts w:eastAsia="Times New Roman"/>
          <w:color w:val="000000" w:themeColor="text1"/>
          <w:szCs w:val="24"/>
        </w:rPr>
        <w:t>. Κ</w:t>
      </w:r>
      <w:r w:rsidRPr="0038313C">
        <w:rPr>
          <w:rFonts w:eastAsia="Times New Roman"/>
          <w:color w:val="000000" w:themeColor="text1"/>
          <w:szCs w:val="24"/>
        </w:rPr>
        <w:t>αι</w:t>
      </w:r>
      <w:r>
        <w:rPr>
          <w:rFonts w:eastAsia="Times New Roman"/>
          <w:color w:val="000000" w:themeColor="text1"/>
          <w:szCs w:val="24"/>
        </w:rPr>
        <w:t>,</w:t>
      </w:r>
      <w:r w:rsidRPr="0038313C">
        <w:rPr>
          <w:rFonts w:eastAsia="Times New Roman"/>
          <w:color w:val="000000" w:themeColor="text1"/>
          <w:szCs w:val="24"/>
        </w:rPr>
        <w:t xml:space="preserve"> μάλιστα</w:t>
      </w:r>
      <w:r>
        <w:rPr>
          <w:rFonts w:eastAsia="Times New Roman"/>
          <w:color w:val="000000" w:themeColor="text1"/>
          <w:szCs w:val="24"/>
        </w:rPr>
        <w:t>, ε</w:t>
      </w:r>
      <w:r w:rsidRPr="0038313C">
        <w:rPr>
          <w:rFonts w:eastAsia="Times New Roman"/>
          <w:color w:val="000000" w:themeColor="text1"/>
          <w:szCs w:val="24"/>
        </w:rPr>
        <w:t>νώ από τη μία</w:t>
      </w:r>
      <w:r>
        <w:rPr>
          <w:rFonts w:eastAsia="Times New Roman"/>
          <w:color w:val="000000" w:themeColor="text1"/>
          <w:szCs w:val="24"/>
        </w:rPr>
        <w:t xml:space="preserve"> το 2017 η Κ</w:t>
      </w:r>
      <w:r w:rsidRPr="0038313C">
        <w:rPr>
          <w:rFonts w:eastAsia="Times New Roman"/>
          <w:color w:val="000000" w:themeColor="text1"/>
          <w:szCs w:val="24"/>
        </w:rPr>
        <w:t xml:space="preserve">υβέρνηση μιλούσε για κατάργηση </w:t>
      </w:r>
      <w:r>
        <w:rPr>
          <w:rFonts w:eastAsia="Times New Roman"/>
          <w:color w:val="000000" w:themeColor="text1"/>
          <w:szCs w:val="24"/>
        </w:rPr>
        <w:t xml:space="preserve">του </w:t>
      </w:r>
      <w:r>
        <w:rPr>
          <w:rFonts w:eastAsia="Times New Roman"/>
          <w:color w:val="000000" w:themeColor="text1"/>
          <w:szCs w:val="24"/>
        </w:rPr>
        <w:t>τ</w:t>
      </w:r>
      <w:r w:rsidRPr="0038313C">
        <w:rPr>
          <w:rFonts w:eastAsia="Times New Roman"/>
          <w:color w:val="000000" w:themeColor="text1"/>
          <w:szCs w:val="24"/>
        </w:rPr>
        <w:t>αμείου</w:t>
      </w:r>
      <w:r>
        <w:rPr>
          <w:rFonts w:eastAsia="Times New Roman"/>
          <w:color w:val="000000" w:themeColor="text1"/>
          <w:szCs w:val="24"/>
        </w:rPr>
        <w:t>,</w:t>
      </w:r>
      <w:r w:rsidRPr="0038313C">
        <w:rPr>
          <w:rFonts w:eastAsia="Times New Roman"/>
          <w:color w:val="000000" w:themeColor="text1"/>
          <w:szCs w:val="24"/>
        </w:rPr>
        <w:t xml:space="preserve"> χαρακτηρίζοντ</w:t>
      </w:r>
      <w:r>
        <w:rPr>
          <w:rFonts w:eastAsia="Times New Roman"/>
          <w:color w:val="000000" w:themeColor="text1"/>
          <w:szCs w:val="24"/>
        </w:rPr>
        <w:t>ά</w:t>
      </w:r>
      <w:r w:rsidRPr="0038313C">
        <w:rPr>
          <w:rFonts w:eastAsia="Times New Roman"/>
          <w:color w:val="000000" w:themeColor="text1"/>
          <w:szCs w:val="24"/>
        </w:rPr>
        <w:t xml:space="preserve">ς </w:t>
      </w:r>
      <w:r>
        <w:rPr>
          <w:rFonts w:eastAsia="Times New Roman"/>
          <w:color w:val="000000" w:themeColor="text1"/>
          <w:szCs w:val="24"/>
        </w:rPr>
        <w:t xml:space="preserve">το ως </w:t>
      </w:r>
      <w:r w:rsidRPr="0038313C">
        <w:rPr>
          <w:rFonts w:eastAsia="Times New Roman"/>
          <w:color w:val="000000" w:themeColor="text1"/>
          <w:szCs w:val="24"/>
        </w:rPr>
        <w:t>αμαρτωλό</w:t>
      </w:r>
      <w:r>
        <w:rPr>
          <w:rFonts w:eastAsia="Times New Roman"/>
          <w:color w:val="000000" w:themeColor="text1"/>
          <w:szCs w:val="24"/>
        </w:rPr>
        <w:t>,</w:t>
      </w:r>
      <w:r w:rsidRPr="0038313C">
        <w:rPr>
          <w:rFonts w:eastAsia="Times New Roman"/>
          <w:color w:val="000000" w:themeColor="text1"/>
          <w:szCs w:val="24"/>
        </w:rPr>
        <w:t xml:space="preserve"> την ίδια στιγμή </w:t>
      </w:r>
      <w:r>
        <w:rPr>
          <w:rFonts w:eastAsia="Times New Roman"/>
          <w:color w:val="000000" w:themeColor="text1"/>
          <w:szCs w:val="24"/>
        </w:rPr>
        <w:t>η τότε Υπουργός Πολιτισμού ζητού</w:t>
      </w:r>
      <w:r w:rsidRPr="0038313C">
        <w:rPr>
          <w:rFonts w:eastAsia="Times New Roman"/>
          <w:color w:val="000000" w:themeColor="text1"/>
          <w:szCs w:val="24"/>
        </w:rPr>
        <w:t>σε από το</w:t>
      </w:r>
      <w:r>
        <w:rPr>
          <w:rFonts w:eastAsia="Times New Roman"/>
          <w:color w:val="000000" w:themeColor="text1"/>
          <w:szCs w:val="24"/>
        </w:rPr>
        <w:t xml:space="preserve"> ΤΑΠΑ </w:t>
      </w:r>
      <w:r w:rsidRPr="0038313C">
        <w:rPr>
          <w:rFonts w:eastAsia="Times New Roman"/>
          <w:color w:val="000000" w:themeColor="text1"/>
          <w:szCs w:val="24"/>
        </w:rPr>
        <w:t>τη χρηματοδότησ</w:t>
      </w:r>
      <w:r>
        <w:rPr>
          <w:rFonts w:eastAsia="Times New Roman"/>
          <w:color w:val="000000" w:themeColor="text1"/>
          <w:szCs w:val="24"/>
        </w:rPr>
        <w:t>ή</w:t>
      </w:r>
      <w:r w:rsidRPr="0038313C">
        <w:rPr>
          <w:rFonts w:eastAsia="Times New Roman"/>
          <w:color w:val="000000" w:themeColor="text1"/>
          <w:szCs w:val="24"/>
        </w:rPr>
        <w:t xml:space="preserve"> του με 350.000 ευρώ</w:t>
      </w:r>
      <w:r>
        <w:rPr>
          <w:rFonts w:eastAsia="Times New Roman"/>
          <w:color w:val="000000" w:themeColor="text1"/>
          <w:szCs w:val="24"/>
        </w:rPr>
        <w:t>.</w:t>
      </w:r>
    </w:p>
    <w:p w14:paraId="0A5C0DBE"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Χ</w:t>
      </w:r>
      <w:r w:rsidRPr="0038313C">
        <w:rPr>
          <w:rFonts w:eastAsia="Times New Roman"/>
          <w:color w:val="000000" w:themeColor="text1"/>
          <w:szCs w:val="24"/>
        </w:rPr>
        <w:t xml:space="preserve">αρακτηριστικό </w:t>
      </w:r>
      <w:r>
        <w:rPr>
          <w:rFonts w:eastAsia="Times New Roman"/>
          <w:color w:val="000000" w:themeColor="text1"/>
          <w:szCs w:val="24"/>
        </w:rPr>
        <w:t xml:space="preserve">δε </w:t>
      </w:r>
      <w:r w:rsidRPr="0038313C">
        <w:rPr>
          <w:rFonts w:eastAsia="Times New Roman"/>
          <w:color w:val="000000" w:themeColor="text1"/>
          <w:szCs w:val="24"/>
        </w:rPr>
        <w:t>της προχειρότητα</w:t>
      </w:r>
      <w:r>
        <w:rPr>
          <w:rFonts w:eastAsia="Times New Roman"/>
          <w:color w:val="000000" w:themeColor="text1"/>
          <w:szCs w:val="24"/>
        </w:rPr>
        <w:t xml:space="preserve">, με την οποία </w:t>
      </w:r>
      <w:r w:rsidRPr="0038313C">
        <w:rPr>
          <w:rFonts w:eastAsia="Times New Roman"/>
          <w:color w:val="000000" w:themeColor="text1"/>
          <w:szCs w:val="24"/>
        </w:rPr>
        <w:t xml:space="preserve">χειρίστηκε </w:t>
      </w:r>
      <w:r>
        <w:rPr>
          <w:rFonts w:eastAsia="Times New Roman"/>
          <w:color w:val="000000" w:themeColor="text1"/>
          <w:szCs w:val="24"/>
        </w:rPr>
        <w:t>η Κυβέρνηση τ</w:t>
      </w:r>
      <w:r w:rsidRPr="0038313C">
        <w:rPr>
          <w:rFonts w:eastAsia="Times New Roman"/>
          <w:color w:val="000000" w:themeColor="text1"/>
          <w:szCs w:val="24"/>
        </w:rPr>
        <w:t>ο θέμα</w:t>
      </w:r>
      <w:r>
        <w:rPr>
          <w:rFonts w:eastAsia="Times New Roman"/>
          <w:color w:val="000000" w:themeColor="text1"/>
          <w:szCs w:val="24"/>
        </w:rPr>
        <w:t>,</w:t>
      </w:r>
      <w:r w:rsidRPr="0038313C">
        <w:rPr>
          <w:rFonts w:eastAsia="Times New Roman"/>
          <w:color w:val="000000" w:themeColor="text1"/>
          <w:szCs w:val="24"/>
        </w:rPr>
        <w:t xml:space="preserve"> είναι ότι δεν φρόντισε καν</w:t>
      </w:r>
      <w:r>
        <w:rPr>
          <w:rFonts w:eastAsia="Times New Roman"/>
          <w:color w:val="000000" w:themeColor="text1"/>
          <w:szCs w:val="24"/>
        </w:rPr>
        <w:t xml:space="preserve"> να άρει εγκαίρως </w:t>
      </w:r>
      <w:r w:rsidRPr="0038313C">
        <w:rPr>
          <w:rFonts w:eastAsia="Times New Roman"/>
          <w:color w:val="000000" w:themeColor="text1"/>
          <w:szCs w:val="24"/>
        </w:rPr>
        <w:t>την εμπιστευτικότητα του πορίσματος</w:t>
      </w:r>
      <w:r>
        <w:rPr>
          <w:rFonts w:eastAsia="Times New Roman"/>
          <w:color w:val="000000" w:themeColor="text1"/>
          <w:szCs w:val="24"/>
        </w:rPr>
        <w:t>,</w:t>
      </w:r>
      <w:r w:rsidRPr="0038313C">
        <w:rPr>
          <w:rFonts w:eastAsia="Times New Roman"/>
          <w:color w:val="000000" w:themeColor="text1"/>
          <w:szCs w:val="24"/>
        </w:rPr>
        <w:t xml:space="preserve"> πάνω στο οποίο</w:t>
      </w:r>
      <w:r>
        <w:rPr>
          <w:rFonts w:eastAsia="Times New Roman"/>
          <w:color w:val="000000" w:themeColor="text1"/>
          <w:szCs w:val="24"/>
        </w:rPr>
        <w:t>,</w:t>
      </w:r>
      <w:r w:rsidRPr="0038313C">
        <w:rPr>
          <w:rFonts w:eastAsia="Times New Roman"/>
          <w:color w:val="000000" w:themeColor="text1"/>
          <w:szCs w:val="24"/>
        </w:rPr>
        <w:t xml:space="preserve"> όπως δηλώνει</w:t>
      </w:r>
      <w:r>
        <w:rPr>
          <w:rFonts w:eastAsia="Times New Roman"/>
          <w:color w:val="000000" w:themeColor="text1"/>
          <w:szCs w:val="24"/>
        </w:rPr>
        <w:t xml:space="preserve">, βασίζει τις ενέργειές </w:t>
      </w:r>
      <w:r>
        <w:rPr>
          <w:rFonts w:eastAsia="Times New Roman"/>
          <w:color w:val="000000" w:themeColor="text1"/>
          <w:szCs w:val="24"/>
        </w:rPr>
        <w:t>της,</w:t>
      </w:r>
      <w:r>
        <w:rPr>
          <w:rFonts w:eastAsia="Times New Roman"/>
          <w:color w:val="000000" w:themeColor="text1"/>
          <w:szCs w:val="24"/>
        </w:rPr>
        <w:t xml:space="preserve"> και να ενημερωθούν οι Β</w:t>
      </w:r>
      <w:r w:rsidRPr="0038313C">
        <w:rPr>
          <w:rFonts w:eastAsia="Times New Roman"/>
          <w:color w:val="000000" w:themeColor="text1"/>
          <w:szCs w:val="24"/>
        </w:rPr>
        <w:t xml:space="preserve">ουλευτές και τα μέλη της </w:t>
      </w:r>
      <w:r>
        <w:rPr>
          <w:rFonts w:eastAsia="Times New Roman"/>
          <w:color w:val="000000" w:themeColor="text1"/>
          <w:szCs w:val="24"/>
        </w:rPr>
        <w:t>Επιτροπής Μορφωτικών Υποθέσεων.</w:t>
      </w:r>
    </w:p>
    <w:p w14:paraId="0A5C0DBF"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38313C">
        <w:rPr>
          <w:rFonts w:eastAsia="Times New Roman"/>
          <w:color w:val="000000" w:themeColor="text1"/>
          <w:szCs w:val="24"/>
        </w:rPr>
        <w:t>ε ό</w:t>
      </w:r>
      <w:r>
        <w:rPr>
          <w:rFonts w:eastAsia="Times New Roman"/>
          <w:color w:val="000000" w:themeColor="text1"/>
          <w:szCs w:val="24"/>
        </w:rPr>
        <w:t>,</w:t>
      </w:r>
      <w:r w:rsidRPr="0038313C">
        <w:rPr>
          <w:rFonts w:eastAsia="Times New Roman"/>
          <w:color w:val="000000" w:themeColor="text1"/>
          <w:szCs w:val="24"/>
        </w:rPr>
        <w:t>τι αφορά το</w:t>
      </w:r>
      <w:r>
        <w:rPr>
          <w:rFonts w:eastAsia="Times New Roman"/>
          <w:color w:val="000000" w:themeColor="text1"/>
          <w:szCs w:val="24"/>
        </w:rPr>
        <w:t>ν</w:t>
      </w:r>
      <w:r w:rsidRPr="0038313C">
        <w:rPr>
          <w:rFonts w:eastAsia="Times New Roman"/>
          <w:color w:val="000000" w:themeColor="text1"/>
          <w:szCs w:val="24"/>
        </w:rPr>
        <w:t xml:space="preserve"> </w:t>
      </w:r>
      <w:r>
        <w:rPr>
          <w:rFonts w:eastAsia="Times New Roman"/>
          <w:color w:val="000000" w:themeColor="text1"/>
          <w:szCs w:val="24"/>
        </w:rPr>
        <w:t>π</w:t>
      </w:r>
      <w:r w:rsidRPr="0038313C">
        <w:rPr>
          <w:rFonts w:eastAsia="Times New Roman"/>
          <w:color w:val="000000" w:themeColor="text1"/>
          <w:szCs w:val="24"/>
        </w:rPr>
        <w:t xml:space="preserve">αιδικό </w:t>
      </w:r>
      <w:r>
        <w:rPr>
          <w:rFonts w:eastAsia="Times New Roman"/>
          <w:color w:val="000000" w:themeColor="text1"/>
          <w:szCs w:val="24"/>
        </w:rPr>
        <w:t>σ</w:t>
      </w:r>
      <w:r w:rsidRPr="0038313C">
        <w:rPr>
          <w:rFonts w:eastAsia="Times New Roman"/>
          <w:color w:val="000000" w:themeColor="text1"/>
          <w:szCs w:val="24"/>
        </w:rPr>
        <w:t>ταθμό</w:t>
      </w:r>
      <w:r>
        <w:rPr>
          <w:rFonts w:eastAsia="Times New Roman"/>
          <w:color w:val="000000" w:themeColor="text1"/>
          <w:szCs w:val="24"/>
        </w:rPr>
        <w:t>,</w:t>
      </w:r>
      <w:r w:rsidRPr="0038313C">
        <w:rPr>
          <w:rFonts w:eastAsia="Times New Roman"/>
          <w:color w:val="000000" w:themeColor="text1"/>
          <w:szCs w:val="24"/>
        </w:rPr>
        <w:t xml:space="preserve"> ήδ</w:t>
      </w:r>
      <w:r w:rsidRPr="0038313C">
        <w:rPr>
          <w:rFonts w:eastAsia="Times New Roman"/>
          <w:color w:val="000000" w:themeColor="text1"/>
          <w:szCs w:val="24"/>
        </w:rPr>
        <w:t>η με το οργανόγραμμα του 2014 προβλεπότα</w:t>
      </w:r>
      <w:r>
        <w:rPr>
          <w:rFonts w:eastAsia="Times New Roman"/>
          <w:color w:val="000000" w:themeColor="text1"/>
          <w:szCs w:val="24"/>
        </w:rPr>
        <w:t>ν η ενσωμάτωσή του στο Υ</w:t>
      </w:r>
      <w:r w:rsidRPr="0038313C">
        <w:rPr>
          <w:rFonts w:eastAsia="Times New Roman"/>
          <w:color w:val="000000" w:themeColor="text1"/>
          <w:szCs w:val="24"/>
        </w:rPr>
        <w:t>πουργείο</w:t>
      </w:r>
      <w:r>
        <w:rPr>
          <w:rFonts w:eastAsia="Times New Roman"/>
          <w:color w:val="000000" w:themeColor="text1"/>
          <w:szCs w:val="24"/>
        </w:rPr>
        <w:t>. Η σημερινή Κ</w:t>
      </w:r>
      <w:r w:rsidRPr="0038313C">
        <w:rPr>
          <w:rFonts w:eastAsia="Times New Roman"/>
          <w:color w:val="000000" w:themeColor="text1"/>
          <w:szCs w:val="24"/>
        </w:rPr>
        <w:t xml:space="preserve">υβέρνηση </w:t>
      </w:r>
      <w:r>
        <w:rPr>
          <w:rFonts w:eastAsia="Times New Roman"/>
          <w:color w:val="000000" w:themeColor="text1"/>
          <w:szCs w:val="24"/>
        </w:rPr>
        <w:t>με τις διαδοχικές ηγεσίε</w:t>
      </w:r>
      <w:r w:rsidRPr="0038313C">
        <w:rPr>
          <w:rFonts w:eastAsia="Times New Roman"/>
          <w:color w:val="000000" w:themeColor="text1"/>
          <w:szCs w:val="24"/>
        </w:rPr>
        <w:t>ς του Υπουργείου Πολιτισμού επέλεξε να μην ενεργοποιήσει το οργανόγραμμα</w:t>
      </w:r>
      <w:r>
        <w:rPr>
          <w:rFonts w:eastAsia="Times New Roman"/>
          <w:color w:val="000000" w:themeColor="text1"/>
          <w:szCs w:val="24"/>
        </w:rPr>
        <w:t xml:space="preserve"> διαιωνίζοντας έτσι </w:t>
      </w:r>
      <w:r w:rsidRPr="0038313C">
        <w:rPr>
          <w:rFonts w:eastAsia="Times New Roman"/>
          <w:color w:val="000000" w:themeColor="text1"/>
          <w:szCs w:val="24"/>
        </w:rPr>
        <w:t>το πρόβλημα</w:t>
      </w:r>
      <w:r>
        <w:rPr>
          <w:rFonts w:eastAsia="Times New Roman"/>
          <w:color w:val="000000" w:themeColor="text1"/>
          <w:szCs w:val="24"/>
        </w:rPr>
        <w:t>,</w:t>
      </w:r>
      <w:r w:rsidRPr="0038313C">
        <w:rPr>
          <w:rFonts w:eastAsia="Times New Roman"/>
          <w:color w:val="000000" w:themeColor="text1"/>
          <w:szCs w:val="24"/>
        </w:rPr>
        <w:t xml:space="preserve"> και σήμερα </w:t>
      </w:r>
      <w:r>
        <w:rPr>
          <w:rFonts w:eastAsia="Times New Roman"/>
          <w:color w:val="000000" w:themeColor="text1"/>
          <w:szCs w:val="24"/>
        </w:rPr>
        <w:t>η</w:t>
      </w:r>
      <w:r w:rsidRPr="0038313C">
        <w:rPr>
          <w:rFonts w:eastAsia="Times New Roman"/>
          <w:color w:val="000000" w:themeColor="text1"/>
          <w:szCs w:val="24"/>
        </w:rPr>
        <w:t xml:space="preserve"> δήθεν λύση που προά</w:t>
      </w:r>
      <w:r w:rsidRPr="0038313C">
        <w:rPr>
          <w:rFonts w:eastAsia="Times New Roman"/>
          <w:color w:val="000000" w:themeColor="text1"/>
          <w:szCs w:val="24"/>
        </w:rPr>
        <w:t>γεται</w:t>
      </w:r>
      <w:r>
        <w:rPr>
          <w:rFonts w:eastAsia="Times New Roman"/>
          <w:color w:val="000000" w:themeColor="text1"/>
          <w:szCs w:val="24"/>
        </w:rPr>
        <w:t>,</w:t>
      </w:r>
      <w:r w:rsidRPr="0038313C">
        <w:rPr>
          <w:rFonts w:eastAsia="Times New Roman"/>
          <w:color w:val="000000" w:themeColor="text1"/>
          <w:szCs w:val="24"/>
        </w:rPr>
        <w:t xml:space="preserve"> υπά</w:t>
      </w:r>
      <w:r>
        <w:rPr>
          <w:rFonts w:eastAsia="Times New Roman"/>
          <w:color w:val="000000" w:themeColor="text1"/>
          <w:szCs w:val="24"/>
        </w:rPr>
        <w:t>γ</w:t>
      </w:r>
      <w:r w:rsidRPr="0038313C">
        <w:rPr>
          <w:rFonts w:eastAsia="Times New Roman"/>
          <w:color w:val="000000" w:themeColor="text1"/>
          <w:szCs w:val="24"/>
        </w:rPr>
        <w:t xml:space="preserve">ει </w:t>
      </w:r>
      <w:r>
        <w:rPr>
          <w:rFonts w:eastAsia="Times New Roman"/>
          <w:color w:val="000000" w:themeColor="text1"/>
          <w:szCs w:val="24"/>
        </w:rPr>
        <w:t xml:space="preserve">τον </w:t>
      </w:r>
      <w:r>
        <w:rPr>
          <w:rFonts w:eastAsia="Times New Roman"/>
          <w:color w:val="000000" w:themeColor="text1"/>
          <w:szCs w:val="24"/>
        </w:rPr>
        <w:t>π</w:t>
      </w:r>
      <w:r>
        <w:rPr>
          <w:rFonts w:eastAsia="Times New Roman"/>
          <w:color w:val="000000" w:themeColor="text1"/>
          <w:szCs w:val="24"/>
        </w:rPr>
        <w:t xml:space="preserve">αιδικό </w:t>
      </w:r>
      <w:r>
        <w:rPr>
          <w:rFonts w:eastAsia="Times New Roman"/>
          <w:color w:val="000000" w:themeColor="text1"/>
          <w:szCs w:val="24"/>
        </w:rPr>
        <w:t>σ</w:t>
      </w:r>
      <w:r w:rsidRPr="0038313C">
        <w:rPr>
          <w:rFonts w:eastAsia="Times New Roman"/>
          <w:color w:val="000000" w:themeColor="text1"/>
          <w:szCs w:val="24"/>
        </w:rPr>
        <w:t>ταθμό στον άμεσο έλεγχο του εκάστοτε Υπουργού</w:t>
      </w:r>
      <w:r>
        <w:rPr>
          <w:rFonts w:eastAsia="Times New Roman"/>
          <w:color w:val="000000" w:themeColor="text1"/>
          <w:szCs w:val="24"/>
        </w:rPr>
        <w:t>,</w:t>
      </w:r>
      <w:r w:rsidRPr="0038313C">
        <w:rPr>
          <w:rFonts w:eastAsia="Times New Roman"/>
          <w:color w:val="000000" w:themeColor="text1"/>
          <w:szCs w:val="24"/>
        </w:rPr>
        <w:t xml:space="preserve"> ο οποίος </w:t>
      </w:r>
      <w:r>
        <w:rPr>
          <w:rFonts w:eastAsia="Times New Roman"/>
          <w:color w:val="000000" w:themeColor="text1"/>
          <w:szCs w:val="24"/>
        </w:rPr>
        <w:t xml:space="preserve">ή </w:t>
      </w:r>
      <w:r w:rsidRPr="0038313C">
        <w:rPr>
          <w:rFonts w:eastAsia="Times New Roman"/>
          <w:color w:val="000000" w:themeColor="text1"/>
          <w:szCs w:val="24"/>
        </w:rPr>
        <w:t>η ο</w:t>
      </w:r>
      <w:r>
        <w:rPr>
          <w:rFonts w:eastAsia="Times New Roman"/>
          <w:color w:val="000000" w:themeColor="text1"/>
          <w:szCs w:val="24"/>
        </w:rPr>
        <w:t xml:space="preserve">ποία θα μπορεί </w:t>
      </w:r>
      <w:r>
        <w:rPr>
          <w:rFonts w:eastAsia="Times New Roman"/>
          <w:color w:val="000000" w:themeColor="text1"/>
          <w:szCs w:val="24"/>
        </w:rPr>
        <w:lastRenderedPageBreak/>
        <w:t xml:space="preserve">κατά την ευχέρειά του την ευχέρειά </w:t>
      </w:r>
      <w:r>
        <w:rPr>
          <w:rFonts w:eastAsia="Times New Roman"/>
          <w:color w:val="000000" w:themeColor="text1"/>
          <w:szCs w:val="24"/>
        </w:rPr>
        <w:t>της,</w:t>
      </w:r>
      <w:r>
        <w:rPr>
          <w:rFonts w:eastAsia="Times New Roman"/>
          <w:color w:val="000000" w:themeColor="text1"/>
          <w:szCs w:val="24"/>
        </w:rPr>
        <w:t xml:space="preserve"> ν</w:t>
      </w:r>
      <w:r w:rsidRPr="0038313C">
        <w:rPr>
          <w:rFonts w:eastAsia="Times New Roman"/>
          <w:color w:val="000000" w:themeColor="text1"/>
          <w:szCs w:val="24"/>
        </w:rPr>
        <w:t>α καθορί</w:t>
      </w:r>
      <w:r>
        <w:rPr>
          <w:rFonts w:eastAsia="Times New Roman"/>
          <w:color w:val="000000" w:themeColor="text1"/>
          <w:szCs w:val="24"/>
        </w:rPr>
        <w:t>ζ</w:t>
      </w:r>
      <w:r w:rsidRPr="0038313C">
        <w:rPr>
          <w:rFonts w:eastAsia="Times New Roman"/>
          <w:color w:val="000000" w:themeColor="text1"/>
          <w:szCs w:val="24"/>
        </w:rPr>
        <w:t xml:space="preserve">ει τα κριτήρια </w:t>
      </w:r>
      <w:proofErr w:type="spellStart"/>
      <w:r>
        <w:rPr>
          <w:rFonts w:eastAsia="Times New Roman"/>
          <w:color w:val="000000" w:themeColor="text1"/>
          <w:szCs w:val="24"/>
        </w:rPr>
        <w:t>επιλεξιμότητας</w:t>
      </w:r>
      <w:proofErr w:type="spellEnd"/>
      <w:r>
        <w:rPr>
          <w:rFonts w:eastAsia="Times New Roman"/>
          <w:color w:val="000000" w:themeColor="text1"/>
          <w:szCs w:val="24"/>
        </w:rPr>
        <w:t xml:space="preserve">. Δεν επιλύσατε, λοιπόν, εγκαίρως </w:t>
      </w:r>
      <w:r w:rsidRPr="0038313C">
        <w:rPr>
          <w:rFonts w:eastAsia="Times New Roman"/>
          <w:color w:val="000000" w:themeColor="text1"/>
          <w:szCs w:val="24"/>
        </w:rPr>
        <w:t>ένα υπαρκτό ζήτημα</w:t>
      </w:r>
      <w:r>
        <w:rPr>
          <w:rFonts w:eastAsia="Times New Roman"/>
          <w:color w:val="000000" w:themeColor="text1"/>
          <w:szCs w:val="24"/>
        </w:rPr>
        <w:t>,</w:t>
      </w:r>
      <w:r w:rsidRPr="0038313C">
        <w:rPr>
          <w:rFonts w:eastAsia="Times New Roman"/>
          <w:color w:val="000000" w:themeColor="text1"/>
          <w:szCs w:val="24"/>
        </w:rPr>
        <w:t xml:space="preserve"> αξιοποιώντας τη σχετική προεργασία</w:t>
      </w:r>
      <w:r>
        <w:rPr>
          <w:rFonts w:eastAsia="Times New Roman"/>
          <w:color w:val="000000" w:themeColor="text1"/>
          <w:szCs w:val="24"/>
        </w:rPr>
        <w:t>.</w:t>
      </w:r>
    </w:p>
    <w:p w14:paraId="0A5C0DC0"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Ως προς τον Οργανισμό Α</w:t>
      </w:r>
      <w:r w:rsidRPr="0038313C">
        <w:rPr>
          <w:rFonts w:eastAsia="Times New Roman"/>
          <w:color w:val="000000" w:themeColor="text1"/>
          <w:szCs w:val="24"/>
        </w:rPr>
        <w:t xml:space="preserve">νέγερσης του </w:t>
      </w:r>
      <w:r>
        <w:rPr>
          <w:rFonts w:eastAsia="Times New Roman"/>
          <w:color w:val="000000" w:themeColor="text1"/>
          <w:szCs w:val="24"/>
        </w:rPr>
        <w:t>Ν</w:t>
      </w:r>
      <w:r w:rsidRPr="0038313C">
        <w:rPr>
          <w:rFonts w:eastAsia="Times New Roman"/>
          <w:color w:val="000000" w:themeColor="text1"/>
          <w:szCs w:val="24"/>
        </w:rPr>
        <w:t>έου Μουσείου της Ακρόπολης η κατάργησ</w:t>
      </w:r>
      <w:r>
        <w:rPr>
          <w:rFonts w:eastAsia="Times New Roman"/>
          <w:color w:val="000000" w:themeColor="text1"/>
          <w:szCs w:val="24"/>
        </w:rPr>
        <w:t xml:space="preserve">ή </w:t>
      </w:r>
      <w:r w:rsidRPr="0038313C">
        <w:rPr>
          <w:rFonts w:eastAsia="Times New Roman"/>
          <w:color w:val="000000" w:themeColor="text1"/>
          <w:szCs w:val="24"/>
        </w:rPr>
        <w:t xml:space="preserve">του και η μετατροπή του σε </w:t>
      </w:r>
      <w:r>
        <w:rPr>
          <w:rFonts w:eastAsia="Times New Roman"/>
          <w:color w:val="000000" w:themeColor="text1"/>
          <w:szCs w:val="24"/>
        </w:rPr>
        <w:t>Ο</w:t>
      </w:r>
      <w:r w:rsidRPr="0038313C">
        <w:rPr>
          <w:rFonts w:eastAsia="Times New Roman"/>
          <w:color w:val="000000" w:themeColor="text1"/>
          <w:szCs w:val="24"/>
        </w:rPr>
        <w:t xml:space="preserve">ργανισμό </w:t>
      </w:r>
      <w:r>
        <w:rPr>
          <w:rFonts w:eastAsia="Times New Roman"/>
          <w:color w:val="000000" w:themeColor="text1"/>
          <w:szCs w:val="24"/>
        </w:rPr>
        <w:t>Α</w:t>
      </w:r>
      <w:r w:rsidRPr="0038313C">
        <w:rPr>
          <w:rFonts w:eastAsia="Times New Roman"/>
          <w:color w:val="000000" w:themeColor="text1"/>
          <w:szCs w:val="24"/>
        </w:rPr>
        <w:t xml:space="preserve">ποπεράτωσης </w:t>
      </w:r>
      <w:r>
        <w:rPr>
          <w:rFonts w:eastAsia="Times New Roman"/>
          <w:color w:val="000000" w:themeColor="text1"/>
          <w:szCs w:val="24"/>
        </w:rPr>
        <w:t xml:space="preserve">με </w:t>
      </w:r>
      <w:r w:rsidRPr="0038313C">
        <w:rPr>
          <w:rFonts w:eastAsia="Times New Roman"/>
          <w:color w:val="000000" w:themeColor="text1"/>
          <w:szCs w:val="24"/>
        </w:rPr>
        <w:t>έργο</w:t>
      </w:r>
      <w:r>
        <w:rPr>
          <w:rFonts w:eastAsia="Times New Roman"/>
          <w:color w:val="000000" w:themeColor="text1"/>
          <w:szCs w:val="24"/>
        </w:rPr>
        <w:t xml:space="preserve"> </w:t>
      </w:r>
      <w:r w:rsidRPr="0038313C">
        <w:rPr>
          <w:rFonts w:eastAsia="Times New Roman"/>
          <w:color w:val="000000" w:themeColor="text1"/>
          <w:szCs w:val="24"/>
        </w:rPr>
        <w:t>την ανά</w:t>
      </w:r>
      <w:r>
        <w:rPr>
          <w:rFonts w:eastAsia="Times New Roman"/>
          <w:color w:val="000000" w:themeColor="text1"/>
          <w:szCs w:val="24"/>
        </w:rPr>
        <w:t xml:space="preserve">δειξη </w:t>
      </w:r>
      <w:r w:rsidRPr="0038313C">
        <w:rPr>
          <w:rFonts w:eastAsia="Times New Roman"/>
          <w:color w:val="000000" w:themeColor="text1"/>
          <w:szCs w:val="24"/>
        </w:rPr>
        <w:t xml:space="preserve">της ανασκαφής του υπόγειου χώρου </w:t>
      </w:r>
      <w:r>
        <w:rPr>
          <w:rFonts w:eastAsia="Times New Roman"/>
          <w:color w:val="000000" w:themeColor="text1"/>
          <w:szCs w:val="24"/>
        </w:rPr>
        <w:t xml:space="preserve">του </w:t>
      </w:r>
      <w:r>
        <w:rPr>
          <w:rFonts w:eastAsia="Times New Roman"/>
          <w:color w:val="000000" w:themeColor="text1"/>
          <w:szCs w:val="24"/>
        </w:rPr>
        <w:t>μ</w:t>
      </w:r>
      <w:r w:rsidRPr="0038313C">
        <w:rPr>
          <w:rFonts w:eastAsia="Times New Roman"/>
          <w:color w:val="000000" w:themeColor="text1"/>
          <w:szCs w:val="24"/>
        </w:rPr>
        <w:t>ουσείου</w:t>
      </w:r>
      <w:r>
        <w:rPr>
          <w:rFonts w:eastAsia="Times New Roman"/>
          <w:color w:val="000000" w:themeColor="text1"/>
          <w:szCs w:val="24"/>
        </w:rPr>
        <w:t xml:space="preserve">, η δημιουργία υπαίθριου </w:t>
      </w:r>
      <w:r>
        <w:rPr>
          <w:rFonts w:eastAsia="Times New Roman"/>
          <w:color w:val="000000" w:themeColor="text1"/>
          <w:szCs w:val="24"/>
        </w:rPr>
        <w:t>μ</w:t>
      </w:r>
      <w:r w:rsidRPr="0038313C">
        <w:rPr>
          <w:rFonts w:eastAsia="Times New Roman"/>
          <w:color w:val="000000" w:themeColor="text1"/>
          <w:szCs w:val="24"/>
        </w:rPr>
        <w:t>ο</w:t>
      </w:r>
      <w:r w:rsidRPr="0038313C">
        <w:rPr>
          <w:rFonts w:eastAsia="Times New Roman"/>
          <w:color w:val="000000" w:themeColor="text1"/>
          <w:szCs w:val="24"/>
        </w:rPr>
        <w:t>υσείου</w:t>
      </w:r>
      <w:r>
        <w:rPr>
          <w:rFonts w:eastAsia="Times New Roman"/>
          <w:color w:val="000000" w:themeColor="text1"/>
          <w:szCs w:val="24"/>
        </w:rPr>
        <w:t xml:space="preserve">, η </w:t>
      </w:r>
      <w:r w:rsidRPr="0038313C">
        <w:rPr>
          <w:rFonts w:eastAsia="Times New Roman"/>
          <w:color w:val="000000" w:themeColor="text1"/>
          <w:szCs w:val="24"/>
        </w:rPr>
        <w:t>λειτουργία και η συντήρηση προβλεπότα</w:t>
      </w:r>
      <w:r>
        <w:rPr>
          <w:rFonts w:eastAsia="Times New Roman"/>
          <w:color w:val="000000" w:themeColor="text1"/>
          <w:szCs w:val="24"/>
        </w:rPr>
        <w:t>ν</w:t>
      </w:r>
      <w:r w:rsidRPr="0038313C">
        <w:rPr>
          <w:rFonts w:eastAsia="Times New Roman"/>
          <w:color w:val="000000" w:themeColor="text1"/>
          <w:szCs w:val="24"/>
        </w:rPr>
        <w:t xml:space="preserve"> </w:t>
      </w:r>
      <w:r>
        <w:rPr>
          <w:rFonts w:eastAsia="Times New Roman"/>
          <w:color w:val="000000" w:themeColor="text1"/>
          <w:szCs w:val="24"/>
        </w:rPr>
        <w:t xml:space="preserve">στο </w:t>
      </w:r>
      <w:r w:rsidRPr="0038313C">
        <w:rPr>
          <w:rFonts w:eastAsia="Times New Roman"/>
          <w:color w:val="000000" w:themeColor="text1"/>
          <w:szCs w:val="24"/>
        </w:rPr>
        <w:t>νομοσχέδιο που καταθέσαμε το</w:t>
      </w:r>
      <w:r>
        <w:rPr>
          <w:rFonts w:eastAsia="Times New Roman"/>
          <w:color w:val="000000" w:themeColor="text1"/>
          <w:szCs w:val="24"/>
        </w:rPr>
        <w:t>ν</w:t>
      </w:r>
      <w:r w:rsidRPr="0038313C">
        <w:rPr>
          <w:rFonts w:eastAsia="Times New Roman"/>
          <w:color w:val="000000" w:themeColor="text1"/>
          <w:szCs w:val="24"/>
        </w:rPr>
        <w:t xml:space="preserve"> Νοέμβριο του 2014</w:t>
      </w:r>
      <w:r>
        <w:rPr>
          <w:rFonts w:eastAsia="Times New Roman"/>
          <w:color w:val="000000" w:themeColor="text1"/>
          <w:szCs w:val="24"/>
        </w:rPr>
        <w:t>, όπως π</w:t>
      </w:r>
      <w:r w:rsidRPr="0038313C">
        <w:rPr>
          <w:rFonts w:eastAsia="Times New Roman"/>
          <w:color w:val="000000" w:themeColor="text1"/>
          <w:szCs w:val="24"/>
        </w:rPr>
        <w:t>ροβλεπόταν και η διάλυσ</w:t>
      </w:r>
      <w:r>
        <w:rPr>
          <w:rFonts w:eastAsia="Times New Roman"/>
          <w:color w:val="000000" w:themeColor="text1"/>
          <w:szCs w:val="24"/>
        </w:rPr>
        <w:t>ή</w:t>
      </w:r>
      <w:r w:rsidRPr="0038313C">
        <w:rPr>
          <w:rFonts w:eastAsia="Times New Roman"/>
          <w:color w:val="000000" w:themeColor="text1"/>
          <w:szCs w:val="24"/>
        </w:rPr>
        <w:t xml:space="preserve"> του μετά το πέρας </w:t>
      </w:r>
      <w:r>
        <w:rPr>
          <w:rFonts w:eastAsia="Times New Roman"/>
          <w:color w:val="000000" w:themeColor="text1"/>
          <w:szCs w:val="24"/>
        </w:rPr>
        <w:t>του αντικειμένου του, β</w:t>
      </w:r>
      <w:r w:rsidRPr="0038313C">
        <w:rPr>
          <w:rFonts w:eastAsia="Times New Roman"/>
          <w:color w:val="000000" w:themeColor="text1"/>
          <w:szCs w:val="24"/>
        </w:rPr>
        <w:t>εβαίως</w:t>
      </w:r>
      <w:r>
        <w:rPr>
          <w:rFonts w:eastAsia="Times New Roman"/>
          <w:color w:val="000000" w:themeColor="text1"/>
          <w:szCs w:val="24"/>
        </w:rPr>
        <w:t>,</w:t>
      </w:r>
      <w:r w:rsidRPr="0038313C">
        <w:rPr>
          <w:rFonts w:eastAsia="Times New Roman"/>
          <w:color w:val="000000" w:themeColor="text1"/>
          <w:szCs w:val="24"/>
        </w:rPr>
        <w:t xml:space="preserve"> με τη στελέχωση </w:t>
      </w:r>
      <w:r>
        <w:rPr>
          <w:rFonts w:eastAsia="Times New Roman"/>
          <w:color w:val="000000" w:themeColor="text1"/>
          <w:szCs w:val="24"/>
        </w:rPr>
        <w:t xml:space="preserve">των </w:t>
      </w:r>
      <w:r w:rsidRPr="0038313C">
        <w:rPr>
          <w:rFonts w:eastAsia="Times New Roman"/>
          <w:color w:val="000000" w:themeColor="text1"/>
          <w:szCs w:val="24"/>
        </w:rPr>
        <w:t xml:space="preserve">οργανικών θέσεων του Μουσείου της Ακρόπολης από τους </w:t>
      </w:r>
      <w:r>
        <w:rPr>
          <w:rFonts w:eastAsia="Times New Roman"/>
          <w:color w:val="000000" w:themeColor="text1"/>
          <w:szCs w:val="24"/>
        </w:rPr>
        <w:t>υ</w:t>
      </w:r>
      <w:r>
        <w:rPr>
          <w:rFonts w:eastAsia="Times New Roman"/>
          <w:color w:val="000000" w:themeColor="text1"/>
          <w:szCs w:val="24"/>
        </w:rPr>
        <w:t xml:space="preserve">παλλήλους </w:t>
      </w:r>
      <w:r w:rsidRPr="0038313C">
        <w:rPr>
          <w:rFonts w:eastAsia="Times New Roman"/>
          <w:color w:val="000000" w:themeColor="text1"/>
          <w:szCs w:val="24"/>
        </w:rPr>
        <w:t xml:space="preserve">που υπηρετούσαν στον </w:t>
      </w:r>
      <w:r>
        <w:rPr>
          <w:rFonts w:eastAsia="Times New Roman"/>
          <w:color w:val="000000" w:themeColor="text1"/>
          <w:szCs w:val="24"/>
        </w:rPr>
        <w:t xml:space="preserve">ως άνω </w:t>
      </w:r>
      <w:r>
        <w:rPr>
          <w:rFonts w:eastAsia="Times New Roman"/>
          <w:color w:val="000000" w:themeColor="text1"/>
          <w:szCs w:val="24"/>
        </w:rPr>
        <w:t>ο</w:t>
      </w:r>
      <w:r w:rsidRPr="0038313C">
        <w:rPr>
          <w:rFonts w:eastAsia="Times New Roman"/>
          <w:color w:val="000000" w:themeColor="text1"/>
          <w:szCs w:val="24"/>
        </w:rPr>
        <w:t>ργανισμό</w:t>
      </w:r>
      <w:r>
        <w:rPr>
          <w:rFonts w:eastAsia="Times New Roman"/>
          <w:color w:val="000000" w:themeColor="text1"/>
          <w:szCs w:val="24"/>
        </w:rPr>
        <w:t>.</w:t>
      </w:r>
    </w:p>
    <w:p w14:paraId="0A5C0DC1"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38313C">
        <w:rPr>
          <w:rFonts w:eastAsia="Times New Roman"/>
          <w:color w:val="000000" w:themeColor="text1"/>
          <w:szCs w:val="24"/>
        </w:rPr>
        <w:t>ο ίδιο</w:t>
      </w:r>
      <w:r>
        <w:rPr>
          <w:rFonts w:eastAsia="Times New Roman"/>
          <w:color w:val="000000" w:themeColor="text1"/>
          <w:szCs w:val="24"/>
        </w:rPr>
        <w:t>, β</w:t>
      </w:r>
      <w:r w:rsidRPr="0038313C">
        <w:rPr>
          <w:rFonts w:eastAsia="Times New Roman"/>
          <w:color w:val="000000" w:themeColor="text1"/>
          <w:szCs w:val="24"/>
        </w:rPr>
        <w:t>εβαίως</w:t>
      </w:r>
      <w:r>
        <w:rPr>
          <w:rFonts w:eastAsia="Times New Roman"/>
          <w:color w:val="000000" w:themeColor="text1"/>
          <w:szCs w:val="24"/>
        </w:rPr>
        <w:t>, ισχύει με καθυστέρηση</w:t>
      </w:r>
      <w:r>
        <w:rPr>
          <w:rFonts w:eastAsia="Times New Roman"/>
          <w:color w:val="000000" w:themeColor="text1"/>
          <w:szCs w:val="24"/>
        </w:rPr>
        <w:t>,</w:t>
      </w:r>
      <w:r>
        <w:rPr>
          <w:rFonts w:eastAsia="Times New Roman"/>
          <w:color w:val="000000" w:themeColor="text1"/>
          <w:szCs w:val="24"/>
        </w:rPr>
        <w:t xml:space="preserve"> δ</w:t>
      </w:r>
      <w:r w:rsidRPr="0038313C">
        <w:rPr>
          <w:rFonts w:eastAsia="Times New Roman"/>
          <w:color w:val="000000" w:themeColor="text1"/>
          <w:szCs w:val="24"/>
        </w:rPr>
        <w:t>ηλαδή</w:t>
      </w:r>
      <w:r>
        <w:rPr>
          <w:rFonts w:eastAsia="Times New Roman"/>
          <w:color w:val="000000" w:themeColor="text1"/>
          <w:szCs w:val="24"/>
        </w:rPr>
        <w:t>,</w:t>
      </w:r>
      <w:r w:rsidRPr="0038313C">
        <w:rPr>
          <w:rFonts w:eastAsia="Times New Roman"/>
          <w:color w:val="000000" w:themeColor="text1"/>
          <w:szCs w:val="24"/>
        </w:rPr>
        <w:t xml:space="preserve"> </w:t>
      </w:r>
      <w:r>
        <w:rPr>
          <w:rFonts w:eastAsia="Times New Roman"/>
          <w:color w:val="000000" w:themeColor="text1"/>
          <w:szCs w:val="24"/>
        </w:rPr>
        <w:t xml:space="preserve">και στην απόφασή σας </w:t>
      </w:r>
      <w:r w:rsidRPr="0038313C">
        <w:rPr>
          <w:rFonts w:eastAsia="Times New Roman"/>
          <w:color w:val="000000" w:themeColor="text1"/>
          <w:szCs w:val="24"/>
        </w:rPr>
        <w:t xml:space="preserve">για την καταβολή επιδόματος στους </w:t>
      </w:r>
      <w:r>
        <w:rPr>
          <w:rFonts w:eastAsia="Times New Roman"/>
          <w:color w:val="000000" w:themeColor="text1"/>
          <w:szCs w:val="24"/>
        </w:rPr>
        <w:t>αρχαιοφύλακες της Δήλου, ζή</w:t>
      </w:r>
      <w:r w:rsidRPr="0038313C">
        <w:rPr>
          <w:rFonts w:eastAsia="Times New Roman"/>
          <w:color w:val="000000" w:themeColor="text1"/>
          <w:szCs w:val="24"/>
        </w:rPr>
        <w:t xml:space="preserve">τημα που είχατε ξανά το περιθώριο </w:t>
      </w:r>
      <w:r>
        <w:rPr>
          <w:rFonts w:eastAsia="Times New Roman"/>
          <w:color w:val="000000" w:themeColor="text1"/>
          <w:szCs w:val="24"/>
        </w:rPr>
        <w:t xml:space="preserve">να λύσετε </w:t>
      </w:r>
      <w:r w:rsidRPr="0038313C">
        <w:rPr>
          <w:rFonts w:eastAsia="Times New Roman"/>
          <w:color w:val="000000" w:themeColor="text1"/>
          <w:szCs w:val="24"/>
        </w:rPr>
        <w:t xml:space="preserve">εδώ και </w:t>
      </w:r>
      <w:r>
        <w:rPr>
          <w:rFonts w:eastAsia="Times New Roman"/>
          <w:color w:val="000000" w:themeColor="text1"/>
          <w:szCs w:val="24"/>
        </w:rPr>
        <w:t xml:space="preserve">τεσσεράμισι χρόνια, </w:t>
      </w:r>
      <w:r w:rsidRPr="0038313C">
        <w:rPr>
          <w:rFonts w:eastAsia="Times New Roman"/>
          <w:color w:val="000000" w:themeColor="text1"/>
          <w:szCs w:val="24"/>
        </w:rPr>
        <w:t xml:space="preserve">εντάσσοντάς </w:t>
      </w:r>
      <w:r>
        <w:rPr>
          <w:rFonts w:eastAsia="Times New Roman"/>
          <w:color w:val="000000" w:themeColor="text1"/>
          <w:szCs w:val="24"/>
        </w:rPr>
        <w:t>το, μ</w:t>
      </w:r>
      <w:r w:rsidRPr="0038313C">
        <w:rPr>
          <w:rFonts w:eastAsia="Times New Roman"/>
          <w:color w:val="000000" w:themeColor="text1"/>
          <w:szCs w:val="24"/>
        </w:rPr>
        <w:t>άλιστα</w:t>
      </w:r>
      <w:r>
        <w:rPr>
          <w:rFonts w:eastAsia="Times New Roman"/>
          <w:color w:val="000000" w:themeColor="text1"/>
          <w:szCs w:val="24"/>
        </w:rPr>
        <w:t>, σε ένα ευρύτερο ρυθμιστικό π</w:t>
      </w:r>
      <w:r w:rsidRPr="0038313C">
        <w:rPr>
          <w:rFonts w:eastAsia="Times New Roman"/>
          <w:color w:val="000000" w:themeColor="text1"/>
          <w:szCs w:val="24"/>
        </w:rPr>
        <w:t>λαίσιο</w:t>
      </w:r>
      <w:r>
        <w:rPr>
          <w:rFonts w:eastAsia="Times New Roman"/>
          <w:color w:val="000000" w:themeColor="text1"/>
          <w:szCs w:val="24"/>
        </w:rPr>
        <w:t>,</w:t>
      </w:r>
      <w:r w:rsidRPr="0038313C">
        <w:rPr>
          <w:rFonts w:eastAsia="Times New Roman"/>
          <w:color w:val="000000" w:themeColor="text1"/>
          <w:szCs w:val="24"/>
        </w:rPr>
        <w:t xml:space="preserve"> ώστε να καλύψει και άλλες περιπτώσεις ανά την επικράτεια</w:t>
      </w:r>
      <w:r>
        <w:rPr>
          <w:rFonts w:eastAsia="Times New Roman"/>
          <w:color w:val="000000" w:themeColor="text1"/>
          <w:szCs w:val="24"/>
        </w:rPr>
        <w:t>.</w:t>
      </w:r>
    </w:p>
    <w:p w14:paraId="0A5C0DC2"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w:t>
      </w:r>
      <w:r w:rsidRPr="0038313C">
        <w:rPr>
          <w:rFonts w:eastAsia="Times New Roman"/>
          <w:color w:val="000000" w:themeColor="text1"/>
          <w:szCs w:val="24"/>
        </w:rPr>
        <w:t>πειδή</w:t>
      </w:r>
      <w:r>
        <w:rPr>
          <w:rFonts w:eastAsia="Times New Roman"/>
          <w:color w:val="000000" w:themeColor="text1"/>
          <w:szCs w:val="24"/>
        </w:rPr>
        <w:t>,</w:t>
      </w:r>
      <w:r w:rsidRPr="0038313C">
        <w:rPr>
          <w:rFonts w:eastAsia="Times New Roman"/>
          <w:color w:val="000000" w:themeColor="text1"/>
          <w:szCs w:val="24"/>
        </w:rPr>
        <w:t xml:space="preserve"> λοιπόν</w:t>
      </w:r>
      <w:r>
        <w:rPr>
          <w:rFonts w:eastAsia="Times New Roman"/>
          <w:color w:val="000000" w:themeColor="text1"/>
          <w:szCs w:val="24"/>
        </w:rPr>
        <w:t>,</w:t>
      </w:r>
      <w:r w:rsidRPr="0038313C">
        <w:rPr>
          <w:rFonts w:eastAsia="Times New Roman"/>
          <w:color w:val="000000" w:themeColor="text1"/>
          <w:szCs w:val="24"/>
        </w:rPr>
        <w:t xml:space="preserve"> η προχειρότητα και η αποσπασματικότητα χαρακτηρί</w:t>
      </w:r>
      <w:r>
        <w:rPr>
          <w:rFonts w:eastAsia="Times New Roman"/>
          <w:color w:val="000000" w:themeColor="text1"/>
          <w:szCs w:val="24"/>
        </w:rPr>
        <w:t>ζει</w:t>
      </w:r>
      <w:r w:rsidRPr="0038313C">
        <w:rPr>
          <w:rFonts w:eastAsia="Times New Roman"/>
          <w:color w:val="000000" w:themeColor="text1"/>
          <w:szCs w:val="24"/>
        </w:rPr>
        <w:t xml:space="preserve"> </w:t>
      </w:r>
      <w:r>
        <w:rPr>
          <w:rFonts w:eastAsia="Times New Roman"/>
          <w:color w:val="000000" w:themeColor="text1"/>
          <w:szCs w:val="24"/>
        </w:rPr>
        <w:t>σταθερά</w:t>
      </w:r>
      <w:r w:rsidRPr="0038313C">
        <w:rPr>
          <w:rFonts w:eastAsia="Times New Roman"/>
          <w:color w:val="000000" w:themeColor="text1"/>
          <w:szCs w:val="24"/>
        </w:rPr>
        <w:t xml:space="preserve"> τη</w:t>
      </w:r>
      <w:r>
        <w:rPr>
          <w:rFonts w:eastAsia="Times New Roman"/>
          <w:color w:val="000000" w:themeColor="text1"/>
          <w:szCs w:val="24"/>
        </w:rPr>
        <w:t xml:space="preserve"> σημερινή Κ</w:t>
      </w:r>
      <w:r w:rsidRPr="0038313C">
        <w:rPr>
          <w:rFonts w:eastAsia="Times New Roman"/>
          <w:color w:val="000000" w:themeColor="text1"/>
          <w:szCs w:val="24"/>
        </w:rPr>
        <w:t>υβέρνηση</w:t>
      </w:r>
      <w:r>
        <w:rPr>
          <w:rFonts w:eastAsia="Times New Roman"/>
          <w:color w:val="000000" w:themeColor="text1"/>
          <w:szCs w:val="24"/>
        </w:rPr>
        <w:t xml:space="preserve">, θέλω να </w:t>
      </w:r>
      <w:proofErr w:type="spellStart"/>
      <w:r>
        <w:rPr>
          <w:rFonts w:eastAsia="Times New Roman"/>
          <w:color w:val="000000" w:themeColor="text1"/>
          <w:szCs w:val="24"/>
        </w:rPr>
        <w:t>επιστήσω</w:t>
      </w:r>
      <w:proofErr w:type="spellEnd"/>
      <w:r>
        <w:rPr>
          <w:rFonts w:eastAsia="Times New Roman"/>
          <w:color w:val="000000" w:themeColor="text1"/>
          <w:szCs w:val="24"/>
        </w:rPr>
        <w:t xml:space="preserve"> για μι</w:t>
      </w:r>
      <w:r w:rsidRPr="0038313C">
        <w:rPr>
          <w:rFonts w:eastAsia="Times New Roman"/>
          <w:color w:val="000000" w:themeColor="text1"/>
          <w:szCs w:val="24"/>
        </w:rPr>
        <w:t xml:space="preserve">α ακόμη φορά </w:t>
      </w:r>
      <w:r>
        <w:rPr>
          <w:rFonts w:eastAsia="Times New Roman"/>
          <w:color w:val="000000" w:themeColor="text1"/>
          <w:szCs w:val="24"/>
        </w:rPr>
        <w:t>τη</w:t>
      </w:r>
      <w:r>
        <w:rPr>
          <w:rFonts w:eastAsia="Times New Roman"/>
          <w:color w:val="000000" w:themeColor="text1"/>
          <w:szCs w:val="24"/>
        </w:rPr>
        <w:t xml:space="preserve">ν </w:t>
      </w:r>
      <w:r w:rsidRPr="0038313C">
        <w:rPr>
          <w:rFonts w:eastAsia="Times New Roman"/>
          <w:color w:val="000000" w:themeColor="text1"/>
          <w:szCs w:val="24"/>
        </w:rPr>
        <w:t xml:space="preserve">προσοχή στα </w:t>
      </w:r>
      <w:r>
        <w:rPr>
          <w:rFonts w:eastAsia="Times New Roman"/>
          <w:color w:val="000000" w:themeColor="text1"/>
          <w:szCs w:val="24"/>
        </w:rPr>
        <w:t>επι</w:t>
      </w:r>
      <w:r w:rsidRPr="0038313C">
        <w:rPr>
          <w:rFonts w:eastAsia="Times New Roman"/>
          <w:color w:val="000000" w:themeColor="text1"/>
          <w:szCs w:val="24"/>
        </w:rPr>
        <w:t xml:space="preserve">τακτικά </w:t>
      </w:r>
      <w:r>
        <w:rPr>
          <w:rFonts w:eastAsia="Times New Roman"/>
          <w:color w:val="000000" w:themeColor="text1"/>
          <w:szCs w:val="24"/>
        </w:rPr>
        <w:t>ζητ</w:t>
      </w:r>
      <w:r w:rsidRPr="0038313C">
        <w:rPr>
          <w:rFonts w:eastAsia="Times New Roman"/>
          <w:color w:val="000000" w:themeColor="text1"/>
          <w:szCs w:val="24"/>
        </w:rPr>
        <w:t xml:space="preserve">ήματα ιδιαίτερα στον </w:t>
      </w:r>
      <w:r>
        <w:rPr>
          <w:rFonts w:eastAsia="Times New Roman"/>
          <w:color w:val="000000" w:themeColor="text1"/>
          <w:szCs w:val="24"/>
        </w:rPr>
        <w:t xml:space="preserve">χώρο του πολιτισμού, </w:t>
      </w:r>
      <w:r w:rsidRPr="0038313C">
        <w:rPr>
          <w:rFonts w:eastAsia="Times New Roman"/>
          <w:color w:val="000000" w:themeColor="text1"/>
          <w:szCs w:val="24"/>
        </w:rPr>
        <w:t>που σας έ</w:t>
      </w:r>
      <w:r>
        <w:rPr>
          <w:rFonts w:eastAsia="Times New Roman"/>
          <w:color w:val="000000" w:themeColor="text1"/>
          <w:szCs w:val="24"/>
        </w:rPr>
        <w:t xml:space="preserve">θεσα και κατά τη συνεδρίαση της </w:t>
      </w:r>
      <w:r>
        <w:rPr>
          <w:rFonts w:eastAsia="Times New Roman"/>
          <w:color w:val="000000" w:themeColor="text1"/>
          <w:szCs w:val="24"/>
        </w:rPr>
        <w:t>ε</w:t>
      </w:r>
      <w:r w:rsidRPr="0038313C">
        <w:rPr>
          <w:rFonts w:eastAsia="Times New Roman"/>
          <w:color w:val="000000" w:themeColor="text1"/>
          <w:szCs w:val="24"/>
        </w:rPr>
        <w:t>πιτροπής των περιφερειών</w:t>
      </w:r>
      <w:r>
        <w:rPr>
          <w:rFonts w:eastAsia="Times New Roman"/>
          <w:color w:val="000000" w:themeColor="text1"/>
          <w:szCs w:val="24"/>
        </w:rPr>
        <w:t>,</w:t>
      </w:r>
      <w:r w:rsidRPr="0038313C">
        <w:rPr>
          <w:rFonts w:eastAsia="Times New Roman"/>
          <w:color w:val="000000" w:themeColor="text1"/>
          <w:szCs w:val="24"/>
        </w:rPr>
        <w:t xml:space="preserve"> και ιδίως να προχωρήσουν χωρίς καθυστέρηση οι προσλήψεις για τους αρχαιοφύλακες</w:t>
      </w:r>
      <w:r>
        <w:rPr>
          <w:rFonts w:eastAsia="Times New Roman"/>
          <w:color w:val="000000" w:themeColor="text1"/>
          <w:szCs w:val="24"/>
        </w:rPr>
        <w:t>,</w:t>
      </w:r>
      <w:r w:rsidRPr="0038313C">
        <w:rPr>
          <w:rFonts w:eastAsia="Times New Roman"/>
          <w:color w:val="000000" w:themeColor="text1"/>
          <w:szCs w:val="24"/>
        </w:rPr>
        <w:t xml:space="preserve"> τους </w:t>
      </w:r>
      <w:r>
        <w:rPr>
          <w:rFonts w:eastAsia="Times New Roman"/>
          <w:color w:val="000000" w:themeColor="text1"/>
          <w:szCs w:val="24"/>
        </w:rPr>
        <w:t xml:space="preserve">υπαλλήλους </w:t>
      </w:r>
      <w:r w:rsidRPr="0038313C">
        <w:rPr>
          <w:rFonts w:eastAsia="Times New Roman"/>
          <w:color w:val="000000" w:themeColor="text1"/>
          <w:szCs w:val="24"/>
        </w:rPr>
        <w:t>καθαριότητας και τους</w:t>
      </w:r>
      <w:r w:rsidRPr="0038313C">
        <w:rPr>
          <w:rFonts w:eastAsia="Times New Roman"/>
          <w:color w:val="000000" w:themeColor="text1"/>
          <w:szCs w:val="24"/>
        </w:rPr>
        <w:t xml:space="preserve"> </w:t>
      </w:r>
      <w:r>
        <w:rPr>
          <w:rFonts w:eastAsia="Times New Roman"/>
          <w:color w:val="000000" w:themeColor="text1"/>
          <w:szCs w:val="24"/>
        </w:rPr>
        <w:t xml:space="preserve">υπαλλήλους στα πωλητήρια των μουσείων και των αρχαιολογικών χώρων, </w:t>
      </w:r>
      <w:r w:rsidRPr="0038313C">
        <w:rPr>
          <w:rFonts w:eastAsia="Times New Roman"/>
          <w:color w:val="000000" w:themeColor="text1"/>
          <w:szCs w:val="24"/>
        </w:rPr>
        <w:t>ώστε να λειτουργήσουν με την έναρξη της τουριστικής περιόδου</w:t>
      </w:r>
      <w:r>
        <w:rPr>
          <w:rFonts w:eastAsia="Times New Roman"/>
          <w:color w:val="000000" w:themeColor="text1"/>
          <w:szCs w:val="24"/>
        </w:rPr>
        <w:t>,</w:t>
      </w:r>
      <w:r w:rsidRPr="0038313C">
        <w:rPr>
          <w:rFonts w:eastAsia="Times New Roman"/>
          <w:color w:val="000000" w:themeColor="text1"/>
          <w:szCs w:val="24"/>
        </w:rPr>
        <w:t xml:space="preserve"> καθώς και </w:t>
      </w:r>
      <w:r>
        <w:rPr>
          <w:rFonts w:eastAsia="Times New Roman"/>
          <w:color w:val="000000" w:themeColor="text1"/>
          <w:szCs w:val="24"/>
        </w:rPr>
        <w:t xml:space="preserve">η προμήθεια των πωλητηρίων με </w:t>
      </w:r>
      <w:r w:rsidRPr="0038313C">
        <w:rPr>
          <w:rFonts w:eastAsia="Times New Roman"/>
          <w:color w:val="000000" w:themeColor="text1"/>
          <w:szCs w:val="24"/>
        </w:rPr>
        <w:t>προϊόντα</w:t>
      </w:r>
      <w:r>
        <w:rPr>
          <w:rFonts w:eastAsia="Times New Roman"/>
          <w:color w:val="000000" w:themeColor="text1"/>
          <w:szCs w:val="24"/>
        </w:rPr>
        <w:t xml:space="preserve">. </w:t>
      </w:r>
    </w:p>
    <w:p w14:paraId="0A5C0DC3"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38313C">
        <w:rPr>
          <w:rFonts w:eastAsia="Times New Roman"/>
          <w:color w:val="000000" w:themeColor="text1"/>
          <w:szCs w:val="24"/>
        </w:rPr>
        <w:t xml:space="preserve">α είναι εντελώς </w:t>
      </w:r>
      <w:r>
        <w:rPr>
          <w:rFonts w:eastAsia="Times New Roman"/>
          <w:color w:val="000000" w:themeColor="text1"/>
          <w:szCs w:val="24"/>
        </w:rPr>
        <w:t>α</w:t>
      </w:r>
      <w:r w:rsidRPr="0038313C">
        <w:rPr>
          <w:rFonts w:eastAsia="Times New Roman"/>
          <w:color w:val="000000" w:themeColor="text1"/>
          <w:szCs w:val="24"/>
        </w:rPr>
        <w:t xml:space="preserve">παράδεκτο να δούμε να </w:t>
      </w:r>
      <w:r>
        <w:rPr>
          <w:rFonts w:eastAsia="Times New Roman"/>
          <w:color w:val="000000" w:themeColor="text1"/>
          <w:szCs w:val="24"/>
        </w:rPr>
        <w:t>επαναληφθεί η περσινή εικόνα χ</w:t>
      </w:r>
      <w:r w:rsidRPr="0038313C">
        <w:rPr>
          <w:rFonts w:eastAsia="Times New Roman"/>
          <w:color w:val="000000" w:themeColor="text1"/>
          <w:szCs w:val="24"/>
        </w:rPr>
        <w:t xml:space="preserve">άους </w:t>
      </w:r>
      <w:r w:rsidRPr="0038313C">
        <w:rPr>
          <w:rFonts w:eastAsia="Times New Roman"/>
          <w:color w:val="000000" w:themeColor="text1"/>
          <w:szCs w:val="24"/>
        </w:rPr>
        <w:t>και ντροπής</w:t>
      </w:r>
      <w:r>
        <w:rPr>
          <w:rFonts w:eastAsia="Times New Roman"/>
          <w:color w:val="000000" w:themeColor="text1"/>
          <w:szCs w:val="24"/>
        </w:rPr>
        <w:t xml:space="preserve">, </w:t>
      </w:r>
      <w:r w:rsidRPr="0038313C">
        <w:rPr>
          <w:rFonts w:eastAsia="Times New Roman"/>
          <w:color w:val="000000" w:themeColor="text1"/>
          <w:szCs w:val="24"/>
        </w:rPr>
        <w:t>δηλαδή</w:t>
      </w:r>
      <w:r>
        <w:rPr>
          <w:rFonts w:eastAsia="Times New Roman"/>
          <w:color w:val="000000" w:themeColor="text1"/>
          <w:szCs w:val="24"/>
        </w:rPr>
        <w:t xml:space="preserve"> ε</w:t>
      </w:r>
      <w:r w:rsidRPr="0038313C">
        <w:rPr>
          <w:rFonts w:eastAsia="Times New Roman"/>
          <w:color w:val="000000" w:themeColor="text1"/>
          <w:szCs w:val="24"/>
        </w:rPr>
        <w:t>νώ η τουριστική περίοδος ξεκινά ουσιαστικά στη χώρα μας από το</w:t>
      </w:r>
      <w:r>
        <w:rPr>
          <w:rFonts w:eastAsia="Times New Roman"/>
          <w:color w:val="000000" w:themeColor="text1"/>
          <w:szCs w:val="24"/>
        </w:rPr>
        <w:t>ν</w:t>
      </w:r>
      <w:r w:rsidRPr="0038313C">
        <w:rPr>
          <w:rFonts w:eastAsia="Times New Roman"/>
          <w:color w:val="000000" w:themeColor="text1"/>
          <w:szCs w:val="24"/>
        </w:rPr>
        <w:t xml:space="preserve"> Μάρτιο</w:t>
      </w:r>
      <w:r>
        <w:rPr>
          <w:rFonts w:eastAsia="Times New Roman"/>
          <w:color w:val="000000" w:themeColor="text1"/>
          <w:szCs w:val="24"/>
        </w:rPr>
        <w:t>,</w:t>
      </w:r>
      <w:r w:rsidRPr="0038313C">
        <w:rPr>
          <w:rFonts w:eastAsia="Times New Roman"/>
          <w:color w:val="000000" w:themeColor="text1"/>
          <w:szCs w:val="24"/>
        </w:rPr>
        <w:t xml:space="preserve"> να υπογραφούν συμβάσεις στα μέσα του Ιουλίου</w:t>
      </w:r>
      <w:r>
        <w:rPr>
          <w:rFonts w:eastAsia="Times New Roman"/>
          <w:color w:val="000000" w:themeColor="text1"/>
          <w:szCs w:val="24"/>
        </w:rPr>
        <w:t>.</w:t>
      </w:r>
    </w:p>
    <w:p w14:paraId="0A5C0DC4" w14:textId="77777777" w:rsidR="004A3142" w:rsidRDefault="002101D6">
      <w:pPr>
        <w:spacing w:line="600" w:lineRule="auto"/>
        <w:ind w:firstLine="720"/>
        <w:jc w:val="both"/>
        <w:rPr>
          <w:rFonts w:eastAsia="Times New Roman"/>
          <w:color w:val="000000" w:themeColor="text1"/>
          <w:szCs w:val="24"/>
        </w:rPr>
      </w:pPr>
      <w:r w:rsidRPr="0038313C">
        <w:rPr>
          <w:rFonts w:eastAsia="Times New Roman"/>
          <w:color w:val="000000" w:themeColor="text1"/>
          <w:szCs w:val="24"/>
        </w:rPr>
        <w:t xml:space="preserve">Επιτέλους πρέπει να δούμε τον πολιτισμό </w:t>
      </w:r>
      <w:r>
        <w:rPr>
          <w:rFonts w:eastAsia="Times New Roman"/>
          <w:color w:val="000000" w:themeColor="text1"/>
          <w:szCs w:val="24"/>
        </w:rPr>
        <w:t>τόσο ως ένα ηθικό και ε</w:t>
      </w:r>
      <w:r w:rsidRPr="0038313C">
        <w:rPr>
          <w:rFonts w:eastAsia="Times New Roman"/>
          <w:color w:val="000000" w:themeColor="text1"/>
          <w:szCs w:val="24"/>
        </w:rPr>
        <w:t xml:space="preserve">θνικό χρέος όσο και </w:t>
      </w:r>
      <w:r>
        <w:rPr>
          <w:rFonts w:eastAsia="Times New Roman"/>
          <w:color w:val="000000" w:themeColor="text1"/>
          <w:szCs w:val="24"/>
        </w:rPr>
        <w:t xml:space="preserve">ως </w:t>
      </w:r>
      <w:r w:rsidRPr="0038313C">
        <w:rPr>
          <w:rFonts w:eastAsia="Times New Roman"/>
          <w:color w:val="000000" w:themeColor="text1"/>
          <w:szCs w:val="24"/>
        </w:rPr>
        <w:t xml:space="preserve">το τεράστιο </w:t>
      </w:r>
      <w:r>
        <w:rPr>
          <w:rFonts w:eastAsia="Times New Roman"/>
          <w:color w:val="000000" w:themeColor="text1"/>
          <w:szCs w:val="24"/>
        </w:rPr>
        <w:t>αναπτυξιακό εργαλεί</w:t>
      </w:r>
      <w:r>
        <w:rPr>
          <w:rFonts w:eastAsia="Times New Roman"/>
          <w:color w:val="000000" w:themeColor="text1"/>
          <w:szCs w:val="24"/>
        </w:rPr>
        <w:t xml:space="preserve">ο </w:t>
      </w:r>
      <w:r w:rsidRPr="0038313C">
        <w:rPr>
          <w:rFonts w:eastAsia="Times New Roman"/>
          <w:color w:val="000000" w:themeColor="text1"/>
          <w:szCs w:val="24"/>
        </w:rPr>
        <w:t xml:space="preserve">που είναι για τη δημιουργία θέσεων εργασίας και </w:t>
      </w:r>
      <w:r>
        <w:rPr>
          <w:rFonts w:eastAsia="Times New Roman"/>
          <w:color w:val="000000" w:themeColor="text1"/>
          <w:szCs w:val="24"/>
        </w:rPr>
        <w:t xml:space="preserve">για </w:t>
      </w:r>
      <w:r w:rsidRPr="0038313C">
        <w:rPr>
          <w:rFonts w:eastAsia="Times New Roman"/>
          <w:color w:val="000000" w:themeColor="text1"/>
          <w:szCs w:val="24"/>
        </w:rPr>
        <w:t xml:space="preserve">την </w:t>
      </w:r>
      <w:r w:rsidRPr="0038313C">
        <w:rPr>
          <w:rFonts w:eastAsia="Times New Roman"/>
          <w:color w:val="000000" w:themeColor="text1"/>
          <w:szCs w:val="24"/>
        </w:rPr>
        <w:lastRenderedPageBreak/>
        <w:t>τόνωση της εθνικής οικονομίας</w:t>
      </w:r>
      <w:r>
        <w:rPr>
          <w:rFonts w:eastAsia="Times New Roman"/>
          <w:color w:val="000000" w:themeColor="text1"/>
          <w:szCs w:val="24"/>
        </w:rPr>
        <w:t xml:space="preserve"> </w:t>
      </w:r>
      <w:r w:rsidRPr="0038313C">
        <w:rPr>
          <w:rFonts w:eastAsia="Times New Roman"/>
          <w:color w:val="000000" w:themeColor="text1"/>
          <w:szCs w:val="24"/>
        </w:rPr>
        <w:t>αλλά και των τοπικών οικονομιών</w:t>
      </w:r>
      <w:r>
        <w:rPr>
          <w:rFonts w:eastAsia="Times New Roman"/>
          <w:color w:val="000000" w:themeColor="text1"/>
          <w:szCs w:val="24"/>
        </w:rPr>
        <w:t>.</w:t>
      </w:r>
    </w:p>
    <w:p w14:paraId="0A5C0DC5"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38313C">
        <w:rPr>
          <w:rFonts w:eastAsia="Times New Roman"/>
          <w:color w:val="000000" w:themeColor="text1"/>
          <w:szCs w:val="24"/>
        </w:rPr>
        <w:t>ίναι</w:t>
      </w:r>
      <w:r>
        <w:rPr>
          <w:rFonts w:eastAsia="Times New Roman"/>
          <w:color w:val="000000" w:themeColor="text1"/>
          <w:szCs w:val="24"/>
        </w:rPr>
        <w:t>,</w:t>
      </w:r>
      <w:r w:rsidRPr="0038313C">
        <w:rPr>
          <w:rFonts w:eastAsia="Times New Roman"/>
          <w:color w:val="000000" w:themeColor="text1"/>
          <w:szCs w:val="24"/>
        </w:rPr>
        <w:t xml:space="preserve"> πραγματικά</w:t>
      </w:r>
      <w:r>
        <w:rPr>
          <w:rFonts w:eastAsia="Times New Roman"/>
          <w:color w:val="000000" w:themeColor="text1"/>
          <w:szCs w:val="24"/>
        </w:rPr>
        <w:t>,</w:t>
      </w:r>
      <w:r w:rsidRPr="0038313C">
        <w:rPr>
          <w:rFonts w:eastAsia="Times New Roman"/>
          <w:color w:val="000000" w:themeColor="text1"/>
          <w:szCs w:val="24"/>
        </w:rPr>
        <w:t xml:space="preserve"> </w:t>
      </w:r>
      <w:r>
        <w:rPr>
          <w:rFonts w:eastAsia="Times New Roman"/>
          <w:color w:val="000000" w:themeColor="text1"/>
          <w:szCs w:val="24"/>
        </w:rPr>
        <w:t xml:space="preserve">κρίμα </w:t>
      </w:r>
      <w:r w:rsidRPr="0038313C">
        <w:rPr>
          <w:rFonts w:eastAsia="Times New Roman"/>
          <w:color w:val="000000" w:themeColor="text1"/>
          <w:szCs w:val="24"/>
        </w:rPr>
        <w:t xml:space="preserve">να μην έχει προχωρήσει ο αναγκαίος εκσυγχρονισμός του </w:t>
      </w:r>
      <w:r>
        <w:rPr>
          <w:rFonts w:eastAsia="Times New Roman"/>
          <w:color w:val="000000" w:themeColor="text1"/>
          <w:szCs w:val="24"/>
        </w:rPr>
        <w:t xml:space="preserve">ΤΑΠΑ, </w:t>
      </w:r>
      <w:r w:rsidRPr="0038313C">
        <w:rPr>
          <w:rFonts w:eastAsia="Times New Roman"/>
          <w:color w:val="000000" w:themeColor="text1"/>
          <w:szCs w:val="24"/>
        </w:rPr>
        <w:t>για τον οποίον είχατε δεσμευτεί</w:t>
      </w:r>
      <w:r>
        <w:rPr>
          <w:rFonts w:eastAsia="Times New Roman"/>
          <w:color w:val="000000" w:themeColor="text1"/>
          <w:szCs w:val="24"/>
        </w:rPr>
        <w:t xml:space="preserve">, </w:t>
      </w:r>
      <w:r w:rsidRPr="0038313C">
        <w:rPr>
          <w:rFonts w:eastAsia="Times New Roman"/>
          <w:color w:val="000000" w:themeColor="text1"/>
          <w:szCs w:val="24"/>
        </w:rPr>
        <w:t>και να π</w:t>
      </w:r>
      <w:r>
        <w:rPr>
          <w:rFonts w:eastAsia="Times New Roman"/>
          <w:color w:val="000000" w:themeColor="text1"/>
          <w:szCs w:val="24"/>
        </w:rPr>
        <w:t xml:space="preserve">αρουσιάζει </w:t>
      </w:r>
      <w:r w:rsidRPr="0038313C">
        <w:rPr>
          <w:rFonts w:eastAsia="Times New Roman"/>
          <w:color w:val="000000" w:themeColor="text1"/>
          <w:szCs w:val="24"/>
        </w:rPr>
        <w:t xml:space="preserve">εικόνες ντροπής </w:t>
      </w:r>
      <w:r>
        <w:rPr>
          <w:rFonts w:eastAsia="Times New Roman"/>
          <w:color w:val="000000" w:themeColor="text1"/>
          <w:szCs w:val="24"/>
        </w:rPr>
        <w:t xml:space="preserve">με κλειστά </w:t>
      </w:r>
      <w:r w:rsidRPr="0038313C">
        <w:rPr>
          <w:rFonts w:eastAsia="Times New Roman"/>
          <w:color w:val="000000" w:themeColor="text1"/>
          <w:szCs w:val="24"/>
        </w:rPr>
        <w:t>και άδεια πωλητή</w:t>
      </w:r>
      <w:r>
        <w:rPr>
          <w:rFonts w:eastAsia="Times New Roman"/>
          <w:color w:val="000000" w:themeColor="text1"/>
          <w:szCs w:val="24"/>
        </w:rPr>
        <w:t>ρια</w:t>
      </w:r>
      <w:r w:rsidRPr="0038313C">
        <w:rPr>
          <w:rFonts w:eastAsia="Times New Roman"/>
          <w:color w:val="000000" w:themeColor="text1"/>
          <w:szCs w:val="24"/>
        </w:rPr>
        <w:t xml:space="preserve"> και αναψυκτήρια στ</w:t>
      </w:r>
      <w:r>
        <w:rPr>
          <w:rFonts w:eastAsia="Times New Roman"/>
          <w:color w:val="000000" w:themeColor="text1"/>
          <w:szCs w:val="24"/>
        </w:rPr>
        <w:t>α μουσεία και στους αρχαιολογικούς χώρους, με ελλείψεις ε</w:t>
      </w:r>
      <w:r w:rsidRPr="0038313C">
        <w:rPr>
          <w:rFonts w:eastAsia="Times New Roman"/>
          <w:color w:val="000000" w:themeColor="text1"/>
          <w:szCs w:val="24"/>
        </w:rPr>
        <w:t xml:space="preserve">κτός </w:t>
      </w:r>
      <w:r>
        <w:rPr>
          <w:rFonts w:eastAsia="Times New Roman"/>
          <w:color w:val="000000" w:themeColor="text1"/>
          <w:szCs w:val="24"/>
        </w:rPr>
        <w:t xml:space="preserve">από </w:t>
      </w:r>
      <w:r w:rsidRPr="0038313C">
        <w:rPr>
          <w:rFonts w:eastAsia="Times New Roman"/>
          <w:color w:val="000000" w:themeColor="text1"/>
          <w:szCs w:val="24"/>
        </w:rPr>
        <w:t xml:space="preserve">το προσωπικό σε προϊόντα αλλά και προβλήματα στην καθαριότητα σε αρχαιολογικούς χώρους ιδιαίτερης σημασίας όπως </w:t>
      </w:r>
      <w:r>
        <w:rPr>
          <w:rFonts w:eastAsia="Times New Roman"/>
          <w:color w:val="000000" w:themeColor="text1"/>
          <w:szCs w:val="24"/>
        </w:rPr>
        <w:t>οι</w:t>
      </w:r>
      <w:r>
        <w:rPr>
          <w:rFonts w:eastAsia="Times New Roman"/>
          <w:color w:val="000000" w:themeColor="text1"/>
          <w:szCs w:val="24"/>
        </w:rPr>
        <w:t xml:space="preserve"> Μυκήνες και το Αρχαίο Θέατρο της Επιδαύρου.</w:t>
      </w:r>
    </w:p>
    <w:p w14:paraId="0A5C0DC6"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38313C">
        <w:rPr>
          <w:rFonts w:eastAsia="Times New Roman"/>
          <w:color w:val="000000" w:themeColor="text1"/>
          <w:szCs w:val="24"/>
        </w:rPr>
        <w:t>υρίες και κύριοι συνάδελφοι</w:t>
      </w:r>
      <w:r>
        <w:rPr>
          <w:rFonts w:eastAsia="Times New Roman"/>
          <w:color w:val="000000" w:themeColor="text1"/>
          <w:szCs w:val="24"/>
        </w:rPr>
        <w:t>,</w:t>
      </w:r>
      <w:r w:rsidRPr="0038313C">
        <w:rPr>
          <w:rFonts w:eastAsia="Times New Roman"/>
          <w:color w:val="000000" w:themeColor="text1"/>
          <w:szCs w:val="24"/>
        </w:rPr>
        <w:t xml:space="preserve"> ο πολιτισ</w:t>
      </w:r>
      <w:r>
        <w:rPr>
          <w:rFonts w:eastAsia="Times New Roman"/>
          <w:color w:val="000000" w:themeColor="text1"/>
          <w:szCs w:val="24"/>
        </w:rPr>
        <w:t>μός μας χρειάζεται και αξίζει μι</w:t>
      </w:r>
      <w:r w:rsidRPr="0038313C">
        <w:rPr>
          <w:rFonts w:eastAsia="Times New Roman"/>
          <w:color w:val="000000" w:themeColor="text1"/>
          <w:szCs w:val="24"/>
        </w:rPr>
        <w:t>α διαφορετική προσέγγιση</w:t>
      </w:r>
      <w:r>
        <w:rPr>
          <w:rFonts w:eastAsia="Times New Roman"/>
          <w:color w:val="000000" w:themeColor="text1"/>
          <w:szCs w:val="24"/>
        </w:rPr>
        <w:t xml:space="preserve">, μια </w:t>
      </w:r>
      <w:r w:rsidRPr="0038313C">
        <w:rPr>
          <w:rFonts w:eastAsia="Times New Roman"/>
          <w:color w:val="000000" w:themeColor="text1"/>
          <w:szCs w:val="24"/>
        </w:rPr>
        <w:t>ολοκληρωμένη σοβαρή και υπεύθυνη στ</w:t>
      </w:r>
      <w:r>
        <w:rPr>
          <w:rFonts w:eastAsia="Times New Roman"/>
          <w:color w:val="000000" w:themeColor="text1"/>
          <w:szCs w:val="24"/>
        </w:rPr>
        <w:t xml:space="preserve">ρατηγική, </w:t>
      </w:r>
      <w:r w:rsidRPr="0038313C">
        <w:rPr>
          <w:rFonts w:eastAsia="Times New Roman"/>
          <w:color w:val="000000" w:themeColor="text1"/>
          <w:szCs w:val="24"/>
        </w:rPr>
        <w:t xml:space="preserve">που πρέπει όλοι μαζί </w:t>
      </w:r>
      <w:r>
        <w:rPr>
          <w:rFonts w:eastAsia="Times New Roman"/>
          <w:color w:val="000000" w:themeColor="text1"/>
          <w:szCs w:val="24"/>
        </w:rPr>
        <w:t>να υπηρετήσουμε.</w:t>
      </w:r>
    </w:p>
    <w:p w14:paraId="0A5C0DC7"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0A5C0DC8" w14:textId="77777777" w:rsidR="004A3142" w:rsidRDefault="002101D6">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w:t>
      </w:r>
      <w:r>
        <w:rPr>
          <w:rFonts w:eastAsia="Times New Roman"/>
          <w:color w:val="000000" w:themeColor="text1"/>
          <w:szCs w:val="24"/>
        </w:rPr>
        <w:t>ματα από την πτέρυγα της Νέας Δημοκρατίας)</w:t>
      </w:r>
    </w:p>
    <w:p w14:paraId="0A5C0DC9" w14:textId="77777777" w:rsidR="004A3142" w:rsidRDefault="002101D6">
      <w:pPr>
        <w:spacing w:line="600" w:lineRule="auto"/>
        <w:ind w:firstLine="720"/>
        <w:jc w:val="both"/>
        <w:rPr>
          <w:rFonts w:eastAsia="Times New Roman"/>
          <w:color w:val="000000" w:themeColor="text1"/>
          <w:szCs w:val="24"/>
        </w:rPr>
      </w:pPr>
      <w:r w:rsidRPr="00BD12FE">
        <w:rPr>
          <w:rFonts w:eastAsia="Times New Roman"/>
          <w:b/>
          <w:color w:val="000000" w:themeColor="text1"/>
          <w:szCs w:val="24"/>
        </w:rPr>
        <w:lastRenderedPageBreak/>
        <w:t>ΠΡΟΕΔΡΕΥΩΝ (Γεώργιος Βαρεμένος):</w:t>
      </w:r>
      <w:r>
        <w:rPr>
          <w:rFonts w:eastAsia="Times New Roman"/>
          <w:color w:val="000000" w:themeColor="text1"/>
          <w:szCs w:val="24"/>
        </w:rPr>
        <w:t xml:space="preserve"> Ο </w:t>
      </w:r>
      <w:r w:rsidRPr="0038313C">
        <w:rPr>
          <w:rFonts w:eastAsia="Times New Roman"/>
          <w:color w:val="000000" w:themeColor="text1"/>
          <w:szCs w:val="24"/>
        </w:rPr>
        <w:t>κ</w:t>
      </w:r>
      <w:r>
        <w:rPr>
          <w:rFonts w:eastAsia="Times New Roman"/>
          <w:color w:val="000000" w:themeColor="text1"/>
          <w:szCs w:val="24"/>
        </w:rPr>
        <w:t>.</w:t>
      </w:r>
      <w:r w:rsidRPr="0038313C">
        <w:rPr>
          <w:rFonts w:eastAsia="Times New Roman"/>
          <w:color w:val="000000" w:themeColor="text1"/>
          <w:szCs w:val="24"/>
        </w:rPr>
        <w:t xml:space="preserve"> </w:t>
      </w:r>
      <w:proofErr w:type="spellStart"/>
      <w:r w:rsidRPr="0038313C">
        <w:rPr>
          <w:rFonts w:eastAsia="Times New Roman"/>
          <w:color w:val="000000" w:themeColor="text1"/>
          <w:szCs w:val="24"/>
        </w:rPr>
        <w:t>Ξυδάκης</w:t>
      </w:r>
      <w:proofErr w:type="spellEnd"/>
      <w:r w:rsidRPr="0038313C">
        <w:rPr>
          <w:rFonts w:eastAsia="Times New Roman"/>
          <w:color w:val="000000" w:themeColor="text1"/>
          <w:szCs w:val="24"/>
        </w:rPr>
        <w:t xml:space="preserve"> από το</w:t>
      </w:r>
      <w:r>
        <w:rPr>
          <w:rFonts w:eastAsia="Times New Roman"/>
          <w:color w:val="000000" w:themeColor="text1"/>
          <w:szCs w:val="24"/>
        </w:rPr>
        <w:t>ν ΣΥΡΙΖΑ έχει</w:t>
      </w:r>
      <w:r w:rsidRPr="0038313C">
        <w:rPr>
          <w:rFonts w:eastAsia="Times New Roman"/>
          <w:color w:val="000000" w:themeColor="text1"/>
          <w:szCs w:val="24"/>
        </w:rPr>
        <w:t xml:space="preserve"> το</w:t>
      </w:r>
      <w:r>
        <w:rPr>
          <w:rFonts w:eastAsia="Times New Roman"/>
          <w:color w:val="000000" w:themeColor="text1"/>
          <w:szCs w:val="24"/>
        </w:rPr>
        <w:t>ν</w:t>
      </w:r>
      <w:r w:rsidRPr="0038313C">
        <w:rPr>
          <w:rFonts w:eastAsia="Times New Roman"/>
          <w:color w:val="000000" w:themeColor="text1"/>
          <w:szCs w:val="24"/>
        </w:rPr>
        <w:t xml:space="preserve"> λόγο</w:t>
      </w:r>
      <w:r>
        <w:rPr>
          <w:rFonts w:eastAsia="Times New Roman"/>
          <w:color w:val="000000" w:themeColor="text1"/>
          <w:szCs w:val="24"/>
        </w:rPr>
        <w:t>.</w:t>
      </w:r>
    </w:p>
    <w:p w14:paraId="0A5C0DCA" w14:textId="77777777" w:rsidR="004A3142" w:rsidRDefault="002101D6">
      <w:pPr>
        <w:spacing w:line="600" w:lineRule="auto"/>
        <w:ind w:firstLine="720"/>
        <w:jc w:val="both"/>
        <w:rPr>
          <w:rFonts w:eastAsia="Times New Roman"/>
          <w:color w:val="000000" w:themeColor="text1"/>
          <w:szCs w:val="24"/>
        </w:rPr>
      </w:pPr>
      <w:r w:rsidRPr="00BD12FE">
        <w:rPr>
          <w:rFonts w:eastAsia="Times New Roman"/>
          <w:b/>
          <w:color w:val="000000" w:themeColor="text1"/>
          <w:szCs w:val="24"/>
        </w:rPr>
        <w:t>ΝΙΚΟΛΑΟΣ ΞΥΔΑΚΗΣ:</w:t>
      </w:r>
      <w:r>
        <w:rPr>
          <w:rFonts w:eastAsia="Times New Roman"/>
          <w:color w:val="000000" w:themeColor="text1"/>
          <w:szCs w:val="24"/>
        </w:rPr>
        <w:t xml:space="preserve"> Ε</w:t>
      </w:r>
      <w:r w:rsidRPr="0038313C">
        <w:rPr>
          <w:rFonts w:eastAsia="Times New Roman"/>
          <w:color w:val="000000" w:themeColor="text1"/>
          <w:szCs w:val="24"/>
        </w:rPr>
        <w:t>υχαριστώ</w:t>
      </w:r>
      <w:r>
        <w:rPr>
          <w:rFonts w:eastAsia="Times New Roman"/>
          <w:color w:val="000000" w:themeColor="text1"/>
          <w:szCs w:val="24"/>
        </w:rPr>
        <w:t>, κύριε Πρόεδρε.</w:t>
      </w:r>
    </w:p>
    <w:p w14:paraId="0A5C0DCB"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38313C">
        <w:rPr>
          <w:rFonts w:eastAsia="Times New Roman"/>
          <w:color w:val="000000" w:themeColor="text1"/>
          <w:szCs w:val="24"/>
        </w:rPr>
        <w:t>α ξεκινήσω με έναν έπαινο</w:t>
      </w:r>
      <w:r>
        <w:rPr>
          <w:rFonts w:eastAsia="Times New Roman"/>
          <w:color w:val="000000" w:themeColor="text1"/>
          <w:szCs w:val="24"/>
        </w:rPr>
        <w:t>, μι</w:t>
      </w:r>
      <w:r w:rsidRPr="0038313C">
        <w:rPr>
          <w:rFonts w:eastAsia="Times New Roman"/>
          <w:color w:val="000000" w:themeColor="text1"/>
          <w:szCs w:val="24"/>
        </w:rPr>
        <w:t>α απονομή συγχαρητηρίων στην ηγεσία του Υπουργείου Πολιτισμού</w:t>
      </w:r>
      <w:r>
        <w:rPr>
          <w:rFonts w:eastAsia="Times New Roman"/>
          <w:color w:val="000000" w:themeColor="text1"/>
          <w:szCs w:val="24"/>
        </w:rPr>
        <w:t>,</w:t>
      </w:r>
      <w:r w:rsidRPr="0038313C">
        <w:rPr>
          <w:rFonts w:eastAsia="Times New Roman"/>
          <w:color w:val="000000" w:themeColor="text1"/>
          <w:szCs w:val="24"/>
        </w:rPr>
        <w:t xml:space="preserve"> </w:t>
      </w:r>
      <w:r w:rsidRPr="0038313C">
        <w:rPr>
          <w:rFonts w:eastAsia="Times New Roman"/>
          <w:color w:val="000000" w:themeColor="text1"/>
          <w:szCs w:val="24"/>
        </w:rPr>
        <w:t>διότι</w:t>
      </w:r>
      <w:r>
        <w:rPr>
          <w:rFonts w:eastAsia="Times New Roman"/>
          <w:color w:val="000000" w:themeColor="text1"/>
          <w:szCs w:val="24"/>
        </w:rPr>
        <w:t>,</w:t>
      </w:r>
      <w:r>
        <w:rPr>
          <w:rFonts w:eastAsia="Times New Roman"/>
          <w:color w:val="000000" w:themeColor="text1"/>
          <w:szCs w:val="24"/>
        </w:rPr>
        <w:t xml:space="preserve"> ε</w:t>
      </w:r>
      <w:r w:rsidRPr="0038313C">
        <w:rPr>
          <w:rFonts w:eastAsia="Times New Roman"/>
          <w:color w:val="000000" w:themeColor="text1"/>
          <w:szCs w:val="24"/>
        </w:rPr>
        <w:t>πιτέλους</w:t>
      </w:r>
      <w:r>
        <w:rPr>
          <w:rFonts w:eastAsia="Times New Roman"/>
          <w:color w:val="000000" w:themeColor="text1"/>
          <w:szCs w:val="24"/>
        </w:rPr>
        <w:t>,</w:t>
      </w:r>
      <w:r w:rsidRPr="0038313C">
        <w:rPr>
          <w:rFonts w:eastAsia="Times New Roman"/>
          <w:color w:val="000000" w:themeColor="text1"/>
          <w:szCs w:val="24"/>
        </w:rPr>
        <w:t xml:space="preserve"> μετά α</w:t>
      </w:r>
      <w:r>
        <w:rPr>
          <w:rFonts w:eastAsia="Times New Roman"/>
          <w:color w:val="000000" w:themeColor="text1"/>
          <w:szCs w:val="24"/>
        </w:rPr>
        <w:t>πό τέσσερα χρόνια αναδομείται μι</w:t>
      </w:r>
      <w:r w:rsidRPr="0038313C">
        <w:rPr>
          <w:rFonts w:eastAsia="Times New Roman"/>
          <w:color w:val="000000" w:themeColor="text1"/>
          <w:szCs w:val="24"/>
        </w:rPr>
        <w:t>α δομή που παρήγαγε νόσο</w:t>
      </w:r>
      <w:r>
        <w:rPr>
          <w:rFonts w:eastAsia="Times New Roman"/>
          <w:color w:val="000000" w:themeColor="text1"/>
          <w:szCs w:val="24"/>
        </w:rPr>
        <w:t>,</w:t>
      </w:r>
      <w:r w:rsidRPr="0038313C">
        <w:rPr>
          <w:rFonts w:eastAsia="Times New Roman"/>
          <w:color w:val="000000" w:themeColor="text1"/>
          <w:szCs w:val="24"/>
        </w:rPr>
        <w:t xml:space="preserve"> αδιαφάνεια και κατ</w:t>
      </w:r>
      <w:r>
        <w:rPr>
          <w:rFonts w:eastAsia="Times New Roman"/>
          <w:color w:val="000000" w:themeColor="text1"/>
          <w:szCs w:val="24"/>
        </w:rPr>
        <w:t>’</w:t>
      </w:r>
      <w:r w:rsidRPr="0038313C">
        <w:rPr>
          <w:rFonts w:eastAsia="Times New Roman"/>
          <w:color w:val="000000" w:themeColor="text1"/>
          <w:szCs w:val="24"/>
        </w:rPr>
        <w:t xml:space="preserve"> </w:t>
      </w:r>
      <w:proofErr w:type="spellStart"/>
      <w:r w:rsidRPr="0038313C">
        <w:rPr>
          <w:rFonts w:eastAsia="Times New Roman"/>
          <w:color w:val="000000" w:themeColor="text1"/>
          <w:szCs w:val="24"/>
        </w:rPr>
        <w:t>ουσίαν</w:t>
      </w:r>
      <w:proofErr w:type="spellEnd"/>
      <w:r w:rsidRPr="0038313C">
        <w:rPr>
          <w:rFonts w:eastAsia="Times New Roman"/>
          <w:color w:val="000000" w:themeColor="text1"/>
          <w:szCs w:val="24"/>
        </w:rPr>
        <w:t xml:space="preserve"> αποτελούσε ένα πορτοφόλι πολιτικού χρήματος</w:t>
      </w:r>
      <w:r>
        <w:rPr>
          <w:rFonts w:eastAsia="Times New Roman"/>
          <w:color w:val="000000" w:themeColor="text1"/>
          <w:szCs w:val="24"/>
        </w:rPr>
        <w:t>.</w:t>
      </w:r>
    </w:p>
    <w:p w14:paraId="0A5C0DCC"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38313C">
        <w:rPr>
          <w:rFonts w:eastAsia="Times New Roman"/>
          <w:color w:val="000000" w:themeColor="text1"/>
          <w:szCs w:val="24"/>
        </w:rPr>
        <w:t xml:space="preserve">ο </w:t>
      </w:r>
      <w:r>
        <w:rPr>
          <w:rFonts w:eastAsia="Times New Roman"/>
          <w:color w:val="000000" w:themeColor="text1"/>
          <w:szCs w:val="24"/>
        </w:rPr>
        <w:t>έ</w:t>
      </w:r>
      <w:r w:rsidRPr="0038313C">
        <w:rPr>
          <w:rFonts w:eastAsia="Times New Roman"/>
          <w:color w:val="000000" w:themeColor="text1"/>
          <w:szCs w:val="24"/>
        </w:rPr>
        <w:t xml:space="preserve">χουμε πει από </w:t>
      </w:r>
      <w:r>
        <w:rPr>
          <w:rFonts w:eastAsia="Times New Roman"/>
          <w:color w:val="000000" w:themeColor="text1"/>
          <w:szCs w:val="24"/>
        </w:rPr>
        <w:t>εδώ, από το Βήμα της Ο</w:t>
      </w:r>
      <w:r w:rsidRPr="0038313C">
        <w:rPr>
          <w:rFonts w:eastAsia="Times New Roman"/>
          <w:color w:val="000000" w:themeColor="text1"/>
          <w:szCs w:val="24"/>
        </w:rPr>
        <w:t>λομέλειας της Βουλής</w:t>
      </w:r>
      <w:r>
        <w:rPr>
          <w:rFonts w:eastAsia="Times New Roman"/>
          <w:color w:val="000000" w:themeColor="text1"/>
          <w:szCs w:val="24"/>
        </w:rPr>
        <w:t>, ότι ήταν μι</w:t>
      </w:r>
      <w:r w:rsidRPr="0038313C">
        <w:rPr>
          <w:rFonts w:eastAsia="Times New Roman"/>
          <w:color w:val="000000" w:themeColor="text1"/>
          <w:szCs w:val="24"/>
        </w:rPr>
        <w:t xml:space="preserve">α μικρογραφία ΚΕΕΛΠΝΟ μέσα </w:t>
      </w:r>
      <w:r w:rsidRPr="0038313C">
        <w:rPr>
          <w:rFonts w:eastAsia="Times New Roman"/>
          <w:color w:val="000000" w:themeColor="text1"/>
          <w:szCs w:val="24"/>
        </w:rPr>
        <w:t>στο Υπουργείο Πολιτισμού</w:t>
      </w:r>
      <w:r>
        <w:rPr>
          <w:rFonts w:eastAsia="Times New Roman"/>
          <w:color w:val="000000" w:themeColor="text1"/>
          <w:szCs w:val="24"/>
        </w:rPr>
        <w:t>,</w:t>
      </w:r>
      <w:r w:rsidRPr="0038313C">
        <w:rPr>
          <w:rFonts w:eastAsia="Times New Roman"/>
          <w:color w:val="000000" w:themeColor="text1"/>
          <w:szCs w:val="24"/>
        </w:rPr>
        <w:t xml:space="preserve"> και η </w:t>
      </w:r>
      <w:r>
        <w:rPr>
          <w:rFonts w:eastAsia="Times New Roman"/>
          <w:color w:val="000000" w:themeColor="text1"/>
          <w:szCs w:val="24"/>
        </w:rPr>
        <w:t>πρώτη Κ</w:t>
      </w:r>
      <w:r w:rsidRPr="0038313C">
        <w:rPr>
          <w:rFonts w:eastAsia="Times New Roman"/>
          <w:color w:val="000000" w:themeColor="text1"/>
          <w:szCs w:val="24"/>
        </w:rPr>
        <w:t>υβέρνηση ΣΥΡΙΖΑ</w:t>
      </w:r>
      <w:r>
        <w:rPr>
          <w:rFonts w:eastAsia="Times New Roman"/>
          <w:color w:val="000000" w:themeColor="text1"/>
          <w:szCs w:val="24"/>
        </w:rPr>
        <w:t>-</w:t>
      </w:r>
      <w:r w:rsidRPr="0038313C">
        <w:rPr>
          <w:rFonts w:eastAsia="Times New Roman"/>
          <w:color w:val="000000" w:themeColor="text1"/>
          <w:szCs w:val="24"/>
        </w:rPr>
        <w:t>Αλέξη</w:t>
      </w:r>
      <w:r>
        <w:rPr>
          <w:rFonts w:eastAsia="Times New Roman"/>
          <w:color w:val="000000" w:themeColor="text1"/>
          <w:szCs w:val="24"/>
        </w:rPr>
        <w:t xml:space="preserve"> Τσίπρα είχε αναδείξει το θέμα α</w:t>
      </w:r>
      <w:r w:rsidRPr="0038313C">
        <w:rPr>
          <w:rFonts w:eastAsia="Times New Roman"/>
          <w:color w:val="000000" w:themeColor="text1"/>
          <w:szCs w:val="24"/>
        </w:rPr>
        <w:t xml:space="preserve">πό </w:t>
      </w:r>
      <w:r>
        <w:rPr>
          <w:rFonts w:eastAsia="Times New Roman"/>
          <w:color w:val="000000" w:themeColor="text1"/>
          <w:szCs w:val="24"/>
        </w:rPr>
        <w:t>τ</w:t>
      </w:r>
      <w:r w:rsidRPr="0038313C">
        <w:rPr>
          <w:rFonts w:eastAsia="Times New Roman"/>
          <w:color w:val="000000" w:themeColor="text1"/>
          <w:szCs w:val="24"/>
        </w:rPr>
        <w:t>ους πρώτους μήνες</w:t>
      </w:r>
      <w:r>
        <w:rPr>
          <w:rFonts w:eastAsia="Times New Roman"/>
          <w:color w:val="000000" w:themeColor="text1"/>
          <w:szCs w:val="24"/>
        </w:rPr>
        <w:t>,</w:t>
      </w:r>
      <w:r w:rsidRPr="0038313C">
        <w:rPr>
          <w:rFonts w:eastAsia="Times New Roman"/>
          <w:color w:val="000000" w:themeColor="text1"/>
          <w:szCs w:val="24"/>
        </w:rPr>
        <w:t xml:space="preserve"> και τον Αύγουστο του 2015 είχαμε παραγγείλει </w:t>
      </w:r>
      <w:r>
        <w:rPr>
          <w:rFonts w:eastAsia="Times New Roman"/>
          <w:color w:val="000000" w:themeColor="text1"/>
          <w:szCs w:val="24"/>
        </w:rPr>
        <w:t>–ήμουν εγώ τότε στο Υ</w:t>
      </w:r>
      <w:r w:rsidRPr="0038313C">
        <w:rPr>
          <w:rFonts w:eastAsia="Times New Roman"/>
          <w:color w:val="000000" w:themeColor="text1"/>
          <w:szCs w:val="24"/>
        </w:rPr>
        <w:t>πουργείο</w:t>
      </w:r>
      <w:r>
        <w:rPr>
          <w:rFonts w:eastAsia="Times New Roman"/>
          <w:color w:val="000000" w:themeColor="text1"/>
          <w:szCs w:val="24"/>
        </w:rPr>
        <w:t>-</w:t>
      </w:r>
      <w:r w:rsidRPr="0038313C">
        <w:rPr>
          <w:rFonts w:eastAsia="Times New Roman"/>
          <w:color w:val="000000" w:themeColor="text1"/>
          <w:szCs w:val="24"/>
        </w:rPr>
        <w:t xml:space="preserve"> διαχειριστικό έλεγχο</w:t>
      </w:r>
      <w:r>
        <w:rPr>
          <w:rFonts w:eastAsia="Times New Roman"/>
          <w:color w:val="000000" w:themeColor="text1"/>
          <w:szCs w:val="24"/>
        </w:rPr>
        <w:t xml:space="preserve">. Είχαμε </w:t>
      </w:r>
      <w:r w:rsidRPr="0038313C">
        <w:rPr>
          <w:rFonts w:eastAsia="Times New Roman"/>
          <w:color w:val="000000" w:themeColor="text1"/>
          <w:szCs w:val="24"/>
        </w:rPr>
        <w:t>κατανοήσει τον πολιτικό μηχανισμό κα</w:t>
      </w:r>
      <w:r w:rsidRPr="0038313C">
        <w:rPr>
          <w:rFonts w:eastAsia="Times New Roman"/>
          <w:color w:val="000000" w:themeColor="text1"/>
          <w:szCs w:val="24"/>
        </w:rPr>
        <w:t>ι την αδιαφάνεια που υπήρχε εκεί</w:t>
      </w:r>
      <w:r>
        <w:rPr>
          <w:rFonts w:eastAsia="Times New Roman"/>
          <w:color w:val="000000" w:themeColor="text1"/>
          <w:szCs w:val="24"/>
        </w:rPr>
        <w:t xml:space="preserve">. </w:t>
      </w:r>
    </w:p>
    <w:p w14:paraId="0A5C0DCD"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38313C">
        <w:rPr>
          <w:rFonts w:eastAsia="Times New Roman"/>
          <w:color w:val="000000" w:themeColor="text1"/>
          <w:szCs w:val="24"/>
        </w:rPr>
        <w:t>υστυχώς</w:t>
      </w:r>
      <w:r>
        <w:rPr>
          <w:rFonts w:eastAsia="Times New Roman"/>
          <w:color w:val="000000" w:themeColor="text1"/>
          <w:szCs w:val="24"/>
        </w:rPr>
        <w:t xml:space="preserve"> </w:t>
      </w:r>
      <w:r w:rsidRPr="0038313C">
        <w:rPr>
          <w:rFonts w:eastAsia="Times New Roman"/>
          <w:color w:val="000000" w:themeColor="text1"/>
          <w:szCs w:val="24"/>
        </w:rPr>
        <w:t xml:space="preserve">υπάρχουν </w:t>
      </w:r>
      <w:r>
        <w:rPr>
          <w:rFonts w:eastAsia="Times New Roman"/>
          <w:color w:val="000000" w:themeColor="text1"/>
          <w:szCs w:val="24"/>
        </w:rPr>
        <w:t>ακόμη και σε άλλα Υ</w:t>
      </w:r>
      <w:r w:rsidRPr="0038313C">
        <w:rPr>
          <w:rFonts w:eastAsia="Times New Roman"/>
          <w:color w:val="000000" w:themeColor="text1"/>
          <w:szCs w:val="24"/>
        </w:rPr>
        <w:t>πουργεία παρόμοια ταμεία</w:t>
      </w:r>
      <w:r>
        <w:rPr>
          <w:rFonts w:eastAsia="Times New Roman"/>
          <w:color w:val="000000" w:themeColor="text1"/>
          <w:szCs w:val="24"/>
        </w:rPr>
        <w:t>. Κ</w:t>
      </w:r>
      <w:r w:rsidRPr="0038313C">
        <w:rPr>
          <w:rFonts w:eastAsia="Times New Roman"/>
          <w:color w:val="000000" w:themeColor="text1"/>
          <w:szCs w:val="24"/>
        </w:rPr>
        <w:t>αι αυτά θα πρέπει να θεραπευτούν και να ξερι</w:t>
      </w:r>
      <w:r w:rsidRPr="0038313C">
        <w:rPr>
          <w:rFonts w:eastAsia="Times New Roman"/>
          <w:color w:val="000000" w:themeColor="text1"/>
          <w:szCs w:val="24"/>
        </w:rPr>
        <w:lastRenderedPageBreak/>
        <w:t>ζωθούν</w:t>
      </w:r>
      <w:r>
        <w:rPr>
          <w:rFonts w:eastAsia="Times New Roman"/>
          <w:color w:val="000000" w:themeColor="text1"/>
          <w:szCs w:val="24"/>
        </w:rPr>
        <w:t xml:space="preserve"> και να</w:t>
      </w:r>
      <w:r w:rsidRPr="0038313C">
        <w:rPr>
          <w:rFonts w:eastAsia="Times New Roman"/>
          <w:color w:val="000000" w:themeColor="text1"/>
          <w:szCs w:val="24"/>
        </w:rPr>
        <w:t xml:space="preserve"> σταματήσει αυτή η αταξία</w:t>
      </w:r>
      <w:r>
        <w:rPr>
          <w:rFonts w:eastAsia="Times New Roman"/>
          <w:color w:val="000000" w:themeColor="text1"/>
          <w:szCs w:val="24"/>
        </w:rPr>
        <w:t>,</w:t>
      </w:r>
      <w:r w:rsidRPr="0038313C">
        <w:rPr>
          <w:rFonts w:eastAsia="Times New Roman"/>
          <w:color w:val="000000" w:themeColor="text1"/>
          <w:szCs w:val="24"/>
        </w:rPr>
        <w:t xml:space="preserve"> η οποία σε αδρές γραμμές πρόκειται για ένα σωματείο</w:t>
      </w:r>
      <w:r>
        <w:rPr>
          <w:rFonts w:eastAsia="Times New Roman"/>
          <w:color w:val="000000" w:themeColor="text1"/>
          <w:szCs w:val="24"/>
        </w:rPr>
        <w:t xml:space="preserve">, μια ένωση </w:t>
      </w:r>
      <w:r w:rsidRPr="0038313C">
        <w:rPr>
          <w:rFonts w:eastAsia="Times New Roman"/>
          <w:color w:val="000000" w:themeColor="text1"/>
          <w:szCs w:val="24"/>
        </w:rPr>
        <w:t>φυσικών πρ</w:t>
      </w:r>
      <w:r w:rsidRPr="0038313C">
        <w:rPr>
          <w:rFonts w:eastAsia="Times New Roman"/>
          <w:color w:val="000000" w:themeColor="text1"/>
          <w:szCs w:val="24"/>
        </w:rPr>
        <w:t>οσώπων</w:t>
      </w:r>
      <w:r>
        <w:rPr>
          <w:rFonts w:eastAsia="Times New Roman"/>
          <w:color w:val="000000" w:themeColor="text1"/>
          <w:szCs w:val="24"/>
        </w:rPr>
        <w:t xml:space="preserve"> </w:t>
      </w:r>
      <w:r w:rsidRPr="0038313C">
        <w:rPr>
          <w:rFonts w:eastAsia="Times New Roman"/>
          <w:color w:val="000000" w:themeColor="text1"/>
          <w:szCs w:val="24"/>
        </w:rPr>
        <w:t>της οποίας η διοίκηση συγκροτείται με υπουργικές αποφάσεις και η χρηματοδότηση πάλι</w:t>
      </w:r>
      <w:r>
        <w:rPr>
          <w:rFonts w:eastAsia="Times New Roman"/>
          <w:color w:val="000000" w:themeColor="text1"/>
          <w:szCs w:val="24"/>
        </w:rPr>
        <w:t xml:space="preserve"> με</w:t>
      </w:r>
      <w:r w:rsidRPr="0038313C">
        <w:rPr>
          <w:rFonts w:eastAsia="Times New Roman"/>
          <w:color w:val="000000" w:themeColor="text1"/>
          <w:szCs w:val="24"/>
        </w:rPr>
        <w:t xml:space="preserve"> υπουργικές αποφάσεις</w:t>
      </w:r>
      <w:r>
        <w:rPr>
          <w:rFonts w:eastAsia="Times New Roman"/>
          <w:color w:val="000000" w:themeColor="text1"/>
          <w:szCs w:val="24"/>
        </w:rPr>
        <w:t>.</w:t>
      </w:r>
    </w:p>
    <w:p w14:paraId="0A5C0DCE"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38313C">
        <w:rPr>
          <w:rFonts w:eastAsia="Times New Roman"/>
          <w:color w:val="000000" w:themeColor="text1"/>
          <w:szCs w:val="24"/>
        </w:rPr>
        <w:t xml:space="preserve">ίναι ντροπή και για το εργατικό κίνημα που βρίσκεται στα θεμέλια του νεωτερικού πολιτισμού της </w:t>
      </w:r>
      <w:r>
        <w:rPr>
          <w:rFonts w:eastAsia="Times New Roman"/>
          <w:color w:val="000000" w:themeColor="text1"/>
          <w:szCs w:val="24"/>
        </w:rPr>
        <w:t>Δ</w:t>
      </w:r>
      <w:r w:rsidRPr="0038313C">
        <w:rPr>
          <w:rFonts w:eastAsia="Times New Roman"/>
          <w:color w:val="000000" w:themeColor="text1"/>
          <w:szCs w:val="24"/>
        </w:rPr>
        <w:t>ύσεως</w:t>
      </w:r>
      <w:r>
        <w:rPr>
          <w:rFonts w:eastAsia="Times New Roman"/>
          <w:color w:val="000000" w:themeColor="text1"/>
          <w:szCs w:val="24"/>
        </w:rPr>
        <w:t>,</w:t>
      </w:r>
      <w:r w:rsidRPr="0038313C">
        <w:rPr>
          <w:rFonts w:eastAsia="Times New Roman"/>
          <w:color w:val="000000" w:themeColor="text1"/>
          <w:szCs w:val="24"/>
        </w:rPr>
        <w:t xml:space="preserve"> να έχει τέτοι</w:t>
      </w:r>
      <w:r>
        <w:rPr>
          <w:rFonts w:eastAsia="Times New Roman"/>
          <w:color w:val="000000" w:themeColor="text1"/>
          <w:szCs w:val="24"/>
        </w:rPr>
        <w:t xml:space="preserve">ον εναγκαλισμό </w:t>
      </w:r>
      <w:r w:rsidRPr="0038313C">
        <w:rPr>
          <w:rFonts w:eastAsia="Times New Roman"/>
          <w:color w:val="000000" w:themeColor="text1"/>
          <w:szCs w:val="24"/>
        </w:rPr>
        <w:t>με την π</w:t>
      </w:r>
      <w:r w:rsidRPr="0038313C">
        <w:rPr>
          <w:rFonts w:eastAsia="Times New Roman"/>
          <w:color w:val="000000" w:themeColor="text1"/>
          <w:szCs w:val="24"/>
        </w:rPr>
        <w:t>ολιτική εξουσία</w:t>
      </w:r>
      <w:r>
        <w:rPr>
          <w:rFonts w:eastAsia="Times New Roman"/>
          <w:color w:val="000000" w:themeColor="text1"/>
          <w:szCs w:val="24"/>
        </w:rPr>
        <w:t>,</w:t>
      </w:r>
      <w:r>
        <w:rPr>
          <w:rFonts w:eastAsia="Times New Roman"/>
          <w:color w:val="000000" w:themeColor="text1"/>
          <w:szCs w:val="24"/>
        </w:rPr>
        <w:t xml:space="preserve"> και είναι ντροπή, επίσης,</w:t>
      </w:r>
      <w:r w:rsidRPr="0038313C">
        <w:rPr>
          <w:rFonts w:eastAsia="Times New Roman"/>
          <w:color w:val="000000" w:themeColor="text1"/>
          <w:szCs w:val="24"/>
        </w:rPr>
        <w:t xml:space="preserve"> για μ</w:t>
      </w:r>
      <w:r>
        <w:rPr>
          <w:rFonts w:eastAsia="Times New Roman"/>
          <w:color w:val="000000" w:themeColor="text1"/>
          <w:szCs w:val="24"/>
        </w:rPr>
        <w:t>ι</w:t>
      </w:r>
      <w:r w:rsidRPr="0038313C">
        <w:rPr>
          <w:rFonts w:eastAsia="Times New Roman"/>
          <w:color w:val="000000" w:themeColor="text1"/>
          <w:szCs w:val="24"/>
        </w:rPr>
        <w:t xml:space="preserve">α </w:t>
      </w:r>
      <w:r>
        <w:rPr>
          <w:rFonts w:eastAsia="Times New Roman"/>
          <w:color w:val="000000" w:themeColor="text1"/>
          <w:szCs w:val="24"/>
        </w:rPr>
        <w:t>δημοκρατική π</w:t>
      </w:r>
      <w:r w:rsidRPr="0038313C">
        <w:rPr>
          <w:rFonts w:eastAsia="Times New Roman"/>
          <w:color w:val="000000" w:themeColor="text1"/>
          <w:szCs w:val="24"/>
        </w:rPr>
        <w:t xml:space="preserve">ολιτεία </w:t>
      </w:r>
      <w:r>
        <w:rPr>
          <w:rFonts w:eastAsia="Times New Roman"/>
          <w:color w:val="000000" w:themeColor="text1"/>
          <w:szCs w:val="24"/>
        </w:rPr>
        <w:t xml:space="preserve">να δημιουργεί </w:t>
      </w:r>
      <w:r w:rsidRPr="0038313C">
        <w:rPr>
          <w:rFonts w:eastAsia="Times New Roman"/>
          <w:color w:val="000000" w:themeColor="text1"/>
          <w:szCs w:val="24"/>
        </w:rPr>
        <w:t>τέτοιες δομές</w:t>
      </w:r>
      <w:r>
        <w:rPr>
          <w:rFonts w:eastAsia="Times New Roman"/>
          <w:color w:val="000000" w:themeColor="text1"/>
          <w:szCs w:val="24"/>
        </w:rPr>
        <w:t>.</w:t>
      </w:r>
    </w:p>
    <w:p w14:paraId="0A5C0DCF" w14:textId="77777777" w:rsidR="004A3142" w:rsidRDefault="002101D6">
      <w:pPr>
        <w:spacing w:line="600" w:lineRule="auto"/>
        <w:ind w:firstLine="720"/>
        <w:jc w:val="both"/>
        <w:rPr>
          <w:rFonts w:eastAsia="Times New Roman"/>
          <w:color w:val="000000" w:themeColor="text1"/>
          <w:szCs w:val="24"/>
        </w:rPr>
      </w:pPr>
      <w:r w:rsidRPr="0038313C">
        <w:rPr>
          <w:rFonts w:eastAsia="Times New Roman"/>
          <w:color w:val="000000" w:themeColor="text1"/>
          <w:szCs w:val="24"/>
        </w:rPr>
        <w:t xml:space="preserve">Άλλος ένας </w:t>
      </w:r>
      <w:r>
        <w:rPr>
          <w:rFonts w:eastAsia="Times New Roman"/>
          <w:color w:val="000000" w:themeColor="text1"/>
          <w:szCs w:val="24"/>
        </w:rPr>
        <w:t xml:space="preserve">έπαινος </w:t>
      </w:r>
      <w:r w:rsidRPr="0038313C">
        <w:rPr>
          <w:rFonts w:eastAsia="Times New Roman"/>
          <w:color w:val="000000" w:themeColor="text1"/>
          <w:szCs w:val="24"/>
        </w:rPr>
        <w:t xml:space="preserve">αξίζει </w:t>
      </w:r>
      <w:r>
        <w:rPr>
          <w:rFonts w:eastAsia="Times New Roman"/>
          <w:color w:val="000000" w:themeColor="text1"/>
          <w:szCs w:val="24"/>
        </w:rPr>
        <w:t xml:space="preserve">για μια </w:t>
      </w:r>
      <w:r w:rsidRPr="0038313C">
        <w:rPr>
          <w:rFonts w:eastAsia="Times New Roman"/>
          <w:color w:val="000000" w:themeColor="text1"/>
          <w:szCs w:val="24"/>
        </w:rPr>
        <w:t xml:space="preserve">πρωτοβουλία του Υπουργείου Πολιτισμού </w:t>
      </w:r>
      <w:r>
        <w:rPr>
          <w:rFonts w:eastAsia="Times New Roman"/>
          <w:color w:val="000000" w:themeColor="text1"/>
          <w:szCs w:val="24"/>
        </w:rPr>
        <w:t>-</w:t>
      </w:r>
      <w:r w:rsidRPr="0038313C">
        <w:rPr>
          <w:rFonts w:eastAsia="Times New Roman"/>
          <w:color w:val="000000" w:themeColor="text1"/>
          <w:szCs w:val="24"/>
        </w:rPr>
        <w:t>πάλι που είχε εξαγγελθεί παλιότερα</w:t>
      </w:r>
      <w:r>
        <w:rPr>
          <w:rFonts w:eastAsia="Times New Roman"/>
          <w:color w:val="000000" w:themeColor="text1"/>
          <w:szCs w:val="24"/>
        </w:rPr>
        <w:t>-</w:t>
      </w:r>
      <w:r w:rsidRPr="0038313C">
        <w:rPr>
          <w:rFonts w:eastAsia="Times New Roman"/>
          <w:color w:val="000000" w:themeColor="text1"/>
          <w:szCs w:val="24"/>
        </w:rPr>
        <w:t xml:space="preserve"> για προκηρύξεις των θέσεων καλλιτεχνικών διευθ</w:t>
      </w:r>
      <w:r w:rsidRPr="0038313C">
        <w:rPr>
          <w:rFonts w:eastAsia="Times New Roman"/>
          <w:color w:val="000000" w:themeColor="text1"/>
          <w:szCs w:val="24"/>
        </w:rPr>
        <w:t>υντών στους καλλιτεχνικούς οργανισμούς</w:t>
      </w:r>
      <w:r>
        <w:rPr>
          <w:rFonts w:eastAsia="Times New Roman"/>
          <w:color w:val="000000" w:themeColor="text1"/>
          <w:szCs w:val="24"/>
        </w:rPr>
        <w:t>. Κ</w:t>
      </w:r>
      <w:r w:rsidRPr="0038313C">
        <w:rPr>
          <w:rFonts w:eastAsia="Times New Roman"/>
          <w:color w:val="000000" w:themeColor="text1"/>
          <w:szCs w:val="24"/>
        </w:rPr>
        <w:t>άθε καλλιτεχνική κοινότητα πρέπει να αναλαμβάνει την ευθύνη της επιλογής των προσώπων της με δημοκρατικές</w:t>
      </w:r>
      <w:r>
        <w:rPr>
          <w:rFonts w:eastAsia="Times New Roman"/>
          <w:color w:val="000000" w:themeColor="text1"/>
          <w:szCs w:val="24"/>
        </w:rPr>
        <w:t>,</w:t>
      </w:r>
      <w:r w:rsidRPr="0038313C">
        <w:rPr>
          <w:rFonts w:eastAsia="Times New Roman"/>
          <w:color w:val="000000" w:themeColor="text1"/>
          <w:szCs w:val="24"/>
        </w:rPr>
        <w:t xml:space="preserve"> ανοιχτές</w:t>
      </w:r>
      <w:r>
        <w:rPr>
          <w:rFonts w:eastAsia="Times New Roman"/>
          <w:color w:val="000000" w:themeColor="text1"/>
          <w:szCs w:val="24"/>
        </w:rPr>
        <w:t>,</w:t>
      </w:r>
      <w:r w:rsidRPr="0038313C">
        <w:rPr>
          <w:rFonts w:eastAsia="Times New Roman"/>
          <w:color w:val="000000" w:themeColor="text1"/>
          <w:szCs w:val="24"/>
        </w:rPr>
        <w:t xml:space="preserve"> διαφανείς διαδικασίες</w:t>
      </w:r>
      <w:r>
        <w:rPr>
          <w:rFonts w:eastAsia="Times New Roman"/>
          <w:color w:val="000000" w:themeColor="text1"/>
          <w:szCs w:val="24"/>
        </w:rPr>
        <w:t>,</w:t>
      </w:r>
      <w:r w:rsidRPr="0038313C">
        <w:rPr>
          <w:rFonts w:eastAsia="Times New Roman"/>
          <w:color w:val="000000" w:themeColor="text1"/>
          <w:szCs w:val="24"/>
        </w:rPr>
        <w:t xml:space="preserve"> και τα κακεντρεχή σχόλια που ακούστηκαν για τον άγονο διαγωνισμό στο Εθνικό Μουσείο Σύγχρονης Τέχνης</w:t>
      </w:r>
      <w:r>
        <w:rPr>
          <w:rFonts w:eastAsia="Times New Roman"/>
          <w:color w:val="000000" w:themeColor="text1"/>
          <w:szCs w:val="24"/>
        </w:rPr>
        <w:t>,</w:t>
      </w:r>
      <w:r w:rsidRPr="0038313C">
        <w:rPr>
          <w:rFonts w:eastAsia="Times New Roman"/>
          <w:color w:val="000000" w:themeColor="text1"/>
          <w:szCs w:val="24"/>
        </w:rPr>
        <w:t xml:space="preserve"> αφορούν μόνο το τυπικό μέρος</w:t>
      </w:r>
      <w:r>
        <w:rPr>
          <w:rFonts w:eastAsia="Times New Roman"/>
          <w:color w:val="000000" w:themeColor="text1"/>
          <w:szCs w:val="24"/>
        </w:rPr>
        <w:t>. Θ</w:t>
      </w:r>
      <w:r w:rsidRPr="0038313C">
        <w:rPr>
          <w:rFonts w:eastAsia="Times New Roman"/>
          <w:color w:val="000000" w:themeColor="text1"/>
          <w:szCs w:val="24"/>
        </w:rPr>
        <w:t xml:space="preserve">α </w:t>
      </w:r>
      <w:proofErr w:type="spellStart"/>
      <w:r w:rsidRPr="0038313C">
        <w:rPr>
          <w:rFonts w:eastAsia="Times New Roman"/>
          <w:color w:val="000000" w:themeColor="text1"/>
          <w:szCs w:val="24"/>
        </w:rPr>
        <w:t>επαναπροκηρυχθεί</w:t>
      </w:r>
      <w:proofErr w:type="spellEnd"/>
      <w:r w:rsidRPr="0038313C">
        <w:rPr>
          <w:rFonts w:eastAsia="Times New Roman"/>
          <w:color w:val="000000" w:themeColor="text1"/>
          <w:szCs w:val="24"/>
        </w:rPr>
        <w:t xml:space="preserve"> και θα προχωρήσει</w:t>
      </w:r>
      <w:r>
        <w:rPr>
          <w:rFonts w:eastAsia="Times New Roman"/>
          <w:color w:val="000000" w:themeColor="text1"/>
          <w:szCs w:val="24"/>
        </w:rPr>
        <w:t xml:space="preserve">. </w:t>
      </w:r>
    </w:p>
    <w:p w14:paraId="0A5C0DD0"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Η</w:t>
      </w:r>
      <w:r w:rsidRPr="0038313C">
        <w:rPr>
          <w:rFonts w:eastAsia="Times New Roman"/>
          <w:color w:val="000000" w:themeColor="text1"/>
          <w:szCs w:val="24"/>
        </w:rPr>
        <w:t xml:space="preserve"> πολιτική κατεύθυνση</w:t>
      </w:r>
      <w:r>
        <w:rPr>
          <w:rFonts w:eastAsia="Times New Roman"/>
          <w:color w:val="000000" w:themeColor="text1"/>
          <w:szCs w:val="24"/>
        </w:rPr>
        <w:t>,</w:t>
      </w:r>
      <w:r w:rsidRPr="0038313C">
        <w:rPr>
          <w:rFonts w:eastAsia="Times New Roman"/>
          <w:color w:val="000000" w:themeColor="text1"/>
          <w:szCs w:val="24"/>
        </w:rPr>
        <w:t xml:space="preserve"> η πολιτική ενέργεια είναι αναμφίβολα ορθή</w:t>
      </w:r>
      <w:r>
        <w:rPr>
          <w:rFonts w:eastAsia="Times New Roman"/>
          <w:color w:val="000000" w:themeColor="text1"/>
          <w:szCs w:val="24"/>
        </w:rPr>
        <w:t>. Έ</w:t>
      </w:r>
      <w:r w:rsidRPr="0038313C">
        <w:rPr>
          <w:rFonts w:eastAsia="Times New Roman"/>
          <w:color w:val="000000" w:themeColor="text1"/>
          <w:szCs w:val="24"/>
        </w:rPr>
        <w:t>τσι γίνεται σε ό</w:t>
      </w:r>
      <w:r w:rsidRPr="0038313C">
        <w:rPr>
          <w:rFonts w:eastAsia="Times New Roman"/>
          <w:color w:val="000000" w:themeColor="text1"/>
          <w:szCs w:val="24"/>
        </w:rPr>
        <w:t xml:space="preserve">λες τις χώρες της </w:t>
      </w:r>
      <w:r>
        <w:rPr>
          <w:rFonts w:eastAsia="Times New Roman"/>
          <w:color w:val="000000" w:themeColor="text1"/>
          <w:szCs w:val="24"/>
        </w:rPr>
        <w:t>Δ</w:t>
      </w:r>
      <w:r w:rsidRPr="0038313C">
        <w:rPr>
          <w:rFonts w:eastAsia="Times New Roman"/>
          <w:color w:val="000000" w:themeColor="text1"/>
          <w:szCs w:val="24"/>
        </w:rPr>
        <w:t>ύσεως</w:t>
      </w:r>
      <w:r>
        <w:rPr>
          <w:rFonts w:eastAsia="Times New Roman"/>
          <w:color w:val="000000" w:themeColor="text1"/>
          <w:szCs w:val="24"/>
        </w:rPr>
        <w:t>, στην οποία α</w:t>
      </w:r>
      <w:r w:rsidRPr="0038313C">
        <w:rPr>
          <w:rFonts w:eastAsia="Times New Roman"/>
          <w:color w:val="000000" w:themeColor="text1"/>
          <w:szCs w:val="24"/>
        </w:rPr>
        <w:t>νήκουμε</w:t>
      </w:r>
      <w:r>
        <w:rPr>
          <w:rFonts w:eastAsia="Times New Roman"/>
          <w:color w:val="000000" w:themeColor="text1"/>
          <w:szCs w:val="24"/>
        </w:rPr>
        <w:t>,</w:t>
      </w:r>
      <w:r w:rsidRPr="0038313C">
        <w:rPr>
          <w:rFonts w:eastAsia="Times New Roman"/>
          <w:color w:val="000000" w:themeColor="text1"/>
          <w:szCs w:val="24"/>
        </w:rPr>
        <w:t xml:space="preserve"> και έτσι πρέπει να γίνεται και εδώ</w:t>
      </w:r>
      <w:r>
        <w:rPr>
          <w:rFonts w:eastAsia="Times New Roman"/>
          <w:color w:val="000000" w:themeColor="text1"/>
          <w:szCs w:val="24"/>
        </w:rPr>
        <w:t>. Κανένας Υ</w:t>
      </w:r>
      <w:r w:rsidRPr="0038313C">
        <w:rPr>
          <w:rFonts w:eastAsia="Times New Roman"/>
          <w:color w:val="000000" w:themeColor="text1"/>
          <w:szCs w:val="24"/>
        </w:rPr>
        <w:t>πουργός δεν είναι παντογνώστης και πανέξυπνος</w:t>
      </w:r>
      <w:r>
        <w:rPr>
          <w:rFonts w:eastAsia="Times New Roman"/>
          <w:color w:val="000000" w:themeColor="text1"/>
          <w:szCs w:val="24"/>
        </w:rPr>
        <w:t>,</w:t>
      </w:r>
      <w:r w:rsidRPr="0038313C">
        <w:rPr>
          <w:rFonts w:eastAsia="Times New Roman"/>
          <w:color w:val="000000" w:themeColor="text1"/>
          <w:szCs w:val="24"/>
        </w:rPr>
        <w:t xml:space="preserve"> ώστε όλες του οι ενέργειες</w:t>
      </w:r>
      <w:r>
        <w:rPr>
          <w:rFonts w:eastAsia="Times New Roman"/>
          <w:color w:val="000000" w:themeColor="text1"/>
          <w:szCs w:val="24"/>
        </w:rPr>
        <w:t xml:space="preserve"> και</w:t>
      </w:r>
      <w:r w:rsidRPr="0038313C">
        <w:rPr>
          <w:rFonts w:eastAsia="Times New Roman"/>
          <w:color w:val="000000" w:themeColor="text1"/>
          <w:szCs w:val="24"/>
        </w:rPr>
        <w:t xml:space="preserve"> οι διορισμοί </w:t>
      </w:r>
      <w:r>
        <w:rPr>
          <w:rFonts w:eastAsia="Times New Roman"/>
          <w:color w:val="000000" w:themeColor="text1"/>
          <w:szCs w:val="24"/>
        </w:rPr>
        <w:t xml:space="preserve">καλλιτεχνικών </w:t>
      </w:r>
      <w:r w:rsidRPr="0038313C">
        <w:rPr>
          <w:rFonts w:eastAsia="Times New Roman"/>
          <w:color w:val="000000" w:themeColor="text1"/>
          <w:szCs w:val="24"/>
        </w:rPr>
        <w:t>διευθυντών να είναι ορθές</w:t>
      </w:r>
      <w:r>
        <w:rPr>
          <w:rFonts w:eastAsia="Times New Roman"/>
          <w:color w:val="000000" w:themeColor="text1"/>
          <w:szCs w:val="24"/>
        </w:rPr>
        <w:t>,</w:t>
      </w:r>
      <w:r w:rsidRPr="0038313C">
        <w:rPr>
          <w:rFonts w:eastAsia="Times New Roman"/>
          <w:color w:val="000000" w:themeColor="text1"/>
          <w:szCs w:val="24"/>
        </w:rPr>
        <w:t xml:space="preserve"> και δεν μπορεί να παραβλέπει τη </w:t>
      </w:r>
      <w:r w:rsidRPr="0038313C">
        <w:rPr>
          <w:rFonts w:eastAsia="Times New Roman"/>
          <w:color w:val="000000" w:themeColor="text1"/>
          <w:szCs w:val="24"/>
        </w:rPr>
        <w:t>συμμετοχή των καλλιτεχνικών κοινοτήτων στη διαμόρφωση μιας διοίκησης ενός μεγάλου οργανισμού</w:t>
      </w:r>
      <w:r>
        <w:rPr>
          <w:rFonts w:eastAsia="Times New Roman"/>
          <w:color w:val="000000" w:themeColor="text1"/>
          <w:szCs w:val="24"/>
        </w:rPr>
        <w:t>. Β</w:t>
      </w:r>
      <w:r w:rsidRPr="0038313C">
        <w:rPr>
          <w:rFonts w:eastAsia="Times New Roman"/>
          <w:color w:val="000000" w:themeColor="text1"/>
          <w:szCs w:val="24"/>
        </w:rPr>
        <w:t>οηθά και επικουρεί</w:t>
      </w:r>
      <w:r>
        <w:rPr>
          <w:rFonts w:eastAsia="Times New Roman"/>
          <w:color w:val="000000" w:themeColor="text1"/>
          <w:szCs w:val="24"/>
        </w:rPr>
        <w:t xml:space="preserve"> η </w:t>
      </w:r>
      <w:r w:rsidRPr="0038313C">
        <w:rPr>
          <w:rFonts w:eastAsia="Times New Roman"/>
          <w:color w:val="000000" w:themeColor="text1"/>
          <w:szCs w:val="24"/>
        </w:rPr>
        <w:t>καλλιτεχνική κοινότητα</w:t>
      </w:r>
      <w:r>
        <w:rPr>
          <w:rFonts w:eastAsia="Times New Roman"/>
          <w:color w:val="000000" w:themeColor="text1"/>
          <w:szCs w:val="24"/>
        </w:rPr>
        <w:t>,</w:t>
      </w:r>
      <w:r w:rsidRPr="0038313C">
        <w:rPr>
          <w:rFonts w:eastAsia="Times New Roman"/>
          <w:color w:val="000000" w:themeColor="text1"/>
          <w:szCs w:val="24"/>
        </w:rPr>
        <w:t xml:space="preserve"> δι</w:t>
      </w:r>
      <w:r>
        <w:rPr>
          <w:rFonts w:eastAsia="Times New Roman"/>
          <w:color w:val="000000" w:themeColor="text1"/>
          <w:szCs w:val="24"/>
        </w:rPr>
        <w:t>ά</w:t>
      </w:r>
      <w:r w:rsidRPr="0038313C">
        <w:rPr>
          <w:rFonts w:eastAsia="Times New Roman"/>
          <w:color w:val="000000" w:themeColor="text1"/>
          <w:szCs w:val="24"/>
        </w:rPr>
        <w:t xml:space="preserve"> των εκλεκτορικών σωμάτων που συγκροτούνται και επιλέγουν</w:t>
      </w:r>
      <w:r>
        <w:rPr>
          <w:rFonts w:eastAsia="Times New Roman"/>
          <w:color w:val="000000" w:themeColor="text1"/>
          <w:szCs w:val="24"/>
        </w:rPr>
        <w:t>.</w:t>
      </w:r>
    </w:p>
    <w:p w14:paraId="0A5C0DD1"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Μ</w:t>
      </w:r>
      <w:r w:rsidRPr="0038313C">
        <w:rPr>
          <w:rFonts w:eastAsia="Times New Roman"/>
          <w:color w:val="000000" w:themeColor="text1"/>
          <w:szCs w:val="24"/>
        </w:rPr>
        <w:t>ετά τους επαίνους οι ε</w:t>
      </w:r>
      <w:r>
        <w:rPr>
          <w:rFonts w:eastAsia="Times New Roman"/>
          <w:color w:val="000000" w:themeColor="text1"/>
          <w:szCs w:val="24"/>
        </w:rPr>
        <w:t>κκλή</w:t>
      </w:r>
      <w:r w:rsidRPr="0038313C">
        <w:rPr>
          <w:rFonts w:eastAsia="Times New Roman"/>
          <w:color w:val="000000" w:themeColor="text1"/>
          <w:szCs w:val="24"/>
        </w:rPr>
        <w:t>σ</w:t>
      </w:r>
      <w:r>
        <w:rPr>
          <w:rFonts w:eastAsia="Times New Roman"/>
          <w:color w:val="000000" w:themeColor="text1"/>
          <w:szCs w:val="24"/>
        </w:rPr>
        <w:t>εις</w:t>
      </w:r>
      <w:r w:rsidRPr="0038313C">
        <w:rPr>
          <w:rFonts w:eastAsia="Times New Roman"/>
          <w:color w:val="000000" w:themeColor="text1"/>
          <w:szCs w:val="24"/>
        </w:rPr>
        <w:t xml:space="preserve"> και τα παράπονα προς τ</w:t>
      </w:r>
      <w:r w:rsidRPr="0038313C">
        <w:rPr>
          <w:rFonts w:eastAsia="Times New Roman"/>
          <w:color w:val="000000" w:themeColor="text1"/>
          <w:szCs w:val="24"/>
        </w:rPr>
        <w:t>ο Υπουργείο Πολιτισμού</w:t>
      </w:r>
      <w:r>
        <w:rPr>
          <w:rFonts w:eastAsia="Times New Roman"/>
          <w:color w:val="000000" w:themeColor="text1"/>
          <w:szCs w:val="24"/>
        </w:rPr>
        <w:t>. Θ</w:t>
      </w:r>
      <w:r w:rsidRPr="0038313C">
        <w:rPr>
          <w:rFonts w:eastAsia="Times New Roman"/>
          <w:color w:val="000000" w:themeColor="text1"/>
          <w:szCs w:val="24"/>
        </w:rPr>
        <w:t>α ήθελα να μάθω τι έχει κάνει το Υπουργείο Πολιτισμού με το Ταμείο Αρχαιολογικών Πόρων</w:t>
      </w:r>
      <w:r>
        <w:rPr>
          <w:rFonts w:eastAsia="Times New Roman"/>
          <w:color w:val="000000" w:themeColor="text1"/>
          <w:szCs w:val="24"/>
        </w:rPr>
        <w:t>,</w:t>
      </w:r>
      <w:r w:rsidRPr="0038313C">
        <w:rPr>
          <w:rFonts w:eastAsia="Times New Roman"/>
          <w:color w:val="000000" w:themeColor="text1"/>
          <w:szCs w:val="24"/>
        </w:rPr>
        <w:t xml:space="preserve"> σε ποιο στάδιο β</w:t>
      </w:r>
      <w:r>
        <w:rPr>
          <w:rFonts w:eastAsia="Times New Roman"/>
          <w:color w:val="000000" w:themeColor="text1"/>
          <w:szCs w:val="24"/>
        </w:rPr>
        <w:t>ρίσκεται ο</w:t>
      </w:r>
      <w:r w:rsidRPr="0038313C">
        <w:rPr>
          <w:rFonts w:eastAsia="Times New Roman"/>
          <w:color w:val="000000" w:themeColor="text1"/>
          <w:szCs w:val="24"/>
        </w:rPr>
        <w:t xml:space="preserve"> εξαγγελθεί</w:t>
      </w:r>
      <w:r>
        <w:rPr>
          <w:rFonts w:eastAsia="Times New Roman"/>
          <w:color w:val="000000" w:themeColor="text1"/>
          <w:szCs w:val="24"/>
        </w:rPr>
        <w:t>ς</w:t>
      </w:r>
      <w:r w:rsidRPr="0038313C">
        <w:rPr>
          <w:rFonts w:eastAsia="Times New Roman"/>
          <w:color w:val="000000" w:themeColor="text1"/>
          <w:szCs w:val="24"/>
        </w:rPr>
        <w:t xml:space="preserve"> νέος οργανισμός</w:t>
      </w:r>
      <w:r>
        <w:rPr>
          <w:rFonts w:eastAsia="Times New Roman"/>
          <w:color w:val="000000" w:themeColor="text1"/>
          <w:szCs w:val="24"/>
        </w:rPr>
        <w:t>.</w:t>
      </w:r>
      <w:r w:rsidRPr="0038313C">
        <w:rPr>
          <w:rFonts w:eastAsia="Times New Roman"/>
          <w:color w:val="000000" w:themeColor="text1"/>
          <w:szCs w:val="24"/>
        </w:rPr>
        <w:t xml:space="preserve"> </w:t>
      </w:r>
    </w:p>
    <w:p w14:paraId="0A5C0DD2" w14:textId="77777777" w:rsidR="004A3142" w:rsidRDefault="002101D6">
      <w:pPr>
        <w:spacing w:line="600" w:lineRule="auto"/>
        <w:ind w:firstLine="720"/>
        <w:jc w:val="both"/>
        <w:rPr>
          <w:rFonts w:eastAsia="Times New Roman"/>
          <w:color w:val="000000" w:themeColor="text1"/>
          <w:szCs w:val="24"/>
        </w:rPr>
      </w:pPr>
      <w:r w:rsidRPr="0038313C">
        <w:rPr>
          <w:rFonts w:eastAsia="Times New Roman"/>
          <w:color w:val="000000" w:themeColor="text1"/>
          <w:szCs w:val="24"/>
        </w:rPr>
        <w:t>Αυτή είναι η ατμομηχανή του ελληνικού πολιτισμού</w:t>
      </w:r>
      <w:r>
        <w:rPr>
          <w:rFonts w:eastAsia="Times New Roman"/>
          <w:color w:val="000000" w:themeColor="text1"/>
          <w:szCs w:val="24"/>
        </w:rPr>
        <w:t>.</w:t>
      </w:r>
      <w:r w:rsidRPr="0038313C">
        <w:rPr>
          <w:rFonts w:eastAsia="Times New Roman"/>
          <w:color w:val="000000" w:themeColor="text1"/>
          <w:szCs w:val="24"/>
        </w:rPr>
        <w:t xml:space="preserve"> Αυτή είναι η ατμομηχανή που μπορεί ν</w:t>
      </w:r>
      <w:r w:rsidRPr="0038313C">
        <w:rPr>
          <w:rFonts w:eastAsia="Times New Roman"/>
          <w:color w:val="000000" w:themeColor="text1"/>
          <w:szCs w:val="24"/>
        </w:rPr>
        <w:t>α τροφοδοτήσει και τη συντήρηση και την ανάδειξη των μνημείων και της κληρονομιάς και να είναι ο αιμοδότης του σύγχρονου πολιτισμού</w:t>
      </w:r>
      <w:r>
        <w:rPr>
          <w:rFonts w:eastAsia="Times New Roman"/>
          <w:color w:val="000000" w:themeColor="text1"/>
          <w:szCs w:val="24"/>
        </w:rPr>
        <w:t>. Το</w:t>
      </w:r>
      <w:r w:rsidRPr="0038313C">
        <w:rPr>
          <w:rFonts w:eastAsia="Times New Roman"/>
          <w:color w:val="000000" w:themeColor="text1"/>
          <w:szCs w:val="24"/>
        </w:rPr>
        <w:t xml:space="preserve"> </w:t>
      </w:r>
      <w:r>
        <w:rPr>
          <w:rFonts w:eastAsia="Times New Roman"/>
          <w:color w:val="000000" w:themeColor="text1"/>
          <w:szCs w:val="24"/>
        </w:rPr>
        <w:t>Ταμείο Αρχαι</w:t>
      </w:r>
      <w:r>
        <w:rPr>
          <w:rFonts w:eastAsia="Times New Roman"/>
          <w:color w:val="000000" w:themeColor="text1"/>
          <w:szCs w:val="24"/>
        </w:rPr>
        <w:lastRenderedPageBreak/>
        <w:t>ολογικών Πόρων</w:t>
      </w:r>
      <w:r w:rsidRPr="0038313C">
        <w:rPr>
          <w:rFonts w:eastAsia="Times New Roman"/>
          <w:color w:val="000000" w:themeColor="text1"/>
          <w:szCs w:val="24"/>
        </w:rPr>
        <w:t xml:space="preserve"> είναι ο μεγάλος ασθενής και αυτός </w:t>
      </w:r>
      <w:r>
        <w:rPr>
          <w:rFonts w:eastAsia="Times New Roman"/>
          <w:color w:val="000000" w:themeColor="text1"/>
          <w:szCs w:val="24"/>
        </w:rPr>
        <w:t xml:space="preserve">ο </w:t>
      </w:r>
      <w:r>
        <w:rPr>
          <w:rFonts w:eastAsia="Times New Roman"/>
          <w:color w:val="000000" w:themeColor="text1"/>
          <w:szCs w:val="24"/>
        </w:rPr>
        <w:t>ο</w:t>
      </w:r>
      <w:r w:rsidRPr="0038313C">
        <w:rPr>
          <w:rFonts w:eastAsia="Times New Roman"/>
          <w:color w:val="000000" w:themeColor="text1"/>
          <w:szCs w:val="24"/>
        </w:rPr>
        <w:t>ργανισμός</w:t>
      </w:r>
      <w:r>
        <w:rPr>
          <w:rFonts w:eastAsia="Times New Roman"/>
          <w:color w:val="000000" w:themeColor="text1"/>
          <w:szCs w:val="24"/>
        </w:rPr>
        <w:t>, τον οποίο πιστεύω και ακουσίω</w:t>
      </w:r>
      <w:r w:rsidRPr="0038313C">
        <w:rPr>
          <w:rFonts w:eastAsia="Times New Roman"/>
          <w:color w:val="000000" w:themeColor="text1"/>
          <w:szCs w:val="24"/>
        </w:rPr>
        <w:t>ς αλλά κ</w:t>
      </w:r>
      <w:r>
        <w:rPr>
          <w:rFonts w:eastAsia="Times New Roman"/>
          <w:color w:val="000000" w:themeColor="text1"/>
          <w:szCs w:val="24"/>
        </w:rPr>
        <w:t>υρίως ε</w:t>
      </w:r>
      <w:r w:rsidRPr="0038313C">
        <w:rPr>
          <w:rFonts w:eastAsia="Times New Roman"/>
          <w:color w:val="000000" w:themeColor="text1"/>
          <w:szCs w:val="24"/>
        </w:rPr>
        <w:t>κ</w:t>
      </w:r>
      <w:r w:rsidRPr="0038313C">
        <w:rPr>
          <w:rFonts w:eastAsia="Times New Roman"/>
          <w:color w:val="000000" w:themeColor="text1"/>
          <w:szCs w:val="24"/>
        </w:rPr>
        <w:t>ουσίως</w:t>
      </w:r>
      <w:r>
        <w:rPr>
          <w:rFonts w:eastAsia="Times New Roman"/>
          <w:color w:val="000000" w:themeColor="text1"/>
          <w:szCs w:val="24"/>
        </w:rPr>
        <w:t>,</w:t>
      </w:r>
      <w:r w:rsidRPr="0038313C">
        <w:rPr>
          <w:rFonts w:eastAsia="Times New Roman"/>
          <w:color w:val="000000" w:themeColor="text1"/>
          <w:szCs w:val="24"/>
        </w:rPr>
        <w:t xml:space="preserve"> παραμένει σε παρ</w:t>
      </w:r>
      <w:r>
        <w:rPr>
          <w:rFonts w:eastAsia="Times New Roman"/>
          <w:color w:val="000000" w:themeColor="text1"/>
          <w:szCs w:val="24"/>
        </w:rPr>
        <w:t>άλυση</w:t>
      </w:r>
      <w:r>
        <w:rPr>
          <w:rFonts w:eastAsia="Times New Roman"/>
          <w:color w:val="000000" w:themeColor="text1"/>
          <w:szCs w:val="24"/>
        </w:rPr>
        <w:t>,</w:t>
      </w:r>
      <w:r>
        <w:rPr>
          <w:rFonts w:eastAsia="Times New Roman"/>
          <w:color w:val="000000" w:themeColor="text1"/>
          <w:szCs w:val="24"/>
        </w:rPr>
        <w:t xml:space="preserve"> </w:t>
      </w:r>
      <w:r w:rsidRPr="0038313C">
        <w:rPr>
          <w:rFonts w:eastAsia="Times New Roman"/>
          <w:color w:val="000000" w:themeColor="text1"/>
          <w:szCs w:val="24"/>
        </w:rPr>
        <w:t>για να τον αρμέγουν κάποιοι επιτήδειοι</w:t>
      </w:r>
      <w:r>
        <w:rPr>
          <w:rFonts w:eastAsia="Times New Roman"/>
          <w:color w:val="000000" w:themeColor="text1"/>
          <w:szCs w:val="24"/>
        </w:rPr>
        <w:t>.</w:t>
      </w:r>
    </w:p>
    <w:p w14:paraId="0A5C0DD3"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Τι έχει γίνει με έναν </w:t>
      </w:r>
      <w:proofErr w:type="spellStart"/>
      <w:r w:rsidRPr="0038313C">
        <w:rPr>
          <w:rFonts w:eastAsia="Times New Roman"/>
          <w:color w:val="000000" w:themeColor="text1"/>
          <w:szCs w:val="24"/>
        </w:rPr>
        <w:t>ργανισμό</w:t>
      </w:r>
      <w:proofErr w:type="spellEnd"/>
      <w:r>
        <w:rPr>
          <w:rFonts w:eastAsia="Times New Roman"/>
          <w:color w:val="000000" w:themeColor="text1"/>
          <w:szCs w:val="24"/>
        </w:rPr>
        <w:t>,</w:t>
      </w:r>
      <w:r w:rsidRPr="0038313C">
        <w:rPr>
          <w:rFonts w:eastAsia="Times New Roman"/>
          <w:color w:val="000000" w:themeColor="text1"/>
          <w:szCs w:val="24"/>
        </w:rPr>
        <w:t xml:space="preserve"> του οποίου το πλαίσιο λειτ</w:t>
      </w:r>
      <w:r>
        <w:rPr>
          <w:rFonts w:eastAsia="Times New Roman"/>
          <w:color w:val="000000" w:themeColor="text1"/>
          <w:szCs w:val="24"/>
        </w:rPr>
        <w:t>ουργίας και ο</w:t>
      </w:r>
      <w:r w:rsidRPr="0038313C">
        <w:rPr>
          <w:rFonts w:eastAsia="Times New Roman"/>
          <w:color w:val="000000" w:themeColor="text1"/>
          <w:szCs w:val="24"/>
        </w:rPr>
        <w:t xml:space="preserve">ργάνωσης είναι από τη δεκαετία του </w:t>
      </w:r>
      <w:r>
        <w:rPr>
          <w:rFonts w:eastAsia="Times New Roman"/>
          <w:color w:val="000000" w:themeColor="text1"/>
          <w:szCs w:val="24"/>
        </w:rPr>
        <w:t>19</w:t>
      </w:r>
      <w:r w:rsidRPr="0038313C">
        <w:rPr>
          <w:rFonts w:eastAsia="Times New Roman"/>
          <w:color w:val="000000" w:themeColor="text1"/>
          <w:szCs w:val="24"/>
        </w:rPr>
        <w:t>70</w:t>
      </w:r>
      <w:r>
        <w:rPr>
          <w:rFonts w:eastAsia="Times New Roman"/>
          <w:color w:val="000000" w:themeColor="text1"/>
          <w:szCs w:val="24"/>
        </w:rPr>
        <w:t>; Δ</w:t>
      </w:r>
      <w:r w:rsidRPr="0038313C">
        <w:rPr>
          <w:rFonts w:eastAsia="Times New Roman"/>
          <w:color w:val="000000" w:themeColor="text1"/>
          <w:szCs w:val="24"/>
        </w:rPr>
        <w:t>εν έχει γενικό διευθυντή</w:t>
      </w:r>
      <w:r>
        <w:rPr>
          <w:rFonts w:eastAsia="Times New Roman"/>
          <w:color w:val="000000" w:themeColor="text1"/>
          <w:szCs w:val="24"/>
        </w:rPr>
        <w:t>. Δ</w:t>
      </w:r>
      <w:r w:rsidRPr="0038313C">
        <w:rPr>
          <w:rFonts w:eastAsia="Times New Roman"/>
          <w:color w:val="000000" w:themeColor="text1"/>
          <w:szCs w:val="24"/>
        </w:rPr>
        <w:t>εν έχει διευθυντή εμπορικής εκμετάλλευσης</w:t>
      </w:r>
      <w:r>
        <w:rPr>
          <w:rFonts w:eastAsia="Times New Roman"/>
          <w:color w:val="000000" w:themeColor="text1"/>
          <w:szCs w:val="24"/>
        </w:rPr>
        <w:t>. Δ</w:t>
      </w:r>
      <w:r w:rsidRPr="0038313C">
        <w:rPr>
          <w:rFonts w:eastAsia="Times New Roman"/>
          <w:color w:val="000000" w:themeColor="text1"/>
          <w:szCs w:val="24"/>
        </w:rPr>
        <w:t>εν έχει οργανωμένο τμήμα μηχανοργάνωσης</w:t>
      </w:r>
      <w:r>
        <w:rPr>
          <w:rFonts w:eastAsia="Times New Roman"/>
          <w:color w:val="000000" w:themeColor="text1"/>
          <w:szCs w:val="24"/>
        </w:rPr>
        <w:t>. Δ</w:t>
      </w:r>
      <w:r w:rsidRPr="0038313C">
        <w:rPr>
          <w:rFonts w:eastAsia="Times New Roman"/>
          <w:color w:val="000000" w:themeColor="text1"/>
          <w:szCs w:val="24"/>
        </w:rPr>
        <w:t>εν έχει οικονομικό διευθυντή</w:t>
      </w:r>
      <w:r>
        <w:rPr>
          <w:rFonts w:eastAsia="Times New Roman"/>
          <w:color w:val="000000" w:themeColor="text1"/>
          <w:szCs w:val="24"/>
        </w:rPr>
        <w:t>.</w:t>
      </w:r>
    </w:p>
    <w:p w14:paraId="0A5C0DD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Έ</w:t>
      </w:r>
      <w:r w:rsidRPr="0076228C">
        <w:rPr>
          <w:rFonts w:eastAsia="Times New Roman" w:cs="Times New Roman"/>
          <w:szCs w:val="24"/>
        </w:rPr>
        <w:t>χει</w:t>
      </w:r>
      <w:r>
        <w:rPr>
          <w:rFonts w:eastAsia="Times New Roman" w:cs="Times New Roman"/>
          <w:szCs w:val="24"/>
        </w:rPr>
        <w:t xml:space="preserve"> εξαγγελθεί ο </w:t>
      </w:r>
      <w:r>
        <w:rPr>
          <w:rFonts w:eastAsia="Times New Roman" w:cs="Times New Roman"/>
          <w:szCs w:val="24"/>
        </w:rPr>
        <w:t>ο</w:t>
      </w:r>
      <w:r>
        <w:rPr>
          <w:rFonts w:eastAsia="Times New Roman" w:cs="Times New Roman"/>
          <w:szCs w:val="24"/>
        </w:rPr>
        <w:t>ργανισμός</w:t>
      </w:r>
      <w:r w:rsidRPr="0076228C">
        <w:rPr>
          <w:rFonts w:eastAsia="Times New Roman" w:cs="Times New Roman"/>
          <w:szCs w:val="24"/>
        </w:rPr>
        <w:t xml:space="preserve"> τουλάχιστον δυόμισι χρόνια</w:t>
      </w:r>
      <w:r>
        <w:rPr>
          <w:rFonts w:eastAsia="Times New Roman" w:cs="Times New Roman"/>
          <w:szCs w:val="24"/>
        </w:rPr>
        <w:t>. Π</w:t>
      </w:r>
      <w:r w:rsidRPr="0076228C">
        <w:rPr>
          <w:rFonts w:eastAsia="Times New Roman" w:cs="Times New Roman"/>
          <w:szCs w:val="24"/>
        </w:rPr>
        <w:t>ο</w:t>
      </w:r>
      <w:r>
        <w:rPr>
          <w:rFonts w:eastAsia="Times New Roman" w:cs="Times New Roman"/>
          <w:szCs w:val="24"/>
        </w:rPr>
        <w:t>ύ</w:t>
      </w:r>
      <w:r w:rsidRPr="0076228C">
        <w:rPr>
          <w:rFonts w:eastAsia="Times New Roman" w:cs="Times New Roman"/>
          <w:szCs w:val="24"/>
        </w:rPr>
        <w:t xml:space="preserve"> βρίσκεται</w:t>
      </w:r>
      <w:r>
        <w:rPr>
          <w:rFonts w:eastAsia="Times New Roman" w:cs="Times New Roman"/>
          <w:szCs w:val="24"/>
        </w:rPr>
        <w:t>; Π</w:t>
      </w:r>
      <w:r w:rsidRPr="0076228C">
        <w:rPr>
          <w:rFonts w:eastAsia="Times New Roman" w:cs="Times New Roman"/>
          <w:szCs w:val="24"/>
        </w:rPr>
        <w:t>ρέπει να έχουμε κάποιες απαντήσεις</w:t>
      </w:r>
      <w:r>
        <w:rPr>
          <w:rFonts w:eastAsia="Times New Roman" w:cs="Times New Roman"/>
          <w:szCs w:val="24"/>
        </w:rPr>
        <w:t>. Τ</w:t>
      </w:r>
      <w:r w:rsidRPr="0076228C">
        <w:rPr>
          <w:rFonts w:eastAsia="Times New Roman" w:cs="Times New Roman"/>
          <w:szCs w:val="24"/>
        </w:rPr>
        <w:t xml:space="preserve">ι γίνεται η εφαρμογή </w:t>
      </w:r>
      <w:proofErr w:type="spellStart"/>
      <w:r>
        <w:rPr>
          <w:rFonts w:eastAsia="Times New Roman" w:cs="Times New Roman"/>
          <w:szCs w:val="24"/>
        </w:rPr>
        <w:t>ψηφισθέντων</w:t>
      </w:r>
      <w:proofErr w:type="spellEnd"/>
      <w:r w:rsidRPr="0076228C">
        <w:rPr>
          <w:rFonts w:eastAsia="Times New Roman" w:cs="Times New Roman"/>
          <w:szCs w:val="24"/>
        </w:rPr>
        <w:t xml:space="preserve"> οργανισμών</w:t>
      </w:r>
      <w:r>
        <w:rPr>
          <w:rFonts w:eastAsia="Times New Roman" w:cs="Times New Roman"/>
          <w:szCs w:val="24"/>
        </w:rPr>
        <w:t>,</w:t>
      </w:r>
      <w:r w:rsidRPr="0076228C">
        <w:rPr>
          <w:rFonts w:eastAsia="Times New Roman" w:cs="Times New Roman"/>
          <w:szCs w:val="24"/>
        </w:rPr>
        <w:t xml:space="preserve"> οργανογραμμάτων και </w:t>
      </w:r>
      <w:r>
        <w:rPr>
          <w:rFonts w:eastAsia="Times New Roman" w:cs="Times New Roman"/>
          <w:szCs w:val="24"/>
        </w:rPr>
        <w:t>εσωτερικώ</w:t>
      </w:r>
      <w:r>
        <w:rPr>
          <w:rFonts w:eastAsia="Times New Roman" w:cs="Times New Roman"/>
          <w:szCs w:val="24"/>
        </w:rPr>
        <w:t xml:space="preserve">ν κανονισμών </w:t>
      </w:r>
      <w:r w:rsidRPr="0076228C">
        <w:rPr>
          <w:rFonts w:eastAsia="Times New Roman" w:cs="Times New Roman"/>
          <w:szCs w:val="24"/>
        </w:rPr>
        <w:t>λειτουργίας σε δεκάδες άλλους εποπτευόμενους οργανισμούς του Υπουργείου Πολιτισμού</w:t>
      </w:r>
      <w:r>
        <w:rPr>
          <w:rFonts w:eastAsia="Times New Roman" w:cs="Times New Roman"/>
          <w:szCs w:val="24"/>
        </w:rPr>
        <w:t xml:space="preserve">; Πού </w:t>
      </w:r>
      <w:r w:rsidRPr="0076228C">
        <w:rPr>
          <w:rFonts w:eastAsia="Times New Roman" w:cs="Times New Roman"/>
          <w:szCs w:val="24"/>
        </w:rPr>
        <w:t>βρίσκονται αυτά τα θέματα</w:t>
      </w:r>
      <w:r>
        <w:rPr>
          <w:rFonts w:eastAsia="Times New Roman" w:cs="Times New Roman"/>
          <w:szCs w:val="24"/>
        </w:rPr>
        <w:t xml:space="preserve">; </w:t>
      </w:r>
    </w:p>
    <w:p w14:paraId="0A5C0DD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Τι</w:t>
      </w:r>
      <w:r w:rsidRPr="0076228C">
        <w:rPr>
          <w:rFonts w:eastAsia="Times New Roman" w:cs="Times New Roman"/>
          <w:szCs w:val="24"/>
        </w:rPr>
        <w:t xml:space="preserve"> συμβαίνει με τον μη </w:t>
      </w:r>
      <w:proofErr w:type="spellStart"/>
      <w:r>
        <w:rPr>
          <w:rFonts w:eastAsia="Times New Roman" w:cs="Times New Roman"/>
          <w:szCs w:val="24"/>
        </w:rPr>
        <w:t>εφαρμοσθέντα</w:t>
      </w:r>
      <w:proofErr w:type="spellEnd"/>
      <w:r>
        <w:rPr>
          <w:rFonts w:eastAsia="Times New Roman" w:cs="Times New Roman"/>
          <w:szCs w:val="24"/>
        </w:rPr>
        <w:t xml:space="preserve"> Ο</w:t>
      </w:r>
      <w:r w:rsidRPr="0076228C">
        <w:rPr>
          <w:rFonts w:eastAsia="Times New Roman" w:cs="Times New Roman"/>
          <w:szCs w:val="24"/>
        </w:rPr>
        <w:t>ργανισμό του Μουσείου Ακροπόλεως</w:t>
      </w:r>
      <w:r>
        <w:rPr>
          <w:rFonts w:eastAsia="Times New Roman" w:cs="Times New Roman"/>
          <w:szCs w:val="24"/>
        </w:rPr>
        <w:t>; Το</w:t>
      </w:r>
      <w:r w:rsidRPr="0076228C">
        <w:rPr>
          <w:rFonts w:eastAsia="Times New Roman" w:cs="Times New Roman"/>
          <w:szCs w:val="24"/>
        </w:rPr>
        <w:t xml:space="preserve"> Μουσείο Ακρόπολης προβλέπει </w:t>
      </w:r>
      <w:r w:rsidRPr="0076228C">
        <w:rPr>
          <w:rFonts w:eastAsia="Times New Roman" w:cs="Times New Roman"/>
          <w:szCs w:val="24"/>
        </w:rPr>
        <w:lastRenderedPageBreak/>
        <w:t xml:space="preserve">θέση </w:t>
      </w:r>
      <w:r>
        <w:rPr>
          <w:rFonts w:eastAsia="Times New Roman" w:cs="Times New Roman"/>
          <w:szCs w:val="24"/>
        </w:rPr>
        <w:t>γ</w:t>
      </w:r>
      <w:r w:rsidRPr="0076228C">
        <w:rPr>
          <w:rFonts w:eastAsia="Times New Roman" w:cs="Times New Roman"/>
          <w:szCs w:val="24"/>
        </w:rPr>
        <w:t xml:space="preserve">ενικού </w:t>
      </w:r>
      <w:r>
        <w:rPr>
          <w:rFonts w:eastAsia="Times New Roman" w:cs="Times New Roman"/>
          <w:szCs w:val="24"/>
        </w:rPr>
        <w:t>δ</w:t>
      </w:r>
      <w:r w:rsidRPr="0076228C">
        <w:rPr>
          <w:rFonts w:eastAsia="Times New Roman" w:cs="Times New Roman"/>
          <w:szCs w:val="24"/>
        </w:rPr>
        <w:t>ιευθυντή κα</w:t>
      </w:r>
      <w:r w:rsidRPr="0076228C">
        <w:rPr>
          <w:rFonts w:eastAsia="Times New Roman" w:cs="Times New Roman"/>
          <w:szCs w:val="24"/>
        </w:rPr>
        <w:t>ι πέντε διευθύνσεις</w:t>
      </w:r>
      <w:r>
        <w:rPr>
          <w:rFonts w:eastAsia="Times New Roman" w:cs="Times New Roman"/>
          <w:szCs w:val="24"/>
        </w:rPr>
        <w:t xml:space="preserve">. Τι κάνει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sidRPr="0076228C">
        <w:rPr>
          <w:rFonts w:eastAsia="Times New Roman" w:cs="Times New Roman"/>
          <w:szCs w:val="24"/>
        </w:rPr>
        <w:t>υμβούλιο</w:t>
      </w:r>
      <w:r>
        <w:rPr>
          <w:rFonts w:eastAsia="Times New Roman" w:cs="Times New Roman"/>
          <w:szCs w:val="24"/>
        </w:rPr>
        <w:t>;</w:t>
      </w:r>
      <w:r w:rsidRPr="0076228C">
        <w:rPr>
          <w:rFonts w:eastAsia="Times New Roman" w:cs="Times New Roman"/>
          <w:szCs w:val="24"/>
        </w:rPr>
        <w:t xml:space="preserve"> Τι κάνει η πολιτική ηγεσία του Υπουργείου Πολιτισμού</w:t>
      </w:r>
      <w:r>
        <w:rPr>
          <w:rFonts w:eastAsia="Times New Roman" w:cs="Times New Roman"/>
          <w:szCs w:val="24"/>
        </w:rPr>
        <w:t xml:space="preserve">; </w:t>
      </w:r>
    </w:p>
    <w:p w14:paraId="0A5C0DD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αυτό εδώ το Β</w:t>
      </w:r>
      <w:r w:rsidRPr="0076228C">
        <w:rPr>
          <w:rFonts w:eastAsia="Times New Roman" w:cs="Times New Roman"/>
          <w:szCs w:val="24"/>
        </w:rPr>
        <w:t>ήμα είχαμε τροποποιήσει τον ιδρυτικό νόμο του Μουσείου Ακροπόλεως</w:t>
      </w:r>
      <w:r>
        <w:rPr>
          <w:rFonts w:eastAsia="Times New Roman" w:cs="Times New Roman"/>
          <w:szCs w:val="24"/>
        </w:rPr>
        <w:t>,</w:t>
      </w:r>
      <w:r w:rsidRPr="0076228C">
        <w:rPr>
          <w:rFonts w:eastAsia="Times New Roman" w:cs="Times New Roman"/>
          <w:szCs w:val="24"/>
        </w:rPr>
        <w:t xml:space="preserve"> για να παραταθεί η θητεία του </w:t>
      </w:r>
      <w:r>
        <w:rPr>
          <w:rFonts w:eastAsia="Times New Roman" w:cs="Times New Roman"/>
          <w:szCs w:val="24"/>
        </w:rPr>
        <w:t>Π</w:t>
      </w:r>
      <w:r w:rsidRPr="0076228C">
        <w:rPr>
          <w:rFonts w:eastAsia="Times New Roman" w:cs="Times New Roman"/>
          <w:szCs w:val="24"/>
        </w:rPr>
        <w:t>ροέδρου</w:t>
      </w:r>
      <w:r>
        <w:rPr>
          <w:rFonts w:eastAsia="Times New Roman" w:cs="Times New Roman"/>
          <w:szCs w:val="24"/>
        </w:rPr>
        <w:t xml:space="preserve"> κ. </w:t>
      </w:r>
      <w:proofErr w:type="spellStart"/>
      <w:r>
        <w:rPr>
          <w:rFonts w:eastAsia="Times New Roman" w:cs="Times New Roman"/>
          <w:szCs w:val="24"/>
        </w:rPr>
        <w:t>Π</w:t>
      </w:r>
      <w:r w:rsidRPr="0076228C">
        <w:rPr>
          <w:rFonts w:eastAsia="Times New Roman" w:cs="Times New Roman"/>
          <w:szCs w:val="24"/>
        </w:rPr>
        <w:t>αντερμαλή</w:t>
      </w:r>
      <w:proofErr w:type="spellEnd"/>
      <w:r>
        <w:rPr>
          <w:rFonts w:eastAsia="Times New Roman" w:cs="Times New Roman"/>
          <w:szCs w:val="24"/>
        </w:rPr>
        <w:t>. Ε</w:t>
      </w:r>
      <w:r w:rsidRPr="0076228C">
        <w:rPr>
          <w:rFonts w:eastAsia="Times New Roman" w:cs="Times New Roman"/>
          <w:szCs w:val="24"/>
        </w:rPr>
        <w:t>ίχα πει</w:t>
      </w:r>
      <w:r w:rsidRPr="0076228C">
        <w:rPr>
          <w:rFonts w:eastAsia="Times New Roman" w:cs="Times New Roman"/>
          <w:szCs w:val="24"/>
        </w:rPr>
        <w:t xml:space="preserve"> τότε από αυτό το </w:t>
      </w:r>
      <w:r>
        <w:rPr>
          <w:rFonts w:eastAsia="Times New Roman" w:cs="Times New Roman"/>
          <w:szCs w:val="24"/>
        </w:rPr>
        <w:t>Β</w:t>
      </w:r>
      <w:r w:rsidRPr="0076228C">
        <w:rPr>
          <w:rFonts w:eastAsia="Times New Roman" w:cs="Times New Roman"/>
          <w:szCs w:val="24"/>
        </w:rPr>
        <w:t>ήμα ότι επιβραβεύου</w:t>
      </w:r>
      <w:r>
        <w:rPr>
          <w:rFonts w:eastAsia="Times New Roman" w:cs="Times New Roman"/>
          <w:szCs w:val="24"/>
        </w:rPr>
        <w:t>με</w:t>
      </w:r>
      <w:r w:rsidRPr="0076228C">
        <w:rPr>
          <w:rFonts w:eastAsia="Times New Roman" w:cs="Times New Roman"/>
          <w:szCs w:val="24"/>
        </w:rPr>
        <w:t xml:space="preserve"> τον </w:t>
      </w:r>
      <w:r>
        <w:rPr>
          <w:rFonts w:eastAsia="Times New Roman" w:cs="Times New Roman"/>
          <w:szCs w:val="24"/>
        </w:rPr>
        <w:t>κ.</w:t>
      </w:r>
      <w:r w:rsidRPr="0076228C">
        <w:rPr>
          <w:rFonts w:eastAsia="Times New Roman" w:cs="Times New Roman"/>
          <w:szCs w:val="24"/>
        </w:rPr>
        <w:t xml:space="preserve"> </w:t>
      </w:r>
      <w:proofErr w:type="spellStart"/>
      <w:r>
        <w:rPr>
          <w:rFonts w:eastAsia="Times New Roman" w:cs="Times New Roman"/>
          <w:szCs w:val="24"/>
        </w:rPr>
        <w:t>Π</w:t>
      </w:r>
      <w:r w:rsidRPr="0076228C">
        <w:rPr>
          <w:rFonts w:eastAsia="Times New Roman" w:cs="Times New Roman"/>
          <w:szCs w:val="24"/>
        </w:rPr>
        <w:t>αντερμαλή</w:t>
      </w:r>
      <w:proofErr w:type="spellEnd"/>
      <w:r>
        <w:rPr>
          <w:rFonts w:eastAsia="Times New Roman" w:cs="Times New Roman"/>
          <w:szCs w:val="24"/>
        </w:rPr>
        <w:t>,</w:t>
      </w:r>
      <w:r w:rsidRPr="0076228C">
        <w:rPr>
          <w:rFonts w:eastAsia="Times New Roman" w:cs="Times New Roman"/>
          <w:szCs w:val="24"/>
        </w:rPr>
        <w:t xml:space="preserve"> που μετά από </w:t>
      </w:r>
      <w:r>
        <w:rPr>
          <w:rFonts w:eastAsia="Times New Roman" w:cs="Times New Roman"/>
          <w:szCs w:val="24"/>
        </w:rPr>
        <w:t>έντεκα</w:t>
      </w:r>
      <w:r w:rsidRPr="0076228C">
        <w:rPr>
          <w:rFonts w:eastAsia="Times New Roman" w:cs="Times New Roman"/>
          <w:szCs w:val="24"/>
        </w:rPr>
        <w:t xml:space="preserve"> χρόνια δεν έχει εφαρμόσει τον οργανισμό</w:t>
      </w:r>
      <w:r>
        <w:rPr>
          <w:rFonts w:eastAsia="Times New Roman" w:cs="Times New Roman"/>
          <w:szCs w:val="24"/>
        </w:rPr>
        <w:t xml:space="preserve">; </w:t>
      </w:r>
      <w:r w:rsidRPr="0076228C">
        <w:rPr>
          <w:rFonts w:eastAsia="Times New Roman" w:cs="Times New Roman"/>
          <w:szCs w:val="24"/>
        </w:rPr>
        <w:t>Σε αυτά πρέπει να απαντήσου</w:t>
      </w:r>
      <w:r>
        <w:rPr>
          <w:rFonts w:eastAsia="Times New Roman" w:cs="Times New Roman"/>
          <w:szCs w:val="24"/>
        </w:rPr>
        <w:t xml:space="preserve">με. </w:t>
      </w:r>
    </w:p>
    <w:p w14:paraId="0A5C0DD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Είχε </w:t>
      </w:r>
      <w:r w:rsidRPr="0076228C">
        <w:rPr>
          <w:rFonts w:eastAsia="Times New Roman" w:cs="Times New Roman"/>
          <w:szCs w:val="24"/>
        </w:rPr>
        <w:t xml:space="preserve">υπερβεί το όριο ηλικίας </w:t>
      </w:r>
      <w:r>
        <w:rPr>
          <w:rFonts w:eastAsia="Times New Roman" w:cs="Times New Roman"/>
          <w:szCs w:val="24"/>
        </w:rPr>
        <w:t xml:space="preserve">και έγινε παράταση με </w:t>
      </w:r>
      <w:r w:rsidRPr="0076228C">
        <w:rPr>
          <w:rFonts w:eastAsia="Times New Roman" w:cs="Times New Roman"/>
          <w:szCs w:val="24"/>
        </w:rPr>
        <w:t>τροποποίηση του νόμου</w:t>
      </w:r>
      <w:r>
        <w:rPr>
          <w:rFonts w:eastAsia="Times New Roman" w:cs="Times New Roman"/>
          <w:szCs w:val="24"/>
        </w:rPr>
        <w:t>. Α</w:t>
      </w:r>
      <w:r w:rsidRPr="0076228C">
        <w:rPr>
          <w:rFonts w:eastAsia="Times New Roman" w:cs="Times New Roman"/>
          <w:szCs w:val="24"/>
        </w:rPr>
        <w:t xml:space="preserve">παιτούμε από τον κύριο </w:t>
      </w:r>
      <w:r>
        <w:rPr>
          <w:rFonts w:eastAsia="Times New Roman" w:cs="Times New Roman"/>
          <w:szCs w:val="24"/>
        </w:rPr>
        <w:t>Π</w:t>
      </w:r>
      <w:r w:rsidRPr="0076228C">
        <w:rPr>
          <w:rFonts w:eastAsia="Times New Roman" w:cs="Times New Roman"/>
          <w:szCs w:val="24"/>
        </w:rPr>
        <w:t>ρόεδρο και από την πολιτική ηγεσία</w:t>
      </w:r>
      <w:r>
        <w:rPr>
          <w:rFonts w:eastAsia="Times New Roman" w:cs="Times New Roman"/>
          <w:szCs w:val="24"/>
        </w:rPr>
        <w:t xml:space="preserve"> -</w:t>
      </w:r>
      <w:r w:rsidRPr="0076228C">
        <w:rPr>
          <w:rFonts w:eastAsia="Times New Roman" w:cs="Times New Roman"/>
          <w:szCs w:val="24"/>
        </w:rPr>
        <w:t>είναι διοικητικές πράξεις</w:t>
      </w:r>
      <w:r>
        <w:rPr>
          <w:rFonts w:eastAsia="Times New Roman" w:cs="Times New Roman"/>
          <w:szCs w:val="24"/>
        </w:rPr>
        <w:t>- να εφαρμοστεί</w:t>
      </w:r>
      <w:r w:rsidRPr="0076228C">
        <w:rPr>
          <w:rFonts w:eastAsia="Times New Roman" w:cs="Times New Roman"/>
          <w:szCs w:val="24"/>
        </w:rPr>
        <w:t xml:space="preserve"> ο νόμος</w:t>
      </w:r>
      <w:r>
        <w:rPr>
          <w:rFonts w:eastAsia="Times New Roman" w:cs="Times New Roman"/>
          <w:szCs w:val="24"/>
        </w:rPr>
        <w:t>. Δεν</w:t>
      </w:r>
      <w:r w:rsidRPr="0076228C">
        <w:rPr>
          <w:rFonts w:eastAsia="Times New Roman" w:cs="Times New Roman"/>
          <w:szCs w:val="24"/>
        </w:rPr>
        <w:t xml:space="preserve"> εφαρμόζουμε τους νόμους</w:t>
      </w:r>
      <w:r>
        <w:rPr>
          <w:rFonts w:eastAsia="Times New Roman" w:cs="Times New Roman"/>
          <w:szCs w:val="24"/>
        </w:rPr>
        <w:t>,</w:t>
      </w:r>
      <w:r w:rsidRPr="0076228C">
        <w:rPr>
          <w:rFonts w:eastAsia="Times New Roman" w:cs="Times New Roman"/>
          <w:szCs w:val="24"/>
        </w:rPr>
        <w:t xml:space="preserve"> δεν έχουμε οργανισμούς</w:t>
      </w:r>
      <w:r>
        <w:rPr>
          <w:rFonts w:eastAsia="Times New Roman" w:cs="Times New Roman"/>
          <w:szCs w:val="24"/>
        </w:rPr>
        <w:t>,</w:t>
      </w:r>
      <w:r w:rsidRPr="0076228C">
        <w:rPr>
          <w:rFonts w:eastAsia="Times New Roman" w:cs="Times New Roman"/>
          <w:szCs w:val="24"/>
        </w:rPr>
        <w:t xml:space="preserve"> δεν πληρούνται τα οργανογράμματα</w:t>
      </w:r>
      <w:r>
        <w:rPr>
          <w:rFonts w:eastAsia="Times New Roman" w:cs="Times New Roman"/>
          <w:szCs w:val="24"/>
        </w:rPr>
        <w:t>,</w:t>
      </w:r>
      <w:r w:rsidRPr="0076228C">
        <w:rPr>
          <w:rFonts w:eastAsia="Times New Roman" w:cs="Times New Roman"/>
          <w:szCs w:val="24"/>
        </w:rPr>
        <w:t xml:space="preserve"> δεν </w:t>
      </w:r>
      <w:r>
        <w:rPr>
          <w:rFonts w:eastAsia="Times New Roman" w:cs="Times New Roman"/>
          <w:szCs w:val="24"/>
        </w:rPr>
        <w:t>τηρούνται</w:t>
      </w:r>
      <w:r w:rsidRPr="0076228C">
        <w:rPr>
          <w:rFonts w:eastAsia="Times New Roman" w:cs="Times New Roman"/>
          <w:szCs w:val="24"/>
        </w:rPr>
        <w:t xml:space="preserve"> οι εσωτερικοί κανονισμοί λειτουργίας</w:t>
      </w:r>
      <w:r>
        <w:rPr>
          <w:rFonts w:eastAsia="Times New Roman" w:cs="Times New Roman"/>
          <w:szCs w:val="24"/>
        </w:rPr>
        <w:t>.</w:t>
      </w:r>
    </w:p>
    <w:p w14:paraId="0A5C0DD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Τέλος πρέπει ν</w:t>
      </w:r>
      <w:r w:rsidRPr="0076228C">
        <w:rPr>
          <w:rFonts w:eastAsia="Times New Roman" w:cs="Times New Roman"/>
          <w:szCs w:val="24"/>
        </w:rPr>
        <w:t xml:space="preserve">α υπερβούμε </w:t>
      </w:r>
      <w:r>
        <w:rPr>
          <w:rFonts w:eastAsia="Times New Roman" w:cs="Times New Roman"/>
          <w:szCs w:val="24"/>
        </w:rPr>
        <w:t>-κ</w:t>
      </w:r>
      <w:r w:rsidRPr="0076228C">
        <w:rPr>
          <w:rFonts w:eastAsia="Times New Roman" w:cs="Times New Roman"/>
          <w:szCs w:val="24"/>
        </w:rPr>
        <w:t xml:space="preserve">αι </w:t>
      </w:r>
      <w:r w:rsidRPr="0076228C">
        <w:rPr>
          <w:rFonts w:eastAsia="Times New Roman" w:cs="Times New Roman"/>
          <w:szCs w:val="24"/>
        </w:rPr>
        <w:t>εδώ έχουμε πρώτα δείγματα</w:t>
      </w:r>
      <w:r>
        <w:rPr>
          <w:rFonts w:eastAsia="Times New Roman" w:cs="Times New Roman"/>
          <w:szCs w:val="24"/>
        </w:rPr>
        <w:t>-</w:t>
      </w:r>
      <w:r w:rsidRPr="0076228C">
        <w:rPr>
          <w:rFonts w:eastAsia="Times New Roman" w:cs="Times New Roman"/>
          <w:szCs w:val="24"/>
        </w:rPr>
        <w:t xml:space="preserve"> τ</w:t>
      </w:r>
      <w:r>
        <w:rPr>
          <w:rFonts w:eastAsia="Times New Roman" w:cs="Times New Roman"/>
          <w:szCs w:val="24"/>
        </w:rPr>
        <w:t>ι</w:t>
      </w:r>
      <w:r w:rsidRPr="0076228C">
        <w:rPr>
          <w:rFonts w:eastAsia="Times New Roman" w:cs="Times New Roman"/>
          <w:szCs w:val="24"/>
        </w:rPr>
        <w:t>ς δυσκαμψί</w:t>
      </w:r>
      <w:r>
        <w:rPr>
          <w:rFonts w:eastAsia="Times New Roman" w:cs="Times New Roman"/>
          <w:szCs w:val="24"/>
        </w:rPr>
        <w:t>ε</w:t>
      </w:r>
      <w:r w:rsidRPr="0076228C">
        <w:rPr>
          <w:rFonts w:eastAsia="Times New Roman" w:cs="Times New Roman"/>
          <w:szCs w:val="24"/>
        </w:rPr>
        <w:t>ς της δημόσιας διοίκησης</w:t>
      </w:r>
      <w:r>
        <w:rPr>
          <w:rFonts w:eastAsia="Times New Roman" w:cs="Times New Roman"/>
          <w:szCs w:val="24"/>
        </w:rPr>
        <w:t>,</w:t>
      </w:r>
      <w:r w:rsidRPr="0076228C">
        <w:rPr>
          <w:rFonts w:eastAsia="Times New Roman" w:cs="Times New Roman"/>
          <w:szCs w:val="24"/>
        </w:rPr>
        <w:t xml:space="preserve"> εκμεταλλευόμενοι την τεχνογνωσία του ιδιωτικού τομέα</w:t>
      </w:r>
      <w:r>
        <w:rPr>
          <w:rFonts w:eastAsia="Times New Roman" w:cs="Times New Roman"/>
          <w:szCs w:val="24"/>
        </w:rPr>
        <w:t>. Δ</w:t>
      </w:r>
      <w:r w:rsidRPr="0076228C">
        <w:rPr>
          <w:rFonts w:eastAsia="Times New Roman" w:cs="Times New Roman"/>
          <w:szCs w:val="24"/>
        </w:rPr>
        <w:t>εν είναι ταμπού αυτό</w:t>
      </w:r>
      <w:r>
        <w:rPr>
          <w:rFonts w:eastAsia="Times New Roman" w:cs="Times New Roman"/>
          <w:szCs w:val="24"/>
        </w:rPr>
        <w:t>. Γ</w:t>
      </w:r>
      <w:r w:rsidRPr="0076228C">
        <w:rPr>
          <w:rFonts w:eastAsia="Times New Roman" w:cs="Times New Roman"/>
          <w:szCs w:val="24"/>
        </w:rPr>
        <w:t xml:space="preserve">ια </w:t>
      </w:r>
      <w:r w:rsidRPr="0076228C">
        <w:rPr>
          <w:rFonts w:eastAsia="Times New Roman" w:cs="Times New Roman"/>
          <w:szCs w:val="24"/>
        </w:rPr>
        <w:lastRenderedPageBreak/>
        <w:t>κανέναν δεν πρέπει να είναι ταμπού</w:t>
      </w:r>
      <w:r>
        <w:rPr>
          <w:rFonts w:eastAsia="Times New Roman" w:cs="Times New Roman"/>
          <w:szCs w:val="24"/>
        </w:rPr>
        <w:t>. Ε</w:t>
      </w:r>
      <w:r w:rsidRPr="0076228C">
        <w:rPr>
          <w:rFonts w:eastAsia="Times New Roman" w:cs="Times New Roman"/>
          <w:szCs w:val="24"/>
        </w:rPr>
        <w:t>ίναι ταμπού για το</w:t>
      </w:r>
      <w:r>
        <w:rPr>
          <w:rFonts w:eastAsia="Times New Roman" w:cs="Times New Roman"/>
          <w:szCs w:val="24"/>
        </w:rPr>
        <w:t>ν</w:t>
      </w:r>
      <w:r w:rsidRPr="0076228C">
        <w:rPr>
          <w:rFonts w:eastAsia="Times New Roman" w:cs="Times New Roman"/>
          <w:szCs w:val="24"/>
        </w:rPr>
        <w:t xml:space="preserve"> νεοφιλελευθερισμό</w:t>
      </w:r>
      <w:r>
        <w:rPr>
          <w:rFonts w:eastAsia="Times New Roman" w:cs="Times New Roman"/>
          <w:szCs w:val="24"/>
        </w:rPr>
        <w:t>,</w:t>
      </w:r>
      <w:r w:rsidRPr="0076228C">
        <w:rPr>
          <w:rFonts w:eastAsia="Times New Roman" w:cs="Times New Roman"/>
          <w:szCs w:val="24"/>
        </w:rPr>
        <w:t xml:space="preserve"> ο οποίος θέλει να καταργήσει το</w:t>
      </w:r>
      <w:r>
        <w:rPr>
          <w:rFonts w:eastAsia="Times New Roman" w:cs="Times New Roman"/>
          <w:szCs w:val="24"/>
        </w:rPr>
        <w:t>ν</w:t>
      </w:r>
      <w:r w:rsidRPr="0076228C">
        <w:rPr>
          <w:rFonts w:eastAsia="Times New Roman" w:cs="Times New Roman"/>
          <w:szCs w:val="24"/>
        </w:rPr>
        <w:t xml:space="preserve"> </w:t>
      </w:r>
      <w:r w:rsidRPr="0076228C">
        <w:rPr>
          <w:rFonts w:eastAsia="Times New Roman" w:cs="Times New Roman"/>
          <w:szCs w:val="24"/>
        </w:rPr>
        <w:t>δημόσιο τομέα</w:t>
      </w:r>
      <w:r>
        <w:rPr>
          <w:rFonts w:eastAsia="Times New Roman" w:cs="Times New Roman"/>
          <w:szCs w:val="24"/>
        </w:rPr>
        <w:t>. Η</w:t>
      </w:r>
      <w:r w:rsidRPr="0076228C">
        <w:rPr>
          <w:rFonts w:eastAsia="Times New Roman" w:cs="Times New Roman"/>
          <w:szCs w:val="24"/>
        </w:rPr>
        <w:t xml:space="preserve"> σύμπραξη δημόσιου και ιδιωτικού πρέπει να αξιοποιείται</w:t>
      </w:r>
      <w:r>
        <w:rPr>
          <w:rFonts w:eastAsia="Times New Roman" w:cs="Times New Roman"/>
          <w:szCs w:val="24"/>
        </w:rPr>
        <w:t>,</w:t>
      </w:r>
      <w:r w:rsidRPr="0076228C">
        <w:rPr>
          <w:rFonts w:eastAsia="Times New Roman" w:cs="Times New Roman"/>
          <w:szCs w:val="24"/>
        </w:rPr>
        <w:t xml:space="preserve"> όταν υπάρχει έτοιμο λογισμικό</w:t>
      </w:r>
      <w:r>
        <w:rPr>
          <w:rFonts w:eastAsia="Times New Roman" w:cs="Times New Roman"/>
          <w:szCs w:val="24"/>
        </w:rPr>
        <w:t>,</w:t>
      </w:r>
      <w:r w:rsidRPr="0076228C">
        <w:rPr>
          <w:rFonts w:eastAsia="Times New Roman" w:cs="Times New Roman"/>
          <w:szCs w:val="24"/>
        </w:rPr>
        <w:t xml:space="preserve"> όταν υπάρχουν έτοιμοι οι οργανισμοί</w:t>
      </w:r>
      <w:r>
        <w:rPr>
          <w:rFonts w:eastAsia="Times New Roman" w:cs="Times New Roman"/>
          <w:szCs w:val="24"/>
        </w:rPr>
        <w:t>,</w:t>
      </w:r>
      <w:r w:rsidRPr="0076228C">
        <w:rPr>
          <w:rFonts w:eastAsia="Times New Roman" w:cs="Times New Roman"/>
          <w:szCs w:val="24"/>
        </w:rPr>
        <w:t xml:space="preserve"> όταν υπάρχουν </w:t>
      </w:r>
      <w:r>
        <w:rPr>
          <w:rFonts w:eastAsia="Times New Roman" w:cs="Times New Roman"/>
          <w:szCs w:val="24"/>
        </w:rPr>
        <w:t>έτοιμοι</w:t>
      </w:r>
      <w:r w:rsidRPr="0076228C">
        <w:rPr>
          <w:rFonts w:eastAsia="Times New Roman" w:cs="Times New Roman"/>
          <w:szCs w:val="24"/>
        </w:rPr>
        <w:t xml:space="preserve"> άνθρωποι</w:t>
      </w:r>
      <w:r>
        <w:rPr>
          <w:rFonts w:eastAsia="Times New Roman" w:cs="Times New Roman"/>
          <w:szCs w:val="24"/>
        </w:rPr>
        <w:t>.</w:t>
      </w:r>
      <w:r w:rsidRPr="0076228C">
        <w:rPr>
          <w:rFonts w:eastAsia="Times New Roman" w:cs="Times New Roman"/>
          <w:szCs w:val="24"/>
        </w:rPr>
        <w:t xml:space="preserve"> </w:t>
      </w:r>
    </w:p>
    <w:p w14:paraId="0A5C0DD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Είναι περιττό </w:t>
      </w:r>
      <w:r w:rsidRPr="0076228C">
        <w:rPr>
          <w:rFonts w:eastAsia="Times New Roman" w:cs="Times New Roman"/>
          <w:szCs w:val="24"/>
        </w:rPr>
        <w:t>το δημόσιο να ανακαλύπτει από την αρχή τον τροχό και να στήνει δυσκί</w:t>
      </w:r>
      <w:r w:rsidRPr="0076228C">
        <w:rPr>
          <w:rFonts w:eastAsia="Times New Roman" w:cs="Times New Roman"/>
          <w:szCs w:val="24"/>
        </w:rPr>
        <w:t>νητο</w:t>
      </w:r>
      <w:r>
        <w:rPr>
          <w:rFonts w:eastAsia="Times New Roman" w:cs="Times New Roman"/>
          <w:szCs w:val="24"/>
        </w:rPr>
        <w:t>υς μηχανισμού</w:t>
      </w:r>
      <w:r w:rsidRPr="0076228C">
        <w:rPr>
          <w:rFonts w:eastAsia="Times New Roman" w:cs="Times New Roman"/>
          <w:szCs w:val="24"/>
        </w:rPr>
        <w:t>ς</w:t>
      </w:r>
      <w:r>
        <w:rPr>
          <w:rFonts w:eastAsia="Times New Roman" w:cs="Times New Roman"/>
          <w:szCs w:val="24"/>
        </w:rPr>
        <w:t>,</w:t>
      </w:r>
      <w:r w:rsidRPr="0076228C">
        <w:rPr>
          <w:rFonts w:eastAsia="Times New Roman" w:cs="Times New Roman"/>
          <w:szCs w:val="24"/>
        </w:rPr>
        <w:t xml:space="preserve"> ενώ πρέπει να γνωρίζουμε ότι όλη αυτή η τεράστια οικονομική και πολιτιστική δυνατότητα της κληρονομιάς</w:t>
      </w:r>
      <w:r>
        <w:rPr>
          <w:rFonts w:eastAsia="Times New Roman" w:cs="Times New Roman"/>
          <w:szCs w:val="24"/>
        </w:rPr>
        <w:t>,</w:t>
      </w:r>
      <w:r w:rsidRPr="0076228C">
        <w:rPr>
          <w:rFonts w:eastAsia="Times New Roman" w:cs="Times New Roman"/>
          <w:szCs w:val="24"/>
        </w:rPr>
        <w:t xml:space="preserve"> μπορεί να είναι ατμομηχανή για πάρα πολλά πράγματα και για τη</w:t>
      </w:r>
      <w:r>
        <w:rPr>
          <w:rFonts w:eastAsia="Times New Roman" w:cs="Times New Roman"/>
          <w:szCs w:val="24"/>
        </w:rPr>
        <w:t xml:space="preserve"> συντήρησή του και την ανάδειξή</w:t>
      </w:r>
      <w:r w:rsidRPr="0076228C">
        <w:rPr>
          <w:rFonts w:eastAsia="Times New Roman" w:cs="Times New Roman"/>
          <w:szCs w:val="24"/>
        </w:rPr>
        <w:t xml:space="preserve"> του</w:t>
      </w:r>
      <w:r>
        <w:rPr>
          <w:rFonts w:eastAsia="Times New Roman" w:cs="Times New Roman"/>
          <w:szCs w:val="24"/>
        </w:rPr>
        <w:t>,</w:t>
      </w:r>
      <w:r w:rsidRPr="0076228C">
        <w:rPr>
          <w:rFonts w:eastAsia="Times New Roman" w:cs="Times New Roman"/>
          <w:szCs w:val="24"/>
        </w:rPr>
        <w:t xml:space="preserve"> </w:t>
      </w:r>
      <w:r>
        <w:rPr>
          <w:rFonts w:eastAsia="Times New Roman" w:cs="Times New Roman"/>
          <w:szCs w:val="24"/>
        </w:rPr>
        <w:t xml:space="preserve">όπως </w:t>
      </w:r>
      <w:r w:rsidRPr="0076228C">
        <w:rPr>
          <w:rFonts w:eastAsia="Times New Roman" w:cs="Times New Roman"/>
          <w:szCs w:val="24"/>
        </w:rPr>
        <w:t xml:space="preserve">είπαμε </w:t>
      </w:r>
      <w:r>
        <w:rPr>
          <w:rFonts w:eastAsia="Times New Roman" w:cs="Times New Roman"/>
          <w:szCs w:val="24"/>
        </w:rPr>
        <w:t xml:space="preserve">και </w:t>
      </w:r>
      <w:r w:rsidRPr="0076228C">
        <w:rPr>
          <w:rFonts w:eastAsia="Times New Roman" w:cs="Times New Roman"/>
          <w:szCs w:val="24"/>
        </w:rPr>
        <w:t>πριν</w:t>
      </w:r>
      <w:r>
        <w:rPr>
          <w:rFonts w:eastAsia="Times New Roman" w:cs="Times New Roman"/>
          <w:szCs w:val="24"/>
        </w:rPr>
        <w:t>,</w:t>
      </w:r>
      <w:r w:rsidRPr="0076228C">
        <w:rPr>
          <w:rFonts w:eastAsia="Times New Roman" w:cs="Times New Roman"/>
          <w:szCs w:val="24"/>
        </w:rPr>
        <w:t xml:space="preserve"> και </w:t>
      </w:r>
      <w:r>
        <w:rPr>
          <w:rFonts w:eastAsia="Times New Roman" w:cs="Times New Roman"/>
          <w:szCs w:val="24"/>
        </w:rPr>
        <w:t xml:space="preserve">για </w:t>
      </w:r>
      <w:r w:rsidRPr="0076228C">
        <w:rPr>
          <w:rFonts w:eastAsia="Times New Roman" w:cs="Times New Roman"/>
          <w:szCs w:val="24"/>
        </w:rPr>
        <w:t xml:space="preserve">να </w:t>
      </w:r>
      <w:r w:rsidRPr="0076228C">
        <w:rPr>
          <w:rFonts w:eastAsia="Times New Roman" w:cs="Times New Roman"/>
          <w:szCs w:val="24"/>
        </w:rPr>
        <w:t xml:space="preserve">τροφοδοτήσει δράσεις σύγχρονου πολιτισμού οι οποίες είναι </w:t>
      </w:r>
      <w:proofErr w:type="spellStart"/>
      <w:r w:rsidRPr="0076228C">
        <w:rPr>
          <w:rFonts w:eastAsia="Times New Roman" w:cs="Times New Roman"/>
          <w:szCs w:val="24"/>
        </w:rPr>
        <w:t>κοστοβόρες</w:t>
      </w:r>
      <w:proofErr w:type="spellEnd"/>
      <w:r w:rsidRPr="0076228C">
        <w:rPr>
          <w:rFonts w:eastAsia="Times New Roman" w:cs="Times New Roman"/>
          <w:szCs w:val="24"/>
        </w:rPr>
        <w:t xml:space="preserve"> και οι οποίες είναι απολύτως αναγκαίες για την ανάδειξη μιας νέας </w:t>
      </w:r>
      <w:r>
        <w:rPr>
          <w:rFonts w:eastAsia="Times New Roman" w:cs="Times New Roman"/>
          <w:szCs w:val="24"/>
        </w:rPr>
        <w:t>ε</w:t>
      </w:r>
      <w:r w:rsidRPr="0076228C">
        <w:rPr>
          <w:rFonts w:eastAsia="Times New Roman" w:cs="Times New Roman"/>
          <w:szCs w:val="24"/>
        </w:rPr>
        <w:t>θνικής αυτοπεποίθησης</w:t>
      </w:r>
      <w:r>
        <w:rPr>
          <w:rFonts w:eastAsia="Times New Roman" w:cs="Times New Roman"/>
          <w:szCs w:val="24"/>
        </w:rPr>
        <w:t xml:space="preserve">. </w:t>
      </w:r>
    </w:p>
    <w:p w14:paraId="0A5C0DD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Δεν </w:t>
      </w:r>
      <w:r w:rsidRPr="0076228C">
        <w:rPr>
          <w:rFonts w:eastAsia="Times New Roman" w:cs="Times New Roman"/>
          <w:szCs w:val="24"/>
        </w:rPr>
        <w:t>μπορούμε να ξαναφτιά</w:t>
      </w:r>
      <w:r>
        <w:rPr>
          <w:rFonts w:eastAsia="Times New Roman" w:cs="Times New Roman"/>
          <w:szCs w:val="24"/>
        </w:rPr>
        <w:t>χν</w:t>
      </w:r>
      <w:r w:rsidRPr="0076228C">
        <w:rPr>
          <w:rFonts w:eastAsia="Times New Roman" w:cs="Times New Roman"/>
          <w:szCs w:val="24"/>
        </w:rPr>
        <w:t xml:space="preserve">ουμε </w:t>
      </w:r>
      <w:r>
        <w:rPr>
          <w:rFonts w:eastAsia="Times New Roman" w:cs="Times New Roman"/>
          <w:szCs w:val="24"/>
        </w:rPr>
        <w:t>από την</w:t>
      </w:r>
      <w:r w:rsidRPr="0076228C">
        <w:rPr>
          <w:rFonts w:eastAsia="Times New Roman" w:cs="Times New Roman"/>
          <w:szCs w:val="24"/>
        </w:rPr>
        <w:t xml:space="preserve"> αρχή πράγματα</w:t>
      </w:r>
      <w:r>
        <w:rPr>
          <w:rFonts w:eastAsia="Times New Roman" w:cs="Times New Roman"/>
          <w:szCs w:val="24"/>
        </w:rPr>
        <w:t>. Α</w:t>
      </w:r>
      <w:r w:rsidRPr="0076228C">
        <w:rPr>
          <w:rFonts w:eastAsia="Times New Roman" w:cs="Times New Roman"/>
          <w:szCs w:val="24"/>
        </w:rPr>
        <w:t>ς χρησιμοποιήσουμε αυτά που υπάρχουν</w:t>
      </w:r>
      <w:r>
        <w:rPr>
          <w:rFonts w:eastAsia="Times New Roman" w:cs="Times New Roman"/>
          <w:szCs w:val="24"/>
        </w:rPr>
        <w:t>. Κ</w:t>
      </w:r>
      <w:r w:rsidRPr="0076228C">
        <w:rPr>
          <w:rFonts w:eastAsia="Times New Roman" w:cs="Times New Roman"/>
          <w:szCs w:val="24"/>
        </w:rPr>
        <w:t>αι</w:t>
      </w:r>
      <w:r w:rsidRPr="0076228C">
        <w:rPr>
          <w:rFonts w:eastAsia="Times New Roman" w:cs="Times New Roman"/>
          <w:szCs w:val="24"/>
        </w:rPr>
        <w:t xml:space="preserve"> να κατανοηθεί </w:t>
      </w:r>
      <w:r>
        <w:rPr>
          <w:rFonts w:eastAsia="Times New Roman" w:cs="Times New Roman"/>
          <w:szCs w:val="24"/>
        </w:rPr>
        <w:t>από τ</w:t>
      </w:r>
      <w:r w:rsidRPr="0076228C">
        <w:rPr>
          <w:rFonts w:eastAsia="Times New Roman" w:cs="Times New Roman"/>
          <w:szCs w:val="24"/>
        </w:rPr>
        <w:t>ον ελληνικό λαό</w:t>
      </w:r>
      <w:r>
        <w:rPr>
          <w:rFonts w:eastAsia="Times New Roman" w:cs="Times New Roman"/>
          <w:szCs w:val="24"/>
        </w:rPr>
        <w:t>,</w:t>
      </w:r>
      <w:r w:rsidRPr="0076228C">
        <w:rPr>
          <w:rFonts w:eastAsia="Times New Roman" w:cs="Times New Roman"/>
          <w:szCs w:val="24"/>
        </w:rPr>
        <w:t xml:space="preserve"> με παραδείγματα και πράξεις</w:t>
      </w:r>
      <w:r>
        <w:rPr>
          <w:rFonts w:eastAsia="Times New Roman" w:cs="Times New Roman"/>
          <w:szCs w:val="24"/>
        </w:rPr>
        <w:t>,</w:t>
      </w:r>
      <w:r w:rsidRPr="0076228C">
        <w:rPr>
          <w:rFonts w:eastAsia="Times New Roman" w:cs="Times New Roman"/>
          <w:szCs w:val="24"/>
        </w:rPr>
        <w:t xml:space="preserve"> ότι </w:t>
      </w:r>
      <w:r>
        <w:rPr>
          <w:rFonts w:eastAsia="Times New Roman" w:cs="Times New Roman"/>
          <w:szCs w:val="24"/>
        </w:rPr>
        <w:t>όταν αξιοποιείς την πολιτιστική σ</w:t>
      </w:r>
      <w:r w:rsidRPr="0076228C">
        <w:rPr>
          <w:rFonts w:eastAsia="Times New Roman" w:cs="Times New Roman"/>
          <w:szCs w:val="24"/>
        </w:rPr>
        <w:t>ου κληρονομιά</w:t>
      </w:r>
      <w:r>
        <w:rPr>
          <w:rFonts w:eastAsia="Times New Roman" w:cs="Times New Roman"/>
          <w:szCs w:val="24"/>
        </w:rPr>
        <w:t>,</w:t>
      </w:r>
      <w:r w:rsidRPr="0076228C">
        <w:rPr>
          <w:rFonts w:eastAsia="Times New Roman" w:cs="Times New Roman"/>
          <w:szCs w:val="24"/>
        </w:rPr>
        <w:t xml:space="preserve"> μπορείς να πα</w:t>
      </w:r>
      <w:r w:rsidRPr="0076228C">
        <w:rPr>
          <w:rFonts w:eastAsia="Times New Roman" w:cs="Times New Roman"/>
          <w:szCs w:val="24"/>
        </w:rPr>
        <w:lastRenderedPageBreak/>
        <w:t xml:space="preserve">ράγεις και την </w:t>
      </w:r>
      <w:r>
        <w:rPr>
          <w:rFonts w:eastAsia="Times New Roman" w:cs="Times New Roman"/>
          <w:szCs w:val="24"/>
        </w:rPr>
        <w:t>αναγκαία</w:t>
      </w:r>
      <w:r w:rsidRPr="0076228C">
        <w:rPr>
          <w:rFonts w:eastAsia="Times New Roman" w:cs="Times New Roman"/>
          <w:szCs w:val="24"/>
        </w:rPr>
        <w:t xml:space="preserve"> αυτοπεποίθηση και μία νέα </w:t>
      </w:r>
      <w:r w:rsidRPr="00E5681F">
        <w:rPr>
          <w:rFonts w:eastAsia="Times New Roman" w:cs="Times New Roman"/>
          <w:szCs w:val="24"/>
        </w:rPr>
        <w:t xml:space="preserve">αναβαθμισμένη, ανοιχτή, εξωστρεφή ταυτότητα υπερηφάνειας. Επίσης πρέπει να </w:t>
      </w:r>
      <w:r w:rsidRPr="00E5681F">
        <w:rPr>
          <w:rFonts w:eastAsia="Times New Roman" w:cs="Times New Roman"/>
          <w:szCs w:val="24"/>
        </w:rPr>
        <w:t>δώσουμε στους συμπολίτες μας να καταλάβουν ότι είναι μία μηχανή προόδου, παραγωγής κοινωνικού πλούτου, καλών θέσεων εργασίας και πολλαπλών πυροδοτήσεων της επιχειρηματικότητας</w:t>
      </w:r>
      <w:r>
        <w:rPr>
          <w:rFonts w:eastAsia="Times New Roman" w:cs="Times New Roman"/>
          <w:szCs w:val="24"/>
        </w:rPr>
        <w:t>.</w:t>
      </w:r>
    </w:p>
    <w:p w14:paraId="0A5C0DD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w:t>
      </w:r>
      <w:r w:rsidRPr="0076228C">
        <w:rPr>
          <w:rFonts w:eastAsia="Times New Roman" w:cs="Times New Roman"/>
          <w:szCs w:val="24"/>
        </w:rPr>
        <w:t xml:space="preserve">υτό </w:t>
      </w:r>
      <w:r>
        <w:rPr>
          <w:rFonts w:eastAsia="Times New Roman" w:cs="Times New Roman"/>
          <w:szCs w:val="24"/>
        </w:rPr>
        <w:t>μ</w:t>
      </w:r>
      <w:r w:rsidRPr="0076228C">
        <w:rPr>
          <w:rFonts w:eastAsia="Times New Roman" w:cs="Times New Roman"/>
          <w:szCs w:val="24"/>
        </w:rPr>
        <w:t>ε λίγα λόγια</w:t>
      </w:r>
      <w:r>
        <w:rPr>
          <w:rFonts w:eastAsia="Times New Roman" w:cs="Times New Roman"/>
          <w:szCs w:val="24"/>
        </w:rPr>
        <w:t>,</w:t>
      </w:r>
      <w:r w:rsidRPr="0076228C">
        <w:rPr>
          <w:rFonts w:eastAsia="Times New Roman" w:cs="Times New Roman"/>
          <w:szCs w:val="24"/>
        </w:rPr>
        <w:t xml:space="preserve"> πρακτικά </w:t>
      </w:r>
      <w:proofErr w:type="spellStart"/>
      <w:r w:rsidRPr="0076228C">
        <w:rPr>
          <w:rFonts w:eastAsia="Times New Roman" w:cs="Times New Roman"/>
          <w:szCs w:val="24"/>
        </w:rPr>
        <w:t>συμποσούται</w:t>
      </w:r>
      <w:proofErr w:type="spellEnd"/>
      <w:r w:rsidRPr="0076228C">
        <w:rPr>
          <w:rFonts w:eastAsia="Times New Roman" w:cs="Times New Roman"/>
          <w:szCs w:val="24"/>
        </w:rPr>
        <w:t xml:space="preserve"> σε μία ριζική ανακαίνιση του Ταμείου Α</w:t>
      </w:r>
      <w:r w:rsidRPr="0076228C">
        <w:rPr>
          <w:rFonts w:eastAsia="Times New Roman" w:cs="Times New Roman"/>
          <w:szCs w:val="24"/>
        </w:rPr>
        <w:t xml:space="preserve">ρχαιολογικών Πόρων </w:t>
      </w:r>
      <w:r>
        <w:rPr>
          <w:rFonts w:eastAsia="Times New Roman" w:cs="Times New Roman"/>
          <w:szCs w:val="24"/>
        </w:rPr>
        <w:t>κ</w:t>
      </w:r>
      <w:r w:rsidRPr="0076228C">
        <w:rPr>
          <w:rFonts w:eastAsia="Times New Roman" w:cs="Times New Roman"/>
          <w:szCs w:val="24"/>
        </w:rPr>
        <w:t>αι Απαλλοτριώσεων</w:t>
      </w:r>
      <w:r>
        <w:rPr>
          <w:rFonts w:eastAsia="Times New Roman" w:cs="Times New Roman"/>
          <w:szCs w:val="24"/>
        </w:rPr>
        <w:t>,</w:t>
      </w:r>
      <w:r w:rsidRPr="0076228C">
        <w:rPr>
          <w:rFonts w:eastAsia="Times New Roman" w:cs="Times New Roman"/>
          <w:szCs w:val="24"/>
        </w:rPr>
        <w:t xml:space="preserve"> στο οποίο θα περίμενα να ακούσω από την πολιτική ηγεσία του </w:t>
      </w:r>
      <w:r>
        <w:rPr>
          <w:rFonts w:eastAsia="Times New Roman" w:cs="Times New Roman"/>
          <w:szCs w:val="24"/>
        </w:rPr>
        <w:t>Υ</w:t>
      </w:r>
      <w:r w:rsidRPr="0076228C">
        <w:rPr>
          <w:rFonts w:eastAsia="Times New Roman" w:cs="Times New Roman"/>
          <w:szCs w:val="24"/>
        </w:rPr>
        <w:t>πουργείου τι έχει γίνει μετά από τέσσερα χρόνια διακυβέρνησης</w:t>
      </w:r>
      <w:r>
        <w:rPr>
          <w:rFonts w:eastAsia="Times New Roman" w:cs="Times New Roman"/>
          <w:szCs w:val="24"/>
        </w:rPr>
        <w:t>.</w:t>
      </w:r>
    </w:p>
    <w:p w14:paraId="0A5C0DD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w:t>
      </w:r>
      <w:r w:rsidRPr="0076228C">
        <w:rPr>
          <w:rFonts w:eastAsia="Times New Roman" w:cs="Times New Roman"/>
          <w:szCs w:val="24"/>
        </w:rPr>
        <w:t>υχαριστώ πάρα πολύ</w:t>
      </w:r>
      <w:r>
        <w:rPr>
          <w:rFonts w:eastAsia="Times New Roman" w:cs="Times New Roman"/>
          <w:szCs w:val="24"/>
        </w:rPr>
        <w:t>.</w:t>
      </w:r>
    </w:p>
    <w:p w14:paraId="0A5C0DDD" w14:textId="77777777" w:rsidR="004A3142" w:rsidRDefault="002101D6">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A5C0DDE" w14:textId="77777777" w:rsidR="004A3142" w:rsidRDefault="002101D6">
      <w:pPr>
        <w:spacing w:line="600" w:lineRule="auto"/>
        <w:ind w:firstLine="720"/>
        <w:jc w:val="both"/>
        <w:rPr>
          <w:rFonts w:eastAsia="Times New Roman" w:cs="Times New Roman"/>
          <w:szCs w:val="24"/>
        </w:rPr>
      </w:pPr>
      <w:r w:rsidRPr="0076228C">
        <w:rPr>
          <w:rFonts w:eastAsia="Times New Roman" w:cs="Times New Roman"/>
          <w:b/>
          <w:szCs w:val="24"/>
        </w:rPr>
        <w:t>ΠΡΟΕΔΡΕΥΩΝ (Γεώργιος Βαρεμέν</w:t>
      </w:r>
      <w:r w:rsidRPr="0076228C">
        <w:rPr>
          <w:rFonts w:eastAsia="Times New Roman" w:cs="Times New Roman"/>
          <w:b/>
          <w:szCs w:val="24"/>
        </w:rPr>
        <w:t>ος):</w:t>
      </w:r>
      <w:r>
        <w:rPr>
          <w:rFonts w:eastAsia="Times New Roman" w:cs="Times New Roman"/>
          <w:szCs w:val="24"/>
        </w:rPr>
        <w:t xml:space="preserve"> Κι εμείς ευχαριστούμε.</w:t>
      </w:r>
    </w:p>
    <w:p w14:paraId="0A5C0DD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Ο κ. Χριστόφορος Παπαδόπουλος έχει τον λόγο.</w:t>
      </w:r>
    </w:p>
    <w:p w14:paraId="0A5C0DE0" w14:textId="77777777" w:rsidR="004A3142" w:rsidRDefault="002101D6">
      <w:pPr>
        <w:spacing w:line="600" w:lineRule="auto"/>
        <w:ind w:firstLine="720"/>
        <w:jc w:val="both"/>
        <w:rPr>
          <w:rFonts w:eastAsia="Times New Roman" w:cs="Times New Roman"/>
          <w:szCs w:val="24"/>
        </w:rPr>
      </w:pPr>
      <w:r w:rsidRPr="006F70EF">
        <w:rPr>
          <w:rFonts w:eastAsia="Times New Roman" w:cs="Times New Roman"/>
          <w:b/>
          <w:szCs w:val="24"/>
        </w:rPr>
        <w:lastRenderedPageBreak/>
        <w:t>ΧΡΙΣΤΟΦΟΡΟΣ ΠΑΠΑΔΟΠΟΥΛΟΣ:</w:t>
      </w:r>
      <w:r>
        <w:rPr>
          <w:rFonts w:eastAsia="Times New Roman" w:cs="Times New Roman"/>
          <w:szCs w:val="24"/>
        </w:rPr>
        <w:t xml:space="preserve"> Η Α</w:t>
      </w:r>
      <w:r w:rsidRPr="0076228C">
        <w:rPr>
          <w:rFonts w:eastAsia="Times New Roman" w:cs="Times New Roman"/>
          <w:szCs w:val="24"/>
        </w:rPr>
        <w:t>ντιπολίτευση</w:t>
      </w:r>
      <w:r>
        <w:rPr>
          <w:rFonts w:eastAsia="Times New Roman" w:cs="Times New Roman"/>
          <w:szCs w:val="24"/>
        </w:rPr>
        <w:t xml:space="preserve"> -κυρίως</w:t>
      </w:r>
      <w:r w:rsidRPr="0076228C">
        <w:rPr>
          <w:rFonts w:eastAsia="Times New Roman" w:cs="Times New Roman"/>
          <w:szCs w:val="24"/>
        </w:rPr>
        <w:t xml:space="preserve"> η Νέα Δημοκρατία και το </w:t>
      </w:r>
      <w:r w:rsidRPr="00431986">
        <w:rPr>
          <w:rFonts w:eastAsia="Times New Roman" w:cs="Times New Roman"/>
        </w:rPr>
        <w:t>ΠΑΣΟΚ</w:t>
      </w:r>
      <w:r>
        <w:rPr>
          <w:rFonts w:eastAsia="Times New Roman" w:cs="Times New Roman"/>
          <w:szCs w:val="24"/>
        </w:rPr>
        <w:t>-</w:t>
      </w:r>
      <w:r w:rsidRPr="0076228C">
        <w:rPr>
          <w:rFonts w:eastAsia="Times New Roman" w:cs="Times New Roman"/>
          <w:szCs w:val="24"/>
        </w:rPr>
        <w:t xml:space="preserve"> </w:t>
      </w:r>
      <w:r>
        <w:rPr>
          <w:rFonts w:eastAsia="Times New Roman" w:cs="Times New Roman"/>
          <w:szCs w:val="24"/>
        </w:rPr>
        <w:t>καταγγέλλει</w:t>
      </w:r>
      <w:r w:rsidRPr="0076228C">
        <w:rPr>
          <w:rFonts w:eastAsia="Times New Roman" w:cs="Times New Roman"/>
          <w:szCs w:val="24"/>
        </w:rPr>
        <w:t xml:space="preserve"> το νομοσχέδιο ως αποσπασματικό</w:t>
      </w:r>
      <w:r>
        <w:rPr>
          <w:rFonts w:eastAsia="Times New Roman" w:cs="Times New Roman"/>
          <w:szCs w:val="24"/>
        </w:rPr>
        <w:t>,</w:t>
      </w:r>
      <w:r w:rsidRPr="0076228C">
        <w:rPr>
          <w:rFonts w:eastAsia="Times New Roman" w:cs="Times New Roman"/>
          <w:szCs w:val="24"/>
        </w:rPr>
        <w:t xml:space="preserve"> προεκλογικό </w:t>
      </w:r>
      <w:r>
        <w:rPr>
          <w:rFonts w:eastAsia="Times New Roman" w:cs="Times New Roman"/>
          <w:szCs w:val="24"/>
        </w:rPr>
        <w:t>και άνευ καλλιτεχνικής πνοής. Οι ίδιοι οι καλλ</w:t>
      </w:r>
      <w:r>
        <w:rPr>
          <w:rFonts w:eastAsia="Times New Roman" w:cs="Times New Roman"/>
          <w:szCs w:val="24"/>
        </w:rPr>
        <w:t>ιτέχνες λένε ότι α</w:t>
      </w:r>
      <w:r w:rsidRPr="0076228C">
        <w:rPr>
          <w:rFonts w:eastAsia="Times New Roman" w:cs="Times New Roman"/>
          <w:szCs w:val="24"/>
        </w:rPr>
        <w:t xml:space="preserve">λίμονο στη χώρα που ο Υπουργός Πολιτισμού καθορίζει </w:t>
      </w:r>
      <w:r>
        <w:rPr>
          <w:rFonts w:eastAsia="Times New Roman" w:cs="Times New Roman"/>
          <w:szCs w:val="24"/>
        </w:rPr>
        <w:t>τ</w:t>
      </w:r>
      <w:r w:rsidRPr="0076228C">
        <w:rPr>
          <w:rFonts w:eastAsia="Times New Roman" w:cs="Times New Roman"/>
          <w:szCs w:val="24"/>
        </w:rPr>
        <w:t>η</w:t>
      </w:r>
      <w:r>
        <w:rPr>
          <w:rFonts w:eastAsia="Times New Roman" w:cs="Times New Roman"/>
          <w:szCs w:val="24"/>
        </w:rPr>
        <w:t>ν</w:t>
      </w:r>
      <w:r w:rsidRPr="0076228C">
        <w:rPr>
          <w:rFonts w:eastAsia="Times New Roman" w:cs="Times New Roman"/>
          <w:szCs w:val="24"/>
        </w:rPr>
        <w:t xml:space="preserve"> πολιτιστική δημιουργία</w:t>
      </w:r>
      <w:r>
        <w:rPr>
          <w:rFonts w:eastAsia="Times New Roman" w:cs="Times New Roman"/>
          <w:szCs w:val="24"/>
        </w:rPr>
        <w:t xml:space="preserve"> και πως </w:t>
      </w:r>
      <w:r w:rsidRPr="0076228C">
        <w:rPr>
          <w:rFonts w:eastAsia="Times New Roman" w:cs="Times New Roman"/>
          <w:szCs w:val="24"/>
        </w:rPr>
        <w:t>η τέχνη για να ανθίσει χρειάζεται δομές και υποδομές</w:t>
      </w:r>
      <w:r>
        <w:rPr>
          <w:rFonts w:eastAsia="Times New Roman" w:cs="Times New Roman"/>
          <w:szCs w:val="24"/>
        </w:rPr>
        <w:t>. Άρα, αν π</w:t>
      </w:r>
      <w:r w:rsidRPr="0076228C">
        <w:rPr>
          <w:rFonts w:eastAsia="Times New Roman" w:cs="Times New Roman"/>
          <w:szCs w:val="24"/>
        </w:rPr>
        <w:t>ρέπει να κριθούμε</w:t>
      </w:r>
      <w:r>
        <w:rPr>
          <w:rFonts w:eastAsia="Times New Roman" w:cs="Times New Roman"/>
          <w:szCs w:val="24"/>
        </w:rPr>
        <w:t>,</w:t>
      </w:r>
      <w:r w:rsidRPr="0076228C">
        <w:rPr>
          <w:rFonts w:eastAsia="Times New Roman" w:cs="Times New Roman"/>
          <w:szCs w:val="24"/>
        </w:rPr>
        <w:t xml:space="preserve"> θα πρέπει να κριθούμε σε αυτά τα δύο γεγονότα</w:t>
      </w:r>
      <w:r>
        <w:rPr>
          <w:rFonts w:eastAsia="Times New Roman" w:cs="Times New Roman"/>
          <w:szCs w:val="24"/>
        </w:rPr>
        <w:t>.</w:t>
      </w:r>
    </w:p>
    <w:p w14:paraId="0A5C0DE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Π</w:t>
      </w:r>
      <w:r w:rsidRPr="0076228C">
        <w:rPr>
          <w:rFonts w:eastAsia="Times New Roman" w:cs="Times New Roman"/>
          <w:szCs w:val="24"/>
        </w:rPr>
        <w:t xml:space="preserve">οια είναι η εικόνα </w:t>
      </w:r>
      <w:r w:rsidRPr="0076228C">
        <w:rPr>
          <w:rFonts w:eastAsia="Times New Roman" w:cs="Times New Roman"/>
          <w:szCs w:val="24"/>
        </w:rPr>
        <w:t>που παραλάβαμε</w:t>
      </w:r>
      <w:r>
        <w:rPr>
          <w:rFonts w:eastAsia="Times New Roman" w:cs="Times New Roman"/>
          <w:szCs w:val="24"/>
        </w:rPr>
        <w:t>; Έ</w:t>
      </w:r>
      <w:r w:rsidRPr="0076228C">
        <w:rPr>
          <w:rFonts w:eastAsia="Times New Roman" w:cs="Times New Roman"/>
          <w:szCs w:val="24"/>
        </w:rPr>
        <w:t>να βομβαρδισμένο τοπίο στο</w:t>
      </w:r>
      <w:r>
        <w:rPr>
          <w:rFonts w:eastAsia="Times New Roman" w:cs="Times New Roman"/>
          <w:szCs w:val="24"/>
        </w:rPr>
        <w:t>ν</w:t>
      </w:r>
      <w:r w:rsidRPr="0076228C">
        <w:rPr>
          <w:rFonts w:eastAsia="Times New Roman" w:cs="Times New Roman"/>
          <w:szCs w:val="24"/>
        </w:rPr>
        <w:t xml:space="preserve"> χώρο του πολιτισμού</w:t>
      </w:r>
      <w:r>
        <w:rPr>
          <w:rFonts w:eastAsia="Times New Roman" w:cs="Times New Roman"/>
          <w:szCs w:val="24"/>
        </w:rPr>
        <w:t>,</w:t>
      </w:r>
      <w:r w:rsidRPr="0076228C">
        <w:rPr>
          <w:rFonts w:eastAsia="Times New Roman" w:cs="Times New Roman"/>
          <w:szCs w:val="24"/>
        </w:rPr>
        <w:t xml:space="preserve"> στο</w:t>
      </w:r>
      <w:r>
        <w:rPr>
          <w:rFonts w:eastAsia="Times New Roman" w:cs="Times New Roman"/>
          <w:szCs w:val="24"/>
        </w:rPr>
        <w:t>ν</w:t>
      </w:r>
      <w:r w:rsidRPr="0076228C">
        <w:rPr>
          <w:rFonts w:eastAsia="Times New Roman" w:cs="Times New Roman"/>
          <w:szCs w:val="24"/>
        </w:rPr>
        <w:t xml:space="preserve"> χώρο του βιβλίου</w:t>
      </w:r>
      <w:r>
        <w:rPr>
          <w:rFonts w:eastAsia="Times New Roman" w:cs="Times New Roman"/>
          <w:szCs w:val="24"/>
        </w:rPr>
        <w:t>,</w:t>
      </w:r>
      <w:r w:rsidRPr="0076228C">
        <w:rPr>
          <w:rFonts w:eastAsia="Times New Roman" w:cs="Times New Roman"/>
          <w:szCs w:val="24"/>
        </w:rPr>
        <w:t xml:space="preserve"> των εικαστικών</w:t>
      </w:r>
      <w:r>
        <w:rPr>
          <w:rFonts w:eastAsia="Times New Roman" w:cs="Times New Roman"/>
          <w:szCs w:val="24"/>
        </w:rPr>
        <w:t>,</w:t>
      </w:r>
      <w:r w:rsidRPr="0076228C">
        <w:rPr>
          <w:rFonts w:eastAsia="Times New Roman" w:cs="Times New Roman"/>
          <w:szCs w:val="24"/>
        </w:rPr>
        <w:t xml:space="preserve"> της μουσικής</w:t>
      </w:r>
      <w:r>
        <w:rPr>
          <w:rFonts w:eastAsia="Times New Roman" w:cs="Times New Roman"/>
          <w:szCs w:val="24"/>
        </w:rPr>
        <w:t>,</w:t>
      </w:r>
      <w:r w:rsidRPr="0076228C">
        <w:rPr>
          <w:rFonts w:eastAsia="Times New Roman" w:cs="Times New Roman"/>
          <w:szCs w:val="24"/>
        </w:rPr>
        <w:t xml:space="preserve"> του θεάτρου</w:t>
      </w:r>
      <w:r>
        <w:rPr>
          <w:rFonts w:eastAsia="Times New Roman" w:cs="Times New Roman"/>
          <w:szCs w:val="24"/>
        </w:rPr>
        <w:t>,</w:t>
      </w:r>
      <w:r w:rsidRPr="0076228C">
        <w:rPr>
          <w:rFonts w:eastAsia="Times New Roman" w:cs="Times New Roman"/>
          <w:szCs w:val="24"/>
        </w:rPr>
        <w:t xml:space="preserve"> του κινηματογράφου</w:t>
      </w:r>
      <w:r>
        <w:rPr>
          <w:rFonts w:eastAsia="Times New Roman" w:cs="Times New Roman"/>
          <w:szCs w:val="24"/>
        </w:rPr>
        <w:t>. Ποια ήταν η</w:t>
      </w:r>
      <w:r w:rsidRPr="0076228C">
        <w:rPr>
          <w:rFonts w:eastAsia="Times New Roman" w:cs="Times New Roman"/>
          <w:szCs w:val="24"/>
        </w:rPr>
        <w:t xml:space="preserve"> λανθάνουσα ή αν θέλετε</w:t>
      </w:r>
      <w:r>
        <w:rPr>
          <w:rFonts w:eastAsia="Times New Roman" w:cs="Times New Roman"/>
          <w:szCs w:val="24"/>
        </w:rPr>
        <w:t xml:space="preserve"> η </w:t>
      </w:r>
      <w:r w:rsidRPr="0076228C">
        <w:rPr>
          <w:rFonts w:eastAsia="Times New Roman" w:cs="Times New Roman"/>
          <w:szCs w:val="24"/>
        </w:rPr>
        <w:t>υπόγεια πολιτική των προηγούμενων κυβερνήσεων</w:t>
      </w:r>
      <w:r>
        <w:rPr>
          <w:rFonts w:eastAsia="Times New Roman" w:cs="Times New Roman"/>
          <w:szCs w:val="24"/>
        </w:rPr>
        <w:t>; Ή</w:t>
      </w:r>
      <w:r w:rsidRPr="0076228C">
        <w:rPr>
          <w:rFonts w:eastAsia="Times New Roman" w:cs="Times New Roman"/>
          <w:szCs w:val="24"/>
        </w:rPr>
        <w:t xml:space="preserve">ταν αυτό που λέμε </w:t>
      </w:r>
      <w:r>
        <w:rPr>
          <w:rFonts w:eastAsia="Times New Roman" w:cs="Times New Roman"/>
          <w:szCs w:val="24"/>
        </w:rPr>
        <w:t>η</w:t>
      </w:r>
      <w:r>
        <w:rPr>
          <w:rFonts w:eastAsia="Times New Roman" w:cs="Times New Roman"/>
          <w:szCs w:val="24"/>
        </w:rPr>
        <w:t xml:space="preserve"> </w:t>
      </w:r>
      <w:proofErr w:type="spellStart"/>
      <w:r w:rsidRPr="0076228C">
        <w:rPr>
          <w:rFonts w:eastAsia="Times New Roman" w:cs="Times New Roman"/>
          <w:szCs w:val="24"/>
        </w:rPr>
        <w:t>ιδρυματοποίηση</w:t>
      </w:r>
      <w:proofErr w:type="spellEnd"/>
      <w:r w:rsidRPr="0076228C">
        <w:rPr>
          <w:rFonts w:eastAsia="Times New Roman" w:cs="Times New Roman"/>
          <w:szCs w:val="24"/>
        </w:rPr>
        <w:t xml:space="preserve"> της πολιτιστικής ζωής</w:t>
      </w:r>
      <w:r>
        <w:rPr>
          <w:rFonts w:eastAsia="Times New Roman" w:cs="Times New Roman"/>
          <w:szCs w:val="24"/>
        </w:rPr>
        <w:t>, η παράδοση δηλαδή</w:t>
      </w:r>
      <w:r w:rsidRPr="0076228C">
        <w:rPr>
          <w:rFonts w:eastAsia="Times New Roman" w:cs="Times New Roman"/>
          <w:szCs w:val="24"/>
        </w:rPr>
        <w:t xml:space="preserve"> τη</w:t>
      </w:r>
      <w:r>
        <w:rPr>
          <w:rFonts w:eastAsia="Times New Roman" w:cs="Times New Roman"/>
          <w:szCs w:val="24"/>
        </w:rPr>
        <w:t>ς</w:t>
      </w:r>
      <w:r w:rsidRPr="0076228C">
        <w:rPr>
          <w:rFonts w:eastAsia="Times New Roman" w:cs="Times New Roman"/>
          <w:szCs w:val="24"/>
        </w:rPr>
        <w:t xml:space="preserve"> στρατηγικής για τον πολιτισμό στα ιδιωτικά</w:t>
      </w:r>
      <w:r>
        <w:rPr>
          <w:rFonts w:eastAsia="Times New Roman" w:cs="Times New Roman"/>
          <w:szCs w:val="24"/>
        </w:rPr>
        <w:t xml:space="preserve"> πολιτιστικά ιδρύματα.</w:t>
      </w:r>
    </w:p>
    <w:p w14:paraId="0A5C0DE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Θέλετε ένα </w:t>
      </w:r>
      <w:r w:rsidRPr="0076228C">
        <w:rPr>
          <w:rFonts w:eastAsia="Times New Roman" w:cs="Times New Roman"/>
          <w:szCs w:val="24"/>
        </w:rPr>
        <w:t>χαρακτηριστικό παράδειγμα</w:t>
      </w:r>
      <w:r>
        <w:rPr>
          <w:rFonts w:eastAsia="Times New Roman" w:cs="Times New Roman"/>
          <w:szCs w:val="24"/>
        </w:rPr>
        <w:t>; Όταν ήλθαμε στην Κ</w:t>
      </w:r>
      <w:r w:rsidRPr="0076228C">
        <w:rPr>
          <w:rFonts w:eastAsia="Times New Roman" w:cs="Times New Roman"/>
          <w:szCs w:val="24"/>
        </w:rPr>
        <w:t xml:space="preserve">υβέρνηση </w:t>
      </w:r>
      <w:r>
        <w:rPr>
          <w:rFonts w:eastAsia="Times New Roman" w:cs="Times New Roman"/>
          <w:szCs w:val="24"/>
        </w:rPr>
        <w:t xml:space="preserve">το </w:t>
      </w:r>
      <w:r w:rsidRPr="0076228C">
        <w:rPr>
          <w:rFonts w:eastAsia="Times New Roman" w:cs="Times New Roman"/>
          <w:szCs w:val="24"/>
        </w:rPr>
        <w:t>2015</w:t>
      </w:r>
      <w:r>
        <w:rPr>
          <w:rFonts w:eastAsia="Times New Roman" w:cs="Times New Roman"/>
          <w:szCs w:val="24"/>
        </w:rPr>
        <w:t>,</w:t>
      </w:r>
      <w:r w:rsidRPr="0076228C">
        <w:rPr>
          <w:rFonts w:eastAsia="Times New Roman" w:cs="Times New Roman"/>
          <w:szCs w:val="24"/>
        </w:rPr>
        <w:t xml:space="preserve"> </w:t>
      </w:r>
      <w:r>
        <w:rPr>
          <w:rFonts w:eastAsia="Times New Roman" w:cs="Times New Roman"/>
          <w:szCs w:val="24"/>
        </w:rPr>
        <w:t>οι</w:t>
      </w:r>
      <w:r w:rsidRPr="0076228C">
        <w:rPr>
          <w:rFonts w:eastAsia="Times New Roman" w:cs="Times New Roman"/>
          <w:szCs w:val="24"/>
        </w:rPr>
        <w:t xml:space="preserve"> </w:t>
      </w:r>
      <w:r>
        <w:rPr>
          <w:rFonts w:eastAsia="Times New Roman" w:cs="Times New Roman"/>
          <w:szCs w:val="24"/>
        </w:rPr>
        <w:t>δεκατρείς</w:t>
      </w:r>
      <w:r w:rsidRPr="0076228C">
        <w:rPr>
          <w:rFonts w:eastAsia="Times New Roman" w:cs="Times New Roman"/>
          <w:szCs w:val="24"/>
        </w:rPr>
        <w:t xml:space="preserve"> σύγχρονες αίθουσες πο</w:t>
      </w:r>
      <w:r w:rsidRPr="0076228C">
        <w:rPr>
          <w:rFonts w:eastAsia="Times New Roman" w:cs="Times New Roman"/>
          <w:szCs w:val="24"/>
        </w:rPr>
        <w:lastRenderedPageBreak/>
        <w:t xml:space="preserve">λιτιστικής </w:t>
      </w:r>
      <w:r>
        <w:rPr>
          <w:rFonts w:eastAsia="Times New Roman" w:cs="Times New Roman"/>
          <w:szCs w:val="24"/>
        </w:rPr>
        <w:t>παράδοσης ή</w:t>
      </w:r>
      <w:r>
        <w:rPr>
          <w:rFonts w:eastAsia="Times New Roman" w:cs="Times New Roman"/>
          <w:szCs w:val="24"/>
        </w:rPr>
        <w:t>ταν όλες</w:t>
      </w:r>
      <w:r w:rsidRPr="0076228C">
        <w:rPr>
          <w:rFonts w:eastAsia="Times New Roman" w:cs="Times New Roman"/>
          <w:szCs w:val="24"/>
        </w:rPr>
        <w:t xml:space="preserve"> των ιδιωτικών ιδρυμάτων</w:t>
      </w:r>
      <w:r>
        <w:rPr>
          <w:rFonts w:eastAsia="Times New Roman" w:cs="Times New Roman"/>
          <w:szCs w:val="24"/>
        </w:rPr>
        <w:t xml:space="preserve">, </w:t>
      </w:r>
      <w:r w:rsidRPr="0076228C">
        <w:rPr>
          <w:rFonts w:eastAsia="Times New Roman" w:cs="Times New Roman"/>
          <w:szCs w:val="24"/>
        </w:rPr>
        <w:t>Μέγαρο Μουσικής</w:t>
      </w:r>
      <w:r>
        <w:rPr>
          <w:rFonts w:eastAsia="Times New Roman" w:cs="Times New Roman"/>
          <w:szCs w:val="24"/>
        </w:rPr>
        <w:t xml:space="preserve">, Κέντρο Πολιτισμού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xml:space="preserve">, </w:t>
      </w:r>
      <w:r w:rsidRPr="0076228C">
        <w:rPr>
          <w:rFonts w:eastAsia="Times New Roman" w:cs="Times New Roman"/>
          <w:szCs w:val="24"/>
        </w:rPr>
        <w:t>Στέγη Γραμμάτων και Τεχνών</w:t>
      </w:r>
      <w:r>
        <w:rPr>
          <w:rFonts w:eastAsia="Times New Roman" w:cs="Times New Roman"/>
          <w:szCs w:val="24"/>
        </w:rPr>
        <w:t>,</w:t>
      </w:r>
      <w:r w:rsidRPr="0076228C">
        <w:rPr>
          <w:rFonts w:eastAsia="Times New Roman" w:cs="Times New Roman"/>
          <w:szCs w:val="24"/>
        </w:rPr>
        <w:t xml:space="preserve"> Ίδρυμα </w:t>
      </w:r>
      <w:r>
        <w:rPr>
          <w:rFonts w:eastAsia="Times New Roman" w:cs="Times New Roman"/>
          <w:szCs w:val="24"/>
        </w:rPr>
        <w:t>«</w:t>
      </w:r>
      <w:proofErr w:type="spellStart"/>
      <w:r w:rsidRPr="0076228C">
        <w:rPr>
          <w:rFonts w:eastAsia="Times New Roman" w:cs="Times New Roman"/>
          <w:szCs w:val="24"/>
        </w:rPr>
        <w:t>Θεοχαράκη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Κακογιάννη</w:t>
      </w:r>
      <w:r>
        <w:rPr>
          <w:rFonts w:eastAsia="Times New Roman" w:cs="Times New Roman"/>
          <w:szCs w:val="24"/>
        </w:rPr>
        <w:t>»</w:t>
      </w:r>
      <w:r>
        <w:rPr>
          <w:rFonts w:eastAsia="Times New Roman" w:cs="Times New Roman"/>
          <w:szCs w:val="24"/>
        </w:rPr>
        <w:t xml:space="preserve"> </w:t>
      </w:r>
      <w:r w:rsidRPr="0076228C">
        <w:rPr>
          <w:rFonts w:eastAsia="Times New Roman" w:cs="Times New Roman"/>
          <w:szCs w:val="24"/>
        </w:rPr>
        <w:t>και πάει λέγοντας</w:t>
      </w:r>
      <w:r>
        <w:rPr>
          <w:rFonts w:eastAsia="Times New Roman" w:cs="Times New Roman"/>
          <w:szCs w:val="24"/>
        </w:rPr>
        <w:t>. Δ</w:t>
      </w:r>
      <w:r w:rsidRPr="0076228C">
        <w:rPr>
          <w:rFonts w:eastAsia="Times New Roman" w:cs="Times New Roman"/>
          <w:szCs w:val="24"/>
        </w:rPr>
        <w:t>είτε σήμερα την εικόνα</w:t>
      </w:r>
      <w:r>
        <w:rPr>
          <w:rFonts w:eastAsia="Times New Roman" w:cs="Times New Roman"/>
          <w:szCs w:val="24"/>
        </w:rPr>
        <w:t>. Τ</w:t>
      </w:r>
      <w:r w:rsidRPr="0076228C">
        <w:rPr>
          <w:rFonts w:eastAsia="Times New Roman" w:cs="Times New Roman"/>
          <w:szCs w:val="24"/>
        </w:rPr>
        <w:t>όσες δυνατότητες έχ</w:t>
      </w:r>
      <w:r>
        <w:rPr>
          <w:rFonts w:eastAsia="Times New Roman" w:cs="Times New Roman"/>
          <w:szCs w:val="24"/>
        </w:rPr>
        <w:t>ει</w:t>
      </w:r>
      <w:r w:rsidRPr="0076228C">
        <w:rPr>
          <w:rFonts w:eastAsia="Times New Roman" w:cs="Times New Roman"/>
          <w:szCs w:val="24"/>
        </w:rPr>
        <w:t xml:space="preserve"> να παρουσιαστεί η καλλιτεχνική δημιουργία</w:t>
      </w:r>
      <w:r>
        <w:rPr>
          <w:rFonts w:eastAsia="Times New Roman" w:cs="Times New Roman"/>
          <w:szCs w:val="24"/>
        </w:rPr>
        <w:t xml:space="preserve">. </w:t>
      </w:r>
    </w:p>
    <w:p w14:paraId="0A5C0DE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Ξέ</w:t>
      </w:r>
      <w:r w:rsidRPr="0076228C">
        <w:rPr>
          <w:rFonts w:eastAsia="Times New Roman" w:cs="Times New Roman"/>
          <w:szCs w:val="24"/>
        </w:rPr>
        <w:t>ρετε</w:t>
      </w:r>
      <w:r>
        <w:rPr>
          <w:rFonts w:eastAsia="Times New Roman" w:cs="Times New Roman"/>
          <w:szCs w:val="24"/>
        </w:rPr>
        <w:t>,</w:t>
      </w:r>
      <w:r w:rsidRPr="0076228C">
        <w:rPr>
          <w:rFonts w:eastAsia="Times New Roman" w:cs="Times New Roman"/>
          <w:szCs w:val="24"/>
        </w:rPr>
        <w:t xml:space="preserve"> από το 2011 και </w:t>
      </w:r>
      <w:r>
        <w:rPr>
          <w:rFonts w:eastAsia="Times New Roman" w:cs="Times New Roman"/>
          <w:szCs w:val="24"/>
        </w:rPr>
        <w:t xml:space="preserve">επί </w:t>
      </w:r>
      <w:r>
        <w:rPr>
          <w:rFonts w:eastAsia="Times New Roman" w:cs="Times New Roman"/>
          <w:szCs w:val="24"/>
        </w:rPr>
        <w:t>υ</w:t>
      </w:r>
      <w:r w:rsidRPr="0076228C">
        <w:rPr>
          <w:rFonts w:eastAsia="Times New Roman" w:cs="Times New Roman"/>
          <w:szCs w:val="24"/>
        </w:rPr>
        <w:t>πουργ</w:t>
      </w:r>
      <w:r>
        <w:rPr>
          <w:rFonts w:eastAsia="Times New Roman" w:cs="Times New Roman"/>
          <w:szCs w:val="24"/>
        </w:rPr>
        <w:t>ί</w:t>
      </w:r>
      <w:r w:rsidRPr="0076228C">
        <w:rPr>
          <w:rFonts w:eastAsia="Times New Roman" w:cs="Times New Roman"/>
          <w:szCs w:val="24"/>
        </w:rPr>
        <w:t xml:space="preserve">ας </w:t>
      </w:r>
      <w:proofErr w:type="spellStart"/>
      <w:r w:rsidRPr="0076228C">
        <w:rPr>
          <w:rFonts w:eastAsia="Times New Roman" w:cs="Times New Roman"/>
          <w:szCs w:val="24"/>
        </w:rPr>
        <w:t>Γερουλάνου</w:t>
      </w:r>
      <w:proofErr w:type="spellEnd"/>
      <w:r>
        <w:rPr>
          <w:rFonts w:eastAsia="Times New Roman" w:cs="Times New Roman"/>
          <w:szCs w:val="24"/>
        </w:rPr>
        <w:t>,</w:t>
      </w:r>
      <w:r w:rsidRPr="0076228C">
        <w:rPr>
          <w:rFonts w:eastAsia="Times New Roman" w:cs="Times New Roman"/>
          <w:szCs w:val="24"/>
        </w:rPr>
        <w:t xml:space="preserve"> αυτή </w:t>
      </w:r>
      <w:r>
        <w:rPr>
          <w:rFonts w:eastAsia="Times New Roman" w:cs="Times New Roman"/>
          <w:szCs w:val="24"/>
        </w:rPr>
        <w:t xml:space="preserve">η </w:t>
      </w:r>
      <w:r w:rsidRPr="0076228C">
        <w:rPr>
          <w:rFonts w:eastAsia="Times New Roman" w:cs="Times New Roman"/>
          <w:szCs w:val="24"/>
        </w:rPr>
        <w:t xml:space="preserve">πολιτική άρχισε να παίρνει σάρκα και οστά και αν θέλετε και μία θεωρητική παράσταση με τη </w:t>
      </w:r>
      <w:r>
        <w:rPr>
          <w:rFonts w:eastAsia="Times New Roman" w:cs="Times New Roman"/>
          <w:szCs w:val="24"/>
        </w:rPr>
        <w:t>«</w:t>
      </w:r>
      <w:r w:rsidRPr="0076228C">
        <w:rPr>
          <w:rFonts w:eastAsia="Times New Roman" w:cs="Times New Roman"/>
          <w:szCs w:val="24"/>
        </w:rPr>
        <w:t>λευκή Βίβλο</w:t>
      </w:r>
      <w:r>
        <w:rPr>
          <w:rFonts w:eastAsia="Times New Roman" w:cs="Times New Roman"/>
          <w:szCs w:val="24"/>
        </w:rPr>
        <w:t>». Ήταν στην πραγματικότητα</w:t>
      </w:r>
      <w:r w:rsidRPr="0076228C">
        <w:rPr>
          <w:rFonts w:eastAsia="Times New Roman" w:cs="Times New Roman"/>
          <w:szCs w:val="24"/>
        </w:rPr>
        <w:t xml:space="preserve"> η μεταφορά της ευθύνης </w:t>
      </w:r>
      <w:r>
        <w:rPr>
          <w:rFonts w:eastAsia="Times New Roman" w:cs="Times New Roman"/>
          <w:szCs w:val="24"/>
        </w:rPr>
        <w:t>σ</w:t>
      </w:r>
      <w:r>
        <w:rPr>
          <w:rFonts w:eastAsia="Times New Roman" w:cs="Times New Roman"/>
          <w:szCs w:val="24"/>
        </w:rPr>
        <w:t>τα</w:t>
      </w:r>
      <w:r w:rsidRPr="0076228C">
        <w:rPr>
          <w:rFonts w:eastAsia="Times New Roman" w:cs="Times New Roman"/>
          <w:szCs w:val="24"/>
        </w:rPr>
        <w:t xml:space="preserve"> </w:t>
      </w:r>
      <w:r>
        <w:rPr>
          <w:rFonts w:eastAsia="Times New Roman" w:cs="Times New Roman"/>
          <w:szCs w:val="24"/>
        </w:rPr>
        <w:t xml:space="preserve">ιδιωτικά </w:t>
      </w:r>
      <w:r w:rsidRPr="0076228C">
        <w:rPr>
          <w:rFonts w:eastAsia="Times New Roman" w:cs="Times New Roman"/>
          <w:szCs w:val="24"/>
        </w:rPr>
        <w:t xml:space="preserve">ιδρύματα και </w:t>
      </w:r>
      <w:r>
        <w:rPr>
          <w:rFonts w:eastAsia="Times New Roman" w:cs="Times New Roman"/>
          <w:szCs w:val="24"/>
        </w:rPr>
        <w:t xml:space="preserve">η </w:t>
      </w:r>
      <w:r w:rsidRPr="0076228C">
        <w:rPr>
          <w:rFonts w:eastAsia="Times New Roman" w:cs="Times New Roman"/>
          <w:szCs w:val="24"/>
        </w:rPr>
        <w:t xml:space="preserve">υποχώρηση του </w:t>
      </w:r>
      <w:r>
        <w:rPr>
          <w:rFonts w:eastAsia="Times New Roman" w:cs="Times New Roman"/>
          <w:szCs w:val="24"/>
        </w:rPr>
        <w:t>κ</w:t>
      </w:r>
      <w:r w:rsidRPr="0076228C">
        <w:rPr>
          <w:rFonts w:eastAsia="Times New Roman" w:cs="Times New Roman"/>
          <w:szCs w:val="24"/>
        </w:rPr>
        <w:t xml:space="preserve">ράτους </w:t>
      </w:r>
      <w:r w:rsidRPr="0076228C">
        <w:rPr>
          <w:rFonts w:eastAsia="Times New Roman" w:cs="Times New Roman"/>
          <w:szCs w:val="24"/>
        </w:rPr>
        <w:t>σε όλους τους τομείς πολιτι</w:t>
      </w:r>
      <w:r>
        <w:rPr>
          <w:rFonts w:eastAsia="Times New Roman" w:cs="Times New Roman"/>
          <w:szCs w:val="24"/>
        </w:rPr>
        <w:t>στι</w:t>
      </w:r>
      <w:r w:rsidRPr="0076228C">
        <w:rPr>
          <w:rFonts w:eastAsia="Times New Roman" w:cs="Times New Roman"/>
          <w:szCs w:val="24"/>
        </w:rPr>
        <w:t>κής δημιουργίας</w:t>
      </w:r>
      <w:r>
        <w:rPr>
          <w:rFonts w:eastAsia="Times New Roman" w:cs="Times New Roman"/>
          <w:szCs w:val="24"/>
        </w:rPr>
        <w:t xml:space="preserve">. </w:t>
      </w:r>
    </w:p>
    <w:p w14:paraId="0A5C0DE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Θα πει κανείς «και πριν»; Θέλω να είναι σαφές αυτό. Δεν</w:t>
      </w:r>
      <w:r w:rsidRPr="0076228C">
        <w:rPr>
          <w:rFonts w:eastAsia="Times New Roman" w:cs="Times New Roman"/>
          <w:szCs w:val="24"/>
        </w:rPr>
        <w:t xml:space="preserve"> νοσταλγούμε την εποχή της </w:t>
      </w:r>
      <w:r>
        <w:rPr>
          <w:rFonts w:eastAsia="Times New Roman" w:cs="Times New Roman"/>
          <w:szCs w:val="24"/>
        </w:rPr>
        <w:t>ευη</w:t>
      </w:r>
      <w:r w:rsidRPr="0076228C">
        <w:rPr>
          <w:rFonts w:eastAsia="Times New Roman" w:cs="Times New Roman"/>
          <w:szCs w:val="24"/>
        </w:rPr>
        <w:t>μερίας</w:t>
      </w:r>
      <w:r>
        <w:rPr>
          <w:rFonts w:eastAsia="Times New Roman" w:cs="Times New Roman"/>
          <w:szCs w:val="24"/>
        </w:rPr>
        <w:t>,</w:t>
      </w:r>
      <w:r w:rsidRPr="0076228C">
        <w:rPr>
          <w:rFonts w:eastAsia="Times New Roman" w:cs="Times New Roman"/>
          <w:szCs w:val="24"/>
        </w:rPr>
        <w:t xml:space="preserve"> της λεγόμενης ευημερίας</w:t>
      </w:r>
      <w:r>
        <w:rPr>
          <w:rFonts w:eastAsia="Times New Roman" w:cs="Times New Roman"/>
          <w:szCs w:val="24"/>
        </w:rPr>
        <w:t>,</w:t>
      </w:r>
      <w:r w:rsidRPr="0076228C">
        <w:rPr>
          <w:rFonts w:eastAsia="Times New Roman" w:cs="Times New Roman"/>
          <w:szCs w:val="24"/>
        </w:rPr>
        <w:t xml:space="preserve"> της πλαστής ευημερίας</w:t>
      </w:r>
      <w:r>
        <w:rPr>
          <w:rFonts w:eastAsia="Times New Roman" w:cs="Times New Roman"/>
          <w:szCs w:val="24"/>
        </w:rPr>
        <w:t>,</w:t>
      </w:r>
      <w:r w:rsidRPr="0076228C">
        <w:rPr>
          <w:rFonts w:eastAsia="Times New Roman" w:cs="Times New Roman"/>
          <w:szCs w:val="24"/>
        </w:rPr>
        <w:t xml:space="preserve"> της ευημερίας με δ</w:t>
      </w:r>
      <w:r w:rsidRPr="0076228C">
        <w:rPr>
          <w:rFonts w:eastAsia="Times New Roman" w:cs="Times New Roman"/>
          <w:szCs w:val="24"/>
        </w:rPr>
        <w:t>ανεικά και φούσκες</w:t>
      </w:r>
      <w:r>
        <w:rPr>
          <w:rFonts w:eastAsia="Times New Roman" w:cs="Times New Roman"/>
          <w:szCs w:val="24"/>
        </w:rPr>
        <w:t>, ούτε αναπολούμε φυσικά τ</w:t>
      </w:r>
      <w:r w:rsidRPr="0076228C">
        <w:rPr>
          <w:rFonts w:eastAsia="Times New Roman" w:cs="Times New Roman"/>
          <w:szCs w:val="24"/>
        </w:rPr>
        <w:t xml:space="preserve">ο δίπολο που </w:t>
      </w:r>
      <w:r>
        <w:rPr>
          <w:rFonts w:eastAsia="Times New Roman" w:cs="Times New Roman"/>
          <w:szCs w:val="24"/>
        </w:rPr>
        <w:t xml:space="preserve">ήταν μέχρι και τις μέρες μας, την </w:t>
      </w:r>
      <w:r w:rsidRPr="0076228C">
        <w:rPr>
          <w:rFonts w:eastAsia="Times New Roman" w:cs="Times New Roman"/>
          <w:szCs w:val="24"/>
        </w:rPr>
        <w:t>υποκουλτούρα</w:t>
      </w:r>
      <w:r>
        <w:rPr>
          <w:rFonts w:eastAsia="Times New Roman" w:cs="Times New Roman"/>
          <w:szCs w:val="24"/>
        </w:rPr>
        <w:t xml:space="preserve"> για τα λαϊκά</w:t>
      </w:r>
      <w:r w:rsidRPr="0076228C">
        <w:rPr>
          <w:rFonts w:eastAsia="Times New Roman" w:cs="Times New Roman"/>
          <w:szCs w:val="24"/>
        </w:rPr>
        <w:t xml:space="preserve"> στρώματα </w:t>
      </w:r>
      <w:r>
        <w:rPr>
          <w:rFonts w:eastAsia="Times New Roman" w:cs="Times New Roman"/>
          <w:szCs w:val="24"/>
        </w:rPr>
        <w:t>και την</w:t>
      </w:r>
      <w:r w:rsidRPr="0076228C">
        <w:rPr>
          <w:rFonts w:eastAsia="Times New Roman" w:cs="Times New Roman"/>
          <w:szCs w:val="24"/>
        </w:rPr>
        <w:t xml:space="preserve"> </w:t>
      </w:r>
      <w:r>
        <w:rPr>
          <w:rFonts w:eastAsia="Times New Roman" w:cs="Times New Roman"/>
          <w:szCs w:val="24"/>
        </w:rPr>
        <w:t>ανα</w:t>
      </w:r>
      <w:r w:rsidRPr="0076228C">
        <w:rPr>
          <w:rFonts w:eastAsia="Times New Roman" w:cs="Times New Roman"/>
          <w:szCs w:val="24"/>
        </w:rPr>
        <w:t xml:space="preserve">μασημένη τροφή από τις </w:t>
      </w:r>
      <w:r>
        <w:rPr>
          <w:rFonts w:eastAsia="Times New Roman" w:cs="Times New Roman"/>
          <w:szCs w:val="24"/>
        </w:rPr>
        <w:t>μ</w:t>
      </w:r>
      <w:r w:rsidRPr="0076228C">
        <w:rPr>
          <w:rFonts w:eastAsia="Times New Roman" w:cs="Times New Roman"/>
          <w:szCs w:val="24"/>
        </w:rPr>
        <w:t>ητροπόλει</w:t>
      </w:r>
      <w:r>
        <w:rPr>
          <w:rFonts w:eastAsia="Times New Roman" w:cs="Times New Roman"/>
          <w:szCs w:val="24"/>
        </w:rPr>
        <w:t>ς του καπιταλισμού για τις ελίτ. Επίσης, δεν ε</w:t>
      </w:r>
      <w:r w:rsidRPr="0076228C">
        <w:rPr>
          <w:rFonts w:eastAsia="Times New Roman" w:cs="Times New Roman"/>
          <w:szCs w:val="24"/>
        </w:rPr>
        <w:t>ίμαστε εχθροί των ιδρυμάτων</w:t>
      </w:r>
      <w:r>
        <w:rPr>
          <w:rFonts w:eastAsia="Times New Roman" w:cs="Times New Roman"/>
          <w:szCs w:val="24"/>
        </w:rPr>
        <w:t>. Αντίθετα, α</w:t>
      </w:r>
      <w:r>
        <w:rPr>
          <w:rFonts w:eastAsia="Times New Roman" w:cs="Times New Roman"/>
          <w:szCs w:val="24"/>
        </w:rPr>
        <w:lastRenderedPageBreak/>
        <w:t>ναγνωρίζουμε</w:t>
      </w:r>
      <w:r w:rsidRPr="0076228C">
        <w:rPr>
          <w:rFonts w:eastAsia="Times New Roman" w:cs="Times New Roman"/>
          <w:szCs w:val="24"/>
        </w:rPr>
        <w:t xml:space="preserve"> ότι πολλά από αυτά παράγουν προϊόν και μάλιστα</w:t>
      </w:r>
      <w:r>
        <w:rPr>
          <w:rFonts w:eastAsia="Times New Roman" w:cs="Times New Roman"/>
          <w:szCs w:val="24"/>
        </w:rPr>
        <w:t>,</w:t>
      </w:r>
      <w:r w:rsidRPr="0076228C">
        <w:rPr>
          <w:rFonts w:eastAsia="Times New Roman" w:cs="Times New Roman"/>
          <w:szCs w:val="24"/>
        </w:rPr>
        <w:t xml:space="preserve"> με δικούς τους πόρους</w:t>
      </w:r>
      <w:r>
        <w:rPr>
          <w:rFonts w:eastAsia="Times New Roman" w:cs="Times New Roman"/>
          <w:szCs w:val="24"/>
        </w:rPr>
        <w:t>. Τ</w:t>
      </w:r>
      <w:r w:rsidRPr="0076228C">
        <w:rPr>
          <w:rFonts w:eastAsia="Times New Roman" w:cs="Times New Roman"/>
          <w:szCs w:val="24"/>
        </w:rPr>
        <w:t>α περισσότερα</w:t>
      </w:r>
      <w:r>
        <w:rPr>
          <w:rFonts w:eastAsia="Times New Roman" w:cs="Times New Roman"/>
          <w:szCs w:val="24"/>
        </w:rPr>
        <w:t>,</w:t>
      </w:r>
      <w:r w:rsidRPr="0076228C">
        <w:rPr>
          <w:rFonts w:eastAsia="Times New Roman" w:cs="Times New Roman"/>
          <w:szCs w:val="24"/>
        </w:rPr>
        <w:t xml:space="preserve"> </w:t>
      </w:r>
      <w:r>
        <w:rPr>
          <w:rFonts w:eastAsia="Times New Roman" w:cs="Times New Roman"/>
          <w:szCs w:val="24"/>
        </w:rPr>
        <w:t>όμως,</w:t>
      </w:r>
      <w:r w:rsidRPr="0076228C">
        <w:rPr>
          <w:rFonts w:eastAsia="Times New Roman" w:cs="Times New Roman"/>
          <w:szCs w:val="24"/>
        </w:rPr>
        <w:t xml:space="preserve"> είναι κλειστοί χώροι διαχείρισης του πολιτιστικού προϊόντος</w:t>
      </w:r>
      <w:r>
        <w:rPr>
          <w:rFonts w:eastAsia="Times New Roman" w:cs="Times New Roman"/>
          <w:szCs w:val="24"/>
        </w:rPr>
        <w:t xml:space="preserve">. </w:t>
      </w:r>
    </w:p>
    <w:p w14:paraId="0A5C0DE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Τι χρειάζεται για να μπορέσει να παραχθεί </w:t>
      </w:r>
      <w:r w:rsidRPr="0076228C">
        <w:rPr>
          <w:rFonts w:eastAsia="Times New Roman" w:cs="Times New Roman"/>
          <w:szCs w:val="24"/>
        </w:rPr>
        <w:t>πολιτισμός και μάλιστα ελεύθερος</w:t>
      </w:r>
      <w:r>
        <w:rPr>
          <w:rFonts w:eastAsia="Times New Roman" w:cs="Times New Roman"/>
          <w:szCs w:val="24"/>
        </w:rPr>
        <w:t>; Δεν λέμε ότι</w:t>
      </w:r>
      <w:r>
        <w:rPr>
          <w:rFonts w:eastAsia="Times New Roman" w:cs="Times New Roman"/>
          <w:szCs w:val="24"/>
        </w:rPr>
        <w:t xml:space="preserve"> δεν υπάρχει. Αυτή είναι </w:t>
      </w:r>
      <w:r w:rsidRPr="0076228C">
        <w:rPr>
          <w:rFonts w:eastAsia="Times New Roman" w:cs="Times New Roman"/>
          <w:szCs w:val="24"/>
        </w:rPr>
        <w:t>μία δεύτερη διαπίστωση της κρίσης</w:t>
      </w:r>
      <w:r>
        <w:rPr>
          <w:rFonts w:eastAsia="Times New Roman" w:cs="Times New Roman"/>
          <w:szCs w:val="24"/>
        </w:rPr>
        <w:t>, δηλαδή</w:t>
      </w:r>
      <w:r w:rsidRPr="0076228C">
        <w:rPr>
          <w:rFonts w:eastAsia="Times New Roman" w:cs="Times New Roman"/>
          <w:szCs w:val="24"/>
        </w:rPr>
        <w:t xml:space="preserve"> ότι την ίδια στιγμή που υπήρχε φτώχεια</w:t>
      </w:r>
      <w:r>
        <w:rPr>
          <w:rFonts w:eastAsia="Times New Roman" w:cs="Times New Roman"/>
          <w:szCs w:val="24"/>
        </w:rPr>
        <w:t>,</w:t>
      </w:r>
      <w:r w:rsidRPr="0076228C">
        <w:rPr>
          <w:rFonts w:eastAsia="Times New Roman" w:cs="Times New Roman"/>
          <w:szCs w:val="24"/>
        </w:rPr>
        <w:t xml:space="preserve"> ένα ασφυκτικό </w:t>
      </w:r>
      <w:r>
        <w:rPr>
          <w:rFonts w:eastAsia="Times New Roman" w:cs="Times New Roman"/>
          <w:szCs w:val="24"/>
        </w:rPr>
        <w:t>π</w:t>
      </w:r>
      <w:r w:rsidRPr="0076228C">
        <w:rPr>
          <w:rFonts w:eastAsia="Times New Roman" w:cs="Times New Roman"/>
          <w:szCs w:val="24"/>
        </w:rPr>
        <w:t>λαίσιο</w:t>
      </w:r>
      <w:r>
        <w:rPr>
          <w:rFonts w:eastAsia="Times New Roman" w:cs="Times New Roman"/>
          <w:szCs w:val="24"/>
        </w:rPr>
        <w:t>,</w:t>
      </w:r>
      <w:r w:rsidRPr="0076228C">
        <w:rPr>
          <w:rFonts w:eastAsia="Times New Roman" w:cs="Times New Roman"/>
          <w:szCs w:val="24"/>
        </w:rPr>
        <w:t xml:space="preserve"> η καλλιτεχνική δημιουργία </w:t>
      </w:r>
      <w:r>
        <w:rPr>
          <w:rFonts w:eastAsia="Times New Roman" w:cs="Times New Roman"/>
          <w:szCs w:val="24"/>
        </w:rPr>
        <w:t>ανθούσε από κ</w:t>
      </w:r>
      <w:r w:rsidRPr="0076228C">
        <w:rPr>
          <w:rFonts w:eastAsia="Times New Roman" w:cs="Times New Roman"/>
          <w:szCs w:val="24"/>
        </w:rPr>
        <w:t>άθε πόρο της κοινωνίας</w:t>
      </w:r>
      <w:r>
        <w:rPr>
          <w:rFonts w:eastAsia="Times New Roman" w:cs="Times New Roman"/>
          <w:szCs w:val="24"/>
        </w:rPr>
        <w:t xml:space="preserve">. </w:t>
      </w:r>
      <w:r w:rsidRPr="0076228C">
        <w:rPr>
          <w:rFonts w:eastAsia="Times New Roman" w:cs="Times New Roman"/>
          <w:szCs w:val="24"/>
        </w:rPr>
        <w:t>Είναι εντυπωσιακό</w:t>
      </w:r>
      <w:r>
        <w:rPr>
          <w:rFonts w:eastAsia="Times New Roman" w:cs="Times New Roman"/>
          <w:szCs w:val="24"/>
        </w:rPr>
        <w:t xml:space="preserve"> το </w:t>
      </w:r>
      <w:r w:rsidRPr="0076228C">
        <w:rPr>
          <w:rFonts w:eastAsia="Times New Roman" w:cs="Times New Roman"/>
          <w:szCs w:val="24"/>
        </w:rPr>
        <w:t>πόσες πρωτοβουλίες</w:t>
      </w:r>
      <w:r>
        <w:rPr>
          <w:rFonts w:eastAsia="Times New Roman" w:cs="Times New Roman"/>
          <w:szCs w:val="24"/>
        </w:rPr>
        <w:t>,</w:t>
      </w:r>
      <w:r w:rsidRPr="0076228C">
        <w:rPr>
          <w:rFonts w:eastAsia="Times New Roman" w:cs="Times New Roman"/>
          <w:szCs w:val="24"/>
        </w:rPr>
        <w:t xml:space="preserve"> συλλογικότητες παρήγαγαν τέχνη</w:t>
      </w:r>
      <w:r>
        <w:rPr>
          <w:rFonts w:eastAsia="Times New Roman" w:cs="Times New Roman"/>
          <w:szCs w:val="24"/>
        </w:rPr>
        <w:t>,</w:t>
      </w:r>
      <w:r w:rsidRPr="0076228C">
        <w:rPr>
          <w:rFonts w:eastAsia="Times New Roman" w:cs="Times New Roman"/>
          <w:szCs w:val="24"/>
        </w:rPr>
        <w:t xml:space="preserve"> παρήγαγαν διανόηση</w:t>
      </w:r>
      <w:r>
        <w:rPr>
          <w:rFonts w:eastAsia="Times New Roman" w:cs="Times New Roman"/>
          <w:szCs w:val="24"/>
        </w:rPr>
        <w:t xml:space="preserve">, </w:t>
      </w:r>
      <w:r w:rsidRPr="0076228C">
        <w:rPr>
          <w:rFonts w:eastAsia="Times New Roman" w:cs="Times New Roman"/>
          <w:szCs w:val="24"/>
        </w:rPr>
        <w:t xml:space="preserve">παρήγαγαν </w:t>
      </w:r>
      <w:r>
        <w:rPr>
          <w:rFonts w:eastAsia="Times New Roman" w:cs="Times New Roman"/>
          <w:szCs w:val="24"/>
        </w:rPr>
        <w:t>εικαστική δημιουργία</w:t>
      </w:r>
      <w:r w:rsidRPr="009469A1">
        <w:rPr>
          <w:rFonts w:eastAsia="Times New Roman" w:cs="Times New Roman"/>
          <w:szCs w:val="24"/>
        </w:rPr>
        <w:t xml:space="preserve"> </w:t>
      </w:r>
      <w:r w:rsidRPr="0076228C">
        <w:rPr>
          <w:rFonts w:eastAsia="Times New Roman" w:cs="Times New Roman"/>
          <w:szCs w:val="24"/>
        </w:rPr>
        <w:t>στην περίοδο της κρίσης</w:t>
      </w:r>
      <w:r>
        <w:rPr>
          <w:rFonts w:eastAsia="Times New Roman" w:cs="Times New Roman"/>
          <w:szCs w:val="24"/>
        </w:rPr>
        <w:t xml:space="preserve">. </w:t>
      </w:r>
    </w:p>
    <w:p w14:paraId="0A5C0DE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w:t>
      </w:r>
      <w:r w:rsidRPr="0076228C">
        <w:rPr>
          <w:rFonts w:eastAsia="Times New Roman" w:cs="Times New Roman"/>
          <w:szCs w:val="24"/>
        </w:rPr>
        <w:t>για μας είναι να δημιουργήσουμε αφ</w:t>
      </w:r>
      <w:r>
        <w:rPr>
          <w:rFonts w:eastAsia="Times New Roman" w:cs="Times New Roman"/>
          <w:szCs w:val="24"/>
        </w:rPr>
        <w:t xml:space="preserve">’ </w:t>
      </w:r>
      <w:r w:rsidRPr="0076228C">
        <w:rPr>
          <w:rFonts w:eastAsia="Times New Roman" w:cs="Times New Roman"/>
          <w:szCs w:val="24"/>
        </w:rPr>
        <w:t>ενός τις οργανωτικές δομές</w:t>
      </w:r>
      <w:r>
        <w:rPr>
          <w:rFonts w:eastAsia="Times New Roman" w:cs="Times New Roman"/>
          <w:szCs w:val="24"/>
        </w:rPr>
        <w:t xml:space="preserve"> -</w:t>
      </w:r>
      <w:r w:rsidRPr="0076228C">
        <w:rPr>
          <w:rFonts w:eastAsia="Times New Roman" w:cs="Times New Roman"/>
          <w:szCs w:val="24"/>
        </w:rPr>
        <w:t>γι</w:t>
      </w:r>
      <w:r>
        <w:rPr>
          <w:rFonts w:eastAsia="Times New Roman" w:cs="Times New Roman"/>
          <w:szCs w:val="24"/>
        </w:rPr>
        <w:t>’ αυτό έχει νόημα το συγκεκριμένο ά</w:t>
      </w:r>
      <w:r w:rsidRPr="0076228C">
        <w:rPr>
          <w:rFonts w:eastAsia="Times New Roman" w:cs="Times New Roman"/>
          <w:szCs w:val="24"/>
        </w:rPr>
        <w:t>ρθρο που μιλάει για την υ</w:t>
      </w:r>
      <w:r w:rsidRPr="0076228C">
        <w:rPr>
          <w:rFonts w:eastAsia="Times New Roman" w:cs="Times New Roman"/>
          <w:szCs w:val="24"/>
        </w:rPr>
        <w:t xml:space="preserve">ποχρέωση των οργανισμών στη </w:t>
      </w:r>
      <w:r>
        <w:rPr>
          <w:rFonts w:eastAsia="Times New Roman" w:cs="Times New Roman"/>
          <w:szCs w:val="24"/>
        </w:rPr>
        <w:t>Λ</w:t>
      </w:r>
      <w:r w:rsidRPr="0076228C">
        <w:rPr>
          <w:rFonts w:eastAsia="Times New Roman" w:cs="Times New Roman"/>
          <w:szCs w:val="24"/>
        </w:rPr>
        <w:t>υρική</w:t>
      </w:r>
      <w:r>
        <w:rPr>
          <w:rFonts w:eastAsia="Times New Roman" w:cs="Times New Roman"/>
          <w:szCs w:val="24"/>
        </w:rPr>
        <w:t>, στο Μέγαρο, στο Κ</w:t>
      </w:r>
      <w:r w:rsidRPr="0076228C">
        <w:rPr>
          <w:rFonts w:eastAsia="Times New Roman" w:cs="Times New Roman"/>
          <w:szCs w:val="24"/>
        </w:rPr>
        <w:t xml:space="preserve">έντρο </w:t>
      </w:r>
      <w:r>
        <w:rPr>
          <w:rFonts w:eastAsia="Times New Roman" w:cs="Times New Roman"/>
          <w:szCs w:val="24"/>
        </w:rPr>
        <w:t>Κ</w:t>
      </w:r>
      <w:r w:rsidRPr="0076228C">
        <w:rPr>
          <w:rFonts w:eastAsia="Times New Roman" w:cs="Times New Roman"/>
          <w:szCs w:val="24"/>
        </w:rPr>
        <w:t>ινηματογράφ</w:t>
      </w:r>
      <w:r>
        <w:rPr>
          <w:rFonts w:eastAsia="Times New Roman" w:cs="Times New Roman"/>
          <w:szCs w:val="24"/>
        </w:rPr>
        <w:t>ου- την καλλιτεχνική ανεξαρτησία -</w:t>
      </w:r>
      <w:r w:rsidRPr="0076228C">
        <w:rPr>
          <w:rFonts w:eastAsia="Times New Roman" w:cs="Times New Roman"/>
          <w:szCs w:val="24"/>
        </w:rPr>
        <w:t xml:space="preserve">είπε ο </w:t>
      </w:r>
      <w:r w:rsidRPr="0076228C">
        <w:rPr>
          <w:rFonts w:eastAsia="Times New Roman" w:cs="Times New Roman"/>
          <w:szCs w:val="24"/>
        </w:rPr>
        <w:t>κ</w:t>
      </w:r>
      <w:r>
        <w:rPr>
          <w:rFonts w:eastAsia="Times New Roman" w:cs="Times New Roman"/>
          <w:szCs w:val="24"/>
        </w:rPr>
        <w:t>.</w:t>
      </w:r>
      <w:r w:rsidRPr="0076228C">
        <w:rPr>
          <w:rFonts w:eastAsia="Times New Roman" w:cs="Times New Roman"/>
          <w:szCs w:val="24"/>
        </w:rPr>
        <w:t xml:space="preserve"> </w:t>
      </w:r>
      <w:proofErr w:type="spellStart"/>
      <w:r w:rsidRPr="0076228C">
        <w:rPr>
          <w:rFonts w:eastAsia="Times New Roman" w:cs="Times New Roman"/>
          <w:szCs w:val="24"/>
        </w:rPr>
        <w:t>Ξυδάκης</w:t>
      </w:r>
      <w:proofErr w:type="spellEnd"/>
      <w:r>
        <w:rPr>
          <w:rFonts w:eastAsia="Times New Roman" w:cs="Times New Roman"/>
          <w:szCs w:val="24"/>
        </w:rPr>
        <w:t>, την υποχρέωση</w:t>
      </w:r>
      <w:r w:rsidRPr="0076228C">
        <w:rPr>
          <w:rFonts w:eastAsia="Times New Roman" w:cs="Times New Roman"/>
          <w:szCs w:val="24"/>
        </w:rPr>
        <w:t xml:space="preserve"> να μπορεί να επιλέγεται ο καλλιτεχνικός διευθυντής με ελεύθερο δημό</w:t>
      </w:r>
      <w:r w:rsidRPr="0076228C">
        <w:rPr>
          <w:rFonts w:eastAsia="Times New Roman" w:cs="Times New Roman"/>
          <w:szCs w:val="24"/>
        </w:rPr>
        <w:lastRenderedPageBreak/>
        <w:t>σιο διαγωνισμό</w:t>
      </w:r>
      <w:r>
        <w:rPr>
          <w:rFonts w:eastAsia="Times New Roman" w:cs="Times New Roman"/>
          <w:szCs w:val="24"/>
        </w:rPr>
        <w:t>- και την ασφάλεια και</w:t>
      </w:r>
      <w:r w:rsidRPr="0076228C">
        <w:rPr>
          <w:rFonts w:eastAsia="Times New Roman" w:cs="Times New Roman"/>
          <w:szCs w:val="24"/>
        </w:rPr>
        <w:t xml:space="preserve"> αξιοπρέπεια τω</w:t>
      </w:r>
      <w:r w:rsidRPr="0076228C">
        <w:rPr>
          <w:rFonts w:eastAsia="Times New Roman" w:cs="Times New Roman"/>
          <w:szCs w:val="24"/>
        </w:rPr>
        <w:t>ν εργαζομένων</w:t>
      </w:r>
      <w:r>
        <w:rPr>
          <w:rFonts w:eastAsia="Times New Roman" w:cs="Times New Roman"/>
          <w:szCs w:val="24"/>
        </w:rPr>
        <w:t>,</w:t>
      </w:r>
      <w:r w:rsidRPr="0076228C">
        <w:rPr>
          <w:rFonts w:eastAsia="Times New Roman" w:cs="Times New Roman"/>
          <w:szCs w:val="24"/>
        </w:rPr>
        <w:t xml:space="preserve"> όπως ορίζει σε πάρα πολλά περιστατικά το συγκεκριμένο νομοσχέδιο</w:t>
      </w:r>
      <w:r>
        <w:rPr>
          <w:rFonts w:eastAsia="Times New Roman" w:cs="Times New Roman"/>
          <w:szCs w:val="24"/>
        </w:rPr>
        <w:t>.</w:t>
      </w:r>
    </w:p>
    <w:p w14:paraId="0A5C0DE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Θα κάνω και ένα σχόλιο που έχει ενδιαφέρον και από τη</w:t>
      </w:r>
      <w:r w:rsidRPr="0076228C">
        <w:rPr>
          <w:rFonts w:eastAsia="Times New Roman" w:cs="Times New Roman"/>
          <w:szCs w:val="24"/>
        </w:rPr>
        <w:t xml:space="preserve"> συζήτηση με τους φορείς για το συγκεκριμένο νομοσχέδιο</w:t>
      </w:r>
      <w:r>
        <w:rPr>
          <w:rFonts w:eastAsia="Times New Roman" w:cs="Times New Roman"/>
          <w:szCs w:val="24"/>
        </w:rPr>
        <w:t>, για το Ταμείο Αλληλοβοηθείας. Ε</w:t>
      </w:r>
      <w:r w:rsidRPr="0076228C">
        <w:rPr>
          <w:rFonts w:eastAsia="Times New Roman" w:cs="Times New Roman"/>
          <w:szCs w:val="24"/>
        </w:rPr>
        <w:t>ίναι</w:t>
      </w:r>
      <w:r>
        <w:rPr>
          <w:rFonts w:eastAsia="Times New Roman" w:cs="Times New Roman"/>
          <w:szCs w:val="24"/>
        </w:rPr>
        <w:t>,</w:t>
      </w:r>
      <w:r w:rsidRPr="0076228C">
        <w:rPr>
          <w:rFonts w:eastAsia="Times New Roman" w:cs="Times New Roman"/>
          <w:szCs w:val="24"/>
        </w:rPr>
        <w:t xml:space="preserve"> </w:t>
      </w:r>
      <w:r>
        <w:rPr>
          <w:rFonts w:eastAsia="Times New Roman" w:cs="Times New Roman"/>
          <w:szCs w:val="24"/>
        </w:rPr>
        <w:t xml:space="preserve">όπως είπε και ο κ. Δελής, </w:t>
      </w:r>
      <w:r w:rsidRPr="0076228C">
        <w:rPr>
          <w:rFonts w:eastAsia="Times New Roman" w:cs="Times New Roman"/>
          <w:szCs w:val="24"/>
        </w:rPr>
        <w:t>ψε</w:t>
      </w:r>
      <w:r w:rsidRPr="0076228C">
        <w:rPr>
          <w:rFonts w:eastAsia="Times New Roman" w:cs="Times New Roman"/>
          <w:szCs w:val="24"/>
        </w:rPr>
        <w:t>υδεπίγραφ</w:t>
      </w:r>
      <w:r>
        <w:rPr>
          <w:rFonts w:eastAsia="Times New Roman" w:cs="Times New Roman"/>
          <w:szCs w:val="24"/>
        </w:rPr>
        <w:t>ο όνομα. Δεν</w:t>
      </w:r>
      <w:r w:rsidRPr="0076228C">
        <w:rPr>
          <w:rFonts w:eastAsia="Times New Roman" w:cs="Times New Roman"/>
          <w:szCs w:val="24"/>
        </w:rPr>
        <w:t xml:space="preserve"> πρόκειται περί αυτού</w:t>
      </w:r>
      <w:r>
        <w:rPr>
          <w:rFonts w:eastAsia="Times New Roman" w:cs="Times New Roman"/>
          <w:szCs w:val="24"/>
        </w:rPr>
        <w:t>,</w:t>
      </w:r>
      <w:r w:rsidRPr="0076228C">
        <w:rPr>
          <w:rFonts w:eastAsia="Times New Roman" w:cs="Times New Roman"/>
          <w:szCs w:val="24"/>
        </w:rPr>
        <w:t xml:space="preserve"> δεν πρόκειται περί ενός Ταμείου Αλληλοβοήθειας</w:t>
      </w:r>
      <w:r>
        <w:rPr>
          <w:rFonts w:eastAsia="Times New Roman" w:cs="Times New Roman"/>
          <w:szCs w:val="24"/>
        </w:rPr>
        <w:t>. Ξέρετε στην</w:t>
      </w:r>
      <w:r w:rsidRPr="0076228C">
        <w:rPr>
          <w:rFonts w:eastAsia="Times New Roman" w:cs="Times New Roman"/>
          <w:szCs w:val="24"/>
        </w:rPr>
        <w:t xml:space="preserve"> παράδοση </w:t>
      </w:r>
      <w:r>
        <w:rPr>
          <w:rFonts w:eastAsia="Times New Roman" w:cs="Times New Roman"/>
          <w:szCs w:val="24"/>
        </w:rPr>
        <w:t>του συνδικαλιστικού κινήματος,</w:t>
      </w:r>
      <w:r w:rsidRPr="0076228C">
        <w:rPr>
          <w:rFonts w:eastAsia="Times New Roman" w:cs="Times New Roman"/>
          <w:szCs w:val="24"/>
        </w:rPr>
        <w:t xml:space="preserve"> στην παράδοση του εργατικού κινήματος υπάρχουν τα Ταμεία Αλληλοβοήθειας </w:t>
      </w:r>
      <w:r>
        <w:rPr>
          <w:rFonts w:eastAsia="Times New Roman" w:cs="Times New Roman"/>
          <w:szCs w:val="24"/>
        </w:rPr>
        <w:t>ως μέρος και της συγκρότησή</w:t>
      </w:r>
      <w:r w:rsidRPr="0076228C">
        <w:rPr>
          <w:rFonts w:eastAsia="Times New Roman" w:cs="Times New Roman"/>
          <w:szCs w:val="24"/>
        </w:rPr>
        <w:t>ς του</w:t>
      </w:r>
      <w:r>
        <w:rPr>
          <w:rFonts w:eastAsia="Times New Roman" w:cs="Times New Roman"/>
          <w:szCs w:val="24"/>
        </w:rPr>
        <w:t>, της αυ</w:t>
      </w:r>
      <w:r>
        <w:rPr>
          <w:rFonts w:eastAsia="Times New Roman" w:cs="Times New Roman"/>
          <w:szCs w:val="24"/>
        </w:rPr>
        <w:t xml:space="preserve">τονομίας του. </w:t>
      </w:r>
    </w:p>
    <w:p w14:paraId="0A5C0DE8" w14:textId="77777777" w:rsidR="004A3142" w:rsidRDefault="002101D6">
      <w:pPr>
        <w:spacing w:line="600" w:lineRule="auto"/>
        <w:ind w:firstLine="720"/>
        <w:jc w:val="both"/>
        <w:rPr>
          <w:rFonts w:eastAsia="Times New Roman" w:cs="Times New Roman"/>
          <w:szCs w:val="24"/>
        </w:rPr>
      </w:pPr>
      <w:r w:rsidRPr="009469A1">
        <w:rPr>
          <w:rFonts w:eastAsia="Times New Roman" w:cs="Times New Roman"/>
          <w:szCs w:val="24"/>
        </w:rPr>
        <w:t>Κατ</w:t>
      </w:r>
      <w:r>
        <w:rPr>
          <w:rFonts w:eastAsia="Times New Roman" w:cs="Times New Roman"/>
          <w:szCs w:val="24"/>
        </w:rPr>
        <w:t xml:space="preserve">’ </w:t>
      </w:r>
      <w:r w:rsidRPr="009469A1">
        <w:rPr>
          <w:rFonts w:eastAsia="Times New Roman" w:cs="Times New Roman"/>
          <w:szCs w:val="24"/>
        </w:rPr>
        <w:t>αρχάς, η συγκεκριμένη διαχειριστική επιτροπή δεν είναι ένα προϊόν της κοινωνικής αυτονομίας</w:t>
      </w:r>
      <w:r>
        <w:rPr>
          <w:rFonts w:eastAsia="Times New Roman" w:cs="Times New Roman"/>
          <w:szCs w:val="24"/>
        </w:rPr>
        <w:t>. Α</w:t>
      </w:r>
      <w:r w:rsidRPr="0076228C">
        <w:rPr>
          <w:rFonts w:eastAsia="Times New Roman" w:cs="Times New Roman"/>
          <w:szCs w:val="24"/>
        </w:rPr>
        <w:t xml:space="preserve">ντίθετα είναι ένα όργανο </w:t>
      </w:r>
      <w:r>
        <w:rPr>
          <w:rFonts w:eastAsia="Times New Roman" w:cs="Times New Roman"/>
          <w:szCs w:val="24"/>
        </w:rPr>
        <w:t>ό</w:t>
      </w:r>
      <w:r w:rsidRPr="0076228C">
        <w:rPr>
          <w:rFonts w:eastAsia="Times New Roman" w:cs="Times New Roman"/>
          <w:szCs w:val="24"/>
        </w:rPr>
        <w:t>που υπάρχουν οι εργαζόμενοι</w:t>
      </w:r>
      <w:r>
        <w:rPr>
          <w:rFonts w:eastAsia="Times New Roman" w:cs="Times New Roman"/>
          <w:szCs w:val="24"/>
        </w:rPr>
        <w:t>,</w:t>
      </w:r>
      <w:r w:rsidRPr="0076228C">
        <w:rPr>
          <w:rFonts w:eastAsia="Times New Roman" w:cs="Times New Roman"/>
          <w:szCs w:val="24"/>
        </w:rPr>
        <w:t xml:space="preserve"> υπάρχει το Υπουργείο</w:t>
      </w:r>
      <w:r>
        <w:rPr>
          <w:rFonts w:eastAsia="Times New Roman" w:cs="Times New Roman"/>
          <w:szCs w:val="24"/>
        </w:rPr>
        <w:t>, ο</w:t>
      </w:r>
      <w:r w:rsidRPr="0076228C">
        <w:rPr>
          <w:rFonts w:eastAsia="Times New Roman" w:cs="Times New Roman"/>
          <w:szCs w:val="24"/>
        </w:rPr>
        <w:t xml:space="preserve"> εργοδότης και μέσα διαχειρίζονται διάφορα ζητήματα</w:t>
      </w:r>
      <w:r>
        <w:rPr>
          <w:rFonts w:eastAsia="Times New Roman" w:cs="Times New Roman"/>
          <w:szCs w:val="24"/>
        </w:rPr>
        <w:t xml:space="preserve">, που αφορούν είτε </w:t>
      </w:r>
      <w:r w:rsidRPr="0076228C">
        <w:rPr>
          <w:rFonts w:eastAsia="Times New Roman" w:cs="Times New Roman"/>
          <w:szCs w:val="24"/>
        </w:rPr>
        <w:t xml:space="preserve">τον παιδικό σταθμό </w:t>
      </w:r>
      <w:r>
        <w:rPr>
          <w:rFonts w:eastAsia="Times New Roman" w:cs="Times New Roman"/>
          <w:szCs w:val="24"/>
        </w:rPr>
        <w:t>είτε</w:t>
      </w:r>
      <w:r w:rsidRPr="0076228C">
        <w:rPr>
          <w:rFonts w:eastAsia="Times New Roman" w:cs="Times New Roman"/>
          <w:szCs w:val="24"/>
        </w:rPr>
        <w:t xml:space="preserve"> τις κατασκηνώσεις</w:t>
      </w:r>
      <w:r>
        <w:rPr>
          <w:rFonts w:eastAsia="Times New Roman" w:cs="Times New Roman"/>
          <w:szCs w:val="24"/>
        </w:rPr>
        <w:t>, όπως</w:t>
      </w:r>
      <w:r w:rsidRPr="0076228C">
        <w:rPr>
          <w:rFonts w:eastAsia="Times New Roman" w:cs="Times New Roman"/>
          <w:szCs w:val="24"/>
        </w:rPr>
        <w:t xml:space="preserve"> θα μπορούσε να ήταν η επικουρική ασφάλιση</w:t>
      </w:r>
      <w:r>
        <w:rPr>
          <w:rFonts w:eastAsia="Times New Roman" w:cs="Times New Roman"/>
          <w:szCs w:val="24"/>
        </w:rPr>
        <w:t>,</w:t>
      </w:r>
      <w:r w:rsidRPr="0076228C">
        <w:rPr>
          <w:rFonts w:eastAsia="Times New Roman" w:cs="Times New Roman"/>
          <w:szCs w:val="24"/>
        </w:rPr>
        <w:t xml:space="preserve"> το εφάπαξ και οτιδήποτε</w:t>
      </w:r>
      <w:r>
        <w:rPr>
          <w:rFonts w:eastAsia="Times New Roman" w:cs="Times New Roman"/>
          <w:szCs w:val="24"/>
        </w:rPr>
        <w:t>.</w:t>
      </w:r>
      <w:r w:rsidRPr="0076228C">
        <w:rPr>
          <w:rFonts w:eastAsia="Times New Roman" w:cs="Times New Roman"/>
          <w:szCs w:val="24"/>
        </w:rPr>
        <w:t xml:space="preserve"> Αυτ</w:t>
      </w:r>
      <w:r>
        <w:rPr>
          <w:rFonts w:eastAsia="Times New Roman" w:cs="Times New Roman"/>
          <w:szCs w:val="24"/>
        </w:rPr>
        <w:t>οί</w:t>
      </w:r>
      <w:r w:rsidRPr="0076228C">
        <w:rPr>
          <w:rFonts w:eastAsia="Times New Roman" w:cs="Times New Roman"/>
          <w:szCs w:val="24"/>
        </w:rPr>
        <w:t xml:space="preserve"> είναι </w:t>
      </w:r>
      <w:r>
        <w:rPr>
          <w:rFonts w:eastAsia="Times New Roman" w:cs="Times New Roman"/>
          <w:szCs w:val="24"/>
        </w:rPr>
        <w:t xml:space="preserve">οι </w:t>
      </w:r>
      <w:r w:rsidRPr="0076228C">
        <w:rPr>
          <w:rFonts w:eastAsia="Times New Roman" w:cs="Times New Roman"/>
          <w:szCs w:val="24"/>
        </w:rPr>
        <w:t>διαχειριστικ</w:t>
      </w:r>
      <w:r>
        <w:rPr>
          <w:rFonts w:eastAsia="Times New Roman" w:cs="Times New Roman"/>
          <w:szCs w:val="24"/>
        </w:rPr>
        <w:t>οί</w:t>
      </w:r>
      <w:r w:rsidRPr="0076228C">
        <w:rPr>
          <w:rFonts w:eastAsia="Times New Roman" w:cs="Times New Roman"/>
          <w:szCs w:val="24"/>
        </w:rPr>
        <w:t xml:space="preserve"> οργανισμοί</w:t>
      </w:r>
      <w:r>
        <w:rPr>
          <w:rFonts w:eastAsia="Times New Roman" w:cs="Times New Roman"/>
          <w:szCs w:val="24"/>
        </w:rPr>
        <w:t>. Για να είναι</w:t>
      </w:r>
      <w:r w:rsidRPr="0076228C">
        <w:rPr>
          <w:rFonts w:eastAsia="Times New Roman" w:cs="Times New Roman"/>
          <w:szCs w:val="24"/>
        </w:rPr>
        <w:t xml:space="preserve"> ταμείο αυτασφάλειας</w:t>
      </w:r>
      <w:r>
        <w:rPr>
          <w:rFonts w:eastAsia="Times New Roman" w:cs="Times New Roman"/>
          <w:szCs w:val="24"/>
        </w:rPr>
        <w:t>,</w:t>
      </w:r>
      <w:r w:rsidRPr="0076228C">
        <w:rPr>
          <w:rFonts w:eastAsia="Times New Roman" w:cs="Times New Roman"/>
          <w:szCs w:val="24"/>
        </w:rPr>
        <w:t xml:space="preserve"> προϋποθέτει κοινωνική αυτονομία</w:t>
      </w:r>
      <w:r>
        <w:rPr>
          <w:rFonts w:eastAsia="Times New Roman" w:cs="Times New Roman"/>
          <w:szCs w:val="24"/>
        </w:rPr>
        <w:t>.</w:t>
      </w:r>
    </w:p>
    <w:p w14:paraId="0A5C0DE9"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Κοινωνική αυ</w:t>
      </w:r>
      <w:r>
        <w:rPr>
          <w:rFonts w:eastAsia="Times New Roman"/>
          <w:color w:val="222222"/>
          <w:szCs w:val="24"/>
          <w:shd w:val="clear" w:color="auto" w:fill="FFFFFF"/>
        </w:rPr>
        <w:t>τονομία σημαίνει ότι η διεύθυνσή του επιλέγεται από τους ίδιους τους εργαζόμενους, λογοδοτεί στους εργαζόμενους και άρα, και επανεκλέγεται από τους ίδιους εργαζόμενους, πράγμα το οποίο δεν συμβαίνει. Αν συνέβαινε αυτό, τότε δεν θα είχαμε τα συμπτώματα διαφ</w:t>
      </w:r>
      <w:r>
        <w:rPr>
          <w:rFonts w:eastAsia="Times New Roman"/>
          <w:color w:val="222222"/>
          <w:szCs w:val="24"/>
          <w:shd w:val="clear" w:color="auto" w:fill="FFFFFF"/>
        </w:rPr>
        <w:t>θοράς, δεν θα είχαμε τα φαινόμενα κρατικού συνδικαλισμού, δεν θα είχαμε τα δικαστήρια μέσα στα συνδικάτα. Θα είχαμε τη δυνατότητα του ελέγχου και της αυτοκάθαρσης.</w:t>
      </w:r>
    </w:p>
    <w:p w14:paraId="0A5C0DEA"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κλείσω με ένα πολύ παραστατικό γεγονός. Ξέρετε, για τρία χρόνια δεν μπορούσαμε να κάνουμε</w:t>
      </w:r>
      <w:r>
        <w:rPr>
          <w:rFonts w:eastAsia="Times New Roman"/>
          <w:color w:val="222222"/>
          <w:szCs w:val="24"/>
          <w:shd w:val="clear" w:color="auto" w:fill="FFFFFF"/>
        </w:rPr>
        <w:t xml:space="preserve"> τίποτα με το Ταμείο Αυτασφάλειας. Ξέρετε γιατί; </w:t>
      </w:r>
      <w:r w:rsidRPr="00E627EA">
        <w:rPr>
          <w:rFonts w:eastAsia="Times New Roman"/>
          <w:color w:val="222222"/>
          <w:szCs w:val="24"/>
          <w:shd w:val="clear" w:color="auto" w:fill="FFFFFF"/>
        </w:rPr>
        <w:t>Γιατί</w:t>
      </w:r>
      <w:r>
        <w:rPr>
          <w:rFonts w:eastAsia="Times New Roman"/>
          <w:color w:val="222222"/>
          <w:szCs w:val="24"/>
          <w:shd w:val="clear" w:color="auto" w:fill="FFFFFF"/>
        </w:rPr>
        <w:t xml:space="preserve"> τον Οκτώβρη του 2014 ανανεώθηκε η θητεία του, ενώ έληγε τον Φλεβάρη του 2018, ακριβώς για να μην μπορούμε να το ελέγξουμε. Γιατί το καταστατικό δεν επέτρεπε στο κράτος να ελέγξει τον συγκεκριμένο οργαν</w:t>
      </w:r>
      <w:r>
        <w:rPr>
          <w:rFonts w:eastAsia="Times New Roman"/>
          <w:color w:val="222222"/>
          <w:szCs w:val="24"/>
          <w:shd w:val="clear" w:color="auto" w:fill="FFFFFF"/>
        </w:rPr>
        <w:t>ισμό.</w:t>
      </w:r>
    </w:p>
    <w:p w14:paraId="0A5C0DEB"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όταν μας κατηγορούν και μας καταγγέλλουν, πρέπει λιγάκι με άλλο τρόπο να δείχνουν και ποια ήταν η προηγούμενη πολιτική τους, ποια ήταν τα πραγματικά περιστατικά και πώς φαντάζονται το μέλλον.</w:t>
      </w:r>
    </w:p>
    <w:p w14:paraId="0A5C0DEC" w14:textId="77777777" w:rsidR="004A3142" w:rsidRDefault="002101D6">
      <w:pPr>
        <w:spacing w:line="600" w:lineRule="auto"/>
        <w:ind w:firstLine="720"/>
        <w:jc w:val="both"/>
        <w:rPr>
          <w:rFonts w:eastAsia="Times New Roman"/>
          <w:color w:val="222222"/>
          <w:szCs w:val="24"/>
          <w:shd w:val="clear" w:color="auto" w:fill="FFFFFF"/>
        </w:rPr>
      </w:pPr>
      <w:r w:rsidRPr="00E627EA">
        <w:rPr>
          <w:rFonts w:eastAsia="Times New Roman"/>
          <w:color w:val="222222"/>
          <w:szCs w:val="24"/>
          <w:shd w:val="clear" w:color="auto" w:fill="FFFFFF"/>
        </w:rPr>
        <w:lastRenderedPageBreak/>
        <w:t>Ευχαριστώ</w:t>
      </w:r>
      <w:r>
        <w:rPr>
          <w:rFonts w:eastAsia="Times New Roman"/>
          <w:color w:val="222222"/>
          <w:szCs w:val="24"/>
          <w:shd w:val="clear" w:color="auto" w:fill="FFFFFF"/>
        </w:rPr>
        <w:t>.</w:t>
      </w:r>
    </w:p>
    <w:p w14:paraId="0A5C0DED" w14:textId="77777777" w:rsidR="004A3142" w:rsidRDefault="002101D6">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sidRPr="009B2526">
        <w:rPr>
          <w:rFonts w:eastAsia="Times New Roman"/>
          <w:szCs w:val="24"/>
        </w:rPr>
        <w:t>ΣΥΡΙΖΑ)</w:t>
      </w:r>
    </w:p>
    <w:p w14:paraId="0A5C0DEE" w14:textId="77777777" w:rsidR="004A3142" w:rsidRDefault="002101D6">
      <w:pPr>
        <w:spacing w:line="600" w:lineRule="auto"/>
        <w:ind w:firstLine="720"/>
        <w:jc w:val="both"/>
        <w:rPr>
          <w:rFonts w:eastAsia="Times New Roman"/>
          <w:color w:val="222222"/>
          <w:szCs w:val="24"/>
          <w:shd w:val="clear" w:color="auto" w:fill="FFFFFF"/>
        </w:rPr>
      </w:pPr>
      <w:r w:rsidRPr="00E627EA">
        <w:rPr>
          <w:rFonts w:eastAsia="Times New Roman"/>
          <w:b/>
          <w:bCs/>
          <w:color w:val="222222"/>
          <w:szCs w:val="24"/>
          <w:shd w:val="clear" w:color="auto" w:fill="FFFFFF"/>
        </w:rPr>
        <w:t>ΠΡΟΕΔΡΕΥΩΝ</w:t>
      </w:r>
      <w:r w:rsidRPr="00E627EA">
        <w:rPr>
          <w:rFonts w:eastAsia="Times New Roman"/>
          <w:b/>
          <w:bCs/>
          <w:color w:val="222222"/>
          <w:shd w:val="clear" w:color="auto" w:fill="FFFFFF"/>
        </w:rPr>
        <w:t xml:space="preserve"> (Γεώργιος Βαρεμένος):</w:t>
      </w:r>
      <w:r w:rsidRPr="00E627EA">
        <w:rPr>
          <w:rFonts w:eastAsia="Times New Roman"/>
          <w:color w:val="222222"/>
          <w:szCs w:val="24"/>
          <w:shd w:val="clear" w:color="auto" w:fill="FFFFFF"/>
        </w:rPr>
        <w:t xml:space="preserve"> </w:t>
      </w:r>
      <w:r>
        <w:rPr>
          <w:rFonts w:eastAsia="Times New Roman"/>
          <w:color w:val="222222"/>
          <w:szCs w:val="24"/>
          <w:shd w:val="clear" w:color="auto" w:fill="FFFFFF"/>
        </w:rPr>
        <w:t>Κι εμείς.</w:t>
      </w:r>
    </w:p>
    <w:p w14:paraId="0A5C0DEF"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Υπουργός </w:t>
      </w:r>
      <w:r>
        <w:rPr>
          <w:rFonts w:eastAsia="Times New Roman"/>
          <w:color w:val="222222"/>
          <w:szCs w:val="24"/>
          <w:shd w:val="clear" w:color="auto" w:fill="FFFFFF"/>
        </w:rPr>
        <w:t xml:space="preserve">Εθνικής </w:t>
      </w:r>
      <w:r>
        <w:rPr>
          <w:rFonts w:eastAsia="Times New Roman"/>
          <w:color w:val="222222"/>
          <w:szCs w:val="24"/>
          <w:shd w:val="clear" w:color="auto" w:fill="FFFFFF"/>
        </w:rPr>
        <w:t xml:space="preserve">Άμυνας κ. Αποστολάκης, για να παρουσιάσει μια </w:t>
      </w:r>
      <w:r w:rsidRPr="00E627EA">
        <w:rPr>
          <w:rFonts w:eastAsia="Times New Roman"/>
          <w:color w:val="222222"/>
          <w:szCs w:val="24"/>
          <w:shd w:val="clear" w:color="auto" w:fill="FFFFFF"/>
        </w:rPr>
        <w:t>τροπολογία</w:t>
      </w:r>
      <w:r>
        <w:rPr>
          <w:rFonts w:eastAsia="Times New Roman"/>
          <w:color w:val="222222"/>
          <w:szCs w:val="24"/>
          <w:shd w:val="clear" w:color="auto" w:fill="FFFFFF"/>
        </w:rPr>
        <w:t>.</w:t>
      </w:r>
    </w:p>
    <w:p w14:paraId="0A5C0DF0" w14:textId="77777777" w:rsidR="004A3142" w:rsidRDefault="002101D6">
      <w:pPr>
        <w:spacing w:line="600" w:lineRule="auto"/>
        <w:ind w:firstLine="720"/>
        <w:jc w:val="both"/>
        <w:rPr>
          <w:rFonts w:eastAsia="Times New Roman"/>
          <w:color w:val="222222"/>
          <w:szCs w:val="24"/>
          <w:shd w:val="clear" w:color="auto" w:fill="FFFFFF"/>
        </w:rPr>
      </w:pPr>
      <w:r w:rsidRPr="00E627EA">
        <w:rPr>
          <w:rFonts w:eastAsia="Times New Roman"/>
          <w:b/>
          <w:color w:val="222222"/>
          <w:szCs w:val="24"/>
          <w:shd w:val="clear" w:color="auto" w:fill="FFFFFF"/>
        </w:rPr>
        <w:t>ΕΥΑΓΓΕΛΟΣ ΑΠΟΣΤΟΛΑΚΗΣ (Υπουργός Εθνικής Άμυνας):</w:t>
      </w:r>
      <w:r>
        <w:rPr>
          <w:rFonts w:eastAsia="Times New Roman"/>
          <w:color w:val="222222"/>
          <w:szCs w:val="24"/>
          <w:shd w:val="clear" w:color="auto" w:fill="FFFFFF"/>
        </w:rPr>
        <w:t xml:space="preserve"> Κύριε Πρόεδρε, κυρίες και κύριοι Βουλευτές, το Υπουργείο Εθνικής Άμυνας έχει καταθέσει μία τροπολογία για δύο επείγουσες τροποποιήσεις που πρέπει να γίνουν. Η μία αφορά στο πολιτικό προσωπικό του Υπουργείου και η άλλη στα ανώτατα στελέχη των Ενόπλων Δυνάμ</w:t>
      </w:r>
      <w:r>
        <w:rPr>
          <w:rFonts w:eastAsia="Times New Roman"/>
          <w:color w:val="222222"/>
          <w:szCs w:val="24"/>
          <w:shd w:val="clear" w:color="auto" w:fill="FFFFFF"/>
        </w:rPr>
        <w:t>εων.</w:t>
      </w:r>
    </w:p>
    <w:p w14:paraId="0A5C0DF1"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τους πολιτικούς υπαλλήλους, η τροπολογία ρυθμίζει τις διαδικασίες και τα κριτήρια επιλογής προϊσταμένων στο Υπουργείο Εθνικής Άμυνας και έχει δύο άρθρα. Το πρώτο αφορά στη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των υπαλλήλων που είναι υποψήφιοι για τις θέσεις προϊσταμέν</w:t>
      </w:r>
      <w:r>
        <w:rPr>
          <w:rFonts w:eastAsia="Times New Roman"/>
          <w:color w:val="222222"/>
          <w:szCs w:val="24"/>
          <w:shd w:val="clear" w:color="auto" w:fill="FFFFFF"/>
        </w:rPr>
        <w:t xml:space="preserve">ων. </w:t>
      </w:r>
    </w:p>
    <w:p w14:paraId="0A5C0DF2"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Συγκεκριμένα, στις Ένοπλες Δυνάμεις υπάρχει Σχολή Προγραμματιστών Ηλεκτρονικών Υπολογιστών, η οποία παρέχει ποιοτική εκπαίδευση ανώτερου κύκλου σπουδών, σε μεγάλο φάσμα αντικειμένων, όπως η ανάπτυξη δικτύων πληροφορικής, συστημάτων υποδομών και άλλα, </w:t>
      </w:r>
      <w:r>
        <w:rPr>
          <w:rFonts w:eastAsia="Times New Roman"/>
          <w:color w:val="222222"/>
          <w:szCs w:val="24"/>
          <w:shd w:val="clear" w:color="auto" w:fill="FFFFFF"/>
        </w:rPr>
        <w:t xml:space="preserve">κι επίσης, η σχολή αυτή διοργανώνει σεμινάρια τα οποία παρακολουθούν οι υπάλληλοι του Υπουργείου, προκειμένου να καταρτίζονται σε επιμέρους θέματα </w:t>
      </w:r>
      <w:r>
        <w:rPr>
          <w:rFonts w:eastAsia="Times New Roman"/>
          <w:color w:val="222222"/>
          <w:szCs w:val="24"/>
          <w:shd w:val="clear" w:color="auto" w:fill="FFFFFF"/>
        </w:rPr>
        <w:t>Πληροφορικής</w:t>
      </w:r>
      <w:r>
        <w:rPr>
          <w:rFonts w:eastAsia="Times New Roman"/>
          <w:color w:val="222222"/>
          <w:szCs w:val="24"/>
          <w:shd w:val="clear" w:color="auto" w:fill="FFFFFF"/>
        </w:rPr>
        <w:t xml:space="preserve">. Αυτή τη </w:t>
      </w:r>
      <w:proofErr w:type="spellStart"/>
      <w:r>
        <w:rPr>
          <w:rFonts w:eastAsia="Times New Roman"/>
          <w:color w:val="222222"/>
          <w:szCs w:val="24"/>
          <w:shd w:val="clear" w:color="auto" w:fill="FFFFFF"/>
        </w:rPr>
        <w:t>σεμιναριακή</w:t>
      </w:r>
      <w:proofErr w:type="spellEnd"/>
      <w:r>
        <w:rPr>
          <w:rFonts w:eastAsia="Times New Roman"/>
          <w:color w:val="222222"/>
          <w:szCs w:val="24"/>
          <w:shd w:val="clear" w:color="auto" w:fill="FFFFFF"/>
        </w:rPr>
        <w:t xml:space="preserve"> εκπαίδευση θέλουμε να </w:t>
      </w:r>
      <w:proofErr w:type="spellStart"/>
      <w:r>
        <w:rPr>
          <w:rFonts w:eastAsia="Times New Roman"/>
          <w:color w:val="222222"/>
          <w:szCs w:val="24"/>
          <w:shd w:val="clear" w:color="auto" w:fill="FFFFFF"/>
        </w:rPr>
        <w:t>μοριοδοτήσουμε</w:t>
      </w:r>
      <w:proofErr w:type="spellEnd"/>
      <w:r>
        <w:rPr>
          <w:rFonts w:eastAsia="Times New Roman"/>
          <w:color w:val="222222"/>
          <w:szCs w:val="24"/>
          <w:shd w:val="clear" w:color="auto" w:fill="FFFFFF"/>
        </w:rPr>
        <w:t xml:space="preserve">, ώστε να αποτυπώνεται στην εικόνα των </w:t>
      </w:r>
      <w:r>
        <w:rPr>
          <w:rFonts w:eastAsia="Times New Roman"/>
          <w:color w:val="222222"/>
          <w:szCs w:val="24"/>
          <w:shd w:val="clear" w:color="auto" w:fill="FFFFFF"/>
        </w:rPr>
        <w:t xml:space="preserve">υπαλλήλων που κρίνονται για προϊστάμενοι η πραγματική εικόνα των προσόντων τους. </w:t>
      </w:r>
    </w:p>
    <w:p w14:paraId="0A5C0DF3"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ρύθμιση που προτείνουμε εντάσσεται στον </w:t>
      </w:r>
      <w:r>
        <w:rPr>
          <w:rFonts w:eastAsia="Times New Roman"/>
          <w:color w:val="222222"/>
          <w:szCs w:val="24"/>
          <w:shd w:val="clear" w:color="auto" w:fill="FFFFFF"/>
        </w:rPr>
        <w:t>Δημοσιοϋπαλληλικό Κώδικα</w:t>
      </w:r>
      <w:r>
        <w:rPr>
          <w:rFonts w:eastAsia="Times New Roman"/>
          <w:color w:val="222222"/>
          <w:szCs w:val="24"/>
          <w:shd w:val="clear" w:color="auto" w:fill="FFFFFF"/>
        </w:rPr>
        <w:t xml:space="preserve">, βάζει όριο στο μέγιστο αριθμό των σεμιναρίων που </w:t>
      </w:r>
      <w:proofErr w:type="spellStart"/>
      <w:r>
        <w:rPr>
          <w:rFonts w:eastAsia="Times New Roman"/>
          <w:color w:val="222222"/>
          <w:szCs w:val="24"/>
          <w:shd w:val="clear" w:color="auto" w:fill="FFFFFF"/>
        </w:rPr>
        <w:t>μοριοδοτούνται</w:t>
      </w:r>
      <w:proofErr w:type="spellEnd"/>
      <w:r>
        <w:rPr>
          <w:rFonts w:eastAsia="Times New Roman"/>
          <w:color w:val="222222"/>
          <w:szCs w:val="24"/>
          <w:shd w:val="clear" w:color="auto" w:fill="FFFFFF"/>
        </w:rPr>
        <w:t xml:space="preserve"> και είναι πλήρως εναρμονισμένη με το νομικ</w:t>
      </w:r>
      <w:r>
        <w:rPr>
          <w:rFonts w:eastAsia="Times New Roman"/>
          <w:color w:val="222222"/>
          <w:szCs w:val="24"/>
          <w:shd w:val="clear" w:color="auto" w:fill="FFFFFF"/>
        </w:rPr>
        <w:t>ό πλαίσιο που διέπει γενικά τους δημοσίους υπαλλήλους άλλων φορέων, οι οποίοι</w:t>
      </w:r>
      <w:r w:rsidRPr="006322FB">
        <w:rPr>
          <w:rFonts w:eastAsia="Times New Roman"/>
          <w:color w:val="222222"/>
          <w:szCs w:val="24"/>
          <w:shd w:val="clear" w:color="auto" w:fill="FFFFFF"/>
        </w:rPr>
        <w:t>,</w:t>
      </w:r>
      <w:r>
        <w:rPr>
          <w:rFonts w:eastAsia="Times New Roman"/>
          <w:color w:val="222222"/>
          <w:szCs w:val="24"/>
          <w:shd w:val="clear" w:color="auto" w:fill="FFFFFF"/>
        </w:rPr>
        <w:t xml:space="preserve"> άλλωστε</w:t>
      </w:r>
      <w:r w:rsidRPr="006322FB">
        <w:rPr>
          <w:rFonts w:eastAsia="Times New Roman"/>
          <w:color w:val="222222"/>
          <w:szCs w:val="24"/>
          <w:shd w:val="clear" w:color="auto" w:fill="FFFFFF"/>
        </w:rPr>
        <w:t>,</w:t>
      </w:r>
      <w:r>
        <w:rPr>
          <w:rFonts w:eastAsia="Times New Roman"/>
          <w:color w:val="222222"/>
          <w:szCs w:val="24"/>
          <w:shd w:val="clear" w:color="auto" w:fill="FFFFFF"/>
        </w:rPr>
        <w:t xml:space="preserve"> ήδη λαμβάνουν αντίστοιχο αριθμό μορίων για τις δικές τους θέσεις προϊσταμένων. </w:t>
      </w:r>
    </w:p>
    <w:p w14:paraId="0A5C0DF4"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δεύτερο σκέλος αφορά στα συμβούλια επιλογής προϊσταμένων του Υπουργείου Εθνικής Άμυνα</w:t>
      </w:r>
      <w:r>
        <w:rPr>
          <w:rFonts w:eastAsia="Times New Roman"/>
          <w:color w:val="222222"/>
          <w:szCs w:val="24"/>
          <w:shd w:val="clear" w:color="auto" w:fill="FFFFFF"/>
        </w:rPr>
        <w:t>ς, στα οποία συμμετέχουν οι προϊστάμενοι διευθύνσεων πολιτικού προσωπικού των τριών γενικών επιτελείων. Σκοπός της ρύθμισής μας είναι να υπάρχει μεγαλύτερη δυνατή διαφάνεια και αμεροληψία στις κρίσεις αυτές και για τον λόγο αυτό</w:t>
      </w:r>
      <w:r>
        <w:rPr>
          <w:rFonts w:eastAsia="Times New Roman"/>
          <w:color w:val="222222"/>
          <w:szCs w:val="24"/>
          <w:shd w:val="clear" w:color="auto" w:fill="FFFFFF"/>
        </w:rPr>
        <w:t>ν</w:t>
      </w:r>
      <w:r>
        <w:rPr>
          <w:rFonts w:eastAsia="Times New Roman"/>
          <w:color w:val="222222"/>
          <w:szCs w:val="24"/>
          <w:shd w:val="clear" w:color="auto" w:fill="FFFFFF"/>
        </w:rPr>
        <w:t xml:space="preserve"> εξαιρούμε από τα συμβούλια</w:t>
      </w:r>
      <w:r>
        <w:rPr>
          <w:rFonts w:eastAsia="Times New Roman"/>
          <w:color w:val="222222"/>
          <w:szCs w:val="24"/>
          <w:shd w:val="clear" w:color="auto" w:fill="FFFFFF"/>
        </w:rPr>
        <w:t xml:space="preserve"> αυτά τους υπαλλήλους που κρίνονται για θέσεις στο επιτελείο το οποίο ήδη υπηρετούν. </w:t>
      </w:r>
    </w:p>
    <w:p w14:paraId="0A5C0DF5"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συγκρότηση του συμβουλίου θα γίνεται με κλήρωση και νομίζω ότι ουδείς μπορεί να αμφισβητήσει ότι, με τη διάταξη αυτή, παρέχουμε τα εχέγγυα πραγματικά δίκαιων και αμερόλ</w:t>
      </w:r>
      <w:r>
        <w:rPr>
          <w:rFonts w:eastAsia="Times New Roman"/>
          <w:color w:val="222222"/>
          <w:szCs w:val="24"/>
          <w:shd w:val="clear" w:color="auto" w:fill="FFFFFF"/>
        </w:rPr>
        <w:t xml:space="preserve">ηπτων συλλογικών οργάνων. </w:t>
      </w:r>
    </w:p>
    <w:p w14:paraId="0A5C0DF6"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Συμπληρωματική ρύθμιση στο πρώτο αυτό μέρος είναι και η συμμετοχή στο Ειδικό Συμβούλιο Επιλογής Προϊσταμένων του </w:t>
      </w:r>
      <w:r>
        <w:rPr>
          <w:rFonts w:eastAsia="Times New Roman"/>
          <w:color w:val="222222"/>
          <w:szCs w:val="24"/>
          <w:shd w:val="clear" w:color="auto" w:fill="FFFFFF"/>
        </w:rPr>
        <w:t xml:space="preserve">Ειδικού </w:t>
      </w:r>
      <w:r>
        <w:rPr>
          <w:rFonts w:eastAsia="Times New Roman"/>
          <w:color w:val="222222"/>
          <w:szCs w:val="24"/>
          <w:shd w:val="clear" w:color="auto" w:fill="FFFFFF"/>
        </w:rPr>
        <w:t xml:space="preserve">Γραμματέα του Υπουργείου Εθνικής Άμυνας έναντι του Γενικού Γραμματέα, γιατί αποτελεί πάγια τακτική πλέον τα </w:t>
      </w:r>
      <w:r>
        <w:rPr>
          <w:rFonts w:eastAsia="Times New Roman"/>
          <w:color w:val="222222"/>
          <w:szCs w:val="24"/>
          <w:shd w:val="clear" w:color="auto" w:fill="FFFFFF"/>
        </w:rPr>
        <w:t>τελευταία χρόνια να μην ορίζεται</w:t>
      </w:r>
      <w:r w:rsidRPr="006322FB">
        <w:rPr>
          <w:rFonts w:eastAsia="Times New Roman"/>
          <w:color w:val="222222"/>
          <w:szCs w:val="24"/>
          <w:shd w:val="clear" w:color="auto" w:fill="FFFFFF"/>
        </w:rPr>
        <w:t xml:space="preserve"> </w:t>
      </w:r>
      <w:r>
        <w:rPr>
          <w:rFonts w:eastAsia="Times New Roman"/>
          <w:color w:val="222222"/>
          <w:szCs w:val="24"/>
          <w:shd w:val="clear" w:color="auto" w:fill="FFFFFF"/>
          <w:lang w:val="en-US"/>
        </w:rPr>
        <w:t>o</w:t>
      </w:r>
      <w:r>
        <w:rPr>
          <w:rFonts w:eastAsia="Times New Roman"/>
          <w:color w:val="222222"/>
          <w:szCs w:val="24"/>
          <w:shd w:val="clear" w:color="auto" w:fill="FFFFFF"/>
        </w:rPr>
        <w:t xml:space="preserve"> </w:t>
      </w:r>
      <w:r>
        <w:rPr>
          <w:rFonts w:eastAsia="Times New Roman"/>
          <w:color w:val="222222"/>
          <w:szCs w:val="24"/>
          <w:shd w:val="clear" w:color="auto" w:fill="FFFFFF"/>
        </w:rPr>
        <w:t>γενικός γραμματέας</w:t>
      </w:r>
      <w:r>
        <w:rPr>
          <w:rFonts w:eastAsia="Times New Roman"/>
          <w:color w:val="222222"/>
          <w:szCs w:val="24"/>
          <w:shd w:val="clear" w:color="auto" w:fill="FFFFFF"/>
        </w:rPr>
        <w:t xml:space="preserve"> αλλά ο </w:t>
      </w:r>
      <w:r>
        <w:rPr>
          <w:rFonts w:eastAsia="Times New Roman"/>
          <w:color w:val="222222"/>
          <w:szCs w:val="24"/>
          <w:shd w:val="clear" w:color="auto" w:fill="FFFFFF"/>
        </w:rPr>
        <w:t>ειδικός γραμματέας</w:t>
      </w:r>
      <w:r>
        <w:rPr>
          <w:rFonts w:eastAsia="Times New Roman"/>
          <w:color w:val="222222"/>
          <w:szCs w:val="24"/>
          <w:shd w:val="clear" w:color="auto" w:fill="FFFFFF"/>
        </w:rPr>
        <w:t xml:space="preserve">, οποίος και προΐσταται του ενιαίου διοικητικού τομέα στο Υπουργείο Εθνικής Άμυνας. </w:t>
      </w:r>
    </w:p>
    <w:p w14:paraId="0A5C0DF7"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δεύτερο </w:t>
      </w:r>
      <w:r w:rsidRPr="0070496B">
        <w:rPr>
          <w:rFonts w:eastAsia="Times New Roman"/>
          <w:color w:val="222222"/>
          <w:szCs w:val="24"/>
          <w:shd w:val="clear" w:color="auto" w:fill="FFFFFF"/>
        </w:rPr>
        <w:t>άρθρο</w:t>
      </w:r>
      <w:r>
        <w:rPr>
          <w:rFonts w:eastAsia="Times New Roman"/>
          <w:color w:val="222222"/>
          <w:szCs w:val="24"/>
          <w:shd w:val="clear" w:color="auto" w:fill="FFFFFF"/>
        </w:rPr>
        <w:t xml:space="preserve"> της τροπολογίας αφορά το στρατιωτικό προσωπικό και συνιστά ρύθμιση μιας εκκρεμότητας, η οποία υπάρχει εδώ και αρκετά χρόνια, σχετικά με κατηγορίες ανώτατων αξιωματικών που </w:t>
      </w:r>
      <w:proofErr w:type="spellStart"/>
      <w:r>
        <w:rPr>
          <w:rFonts w:eastAsia="Times New Roman"/>
          <w:color w:val="222222"/>
          <w:szCs w:val="24"/>
          <w:shd w:val="clear" w:color="auto" w:fill="FFFFFF"/>
        </w:rPr>
        <w:t>διέπονται</w:t>
      </w:r>
      <w:proofErr w:type="spellEnd"/>
      <w:r>
        <w:rPr>
          <w:rFonts w:eastAsia="Times New Roman"/>
          <w:color w:val="222222"/>
          <w:szCs w:val="24"/>
          <w:shd w:val="clear" w:color="auto" w:fill="FFFFFF"/>
        </w:rPr>
        <w:t xml:space="preserve"> από τον παλαιότερο νόμο περί ιεραρχίας και προαγωγών, τον ν.2439/1996. Ο </w:t>
      </w:r>
      <w:r>
        <w:rPr>
          <w:rFonts w:eastAsia="Times New Roman"/>
          <w:color w:val="222222"/>
          <w:szCs w:val="24"/>
          <w:shd w:val="clear" w:color="auto" w:fill="FFFFFF"/>
        </w:rPr>
        <w:t xml:space="preserve">νόμος αυτός, παρότι έχει τροποποιηθεί αρκετές φορές, ώστε να είναι σύγχρονος και λειτουργικός, εξακολουθεί να περιέχει διατάξεις που χρειάζονται προσαρμογή στις σημερινές ανάγκες των Ενόπλων Δυνάμεων. </w:t>
      </w:r>
    </w:p>
    <w:p w14:paraId="0A5C0DF8"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από αυτές αφορά ανώτατους αξιωματικούς με καταληκτ</w:t>
      </w:r>
      <w:r>
        <w:rPr>
          <w:rFonts w:eastAsia="Times New Roman"/>
          <w:color w:val="222222"/>
          <w:szCs w:val="24"/>
          <w:shd w:val="clear" w:color="auto" w:fill="FFFFFF"/>
        </w:rPr>
        <w:t xml:space="preserve">ικό βαθμό </w:t>
      </w:r>
      <w:r>
        <w:rPr>
          <w:rFonts w:eastAsia="Times New Roman"/>
          <w:color w:val="222222"/>
          <w:szCs w:val="24"/>
          <w:shd w:val="clear" w:color="auto" w:fill="FFFFFF"/>
        </w:rPr>
        <w:t>ταξιάρχου</w:t>
      </w:r>
      <w:r>
        <w:rPr>
          <w:rFonts w:eastAsia="Times New Roman"/>
          <w:color w:val="222222"/>
          <w:szCs w:val="24"/>
          <w:shd w:val="clear" w:color="auto" w:fill="FFFFFF"/>
        </w:rPr>
        <w:t>, δηλαδή εκείνους που λόγω του Σώματος στο οποίο υπηρετούν, ο βαθμός αυτός είναι ο ανώτερος στον οποίο μπορούν να προαχθούν. Οι αξιωματικοί, λοιπόν, αυτοί</w:t>
      </w:r>
      <w:r w:rsidRPr="00B37008">
        <w:rPr>
          <w:rFonts w:eastAsia="Times New Roman"/>
          <w:color w:val="222222"/>
          <w:szCs w:val="24"/>
          <w:shd w:val="clear" w:color="auto" w:fill="FFFFFF"/>
        </w:rPr>
        <w:t>,</w:t>
      </w:r>
      <w:r>
        <w:rPr>
          <w:rFonts w:eastAsia="Times New Roman"/>
          <w:color w:val="222222"/>
          <w:szCs w:val="24"/>
          <w:shd w:val="clear" w:color="auto" w:fill="FFFFFF"/>
        </w:rPr>
        <w:t xml:space="preserve"> όταν έχουν τριάντα πέντε έτη υπηρεσίας, υποχρεωτικά αποστρατεύονται μόλις συμπληρ</w:t>
      </w:r>
      <w:r>
        <w:rPr>
          <w:rFonts w:eastAsia="Times New Roman"/>
          <w:color w:val="222222"/>
          <w:szCs w:val="24"/>
          <w:shd w:val="clear" w:color="auto" w:fill="FFFFFF"/>
        </w:rPr>
        <w:t>ώσουν ένα έτος στον βαθμό τους.</w:t>
      </w:r>
    </w:p>
    <w:p w14:paraId="0A5C0DF9"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νόμος δηλαδή σήμερα αφαιρεί από το Συμβούλιο Αρχηγών των Γενικών Επιτελείων τη δυνατότητα να κρίνει αν πράγματι ένας ανώτατος αξιωματικός μπορεί και πρέπει να παραμείνει στη θέση του για ένα εύλογο χρονικό διάστημα, αλλά ο</w:t>
      </w:r>
      <w:r>
        <w:rPr>
          <w:rFonts w:eastAsia="Times New Roman"/>
          <w:color w:val="222222"/>
          <w:szCs w:val="24"/>
          <w:shd w:val="clear" w:color="auto" w:fill="FFFFFF"/>
        </w:rPr>
        <w:t xml:space="preserve">δηγεί </w:t>
      </w:r>
      <w:r>
        <w:rPr>
          <w:rFonts w:eastAsia="Times New Roman"/>
          <w:color w:val="222222"/>
          <w:szCs w:val="24"/>
          <w:shd w:val="clear" w:color="auto" w:fill="FFFFFF"/>
        </w:rPr>
        <w:lastRenderedPageBreak/>
        <w:t xml:space="preserve">αναγκαστικά στην αποστρατεία του, έχοντας μόλις ένα έτος στον βαθμό. </w:t>
      </w:r>
    </w:p>
    <w:p w14:paraId="0A5C0DFA"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προφανές πρόβλημα που δημιουργεί η διάταξη αυτή είναι ότι στερεί από την ηγεσία των Ενόπλων Δυνάμεων ικανά και άξια στελέχη που έχουν μακρά και ευδόκιμη υπηρεσία, αλλά και την ε</w:t>
      </w:r>
      <w:r>
        <w:rPr>
          <w:rFonts w:eastAsia="Times New Roman"/>
          <w:color w:val="222222"/>
          <w:szCs w:val="24"/>
          <w:shd w:val="clear" w:color="auto" w:fill="FFFFFF"/>
        </w:rPr>
        <w:t xml:space="preserve">μπειρία που χρειάζεται η θέση στην οποία υπηρετούν. </w:t>
      </w:r>
    </w:p>
    <w:p w14:paraId="0A5C0DFB"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τροποποίηση</w:t>
      </w:r>
      <w:r w:rsidRPr="00B37008">
        <w:rPr>
          <w:rFonts w:eastAsia="Times New Roman"/>
          <w:color w:val="222222"/>
          <w:szCs w:val="24"/>
          <w:shd w:val="clear" w:color="auto" w:fill="FFFFFF"/>
        </w:rPr>
        <w:t>,</w:t>
      </w:r>
      <w:r>
        <w:rPr>
          <w:rFonts w:eastAsia="Times New Roman"/>
          <w:color w:val="222222"/>
          <w:szCs w:val="24"/>
          <w:shd w:val="clear" w:color="auto" w:fill="FFFFFF"/>
        </w:rPr>
        <w:t xml:space="preserve"> επομένως</w:t>
      </w:r>
      <w:r w:rsidRPr="00B37008">
        <w:rPr>
          <w:rFonts w:eastAsia="Times New Roman"/>
          <w:color w:val="222222"/>
          <w:szCs w:val="24"/>
          <w:shd w:val="clear" w:color="auto" w:fill="FFFFFF"/>
        </w:rPr>
        <w:t>,</w:t>
      </w:r>
      <w:r>
        <w:rPr>
          <w:rFonts w:eastAsia="Times New Roman"/>
          <w:color w:val="222222"/>
          <w:szCs w:val="24"/>
          <w:shd w:val="clear" w:color="auto" w:fill="FFFFFF"/>
        </w:rPr>
        <w:t xml:space="preserve"> που κάνουμε σήμερα, δίνουμε τη δυνατότητα στους </w:t>
      </w:r>
      <w:r>
        <w:rPr>
          <w:rFonts w:eastAsia="Times New Roman"/>
          <w:color w:val="222222"/>
          <w:szCs w:val="24"/>
          <w:shd w:val="clear" w:color="auto" w:fill="FFFFFF"/>
        </w:rPr>
        <w:t xml:space="preserve">αρχηγούς </w:t>
      </w:r>
      <w:r>
        <w:rPr>
          <w:rFonts w:eastAsia="Times New Roman"/>
          <w:color w:val="222222"/>
          <w:szCs w:val="24"/>
          <w:shd w:val="clear" w:color="auto" w:fill="FFFFFF"/>
        </w:rPr>
        <w:t xml:space="preserve">των κλάδων να επιλέγουν την παραμονή στην υπηρεσία αυτών των στελεχών για ένα επιπλέον έτος, όπως άλλωστε συμβαίνει </w:t>
      </w:r>
      <w:r>
        <w:rPr>
          <w:rFonts w:eastAsia="Times New Roman"/>
          <w:color w:val="222222"/>
          <w:szCs w:val="24"/>
          <w:shd w:val="clear" w:color="auto" w:fill="FFFFFF"/>
        </w:rPr>
        <w:t xml:space="preserve">και με τους αξιωματικούς βαθμού </w:t>
      </w:r>
      <w:r>
        <w:rPr>
          <w:rFonts w:eastAsia="Times New Roman"/>
          <w:color w:val="222222"/>
          <w:szCs w:val="24"/>
          <w:shd w:val="clear" w:color="auto" w:fill="FFFFFF"/>
        </w:rPr>
        <w:t>ταξίαρχου</w:t>
      </w:r>
      <w:r>
        <w:rPr>
          <w:rFonts w:eastAsia="Times New Roman"/>
          <w:color w:val="222222"/>
          <w:szCs w:val="24"/>
          <w:shd w:val="clear" w:color="auto" w:fill="FFFFFF"/>
        </w:rPr>
        <w:t>, που έχουν διαφορετική προέλευση και μεγαλύτερο καταληκτικό βαθμό, για τους οποίους βέβαια δεν υπάρχει ούτε υπήρχε σχετικός περιορισμός.</w:t>
      </w:r>
    </w:p>
    <w:p w14:paraId="0A5C0DFC"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0A5C0DFD" w14:textId="77777777" w:rsidR="004A3142" w:rsidRDefault="002101D6">
      <w:pPr>
        <w:spacing w:line="600" w:lineRule="auto"/>
        <w:ind w:firstLine="720"/>
        <w:jc w:val="both"/>
        <w:rPr>
          <w:rFonts w:eastAsia="Times New Roman"/>
          <w:color w:val="222222"/>
          <w:szCs w:val="24"/>
          <w:shd w:val="clear" w:color="auto" w:fill="FFFFFF"/>
        </w:rPr>
      </w:pPr>
      <w:r w:rsidRPr="00967FCD">
        <w:rPr>
          <w:rFonts w:eastAsia="Times New Roman"/>
          <w:b/>
          <w:color w:val="222222"/>
          <w:shd w:val="clear" w:color="auto" w:fill="FFFFFF"/>
        </w:rPr>
        <w:t>ΠΡΟΕΔΡΕΥΩΝ (Γεώργιος Βαρεμένος):</w:t>
      </w:r>
      <w:r>
        <w:rPr>
          <w:rFonts w:eastAsia="Times New Roman"/>
          <w:color w:val="222222"/>
          <w:szCs w:val="24"/>
          <w:shd w:val="clear" w:color="auto" w:fill="FFFFFF"/>
        </w:rPr>
        <w:t xml:space="preserve"> Κι εμείς ευχαριστούμε το</w:t>
      </w:r>
      <w:r>
        <w:rPr>
          <w:rFonts w:eastAsia="Times New Roman"/>
          <w:color w:val="222222"/>
          <w:szCs w:val="24"/>
          <w:shd w:val="clear" w:color="auto" w:fill="FFFFFF"/>
        </w:rPr>
        <w:t xml:space="preserve">ν </w:t>
      </w:r>
      <w:r>
        <w:rPr>
          <w:rFonts w:eastAsia="Times New Roman"/>
          <w:bCs/>
          <w:color w:val="222222"/>
          <w:shd w:val="clear" w:color="auto" w:fill="FFFFFF"/>
        </w:rPr>
        <w:t>κύριο Υπουργό.</w:t>
      </w:r>
      <w:r>
        <w:rPr>
          <w:rFonts w:eastAsia="Times New Roman"/>
          <w:color w:val="222222"/>
          <w:szCs w:val="24"/>
          <w:shd w:val="clear" w:color="auto" w:fill="FFFFFF"/>
        </w:rPr>
        <w:t xml:space="preserve"> </w:t>
      </w:r>
    </w:p>
    <w:p w14:paraId="0A5C0DFE"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Υφυπουργέ, έχετε και εσείς να παρουσιάσετε μια τροπολογία; </w:t>
      </w:r>
    </w:p>
    <w:p w14:paraId="0A5C0DFF" w14:textId="77777777" w:rsidR="004A3142" w:rsidRDefault="002101D6">
      <w:pPr>
        <w:spacing w:line="600" w:lineRule="auto"/>
        <w:ind w:firstLine="720"/>
        <w:jc w:val="both"/>
        <w:rPr>
          <w:rFonts w:eastAsia="Times New Roman"/>
          <w:color w:val="222222"/>
          <w:szCs w:val="24"/>
          <w:shd w:val="clear" w:color="auto" w:fill="FFFFFF"/>
        </w:rPr>
      </w:pPr>
      <w:r w:rsidRPr="00A44F19">
        <w:rPr>
          <w:rFonts w:eastAsia="Times New Roman"/>
          <w:b/>
          <w:color w:val="222222"/>
          <w:szCs w:val="24"/>
          <w:shd w:val="clear" w:color="auto" w:fill="FFFFFF"/>
        </w:rPr>
        <w:lastRenderedPageBreak/>
        <w:t xml:space="preserve">ΚΩΝΣΤΑΝΤΙΝΟΣ ΣΤΡΑΤΗΣ (Υφυπουργός Πολιτισμού και Αθλητισμού): </w:t>
      </w:r>
      <w:r>
        <w:rPr>
          <w:rFonts w:eastAsia="Times New Roman"/>
          <w:color w:val="222222"/>
          <w:szCs w:val="24"/>
          <w:shd w:val="clear" w:color="auto" w:fill="FFFFFF"/>
        </w:rPr>
        <w:t>Ναι, κύριε Πρόεδρε, αλλά δεν έχει έρθει ακόμα. Είναι τροπολογία όχι του Υπουργείου μου αλλά του Υπουργείου Παιδ</w:t>
      </w:r>
      <w:r>
        <w:rPr>
          <w:rFonts w:eastAsia="Times New Roman"/>
          <w:color w:val="222222"/>
          <w:szCs w:val="24"/>
          <w:shd w:val="clear" w:color="auto" w:fill="FFFFFF"/>
        </w:rPr>
        <w:t xml:space="preserve">είας. </w:t>
      </w:r>
    </w:p>
    <w:p w14:paraId="0A5C0E00" w14:textId="77777777" w:rsidR="004A3142" w:rsidRDefault="002101D6">
      <w:pPr>
        <w:spacing w:line="600" w:lineRule="auto"/>
        <w:ind w:firstLine="720"/>
        <w:jc w:val="both"/>
        <w:rPr>
          <w:rFonts w:eastAsia="Times New Roman"/>
          <w:color w:val="222222"/>
          <w:szCs w:val="24"/>
          <w:shd w:val="clear" w:color="auto" w:fill="FFFFFF"/>
        </w:rPr>
      </w:pPr>
      <w:r w:rsidRPr="00A44F19">
        <w:rPr>
          <w:rFonts w:eastAsia="Times New Roman"/>
          <w:b/>
          <w:bCs/>
          <w:color w:val="222222"/>
          <w:shd w:val="clear" w:color="auto" w:fill="FFFFFF"/>
        </w:rPr>
        <w:t>ΠΡΟΕΔΡΕΥΩΝ (Γεώργιος Βαρεμένος):</w:t>
      </w:r>
      <w:r>
        <w:rPr>
          <w:rFonts w:eastAsia="Times New Roman"/>
          <w:color w:val="222222"/>
          <w:szCs w:val="24"/>
          <w:shd w:val="clear" w:color="auto" w:fill="FFFFFF"/>
        </w:rPr>
        <w:t xml:space="preserve"> Καλώς, κύριε Υπουργέ. </w:t>
      </w:r>
    </w:p>
    <w:p w14:paraId="0A5C0E01"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Ηλιόπουλος από τη Χρυσή Αυγή. </w:t>
      </w:r>
    </w:p>
    <w:p w14:paraId="0A5C0E02" w14:textId="77777777" w:rsidR="004A3142" w:rsidRDefault="002101D6">
      <w:pPr>
        <w:spacing w:line="600" w:lineRule="auto"/>
        <w:ind w:firstLine="720"/>
        <w:jc w:val="both"/>
        <w:rPr>
          <w:rFonts w:eastAsia="Times New Roman"/>
          <w:bCs/>
          <w:color w:val="222222"/>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w:t>
      </w:r>
      <w:r w:rsidRPr="00AD3434">
        <w:rPr>
          <w:rFonts w:eastAsia="Times New Roman"/>
          <w:color w:val="222222"/>
          <w:szCs w:val="24"/>
          <w:shd w:val="clear" w:color="auto" w:fill="FFFFFF"/>
        </w:rPr>
        <w:t>Ευχαριστώ</w:t>
      </w:r>
      <w:r>
        <w:rPr>
          <w:rFonts w:eastAsia="Times New Roman"/>
          <w:color w:val="222222"/>
          <w:szCs w:val="24"/>
          <w:shd w:val="clear" w:color="auto" w:fill="FFFFFF"/>
        </w:rPr>
        <w:t xml:space="preserve">, </w:t>
      </w:r>
      <w:r w:rsidRPr="00AD3434">
        <w:rPr>
          <w:rFonts w:eastAsia="Times New Roman"/>
          <w:bCs/>
          <w:color w:val="222222"/>
          <w:shd w:val="clear" w:color="auto" w:fill="FFFFFF"/>
        </w:rPr>
        <w:t>κύριε Πρόεδρε</w:t>
      </w:r>
      <w:r>
        <w:rPr>
          <w:rFonts w:eastAsia="Times New Roman"/>
          <w:bCs/>
          <w:color w:val="222222"/>
          <w:shd w:val="clear" w:color="auto" w:fill="FFFFFF"/>
        </w:rPr>
        <w:t>.</w:t>
      </w:r>
    </w:p>
    <w:p w14:paraId="0A5C0E03" w14:textId="77777777" w:rsidR="004A3142" w:rsidRDefault="002101D6">
      <w:pPr>
        <w:spacing w:line="600" w:lineRule="auto"/>
        <w:ind w:firstLine="720"/>
        <w:jc w:val="both"/>
        <w:rPr>
          <w:rFonts w:eastAsia="Times New Roman"/>
          <w:bCs/>
          <w:color w:val="222222"/>
          <w:shd w:val="clear" w:color="auto" w:fill="FFFFFF"/>
        </w:rPr>
      </w:pPr>
      <w:r>
        <w:rPr>
          <w:rFonts w:eastAsia="Times New Roman"/>
          <w:bCs/>
          <w:color w:val="222222"/>
          <w:shd w:val="clear" w:color="auto" w:fill="FFFFFF"/>
        </w:rPr>
        <w:t xml:space="preserve">Χαίρομαι που </w:t>
      </w:r>
      <w:r w:rsidRPr="00CF66E8">
        <w:rPr>
          <w:rFonts w:eastAsia="Times New Roman"/>
          <w:bCs/>
          <w:color w:val="222222"/>
          <w:shd w:val="clear" w:color="auto" w:fill="FFFFFF"/>
        </w:rPr>
        <w:t>είναι</w:t>
      </w:r>
      <w:r>
        <w:rPr>
          <w:rFonts w:eastAsia="Times New Roman"/>
          <w:bCs/>
          <w:color w:val="222222"/>
          <w:shd w:val="clear" w:color="auto" w:fill="FFFFFF"/>
        </w:rPr>
        <w:t xml:space="preserve"> εδώ ο κ. Τζαβάρας</w:t>
      </w:r>
      <w:r w:rsidRPr="00783075">
        <w:rPr>
          <w:rFonts w:eastAsia="Times New Roman"/>
          <w:bCs/>
          <w:color w:val="222222"/>
          <w:shd w:val="clear" w:color="auto" w:fill="FFFFFF"/>
        </w:rPr>
        <w:t>,</w:t>
      </w:r>
      <w:r>
        <w:rPr>
          <w:rFonts w:eastAsia="Times New Roman"/>
          <w:bCs/>
          <w:color w:val="222222"/>
          <w:shd w:val="clear" w:color="auto" w:fill="FFFFFF"/>
        </w:rPr>
        <w:t xml:space="preserve"> για να του θυμίσω τι είχε ειπωθεί και πώς με είχε αποκαλέσει την 1η-8-2017, κύριε Τζαβάρα.</w:t>
      </w:r>
    </w:p>
    <w:p w14:paraId="0A5C0E04" w14:textId="77777777" w:rsidR="004A3142" w:rsidRDefault="002101D6">
      <w:pPr>
        <w:spacing w:line="600" w:lineRule="auto"/>
        <w:ind w:firstLine="720"/>
        <w:jc w:val="both"/>
        <w:rPr>
          <w:rFonts w:eastAsia="Times New Roman"/>
          <w:bCs/>
          <w:color w:val="222222"/>
          <w:shd w:val="clear" w:color="auto" w:fill="FFFFFF"/>
        </w:rPr>
      </w:pPr>
      <w:r>
        <w:rPr>
          <w:rFonts w:eastAsia="Times New Roman"/>
          <w:bCs/>
          <w:color w:val="222222"/>
          <w:shd w:val="clear" w:color="auto" w:fill="FFFFFF"/>
        </w:rPr>
        <w:t xml:space="preserve">Είχα ξαναμιλήσει τότε για το </w:t>
      </w:r>
      <w:proofErr w:type="spellStart"/>
      <w:r>
        <w:rPr>
          <w:rFonts w:eastAsia="Times New Roman"/>
          <w:bCs/>
          <w:color w:val="222222"/>
          <w:shd w:val="clear" w:color="auto" w:fill="FFFFFF"/>
        </w:rPr>
        <w:t>μεγαλοστέλεχός</w:t>
      </w:r>
      <w:proofErr w:type="spellEnd"/>
      <w:r>
        <w:rPr>
          <w:rFonts w:eastAsia="Times New Roman"/>
          <w:bCs/>
          <w:color w:val="222222"/>
          <w:shd w:val="clear" w:color="auto" w:fill="FFFFFF"/>
        </w:rPr>
        <w:t xml:space="preserve"> σας, τον Βουλευτή σας, τον Νίκο Γεωργιάδη και μου μιλούσατε χωρίς ντροπή, γι’ αυτά που έλεγα. Δεν περιμένατε τη </w:t>
      </w:r>
      <w:r>
        <w:rPr>
          <w:rFonts w:eastAsia="Times New Roman"/>
          <w:bCs/>
          <w:color w:val="222222"/>
          <w:shd w:val="clear" w:color="auto" w:fill="FFFFFF"/>
        </w:rPr>
        <w:t>δικαιοσύ</w:t>
      </w:r>
      <w:r>
        <w:rPr>
          <w:rFonts w:eastAsia="Times New Roman"/>
          <w:bCs/>
          <w:color w:val="222222"/>
          <w:shd w:val="clear" w:color="auto" w:fill="FFFFFF"/>
        </w:rPr>
        <w:t>νη</w:t>
      </w:r>
      <w:r>
        <w:rPr>
          <w:rFonts w:eastAsia="Times New Roman"/>
          <w:bCs/>
          <w:color w:val="222222"/>
          <w:shd w:val="clear" w:color="auto" w:fill="FFFFFF"/>
        </w:rPr>
        <w:t>, τον υποστηρίζατε τότε με θέρμη, έτσι λέγατε. Τον καλύπτατε κι είχατε πει συγκεκριμένα, δικά σας λόγια είναι, τα άκουγα σήμερα στο βίντεο…</w:t>
      </w:r>
    </w:p>
    <w:p w14:paraId="0A5C0E05"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lastRenderedPageBreak/>
        <w:t>ΚΩΝΣΤΑΝΤΙΝΟΣ ΤΖΑΒΑΡΑΣ:</w:t>
      </w:r>
      <w:r>
        <w:rPr>
          <w:rFonts w:eastAsia="Times New Roman"/>
          <w:bCs/>
          <w:color w:val="222222"/>
          <w:shd w:val="clear" w:color="auto" w:fill="FFFFFF"/>
        </w:rPr>
        <w:t xml:space="preserve"> Είναι εκτός Κανονισμού, αλλά θα μου δώσετε τον λόγο να απαντήσω.</w:t>
      </w:r>
    </w:p>
    <w:p w14:paraId="0A5C0E06" w14:textId="77777777" w:rsidR="004A3142" w:rsidRDefault="002101D6">
      <w:pPr>
        <w:spacing w:line="600" w:lineRule="auto"/>
        <w:ind w:firstLine="720"/>
        <w:jc w:val="both"/>
        <w:rPr>
          <w:rFonts w:eastAsia="Times New Roman"/>
          <w:bCs/>
          <w:color w:val="222222"/>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Θα σας τον δώσει τον λόγο να απαντήσετε.</w:t>
      </w:r>
    </w:p>
    <w:p w14:paraId="0A5C0E07" w14:textId="77777777" w:rsidR="004A3142" w:rsidRDefault="002101D6">
      <w:pPr>
        <w:spacing w:line="600" w:lineRule="auto"/>
        <w:ind w:left="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Δεν μιλάω σε εσένα.</w:t>
      </w:r>
    </w:p>
    <w:p w14:paraId="0A5C0E08" w14:textId="77777777" w:rsidR="004A3142" w:rsidRDefault="002101D6">
      <w:pPr>
        <w:spacing w:line="600" w:lineRule="auto"/>
        <w:ind w:left="720"/>
        <w:jc w:val="both"/>
        <w:rPr>
          <w:rFonts w:eastAsia="Times New Roman"/>
          <w:bCs/>
          <w:color w:val="222222"/>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Ο κ. Τζαβάρας…</w:t>
      </w:r>
    </w:p>
    <w:p w14:paraId="0A5C0E09"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Δεν μιλάω σε εσένα, κύριε! Μιλάω στον Πρόεδρο!</w:t>
      </w:r>
    </w:p>
    <w:p w14:paraId="0A5C0E0A" w14:textId="77777777" w:rsidR="004A3142" w:rsidRDefault="002101D6">
      <w:pPr>
        <w:spacing w:line="600" w:lineRule="auto"/>
        <w:ind w:firstLine="720"/>
        <w:jc w:val="both"/>
        <w:rPr>
          <w:rFonts w:eastAsia="Times New Roman"/>
          <w:bCs/>
          <w:color w:val="222222"/>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Εντάξει, θα πω εγώ τι λέγατε τότε.</w:t>
      </w:r>
    </w:p>
    <w:p w14:paraId="0A5C0E0B"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Κάνεις το τεράστιο σφάλμα να απευθύνεσαι προσωπικά σε Βουλευτή, ενώ το </w:t>
      </w:r>
      <w:r w:rsidRPr="00CF66E8">
        <w:rPr>
          <w:rFonts w:eastAsia="Times New Roman"/>
          <w:bCs/>
          <w:color w:val="222222"/>
          <w:shd w:val="clear" w:color="auto" w:fill="FFFFFF"/>
        </w:rPr>
        <w:t>άρθρο</w:t>
      </w:r>
      <w:r>
        <w:rPr>
          <w:rFonts w:eastAsia="Times New Roman"/>
          <w:bCs/>
          <w:color w:val="222222"/>
          <w:shd w:val="clear" w:color="auto" w:fill="FFFFFF"/>
        </w:rPr>
        <w:t xml:space="preserve"> 66 του Κανονισμού της Βουλής απαγορεύει σε όποιον ανεβαίνει σε αυτό το Βήμα να απευθύνεται σε πρόσωπο, αλλά έχει την υποχρέωση να απευθύνεται στο Σώμα.</w:t>
      </w:r>
    </w:p>
    <w:p w14:paraId="0A5C0E0C" w14:textId="77777777" w:rsidR="004A3142" w:rsidRDefault="002101D6">
      <w:pPr>
        <w:spacing w:line="600" w:lineRule="auto"/>
        <w:ind w:firstLine="720"/>
        <w:jc w:val="both"/>
        <w:rPr>
          <w:rFonts w:eastAsia="Times New Roman"/>
          <w:bCs/>
          <w:color w:val="222222"/>
          <w:shd w:val="clear" w:color="auto" w:fill="FFFFFF"/>
        </w:rPr>
      </w:pPr>
      <w:r w:rsidRPr="00AD3434">
        <w:rPr>
          <w:rFonts w:eastAsia="Times New Roman"/>
          <w:b/>
          <w:color w:val="222222"/>
          <w:szCs w:val="24"/>
          <w:shd w:val="clear" w:color="auto" w:fill="FFFFFF"/>
        </w:rPr>
        <w:t>ΠΑΝΑ</w:t>
      </w:r>
      <w:r w:rsidRPr="00AD3434">
        <w:rPr>
          <w:rFonts w:eastAsia="Times New Roman"/>
          <w:b/>
          <w:color w:val="222222"/>
          <w:szCs w:val="24"/>
          <w:shd w:val="clear" w:color="auto" w:fill="FFFFFF"/>
        </w:rPr>
        <w:t>ΓΙΩΤΗΣ ΗΛΙΟΠΟΥΛΟΣ:</w:t>
      </w:r>
      <w:r>
        <w:rPr>
          <w:rFonts w:eastAsia="Times New Roman"/>
          <w:color w:val="222222"/>
          <w:szCs w:val="24"/>
          <w:shd w:val="clear" w:color="auto" w:fill="FFFFFF"/>
        </w:rPr>
        <w:t xml:space="preserve"> Καλά, καλά, εντάξει.</w:t>
      </w:r>
    </w:p>
    <w:p w14:paraId="0A5C0E0D"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lastRenderedPageBreak/>
        <w:t>ΚΩΝΣΤΑΝΤΙΝΟΣ ΤΖΑΒΑΡΑΣ:</w:t>
      </w:r>
      <w:r>
        <w:rPr>
          <w:rFonts w:eastAsia="Times New Roman"/>
          <w:bCs/>
          <w:color w:val="222222"/>
          <w:shd w:val="clear" w:color="auto" w:fill="FFFFFF"/>
        </w:rPr>
        <w:t xml:space="preserve"> Δεν πρόκειται να προσωποποιήσουμε τη σχέση μας. </w:t>
      </w:r>
    </w:p>
    <w:p w14:paraId="0A5C0E0E" w14:textId="77777777" w:rsidR="004A3142" w:rsidRDefault="002101D6">
      <w:pPr>
        <w:spacing w:line="600" w:lineRule="auto"/>
        <w:ind w:firstLine="720"/>
        <w:jc w:val="both"/>
        <w:rPr>
          <w:rFonts w:eastAsia="Times New Roman"/>
          <w:color w:val="222222"/>
          <w:szCs w:val="24"/>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Σιγά μην προσωποποιήσουμε! Κατ’ αρχάς, δεν έχουμε κα</w:t>
      </w:r>
      <w:r>
        <w:rPr>
          <w:rFonts w:eastAsia="Times New Roman"/>
          <w:color w:val="222222"/>
          <w:szCs w:val="24"/>
          <w:shd w:val="clear" w:color="auto" w:fill="FFFFFF"/>
        </w:rPr>
        <w:t>μ</w:t>
      </w:r>
      <w:r>
        <w:rPr>
          <w:rFonts w:eastAsia="Times New Roman"/>
          <w:color w:val="222222"/>
          <w:szCs w:val="24"/>
          <w:shd w:val="clear" w:color="auto" w:fill="FFFFFF"/>
        </w:rPr>
        <w:t>μία σχέση.</w:t>
      </w:r>
    </w:p>
    <w:p w14:paraId="0A5C0E0F" w14:textId="77777777" w:rsidR="004A3142" w:rsidRDefault="002101D6">
      <w:pPr>
        <w:spacing w:line="600" w:lineRule="auto"/>
        <w:ind w:firstLine="720"/>
        <w:jc w:val="both"/>
        <w:rPr>
          <w:rFonts w:eastAsia="Times New Roman"/>
          <w:bCs/>
          <w:color w:val="222222"/>
          <w:shd w:val="clear" w:color="auto" w:fill="FFFFFF"/>
        </w:rPr>
      </w:pPr>
      <w:r w:rsidRPr="00AF533D">
        <w:rPr>
          <w:rFonts w:eastAsia="Times New Roman"/>
          <w:b/>
          <w:bCs/>
          <w:color w:val="222222"/>
          <w:szCs w:val="24"/>
          <w:shd w:val="clear" w:color="auto" w:fill="FFFFFF"/>
        </w:rPr>
        <w:t>ΠΡΟΕΔΡΕΥΩΝ</w:t>
      </w:r>
      <w:r w:rsidRPr="00AF533D">
        <w:rPr>
          <w:rFonts w:eastAsia="Times New Roman"/>
          <w:b/>
          <w:bCs/>
          <w:color w:val="222222"/>
          <w:shd w:val="clear" w:color="auto" w:fill="FFFFFF"/>
        </w:rPr>
        <w:t xml:space="preserve"> (Γεώργιος Βαρεμένος):</w:t>
      </w:r>
      <w:r w:rsidRPr="00AF533D">
        <w:rPr>
          <w:rFonts w:eastAsia="Times New Roman"/>
          <w:color w:val="222222"/>
          <w:szCs w:val="24"/>
          <w:shd w:val="clear" w:color="auto" w:fill="FFFFFF"/>
        </w:rPr>
        <w:t xml:space="preserve"> </w:t>
      </w:r>
      <w:r>
        <w:rPr>
          <w:rFonts w:eastAsia="Times New Roman"/>
          <w:color w:val="222222"/>
          <w:szCs w:val="24"/>
          <w:shd w:val="clear" w:color="auto" w:fill="FFFFFF"/>
        </w:rPr>
        <w:t xml:space="preserve">Κύριε Τζαβάρα, θα σας </w:t>
      </w:r>
      <w:r>
        <w:rPr>
          <w:rFonts w:eastAsia="Times New Roman"/>
          <w:color w:val="222222"/>
          <w:szCs w:val="24"/>
          <w:shd w:val="clear" w:color="auto" w:fill="FFFFFF"/>
        </w:rPr>
        <w:t>δώσω τον λόγο.</w:t>
      </w:r>
    </w:p>
    <w:p w14:paraId="0A5C0E10" w14:textId="77777777" w:rsidR="004A3142" w:rsidRDefault="002101D6">
      <w:pPr>
        <w:spacing w:line="600" w:lineRule="auto"/>
        <w:ind w:firstLine="720"/>
        <w:jc w:val="both"/>
        <w:rPr>
          <w:rFonts w:eastAsia="Times New Roman"/>
          <w:bCs/>
          <w:color w:val="222222"/>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Με φίλους παιδεραστών εγώ δεν έχω κα</w:t>
      </w:r>
      <w:r>
        <w:rPr>
          <w:rFonts w:eastAsia="Times New Roman"/>
          <w:color w:val="222222"/>
          <w:szCs w:val="24"/>
          <w:shd w:val="clear" w:color="auto" w:fill="FFFFFF"/>
        </w:rPr>
        <w:t>μ</w:t>
      </w:r>
      <w:r>
        <w:rPr>
          <w:rFonts w:eastAsia="Times New Roman"/>
          <w:color w:val="222222"/>
          <w:szCs w:val="24"/>
          <w:shd w:val="clear" w:color="auto" w:fill="FFFFFF"/>
        </w:rPr>
        <w:t>μία σχέση.</w:t>
      </w:r>
    </w:p>
    <w:p w14:paraId="0A5C0E11"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Είσαι εκπρόσωπος του φασισμού και είμαι εκπρόσωπος της δημοκρατίας…</w:t>
      </w:r>
    </w:p>
    <w:p w14:paraId="0A5C0E12" w14:textId="77777777" w:rsidR="004A3142" w:rsidRDefault="002101D6">
      <w:pPr>
        <w:spacing w:line="600" w:lineRule="auto"/>
        <w:ind w:firstLine="720"/>
        <w:jc w:val="both"/>
        <w:rPr>
          <w:rFonts w:eastAsia="Times New Roman"/>
          <w:bCs/>
          <w:color w:val="222222"/>
          <w:shd w:val="clear" w:color="auto" w:fill="FFFFFF"/>
        </w:rPr>
      </w:pPr>
      <w:r w:rsidRPr="00AF533D">
        <w:rPr>
          <w:rFonts w:eastAsia="Times New Roman"/>
          <w:b/>
          <w:color w:val="222222"/>
          <w:shd w:val="clear" w:color="auto" w:fill="FFFFFF"/>
        </w:rPr>
        <w:t>ΠΡΟΕΔΡΕΥΩΝ</w:t>
      </w:r>
      <w:r w:rsidRPr="00AF533D">
        <w:rPr>
          <w:rFonts w:eastAsia="Times New Roman"/>
          <w:b/>
          <w:bCs/>
          <w:color w:val="222222"/>
          <w:shd w:val="clear" w:color="auto" w:fill="FFFFFF"/>
        </w:rPr>
        <w:t xml:space="preserve"> (Γεώργιος Βαρεμένος):</w:t>
      </w:r>
      <w:r w:rsidRPr="00AF533D">
        <w:rPr>
          <w:rFonts w:eastAsia="Times New Roman"/>
          <w:bCs/>
          <w:color w:val="222222"/>
          <w:shd w:val="clear" w:color="auto" w:fill="FFFFFF"/>
        </w:rPr>
        <w:t xml:space="preserve"> </w:t>
      </w:r>
      <w:r>
        <w:rPr>
          <w:rFonts w:eastAsia="Times New Roman"/>
          <w:bCs/>
          <w:color w:val="222222"/>
          <w:shd w:val="clear" w:color="auto" w:fill="FFFFFF"/>
        </w:rPr>
        <w:t xml:space="preserve">Κύριε Τζαβάρα, θα σας δώσω τον λόγο. </w:t>
      </w:r>
      <w:r>
        <w:rPr>
          <w:rFonts w:eastAsia="Times New Roman"/>
          <w:bCs/>
          <w:color w:val="222222"/>
          <w:shd w:val="clear" w:color="auto" w:fill="FFFFFF"/>
        </w:rPr>
        <w:t>Καθίστε</w:t>
      </w:r>
      <w:r>
        <w:rPr>
          <w:rFonts w:eastAsia="Times New Roman"/>
          <w:bCs/>
          <w:color w:val="222222"/>
          <w:shd w:val="clear" w:color="auto" w:fill="FFFFFF"/>
        </w:rPr>
        <w:t>!</w:t>
      </w:r>
    </w:p>
    <w:p w14:paraId="0A5C0E13"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Δεν </w:t>
      </w:r>
      <w:r w:rsidRPr="00AF533D">
        <w:rPr>
          <w:rFonts w:eastAsia="Times New Roman"/>
          <w:bCs/>
          <w:color w:val="222222"/>
          <w:shd w:val="clear" w:color="auto" w:fill="FFFFFF"/>
        </w:rPr>
        <w:t>υπάρχει</w:t>
      </w:r>
      <w:r>
        <w:rPr>
          <w:rFonts w:eastAsia="Times New Roman"/>
          <w:bCs/>
          <w:color w:val="222222"/>
          <w:shd w:val="clear" w:color="auto" w:fill="FFFFFF"/>
        </w:rPr>
        <w:t xml:space="preserve"> πεδίο επικοινωνίας μεταξύ μας.</w:t>
      </w:r>
    </w:p>
    <w:p w14:paraId="0A5C0E14" w14:textId="77777777" w:rsidR="004A3142" w:rsidRDefault="002101D6">
      <w:pPr>
        <w:spacing w:line="600" w:lineRule="auto"/>
        <w:ind w:firstLine="720"/>
        <w:jc w:val="both"/>
        <w:rPr>
          <w:rFonts w:eastAsia="Times New Roman"/>
          <w:color w:val="222222"/>
          <w:szCs w:val="24"/>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Σαφώς και δεν </w:t>
      </w:r>
      <w:r w:rsidRPr="00AF533D">
        <w:rPr>
          <w:rFonts w:eastAsia="Times New Roman"/>
          <w:color w:val="222222"/>
          <w:szCs w:val="24"/>
          <w:shd w:val="clear" w:color="auto" w:fill="FFFFFF"/>
        </w:rPr>
        <w:t>υπάρχει</w:t>
      </w:r>
      <w:r>
        <w:rPr>
          <w:rFonts w:eastAsia="Times New Roman"/>
          <w:color w:val="222222"/>
          <w:szCs w:val="24"/>
          <w:shd w:val="clear" w:color="auto" w:fill="FFFFFF"/>
        </w:rPr>
        <w:t>.</w:t>
      </w:r>
    </w:p>
    <w:p w14:paraId="0A5C0E15"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Πάρτε το χαμπάρι!</w:t>
      </w:r>
    </w:p>
    <w:p w14:paraId="0A5C0E16" w14:textId="77777777" w:rsidR="004A3142" w:rsidRDefault="002101D6">
      <w:pPr>
        <w:spacing w:line="600" w:lineRule="auto"/>
        <w:ind w:firstLine="720"/>
        <w:jc w:val="both"/>
        <w:rPr>
          <w:rFonts w:eastAsia="Times New Roman"/>
          <w:bCs/>
          <w:color w:val="222222"/>
          <w:shd w:val="clear" w:color="auto" w:fill="FFFFFF"/>
        </w:rPr>
      </w:pPr>
      <w:r w:rsidRPr="00AD3434">
        <w:rPr>
          <w:rFonts w:eastAsia="Times New Roman"/>
          <w:b/>
          <w:color w:val="222222"/>
          <w:szCs w:val="24"/>
          <w:shd w:val="clear" w:color="auto" w:fill="FFFFFF"/>
        </w:rPr>
        <w:lastRenderedPageBreak/>
        <w:t>ΠΑΝΑΓΙΩΤΗΣ ΗΛΙΟΠΟΥΛΟΣ:</w:t>
      </w:r>
      <w:r>
        <w:rPr>
          <w:rFonts w:eastAsia="Times New Roman"/>
          <w:color w:val="222222"/>
          <w:szCs w:val="24"/>
          <w:shd w:val="clear" w:color="auto" w:fill="FFFFFF"/>
        </w:rPr>
        <w:t xml:space="preserve"> Μπράβο! Πάρτε το χαμπάρι!</w:t>
      </w:r>
    </w:p>
    <w:p w14:paraId="0A5C0E17"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Όσο απευθύνεστε σε εμένα προσωπ</w:t>
      </w:r>
      <w:r>
        <w:rPr>
          <w:rFonts w:eastAsia="Times New Roman"/>
          <w:bCs/>
          <w:color w:val="222222"/>
          <w:shd w:val="clear" w:color="auto" w:fill="FFFFFF"/>
        </w:rPr>
        <w:t>ικά, εγώ θα…</w:t>
      </w:r>
    </w:p>
    <w:p w14:paraId="0A5C0E18" w14:textId="77777777" w:rsidR="004A3142" w:rsidRDefault="002101D6">
      <w:pPr>
        <w:spacing w:line="600" w:lineRule="auto"/>
        <w:ind w:firstLine="720"/>
        <w:jc w:val="both"/>
        <w:rPr>
          <w:rFonts w:eastAsia="Times New Roman"/>
          <w:color w:val="222222"/>
          <w:szCs w:val="24"/>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Κανένα σημείο επαφής δεν έχουμε με φίλους παιδεραστών.</w:t>
      </w:r>
    </w:p>
    <w:p w14:paraId="0A5C0E19"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Είσαι εκπρόσωπος του φασισμού!</w:t>
      </w:r>
    </w:p>
    <w:p w14:paraId="0A5C0E1A" w14:textId="77777777" w:rsidR="004A3142" w:rsidRDefault="002101D6">
      <w:pPr>
        <w:spacing w:line="600" w:lineRule="auto"/>
        <w:ind w:firstLine="720"/>
        <w:jc w:val="both"/>
        <w:rPr>
          <w:rFonts w:eastAsia="Times New Roman"/>
          <w:color w:val="222222"/>
          <w:szCs w:val="24"/>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Με φίλους παιδεραστών δεν έχουμε κα</w:t>
      </w:r>
      <w:r>
        <w:rPr>
          <w:rFonts w:eastAsia="Times New Roman"/>
          <w:color w:val="222222"/>
          <w:szCs w:val="24"/>
          <w:shd w:val="clear" w:color="auto" w:fill="FFFFFF"/>
        </w:rPr>
        <w:t>μ</w:t>
      </w:r>
      <w:r>
        <w:rPr>
          <w:rFonts w:eastAsia="Times New Roman"/>
          <w:color w:val="222222"/>
          <w:szCs w:val="24"/>
          <w:shd w:val="clear" w:color="auto" w:fill="FFFFFF"/>
        </w:rPr>
        <w:t>μία απολύτως σχέση, όντως!</w:t>
      </w:r>
    </w:p>
    <w:p w14:paraId="0A5C0E1B"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Αυτοί σε εσάς ανήκουν.</w:t>
      </w:r>
    </w:p>
    <w:p w14:paraId="0A5C0E1C" w14:textId="77777777" w:rsidR="004A3142" w:rsidRDefault="002101D6">
      <w:pPr>
        <w:spacing w:line="600" w:lineRule="auto"/>
        <w:ind w:firstLine="720"/>
        <w:jc w:val="both"/>
        <w:rPr>
          <w:rFonts w:eastAsia="Times New Roman"/>
          <w:bCs/>
          <w:color w:val="222222"/>
          <w:shd w:val="clear" w:color="auto" w:fill="FFFFFF"/>
        </w:rPr>
      </w:pPr>
      <w:r w:rsidRPr="00AD3434">
        <w:rPr>
          <w:rFonts w:eastAsia="Times New Roman"/>
          <w:b/>
          <w:color w:val="222222"/>
          <w:szCs w:val="24"/>
          <w:shd w:val="clear" w:color="auto" w:fill="FFFFFF"/>
        </w:rPr>
        <w:t>ΠΑΝΑΓΙΩΤΗΣ ΗΛΙΟΠΟΥΛΟΣ:</w:t>
      </w:r>
      <w:r>
        <w:rPr>
          <w:rFonts w:eastAsia="Times New Roman"/>
          <w:color w:val="222222"/>
          <w:szCs w:val="24"/>
          <w:shd w:val="clear" w:color="auto" w:fill="FFFFFF"/>
        </w:rPr>
        <w:t xml:space="preserve"> Έλεγε, </w:t>
      </w:r>
      <w:r w:rsidRPr="00AF533D">
        <w:rPr>
          <w:rFonts w:eastAsia="Times New Roman"/>
          <w:color w:val="222222"/>
          <w:szCs w:val="24"/>
          <w:shd w:val="clear" w:color="auto" w:fill="FFFFFF"/>
        </w:rPr>
        <w:t>λοιπόν</w:t>
      </w:r>
      <w:r>
        <w:rPr>
          <w:rFonts w:eastAsia="Times New Roman"/>
          <w:color w:val="222222"/>
          <w:szCs w:val="24"/>
          <w:shd w:val="clear" w:color="auto" w:fill="FFFFFF"/>
        </w:rPr>
        <w:t>…</w:t>
      </w:r>
    </w:p>
    <w:p w14:paraId="0A5C0E1D" w14:textId="77777777" w:rsidR="004A3142" w:rsidRDefault="002101D6">
      <w:pPr>
        <w:spacing w:line="600" w:lineRule="auto"/>
        <w:ind w:firstLine="720"/>
        <w:jc w:val="both"/>
        <w:rPr>
          <w:rFonts w:eastAsia="Times New Roman"/>
          <w:bCs/>
          <w:color w:val="222222"/>
          <w:shd w:val="clear" w:color="auto" w:fill="FFFFFF"/>
        </w:rPr>
      </w:pPr>
      <w:r w:rsidRPr="00CF66E8">
        <w:rPr>
          <w:rFonts w:eastAsia="Times New Roman"/>
          <w:b/>
          <w:bCs/>
          <w:color w:val="222222"/>
          <w:shd w:val="clear" w:color="auto" w:fill="FFFFFF"/>
        </w:rPr>
        <w:t>ΚΩΝΣΤΑΝΤΙΝΟΣ ΤΖΑΒΑΡΑΣ:</w:t>
      </w:r>
      <w:r>
        <w:rPr>
          <w:rFonts w:eastAsia="Times New Roman"/>
          <w:bCs/>
          <w:color w:val="222222"/>
          <w:shd w:val="clear" w:color="auto" w:fill="FFFFFF"/>
        </w:rPr>
        <w:t xml:space="preserve"> Αυτοί από τα μυαλά σας προέρχονται.</w:t>
      </w:r>
    </w:p>
    <w:p w14:paraId="0A5C0E1E" w14:textId="77777777" w:rsidR="004A3142" w:rsidRDefault="002101D6">
      <w:pPr>
        <w:spacing w:line="600" w:lineRule="auto"/>
        <w:ind w:firstLine="720"/>
        <w:jc w:val="both"/>
        <w:rPr>
          <w:rFonts w:eastAsia="Times New Roman"/>
          <w:color w:val="222222"/>
          <w:szCs w:val="24"/>
          <w:shd w:val="clear" w:color="auto" w:fill="FFFFFF"/>
        </w:rPr>
      </w:pPr>
      <w:r w:rsidRPr="00AF533D">
        <w:rPr>
          <w:rFonts w:eastAsia="Times New Roman"/>
          <w:b/>
          <w:color w:val="222222"/>
          <w:szCs w:val="24"/>
          <w:shd w:val="clear" w:color="auto" w:fill="FFFFFF"/>
        </w:rPr>
        <w:lastRenderedPageBreak/>
        <w:t>ΠΑΝΑΓΙΩΤΗΣ ΗΛΙΟΠΟΥΛΟΣ:</w:t>
      </w:r>
      <w:r w:rsidRPr="00AF533D">
        <w:rPr>
          <w:rFonts w:eastAsia="Times New Roman"/>
          <w:color w:val="222222"/>
          <w:szCs w:val="24"/>
          <w:shd w:val="clear" w:color="auto" w:fill="FFFFFF"/>
        </w:rPr>
        <w:t xml:space="preserve"> Λοιπόν</w:t>
      </w:r>
      <w:r>
        <w:rPr>
          <w:rFonts w:eastAsia="Times New Roman"/>
          <w:color w:val="222222"/>
          <w:szCs w:val="24"/>
          <w:shd w:val="clear" w:color="auto" w:fill="FFFFFF"/>
        </w:rPr>
        <w:t xml:space="preserve">, ακούστε λίγο, κύριοι εσείς της </w:t>
      </w:r>
      <w:r w:rsidRPr="00AF533D">
        <w:rPr>
          <w:rFonts w:eastAsia="Times New Roman"/>
          <w:bCs/>
          <w:color w:val="222222"/>
          <w:shd w:val="clear" w:color="auto" w:fill="FFFFFF"/>
        </w:rPr>
        <w:t>Νέας Δημοκρατίας</w:t>
      </w:r>
      <w:r>
        <w:rPr>
          <w:rFonts w:eastAsia="Times New Roman"/>
          <w:color w:val="222222"/>
          <w:szCs w:val="24"/>
          <w:shd w:val="clear" w:color="auto" w:fill="FFFFFF"/>
        </w:rPr>
        <w:t xml:space="preserve"> που υποστηρίζετε τους παιδεραστές. Ακούστε τι λέγατε. Τη</w:t>
      </w:r>
      <w:r>
        <w:rPr>
          <w:rFonts w:eastAsia="Times New Roman"/>
          <w:color w:val="222222"/>
          <w:szCs w:val="24"/>
          <w:shd w:val="clear" w:color="auto" w:fill="FFFFFF"/>
        </w:rPr>
        <w:t>ν 1η-8-2017 έλεγε τα εξής ο κ. Τζαβάρας. Αποκαλούσε κάτι τύπους, λέει, σαν κι εμένα.</w:t>
      </w:r>
    </w:p>
    <w:p w14:paraId="0A5C0E1F" w14:textId="77777777" w:rsidR="004A3142" w:rsidRDefault="002101D6">
      <w:pPr>
        <w:spacing w:line="600" w:lineRule="auto"/>
        <w:ind w:firstLine="720"/>
        <w:jc w:val="both"/>
        <w:rPr>
          <w:rFonts w:eastAsia="Times New Roman"/>
          <w:bCs/>
          <w:color w:val="222222"/>
          <w:szCs w:val="24"/>
          <w:shd w:val="clear" w:color="auto" w:fill="FFFFFF"/>
        </w:rPr>
      </w:pPr>
      <w:r w:rsidRPr="00AF533D">
        <w:rPr>
          <w:rFonts w:eastAsia="Times New Roman"/>
          <w:b/>
          <w:bCs/>
          <w:color w:val="222222"/>
          <w:szCs w:val="24"/>
          <w:shd w:val="clear" w:color="auto" w:fill="FFFFFF"/>
        </w:rPr>
        <w:t>ΚΩΝΣΤΑΝΤΙΝΟΣ ΤΖΑΒΑΡΑΣ:</w:t>
      </w:r>
      <w:r>
        <w:rPr>
          <w:rFonts w:eastAsia="Times New Roman"/>
          <w:bCs/>
          <w:color w:val="222222"/>
          <w:szCs w:val="24"/>
          <w:shd w:val="clear" w:color="auto" w:fill="FFFFFF"/>
        </w:rPr>
        <w:t xml:space="preserve"> Τύπος είσαι.</w:t>
      </w:r>
    </w:p>
    <w:p w14:paraId="0A5C0E20" w14:textId="77777777" w:rsidR="004A3142" w:rsidRDefault="002101D6">
      <w:pPr>
        <w:spacing w:line="600" w:lineRule="auto"/>
        <w:ind w:firstLine="720"/>
        <w:jc w:val="both"/>
        <w:rPr>
          <w:rFonts w:eastAsia="Times New Roman"/>
          <w:color w:val="222222"/>
          <w:szCs w:val="24"/>
          <w:shd w:val="clear" w:color="auto" w:fill="FFFFFF"/>
        </w:rPr>
      </w:pPr>
      <w:r w:rsidRPr="00AF533D">
        <w:rPr>
          <w:rFonts w:eastAsia="Times New Roman"/>
          <w:b/>
          <w:color w:val="222222"/>
          <w:szCs w:val="24"/>
          <w:shd w:val="clear" w:color="auto" w:fill="FFFFFF"/>
        </w:rPr>
        <w:t>ΠΑΝΑΓΙΩΤΗΣ ΗΛΙΟΠΟΥΛΟΣ:</w:t>
      </w:r>
      <w:r w:rsidRPr="00AF533D">
        <w:rPr>
          <w:rFonts w:eastAsia="Times New Roman"/>
          <w:color w:val="222222"/>
          <w:szCs w:val="24"/>
          <w:shd w:val="clear" w:color="auto" w:fill="FFFFFF"/>
        </w:rPr>
        <w:t xml:space="preserve"> </w:t>
      </w:r>
      <w:r>
        <w:rPr>
          <w:rFonts w:eastAsia="Times New Roman"/>
          <w:color w:val="222222"/>
          <w:szCs w:val="24"/>
          <w:shd w:val="clear" w:color="auto" w:fill="FFFFFF"/>
        </w:rPr>
        <w:t xml:space="preserve">Ναι, ναι, ναι. Κι έλεγε για χυδαιότητες. Βέβαια χυδαιότητες δεν ήταν αυτά που έλεγα εγώ. Χυδαιότητες ήταν αυτά που έκανε ο Βουλευτής σας, που σιχαίνομαι που κάθομαι στα ίδια έδρανα με έναν παιδεραστή, ο οποίος </w:t>
      </w:r>
      <w:r w:rsidRPr="000C6ECC">
        <w:rPr>
          <w:rFonts w:eastAsia="Times New Roman"/>
          <w:color w:val="222222"/>
          <w:szCs w:val="24"/>
          <w:shd w:val="clear" w:color="auto" w:fill="FFFFFF"/>
        </w:rPr>
        <w:t>π</w:t>
      </w:r>
      <w:r>
        <w:rPr>
          <w:rFonts w:eastAsia="Times New Roman"/>
          <w:color w:val="222222"/>
          <w:szCs w:val="24"/>
          <w:shd w:val="clear" w:color="auto" w:fill="FFFFFF"/>
        </w:rPr>
        <w:t>λήρωνε 18 ευρώ για να πηγαίνει με ανήλικα αγο</w:t>
      </w:r>
      <w:r>
        <w:rPr>
          <w:rFonts w:eastAsia="Times New Roman"/>
          <w:color w:val="222222"/>
          <w:szCs w:val="24"/>
          <w:shd w:val="clear" w:color="auto" w:fill="FFFFFF"/>
        </w:rPr>
        <w:t>ράκια.</w:t>
      </w:r>
    </w:p>
    <w:p w14:paraId="0A5C0E21" w14:textId="77777777" w:rsidR="004A3142" w:rsidRDefault="002101D6">
      <w:pPr>
        <w:spacing w:line="600" w:lineRule="auto"/>
        <w:ind w:firstLine="720"/>
        <w:jc w:val="both"/>
        <w:rPr>
          <w:rFonts w:eastAsia="Times New Roman"/>
          <w:color w:val="222222"/>
          <w:szCs w:val="24"/>
          <w:shd w:val="clear" w:color="auto" w:fill="FFFFFF"/>
        </w:rPr>
      </w:pPr>
      <w:r w:rsidRPr="00E40601">
        <w:rPr>
          <w:rFonts w:eastAsia="Times New Roman"/>
          <w:b/>
          <w:bCs/>
          <w:color w:val="222222"/>
          <w:szCs w:val="24"/>
          <w:shd w:val="clear" w:color="auto" w:fill="FFFFFF"/>
        </w:rPr>
        <w:t>ΠΡΟΕΔΡΕΥΩΝ</w:t>
      </w:r>
      <w:r w:rsidRPr="00E40601">
        <w:rPr>
          <w:rFonts w:eastAsia="Times New Roman"/>
          <w:b/>
          <w:bCs/>
          <w:color w:val="222222"/>
          <w:shd w:val="clear" w:color="auto" w:fill="FFFFFF"/>
        </w:rPr>
        <w:t xml:space="preserve"> (Γεώργιος Βαρεμένος):</w:t>
      </w:r>
      <w:r w:rsidRPr="00E40601">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θα απευθύνεστε προσωπικά τώρα στον κ. Τζαβάρα. Σας </w:t>
      </w:r>
      <w:r w:rsidRPr="00E40601">
        <w:rPr>
          <w:rFonts w:eastAsia="Times New Roman"/>
          <w:bCs/>
          <w:color w:val="222222"/>
          <w:shd w:val="clear" w:color="auto" w:fill="FFFFFF"/>
        </w:rPr>
        <w:t>παρακαλώ</w:t>
      </w:r>
      <w:r>
        <w:rPr>
          <w:rFonts w:eastAsia="Times New Roman"/>
          <w:color w:val="222222"/>
          <w:szCs w:val="24"/>
          <w:shd w:val="clear" w:color="auto" w:fill="FFFFFF"/>
        </w:rPr>
        <w:t>.</w:t>
      </w:r>
    </w:p>
    <w:p w14:paraId="0A5C0E22" w14:textId="77777777" w:rsidR="004A3142" w:rsidRDefault="002101D6">
      <w:pPr>
        <w:spacing w:line="600" w:lineRule="auto"/>
        <w:ind w:firstLine="720"/>
        <w:jc w:val="both"/>
        <w:rPr>
          <w:rFonts w:eastAsia="Times New Roman"/>
          <w:color w:val="222222"/>
          <w:szCs w:val="24"/>
          <w:shd w:val="clear" w:color="auto" w:fill="FFFFFF"/>
        </w:rPr>
      </w:pPr>
      <w:r w:rsidRPr="00AF533D">
        <w:rPr>
          <w:rFonts w:eastAsia="Times New Roman"/>
          <w:b/>
          <w:color w:val="222222"/>
          <w:szCs w:val="24"/>
          <w:shd w:val="clear" w:color="auto" w:fill="FFFFFF"/>
        </w:rPr>
        <w:t>ΠΑΝΑΓΙΩΤΗΣ ΗΛΙΟΠΟΥΛΟΣ:</w:t>
      </w:r>
      <w:r w:rsidRPr="00AF533D">
        <w:rPr>
          <w:rFonts w:eastAsia="Times New Roman"/>
          <w:color w:val="222222"/>
          <w:szCs w:val="24"/>
          <w:shd w:val="clear" w:color="auto" w:fill="FFFFFF"/>
        </w:rPr>
        <w:t xml:space="preserve"> </w:t>
      </w:r>
      <w:r>
        <w:rPr>
          <w:rFonts w:eastAsia="Times New Roman"/>
          <w:color w:val="222222"/>
          <w:szCs w:val="24"/>
          <w:shd w:val="clear" w:color="auto" w:fill="FFFFFF"/>
        </w:rPr>
        <w:t xml:space="preserve">Όμως τι θέλετε εδώ μέσα; Θέλετε να τα κρύβουμε όλα; </w:t>
      </w:r>
    </w:p>
    <w:p w14:paraId="0A5C0E23" w14:textId="77777777" w:rsidR="004A3142" w:rsidRDefault="002101D6">
      <w:pPr>
        <w:spacing w:line="600" w:lineRule="auto"/>
        <w:ind w:firstLine="720"/>
        <w:jc w:val="both"/>
        <w:rPr>
          <w:rFonts w:eastAsia="Times New Roman"/>
          <w:color w:val="222222"/>
          <w:szCs w:val="24"/>
          <w:shd w:val="clear" w:color="auto" w:fill="FFFFFF"/>
        </w:rPr>
      </w:pPr>
      <w:r w:rsidRPr="00E40601">
        <w:rPr>
          <w:rFonts w:eastAsia="Times New Roman"/>
          <w:bCs/>
          <w:color w:val="222222"/>
          <w:shd w:val="clear" w:color="auto" w:fill="FFFFFF"/>
        </w:rPr>
        <w:t>Κύριε Πρόεδρε,</w:t>
      </w:r>
      <w:r>
        <w:rPr>
          <w:rFonts w:eastAsia="Times New Roman"/>
          <w:color w:val="222222"/>
          <w:szCs w:val="24"/>
          <w:shd w:val="clear" w:color="auto" w:fill="FFFFFF"/>
        </w:rPr>
        <w:t xml:space="preserve"> μίλησε η </w:t>
      </w:r>
      <w:r>
        <w:rPr>
          <w:rFonts w:eastAsia="Times New Roman"/>
          <w:color w:val="222222"/>
          <w:szCs w:val="24"/>
          <w:shd w:val="clear" w:color="auto" w:fill="FFFFFF"/>
        </w:rPr>
        <w:t xml:space="preserve">δικαιοσύνη </w:t>
      </w:r>
      <w:r>
        <w:rPr>
          <w:rFonts w:eastAsia="Times New Roman"/>
          <w:color w:val="222222"/>
          <w:szCs w:val="24"/>
          <w:shd w:val="clear" w:color="auto" w:fill="FFFFFF"/>
        </w:rPr>
        <w:t xml:space="preserve">χθες. Μιλάμε για ένα καταδικασμένο Βουλευτή. Θέλετε να το κρύβουμε; Θέλετε να τα βάζουμε όλα κάτω από τη μοκέτα; </w:t>
      </w:r>
    </w:p>
    <w:p w14:paraId="0A5C0E24" w14:textId="77777777" w:rsidR="004A3142" w:rsidRDefault="002101D6">
      <w:pPr>
        <w:spacing w:line="600" w:lineRule="auto"/>
        <w:ind w:firstLine="720"/>
        <w:jc w:val="both"/>
        <w:rPr>
          <w:rFonts w:eastAsia="Times New Roman"/>
          <w:color w:val="222222"/>
          <w:szCs w:val="24"/>
          <w:shd w:val="clear" w:color="auto" w:fill="FFFFFF"/>
        </w:rPr>
      </w:pPr>
      <w:r w:rsidRPr="00E40601">
        <w:rPr>
          <w:rFonts w:eastAsia="Times New Roman"/>
          <w:b/>
          <w:bCs/>
          <w:color w:val="222222"/>
          <w:szCs w:val="24"/>
          <w:shd w:val="clear" w:color="auto" w:fill="FFFFFF"/>
        </w:rPr>
        <w:lastRenderedPageBreak/>
        <w:t>ΠΡΟΕΔΡΕΥΩΝ</w:t>
      </w:r>
      <w:r w:rsidRPr="00E40601">
        <w:rPr>
          <w:rFonts w:eastAsia="Times New Roman"/>
          <w:b/>
          <w:bCs/>
          <w:color w:val="222222"/>
          <w:shd w:val="clear" w:color="auto" w:fill="FFFFFF"/>
        </w:rPr>
        <w:t xml:space="preserve"> (Γεώργιος Βαρεμένος):</w:t>
      </w:r>
      <w:r w:rsidRPr="00E40601">
        <w:rPr>
          <w:rFonts w:eastAsia="Times New Roman"/>
          <w:color w:val="222222"/>
          <w:szCs w:val="24"/>
          <w:shd w:val="clear" w:color="auto" w:fill="FFFFFF"/>
        </w:rPr>
        <w:t xml:space="preserve"> </w:t>
      </w:r>
      <w:r>
        <w:rPr>
          <w:rFonts w:eastAsia="Times New Roman"/>
          <w:color w:val="222222"/>
          <w:szCs w:val="24"/>
          <w:shd w:val="clear" w:color="auto" w:fill="FFFFFF"/>
        </w:rPr>
        <w:t xml:space="preserve">Να μην απευθύνεστε προσωπικά λέω. </w:t>
      </w:r>
    </w:p>
    <w:p w14:paraId="0A5C0E25" w14:textId="77777777" w:rsidR="004A3142" w:rsidRDefault="002101D6">
      <w:pPr>
        <w:spacing w:line="600" w:lineRule="auto"/>
        <w:ind w:firstLine="720"/>
        <w:jc w:val="both"/>
        <w:rPr>
          <w:rFonts w:eastAsia="Times New Roman"/>
          <w:color w:val="222222"/>
          <w:szCs w:val="24"/>
          <w:shd w:val="clear" w:color="auto" w:fill="FFFFFF"/>
        </w:rPr>
      </w:pPr>
      <w:r w:rsidRPr="00AF533D">
        <w:rPr>
          <w:rFonts w:eastAsia="Times New Roman"/>
          <w:b/>
          <w:color w:val="222222"/>
          <w:szCs w:val="24"/>
          <w:shd w:val="clear" w:color="auto" w:fill="FFFFFF"/>
        </w:rPr>
        <w:t>ΠΑΝΑΓΙΩΤΗΣ ΗΛΙΟΠΟΥΛΟΣ:</w:t>
      </w:r>
      <w:r w:rsidRPr="00AF533D">
        <w:rPr>
          <w:rFonts w:eastAsia="Times New Roman"/>
          <w:color w:val="222222"/>
          <w:szCs w:val="24"/>
          <w:shd w:val="clear" w:color="auto" w:fill="FFFFFF"/>
        </w:rPr>
        <w:t xml:space="preserve"> </w:t>
      </w:r>
      <w:r>
        <w:rPr>
          <w:rFonts w:eastAsia="Times New Roman"/>
          <w:color w:val="222222"/>
          <w:szCs w:val="24"/>
          <w:shd w:val="clear" w:color="auto" w:fill="FFFFFF"/>
        </w:rPr>
        <w:t>Εγώ δεν απευθύνομαι. Δεν έχω κανέναν λόγο να απευθυ</w:t>
      </w:r>
      <w:r>
        <w:rPr>
          <w:rFonts w:eastAsia="Times New Roman"/>
          <w:color w:val="222222"/>
          <w:szCs w:val="24"/>
          <w:shd w:val="clear" w:color="auto" w:fill="FFFFFF"/>
        </w:rPr>
        <w:t xml:space="preserve">νθώ. </w:t>
      </w:r>
    </w:p>
    <w:p w14:paraId="0A5C0E26" w14:textId="77777777" w:rsidR="004A3142" w:rsidRDefault="002101D6">
      <w:pPr>
        <w:spacing w:line="600" w:lineRule="auto"/>
        <w:ind w:firstLine="720"/>
        <w:jc w:val="both"/>
        <w:rPr>
          <w:rFonts w:eastAsia="Times New Roman"/>
          <w:szCs w:val="24"/>
        </w:rPr>
      </w:pPr>
      <w:r>
        <w:rPr>
          <w:rFonts w:eastAsia="Times New Roman"/>
          <w:color w:val="222222"/>
          <w:szCs w:val="24"/>
          <w:shd w:val="clear" w:color="auto" w:fill="FFFFFF"/>
        </w:rPr>
        <w:t xml:space="preserve">Είχε πει ο κ. Τζαβάρας, </w:t>
      </w:r>
      <w:r w:rsidRPr="00E40601">
        <w:rPr>
          <w:rFonts w:eastAsia="Times New Roman"/>
          <w:color w:val="222222"/>
          <w:szCs w:val="24"/>
          <w:shd w:val="clear" w:color="auto" w:fill="FFFFFF"/>
        </w:rPr>
        <w:t>λοιπόν</w:t>
      </w:r>
      <w:r>
        <w:rPr>
          <w:rFonts w:eastAsia="Times New Roman"/>
          <w:color w:val="222222"/>
          <w:szCs w:val="24"/>
          <w:shd w:val="clear" w:color="auto" w:fill="FFFFFF"/>
        </w:rPr>
        <w:t xml:space="preserve">, ότι έπρεπε να κάνουμε αυτοκάθαρση πριν μπούμε στο </w:t>
      </w:r>
      <w:r w:rsidRPr="00E40601">
        <w:rPr>
          <w:rFonts w:eastAsia="Times New Roman"/>
          <w:color w:val="222222"/>
          <w:szCs w:val="24"/>
          <w:shd w:val="clear" w:color="auto" w:fill="FFFFFF"/>
        </w:rPr>
        <w:t>Κοινοβούλιο</w:t>
      </w:r>
      <w:r>
        <w:rPr>
          <w:rFonts w:eastAsia="Times New Roman"/>
          <w:color w:val="222222"/>
          <w:szCs w:val="24"/>
          <w:shd w:val="clear" w:color="auto" w:fill="FFFFFF"/>
        </w:rPr>
        <w:t>. Και αυτό λέω κι εγώ. Συμφωνώ μαζί του. Πρέπει να κάνουμε την αυτοκάθαρσή μας πριν μπούμε εδώ.</w:t>
      </w:r>
    </w:p>
    <w:p w14:paraId="0A5C0E2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Χθες, λοιπόν, μίλησε η δικαιοσύνη. Δεν μιλάμε στον αέρα πια, </w:t>
      </w:r>
      <w:r>
        <w:rPr>
          <w:rFonts w:eastAsia="Times New Roman" w:cs="Times New Roman"/>
          <w:szCs w:val="24"/>
        </w:rPr>
        <w:t>δεν μιλάμε χωρίς στοιχεία. Μιλάμε με απόλυτα στοιχεία, ατράνταχτα για έναν άνθρωπο.</w:t>
      </w:r>
    </w:p>
    <w:p w14:paraId="0A5C0E2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μιλάτε πολύ και λέτε διάφορα, θα ήθελα εδώ, στις κυρίες των Πρακτικών, να καταθέσω αυτή τη φωτογραφία που δείχνει τον κ. Γεωργιάδη με τον κ. Μητσοτάκη. Παιδεραστής ο</w:t>
      </w:r>
      <w:r>
        <w:rPr>
          <w:rFonts w:eastAsia="Times New Roman" w:cs="Times New Roman"/>
          <w:szCs w:val="24"/>
        </w:rPr>
        <w:t xml:space="preserve"> κ. Γεωργιάδης και με τη βούλα! Πανηγύρια την ημέρα που βγήκε ο Αρχηγός σας…</w:t>
      </w:r>
    </w:p>
    <w:p w14:paraId="0A5C0E29"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7045">
        <w:rPr>
          <w:rFonts w:eastAsia="Times New Roman" w:cs="Times New Roman"/>
          <w:b/>
          <w:szCs w:val="24"/>
        </w:rPr>
        <w:t>:</w:t>
      </w:r>
      <w:r w:rsidRPr="00077045">
        <w:rPr>
          <w:rFonts w:eastAsia="Times New Roman" w:cs="Times New Roman"/>
          <w:szCs w:val="24"/>
        </w:rPr>
        <w:t xml:space="preserve"> </w:t>
      </w:r>
      <w:r>
        <w:rPr>
          <w:rFonts w:eastAsia="Times New Roman" w:cs="Times New Roman"/>
          <w:szCs w:val="24"/>
        </w:rPr>
        <w:t>Δεν ντρέπεσαι!</w:t>
      </w:r>
    </w:p>
    <w:p w14:paraId="0A5C0E2A"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ΠΑΝΑΓΙΩΤΗΣ ΗΛΙΟΠΟΥΛΟΣ</w:t>
      </w:r>
      <w:r w:rsidRPr="00077045">
        <w:rPr>
          <w:rFonts w:eastAsia="Times New Roman" w:cs="Times New Roman"/>
          <w:b/>
          <w:szCs w:val="24"/>
        </w:rPr>
        <w:t>:</w:t>
      </w:r>
      <w:r>
        <w:rPr>
          <w:rFonts w:eastAsia="Times New Roman" w:cs="Times New Roman"/>
          <w:szCs w:val="24"/>
        </w:rPr>
        <w:t xml:space="preserve"> Γιατί; Δεν επιτρέπεται; Σοβαρά; Δεν επιτρέπεται; Νίκος Γεωργιάδης ο ένας, Άδωνις ο άλλος. Πανηγυρίζουν. Καταθέτω και α</w:t>
      </w:r>
      <w:r>
        <w:rPr>
          <w:rFonts w:eastAsia="Times New Roman" w:cs="Times New Roman"/>
          <w:szCs w:val="24"/>
        </w:rPr>
        <w:t>υτή. Σε καλύτερη ανάλυση οι δύο Γεωργιάδηδες την ημέρα που εκλέχθηκε ο Πρόεδρος της Νέας Δημοκρατίας.</w:t>
      </w:r>
    </w:p>
    <w:p w14:paraId="0A5C0E2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Εδώ, σε μια άλλη, είναι με τον κ. </w:t>
      </w:r>
      <w:proofErr w:type="spellStart"/>
      <w:r>
        <w:rPr>
          <w:rFonts w:eastAsia="Times New Roman" w:cs="Times New Roman"/>
          <w:szCs w:val="24"/>
        </w:rPr>
        <w:t>Δένδια</w:t>
      </w:r>
      <w:proofErr w:type="spellEnd"/>
      <w:r>
        <w:rPr>
          <w:rFonts w:eastAsia="Times New Roman" w:cs="Times New Roman"/>
          <w:szCs w:val="24"/>
        </w:rPr>
        <w:t xml:space="preserve"> ο κ. Γεωργιάδης. Την καταθέτω και αυτή.</w:t>
      </w:r>
    </w:p>
    <w:p w14:paraId="0A5C0E2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Και εδώ ξανά με τον κ. Μητσοτάκη. Ο άνθρωπος αυτός καθόταν εδώ, σε αυτά τ</w:t>
      </w:r>
      <w:r>
        <w:rPr>
          <w:rFonts w:eastAsia="Times New Roman" w:cs="Times New Roman"/>
          <w:szCs w:val="24"/>
        </w:rPr>
        <w:t>α έδρανα, χωρίς ντροπή βέβαια γι’ αυτά που είχε κάνει. Όταν τον έπιασαν στη Μολδαβία, χρησιμοποίησε το διπλωματικό του διαβατήριο για να διαφύγει και να έρθει εδώ, για να έχει την πλήρη κάλυψη της ελληνικής δικαιοσύνης.</w:t>
      </w:r>
    </w:p>
    <w:p w14:paraId="0A5C0E2D" w14:textId="77777777" w:rsidR="004A3142" w:rsidRDefault="002101D6">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Πανα</w:t>
      </w:r>
      <w:r>
        <w:rPr>
          <w:rFonts w:eastAsia="Times New Roman" w:cs="Times New Roman"/>
          <w:szCs w:val="24"/>
        </w:rPr>
        <w:t xml:space="preserve">γιώτης Ηλιόπουλος </w:t>
      </w:r>
      <w:r w:rsidRPr="004C2B81">
        <w:rPr>
          <w:rFonts w:eastAsia="Times New Roman" w:cs="Times New Roman"/>
          <w:szCs w:val="24"/>
        </w:rPr>
        <w:t>καταθέτει για τα Πρακτικά τ</w:t>
      </w:r>
      <w:r>
        <w:rPr>
          <w:rFonts w:eastAsia="Times New Roman" w:cs="Times New Roman"/>
          <w:szCs w:val="24"/>
        </w:rPr>
        <w:t>ις</w:t>
      </w:r>
      <w:r w:rsidRPr="004C2B81">
        <w:rPr>
          <w:rFonts w:eastAsia="Times New Roman" w:cs="Times New Roman"/>
          <w:szCs w:val="24"/>
        </w:rPr>
        <w:t xml:space="preserve"> προαναφερθ</w:t>
      </w:r>
      <w:r>
        <w:rPr>
          <w:rFonts w:eastAsia="Times New Roman" w:cs="Times New Roman"/>
          <w:szCs w:val="24"/>
        </w:rPr>
        <w:t>είσες φωτογραφίες</w:t>
      </w:r>
      <w:r w:rsidRPr="004C2B81">
        <w:rPr>
          <w:rFonts w:eastAsia="Times New Roman" w:cs="Times New Roman"/>
          <w:szCs w:val="24"/>
        </w:rPr>
        <w:t xml:space="preserve">, </w:t>
      </w:r>
      <w:r>
        <w:rPr>
          <w:rFonts w:eastAsia="Times New Roman" w:cs="Times New Roman"/>
          <w:szCs w:val="24"/>
        </w:rPr>
        <w:t xml:space="preserve">οι </w:t>
      </w:r>
      <w:r w:rsidRPr="004C2B81">
        <w:rPr>
          <w:rFonts w:eastAsia="Times New Roman" w:cs="Times New Roman"/>
          <w:szCs w:val="24"/>
        </w:rPr>
        <w:t>οποί</w:t>
      </w:r>
      <w:r>
        <w:rPr>
          <w:rFonts w:eastAsia="Times New Roman" w:cs="Times New Roman"/>
          <w:szCs w:val="24"/>
        </w:rPr>
        <w:t>ες</w:t>
      </w:r>
      <w:r w:rsidRPr="004C2B81">
        <w:rPr>
          <w:rFonts w:eastAsia="Times New Roman" w:cs="Times New Roman"/>
          <w:szCs w:val="24"/>
        </w:rPr>
        <w:t xml:space="preserve"> βρίσκονται στο αρχείο του Τμήματος Γραμματείας της Διεύθυνσης Στενογραφίας και Πρακτικών της Βουλής)</w:t>
      </w:r>
    </w:p>
    <w:p w14:paraId="0A5C0E2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Όλα αυτά συμβαίνουν στην Ελλάδα, κυρίες και κύριοι. Δεν συμβαίνουν σ</w:t>
      </w:r>
      <w:r>
        <w:rPr>
          <w:rFonts w:eastAsia="Times New Roman" w:cs="Times New Roman"/>
          <w:szCs w:val="24"/>
        </w:rPr>
        <w:t xml:space="preserve">το εξωτερικό, δεν συμβαίνουν στην Αυστραλία. </w:t>
      </w:r>
      <w:r>
        <w:rPr>
          <w:rFonts w:eastAsia="Times New Roman" w:cs="Times New Roman"/>
          <w:szCs w:val="24"/>
        </w:rPr>
        <w:lastRenderedPageBreak/>
        <w:t>Χθες τα ΜΜΕ έπαιζαν για έναν παιδεραστή πάστορα στην Αυστραλία, αλλά ούτε λέξη για το δεξί χέρι του Μητσοτάκη. Δεν ξέρω τι να πω. Μάλλον χαζομάρα; Βλακεία; Στην κατάθεσή του ο άνθρωπος αυτός είπε τα εξής: «Ο Μητ</w:t>
      </w:r>
      <w:r>
        <w:rPr>
          <w:rFonts w:eastAsia="Times New Roman" w:cs="Times New Roman"/>
          <w:szCs w:val="24"/>
        </w:rPr>
        <w:t>σοτάκης είναι σαράντα χρόνια φίλος μου. Εγώ ήμουν το δεξί χέρι του Μητσοτάκη στην προεκλογική του καμπάνια, όταν βγήκε Πρόεδρος της Νέας Δημοκρατίας». Και μάλιστα, θα διαβάσω επί λέξει τι είπε ο άνθρωπος αυτός, απολογούμενος. Του είπε ο κ. Μητσοτάκης -τα ε</w:t>
      </w:r>
      <w:r>
        <w:rPr>
          <w:rFonts w:eastAsia="Times New Roman" w:cs="Times New Roman"/>
          <w:szCs w:val="24"/>
        </w:rPr>
        <w:t>ίπε στο δικαστήριο, δεν τα λέω εγώ- τα εξής</w:t>
      </w:r>
      <w:r w:rsidRPr="00077045">
        <w:rPr>
          <w:rFonts w:eastAsia="Times New Roman" w:cs="Times New Roman"/>
          <w:szCs w:val="24"/>
        </w:rPr>
        <w:t xml:space="preserve">: </w:t>
      </w:r>
      <w:r>
        <w:rPr>
          <w:rFonts w:eastAsia="Times New Roman" w:cs="Times New Roman"/>
          <w:szCs w:val="24"/>
        </w:rPr>
        <w:t xml:space="preserve">«Φύγε από το προσκήνιο για δυο-τρεις μήνες μέχρι να </w:t>
      </w:r>
      <w:r>
        <w:rPr>
          <w:rFonts w:eastAsia="Times New Roman" w:cs="Times New Roman"/>
          <w:szCs w:val="24"/>
        </w:rPr>
        <w:t>κ</w:t>
      </w:r>
      <w:r>
        <w:rPr>
          <w:rFonts w:eastAsia="Times New Roman" w:cs="Times New Roman"/>
          <w:szCs w:val="24"/>
        </w:rPr>
        <w:t>άτσ</w:t>
      </w:r>
      <w:r>
        <w:rPr>
          <w:rFonts w:eastAsia="Times New Roman" w:cs="Times New Roman"/>
          <w:szCs w:val="24"/>
        </w:rPr>
        <w:t xml:space="preserve">ει </w:t>
      </w:r>
      <w:r>
        <w:rPr>
          <w:rFonts w:eastAsia="Times New Roman" w:cs="Times New Roman"/>
          <w:szCs w:val="24"/>
        </w:rPr>
        <w:t>το θέμα -δεν πρόκειται να δικαστείς- και σε λίγο θα είσαι πάλι πίσω κανονικά».</w:t>
      </w:r>
    </w:p>
    <w:p w14:paraId="0A5C0E2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Αν θέλετε, λοιπόν, εσείς, της Νέας Δημοκρατίας -και δεν το προσωποποιώ, α</w:t>
      </w:r>
      <w:r>
        <w:rPr>
          <w:rFonts w:eastAsia="Times New Roman" w:cs="Times New Roman"/>
          <w:szCs w:val="24"/>
        </w:rPr>
        <w:t xml:space="preserve">ν και εσείς θα απαντήσετε και θα τον υποστηρίξετε- απαντήστε επί της ουσίας. </w:t>
      </w:r>
      <w:proofErr w:type="spellStart"/>
      <w:r>
        <w:rPr>
          <w:rFonts w:eastAsia="Times New Roman" w:cs="Times New Roman"/>
          <w:szCs w:val="24"/>
        </w:rPr>
        <w:t>Απεφάνθη</w:t>
      </w:r>
      <w:proofErr w:type="spellEnd"/>
      <w:r>
        <w:rPr>
          <w:rFonts w:eastAsia="Times New Roman" w:cs="Times New Roman"/>
          <w:szCs w:val="24"/>
        </w:rPr>
        <w:t xml:space="preserve"> η δικαιοσύνη; </w:t>
      </w:r>
      <w:proofErr w:type="spellStart"/>
      <w:r>
        <w:rPr>
          <w:rFonts w:eastAsia="Times New Roman" w:cs="Times New Roman"/>
          <w:szCs w:val="24"/>
        </w:rPr>
        <w:t>Απεφάνθη</w:t>
      </w:r>
      <w:proofErr w:type="spellEnd"/>
      <w:r>
        <w:rPr>
          <w:rFonts w:eastAsia="Times New Roman" w:cs="Times New Roman"/>
          <w:szCs w:val="24"/>
        </w:rPr>
        <w:t>. Να μας πείτε, λοιπόν, ποιος είναι αυτός ο άνθρωπος, το δεξί χέρι, αυτός ο σκιώδης σύμβουλος του Κυριάκου Μητσοτάκη. Πρωτοφανές, βέβαια, στα κοινοβ</w:t>
      </w:r>
      <w:r>
        <w:rPr>
          <w:rFonts w:eastAsia="Times New Roman" w:cs="Times New Roman"/>
          <w:szCs w:val="24"/>
        </w:rPr>
        <w:t>ουλευτικά χρονικά της Ελλάδος μας. Είναι πρωτοφανές, όντως. Έχετε απόλυτο δίκιο.</w:t>
      </w:r>
    </w:p>
    <w:p w14:paraId="0A5C0E3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Θα ήθελα να ζητήσετε τουλάχιστον μια συγγνώμη από τον ελληνικό λαό, να ζητήσετε συγγνώμη από αυτά τα παιδάκια που βιάστηκαν αγρίως από τον συνάδελφό σας και βέβαια, να ζητήσετ</w:t>
      </w:r>
      <w:r>
        <w:rPr>
          <w:rFonts w:eastAsia="Times New Roman" w:cs="Times New Roman"/>
          <w:szCs w:val="24"/>
        </w:rPr>
        <w:t>ε συγγνώμη από τους αθώους, αγνούς πατριώτες που πιστεύουν στο «Πατρίς-Θρησκεία-Οικογένεια» και έχουν παγιδευτεί στο κόμμα σας. Ποια «Πατρίς-Θρησκεία-Οικογένεια», βέβαια, αφού σε λίγες μέρες μαθαίνουμε -ήδη αγοράστηκαν τα χαλιά- εγκαινιάζεται το τζαμί στην</w:t>
      </w:r>
      <w:r>
        <w:rPr>
          <w:rFonts w:eastAsia="Times New Roman" w:cs="Times New Roman"/>
          <w:szCs w:val="24"/>
        </w:rPr>
        <w:t xml:space="preserve"> Αθήνα, ένα τζαμί που πανηγυρικά μαζί, ΣΥΡΙΖΑ και Νέα Δημοκρατία, έφτιαξαν στο κέντρο των Αθηνών.</w:t>
      </w:r>
    </w:p>
    <w:p w14:paraId="0A5C0E3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Εσείς, οι </w:t>
      </w:r>
      <w:proofErr w:type="spellStart"/>
      <w:r>
        <w:rPr>
          <w:rFonts w:eastAsia="Times New Roman" w:cs="Times New Roman"/>
          <w:szCs w:val="24"/>
        </w:rPr>
        <w:t>συριζαίοι</w:t>
      </w:r>
      <w:proofErr w:type="spellEnd"/>
      <w:r>
        <w:rPr>
          <w:rFonts w:eastAsia="Times New Roman" w:cs="Times New Roman"/>
          <w:szCs w:val="24"/>
        </w:rPr>
        <w:t>, βέβαια, έχετε άλλα. Έχετε προδώσει τη Μακεδονία μας, πάλι σε συνεργασία με τη Νέα Δημοκρατία. Δεν πρέπει να τα ξεχνούμε αυτά, γιατί το όν</w:t>
      </w:r>
      <w:r>
        <w:rPr>
          <w:rFonts w:eastAsia="Times New Roman" w:cs="Times New Roman"/>
          <w:szCs w:val="24"/>
        </w:rPr>
        <w:t>ομα «Βόρεια Μακεδονία» το είχε δώσει το 2008 η Νέα Δημοκρατία με Μπακογιάννη και Καραμανλή.</w:t>
      </w:r>
    </w:p>
    <w:p w14:paraId="0A5C0E3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Σήμερα η κ. </w:t>
      </w:r>
      <w:proofErr w:type="spellStart"/>
      <w:r>
        <w:rPr>
          <w:rFonts w:eastAsia="Times New Roman" w:cs="Times New Roman"/>
          <w:szCs w:val="24"/>
        </w:rPr>
        <w:t>Γεροβασίλη</w:t>
      </w:r>
      <w:proofErr w:type="spellEnd"/>
      <w:r>
        <w:rPr>
          <w:rFonts w:eastAsia="Times New Roman" w:cs="Times New Roman"/>
          <w:szCs w:val="24"/>
        </w:rPr>
        <w:t xml:space="preserve"> πήγε στην Πτολεμαΐδα. Την υποδέχτηκαν με πάρα πολλή αγάπη οι πολίτες της Πτολεμαΐδας. Ό</w:t>
      </w:r>
      <w:r>
        <w:rPr>
          <w:rFonts w:eastAsia="Times New Roman" w:cs="Times New Roman"/>
          <w:szCs w:val="24"/>
        </w:rPr>
        <w:lastRenderedPageBreak/>
        <w:t>που πάτε, σας διώχνουν, δεν σας θέλουν, σας θεωρούν αν</w:t>
      </w:r>
      <w:r>
        <w:rPr>
          <w:rFonts w:eastAsia="Times New Roman" w:cs="Times New Roman"/>
          <w:szCs w:val="24"/>
        </w:rPr>
        <w:t>επιθύμητους. Είστε μια Κυβέρνηση ενός δήθεν δημοκρατικού κράτους που δεν μπήκε καν στον κόπο…</w:t>
      </w:r>
    </w:p>
    <w:p w14:paraId="0A5C0E33"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A5C0E3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Διαβουλευτείτε, κύριε Τζαβάρα. Μπράβο! Χαίρομαι που διαβουλεύεστε με την κ. </w:t>
      </w:r>
      <w:proofErr w:type="spellStart"/>
      <w:r>
        <w:rPr>
          <w:rFonts w:eastAsia="Times New Roman" w:cs="Times New Roman"/>
          <w:szCs w:val="24"/>
        </w:rPr>
        <w:t>Βάκη</w:t>
      </w:r>
      <w:proofErr w:type="spellEnd"/>
      <w:r>
        <w:rPr>
          <w:rFonts w:eastAsia="Times New Roman" w:cs="Times New Roman"/>
          <w:szCs w:val="24"/>
        </w:rPr>
        <w:t xml:space="preserve">. Αυτά δεν τα δείχνει η κάμερα και αυτά συμβαίνουν. Είχαμε </w:t>
      </w:r>
      <w:r>
        <w:rPr>
          <w:rFonts w:eastAsia="Times New Roman" w:cs="Times New Roman"/>
          <w:szCs w:val="24"/>
        </w:rPr>
        <w:t>δει τις προάλλες να μιλάει…</w:t>
      </w:r>
    </w:p>
    <w:p w14:paraId="0A5C0E35"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Εσείς αναλαμβάνετε την ευθύνη για ό,τι γίνεται εκεί πέρα;</w:t>
      </w:r>
    </w:p>
    <w:p w14:paraId="0A5C0E36"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7045">
        <w:rPr>
          <w:rFonts w:eastAsia="Times New Roman" w:cs="Times New Roman"/>
          <w:b/>
          <w:szCs w:val="24"/>
        </w:rPr>
        <w:t>:</w:t>
      </w:r>
      <w:r>
        <w:rPr>
          <w:rFonts w:eastAsia="Times New Roman" w:cs="Times New Roman"/>
          <w:szCs w:val="24"/>
        </w:rPr>
        <w:t xml:space="preserve"> Εγώ;</w:t>
      </w:r>
    </w:p>
    <w:p w14:paraId="0A5C0E37"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Ναι.</w:t>
      </w:r>
    </w:p>
    <w:p w14:paraId="0A5C0E38"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7045">
        <w:rPr>
          <w:rFonts w:eastAsia="Times New Roman" w:cs="Times New Roman"/>
          <w:b/>
          <w:szCs w:val="24"/>
        </w:rPr>
        <w:t>:</w:t>
      </w:r>
      <w:r>
        <w:rPr>
          <w:rFonts w:eastAsia="Times New Roman" w:cs="Times New Roman"/>
          <w:szCs w:val="24"/>
        </w:rPr>
        <w:t xml:space="preserve"> Εγώ λέω στον κόσμο τι γίνεται από κάτω. Διότι μιλάω για συμπόρευση Νέας Δημοκρατίας και ΣΥΡΙΖΑ…</w:t>
      </w:r>
    </w:p>
    <w:p w14:paraId="0A5C0E39" w14:textId="77777777" w:rsidR="004A3142" w:rsidRDefault="002101D6">
      <w:pPr>
        <w:spacing w:line="600" w:lineRule="auto"/>
        <w:ind w:firstLine="720"/>
        <w:jc w:val="both"/>
        <w:rPr>
          <w:rFonts w:eastAsia="Times New Roman" w:cs="Times New Roman"/>
          <w:szCs w:val="24"/>
        </w:rPr>
      </w:pPr>
      <w:r w:rsidRPr="00DC4691">
        <w:rPr>
          <w:rFonts w:eastAsia="Times New Roman" w:cs="Times New Roman"/>
          <w:b/>
          <w:szCs w:val="24"/>
        </w:rPr>
        <w:t>ΠΡΟΕΔΡΕΥΩΝ (Γεώργιος Βαρεμένος)</w:t>
      </w:r>
      <w:r w:rsidRPr="00000651">
        <w:rPr>
          <w:rFonts w:eastAsia="Times New Roman" w:cs="Times New Roman"/>
          <w:b/>
          <w:szCs w:val="24"/>
        </w:rPr>
        <w:t>:</w:t>
      </w:r>
      <w:r>
        <w:rPr>
          <w:rFonts w:eastAsia="Times New Roman" w:cs="Times New Roman"/>
          <w:szCs w:val="24"/>
        </w:rPr>
        <w:t xml:space="preserve"> Ρωτάω αν αναλαμβάνετε την ευθύνη…</w:t>
      </w:r>
    </w:p>
    <w:p w14:paraId="0A5C0E3A"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7045">
        <w:rPr>
          <w:rFonts w:eastAsia="Times New Roman" w:cs="Times New Roman"/>
          <w:b/>
          <w:szCs w:val="24"/>
        </w:rPr>
        <w:t>:</w:t>
      </w:r>
      <w:r>
        <w:rPr>
          <w:rFonts w:eastAsia="Times New Roman" w:cs="Times New Roman"/>
          <w:szCs w:val="24"/>
        </w:rPr>
        <w:t xml:space="preserve"> Ναι, βέβαια.</w:t>
      </w:r>
    </w:p>
    <w:p w14:paraId="0A5C0E3B"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(Γεώργιος Βαρεμένος):</w:t>
      </w:r>
      <w:r w:rsidRPr="00CB5CA0">
        <w:rPr>
          <w:rFonts w:eastAsia="Times New Roman" w:cs="Times New Roman"/>
          <w:szCs w:val="24"/>
        </w:rPr>
        <w:t xml:space="preserve"> </w:t>
      </w:r>
      <w:r>
        <w:rPr>
          <w:rFonts w:eastAsia="Times New Roman" w:cs="Times New Roman"/>
          <w:szCs w:val="24"/>
        </w:rPr>
        <w:t xml:space="preserve">Την αναλαμβάνετε. </w:t>
      </w:r>
      <w:r>
        <w:rPr>
          <w:rFonts w:eastAsia="Times New Roman" w:cs="Times New Roman"/>
          <w:szCs w:val="24"/>
        </w:rPr>
        <w:t>Ωραία.</w:t>
      </w:r>
    </w:p>
    <w:p w14:paraId="0A5C0E3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7045">
        <w:rPr>
          <w:rFonts w:eastAsia="Times New Roman" w:cs="Times New Roman"/>
          <w:b/>
          <w:szCs w:val="24"/>
        </w:rPr>
        <w:t>:</w:t>
      </w:r>
      <w:r>
        <w:rPr>
          <w:rFonts w:eastAsia="Times New Roman" w:cs="Times New Roman"/>
          <w:szCs w:val="24"/>
        </w:rPr>
        <w:t xml:space="preserve"> Την ώρα που λέω για συμπόρευση Νέας Δημοκρατίας και ΣΥΡΙΖΑ, το βλέπω να συμβαίνει μπροστά μου. Σαφώς και θα το πω. Γιατί να μην το πω; Είναι κρυφό;</w:t>
      </w:r>
    </w:p>
    <w:p w14:paraId="0A5C0E3D"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Δεν είναι καθόλου κρυφό. Πάμε παρακάτω τώρα.</w:t>
      </w:r>
    </w:p>
    <w:p w14:paraId="0A5C0E3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7045">
        <w:rPr>
          <w:rFonts w:eastAsia="Times New Roman" w:cs="Times New Roman"/>
          <w:b/>
          <w:szCs w:val="24"/>
        </w:rPr>
        <w:t>:</w:t>
      </w:r>
      <w:r>
        <w:rPr>
          <w:rFonts w:eastAsia="Times New Roman" w:cs="Times New Roman"/>
          <w:szCs w:val="24"/>
        </w:rPr>
        <w:t xml:space="preserve"> Καθημερινά, λοιπόν, σε όλες τις πόλεις της Ελλάδος, όπου προσπαθούν τα στελέχη σας να πουν για το μεγάλο αφήγημα της Μακεδονίας, για τη σούπερ πατριωτική Συμφωνία των Πρεσπών, σας διώχνουν. Σας διώχνουν, δεν είστε αποδεκτοί και σας θ</w:t>
      </w:r>
      <w:r>
        <w:rPr>
          <w:rFonts w:eastAsia="Times New Roman" w:cs="Times New Roman"/>
          <w:szCs w:val="24"/>
        </w:rPr>
        <w:t>εωρούν προδότες, όπως προδότες σάς θεωρούμε και εμείς. Πρέπει να έρθει σύντομα μια εθνικιστική κυβέρνηση, για να καθαρίσει επιτέλους αυτή η πατρίδα, να καθαρίσει η Ελλάδα μας.</w:t>
      </w:r>
    </w:p>
    <w:p w14:paraId="0A5C0E3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Ευχαριστώ.</w:t>
      </w:r>
    </w:p>
    <w:p w14:paraId="0A5C0E40" w14:textId="77777777" w:rsidR="004A3142" w:rsidRDefault="002101D6">
      <w:pPr>
        <w:spacing w:line="600" w:lineRule="auto"/>
        <w:ind w:firstLine="709"/>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0A5C0E41"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w:t>
      </w:r>
      <w:r w:rsidRPr="00CB5CA0">
        <w:rPr>
          <w:rFonts w:eastAsia="Times New Roman" w:cs="Times New Roman"/>
          <w:b/>
          <w:szCs w:val="24"/>
        </w:rPr>
        <w:t>ς Βαρεμένος):</w:t>
      </w:r>
      <w:r w:rsidRPr="00CB5CA0">
        <w:rPr>
          <w:rFonts w:eastAsia="Times New Roman" w:cs="Times New Roman"/>
          <w:szCs w:val="24"/>
        </w:rPr>
        <w:t xml:space="preserve"> </w:t>
      </w:r>
      <w:r>
        <w:rPr>
          <w:rFonts w:eastAsia="Times New Roman" w:cs="Times New Roman"/>
          <w:szCs w:val="24"/>
        </w:rPr>
        <w:t>Αυτή η λέξη, όμως, δεν πρέπει να ακούγεται εδώ μέσα.</w:t>
      </w:r>
    </w:p>
    <w:p w14:paraId="0A5C0E4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0A5C0E43"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Να ανέβω στο Βήμα, γιατί θα απαντήσω στον κύριο επί προσωπικού, αλλά θα τοποθετηθώ κιόλας.</w:t>
      </w:r>
    </w:p>
    <w:p w14:paraId="0A5C0E4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3F27">
        <w:rPr>
          <w:rFonts w:eastAsia="Times New Roman" w:cs="Times New Roman"/>
          <w:b/>
          <w:szCs w:val="24"/>
        </w:rPr>
        <w:t>:</w:t>
      </w:r>
      <w:r>
        <w:rPr>
          <w:rFonts w:eastAsia="Times New Roman" w:cs="Times New Roman"/>
          <w:szCs w:val="24"/>
        </w:rPr>
        <w:t xml:space="preserve"> Θα του απαντήσω και ε</w:t>
      </w:r>
      <w:r>
        <w:rPr>
          <w:rFonts w:eastAsia="Times New Roman" w:cs="Times New Roman"/>
          <w:szCs w:val="24"/>
        </w:rPr>
        <w:t>γώ μετά επί προσωπικού. Μην ανησυχείτε.</w:t>
      </w:r>
    </w:p>
    <w:p w14:paraId="0A5C0E4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Σιγά μην πέσεις!</w:t>
      </w:r>
    </w:p>
    <w:p w14:paraId="0A5C0E46"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Τι θα κάνουμε τώρα; Τη συνεδρίαση του προσωπικού θα κάνουμε εδώ πέρα τώρα;</w:t>
      </w:r>
    </w:p>
    <w:p w14:paraId="0A5C0E47"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3F27">
        <w:rPr>
          <w:rFonts w:eastAsia="Times New Roman" w:cs="Times New Roman"/>
          <w:b/>
          <w:szCs w:val="24"/>
        </w:rPr>
        <w:t>:</w:t>
      </w:r>
      <w:r>
        <w:rPr>
          <w:rFonts w:eastAsia="Times New Roman" w:cs="Times New Roman"/>
          <w:szCs w:val="24"/>
        </w:rPr>
        <w:t xml:space="preserve"> Αφού το θέλει έτσι, έτσι θα κάνουμε και εμείς.</w:t>
      </w:r>
    </w:p>
    <w:p w14:paraId="0A5C0E48"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Ορίστε, κύριε Τζαβάρα, έχετε τον λόγο.</w:t>
      </w:r>
    </w:p>
    <w:p w14:paraId="0A5C0E49"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Κύριε Πρόεδρε, με αναγκάζετε εσείς, που μου είπατε ότι θα κάνουμε τοποθέτηση επί προσωπικού, να αναλάβω εγώ ως πρ</w:t>
      </w:r>
      <w:r>
        <w:rPr>
          <w:rFonts w:eastAsia="Times New Roman" w:cs="Times New Roman"/>
          <w:szCs w:val="24"/>
        </w:rPr>
        <w:t xml:space="preserve">όσωπο απέναντι στον εκπρόσωπο του φασισμού, να υπερασπιστώ τη </w:t>
      </w:r>
      <w:r>
        <w:rPr>
          <w:rFonts w:eastAsia="Times New Roman" w:cs="Times New Roman"/>
          <w:szCs w:val="24"/>
        </w:rPr>
        <w:t>δημοκρατία</w:t>
      </w:r>
      <w:r>
        <w:rPr>
          <w:rFonts w:eastAsia="Times New Roman" w:cs="Times New Roman"/>
          <w:szCs w:val="24"/>
        </w:rPr>
        <w:t>.</w:t>
      </w:r>
    </w:p>
    <w:p w14:paraId="0A5C0E4A" w14:textId="77777777" w:rsidR="004A3142" w:rsidRDefault="002101D6">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D11986">
        <w:rPr>
          <w:rFonts w:eastAsia="Times New Roman" w:cs="Times New Roman"/>
          <w:szCs w:val="24"/>
        </w:rPr>
        <w:t>από την πτέρυγα της Χρυσής Αυγής)</w:t>
      </w:r>
    </w:p>
    <w:p w14:paraId="0A5C0E4B"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3F27">
        <w:rPr>
          <w:rFonts w:eastAsia="Times New Roman" w:cs="Times New Roman"/>
          <w:b/>
          <w:szCs w:val="24"/>
        </w:rPr>
        <w:t>:</w:t>
      </w:r>
      <w:r>
        <w:rPr>
          <w:rFonts w:eastAsia="Times New Roman" w:cs="Times New Roman"/>
          <w:szCs w:val="24"/>
        </w:rPr>
        <w:t xml:space="preserve"> Είστε ο εκπρόσωπος…</w:t>
      </w:r>
    </w:p>
    <w:p w14:paraId="0A5C0E4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Και το λέω αυτό, γιατί όση ώρα τον ακούγατε να παραβιάζει τον Κανονισμό κ</w:t>
      </w:r>
      <w:r>
        <w:rPr>
          <w:rFonts w:eastAsia="Times New Roman" w:cs="Times New Roman"/>
          <w:szCs w:val="24"/>
        </w:rPr>
        <w:t>αι να απευθύνεται προσωπικά σε εμένα, δεν τον ανακαλέσατε στην τάξη. Άρα, λοιπόν, σας άρεσε…</w:t>
      </w:r>
    </w:p>
    <w:p w14:paraId="0A5C0E4D"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Κύριε Τζαβάρα, σας παρακαλώ πάρα πολύ!</w:t>
      </w:r>
    </w:p>
    <w:p w14:paraId="0A5C0E4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 xml:space="preserve">Παρακαλώ πάρα πολύ, θα με αφήσετε να μιλήσω. Εγώ δεν είμαι ούτε </w:t>
      </w:r>
      <w:proofErr w:type="spellStart"/>
      <w:r>
        <w:rPr>
          <w:rFonts w:eastAsia="Times New Roman" w:cs="Times New Roman"/>
          <w:szCs w:val="24"/>
        </w:rPr>
        <w:t>συρι</w:t>
      </w:r>
      <w:r>
        <w:rPr>
          <w:rFonts w:eastAsia="Times New Roman" w:cs="Times New Roman"/>
          <w:szCs w:val="24"/>
        </w:rPr>
        <w:t>ζαίος</w:t>
      </w:r>
      <w:proofErr w:type="spellEnd"/>
      <w:r>
        <w:rPr>
          <w:rFonts w:eastAsia="Times New Roman" w:cs="Times New Roman"/>
          <w:szCs w:val="24"/>
        </w:rPr>
        <w:t xml:space="preserve"> ούτε </w:t>
      </w:r>
      <w:proofErr w:type="spellStart"/>
      <w:r>
        <w:rPr>
          <w:rFonts w:eastAsia="Times New Roman" w:cs="Times New Roman"/>
          <w:szCs w:val="24"/>
        </w:rPr>
        <w:t>χρυσαυγίτης</w:t>
      </w:r>
      <w:proofErr w:type="spellEnd"/>
      <w:r>
        <w:rPr>
          <w:rFonts w:eastAsia="Times New Roman" w:cs="Times New Roman"/>
          <w:szCs w:val="24"/>
        </w:rPr>
        <w:t>.</w:t>
      </w:r>
    </w:p>
    <w:p w14:paraId="0A5C0E4F"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Γιατί το λέτε αυτό; Τι σημαίνει αυτό;</w:t>
      </w:r>
    </w:p>
    <w:p w14:paraId="0A5C0E50"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Ακούστε με και αν θέλετε να μου στερήσετε τον λόγο…</w:t>
      </w:r>
    </w:p>
    <w:p w14:paraId="0A5C0E51"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Καθόλου. Ίσα-ίσα!</w:t>
      </w:r>
    </w:p>
    <w:p w14:paraId="0A5C0E5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…θα ντραπώ π</w:t>
      </w:r>
      <w:r>
        <w:rPr>
          <w:rFonts w:eastAsia="Times New Roman" w:cs="Times New Roman"/>
          <w:szCs w:val="24"/>
        </w:rPr>
        <w:t>άρα πολύ που προεδρεύετε.</w:t>
      </w:r>
    </w:p>
    <w:p w14:paraId="0A5C0E53"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Τι είναι αυτά τώρα που λέτε;</w:t>
      </w:r>
    </w:p>
    <w:p w14:paraId="0A5C0E5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3F27">
        <w:rPr>
          <w:rFonts w:eastAsia="Times New Roman" w:cs="Times New Roman"/>
          <w:b/>
          <w:szCs w:val="24"/>
        </w:rPr>
        <w:t>:</w:t>
      </w:r>
      <w:r>
        <w:rPr>
          <w:rFonts w:eastAsia="Times New Roman" w:cs="Times New Roman"/>
          <w:szCs w:val="24"/>
        </w:rPr>
        <w:t xml:space="preserve"> Ό,τι λέω το ακούτε και γράφεται.</w:t>
      </w:r>
    </w:p>
    <w:p w14:paraId="0A5C0E5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Ακούστε, λοιπόν.</w:t>
      </w:r>
    </w:p>
    <w:p w14:paraId="0A5C0E56"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Αλλάξτε το ύφος σας.</w:t>
      </w:r>
    </w:p>
    <w:p w14:paraId="0A5C0E57"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 xml:space="preserve">Εγώ απέναντι σε εκπροσώπους του φασισμού δεν οφείλω καμμία απάντηση. Οφείλω, όμως, την αυτονόητη συνηγορία υπέρ της </w:t>
      </w:r>
      <w:r>
        <w:rPr>
          <w:rFonts w:eastAsia="Times New Roman" w:cs="Times New Roman"/>
          <w:szCs w:val="24"/>
        </w:rPr>
        <w:t>δημοκρατίας</w:t>
      </w:r>
      <w:r>
        <w:rPr>
          <w:rFonts w:eastAsia="Times New Roman" w:cs="Times New Roman"/>
          <w:szCs w:val="24"/>
        </w:rPr>
        <w:t xml:space="preserve">, η οποία καθημερινά πλήττεται και κακοποιείται από λόγους ανθρώπων </w:t>
      </w:r>
      <w:r>
        <w:rPr>
          <w:rFonts w:eastAsia="Times New Roman" w:cs="Times New Roman"/>
          <w:szCs w:val="24"/>
        </w:rPr>
        <w:lastRenderedPageBreak/>
        <w:t>που όχι μόνο παραβιάζουν το πολιτισμικό πλαίσιο εντός του οπο</w:t>
      </w:r>
      <w:r>
        <w:rPr>
          <w:rFonts w:eastAsia="Times New Roman" w:cs="Times New Roman"/>
          <w:szCs w:val="24"/>
        </w:rPr>
        <w:t xml:space="preserve">ίου </w:t>
      </w:r>
      <w:proofErr w:type="spellStart"/>
      <w:r>
        <w:rPr>
          <w:rFonts w:eastAsia="Times New Roman" w:cs="Times New Roman"/>
          <w:szCs w:val="24"/>
        </w:rPr>
        <w:t>καλούμεθα</w:t>
      </w:r>
      <w:proofErr w:type="spellEnd"/>
      <w:r>
        <w:rPr>
          <w:rFonts w:eastAsia="Times New Roman" w:cs="Times New Roman"/>
          <w:szCs w:val="24"/>
        </w:rPr>
        <w:t xml:space="preserve"> όλοι να δίνουμε τις μάχες μας, παρά και εναντίον όλων των διαφορών που έχουμε ή μας χωρίζουν, αλλά όταν ακούω κάποιον από του Βήματος αυτού της Βουλής, που έχει τιμηθεί και είναι Βουλευτής σε αυτό το Κοινοβούλιο να συγχέει και να αναφέρεται σ</w:t>
      </w:r>
      <w:r>
        <w:rPr>
          <w:rFonts w:eastAsia="Times New Roman" w:cs="Times New Roman"/>
          <w:szCs w:val="24"/>
        </w:rPr>
        <w:t>ε πρόσωπα τα οποία, πρώτον, δεν συμμετέχουν σε αυτή</w:t>
      </w:r>
      <w:r>
        <w:rPr>
          <w:rFonts w:eastAsia="Times New Roman" w:cs="Times New Roman"/>
          <w:szCs w:val="24"/>
        </w:rPr>
        <w:t>ν</w:t>
      </w:r>
      <w:r>
        <w:rPr>
          <w:rFonts w:eastAsia="Times New Roman" w:cs="Times New Roman"/>
          <w:szCs w:val="24"/>
        </w:rPr>
        <w:t xml:space="preserve"> εδώ την Αίθουσα και δεν έχουν το δικαίωμα να υπερασπιστούν τον εαυτό τους, δεύτερον, είναι…</w:t>
      </w:r>
    </w:p>
    <w:p w14:paraId="0A5C0E58"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sidRPr="00073F27">
        <w:rPr>
          <w:rFonts w:eastAsia="Times New Roman" w:cs="Times New Roman"/>
          <w:b/>
          <w:szCs w:val="24"/>
        </w:rPr>
        <w:t>:</w:t>
      </w:r>
      <w:r>
        <w:rPr>
          <w:rFonts w:eastAsia="Times New Roman" w:cs="Times New Roman"/>
          <w:szCs w:val="24"/>
        </w:rPr>
        <w:t xml:space="preserve"> Το είχαν στο δικαστήριο και καταδικάστηκαν.</w:t>
      </w:r>
    </w:p>
    <w:p w14:paraId="0A5C0E59"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Παρακαλώ, π</w:t>
      </w:r>
      <w:r>
        <w:rPr>
          <w:rFonts w:eastAsia="Times New Roman" w:cs="Times New Roman"/>
          <w:szCs w:val="24"/>
        </w:rPr>
        <w:t>αρακαλώ!</w:t>
      </w:r>
    </w:p>
    <w:p w14:paraId="0A5C0E5A"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73F27">
        <w:rPr>
          <w:rFonts w:eastAsia="Times New Roman" w:cs="Times New Roman"/>
          <w:b/>
          <w:szCs w:val="24"/>
        </w:rPr>
        <w:t>:</w:t>
      </w:r>
      <w:r w:rsidRPr="00073F27">
        <w:rPr>
          <w:rFonts w:eastAsia="Times New Roman" w:cs="Times New Roman"/>
          <w:szCs w:val="24"/>
        </w:rPr>
        <w:t xml:space="preserve"> </w:t>
      </w:r>
      <w:r>
        <w:rPr>
          <w:rFonts w:eastAsia="Times New Roman" w:cs="Times New Roman"/>
          <w:szCs w:val="24"/>
        </w:rPr>
        <w:t>Δώστε του το δικαίωμα. Εγώ θα μείνω εδώ, πάντως.</w:t>
      </w:r>
    </w:p>
    <w:p w14:paraId="0A5C0E5B"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Κύριε Τζαβάρα, σας παρακαλώ πάρα πολύ! Συνεχίστε.</w:t>
      </w:r>
    </w:p>
    <w:p w14:paraId="0A5C0E5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Διότι η ανοχή σας είναι απαράδεκτη.</w:t>
      </w:r>
    </w:p>
    <w:p w14:paraId="0A5C0E5D"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(Γεώργιος Βαρεμένος):</w:t>
      </w:r>
      <w:r w:rsidRPr="00CB5CA0">
        <w:rPr>
          <w:rFonts w:eastAsia="Times New Roman" w:cs="Times New Roman"/>
          <w:szCs w:val="24"/>
        </w:rPr>
        <w:t xml:space="preserve"> </w:t>
      </w:r>
      <w:r>
        <w:rPr>
          <w:rFonts w:eastAsia="Times New Roman" w:cs="Times New Roman"/>
          <w:szCs w:val="24"/>
        </w:rPr>
        <w:t>Τι λέτε τώρα; Προτρέχει η γλώσσα της διανοίας σας.</w:t>
      </w:r>
    </w:p>
    <w:p w14:paraId="0A5C0E5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 xml:space="preserve">Η ανοχή σας απέναντι στους </w:t>
      </w:r>
      <w:proofErr w:type="spellStart"/>
      <w:r>
        <w:rPr>
          <w:rFonts w:eastAsia="Times New Roman" w:cs="Times New Roman"/>
          <w:szCs w:val="24"/>
        </w:rPr>
        <w:t>χρυσαυγίτες</w:t>
      </w:r>
      <w:proofErr w:type="spellEnd"/>
      <w:r>
        <w:rPr>
          <w:rFonts w:eastAsia="Times New Roman" w:cs="Times New Roman"/>
          <w:szCs w:val="24"/>
        </w:rPr>
        <w:t xml:space="preserve"> είναι απαράδεκτη, σε αυτούς που βιάζουν τη </w:t>
      </w:r>
      <w:r>
        <w:rPr>
          <w:rFonts w:eastAsia="Times New Roman" w:cs="Times New Roman"/>
          <w:szCs w:val="24"/>
        </w:rPr>
        <w:t>δημοκρατία</w:t>
      </w:r>
      <w:r>
        <w:rPr>
          <w:rFonts w:eastAsia="Times New Roman" w:cs="Times New Roman"/>
          <w:szCs w:val="24"/>
        </w:rPr>
        <w:t>, σε αυτούς οι οποίοι καθημερινά κακοποιούν το δημοκρατικό…</w:t>
      </w:r>
    </w:p>
    <w:p w14:paraId="0A5C0E5F" w14:textId="77777777" w:rsidR="004A3142" w:rsidRDefault="002101D6">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D11986">
        <w:rPr>
          <w:rFonts w:eastAsia="Times New Roman" w:cs="Times New Roman"/>
          <w:szCs w:val="24"/>
        </w:rPr>
        <w:t>από την πτέρυγα της Χ</w:t>
      </w:r>
      <w:r w:rsidRPr="00D11986">
        <w:rPr>
          <w:rFonts w:eastAsia="Times New Roman" w:cs="Times New Roman"/>
          <w:szCs w:val="24"/>
        </w:rPr>
        <w:t>ρυσής Αυγής)</w:t>
      </w:r>
    </w:p>
    <w:p w14:paraId="0A5C0E60"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ΙΩΑΝΝΗΣ ΑΪΒΑΤΙΔΗΣ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Για σοβαρευτείτε!</w:t>
      </w:r>
    </w:p>
    <w:p w14:paraId="0A5C0E61"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Παρακαλώ, καθίστε κάτω. Ησυχία!</w:t>
      </w:r>
    </w:p>
    <w:p w14:paraId="0A5C0E6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 xml:space="preserve">Αυτά τα υποκείμενα ήρθαν στη Βουλή για να μας πουν ότι δήθεν στη Νέα Δημοκρατία ακολουθούμε τη χυδαιότητα, στην οποία πιστεύουν και ομνύουν αυτοί. Ήρθαν εδώ για να μας πούνε, γιατί δήθεν δεν πρέπει να έχουν καταλάβει ότι όλες οι ψυχικές ανωμαλίες και όλοι </w:t>
      </w:r>
      <w:r>
        <w:rPr>
          <w:rFonts w:eastAsia="Times New Roman" w:cs="Times New Roman"/>
          <w:szCs w:val="24"/>
        </w:rPr>
        <w:t xml:space="preserve">οι σεξουαλικοί εκφυλισμοί έχουν σχέση μόνο με τον φασισμό και όχι με τη </w:t>
      </w:r>
      <w:r>
        <w:rPr>
          <w:rFonts w:eastAsia="Times New Roman" w:cs="Times New Roman"/>
          <w:szCs w:val="24"/>
        </w:rPr>
        <w:t>δημοκρατία</w:t>
      </w:r>
      <w:r>
        <w:rPr>
          <w:rFonts w:eastAsia="Times New Roman" w:cs="Times New Roman"/>
          <w:szCs w:val="24"/>
        </w:rPr>
        <w:t>.</w:t>
      </w:r>
    </w:p>
    <w:p w14:paraId="0A5C0E63"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ΠΑΝΑΓΙΩΤΗΣ ΗΛΙΟΠΟΥΛΟΣ</w:t>
      </w:r>
      <w:r w:rsidRPr="00D64D3D">
        <w:rPr>
          <w:rFonts w:eastAsia="Times New Roman" w:cs="Times New Roman"/>
          <w:b/>
          <w:szCs w:val="24"/>
        </w:rPr>
        <w:t>:</w:t>
      </w:r>
      <w:r>
        <w:rPr>
          <w:rFonts w:eastAsia="Times New Roman" w:cs="Times New Roman"/>
          <w:szCs w:val="24"/>
        </w:rPr>
        <w:t xml:space="preserve"> Κύριε Πρόεδρε, θα απαντήσω.</w:t>
      </w:r>
    </w:p>
    <w:p w14:paraId="0A5C0E6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 xml:space="preserve">Πηγαίνετε να δείτε το έργο του Πιερ Πάολο </w:t>
      </w:r>
      <w:proofErr w:type="spellStart"/>
      <w:r>
        <w:rPr>
          <w:rFonts w:eastAsia="Times New Roman" w:cs="Times New Roman"/>
          <w:szCs w:val="24"/>
        </w:rPr>
        <w:t>Παζολίνι</w:t>
      </w:r>
      <w:proofErr w:type="spellEnd"/>
      <w:r>
        <w:rPr>
          <w:rFonts w:eastAsia="Times New Roman" w:cs="Times New Roman"/>
          <w:szCs w:val="24"/>
        </w:rPr>
        <w:t>, το «</w:t>
      </w:r>
      <w:proofErr w:type="spellStart"/>
      <w:r>
        <w:rPr>
          <w:rFonts w:eastAsia="Times New Roman" w:cs="Times New Roman"/>
          <w:szCs w:val="24"/>
        </w:rPr>
        <w:t>Σαλό</w:t>
      </w:r>
      <w:proofErr w:type="spellEnd"/>
      <w:r>
        <w:rPr>
          <w:rFonts w:eastAsia="Times New Roman" w:cs="Times New Roman"/>
          <w:szCs w:val="24"/>
        </w:rPr>
        <w:t>». Θα δείτε τον εαυτό σας μέσα εκεί.</w:t>
      </w:r>
    </w:p>
    <w:p w14:paraId="0A5C0E6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ΑΪΒΑΤΙΔΗΣ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Τον δικό σας εαυτό θα δείτε! Ντροπή σας!</w:t>
      </w:r>
    </w:p>
    <w:p w14:paraId="0A5C0E66"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Σας φωτογραφίζει και σας απεικονίζει σαν ιδεολογία, σαν νοοτροπία και σαν παρουσία μέσα στο Κοινοβούλιο.</w:t>
      </w:r>
    </w:p>
    <w:p w14:paraId="0A5C0E67" w14:textId="77777777" w:rsidR="004A3142" w:rsidRDefault="002101D6">
      <w:pPr>
        <w:spacing w:line="600" w:lineRule="auto"/>
        <w:ind w:firstLine="709"/>
        <w:jc w:val="center"/>
        <w:rPr>
          <w:rFonts w:eastAsia="Times New Roman" w:cs="Times New Roman"/>
          <w:szCs w:val="24"/>
        </w:rPr>
      </w:pPr>
      <w:r>
        <w:rPr>
          <w:rFonts w:eastAsia="Times New Roman" w:cs="Times New Roman"/>
          <w:szCs w:val="24"/>
        </w:rPr>
        <w:t>(Θόρυβος από την πτέρυγα της Χρυσής Αυγής)</w:t>
      </w:r>
    </w:p>
    <w:p w14:paraId="0A5C0E68"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w:t>
      </w:r>
      <w:r w:rsidRPr="00CB5CA0">
        <w:rPr>
          <w:rFonts w:eastAsia="Times New Roman" w:cs="Times New Roman"/>
          <w:b/>
          <w:szCs w:val="24"/>
        </w:rPr>
        <w:t>ένος):</w:t>
      </w:r>
      <w:r w:rsidRPr="00CB5CA0">
        <w:rPr>
          <w:rFonts w:eastAsia="Times New Roman" w:cs="Times New Roman"/>
          <w:szCs w:val="24"/>
        </w:rPr>
        <w:t xml:space="preserve"> </w:t>
      </w:r>
      <w:r>
        <w:rPr>
          <w:rFonts w:eastAsia="Times New Roman" w:cs="Times New Roman"/>
          <w:szCs w:val="24"/>
        </w:rPr>
        <w:t>Ησυχία, παρακαλώ! Μη με αναγκάσετε να εφαρμόσω τον Κανονισμό.</w:t>
      </w:r>
    </w:p>
    <w:p w14:paraId="0A5C0E69"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Γι’ αυτό εδώ, όταν έρχεστε, κάποιους πρέπει να τους σέβεστε. Όμως, σεβασμός σε ανθρώπους που δεν πιστεύουν σε καμμία δημοκρατική αξία, σεβασμός σε ανθρώπους που δεν</w:t>
      </w:r>
      <w:r>
        <w:rPr>
          <w:rFonts w:eastAsia="Times New Roman" w:cs="Times New Roman"/>
          <w:szCs w:val="24"/>
        </w:rPr>
        <w:t xml:space="preserve"> έχουν καμμία σχέση με τον κοινοβουλευτισμό, αλλά έρχονται μονίμως εδώ για να εγγράφονται </w:t>
      </w:r>
      <w:r>
        <w:rPr>
          <w:rFonts w:eastAsia="Times New Roman" w:cs="Times New Roman"/>
          <w:szCs w:val="24"/>
        </w:rPr>
        <w:lastRenderedPageBreak/>
        <w:t xml:space="preserve">στις συζητήσεις του Κοινοβουλίου ως σκάνδαλο, αυτοί οι οποίοι αξιοποιούν τα σκάνδαλα μόνο και μόνο για να προκαλέσουν τον λαό να τους κάνει να προσέξουν την παρουσία </w:t>
      </w:r>
      <w:r>
        <w:rPr>
          <w:rFonts w:eastAsia="Times New Roman" w:cs="Times New Roman"/>
          <w:szCs w:val="24"/>
        </w:rPr>
        <w:t xml:space="preserve">τους, αυτοί είναι περιττοί για τη </w:t>
      </w:r>
      <w:r>
        <w:rPr>
          <w:rFonts w:eastAsia="Times New Roman" w:cs="Times New Roman"/>
          <w:szCs w:val="24"/>
        </w:rPr>
        <w:t>δημοκρατία</w:t>
      </w:r>
      <w:r>
        <w:rPr>
          <w:rFonts w:eastAsia="Times New Roman" w:cs="Times New Roman"/>
          <w:szCs w:val="24"/>
        </w:rPr>
        <w:t>.</w:t>
      </w:r>
    </w:p>
    <w:p w14:paraId="0A5C0E6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Δυστυχώς, κύριοι, δεν έχετε εδώ να προσφέρετε τίποτα παρά μόνο την παλιανθρωπιά σας.</w:t>
      </w:r>
    </w:p>
    <w:p w14:paraId="0A5C0E6B" w14:textId="77777777" w:rsidR="004A3142" w:rsidRDefault="002101D6">
      <w:pPr>
        <w:spacing w:line="600" w:lineRule="auto"/>
        <w:ind w:firstLine="709"/>
        <w:jc w:val="center"/>
        <w:rPr>
          <w:rFonts w:eastAsia="Times New Roman" w:cs="Times New Roman"/>
          <w:szCs w:val="24"/>
        </w:rPr>
      </w:pPr>
      <w:r>
        <w:rPr>
          <w:rFonts w:eastAsia="Times New Roman" w:cs="Times New Roman"/>
          <w:szCs w:val="24"/>
        </w:rPr>
        <w:t>(Θόρυβος από την πτέρυγα της Χρυσής Αυγής)</w:t>
      </w:r>
    </w:p>
    <w:p w14:paraId="0A5C0E6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ΙΩΑΝΝΗΣ ΑΪΒΑΤΙΔΗΣ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Εσείς είστε παλιάνθρωποι. Ντροπή σου!</w:t>
      </w:r>
    </w:p>
    <w:p w14:paraId="0A5C0E6D"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w:t>
      </w:r>
      <w:r w:rsidRPr="00CB5CA0">
        <w:rPr>
          <w:rFonts w:eastAsia="Times New Roman" w:cs="Times New Roman"/>
          <w:b/>
          <w:szCs w:val="24"/>
        </w:rPr>
        <w:t>μένος):</w:t>
      </w:r>
      <w:r w:rsidRPr="00CB5CA0">
        <w:rPr>
          <w:rFonts w:eastAsia="Times New Roman" w:cs="Times New Roman"/>
          <w:szCs w:val="24"/>
        </w:rPr>
        <w:t xml:space="preserve"> </w:t>
      </w:r>
      <w:r>
        <w:rPr>
          <w:rFonts w:eastAsia="Times New Roman" w:cs="Times New Roman"/>
          <w:szCs w:val="24"/>
        </w:rPr>
        <w:t>Καθίστε κάτω.</w:t>
      </w:r>
    </w:p>
    <w:p w14:paraId="0A5C0E6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ΙΩΑΝΝΗΣ ΑΪΒΑΤΙΔΗΣ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Ντροπή σου! Είσαι και νομικός! Δεν ντρέπεσαι!</w:t>
      </w:r>
    </w:p>
    <w:p w14:paraId="0A5C0E6F"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Καθίστε κάτω!</w:t>
      </w:r>
    </w:p>
    <w:p w14:paraId="0A5C0E7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Κύριε Τζαβάρα.</w:t>
      </w:r>
    </w:p>
    <w:p w14:paraId="0A5C0E71"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D64D3D">
        <w:rPr>
          <w:rFonts w:eastAsia="Times New Roman" w:cs="Times New Roman"/>
          <w:b/>
          <w:szCs w:val="24"/>
        </w:rPr>
        <w:t>:</w:t>
      </w:r>
      <w:r w:rsidRPr="00D64D3D">
        <w:rPr>
          <w:rFonts w:eastAsia="Times New Roman" w:cs="Times New Roman"/>
          <w:szCs w:val="24"/>
        </w:rPr>
        <w:t xml:space="preserve"> </w:t>
      </w:r>
      <w:r>
        <w:rPr>
          <w:rFonts w:eastAsia="Times New Roman" w:cs="Times New Roman"/>
          <w:szCs w:val="24"/>
        </w:rPr>
        <w:t>Ακούω, κύριε Πρόεδρε.</w:t>
      </w:r>
    </w:p>
    <w:p w14:paraId="0A5C0E72"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 xml:space="preserve">δημοκρατία </w:t>
      </w:r>
      <w:r>
        <w:rPr>
          <w:rFonts w:eastAsia="Times New Roman" w:cs="Times New Roman"/>
          <w:szCs w:val="24"/>
        </w:rPr>
        <w:t xml:space="preserve">διδάσκει το </w:t>
      </w:r>
      <w:r>
        <w:rPr>
          <w:rFonts w:eastAsia="Times New Roman" w:cs="Times New Roman"/>
          <w:szCs w:val="24"/>
        </w:rPr>
        <w:t>ήθος. Το ξέρετε.</w:t>
      </w:r>
    </w:p>
    <w:p w14:paraId="0A5C0E73"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sidRPr="00103C34">
        <w:rPr>
          <w:rFonts w:eastAsia="Times New Roman" w:cs="Times New Roman"/>
          <w:b/>
          <w:szCs w:val="24"/>
        </w:rPr>
        <w:t>:</w:t>
      </w:r>
      <w:r w:rsidRPr="00103C34">
        <w:rPr>
          <w:rFonts w:eastAsia="Times New Roman" w:cs="Times New Roman"/>
          <w:szCs w:val="24"/>
        </w:rPr>
        <w:t xml:space="preserve"> </w:t>
      </w:r>
      <w:r>
        <w:rPr>
          <w:rFonts w:eastAsia="Times New Roman" w:cs="Times New Roman"/>
          <w:szCs w:val="24"/>
        </w:rPr>
        <w:t>Αυτά που κάνω εγώ, κύριε Πρόεδρε, θα έπρεπε να τα έχετε κάνει εσείς.</w:t>
      </w:r>
    </w:p>
    <w:p w14:paraId="0A5C0E74" w14:textId="77777777" w:rsidR="004A3142" w:rsidRDefault="002101D6">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Τι λέτε τώρα, κύριε Τζαβάρα;</w:t>
      </w:r>
    </w:p>
    <w:p w14:paraId="0A5C0E7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103C34">
        <w:rPr>
          <w:rFonts w:eastAsia="Times New Roman" w:cs="Times New Roman"/>
          <w:b/>
          <w:szCs w:val="24"/>
        </w:rPr>
        <w:t>:</w:t>
      </w:r>
      <w:r w:rsidRPr="00103C34">
        <w:rPr>
          <w:rFonts w:eastAsia="Times New Roman" w:cs="Times New Roman"/>
          <w:szCs w:val="24"/>
        </w:rPr>
        <w:t xml:space="preserve"> </w:t>
      </w:r>
      <w:r>
        <w:rPr>
          <w:rFonts w:eastAsia="Times New Roman" w:cs="Times New Roman"/>
          <w:szCs w:val="24"/>
        </w:rPr>
        <w:t>Λέω αυτά που λέει ο Κανονισμός. Προφανώς, αγνοείτε τον Κανονισ</w:t>
      </w:r>
      <w:r>
        <w:rPr>
          <w:rFonts w:eastAsia="Times New Roman" w:cs="Times New Roman"/>
          <w:szCs w:val="24"/>
        </w:rPr>
        <w:t>μό.</w:t>
      </w:r>
    </w:p>
    <w:p w14:paraId="0A5C0E7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Σας είπα, λοιπόν, ότι δεν μπορεί όποιος ανεβαίνει στο Βήμα της Βουλής και μιλάει από εδώ που είμαι εγώ τώρα, παρά να απευθύνεται στο Σώμα. Του επιτρέψατε και είδατε τι έγινε.</w:t>
      </w:r>
    </w:p>
    <w:p w14:paraId="0A5C0E77" w14:textId="77777777" w:rsidR="004A3142" w:rsidRDefault="002101D6">
      <w:pPr>
        <w:spacing w:line="600" w:lineRule="auto"/>
        <w:ind w:firstLine="720"/>
        <w:jc w:val="both"/>
        <w:rPr>
          <w:rFonts w:eastAsia="Times New Roman"/>
          <w:szCs w:val="24"/>
        </w:rPr>
      </w:pPr>
      <w:r>
        <w:rPr>
          <w:rFonts w:eastAsia="Times New Roman"/>
          <w:szCs w:val="24"/>
        </w:rPr>
        <w:t>Άρα, λοιπόν, παραβήκατε την υποχρέωσή σας να τηρηθεί ο Κανονισμός και η Βουλή</w:t>
      </w:r>
      <w:r>
        <w:rPr>
          <w:rFonts w:eastAsia="Times New Roman"/>
          <w:szCs w:val="24"/>
        </w:rPr>
        <w:t xml:space="preserve"> εξετράπη σ’ αυτήν ακριβώς εδώ την εικόνα που έχει σήμερα, που δεν τιμάει κανέναν από εμάς. Αυτοί εδώ οι κύριοι έρχονται κάθε λίγο και λιγάκι και το μόνο πρόβλημά τους είναι πώς θα αναδείξουν δήθεν ότι όλη η δημοκρατία πάσχει, ενώ αυτοί με την ολοκληρωτική</w:t>
      </w:r>
      <w:r>
        <w:rPr>
          <w:rFonts w:eastAsia="Times New Roman"/>
          <w:szCs w:val="24"/>
        </w:rPr>
        <w:t xml:space="preserve"> νοοτροπία που έχουν και τον φασισμό στον οποίον πιστεύουν, θέλουν να δείξουν ότι είναι η μόνη ελπίδα για τον λαό</w:t>
      </w:r>
      <w:r w:rsidRPr="003F19B6">
        <w:rPr>
          <w:rFonts w:eastAsia="Times New Roman"/>
          <w:szCs w:val="24"/>
        </w:rPr>
        <w:t xml:space="preserve">. </w:t>
      </w:r>
      <w:r>
        <w:rPr>
          <w:rFonts w:eastAsia="Times New Roman"/>
          <w:szCs w:val="24"/>
        </w:rPr>
        <w:t xml:space="preserve">Και δυστυχώς, βρίσκουν κάποιους ανθρώπους που βλέπουν αυτό το κανάλι της Βουλής και τους </w:t>
      </w:r>
      <w:r>
        <w:rPr>
          <w:rFonts w:eastAsia="Times New Roman"/>
          <w:szCs w:val="24"/>
        </w:rPr>
        <w:lastRenderedPageBreak/>
        <w:t>πιστεύουν, γιατί εγγράφεται όλη αυτή η βαρβαρότητά τ</w:t>
      </w:r>
      <w:r>
        <w:rPr>
          <w:rFonts w:eastAsia="Times New Roman"/>
          <w:szCs w:val="24"/>
        </w:rPr>
        <w:t>ους μέσα στο πνεύμα της αντιπολιτικής που καλλιεργείται από μια μερίδα δημοσιογράφων και βεβαίως και από μια μερίδα της δικής σας παράταξης.</w:t>
      </w:r>
    </w:p>
    <w:p w14:paraId="0A5C0E78" w14:textId="77777777" w:rsidR="004A3142" w:rsidRDefault="002101D6">
      <w:pPr>
        <w:spacing w:line="600" w:lineRule="auto"/>
        <w:ind w:firstLine="720"/>
        <w:jc w:val="both"/>
        <w:rPr>
          <w:rFonts w:eastAsia="Times New Roman"/>
          <w:szCs w:val="24"/>
        </w:rPr>
      </w:pPr>
      <w:r>
        <w:rPr>
          <w:rFonts w:eastAsia="Times New Roman"/>
          <w:szCs w:val="24"/>
        </w:rPr>
        <w:t>Γ</w:t>
      </w:r>
      <w:r>
        <w:rPr>
          <w:rFonts w:eastAsia="Times New Roman"/>
          <w:szCs w:val="24"/>
        </w:rPr>
        <w:t>ι</w:t>
      </w:r>
      <w:r>
        <w:rPr>
          <w:rFonts w:eastAsia="Times New Roman"/>
          <w:szCs w:val="24"/>
        </w:rPr>
        <w:t>’ αυτό, λοιπόν, σας λέω ότι εδώ σήμερα περισσότερο από κάθε άλλη φορά πρέπει όλοι να συμφωνήσουμε σ’ ένα πράγμα</w:t>
      </w:r>
      <w:r w:rsidRPr="002348C6">
        <w:rPr>
          <w:rFonts w:eastAsia="Times New Roman"/>
          <w:szCs w:val="24"/>
        </w:rPr>
        <w:t xml:space="preserve">: </w:t>
      </w:r>
      <w:r>
        <w:rPr>
          <w:rFonts w:eastAsia="Times New Roman"/>
          <w:szCs w:val="24"/>
        </w:rPr>
        <w:t>Δεν είναι αυτονόητη η δημοκρατία σ’ αυτόν τον τόπο όταν παρατηρούνται τέτοιου είδους φαινόμενα, όταν παραβιάζονται αρχές και αξίες που είναι καθιερωμένες και αφορούν τον σεβασμό στο δικαίωμα που έχει ο κάθε κατηγορούμενος στην αθωότητά του και στην υπεράσπ</w:t>
      </w:r>
      <w:r>
        <w:rPr>
          <w:rFonts w:eastAsia="Times New Roman"/>
          <w:szCs w:val="24"/>
        </w:rPr>
        <w:t xml:space="preserve">ιση της αθωότητάς του και όταν μάλιστα πριν από μια εβδομάδα η Βουλή ενσωμάτωσε </w:t>
      </w:r>
      <w:r>
        <w:rPr>
          <w:rFonts w:eastAsia="Times New Roman"/>
          <w:szCs w:val="24"/>
        </w:rPr>
        <w:t xml:space="preserve">οδηγία </w:t>
      </w:r>
      <w:r>
        <w:rPr>
          <w:rFonts w:eastAsia="Times New Roman"/>
          <w:szCs w:val="24"/>
        </w:rPr>
        <w:t xml:space="preserve">με βάση την οποία υπάρχουν και κυρώσεις για όποιον παραβιάζει τον σεβασμό στο τεκμήριο της αθωότητας. </w:t>
      </w:r>
    </w:p>
    <w:p w14:paraId="0A5C0E79"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Αυτές τις βαρβαρότητες, λοιπόν, που έλαβαν χώρα εδώ πριν από λίγο,</w:t>
      </w:r>
      <w:r>
        <w:rPr>
          <w:rFonts w:eastAsia="Times New Roman"/>
          <w:szCs w:val="24"/>
        </w:rPr>
        <w:t xml:space="preserve"> εσείς, κύριε Πρόεδρε, είχατε την υποχρέωση να τις προλάβετε. Γι’ αυτό ακριβώς </w:t>
      </w:r>
      <w:proofErr w:type="spellStart"/>
      <w:r>
        <w:rPr>
          <w:rFonts w:eastAsia="Times New Roman"/>
          <w:szCs w:val="24"/>
        </w:rPr>
        <w:t>καταφέρθηκα</w:t>
      </w:r>
      <w:proofErr w:type="spellEnd"/>
      <w:r>
        <w:rPr>
          <w:rFonts w:eastAsia="Times New Roman"/>
          <w:szCs w:val="24"/>
        </w:rPr>
        <w:t xml:space="preserve"> εναντίον σας και βέβαια δεν το έκανα γιατί δεν σας συμπαθώ, αλλά γιατί πρέπει επιτέλους από την πλευρά που δίνω κι εγώ τη μάχη μου σ’ αυτήν </w:t>
      </w:r>
      <w:r>
        <w:rPr>
          <w:rFonts w:eastAsia="Times New Roman"/>
          <w:szCs w:val="24"/>
        </w:rPr>
        <w:lastRenderedPageBreak/>
        <w:t>την Αίθουσα, να προσπαθήσ</w:t>
      </w:r>
      <w:r>
        <w:rPr>
          <w:rFonts w:eastAsia="Times New Roman"/>
          <w:szCs w:val="24"/>
        </w:rPr>
        <w:t xml:space="preserve">ω να συμβάλω όσο γίνεται πιο πολύ στο να υπάρχουν καλύτεροι όροι διεξαγωγής του δημοκρατικού διαλόγου, δηλαδή της </w:t>
      </w:r>
      <w:r>
        <w:rPr>
          <w:rFonts w:eastAsia="Times New Roman"/>
          <w:szCs w:val="24"/>
        </w:rPr>
        <w:t>Κοινοβουλευτικής Δημοκρατίας</w:t>
      </w:r>
      <w:r>
        <w:rPr>
          <w:rFonts w:eastAsia="Times New Roman"/>
          <w:szCs w:val="24"/>
        </w:rPr>
        <w:t xml:space="preserve">. </w:t>
      </w:r>
    </w:p>
    <w:p w14:paraId="0A5C0E7A"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Οι εχθροί της δημοκρατίας σε καμμία περίπτωση και κάτω από οποιουσδήποτε όρους και χωρίς καμμία προϋπόθεση δεν </w:t>
      </w:r>
      <w:r>
        <w:rPr>
          <w:rFonts w:eastAsia="Times New Roman"/>
          <w:szCs w:val="24"/>
        </w:rPr>
        <w:t>μπορεί να έχουν βήμα, όταν υπονομεύουν με τα λόγια τους τον δημοκρατικό διάλογο. Γι’ αυτό ακριβώς εκφράζω τον αποτροπιασμό μου, την αηδία μου και δεν έχω καμμία μα καμμία σχέση με όσα ακούστηκαν από το στόμα αυτού του κυρίου Βουλευτή, ο οποίος κάνει κατάχρ</w:t>
      </w:r>
      <w:r>
        <w:rPr>
          <w:rFonts w:eastAsia="Times New Roman"/>
          <w:szCs w:val="24"/>
        </w:rPr>
        <w:t>ηση και της λέξης και της ιδιότητας και της εμπιστοσύνης που του έχει δείξει ο ελληνικός λαός, όταν έρχεται μέσα στο Κοινοβούλιο και δημιουργεί αυτού του είδους την εικόνα.</w:t>
      </w:r>
    </w:p>
    <w:p w14:paraId="0A5C0E7B"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Θα έλθω τώρα στο νομοσχέδιο. Κύριε Υφυπουργέ, θα ήθελα να είναι βέβαια εδώ και η Υπ</w:t>
      </w:r>
      <w:r>
        <w:rPr>
          <w:rFonts w:eastAsia="Times New Roman"/>
          <w:szCs w:val="24"/>
        </w:rPr>
        <w:t xml:space="preserve">ουργός. Προφανώς κάποιος λόγος την εμποδίζει να είναι εδώ. Τον σέβομαι. Όμως, είμαι εξ εκείνων που πιστεύουν και πίστευαν ότι όταν η Αριστερά αγωνιζόταν να προετοιμάσει τον λαό για την έφοδο στους ουρανούς, </w:t>
      </w:r>
      <w:r>
        <w:rPr>
          <w:rFonts w:eastAsia="Times New Roman"/>
          <w:szCs w:val="24"/>
        </w:rPr>
        <w:lastRenderedPageBreak/>
        <w:t xml:space="preserve">κάτι πιο καλό και κάτι πιο αυθεντικό, κάτι πιο </w:t>
      </w:r>
      <w:proofErr w:type="spellStart"/>
      <w:r>
        <w:rPr>
          <w:rFonts w:eastAsia="Times New Roman"/>
          <w:szCs w:val="24"/>
        </w:rPr>
        <w:t>αξ</w:t>
      </w:r>
      <w:r>
        <w:rPr>
          <w:rFonts w:eastAsia="Times New Roman"/>
          <w:szCs w:val="24"/>
        </w:rPr>
        <w:t>ιακό</w:t>
      </w:r>
      <w:proofErr w:type="spellEnd"/>
      <w:r>
        <w:rPr>
          <w:rFonts w:eastAsia="Times New Roman"/>
          <w:szCs w:val="24"/>
        </w:rPr>
        <w:t xml:space="preserve"> πρέπει να είχε για να κάνει όλη αυτήν την προετοιμασία. </w:t>
      </w:r>
    </w:p>
    <w:p w14:paraId="0A5C0E7C"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Δεν περίμενα ποτέ, λοιπόν, ότι μια Κυβέρνηση που στηρίζεται απ’ αυτό το πνεύμα θα έφερνε σήμερα εδώ ένα νομοσχέδιο σαν κι αυτό που συζητάμε και δεν θα απέκρυπτε το γεγονός που όλοι καταλάβαμε, δ</w:t>
      </w:r>
      <w:r>
        <w:rPr>
          <w:rFonts w:eastAsia="Times New Roman"/>
          <w:szCs w:val="24"/>
        </w:rPr>
        <w:t xml:space="preserve">ηλαδή ότι πρόκειται για μια τακτοποίηση διαδικασιών, οι οποίες εάν είχατε ακολουθήσει τη συνέχεια των πραγμάτων που παραλάβατε από την προηγούμενη κυβέρνηση, θα έπρεπε να είχαν λυθεί στις αρχές του 2015. Όπως </w:t>
      </w:r>
      <w:proofErr w:type="spellStart"/>
      <w:r>
        <w:rPr>
          <w:rFonts w:eastAsia="Times New Roman"/>
          <w:szCs w:val="24"/>
        </w:rPr>
        <w:t>ελέχθη</w:t>
      </w:r>
      <w:proofErr w:type="spellEnd"/>
      <w:r>
        <w:rPr>
          <w:rFonts w:eastAsia="Times New Roman"/>
          <w:szCs w:val="24"/>
        </w:rPr>
        <w:t xml:space="preserve"> και όπως ξέρετε, το νομοσχέδιο αυτό τόσο</w:t>
      </w:r>
      <w:r>
        <w:rPr>
          <w:rFonts w:eastAsia="Times New Roman"/>
          <w:szCs w:val="24"/>
        </w:rPr>
        <w:t xml:space="preserve"> για τη ρύθμιση των θεμάτων του Ταμείου Αλληλοβοηθείας όσο και για τη ρύθμιση των θεμάτων της κατάργησης του Οργανισμού Ανέγερσης του Νέου Μουσείου της Ακρόπολης, είχε ήδη επί του κ. Τασούλα τακτοποιηθεί.</w:t>
      </w:r>
    </w:p>
    <w:p w14:paraId="0A5C0E7D"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Αυτό, όμως, που πραγματικά δημιουργεί ένα πρόβλημα </w:t>
      </w:r>
      <w:r>
        <w:rPr>
          <w:rFonts w:eastAsia="Times New Roman"/>
          <w:szCs w:val="24"/>
        </w:rPr>
        <w:t xml:space="preserve">είναι ότι στο άρθρο 1 ιδρύεται –λέτε- και λειτουργεί παιδικός σταθμός. Έχω μια δυσκολία να αντιληφθώ πώς είναι δυνατό να ιδρύεται μ’ αυτήν τη διάταξη κάτι το οποίο λειτουργεί εδώ και είκοσι δύο χρόνια. Δεν μπορώ να αντιληφθώ πώς θα αρχίσει να </w:t>
      </w:r>
      <w:r>
        <w:rPr>
          <w:rFonts w:eastAsia="Times New Roman"/>
          <w:szCs w:val="24"/>
        </w:rPr>
        <w:lastRenderedPageBreak/>
        <w:t>λειτουργεί απ</w:t>
      </w:r>
      <w:r>
        <w:rPr>
          <w:rFonts w:eastAsia="Times New Roman"/>
          <w:szCs w:val="24"/>
        </w:rPr>
        <w:t>ό τη δημοσίευση του νόμου κάτι το οποίο το ξέρετε ως παιδικό σταθμό και που όλοι οι εργαζόμενοι που πηγαίνουν τα παιδιά τους και ασχολούνται στις υπηρεσίες του Υπουργείου Πολιτισμού έχουν κατανοήσει ότι αποτελεί μια παροχή της πολιτείας, όπως ακριβώς τέτοι</w:t>
      </w:r>
      <w:r>
        <w:rPr>
          <w:rFonts w:eastAsia="Times New Roman"/>
          <w:szCs w:val="24"/>
        </w:rPr>
        <w:t xml:space="preserve">α παροχή υπάρχει για πολλές υπηρεσίες του δημοσίου τομέα. </w:t>
      </w:r>
    </w:p>
    <w:p w14:paraId="0A5C0E7E"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Όμως, αυτό που με εντυπωσίασε είναι όταν άκουσα τον εκλεκτό συνάδελφο πρώην Υπουργό κ. Μπαλτά να απαριθμεί μια σειρά από ενέργειες στις οποίες προέβη -και για τις οποίες προσωπικά τον συγχαίρω- που</w:t>
      </w:r>
      <w:r>
        <w:rPr>
          <w:rFonts w:eastAsia="Times New Roman"/>
          <w:szCs w:val="24"/>
        </w:rPr>
        <w:t xml:space="preserve"> έχουν οδηγήσει μια σειρά διαπιστώσεις του στη δικαιοσύνη. </w:t>
      </w:r>
    </w:p>
    <w:p w14:paraId="0A5C0E7F"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Από εκεί και πέρα, όμως, γιατί πρέπει να γίνεται περαιτέρω λόγος, όταν η δικαιοσύνη ακόμα δεν έχει αποφανθεί και όταν όλοι αναγνωρίζουμε ότι οποιοσδήποτε εμπλέκεται στη δικαιοσύνη έχει το αυτονόητ</w:t>
      </w:r>
      <w:r>
        <w:rPr>
          <w:rFonts w:eastAsia="Times New Roman"/>
          <w:szCs w:val="24"/>
        </w:rPr>
        <w:t xml:space="preserve">ο δικαίωμα, πρώτον, να μην κοινολογείται αυτό για το οποίο κατηγορείται, αν έχει κατηγορηθεί –γιατί νομίζω ότι είναι ακόμα στο επίπεδο της προκαταρκτικής εξέτασης, δηλαδή δεν έχει ασκηθεί ακόμα ποινική δίωξη- και δεύτερον </w:t>
      </w:r>
      <w:r>
        <w:rPr>
          <w:rFonts w:eastAsia="Times New Roman"/>
          <w:szCs w:val="24"/>
        </w:rPr>
        <w:lastRenderedPageBreak/>
        <w:t>γιατί δεν θα πρέπει να ασχοληθούμε</w:t>
      </w:r>
      <w:r>
        <w:rPr>
          <w:rFonts w:eastAsia="Times New Roman"/>
          <w:szCs w:val="24"/>
        </w:rPr>
        <w:t xml:space="preserve"> με κάποια πολύ πιο σοβαρά πράγματα; Ακόμα κι εγώ που πέρασα από το Υπουργείο έχω πλήρως κατανοήσει ότι αυτό ειδικά το Υπουργείο, είτε είσαι αριστερός είτε είσαι φιλελεύθερος, προσφέρεται για μια έφοδο στους ουρανούς της αξιοπρέπειας, της αξιοκρατίας, της </w:t>
      </w:r>
      <w:r>
        <w:rPr>
          <w:rFonts w:eastAsia="Times New Roman"/>
          <w:szCs w:val="24"/>
        </w:rPr>
        <w:t xml:space="preserve">αξιοσύνης, προσφέρεται πράγματι για μια αναβάπτιση της κοινωνίας μέσα σε διαδικασίες αισθητικής, καλλιτεχνικής δραστηριότητας, σεβασμού και προβολής της πολιτιστικής μας κληρονομιάς, γιατί πράγματι κι εγώ πιστεύω ότι η αισθητική επιτέλους θα πρέπει κάποτε </w:t>
      </w:r>
      <w:r>
        <w:rPr>
          <w:rFonts w:eastAsia="Times New Roman"/>
          <w:szCs w:val="24"/>
        </w:rPr>
        <w:t>να αποτελέσει την ηθική του μέλλοντος. Υπάρχει τόση κακογουστιά που συσσωρεύεται εδώ στις αίθουσες. Παίρνουμε αρχή απ’ αυτόν τον λεκτικό βόρβορο που ακούσαμε προηγουμένως.</w:t>
      </w:r>
    </w:p>
    <w:p w14:paraId="0A5C0E80"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Υπάρχει, λοιπόν, όλη αυτή η αρνητικότητα, όλη αυτή η συσσωρευμένη καταφορά που βγαίν</w:t>
      </w:r>
      <w:r>
        <w:rPr>
          <w:rFonts w:eastAsia="Times New Roman"/>
          <w:szCs w:val="24"/>
        </w:rPr>
        <w:t xml:space="preserve">ει από τα χείλη μας, πολλές φορές μόνο και μόνο για να έχουμε την ικανοποίηση ότι τον αντίπαλο τον έχουμε καταβάλει. </w:t>
      </w:r>
    </w:p>
    <w:p w14:paraId="0A5C0E81"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Όμως, στενοχωριέμαι γιατί μ’ αυτόν τον τρόπο δημιουργείται η ψευδαίσθηση ότι η πολιτική έναν δρόμο έχει για να δίνει </w:t>
      </w:r>
      <w:r>
        <w:rPr>
          <w:rFonts w:eastAsia="Times New Roman"/>
          <w:szCs w:val="24"/>
        </w:rPr>
        <w:lastRenderedPageBreak/>
        <w:t>τους αγώνες της μ’ αυ</w:t>
      </w:r>
      <w:r>
        <w:rPr>
          <w:rFonts w:eastAsia="Times New Roman"/>
          <w:szCs w:val="24"/>
        </w:rPr>
        <w:t xml:space="preserve">τούς που διαφωνούν, τον δρόμο της καταγγελίας και τον δρόμο της δίωξης, κάτι στο οποίο η Κυβέρνηση δυστυχώς έχει διαπρέψει αυτά τα τέσσερα χρόνια, γιατί δεν κάνει τίποτε άλλο από το να χρησιμοποιεί </w:t>
      </w:r>
      <w:proofErr w:type="spellStart"/>
      <w:r>
        <w:rPr>
          <w:rFonts w:eastAsia="Times New Roman"/>
          <w:szCs w:val="24"/>
        </w:rPr>
        <w:t>στοχευμένα</w:t>
      </w:r>
      <w:proofErr w:type="spellEnd"/>
      <w:r>
        <w:rPr>
          <w:rFonts w:eastAsia="Times New Roman"/>
          <w:szCs w:val="24"/>
        </w:rPr>
        <w:t xml:space="preserve"> τους διωκτικούς μηχανισμούς για να προσβάλει συ</w:t>
      </w:r>
      <w:r>
        <w:rPr>
          <w:rFonts w:eastAsia="Times New Roman"/>
          <w:szCs w:val="24"/>
        </w:rPr>
        <w:t xml:space="preserve">στηματικά τους πολιτικούς της αντιπάλους. </w:t>
      </w:r>
    </w:p>
    <w:p w14:paraId="0A5C0E82"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Εγώ, λοιπόν, κύριε Μπαλτά, από εσάς δεν θα ήθελα αυτό, όπως επίσης και από τον κ. </w:t>
      </w:r>
      <w:proofErr w:type="spellStart"/>
      <w:r>
        <w:rPr>
          <w:rFonts w:eastAsia="Times New Roman"/>
          <w:szCs w:val="24"/>
        </w:rPr>
        <w:t>Ξυδάκη</w:t>
      </w:r>
      <w:proofErr w:type="spellEnd"/>
      <w:r>
        <w:rPr>
          <w:rFonts w:eastAsia="Times New Roman"/>
          <w:szCs w:val="24"/>
        </w:rPr>
        <w:t xml:space="preserve">. Με ικανοποίησε βέβαια ο κ. </w:t>
      </w:r>
      <w:proofErr w:type="spellStart"/>
      <w:r>
        <w:rPr>
          <w:rFonts w:eastAsia="Times New Roman"/>
          <w:szCs w:val="24"/>
        </w:rPr>
        <w:t>Σεβαστάκης</w:t>
      </w:r>
      <w:proofErr w:type="spellEnd"/>
      <w:r>
        <w:rPr>
          <w:rFonts w:eastAsia="Times New Roman"/>
          <w:szCs w:val="24"/>
        </w:rPr>
        <w:t>. Θα ήθελα όλοι μαζί εδώ να αγωνιστούμε για να υπάρξει πράγματι μια ισχυρή τέτοια δυν</w:t>
      </w:r>
      <w:r>
        <w:rPr>
          <w:rFonts w:eastAsia="Times New Roman"/>
          <w:szCs w:val="24"/>
        </w:rPr>
        <w:t xml:space="preserve">ατότητα, ώστε αυτό το «πυρηνικό οπλοστάσιο» </w:t>
      </w:r>
      <w:r>
        <w:rPr>
          <w:rFonts w:eastAsia="Times New Roman"/>
          <w:szCs w:val="24"/>
        </w:rPr>
        <w:t xml:space="preserve">το οποίο </w:t>
      </w:r>
      <w:r>
        <w:rPr>
          <w:rFonts w:eastAsia="Times New Roman"/>
          <w:szCs w:val="24"/>
        </w:rPr>
        <w:t xml:space="preserve">διαθέτει η χώρα μας με το πολιτισμικό της απόθεμα, να μπορέσουμε να το χρησιμοποιήσουμε για να λύσουμε τα θεμελιώδη, τα σοβαρά οικονομικά προβλήματα που έχει ο τόπος μας με την καχεκτική ανάπτυξη που έχει μέχρι στιγμής εξασφαλίσει. </w:t>
      </w:r>
    </w:p>
    <w:p w14:paraId="0A5C0E83" w14:textId="77777777" w:rsidR="004A3142" w:rsidRDefault="002101D6">
      <w:pPr>
        <w:tabs>
          <w:tab w:val="left" w:pos="709"/>
          <w:tab w:val="center" w:pos="4753"/>
        </w:tabs>
        <w:spacing w:line="600" w:lineRule="auto"/>
        <w:ind w:firstLine="709"/>
        <w:contextualSpacing/>
        <w:jc w:val="both"/>
        <w:rPr>
          <w:rFonts w:eastAsia="Times New Roman"/>
          <w:szCs w:val="24"/>
        </w:rPr>
      </w:pPr>
      <w:r>
        <w:rPr>
          <w:rFonts w:eastAsia="Times New Roman"/>
          <w:szCs w:val="24"/>
        </w:rPr>
        <w:t>Σας το λέω αυτό γιατί μ</w:t>
      </w:r>
      <w:r>
        <w:rPr>
          <w:rFonts w:eastAsia="Times New Roman"/>
          <w:szCs w:val="24"/>
        </w:rPr>
        <w:t>όλις ανέλαβα το Υπουργείο Πολιτισμού, πράγματι</w:t>
      </w:r>
      <w:r>
        <w:rPr>
          <w:rFonts w:eastAsia="Times New Roman"/>
          <w:szCs w:val="24"/>
        </w:rPr>
        <w:t>,</w:t>
      </w:r>
      <w:r>
        <w:rPr>
          <w:rFonts w:eastAsia="Times New Roman"/>
          <w:szCs w:val="24"/>
        </w:rPr>
        <w:t xml:space="preserve"> αυτό που με εντυπωσίασε με τον δυναμισμό του, με τη μεγάλη δυναμική που θα μπορούσε να αναπτύξει, εάν είχε τη δυνατότητα να </w:t>
      </w:r>
      <w:proofErr w:type="spellStart"/>
      <w:r>
        <w:rPr>
          <w:rFonts w:eastAsia="Times New Roman"/>
          <w:szCs w:val="24"/>
        </w:rPr>
        <w:t>εξορθολογιστεί</w:t>
      </w:r>
      <w:proofErr w:type="spellEnd"/>
      <w:r>
        <w:rPr>
          <w:rFonts w:eastAsia="Times New Roman"/>
          <w:szCs w:val="24"/>
        </w:rPr>
        <w:t xml:space="preserve"> ως θεσμός, ήταν το ΤΑΠΑ. </w:t>
      </w:r>
      <w:r>
        <w:rPr>
          <w:rFonts w:eastAsia="Times New Roman"/>
          <w:szCs w:val="24"/>
        </w:rPr>
        <w:lastRenderedPageBreak/>
        <w:t>Πράγματι, το ΤΑΠΑ είναι ο μοναδικός στον κόσ</w:t>
      </w:r>
      <w:r>
        <w:rPr>
          <w:rFonts w:eastAsia="Times New Roman"/>
          <w:szCs w:val="24"/>
        </w:rPr>
        <w:t>μο Οργανισμός που διαθέτει το δικαίωμα παραγωγής και πολλαπλασιασμού ομοιωμάτων και αντιγράφων των μεγαλύτερων και των πιο ονομαστών αριστουργημάτων της παγκόσμιας τέχνης. Εμείς αντί να έχουμε βάλει μπροστά όλα αυτά τα ικανά στελέχη του Υπουργείου που δουλ</w:t>
      </w:r>
      <w:r>
        <w:rPr>
          <w:rFonts w:eastAsia="Times New Roman"/>
          <w:szCs w:val="24"/>
        </w:rPr>
        <w:t>εύουν ως συντηρητές ή δουλεύουν στα εκμαγεία για να παράγουν ασταμάτητα αντίγραφα και να τα στέλνουμε στις τέσσερις άκρες του ορίζοντα και από εκεί να απολαμβάνουμε και έσοδα για το κράτος, αλλά και την αναγνώριση όλων των λαών της γης ότι εδώ πράγματι υπά</w:t>
      </w:r>
      <w:r>
        <w:rPr>
          <w:rFonts w:eastAsia="Times New Roman"/>
          <w:szCs w:val="24"/>
        </w:rPr>
        <w:t xml:space="preserve">ρχουν οι συνεχιστές, οι θεματοφύλακες αυτού του προαιώνια </w:t>
      </w:r>
      <w:proofErr w:type="spellStart"/>
      <w:r>
        <w:rPr>
          <w:rFonts w:eastAsia="Times New Roman"/>
          <w:szCs w:val="24"/>
        </w:rPr>
        <w:t>λάμποντος</w:t>
      </w:r>
      <w:proofErr w:type="spellEnd"/>
      <w:r>
        <w:rPr>
          <w:rFonts w:eastAsia="Times New Roman"/>
          <w:szCs w:val="24"/>
        </w:rPr>
        <w:t xml:space="preserve"> μέχρι σήμερα ελληνικού πολιτισμού, καθόμαστε και ασχολούμαστε με ζητήματα που είναι αλλότριας αρμοδιότητας.</w:t>
      </w:r>
    </w:p>
    <w:p w14:paraId="0A5C0E84"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σας εξομολογηθώ, ε</w:t>
      </w:r>
      <w:r w:rsidRPr="00334665">
        <w:rPr>
          <w:rFonts w:eastAsia="Times New Roman" w:cs="Times New Roman"/>
          <w:szCs w:val="24"/>
        </w:rPr>
        <w:t xml:space="preserve">πίσης κάτι: </w:t>
      </w:r>
      <w:r>
        <w:rPr>
          <w:rFonts w:eastAsia="Times New Roman" w:cs="Times New Roman"/>
          <w:szCs w:val="24"/>
        </w:rPr>
        <w:t xml:space="preserve">Όταν ανέλαβα, κατάλαβα </w:t>
      </w:r>
      <w:r w:rsidRPr="00334665">
        <w:rPr>
          <w:rFonts w:eastAsia="Times New Roman" w:cs="Times New Roman"/>
          <w:szCs w:val="24"/>
        </w:rPr>
        <w:t xml:space="preserve">ότι κάτι γίνεται στο </w:t>
      </w:r>
      <w:r>
        <w:rPr>
          <w:rFonts w:eastAsia="Times New Roman" w:cs="Times New Roman"/>
          <w:szCs w:val="24"/>
        </w:rPr>
        <w:t>ΤΑΠ</w:t>
      </w:r>
      <w:r>
        <w:rPr>
          <w:rFonts w:eastAsia="Times New Roman" w:cs="Times New Roman"/>
          <w:szCs w:val="24"/>
        </w:rPr>
        <w:t xml:space="preserve">Α </w:t>
      </w:r>
      <w:r w:rsidRPr="00334665">
        <w:rPr>
          <w:rFonts w:eastAsia="Times New Roman" w:cs="Times New Roman"/>
          <w:szCs w:val="24"/>
        </w:rPr>
        <w:t>με τις απαλλοτριώσεις</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Κι επειδή</w:t>
      </w:r>
      <w:r>
        <w:rPr>
          <w:rFonts w:eastAsia="Times New Roman" w:cs="Times New Roman"/>
          <w:szCs w:val="24"/>
        </w:rPr>
        <w:t>,</w:t>
      </w:r>
      <w:r>
        <w:rPr>
          <w:rFonts w:eastAsia="Times New Roman" w:cs="Times New Roman"/>
          <w:szCs w:val="24"/>
        </w:rPr>
        <w:t xml:space="preserve"> ως νομικός</w:t>
      </w:r>
      <w:r>
        <w:rPr>
          <w:rFonts w:eastAsia="Times New Roman" w:cs="Times New Roman"/>
          <w:szCs w:val="24"/>
        </w:rPr>
        <w:t>,</w:t>
      </w:r>
      <w:r>
        <w:rPr>
          <w:rFonts w:eastAsia="Times New Roman" w:cs="Times New Roman"/>
          <w:szCs w:val="24"/>
        </w:rPr>
        <w:t xml:space="preserve"> είχα και τη</w:t>
      </w:r>
      <w:r w:rsidRPr="00334665">
        <w:rPr>
          <w:rFonts w:eastAsia="Times New Roman" w:cs="Times New Roman"/>
          <w:szCs w:val="24"/>
        </w:rPr>
        <w:t xml:space="preserve"> </w:t>
      </w:r>
      <w:r>
        <w:rPr>
          <w:rFonts w:eastAsia="Times New Roman" w:cs="Times New Roman"/>
          <w:szCs w:val="24"/>
        </w:rPr>
        <w:t>δυνατότητα να είμαι καχύποπτος σ</w:t>
      </w:r>
      <w:r w:rsidRPr="00334665">
        <w:rPr>
          <w:rFonts w:eastAsia="Times New Roman" w:cs="Times New Roman"/>
          <w:szCs w:val="24"/>
        </w:rPr>
        <w:t>ε κάποια πράγματα</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 xml:space="preserve">είχα </w:t>
      </w:r>
      <w:r w:rsidRPr="00334665">
        <w:rPr>
          <w:rFonts w:eastAsia="Times New Roman" w:cs="Times New Roman"/>
          <w:szCs w:val="24"/>
        </w:rPr>
        <w:t>δώσει εντολή να μην εκταμιευθούν χρήματα για τις απαλλοτριώσεις</w:t>
      </w:r>
      <w:r>
        <w:rPr>
          <w:rFonts w:eastAsia="Times New Roman" w:cs="Times New Roman"/>
          <w:szCs w:val="24"/>
        </w:rPr>
        <w:t>.</w:t>
      </w:r>
      <w:r w:rsidRPr="00334665">
        <w:rPr>
          <w:rFonts w:eastAsia="Times New Roman" w:cs="Times New Roman"/>
          <w:szCs w:val="24"/>
        </w:rPr>
        <w:t xml:space="preserve"> </w:t>
      </w:r>
    </w:p>
    <w:p w14:paraId="0A5C0E85"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lastRenderedPageBreak/>
        <w:t>Ξαφνικά</w:t>
      </w:r>
      <w:r>
        <w:rPr>
          <w:rFonts w:eastAsia="Times New Roman" w:cs="Times New Roman"/>
          <w:szCs w:val="24"/>
        </w:rPr>
        <w:t>,</w:t>
      </w:r>
      <w:r w:rsidRPr="00334665">
        <w:rPr>
          <w:rFonts w:eastAsia="Times New Roman" w:cs="Times New Roman"/>
          <w:szCs w:val="24"/>
        </w:rPr>
        <w:t xml:space="preserve"> ενημερώθηκα ότι επί αυτής της Κυβερνήσεως</w:t>
      </w:r>
      <w:r>
        <w:rPr>
          <w:rFonts w:eastAsia="Times New Roman" w:cs="Times New Roman"/>
          <w:szCs w:val="24"/>
        </w:rPr>
        <w:t>,</w:t>
      </w:r>
      <w:r w:rsidRPr="00334665">
        <w:rPr>
          <w:rFonts w:eastAsia="Times New Roman" w:cs="Times New Roman"/>
          <w:szCs w:val="24"/>
        </w:rPr>
        <w:t xml:space="preserve"> πρέπει να έχουν δοθεί </w:t>
      </w:r>
      <w:r w:rsidRPr="00334665">
        <w:rPr>
          <w:rFonts w:eastAsia="Times New Roman" w:cs="Times New Roman"/>
          <w:szCs w:val="24"/>
        </w:rPr>
        <w:t xml:space="preserve">πάνω από </w:t>
      </w:r>
      <w:r>
        <w:rPr>
          <w:rFonts w:eastAsia="Times New Roman" w:cs="Times New Roman"/>
          <w:szCs w:val="24"/>
        </w:rPr>
        <w:t xml:space="preserve">δέκα </w:t>
      </w:r>
      <w:r w:rsidRPr="00334665">
        <w:rPr>
          <w:rFonts w:eastAsia="Times New Roman" w:cs="Times New Roman"/>
          <w:szCs w:val="24"/>
        </w:rPr>
        <w:t>εκατομμύρια για τις απαλλοτριώσεις</w:t>
      </w:r>
      <w:r>
        <w:rPr>
          <w:rFonts w:eastAsia="Times New Roman" w:cs="Times New Roman"/>
          <w:szCs w:val="24"/>
        </w:rPr>
        <w:t>.</w:t>
      </w:r>
      <w:r w:rsidRPr="00334665">
        <w:rPr>
          <w:rFonts w:eastAsia="Times New Roman" w:cs="Times New Roman"/>
          <w:szCs w:val="24"/>
        </w:rPr>
        <w:t xml:space="preserve"> Άραγε</w:t>
      </w:r>
      <w:r>
        <w:rPr>
          <w:rFonts w:eastAsia="Times New Roman" w:cs="Times New Roman"/>
          <w:szCs w:val="24"/>
        </w:rPr>
        <w:t>,</w:t>
      </w:r>
      <w:r w:rsidRPr="00334665">
        <w:rPr>
          <w:rFonts w:eastAsia="Times New Roman" w:cs="Times New Roman"/>
          <w:szCs w:val="24"/>
        </w:rPr>
        <w:t xml:space="preserve"> έχει κανένας ασχοληθεί με το </w:t>
      </w:r>
      <w:proofErr w:type="spellStart"/>
      <w:r w:rsidRPr="00334665">
        <w:rPr>
          <w:rFonts w:eastAsia="Times New Roman" w:cs="Times New Roman"/>
          <w:szCs w:val="24"/>
        </w:rPr>
        <w:t>ενδεχόμενο</w:t>
      </w:r>
      <w:r>
        <w:rPr>
          <w:rFonts w:eastAsia="Times New Roman" w:cs="Times New Roman"/>
          <w:szCs w:val="24"/>
        </w:rPr>
        <w:t>,</w:t>
      </w:r>
      <w:r w:rsidRPr="00334665">
        <w:rPr>
          <w:rFonts w:eastAsia="Times New Roman" w:cs="Times New Roman"/>
          <w:szCs w:val="24"/>
        </w:rPr>
        <w:t>μετά</w:t>
      </w:r>
      <w:proofErr w:type="spellEnd"/>
      <w:r w:rsidRPr="00334665">
        <w:rPr>
          <w:rFonts w:eastAsia="Times New Roman" w:cs="Times New Roman"/>
          <w:szCs w:val="24"/>
        </w:rPr>
        <w:t xml:space="preserve"> από δύο</w:t>
      </w:r>
      <w:r>
        <w:rPr>
          <w:rFonts w:eastAsia="Times New Roman" w:cs="Times New Roman"/>
          <w:szCs w:val="24"/>
        </w:rPr>
        <w:t>, τρία</w:t>
      </w:r>
      <w:r w:rsidRPr="00334665">
        <w:rPr>
          <w:rFonts w:eastAsia="Times New Roman" w:cs="Times New Roman"/>
          <w:szCs w:val="24"/>
        </w:rPr>
        <w:t xml:space="preserve"> χρόνια</w:t>
      </w:r>
      <w:r>
        <w:rPr>
          <w:rFonts w:eastAsia="Times New Roman" w:cs="Times New Roman"/>
          <w:szCs w:val="24"/>
        </w:rPr>
        <w:t xml:space="preserve"> -</w:t>
      </w:r>
      <w:r w:rsidRPr="00334665">
        <w:rPr>
          <w:rFonts w:eastAsia="Times New Roman" w:cs="Times New Roman"/>
          <w:szCs w:val="24"/>
        </w:rPr>
        <w:t xml:space="preserve">κάποιος άλλος με το ύφος το δικό </w:t>
      </w:r>
      <w:r>
        <w:rPr>
          <w:rFonts w:eastAsia="Times New Roman" w:cs="Times New Roman"/>
          <w:szCs w:val="24"/>
        </w:rPr>
        <w:t>σας,</w:t>
      </w:r>
      <w:r w:rsidRPr="00334665">
        <w:rPr>
          <w:rFonts w:eastAsia="Times New Roman" w:cs="Times New Roman"/>
          <w:szCs w:val="24"/>
        </w:rPr>
        <w:t xml:space="preserve"> με την εμβρίθεια τη δικιά σας και κυρίως</w:t>
      </w:r>
      <w:r>
        <w:rPr>
          <w:rFonts w:eastAsia="Times New Roman" w:cs="Times New Roman"/>
          <w:szCs w:val="24"/>
        </w:rPr>
        <w:t>,</w:t>
      </w:r>
      <w:r w:rsidRPr="00334665">
        <w:rPr>
          <w:rFonts w:eastAsia="Times New Roman" w:cs="Times New Roman"/>
          <w:szCs w:val="24"/>
        </w:rPr>
        <w:t xml:space="preserve"> με το ενδιαφέρον και το ζή</w:t>
      </w:r>
      <w:r>
        <w:rPr>
          <w:rFonts w:eastAsia="Times New Roman" w:cs="Times New Roman"/>
          <w:szCs w:val="24"/>
        </w:rPr>
        <w:t xml:space="preserve">λο που έχετε </w:t>
      </w:r>
      <w:r>
        <w:rPr>
          <w:rFonts w:eastAsia="Times New Roman" w:cs="Times New Roman"/>
          <w:szCs w:val="24"/>
        </w:rPr>
        <w:t>εσείς-</w:t>
      </w:r>
      <w:r>
        <w:rPr>
          <w:rFonts w:eastAsia="Times New Roman" w:cs="Times New Roman"/>
          <w:szCs w:val="24"/>
        </w:rPr>
        <w:t xml:space="preserve"> μ</w:t>
      </w:r>
      <w:r w:rsidRPr="00334665">
        <w:rPr>
          <w:rFonts w:eastAsia="Times New Roman" w:cs="Times New Roman"/>
          <w:szCs w:val="24"/>
        </w:rPr>
        <w:t>έσα α</w:t>
      </w:r>
      <w:r w:rsidRPr="00334665">
        <w:rPr>
          <w:rFonts w:eastAsia="Times New Roman" w:cs="Times New Roman"/>
          <w:szCs w:val="24"/>
        </w:rPr>
        <w:t xml:space="preserve">πό αυτό </w:t>
      </w:r>
      <w:r>
        <w:rPr>
          <w:rFonts w:eastAsia="Times New Roman" w:cs="Times New Roman"/>
          <w:szCs w:val="24"/>
        </w:rPr>
        <w:t>να ανασύρει διάφορα φαντάσματα ή</w:t>
      </w:r>
      <w:r w:rsidRPr="00334665">
        <w:rPr>
          <w:rFonts w:eastAsia="Times New Roman" w:cs="Times New Roman"/>
          <w:szCs w:val="24"/>
        </w:rPr>
        <w:t xml:space="preserve"> διαφορά </w:t>
      </w:r>
      <w:r>
        <w:rPr>
          <w:rFonts w:eastAsia="Times New Roman" w:cs="Times New Roman"/>
          <w:szCs w:val="24"/>
        </w:rPr>
        <w:t>υποκείμενα</w:t>
      </w:r>
      <w:r>
        <w:rPr>
          <w:rFonts w:eastAsia="Times New Roman" w:cs="Times New Roman"/>
          <w:szCs w:val="24"/>
        </w:rPr>
        <w:t>,</w:t>
      </w:r>
      <w:r>
        <w:rPr>
          <w:rFonts w:eastAsia="Times New Roman" w:cs="Times New Roman"/>
          <w:szCs w:val="24"/>
        </w:rPr>
        <w:t xml:space="preserve"> που έχουν διαπράξει π</w:t>
      </w:r>
      <w:r w:rsidRPr="00334665">
        <w:rPr>
          <w:rFonts w:eastAsia="Times New Roman" w:cs="Times New Roman"/>
          <w:szCs w:val="24"/>
        </w:rPr>
        <w:t>ράγματι εγκλήματα</w:t>
      </w:r>
      <w:r>
        <w:rPr>
          <w:rFonts w:eastAsia="Times New Roman" w:cs="Times New Roman"/>
          <w:szCs w:val="24"/>
        </w:rPr>
        <w:t>;</w:t>
      </w:r>
    </w:p>
    <w:p w14:paraId="0A5C0E86"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Λυπάμαι </w:t>
      </w:r>
      <w:r w:rsidRPr="00334665">
        <w:rPr>
          <w:rFonts w:eastAsia="Times New Roman" w:cs="Times New Roman"/>
          <w:szCs w:val="24"/>
        </w:rPr>
        <w:t>που το λέω</w:t>
      </w:r>
      <w:r>
        <w:rPr>
          <w:rFonts w:eastAsia="Times New Roman" w:cs="Times New Roman"/>
          <w:szCs w:val="24"/>
        </w:rPr>
        <w:t>.</w:t>
      </w:r>
      <w:r w:rsidRPr="00334665">
        <w:rPr>
          <w:rFonts w:eastAsia="Times New Roman" w:cs="Times New Roman"/>
          <w:szCs w:val="24"/>
        </w:rPr>
        <w:t xml:space="preserve"> Και εγώ πέρασα από το συγκεκριμένο Υπουργείο και είδα ότι πράγματι</w:t>
      </w:r>
      <w:r>
        <w:rPr>
          <w:rFonts w:eastAsia="Times New Roman" w:cs="Times New Roman"/>
          <w:szCs w:val="24"/>
        </w:rPr>
        <w:t>,</w:t>
      </w:r>
      <w:r w:rsidRPr="00334665">
        <w:rPr>
          <w:rFonts w:eastAsia="Times New Roman" w:cs="Times New Roman"/>
          <w:szCs w:val="24"/>
        </w:rPr>
        <w:t xml:space="preserve"> εκεί δεν </w:t>
      </w:r>
      <w:r>
        <w:rPr>
          <w:rFonts w:eastAsia="Times New Roman" w:cs="Times New Roman"/>
          <w:szCs w:val="24"/>
        </w:rPr>
        <w:t xml:space="preserve">ήταν </w:t>
      </w:r>
      <w:r w:rsidRPr="00334665">
        <w:rPr>
          <w:rFonts w:eastAsia="Times New Roman" w:cs="Times New Roman"/>
          <w:szCs w:val="24"/>
        </w:rPr>
        <w:t>όλα σωστά</w:t>
      </w:r>
      <w:r>
        <w:rPr>
          <w:rFonts w:eastAsia="Times New Roman" w:cs="Times New Roman"/>
          <w:szCs w:val="24"/>
        </w:rPr>
        <w:t xml:space="preserve">. Η δε συνεργασία που είχα με τους </w:t>
      </w:r>
      <w:r>
        <w:rPr>
          <w:rFonts w:eastAsia="Times New Roman" w:cs="Times New Roman"/>
          <w:szCs w:val="24"/>
        </w:rPr>
        <w:t>κρατικοδίαιτους</w:t>
      </w:r>
      <w:r>
        <w:rPr>
          <w:rFonts w:eastAsia="Times New Roman" w:cs="Times New Roman"/>
          <w:szCs w:val="24"/>
        </w:rPr>
        <w:t xml:space="preserve"> -</w:t>
      </w:r>
      <w:r>
        <w:rPr>
          <w:rFonts w:eastAsia="Times New Roman" w:cs="Times New Roman"/>
          <w:szCs w:val="24"/>
        </w:rPr>
        <w:t>όπως ε</w:t>
      </w:r>
      <w:r w:rsidRPr="00334665">
        <w:rPr>
          <w:rFonts w:eastAsia="Times New Roman" w:cs="Times New Roman"/>
          <w:szCs w:val="24"/>
        </w:rPr>
        <w:t>ίπε κάποιος από τους ομιλητές του ΣΥΡΙΖΑ</w:t>
      </w:r>
      <w:r>
        <w:rPr>
          <w:rFonts w:eastAsia="Times New Roman" w:cs="Times New Roman"/>
          <w:szCs w:val="24"/>
        </w:rPr>
        <w:t>,</w:t>
      </w:r>
      <w:r w:rsidRPr="00334665">
        <w:rPr>
          <w:rFonts w:eastAsia="Times New Roman" w:cs="Times New Roman"/>
          <w:szCs w:val="24"/>
        </w:rPr>
        <w:t xml:space="preserve"> συνδικαλιστές για </w:t>
      </w:r>
      <w:r>
        <w:rPr>
          <w:rFonts w:eastAsia="Times New Roman" w:cs="Times New Roman"/>
          <w:szCs w:val="24"/>
        </w:rPr>
        <w:t>ε</w:t>
      </w:r>
      <w:r w:rsidRPr="00334665">
        <w:rPr>
          <w:rFonts w:eastAsia="Times New Roman" w:cs="Times New Roman"/>
          <w:szCs w:val="24"/>
        </w:rPr>
        <w:t>μένα</w:t>
      </w:r>
      <w:r>
        <w:rPr>
          <w:rFonts w:eastAsia="Times New Roman" w:cs="Times New Roman"/>
          <w:szCs w:val="24"/>
        </w:rPr>
        <w:t>-</w:t>
      </w:r>
      <w:r w:rsidRPr="00334665">
        <w:rPr>
          <w:rFonts w:eastAsia="Times New Roman" w:cs="Times New Roman"/>
          <w:szCs w:val="24"/>
        </w:rPr>
        <w:t xml:space="preserve"> υπήρξε μία ομαλή συνεργασία</w:t>
      </w:r>
      <w:r>
        <w:rPr>
          <w:rFonts w:eastAsia="Times New Roman" w:cs="Times New Roman"/>
          <w:szCs w:val="24"/>
        </w:rPr>
        <w:t>,</w:t>
      </w:r>
      <w:r w:rsidRPr="00334665">
        <w:rPr>
          <w:rFonts w:eastAsia="Times New Roman" w:cs="Times New Roman"/>
          <w:szCs w:val="24"/>
        </w:rPr>
        <w:t xml:space="preserve"> από την οποία μπόρεσα και έλυσα προβλήματα για το Υπουργείο</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 xml:space="preserve">Διότι </w:t>
      </w:r>
      <w:r w:rsidRPr="00334665">
        <w:rPr>
          <w:rFonts w:eastAsia="Times New Roman" w:cs="Times New Roman"/>
          <w:szCs w:val="24"/>
        </w:rPr>
        <w:t>κατάλαβα ότ</w:t>
      </w:r>
      <w:r>
        <w:rPr>
          <w:rFonts w:eastAsia="Times New Roman" w:cs="Times New Roman"/>
          <w:szCs w:val="24"/>
        </w:rPr>
        <w:t>ι δεν θα μπορούσα να αναμορφώσω</w:t>
      </w:r>
      <w:r w:rsidRPr="00334665">
        <w:rPr>
          <w:rFonts w:eastAsia="Times New Roman" w:cs="Times New Roman"/>
          <w:szCs w:val="24"/>
        </w:rPr>
        <w:t xml:space="preserve"> το</w:t>
      </w:r>
      <w:r>
        <w:rPr>
          <w:rFonts w:eastAsia="Times New Roman" w:cs="Times New Roman"/>
          <w:szCs w:val="24"/>
        </w:rPr>
        <w:t>ν</w:t>
      </w:r>
      <w:r w:rsidRPr="00334665">
        <w:rPr>
          <w:rFonts w:eastAsia="Times New Roman" w:cs="Times New Roman"/>
          <w:szCs w:val="24"/>
        </w:rPr>
        <w:t xml:space="preserve"> συνδικαλισμό σε τέτοιες</w:t>
      </w:r>
      <w:r w:rsidRPr="00334665">
        <w:rPr>
          <w:rFonts w:eastAsia="Times New Roman" w:cs="Times New Roman"/>
          <w:szCs w:val="24"/>
        </w:rPr>
        <w:t xml:space="preserve"> βάσεις και μέχρι τέτοιο σημείο</w:t>
      </w:r>
      <w:r>
        <w:rPr>
          <w:rFonts w:eastAsia="Times New Roman" w:cs="Times New Roman"/>
          <w:szCs w:val="24"/>
        </w:rPr>
        <w:t>,</w:t>
      </w:r>
      <w:r w:rsidRPr="00334665">
        <w:rPr>
          <w:rFonts w:eastAsia="Times New Roman" w:cs="Times New Roman"/>
          <w:szCs w:val="24"/>
        </w:rPr>
        <w:t xml:space="preserve"> που να είναι αποδεκτός</w:t>
      </w:r>
      <w:r>
        <w:rPr>
          <w:rFonts w:eastAsia="Times New Roman" w:cs="Times New Roman"/>
          <w:szCs w:val="24"/>
        </w:rPr>
        <w:t>, τουλάχιστον για τη δική μου ι</w:t>
      </w:r>
      <w:r w:rsidRPr="00334665">
        <w:rPr>
          <w:rFonts w:eastAsia="Times New Roman" w:cs="Times New Roman"/>
          <w:szCs w:val="24"/>
        </w:rPr>
        <w:t>δεολογία</w:t>
      </w:r>
      <w:r>
        <w:rPr>
          <w:rFonts w:eastAsia="Times New Roman" w:cs="Times New Roman"/>
          <w:szCs w:val="24"/>
        </w:rPr>
        <w:t>.</w:t>
      </w:r>
      <w:r w:rsidRPr="00334665">
        <w:rPr>
          <w:rFonts w:eastAsia="Times New Roman" w:cs="Times New Roman"/>
          <w:szCs w:val="24"/>
        </w:rPr>
        <w:t xml:space="preserve"> Συμβιβάστηκα</w:t>
      </w:r>
      <w:r>
        <w:rPr>
          <w:rFonts w:eastAsia="Times New Roman" w:cs="Times New Roman"/>
          <w:szCs w:val="24"/>
        </w:rPr>
        <w:t xml:space="preserve"> </w:t>
      </w:r>
      <w:r w:rsidRPr="00334665">
        <w:rPr>
          <w:rFonts w:eastAsia="Times New Roman" w:cs="Times New Roman"/>
          <w:szCs w:val="24"/>
        </w:rPr>
        <w:t>με ορισμένα πράγματα</w:t>
      </w:r>
      <w:r>
        <w:rPr>
          <w:rFonts w:eastAsia="Times New Roman" w:cs="Times New Roman"/>
          <w:szCs w:val="24"/>
        </w:rPr>
        <w:t>,</w:t>
      </w:r>
      <w:r w:rsidRPr="00334665">
        <w:rPr>
          <w:rFonts w:eastAsia="Times New Roman" w:cs="Times New Roman"/>
          <w:szCs w:val="24"/>
        </w:rPr>
        <w:t xml:space="preserve"> όμως δεν το ήθελα</w:t>
      </w:r>
      <w:r>
        <w:rPr>
          <w:rFonts w:eastAsia="Times New Roman" w:cs="Times New Roman"/>
          <w:szCs w:val="24"/>
        </w:rPr>
        <w:t>.</w:t>
      </w:r>
      <w:r w:rsidRPr="00334665">
        <w:rPr>
          <w:rFonts w:eastAsia="Times New Roman" w:cs="Times New Roman"/>
          <w:szCs w:val="24"/>
        </w:rPr>
        <w:t xml:space="preserve"> Πραγματικά</w:t>
      </w:r>
      <w:r>
        <w:rPr>
          <w:rFonts w:eastAsia="Times New Roman" w:cs="Times New Roman"/>
          <w:szCs w:val="24"/>
        </w:rPr>
        <w:t>, ε</w:t>
      </w:r>
      <w:r w:rsidRPr="00334665">
        <w:rPr>
          <w:rFonts w:eastAsia="Times New Roman" w:cs="Times New Roman"/>
          <w:szCs w:val="24"/>
        </w:rPr>
        <w:t>γώ σας συγχαίρω</w:t>
      </w:r>
      <w:r>
        <w:rPr>
          <w:rFonts w:eastAsia="Times New Roman" w:cs="Times New Roman"/>
          <w:szCs w:val="24"/>
        </w:rPr>
        <w:t>,</w:t>
      </w:r>
      <w:r w:rsidRPr="00334665">
        <w:rPr>
          <w:rFonts w:eastAsia="Times New Roman" w:cs="Times New Roman"/>
          <w:szCs w:val="24"/>
        </w:rPr>
        <w:t xml:space="preserve"> που</w:t>
      </w:r>
      <w:r>
        <w:rPr>
          <w:rFonts w:eastAsia="Times New Roman" w:cs="Times New Roman"/>
          <w:szCs w:val="24"/>
        </w:rPr>
        <w:t xml:space="preserve"> δεν συμβιβαστήκατε</w:t>
      </w:r>
      <w:r w:rsidRPr="00334665">
        <w:rPr>
          <w:rFonts w:eastAsia="Times New Roman" w:cs="Times New Roman"/>
          <w:szCs w:val="24"/>
        </w:rPr>
        <w:t xml:space="preserve"> με όσα νομίζετε ότι αποτελούν την </w:t>
      </w:r>
      <w:r w:rsidRPr="00334665">
        <w:rPr>
          <w:rFonts w:eastAsia="Times New Roman" w:cs="Times New Roman"/>
          <w:szCs w:val="24"/>
        </w:rPr>
        <w:lastRenderedPageBreak/>
        <w:t>αρχή ή τη βοήθεια σ</w:t>
      </w:r>
      <w:r w:rsidRPr="00334665">
        <w:rPr>
          <w:rFonts w:eastAsia="Times New Roman" w:cs="Times New Roman"/>
          <w:szCs w:val="24"/>
        </w:rPr>
        <w:t xml:space="preserve">τη </w:t>
      </w:r>
      <w:r>
        <w:rPr>
          <w:rFonts w:eastAsia="Times New Roman" w:cs="Times New Roman"/>
          <w:szCs w:val="24"/>
        </w:rPr>
        <w:t>δ</w:t>
      </w:r>
      <w:r w:rsidRPr="00334665">
        <w:rPr>
          <w:rFonts w:eastAsia="Times New Roman" w:cs="Times New Roman"/>
          <w:szCs w:val="24"/>
        </w:rPr>
        <w:t xml:space="preserve">ικαιοσύνη για την αποκάλυψη </w:t>
      </w:r>
      <w:r>
        <w:rPr>
          <w:rFonts w:eastAsia="Times New Roman" w:cs="Times New Roman"/>
          <w:szCs w:val="24"/>
        </w:rPr>
        <w:t xml:space="preserve">εγκλημάτων. </w:t>
      </w:r>
    </w:p>
    <w:p w14:paraId="0A5C0E87"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t>Είναι δυνατόν</w:t>
      </w:r>
      <w:r>
        <w:rPr>
          <w:rFonts w:eastAsia="Times New Roman" w:cs="Times New Roman"/>
          <w:szCs w:val="24"/>
        </w:rPr>
        <w:t>, όμως,</w:t>
      </w:r>
      <w:r w:rsidRPr="00334665">
        <w:rPr>
          <w:rFonts w:eastAsia="Times New Roman" w:cs="Times New Roman"/>
          <w:szCs w:val="24"/>
        </w:rPr>
        <w:t xml:space="preserve"> εδώ στη Βουλή</w:t>
      </w:r>
      <w:r>
        <w:rPr>
          <w:rFonts w:eastAsia="Times New Roman" w:cs="Times New Roman"/>
          <w:szCs w:val="24"/>
        </w:rPr>
        <w:t>,</w:t>
      </w:r>
      <w:r w:rsidRPr="00334665">
        <w:rPr>
          <w:rFonts w:eastAsia="Times New Roman" w:cs="Times New Roman"/>
          <w:szCs w:val="24"/>
        </w:rPr>
        <w:t xml:space="preserve"> όταν συζητάμε για τα προβλήματα του Υπουργείου Πολιτισμού</w:t>
      </w:r>
      <w:r>
        <w:rPr>
          <w:rFonts w:eastAsia="Times New Roman" w:cs="Times New Roman"/>
          <w:szCs w:val="24"/>
        </w:rPr>
        <w:t>,</w:t>
      </w:r>
      <w:r w:rsidRPr="00334665">
        <w:rPr>
          <w:rFonts w:eastAsia="Times New Roman" w:cs="Times New Roman"/>
          <w:szCs w:val="24"/>
        </w:rPr>
        <w:t xml:space="preserve"> να το κάνουμε αυτό κυρίαρχο θέμα</w:t>
      </w:r>
      <w:r>
        <w:rPr>
          <w:rFonts w:eastAsia="Times New Roman" w:cs="Times New Roman"/>
          <w:szCs w:val="24"/>
        </w:rPr>
        <w:t>,</w:t>
      </w:r>
      <w:r w:rsidRPr="00334665">
        <w:rPr>
          <w:rFonts w:eastAsia="Times New Roman" w:cs="Times New Roman"/>
          <w:szCs w:val="24"/>
        </w:rPr>
        <w:t xml:space="preserve"> από τη στιγμή μάλιστα</w:t>
      </w:r>
      <w:r>
        <w:rPr>
          <w:rFonts w:eastAsia="Times New Roman" w:cs="Times New Roman"/>
          <w:szCs w:val="24"/>
        </w:rPr>
        <w:t>,</w:t>
      </w:r>
      <w:r>
        <w:rPr>
          <w:rFonts w:eastAsia="Times New Roman" w:cs="Times New Roman"/>
          <w:szCs w:val="24"/>
        </w:rPr>
        <w:t xml:space="preserve"> που</w:t>
      </w:r>
      <w:r w:rsidRPr="00334665">
        <w:rPr>
          <w:rFonts w:eastAsia="Times New Roman" w:cs="Times New Roman"/>
          <w:szCs w:val="24"/>
        </w:rPr>
        <w:t xml:space="preserve"> ό</w:t>
      </w:r>
      <w:r>
        <w:rPr>
          <w:rFonts w:eastAsia="Times New Roman" w:cs="Times New Roman"/>
          <w:szCs w:val="24"/>
        </w:rPr>
        <w:t>,</w:t>
      </w:r>
      <w:r w:rsidRPr="00334665">
        <w:rPr>
          <w:rFonts w:eastAsia="Times New Roman" w:cs="Times New Roman"/>
          <w:szCs w:val="24"/>
        </w:rPr>
        <w:t xml:space="preserve">τι έχει γίνει μέχρι </w:t>
      </w:r>
      <w:r>
        <w:rPr>
          <w:rFonts w:eastAsia="Times New Roman" w:cs="Times New Roman"/>
          <w:szCs w:val="24"/>
        </w:rPr>
        <w:t xml:space="preserve">τώρα, </w:t>
      </w:r>
      <w:r w:rsidRPr="00334665">
        <w:rPr>
          <w:rFonts w:eastAsia="Times New Roman" w:cs="Times New Roman"/>
          <w:szCs w:val="24"/>
        </w:rPr>
        <w:t>έχει αποδειχθεί</w:t>
      </w:r>
      <w:r>
        <w:rPr>
          <w:rFonts w:eastAsia="Times New Roman" w:cs="Times New Roman"/>
          <w:szCs w:val="24"/>
        </w:rPr>
        <w:t>;</w:t>
      </w:r>
      <w:r w:rsidRPr="00334665">
        <w:rPr>
          <w:rFonts w:eastAsia="Times New Roman" w:cs="Times New Roman"/>
          <w:szCs w:val="24"/>
        </w:rPr>
        <w:t xml:space="preserve"> Άκου</w:t>
      </w:r>
      <w:r>
        <w:rPr>
          <w:rFonts w:eastAsia="Times New Roman" w:cs="Times New Roman"/>
          <w:szCs w:val="24"/>
        </w:rPr>
        <w:t>σ</w:t>
      </w:r>
      <w:r w:rsidRPr="00334665">
        <w:rPr>
          <w:rFonts w:eastAsia="Times New Roman" w:cs="Times New Roman"/>
          <w:szCs w:val="24"/>
        </w:rPr>
        <w:t>α και</w:t>
      </w:r>
      <w:r w:rsidRPr="00334665">
        <w:rPr>
          <w:rFonts w:eastAsia="Times New Roman" w:cs="Times New Roman"/>
          <w:szCs w:val="24"/>
        </w:rPr>
        <w:t xml:space="preserve"> είδα ότι τέθηκε στο αρχείο</w:t>
      </w:r>
      <w:r>
        <w:rPr>
          <w:rFonts w:eastAsia="Times New Roman" w:cs="Times New Roman"/>
          <w:szCs w:val="24"/>
        </w:rPr>
        <w:t>, παραδείγματος χάρη,</w:t>
      </w:r>
      <w:r w:rsidRPr="00334665">
        <w:rPr>
          <w:rFonts w:eastAsia="Times New Roman" w:cs="Times New Roman"/>
          <w:szCs w:val="24"/>
        </w:rPr>
        <w:t xml:space="preserve"> μία μηνυτήρια </w:t>
      </w:r>
      <w:r>
        <w:rPr>
          <w:rFonts w:eastAsia="Times New Roman" w:cs="Times New Roman"/>
          <w:szCs w:val="24"/>
        </w:rPr>
        <w:t xml:space="preserve">αναφορά, </w:t>
      </w:r>
      <w:r w:rsidRPr="00334665">
        <w:rPr>
          <w:rFonts w:eastAsia="Times New Roman" w:cs="Times New Roman"/>
          <w:szCs w:val="24"/>
        </w:rPr>
        <w:t xml:space="preserve">που είχε γίνει εναντίον του Πολιτιστικού Σωματείου με τον τίτλο </w:t>
      </w:r>
      <w:r>
        <w:rPr>
          <w:rFonts w:eastAsia="Times New Roman" w:cs="Times New Roman"/>
          <w:szCs w:val="24"/>
        </w:rPr>
        <w:t>«</w:t>
      </w:r>
      <w:proofErr w:type="spellStart"/>
      <w:r>
        <w:rPr>
          <w:rFonts w:eastAsia="Times New Roman" w:cs="Times New Roman"/>
          <w:szCs w:val="24"/>
        </w:rPr>
        <w:t>Γλαυκώ</w:t>
      </w:r>
      <w:r w:rsidRPr="00334665">
        <w:rPr>
          <w:rFonts w:eastAsia="Times New Roman" w:cs="Times New Roman"/>
          <w:szCs w:val="24"/>
        </w:rPr>
        <w:t>πις</w:t>
      </w:r>
      <w:proofErr w:type="spellEnd"/>
      <w:r w:rsidRPr="00334665">
        <w:rPr>
          <w:rFonts w:eastAsia="Times New Roman" w:cs="Times New Roman"/>
          <w:szCs w:val="24"/>
        </w:rPr>
        <w:t xml:space="preserve"> </w:t>
      </w:r>
      <w:r>
        <w:rPr>
          <w:rFonts w:eastAsia="Times New Roman" w:cs="Times New Roman"/>
          <w:szCs w:val="24"/>
        </w:rPr>
        <w:t>Αθηνά».</w:t>
      </w:r>
      <w:r w:rsidRPr="00334665">
        <w:rPr>
          <w:rFonts w:eastAsia="Times New Roman" w:cs="Times New Roman"/>
          <w:szCs w:val="24"/>
        </w:rPr>
        <w:t xml:space="preserve"> </w:t>
      </w:r>
      <w:r>
        <w:rPr>
          <w:rFonts w:eastAsia="Times New Roman" w:cs="Times New Roman"/>
          <w:szCs w:val="24"/>
        </w:rPr>
        <w:t>Επίσης, ε</w:t>
      </w:r>
      <w:r w:rsidRPr="00334665">
        <w:rPr>
          <w:rFonts w:eastAsia="Times New Roman" w:cs="Times New Roman"/>
          <w:szCs w:val="24"/>
        </w:rPr>
        <w:t xml:space="preserve">ίδα ότι υπάρχει από το Γενικό Λογιστήριο του Κράτους ένας διαχειριστικός έλεγχος </w:t>
      </w:r>
      <w:r>
        <w:rPr>
          <w:rFonts w:eastAsia="Times New Roman" w:cs="Times New Roman"/>
          <w:szCs w:val="24"/>
        </w:rPr>
        <w:t>-</w:t>
      </w:r>
      <w:r w:rsidRPr="00334665">
        <w:rPr>
          <w:rFonts w:eastAsia="Times New Roman" w:cs="Times New Roman"/>
          <w:szCs w:val="24"/>
        </w:rPr>
        <w:t>έχει γίνει</w:t>
      </w:r>
      <w:r w:rsidRPr="00334665">
        <w:rPr>
          <w:rFonts w:eastAsia="Times New Roman" w:cs="Times New Roman"/>
          <w:szCs w:val="24"/>
        </w:rPr>
        <w:t xml:space="preserve"> και</w:t>
      </w:r>
      <w:r>
        <w:rPr>
          <w:rFonts w:eastAsia="Times New Roman" w:cs="Times New Roman"/>
          <w:szCs w:val="24"/>
        </w:rPr>
        <w:t xml:space="preserve"> ο</w:t>
      </w:r>
      <w:r w:rsidRPr="00334665">
        <w:rPr>
          <w:rFonts w:eastAsia="Times New Roman" w:cs="Times New Roman"/>
          <w:szCs w:val="24"/>
        </w:rPr>
        <w:t xml:space="preserve"> λογιστικός έλεγχος</w:t>
      </w:r>
      <w:r>
        <w:rPr>
          <w:rFonts w:eastAsia="Times New Roman" w:cs="Times New Roman"/>
          <w:szCs w:val="24"/>
        </w:rPr>
        <w:t>-</w:t>
      </w:r>
      <w:r w:rsidRPr="00334665">
        <w:rPr>
          <w:rFonts w:eastAsia="Times New Roman" w:cs="Times New Roman"/>
          <w:szCs w:val="24"/>
        </w:rPr>
        <w:t xml:space="preserve"> ο οποίος λέει ότι δεν λείπουν χρήματα</w:t>
      </w:r>
      <w:r>
        <w:rPr>
          <w:rFonts w:eastAsia="Times New Roman" w:cs="Times New Roman"/>
          <w:szCs w:val="24"/>
        </w:rPr>
        <w:t>.</w:t>
      </w:r>
    </w:p>
    <w:p w14:paraId="0A5C0E88"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Αυτό δεν σημαίνει ότι όλα, β</w:t>
      </w:r>
      <w:r w:rsidRPr="00334665">
        <w:rPr>
          <w:rFonts w:eastAsia="Times New Roman" w:cs="Times New Roman"/>
          <w:szCs w:val="24"/>
        </w:rPr>
        <w:t>εβαίως</w:t>
      </w:r>
      <w:r>
        <w:rPr>
          <w:rFonts w:eastAsia="Times New Roman" w:cs="Times New Roman"/>
          <w:szCs w:val="24"/>
        </w:rPr>
        <w:t>,</w:t>
      </w:r>
      <w:r w:rsidRPr="00334665">
        <w:rPr>
          <w:rFonts w:eastAsia="Times New Roman" w:cs="Times New Roman"/>
          <w:szCs w:val="24"/>
        </w:rPr>
        <w:t xml:space="preserve"> αποτελούν θέσφατο για τη Δικαιοσύνη</w:t>
      </w:r>
      <w:r>
        <w:rPr>
          <w:rFonts w:eastAsia="Times New Roman" w:cs="Times New Roman"/>
          <w:szCs w:val="24"/>
        </w:rPr>
        <w:t>.</w:t>
      </w:r>
      <w:r w:rsidRPr="00334665">
        <w:rPr>
          <w:rFonts w:eastAsia="Times New Roman" w:cs="Times New Roman"/>
          <w:szCs w:val="24"/>
        </w:rPr>
        <w:t xml:space="preserve"> Εγώ</w:t>
      </w:r>
      <w:r>
        <w:rPr>
          <w:rFonts w:eastAsia="Times New Roman" w:cs="Times New Roman"/>
          <w:szCs w:val="24"/>
        </w:rPr>
        <w:t>, όμως,</w:t>
      </w:r>
      <w:r w:rsidRPr="00334665">
        <w:rPr>
          <w:rFonts w:eastAsia="Times New Roman" w:cs="Times New Roman"/>
          <w:szCs w:val="24"/>
        </w:rPr>
        <w:t xml:space="preserve"> αντιδρώ με καλοπιστία</w:t>
      </w:r>
      <w:r>
        <w:rPr>
          <w:rFonts w:eastAsia="Times New Roman" w:cs="Times New Roman"/>
          <w:szCs w:val="24"/>
        </w:rPr>
        <w:t>, γ</w:t>
      </w:r>
      <w:r w:rsidRPr="00334665">
        <w:rPr>
          <w:rFonts w:eastAsia="Times New Roman" w:cs="Times New Roman"/>
          <w:szCs w:val="24"/>
        </w:rPr>
        <w:t>ιατί δεν νομίζω ότι αυτά τα προβλήματα θα πρέπει να τα λύσουμε εδώ</w:t>
      </w:r>
      <w:r>
        <w:rPr>
          <w:rFonts w:eastAsia="Times New Roman" w:cs="Times New Roman"/>
          <w:szCs w:val="24"/>
        </w:rPr>
        <w:t>,</w:t>
      </w:r>
      <w:r w:rsidRPr="00334665">
        <w:rPr>
          <w:rFonts w:eastAsia="Times New Roman" w:cs="Times New Roman"/>
          <w:szCs w:val="24"/>
        </w:rPr>
        <w:t xml:space="preserve"> όταν συνεχίζονται οι διαδικασίες</w:t>
      </w:r>
      <w:r>
        <w:rPr>
          <w:rFonts w:eastAsia="Times New Roman" w:cs="Times New Roman"/>
          <w:szCs w:val="24"/>
        </w:rPr>
        <w:t>.</w:t>
      </w:r>
    </w:p>
    <w:p w14:paraId="0A5C0E89"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t>Τώρα θα σας πω και κάτι άλλο</w:t>
      </w:r>
      <w:r>
        <w:rPr>
          <w:rFonts w:eastAsia="Times New Roman" w:cs="Times New Roman"/>
          <w:szCs w:val="24"/>
        </w:rPr>
        <w:t>: Μέσα, κύριε Υπουργέ,</w:t>
      </w:r>
      <w:r w:rsidRPr="00334665">
        <w:rPr>
          <w:rFonts w:eastAsia="Times New Roman" w:cs="Times New Roman"/>
          <w:szCs w:val="24"/>
        </w:rPr>
        <w:t xml:space="preserve"> από τη διάταξη του άρθρου 5</w:t>
      </w:r>
      <w:r>
        <w:rPr>
          <w:rFonts w:eastAsia="Times New Roman" w:cs="Times New Roman"/>
          <w:szCs w:val="24"/>
        </w:rPr>
        <w:t>, υπάρχει κάτι</w:t>
      </w:r>
      <w:r>
        <w:rPr>
          <w:rFonts w:eastAsia="Times New Roman" w:cs="Times New Roman"/>
          <w:szCs w:val="24"/>
        </w:rPr>
        <w:t>,</w:t>
      </w:r>
      <w:r>
        <w:rPr>
          <w:rFonts w:eastAsia="Times New Roman" w:cs="Times New Roman"/>
          <w:szCs w:val="24"/>
        </w:rPr>
        <w:t xml:space="preserve"> το οποίο στο</w:t>
      </w:r>
      <w:r w:rsidRPr="00334665">
        <w:rPr>
          <w:rFonts w:eastAsia="Times New Roman" w:cs="Times New Roman"/>
          <w:szCs w:val="24"/>
        </w:rPr>
        <w:t xml:space="preserve"> μέλλον μπορεί να σας στοιχίσει και </w:t>
      </w:r>
      <w:r>
        <w:rPr>
          <w:rFonts w:eastAsia="Times New Roman" w:cs="Times New Roman"/>
          <w:szCs w:val="24"/>
        </w:rPr>
        <w:t>ε</w:t>
      </w:r>
      <w:r w:rsidRPr="00334665">
        <w:rPr>
          <w:rFonts w:eastAsia="Times New Roman" w:cs="Times New Roman"/>
          <w:szCs w:val="24"/>
        </w:rPr>
        <w:t>σάς</w:t>
      </w:r>
      <w:r>
        <w:rPr>
          <w:rFonts w:eastAsia="Times New Roman" w:cs="Times New Roman"/>
          <w:szCs w:val="24"/>
        </w:rPr>
        <w:t xml:space="preserve"> διάφορα λόγια.</w:t>
      </w:r>
      <w:r w:rsidRPr="00334665">
        <w:rPr>
          <w:rFonts w:eastAsia="Times New Roman" w:cs="Times New Roman"/>
          <w:szCs w:val="24"/>
        </w:rPr>
        <w:t xml:space="preserve"> Δεν πιστεύω </w:t>
      </w:r>
      <w:r w:rsidRPr="00334665">
        <w:rPr>
          <w:rFonts w:eastAsia="Times New Roman" w:cs="Times New Roman"/>
          <w:szCs w:val="24"/>
        </w:rPr>
        <w:lastRenderedPageBreak/>
        <w:t>βέβαια</w:t>
      </w:r>
      <w:r>
        <w:rPr>
          <w:rFonts w:eastAsia="Times New Roman" w:cs="Times New Roman"/>
          <w:szCs w:val="24"/>
        </w:rPr>
        <w:t>,</w:t>
      </w:r>
      <w:r w:rsidRPr="00334665">
        <w:rPr>
          <w:rFonts w:eastAsia="Times New Roman" w:cs="Times New Roman"/>
          <w:szCs w:val="24"/>
        </w:rPr>
        <w:t xml:space="preserve"> ότι έχετε κα</w:t>
      </w:r>
      <w:r>
        <w:rPr>
          <w:rFonts w:eastAsia="Times New Roman" w:cs="Times New Roman"/>
          <w:szCs w:val="24"/>
        </w:rPr>
        <w:t>μ</w:t>
      </w:r>
      <w:r w:rsidRPr="00334665">
        <w:rPr>
          <w:rFonts w:eastAsia="Times New Roman" w:cs="Times New Roman"/>
          <w:szCs w:val="24"/>
        </w:rPr>
        <w:t>μία</w:t>
      </w:r>
      <w:r>
        <w:rPr>
          <w:rFonts w:eastAsia="Times New Roman" w:cs="Times New Roman"/>
          <w:szCs w:val="24"/>
        </w:rPr>
        <w:t xml:space="preserve"> -</w:t>
      </w:r>
      <w:r>
        <w:rPr>
          <w:rFonts w:eastAsia="Times New Roman" w:cs="Times New Roman"/>
          <w:szCs w:val="24"/>
        </w:rPr>
        <w:t>μα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αρνητική σ</w:t>
      </w:r>
      <w:r>
        <w:rPr>
          <w:rFonts w:eastAsia="Times New Roman" w:cs="Times New Roman"/>
          <w:szCs w:val="24"/>
        </w:rPr>
        <w:t>χέση με αυτό</w:t>
      </w:r>
      <w:r>
        <w:rPr>
          <w:rFonts w:eastAsia="Times New Roman" w:cs="Times New Roman"/>
          <w:szCs w:val="24"/>
        </w:rPr>
        <w:t>,</w:t>
      </w:r>
      <w:r>
        <w:rPr>
          <w:rFonts w:eastAsia="Times New Roman" w:cs="Times New Roman"/>
          <w:szCs w:val="24"/>
        </w:rPr>
        <w:t xml:space="preserve"> τ</w:t>
      </w:r>
      <w:r w:rsidRPr="00334665">
        <w:rPr>
          <w:rFonts w:eastAsia="Times New Roman" w:cs="Times New Roman"/>
          <w:szCs w:val="24"/>
        </w:rPr>
        <w:t>ουλάχιστον</w:t>
      </w:r>
      <w:r>
        <w:rPr>
          <w:rFonts w:eastAsia="Times New Roman" w:cs="Times New Roman"/>
          <w:szCs w:val="24"/>
        </w:rPr>
        <w:t>,</w:t>
      </w:r>
      <w:r w:rsidRPr="00334665">
        <w:rPr>
          <w:rFonts w:eastAsia="Times New Roman" w:cs="Times New Roman"/>
          <w:szCs w:val="24"/>
        </w:rPr>
        <w:t xml:space="preserve"> που θέλετε να ρυθμίσετε</w:t>
      </w:r>
      <w:r>
        <w:rPr>
          <w:rFonts w:eastAsia="Times New Roman" w:cs="Times New Roman"/>
          <w:szCs w:val="24"/>
        </w:rPr>
        <w:t>.</w:t>
      </w:r>
    </w:p>
    <w:p w14:paraId="0A5C0E8A"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t>Λέει</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λ</w:t>
      </w:r>
      <w:r w:rsidRPr="00334665">
        <w:rPr>
          <w:rFonts w:eastAsia="Times New Roman" w:cs="Times New Roman"/>
          <w:szCs w:val="24"/>
        </w:rPr>
        <w:t>οιπόν</w:t>
      </w:r>
      <w:r>
        <w:rPr>
          <w:rFonts w:eastAsia="Times New Roman" w:cs="Times New Roman"/>
          <w:szCs w:val="24"/>
        </w:rPr>
        <w:t>,</w:t>
      </w:r>
      <w:r w:rsidRPr="00334665">
        <w:rPr>
          <w:rFonts w:eastAsia="Times New Roman" w:cs="Times New Roman"/>
          <w:szCs w:val="24"/>
        </w:rPr>
        <w:t xml:space="preserve"> το άρθρο 5 </w:t>
      </w:r>
      <w:r>
        <w:rPr>
          <w:rFonts w:eastAsia="Times New Roman" w:cs="Times New Roman"/>
          <w:szCs w:val="24"/>
        </w:rPr>
        <w:t>ό</w:t>
      </w:r>
      <w:r w:rsidRPr="00334665">
        <w:rPr>
          <w:rFonts w:eastAsia="Times New Roman" w:cs="Times New Roman"/>
          <w:szCs w:val="24"/>
        </w:rPr>
        <w:t xml:space="preserve">τι </w:t>
      </w:r>
      <w:r>
        <w:rPr>
          <w:rFonts w:eastAsia="Times New Roman" w:cs="Times New Roman"/>
          <w:szCs w:val="24"/>
        </w:rPr>
        <w:t xml:space="preserve">επιχορηγείται το </w:t>
      </w:r>
      <w:r w:rsidRPr="00334665">
        <w:rPr>
          <w:rFonts w:eastAsia="Times New Roman" w:cs="Times New Roman"/>
          <w:szCs w:val="24"/>
        </w:rPr>
        <w:t>Ταμείο</w:t>
      </w:r>
      <w:r>
        <w:rPr>
          <w:rFonts w:eastAsia="Times New Roman" w:cs="Times New Roman"/>
          <w:szCs w:val="24"/>
        </w:rPr>
        <w:t xml:space="preserve"> Αλληλοβοήθειας </w:t>
      </w:r>
      <w:r w:rsidRPr="00334665">
        <w:rPr>
          <w:rFonts w:eastAsia="Times New Roman" w:cs="Times New Roman"/>
          <w:szCs w:val="24"/>
        </w:rPr>
        <w:t>από το ποσό που πηγαίνει στο</w:t>
      </w:r>
      <w:r>
        <w:rPr>
          <w:rFonts w:eastAsia="Times New Roman" w:cs="Times New Roman"/>
          <w:szCs w:val="24"/>
        </w:rPr>
        <w:t>ν</w:t>
      </w:r>
      <w:r w:rsidRPr="00334665">
        <w:rPr>
          <w:rFonts w:eastAsia="Times New Roman" w:cs="Times New Roman"/>
          <w:szCs w:val="24"/>
        </w:rPr>
        <w:t xml:space="preserve"> </w:t>
      </w:r>
      <w:r>
        <w:rPr>
          <w:rFonts w:eastAsia="Times New Roman" w:cs="Times New Roman"/>
          <w:szCs w:val="24"/>
        </w:rPr>
        <w:t>κ</w:t>
      </w:r>
      <w:r w:rsidRPr="00334665">
        <w:rPr>
          <w:rFonts w:eastAsia="Times New Roman" w:cs="Times New Roman"/>
          <w:szCs w:val="24"/>
        </w:rPr>
        <w:t>ρατικό προϋπολογισμό από τα έσοδα του ΤΑΠΑ</w:t>
      </w:r>
      <w:r>
        <w:rPr>
          <w:rFonts w:eastAsia="Times New Roman" w:cs="Times New Roman"/>
          <w:szCs w:val="24"/>
        </w:rPr>
        <w:t>,</w:t>
      </w:r>
      <w:r>
        <w:rPr>
          <w:rFonts w:eastAsia="Times New Roman" w:cs="Times New Roman"/>
          <w:szCs w:val="24"/>
        </w:rPr>
        <w:t xml:space="preserve"> με βάση την υποπερίπτωση </w:t>
      </w:r>
      <w:proofErr w:type="spellStart"/>
      <w:r>
        <w:rPr>
          <w:rFonts w:eastAsia="Times New Roman" w:cs="Times New Roman"/>
          <w:szCs w:val="24"/>
        </w:rPr>
        <w:t>αα</w:t>
      </w:r>
      <w:proofErr w:type="spellEnd"/>
      <w:r>
        <w:rPr>
          <w:rFonts w:eastAsia="Times New Roman" w:cs="Times New Roman"/>
          <w:szCs w:val="24"/>
        </w:rPr>
        <w:t xml:space="preserve">΄ της περίπτωσης </w:t>
      </w:r>
      <w:proofErr w:type="spellStart"/>
      <w:r>
        <w:rPr>
          <w:rFonts w:eastAsia="Times New Roman" w:cs="Times New Roman"/>
          <w:szCs w:val="24"/>
        </w:rPr>
        <w:t>ια</w:t>
      </w:r>
      <w:proofErr w:type="spellEnd"/>
      <w:r>
        <w:rPr>
          <w:rFonts w:eastAsia="Times New Roman" w:cs="Times New Roman"/>
          <w:szCs w:val="24"/>
        </w:rPr>
        <w:t xml:space="preserve">΄ </w:t>
      </w:r>
      <w:r w:rsidRPr="00334665">
        <w:rPr>
          <w:rFonts w:eastAsia="Times New Roman" w:cs="Times New Roman"/>
          <w:szCs w:val="24"/>
        </w:rPr>
        <w:t>της παρα</w:t>
      </w:r>
      <w:r>
        <w:rPr>
          <w:rFonts w:eastAsia="Times New Roman" w:cs="Times New Roman"/>
          <w:szCs w:val="24"/>
        </w:rPr>
        <w:t>γράφο</w:t>
      </w:r>
      <w:r>
        <w:rPr>
          <w:rFonts w:eastAsia="Times New Roman" w:cs="Times New Roman"/>
          <w:szCs w:val="24"/>
        </w:rPr>
        <w:t>υ 1 του άρθρου 10 του ν.736/</w:t>
      </w:r>
      <w:r w:rsidRPr="00334665">
        <w:rPr>
          <w:rFonts w:eastAsia="Times New Roman" w:cs="Times New Roman"/>
          <w:szCs w:val="24"/>
        </w:rPr>
        <w:t>77</w:t>
      </w:r>
      <w:r>
        <w:rPr>
          <w:rFonts w:eastAsia="Times New Roman" w:cs="Times New Roman"/>
          <w:szCs w:val="24"/>
        </w:rPr>
        <w:t>, όπου</w:t>
      </w:r>
      <w:r w:rsidRPr="00334665">
        <w:rPr>
          <w:rFonts w:eastAsia="Times New Roman" w:cs="Times New Roman"/>
          <w:szCs w:val="24"/>
        </w:rPr>
        <w:t xml:space="preserve"> από αυτά τα χρήματα εσείς</w:t>
      </w:r>
      <w:r>
        <w:rPr>
          <w:rFonts w:eastAsia="Times New Roman" w:cs="Times New Roman"/>
          <w:szCs w:val="24"/>
        </w:rPr>
        <w:t xml:space="preserve"> θα πάρετε για να χρηματοδοτήσε</w:t>
      </w:r>
      <w:r w:rsidRPr="00334665">
        <w:rPr>
          <w:rFonts w:eastAsia="Times New Roman" w:cs="Times New Roman"/>
          <w:szCs w:val="24"/>
        </w:rPr>
        <w:t>τε τον παιδικό σταθμό</w:t>
      </w:r>
      <w:r>
        <w:rPr>
          <w:rFonts w:eastAsia="Times New Roman" w:cs="Times New Roman"/>
          <w:szCs w:val="24"/>
        </w:rPr>
        <w:t>,</w:t>
      </w:r>
      <w:r w:rsidRPr="00334665">
        <w:rPr>
          <w:rFonts w:eastAsia="Times New Roman" w:cs="Times New Roman"/>
          <w:szCs w:val="24"/>
        </w:rPr>
        <w:t xml:space="preserve"> όταν</w:t>
      </w:r>
      <w:r>
        <w:rPr>
          <w:rFonts w:eastAsia="Times New Roman" w:cs="Times New Roman"/>
          <w:szCs w:val="24"/>
        </w:rPr>
        <w:t xml:space="preserve"> αυτά τα χρήματα</w:t>
      </w:r>
      <w:r w:rsidRPr="00334665">
        <w:rPr>
          <w:rFonts w:eastAsia="Times New Roman" w:cs="Times New Roman"/>
          <w:szCs w:val="24"/>
        </w:rPr>
        <w:t xml:space="preserve"> από το άρθρο 10</w:t>
      </w:r>
      <w:r>
        <w:rPr>
          <w:rFonts w:eastAsia="Times New Roman" w:cs="Times New Roman"/>
          <w:szCs w:val="24"/>
        </w:rPr>
        <w:t>,</w:t>
      </w:r>
      <w:r w:rsidRPr="00334665">
        <w:rPr>
          <w:rFonts w:eastAsia="Times New Roman" w:cs="Times New Roman"/>
          <w:szCs w:val="24"/>
        </w:rPr>
        <w:t xml:space="preserve"> που σας ανέφερα</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 xml:space="preserve">περιορίζονται </w:t>
      </w:r>
      <w:r w:rsidRPr="00334665">
        <w:rPr>
          <w:rFonts w:eastAsia="Times New Roman" w:cs="Times New Roman"/>
          <w:szCs w:val="24"/>
        </w:rPr>
        <w:t>αποκλειστικά και μόνο</w:t>
      </w:r>
      <w:r>
        <w:rPr>
          <w:rFonts w:eastAsia="Times New Roman" w:cs="Times New Roman"/>
          <w:szCs w:val="24"/>
        </w:rPr>
        <w:t>,</w:t>
      </w:r>
      <w:r w:rsidRPr="00334665">
        <w:rPr>
          <w:rFonts w:eastAsia="Times New Roman" w:cs="Times New Roman"/>
          <w:szCs w:val="24"/>
        </w:rPr>
        <w:t xml:space="preserve"> για να διατίθε</w:t>
      </w:r>
      <w:r>
        <w:rPr>
          <w:rFonts w:eastAsia="Times New Roman" w:cs="Times New Roman"/>
          <w:szCs w:val="24"/>
        </w:rPr>
        <w:t>ν</w:t>
      </w:r>
      <w:r w:rsidRPr="00334665">
        <w:rPr>
          <w:rFonts w:eastAsia="Times New Roman" w:cs="Times New Roman"/>
          <w:szCs w:val="24"/>
        </w:rPr>
        <w:t>ται στην ικανοποίηση λειτουργικών</w:t>
      </w:r>
      <w:r w:rsidRPr="00334665">
        <w:rPr>
          <w:rFonts w:eastAsia="Times New Roman" w:cs="Times New Roman"/>
          <w:szCs w:val="24"/>
        </w:rPr>
        <w:t xml:space="preserve"> αναγκών ή στη χρηματοδότηση δράσεων</w:t>
      </w:r>
      <w:r>
        <w:rPr>
          <w:rFonts w:eastAsia="Times New Roman" w:cs="Times New Roman"/>
          <w:szCs w:val="24"/>
        </w:rPr>
        <w:t>,</w:t>
      </w:r>
      <w:r w:rsidRPr="00334665">
        <w:rPr>
          <w:rFonts w:eastAsia="Times New Roman" w:cs="Times New Roman"/>
          <w:szCs w:val="24"/>
        </w:rPr>
        <w:t xml:space="preserve"> δραστηριοτήτων και έργων </w:t>
      </w:r>
      <w:r>
        <w:rPr>
          <w:rFonts w:eastAsia="Times New Roman" w:cs="Times New Roman"/>
          <w:szCs w:val="24"/>
        </w:rPr>
        <w:t xml:space="preserve">του τομέα </w:t>
      </w:r>
      <w:r w:rsidRPr="00334665">
        <w:rPr>
          <w:rFonts w:eastAsia="Times New Roman" w:cs="Times New Roman"/>
          <w:szCs w:val="24"/>
        </w:rPr>
        <w:t>πολιτιστικής κληρονομιάς</w:t>
      </w:r>
      <w:r>
        <w:rPr>
          <w:rFonts w:eastAsia="Times New Roman" w:cs="Times New Roman"/>
          <w:szCs w:val="24"/>
        </w:rPr>
        <w:t xml:space="preserve">. </w:t>
      </w:r>
      <w:r w:rsidRPr="00334665">
        <w:rPr>
          <w:rFonts w:eastAsia="Times New Roman" w:cs="Times New Roman"/>
          <w:szCs w:val="24"/>
        </w:rPr>
        <w:t xml:space="preserve"> </w:t>
      </w:r>
    </w:p>
    <w:p w14:paraId="0A5C0E8B"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Εντάσσετε εσείς</w:t>
      </w:r>
      <w:r w:rsidRPr="00334665">
        <w:rPr>
          <w:rFonts w:eastAsia="Times New Roman" w:cs="Times New Roman"/>
          <w:szCs w:val="24"/>
        </w:rPr>
        <w:t xml:space="preserve"> σήμερα ως μονάδα</w:t>
      </w:r>
      <w:r>
        <w:rPr>
          <w:rFonts w:eastAsia="Times New Roman" w:cs="Times New Roman"/>
          <w:szCs w:val="24"/>
        </w:rPr>
        <w:t>,</w:t>
      </w:r>
      <w:r w:rsidRPr="00334665">
        <w:rPr>
          <w:rFonts w:eastAsia="Times New Roman" w:cs="Times New Roman"/>
          <w:szCs w:val="24"/>
        </w:rPr>
        <w:t xml:space="preserve"> ως κύτταρο</w:t>
      </w:r>
      <w:r>
        <w:rPr>
          <w:rFonts w:eastAsia="Times New Roman" w:cs="Times New Roman"/>
          <w:szCs w:val="24"/>
        </w:rPr>
        <w:t>, ως</w:t>
      </w:r>
      <w:r w:rsidRPr="00334665">
        <w:rPr>
          <w:rFonts w:eastAsia="Times New Roman" w:cs="Times New Roman"/>
          <w:szCs w:val="24"/>
        </w:rPr>
        <w:t xml:space="preserve"> τμήμα</w:t>
      </w:r>
      <w:r>
        <w:rPr>
          <w:rFonts w:eastAsia="Times New Roman" w:cs="Times New Roman"/>
          <w:szCs w:val="24"/>
        </w:rPr>
        <w:t>,</w:t>
      </w:r>
      <w:r w:rsidRPr="00334665">
        <w:rPr>
          <w:rFonts w:eastAsia="Times New Roman" w:cs="Times New Roman"/>
          <w:szCs w:val="24"/>
        </w:rPr>
        <w:t xml:space="preserve"> τον παιδικό σταθμό στη Διεύθυνση Διοικητικής Υποστήριξης</w:t>
      </w:r>
      <w:r>
        <w:rPr>
          <w:rFonts w:eastAsia="Times New Roman" w:cs="Times New Roman"/>
          <w:szCs w:val="24"/>
        </w:rPr>
        <w:t>.</w:t>
      </w:r>
      <w:r w:rsidRPr="00334665">
        <w:rPr>
          <w:rFonts w:eastAsia="Times New Roman" w:cs="Times New Roman"/>
          <w:szCs w:val="24"/>
        </w:rPr>
        <w:t xml:space="preserve"> Πώς</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λ</w:t>
      </w:r>
      <w:r w:rsidRPr="00334665">
        <w:rPr>
          <w:rFonts w:eastAsia="Times New Roman" w:cs="Times New Roman"/>
          <w:szCs w:val="24"/>
        </w:rPr>
        <w:t>οιπόν</w:t>
      </w:r>
      <w:r>
        <w:rPr>
          <w:rFonts w:eastAsia="Times New Roman" w:cs="Times New Roman"/>
          <w:szCs w:val="24"/>
        </w:rPr>
        <w:t>,</w:t>
      </w:r>
      <w:r w:rsidRPr="00334665">
        <w:rPr>
          <w:rFonts w:eastAsia="Times New Roman" w:cs="Times New Roman"/>
          <w:szCs w:val="24"/>
        </w:rPr>
        <w:t xml:space="preserve"> θα πάρετε χρήματα</w:t>
      </w:r>
      <w:r>
        <w:rPr>
          <w:rFonts w:eastAsia="Times New Roman" w:cs="Times New Roman"/>
          <w:szCs w:val="24"/>
        </w:rPr>
        <w:t>;</w:t>
      </w:r>
      <w:r w:rsidRPr="00334665">
        <w:rPr>
          <w:rFonts w:eastAsia="Times New Roman" w:cs="Times New Roman"/>
          <w:szCs w:val="24"/>
        </w:rPr>
        <w:t xml:space="preserve"> Ποιο είναι εκείνο το </w:t>
      </w:r>
      <w:r>
        <w:rPr>
          <w:rFonts w:eastAsia="Times New Roman" w:cs="Times New Roman"/>
          <w:szCs w:val="24"/>
        </w:rPr>
        <w:t xml:space="preserve">συλλογικό </w:t>
      </w:r>
      <w:r w:rsidRPr="00334665">
        <w:rPr>
          <w:rFonts w:eastAsia="Times New Roman" w:cs="Times New Roman"/>
          <w:szCs w:val="24"/>
        </w:rPr>
        <w:t>όργανο</w:t>
      </w:r>
      <w:r>
        <w:rPr>
          <w:rFonts w:eastAsia="Times New Roman" w:cs="Times New Roman"/>
          <w:szCs w:val="24"/>
        </w:rPr>
        <w:t xml:space="preserve">, </w:t>
      </w:r>
      <w:r w:rsidRPr="00334665">
        <w:rPr>
          <w:rFonts w:eastAsia="Times New Roman" w:cs="Times New Roman"/>
          <w:szCs w:val="24"/>
        </w:rPr>
        <w:t>που θα διοικεί το Ταμείο και θα έρθει</w:t>
      </w:r>
      <w:r>
        <w:rPr>
          <w:rFonts w:eastAsia="Times New Roman" w:cs="Times New Roman"/>
          <w:szCs w:val="24"/>
        </w:rPr>
        <w:t>,</w:t>
      </w:r>
      <w:r w:rsidRPr="00334665">
        <w:rPr>
          <w:rFonts w:eastAsia="Times New Roman" w:cs="Times New Roman"/>
          <w:szCs w:val="24"/>
        </w:rPr>
        <w:t xml:space="preserve"> όταν υπάρχει τέτοιος περιορισμός στις δαπάνες</w:t>
      </w:r>
      <w:r>
        <w:rPr>
          <w:rFonts w:eastAsia="Times New Roman" w:cs="Times New Roman"/>
          <w:szCs w:val="24"/>
        </w:rPr>
        <w:t>,</w:t>
      </w:r>
      <w:r w:rsidRPr="00334665">
        <w:rPr>
          <w:rFonts w:eastAsia="Times New Roman" w:cs="Times New Roman"/>
          <w:szCs w:val="24"/>
        </w:rPr>
        <w:t xml:space="preserve"> να πει </w:t>
      </w:r>
      <w:r>
        <w:rPr>
          <w:rFonts w:eastAsia="Times New Roman" w:cs="Times New Roman"/>
          <w:szCs w:val="24"/>
        </w:rPr>
        <w:t>«</w:t>
      </w:r>
      <w:r w:rsidRPr="00334665">
        <w:rPr>
          <w:rFonts w:eastAsia="Times New Roman" w:cs="Times New Roman"/>
          <w:szCs w:val="24"/>
        </w:rPr>
        <w:t>θα δώσω χρήματα εδώ για τον παιδικό σταθμό</w:t>
      </w:r>
      <w:r>
        <w:rPr>
          <w:rFonts w:eastAsia="Times New Roman" w:cs="Times New Roman"/>
          <w:szCs w:val="24"/>
        </w:rPr>
        <w:t>»,</w:t>
      </w:r>
      <w:r w:rsidRPr="00334665">
        <w:rPr>
          <w:rFonts w:eastAsia="Times New Roman" w:cs="Times New Roman"/>
          <w:szCs w:val="24"/>
        </w:rPr>
        <w:t xml:space="preserve"> όταν γι</w:t>
      </w:r>
      <w:r>
        <w:rPr>
          <w:rFonts w:eastAsia="Times New Roman" w:cs="Times New Roman"/>
          <w:szCs w:val="24"/>
        </w:rPr>
        <w:t>’</w:t>
      </w:r>
      <w:r w:rsidRPr="00334665">
        <w:rPr>
          <w:rFonts w:eastAsia="Times New Roman" w:cs="Times New Roman"/>
          <w:szCs w:val="24"/>
        </w:rPr>
        <w:t xml:space="preserve"> αυτό το</w:t>
      </w:r>
      <w:r>
        <w:rPr>
          <w:rFonts w:eastAsia="Times New Roman" w:cs="Times New Roman"/>
          <w:szCs w:val="24"/>
        </w:rPr>
        <w:t>ν</w:t>
      </w:r>
      <w:r w:rsidRPr="00334665">
        <w:rPr>
          <w:rFonts w:eastAsia="Times New Roman" w:cs="Times New Roman"/>
          <w:szCs w:val="24"/>
        </w:rPr>
        <w:t xml:space="preserve"> σκοπό δεν έχει δικαίωμα να χρηματοδοτήσει</w:t>
      </w:r>
      <w:r>
        <w:rPr>
          <w:rFonts w:eastAsia="Times New Roman" w:cs="Times New Roman"/>
          <w:szCs w:val="24"/>
        </w:rPr>
        <w:t>;</w:t>
      </w:r>
    </w:p>
    <w:p w14:paraId="0A5C0E8C"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lastRenderedPageBreak/>
        <w:t>Εάν</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λ</w:t>
      </w:r>
      <w:r w:rsidRPr="00334665">
        <w:rPr>
          <w:rFonts w:eastAsia="Times New Roman" w:cs="Times New Roman"/>
          <w:szCs w:val="24"/>
        </w:rPr>
        <w:t>οιπόν</w:t>
      </w:r>
      <w:r>
        <w:rPr>
          <w:rFonts w:eastAsia="Times New Roman" w:cs="Times New Roman"/>
          <w:szCs w:val="24"/>
        </w:rPr>
        <w:t>, μετ</w:t>
      </w:r>
      <w:r>
        <w:rPr>
          <w:rFonts w:eastAsia="Times New Roman" w:cs="Times New Roman"/>
          <w:szCs w:val="24"/>
        </w:rPr>
        <w:t>ά από έναν χρόνο τέτοιων</w:t>
      </w:r>
      <w:r w:rsidRPr="00334665">
        <w:rPr>
          <w:rFonts w:eastAsia="Times New Roman" w:cs="Times New Roman"/>
          <w:szCs w:val="24"/>
        </w:rPr>
        <w:t xml:space="preserve"> χρηματοδοτήσεων</w:t>
      </w:r>
      <w:r>
        <w:rPr>
          <w:rFonts w:eastAsia="Times New Roman" w:cs="Times New Roman"/>
          <w:szCs w:val="24"/>
        </w:rPr>
        <w:t>,</w:t>
      </w:r>
      <w:r w:rsidRPr="00334665">
        <w:rPr>
          <w:rFonts w:eastAsia="Times New Roman" w:cs="Times New Roman"/>
          <w:szCs w:val="24"/>
        </w:rPr>
        <w:t xml:space="preserve"> έρθει κάποιος εδώ και </w:t>
      </w:r>
      <w:r>
        <w:rPr>
          <w:rFonts w:eastAsia="Times New Roman" w:cs="Times New Roman"/>
          <w:szCs w:val="24"/>
        </w:rPr>
        <w:t xml:space="preserve">κάνει </w:t>
      </w:r>
      <w:r w:rsidRPr="00334665">
        <w:rPr>
          <w:rFonts w:eastAsia="Times New Roman" w:cs="Times New Roman"/>
          <w:szCs w:val="24"/>
        </w:rPr>
        <w:t xml:space="preserve">μία </w:t>
      </w:r>
      <w:r>
        <w:rPr>
          <w:rFonts w:eastAsia="Times New Roman" w:cs="Times New Roman"/>
          <w:szCs w:val="24"/>
        </w:rPr>
        <w:t xml:space="preserve">μηνυτήρια </w:t>
      </w:r>
      <w:r w:rsidRPr="00334665">
        <w:rPr>
          <w:rFonts w:eastAsia="Times New Roman" w:cs="Times New Roman"/>
          <w:szCs w:val="24"/>
        </w:rPr>
        <w:t xml:space="preserve">αναφορά </w:t>
      </w:r>
      <w:r>
        <w:rPr>
          <w:rFonts w:eastAsia="Times New Roman" w:cs="Times New Roman"/>
          <w:szCs w:val="24"/>
        </w:rPr>
        <w:t xml:space="preserve">στον </w:t>
      </w:r>
      <w:r>
        <w:rPr>
          <w:rFonts w:eastAsia="Times New Roman" w:cs="Times New Roman"/>
          <w:szCs w:val="24"/>
        </w:rPr>
        <w:t>ε</w:t>
      </w:r>
      <w:r>
        <w:rPr>
          <w:rFonts w:eastAsia="Times New Roman" w:cs="Times New Roman"/>
          <w:szCs w:val="24"/>
        </w:rPr>
        <w:t xml:space="preserve">ισαγγελέα, </w:t>
      </w:r>
      <w:r w:rsidRPr="00334665">
        <w:rPr>
          <w:rFonts w:eastAsia="Times New Roman" w:cs="Times New Roman"/>
          <w:szCs w:val="24"/>
        </w:rPr>
        <w:t xml:space="preserve">είναι βέβαιο ότι </w:t>
      </w:r>
      <w:r>
        <w:rPr>
          <w:rFonts w:eastAsia="Times New Roman" w:cs="Times New Roman"/>
          <w:szCs w:val="24"/>
        </w:rPr>
        <w:t xml:space="preserve">ο </w:t>
      </w:r>
      <w:r>
        <w:rPr>
          <w:rFonts w:eastAsia="Times New Roman" w:cs="Times New Roman"/>
          <w:szCs w:val="24"/>
        </w:rPr>
        <w:t>ε</w:t>
      </w:r>
      <w:r w:rsidRPr="00334665">
        <w:rPr>
          <w:rFonts w:eastAsia="Times New Roman" w:cs="Times New Roman"/>
          <w:szCs w:val="24"/>
        </w:rPr>
        <w:t xml:space="preserve">ισαγγελέας θα δραστηριοποιηθεί και ενδεχομένως να ασκήσει ποινική δίωξη για απιστία στα μέλη του </w:t>
      </w:r>
      <w:proofErr w:type="spellStart"/>
      <w:r>
        <w:rPr>
          <w:rFonts w:eastAsia="Times New Roman" w:cs="Times New Roman"/>
          <w:szCs w:val="24"/>
        </w:rPr>
        <w:t>α</w:t>
      </w:r>
      <w:r w:rsidRPr="00334665">
        <w:rPr>
          <w:rFonts w:eastAsia="Times New Roman" w:cs="Times New Roman"/>
          <w:szCs w:val="24"/>
        </w:rPr>
        <w:t>ιοικητικού</w:t>
      </w:r>
      <w:proofErr w:type="spellEnd"/>
      <w:r w:rsidRPr="00334665">
        <w:rPr>
          <w:rFonts w:eastAsia="Times New Roman" w:cs="Times New Roman"/>
          <w:szCs w:val="24"/>
        </w:rPr>
        <w:t xml:space="preserve"> </w:t>
      </w:r>
      <w:r>
        <w:rPr>
          <w:rFonts w:eastAsia="Times New Roman" w:cs="Times New Roman"/>
          <w:szCs w:val="24"/>
        </w:rPr>
        <w:t>σ</w:t>
      </w:r>
      <w:r>
        <w:rPr>
          <w:rFonts w:eastAsia="Times New Roman" w:cs="Times New Roman"/>
          <w:szCs w:val="24"/>
        </w:rPr>
        <w:t>υμβουλίου του ΤΑ</w:t>
      </w:r>
      <w:r w:rsidRPr="00334665">
        <w:rPr>
          <w:rFonts w:eastAsia="Times New Roman" w:cs="Times New Roman"/>
          <w:szCs w:val="24"/>
        </w:rPr>
        <w:t>Π</w:t>
      </w:r>
      <w:r w:rsidRPr="00334665">
        <w:rPr>
          <w:rFonts w:eastAsia="Times New Roman" w:cs="Times New Roman"/>
          <w:szCs w:val="24"/>
        </w:rPr>
        <w:t>Α</w:t>
      </w:r>
      <w:r>
        <w:rPr>
          <w:rFonts w:eastAsia="Times New Roman" w:cs="Times New Roman"/>
          <w:szCs w:val="24"/>
        </w:rPr>
        <w:t>.</w:t>
      </w:r>
      <w:r w:rsidRPr="00334665">
        <w:rPr>
          <w:rFonts w:eastAsia="Times New Roman" w:cs="Times New Roman"/>
          <w:szCs w:val="24"/>
        </w:rPr>
        <w:t xml:space="preserve"> </w:t>
      </w:r>
    </w:p>
    <w:p w14:paraId="0A5C0E8D"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Αντιλαμβάνεστε, </w:t>
      </w:r>
      <w:r w:rsidRPr="00334665">
        <w:rPr>
          <w:rFonts w:eastAsia="Times New Roman" w:cs="Times New Roman"/>
          <w:szCs w:val="24"/>
        </w:rPr>
        <w:t>λοιπόν ότι</w:t>
      </w:r>
      <w:r>
        <w:rPr>
          <w:rFonts w:eastAsia="Times New Roman" w:cs="Times New Roman"/>
          <w:szCs w:val="24"/>
        </w:rPr>
        <w:t>,</w:t>
      </w:r>
      <w:r w:rsidRPr="00334665">
        <w:rPr>
          <w:rFonts w:eastAsia="Times New Roman" w:cs="Times New Roman"/>
          <w:szCs w:val="24"/>
        </w:rPr>
        <w:t xml:space="preserve"> λόγω της σχετικότητας που επικρατεί σε αυτά τα θέματα</w:t>
      </w:r>
      <w:r>
        <w:rPr>
          <w:rFonts w:eastAsia="Times New Roman" w:cs="Times New Roman"/>
          <w:szCs w:val="24"/>
        </w:rPr>
        <w:t>, κ</w:t>
      </w:r>
      <w:r w:rsidRPr="00334665">
        <w:rPr>
          <w:rFonts w:eastAsia="Times New Roman" w:cs="Times New Roman"/>
          <w:szCs w:val="24"/>
        </w:rPr>
        <w:t xml:space="preserve">αλό θα είναι να </w:t>
      </w:r>
      <w:r>
        <w:rPr>
          <w:rFonts w:eastAsia="Times New Roman" w:cs="Times New Roman"/>
          <w:szCs w:val="24"/>
        </w:rPr>
        <w:t xml:space="preserve">προωθούμε σχέσεις διαμεσολάβησης </w:t>
      </w:r>
      <w:r w:rsidRPr="00334665">
        <w:rPr>
          <w:rFonts w:eastAsia="Times New Roman" w:cs="Times New Roman"/>
          <w:szCs w:val="24"/>
        </w:rPr>
        <w:t>μεταξύ του κόσμου του πραγματικού και του κόσμου του ισχύοντος με πιο καθαρές σκέψεις και αντιλήψεις για το</w:t>
      </w:r>
      <w:r>
        <w:rPr>
          <w:rFonts w:eastAsia="Times New Roman" w:cs="Times New Roman"/>
          <w:szCs w:val="24"/>
        </w:rPr>
        <w:t>ν</w:t>
      </w:r>
      <w:r w:rsidRPr="00334665">
        <w:rPr>
          <w:rFonts w:eastAsia="Times New Roman" w:cs="Times New Roman"/>
          <w:szCs w:val="24"/>
        </w:rPr>
        <w:t xml:space="preserve"> ρόλο</w:t>
      </w:r>
      <w:r>
        <w:rPr>
          <w:rFonts w:eastAsia="Times New Roman" w:cs="Times New Roman"/>
          <w:szCs w:val="24"/>
        </w:rPr>
        <w:t>,</w:t>
      </w:r>
      <w:r w:rsidRPr="00334665">
        <w:rPr>
          <w:rFonts w:eastAsia="Times New Roman" w:cs="Times New Roman"/>
          <w:szCs w:val="24"/>
        </w:rPr>
        <w:t xml:space="preserve"> που </w:t>
      </w:r>
      <w:r w:rsidRPr="00334665">
        <w:rPr>
          <w:rFonts w:eastAsia="Times New Roman" w:cs="Times New Roman"/>
          <w:szCs w:val="24"/>
        </w:rPr>
        <w:t>πρέπει να παίζει η πολιτική μέσα στην κοινωνία</w:t>
      </w:r>
      <w:r>
        <w:rPr>
          <w:rFonts w:eastAsia="Times New Roman" w:cs="Times New Roman"/>
          <w:szCs w:val="24"/>
        </w:rPr>
        <w:t>.</w:t>
      </w:r>
      <w:r w:rsidRPr="00334665">
        <w:rPr>
          <w:rFonts w:eastAsia="Times New Roman" w:cs="Times New Roman"/>
          <w:szCs w:val="24"/>
        </w:rPr>
        <w:t xml:space="preserve"> </w:t>
      </w:r>
    </w:p>
    <w:p w14:paraId="0A5C0E8E"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t xml:space="preserve">Εγώ </w:t>
      </w:r>
      <w:r>
        <w:rPr>
          <w:rFonts w:eastAsia="Times New Roman" w:cs="Times New Roman"/>
          <w:szCs w:val="24"/>
        </w:rPr>
        <w:t>πιστεύω ότι</w:t>
      </w:r>
      <w:r>
        <w:rPr>
          <w:rFonts w:eastAsia="Times New Roman" w:cs="Times New Roman"/>
          <w:szCs w:val="24"/>
        </w:rPr>
        <w:t>,</w:t>
      </w:r>
      <w:r>
        <w:rPr>
          <w:rFonts w:eastAsia="Times New Roman" w:cs="Times New Roman"/>
          <w:szCs w:val="24"/>
        </w:rPr>
        <w:t xml:space="preserve"> μ</w:t>
      </w:r>
      <w:r w:rsidRPr="00334665">
        <w:rPr>
          <w:rFonts w:eastAsia="Times New Roman" w:cs="Times New Roman"/>
          <w:szCs w:val="24"/>
        </w:rPr>
        <w:t>ιας και μιλάμε για πολιτισμό</w:t>
      </w:r>
      <w:r>
        <w:rPr>
          <w:rFonts w:eastAsia="Times New Roman" w:cs="Times New Roman"/>
          <w:szCs w:val="24"/>
        </w:rPr>
        <w:t>, α</w:t>
      </w:r>
      <w:r w:rsidRPr="00334665">
        <w:rPr>
          <w:rFonts w:eastAsia="Times New Roman" w:cs="Times New Roman"/>
          <w:szCs w:val="24"/>
        </w:rPr>
        <w:t>υτή ακριβώς η δυνατότητα που μας δίνεται είναι</w:t>
      </w:r>
      <w:r>
        <w:rPr>
          <w:rFonts w:eastAsia="Times New Roman" w:cs="Times New Roman"/>
          <w:szCs w:val="24"/>
        </w:rPr>
        <w:t>,,</w:t>
      </w:r>
      <w:r w:rsidRPr="00334665">
        <w:rPr>
          <w:rFonts w:eastAsia="Times New Roman" w:cs="Times New Roman"/>
          <w:szCs w:val="24"/>
        </w:rPr>
        <w:t xml:space="preserve"> μέσω του πολιτισμού να γιατρεύουμε όλες τις πονεμένες περιοχές της κοινωνίας</w:t>
      </w:r>
      <w:r>
        <w:rPr>
          <w:rFonts w:eastAsia="Times New Roman" w:cs="Times New Roman"/>
          <w:szCs w:val="24"/>
        </w:rPr>
        <w:t>,</w:t>
      </w:r>
      <w:r w:rsidRPr="00334665">
        <w:rPr>
          <w:rFonts w:eastAsia="Times New Roman" w:cs="Times New Roman"/>
          <w:szCs w:val="24"/>
        </w:rPr>
        <w:t xml:space="preserve"> ακόμα και αν αυτές έχουν υποκύψει στον πειρασμό ολοκληρωτικών σκέψεων και αντιλήψεων</w:t>
      </w:r>
      <w:r>
        <w:rPr>
          <w:rFonts w:eastAsia="Times New Roman" w:cs="Times New Roman"/>
          <w:szCs w:val="24"/>
        </w:rPr>
        <w:t>,</w:t>
      </w:r>
      <w:r w:rsidRPr="00334665">
        <w:rPr>
          <w:rFonts w:eastAsia="Times New Roman" w:cs="Times New Roman"/>
          <w:szCs w:val="24"/>
        </w:rPr>
        <w:t xml:space="preserve"> σαν κι αυτές που ακούσαμε πριν </w:t>
      </w:r>
      <w:r>
        <w:rPr>
          <w:rFonts w:eastAsia="Times New Roman" w:cs="Times New Roman"/>
          <w:szCs w:val="24"/>
        </w:rPr>
        <w:t xml:space="preserve">ανέλθω </w:t>
      </w:r>
      <w:r w:rsidRPr="00334665">
        <w:rPr>
          <w:rFonts w:eastAsia="Times New Roman" w:cs="Times New Roman"/>
          <w:szCs w:val="24"/>
        </w:rPr>
        <w:t>εγώ στο Βήμα</w:t>
      </w:r>
      <w:r>
        <w:rPr>
          <w:rFonts w:eastAsia="Times New Roman" w:cs="Times New Roman"/>
          <w:szCs w:val="24"/>
        </w:rPr>
        <w:t>.</w:t>
      </w:r>
    </w:p>
    <w:p w14:paraId="0A5C0E8F"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t xml:space="preserve"> Σας ευχαριστώ πολύ</w:t>
      </w:r>
      <w:r>
        <w:rPr>
          <w:rFonts w:eastAsia="Times New Roman" w:cs="Times New Roman"/>
          <w:szCs w:val="24"/>
        </w:rPr>
        <w:t>.</w:t>
      </w:r>
    </w:p>
    <w:p w14:paraId="0A5C0E90" w14:textId="77777777" w:rsidR="004A3142" w:rsidRDefault="002101D6">
      <w:pPr>
        <w:tabs>
          <w:tab w:val="left" w:pos="6168"/>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A5C0E91"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Κύριε Πρόεδρε, θα ή</w:t>
      </w:r>
      <w:r>
        <w:rPr>
          <w:rFonts w:eastAsia="Times New Roman" w:cs="Times New Roman"/>
          <w:szCs w:val="24"/>
        </w:rPr>
        <w:t>θελα τον λόγο για ένα λεπτό</w:t>
      </w:r>
      <w:r>
        <w:rPr>
          <w:rFonts w:eastAsia="Times New Roman" w:cs="Times New Roman"/>
          <w:szCs w:val="24"/>
        </w:rPr>
        <w:t>,</w:t>
      </w:r>
      <w:r>
        <w:rPr>
          <w:rFonts w:eastAsia="Times New Roman" w:cs="Times New Roman"/>
          <w:szCs w:val="24"/>
        </w:rPr>
        <w:t xml:space="preserve"> επί προσωπικού. </w:t>
      </w:r>
    </w:p>
    <w:p w14:paraId="0A5C0E9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sidRPr="00334665">
        <w:rPr>
          <w:rFonts w:eastAsia="Times New Roman" w:cs="Times New Roman"/>
          <w:szCs w:val="24"/>
        </w:rPr>
        <w:t xml:space="preserve">Με προσωπική η συντριβή διαπιστώνω ότι πρώτη φορά έγινε στη </w:t>
      </w:r>
      <w:r>
        <w:rPr>
          <w:rFonts w:eastAsia="Times New Roman" w:cs="Times New Roman"/>
          <w:szCs w:val="24"/>
        </w:rPr>
        <w:t xml:space="preserve">ελληνική Βουλή </w:t>
      </w:r>
      <w:r w:rsidRPr="00334665">
        <w:rPr>
          <w:rFonts w:eastAsia="Times New Roman" w:cs="Times New Roman"/>
          <w:szCs w:val="24"/>
        </w:rPr>
        <w:t>ονομαστική αναφορά</w:t>
      </w:r>
      <w:r>
        <w:rPr>
          <w:rFonts w:eastAsia="Times New Roman" w:cs="Times New Roman"/>
          <w:szCs w:val="24"/>
        </w:rPr>
        <w:t>.</w:t>
      </w:r>
      <w:r w:rsidRPr="00334665">
        <w:rPr>
          <w:rFonts w:eastAsia="Times New Roman" w:cs="Times New Roman"/>
          <w:szCs w:val="24"/>
        </w:rPr>
        <w:t xml:space="preserve"> Κανείς</w:t>
      </w:r>
      <w:r>
        <w:rPr>
          <w:rFonts w:eastAsia="Times New Roman" w:cs="Times New Roman"/>
          <w:szCs w:val="24"/>
        </w:rPr>
        <w:t>,</w:t>
      </w:r>
      <w:r w:rsidRPr="00334665">
        <w:rPr>
          <w:rFonts w:eastAsia="Times New Roman" w:cs="Times New Roman"/>
          <w:szCs w:val="24"/>
        </w:rPr>
        <w:t xml:space="preserve"> ποτέ</w:t>
      </w:r>
      <w:r>
        <w:rPr>
          <w:rFonts w:eastAsia="Times New Roman" w:cs="Times New Roman"/>
          <w:szCs w:val="24"/>
        </w:rPr>
        <w:t>,</w:t>
      </w:r>
      <w:r w:rsidRPr="00334665">
        <w:rPr>
          <w:rFonts w:eastAsia="Times New Roman" w:cs="Times New Roman"/>
          <w:szCs w:val="24"/>
        </w:rPr>
        <w:t xml:space="preserve"> δεν είχε αναφερθεί </w:t>
      </w:r>
      <w:r>
        <w:rPr>
          <w:rFonts w:eastAsia="Times New Roman" w:cs="Times New Roman"/>
          <w:szCs w:val="24"/>
        </w:rPr>
        <w:t xml:space="preserve">ονομαστικά </w:t>
      </w:r>
      <w:r w:rsidRPr="00334665">
        <w:rPr>
          <w:rFonts w:eastAsia="Times New Roman" w:cs="Times New Roman"/>
          <w:szCs w:val="24"/>
        </w:rPr>
        <w:t>σε κάποιον στην Αίθουσα του Κοινοβουλί</w:t>
      </w:r>
      <w:r w:rsidRPr="00334665">
        <w:rPr>
          <w:rFonts w:eastAsia="Times New Roman" w:cs="Times New Roman"/>
          <w:szCs w:val="24"/>
        </w:rPr>
        <w:t xml:space="preserve">ου </w:t>
      </w:r>
      <w:r>
        <w:rPr>
          <w:rFonts w:eastAsia="Times New Roman" w:cs="Times New Roman"/>
          <w:szCs w:val="24"/>
        </w:rPr>
        <w:t>και συνέβη</w:t>
      </w:r>
      <w:r w:rsidRPr="00334665">
        <w:rPr>
          <w:rFonts w:eastAsia="Times New Roman" w:cs="Times New Roman"/>
          <w:szCs w:val="24"/>
        </w:rPr>
        <w:t xml:space="preserve"> σήμερα για πρώτη φορά</w:t>
      </w:r>
      <w:r>
        <w:rPr>
          <w:rFonts w:eastAsia="Times New Roman" w:cs="Times New Roman"/>
          <w:szCs w:val="24"/>
        </w:rPr>
        <w:t>.</w:t>
      </w:r>
      <w:r w:rsidRPr="00334665">
        <w:rPr>
          <w:rFonts w:eastAsia="Times New Roman" w:cs="Times New Roman"/>
          <w:szCs w:val="24"/>
        </w:rPr>
        <w:t xml:space="preserve"> Τι να κάνουμε</w:t>
      </w:r>
      <w:r>
        <w:rPr>
          <w:rFonts w:eastAsia="Times New Roman" w:cs="Times New Roman"/>
          <w:szCs w:val="24"/>
        </w:rPr>
        <w:t>;</w:t>
      </w:r>
      <w:r w:rsidRPr="00334665">
        <w:rPr>
          <w:rFonts w:eastAsia="Times New Roman" w:cs="Times New Roman"/>
          <w:szCs w:val="24"/>
        </w:rPr>
        <w:t xml:space="preserve"> Έτυχε σε </w:t>
      </w:r>
      <w:r>
        <w:rPr>
          <w:rFonts w:eastAsia="Times New Roman" w:cs="Times New Roman"/>
          <w:szCs w:val="24"/>
        </w:rPr>
        <w:t>ε</w:t>
      </w:r>
      <w:r w:rsidRPr="00334665">
        <w:rPr>
          <w:rFonts w:eastAsia="Times New Roman" w:cs="Times New Roman"/>
          <w:szCs w:val="24"/>
        </w:rPr>
        <w:t>μένα αυτό</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Ας μη δώσουμε συνέχεια τ</w:t>
      </w:r>
      <w:r w:rsidRPr="00334665">
        <w:rPr>
          <w:rFonts w:eastAsia="Times New Roman" w:cs="Times New Roman"/>
          <w:szCs w:val="24"/>
        </w:rPr>
        <w:t>ώρα</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όμως.</w:t>
      </w:r>
    </w:p>
    <w:p w14:paraId="0A5C0E93"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Κύριε Πρόεδρε, </w:t>
      </w:r>
      <w:r w:rsidRPr="0009493F">
        <w:rPr>
          <w:rFonts w:eastAsia="Times New Roman" w:cs="Times New Roman"/>
          <w:szCs w:val="24"/>
        </w:rPr>
        <w:t>δεν θα αναφερθ</w:t>
      </w:r>
      <w:r>
        <w:rPr>
          <w:rFonts w:eastAsia="Times New Roman" w:cs="Times New Roman"/>
          <w:szCs w:val="24"/>
        </w:rPr>
        <w:t>ώ προσωπικά. Επειδή, όμως, έκανε,</w:t>
      </w:r>
      <w:r>
        <w:rPr>
          <w:rFonts w:eastAsia="Times New Roman" w:cs="Times New Roman"/>
          <w:szCs w:val="24"/>
        </w:rPr>
        <w:t xml:space="preserve"> </w:t>
      </w:r>
      <w:r>
        <w:rPr>
          <w:rFonts w:eastAsia="Times New Roman" w:cs="Times New Roman"/>
          <w:szCs w:val="24"/>
        </w:rPr>
        <w:t>αναφορά…</w:t>
      </w:r>
    </w:p>
    <w:p w14:paraId="0A5C0E9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ήταν προσωπικό. </w:t>
      </w:r>
      <w:r>
        <w:rPr>
          <w:rFonts w:eastAsia="Times New Roman" w:cs="Times New Roman"/>
          <w:szCs w:val="24"/>
        </w:rPr>
        <w:t xml:space="preserve">Είπε τις απόψεις του ο κ. Τζαβάρας. Τις ακούσαμε. </w:t>
      </w:r>
    </w:p>
    <w:p w14:paraId="0A5C0E95"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Κύριε Πρόεδρε, δεν θα αναφερθώ προσωπικά. </w:t>
      </w:r>
    </w:p>
    <w:p w14:paraId="0A5C0E96"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Αφήστε τον ελεύθερο. Για εμένα θέλω να πει ό,τι έχει στην ψυχή του. Μπορεί να του κάνει </w:t>
      </w:r>
      <w:r>
        <w:rPr>
          <w:rFonts w:eastAsia="Times New Roman" w:cs="Times New Roman"/>
          <w:szCs w:val="24"/>
        </w:rPr>
        <w:lastRenderedPageBreak/>
        <w:t>καλό, πραγματικά. Σας το λέω</w:t>
      </w:r>
      <w:r>
        <w:rPr>
          <w:rFonts w:eastAsia="Times New Roman" w:cs="Times New Roman"/>
          <w:szCs w:val="24"/>
        </w:rPr>
        <w:t>: Ο λόγος ασκεί θεραπευτική λειτουργία</w:t>
      </w:r>
      <w:r>
        <w:rPr>
          <w:rFonts w:eastAsia="Times New Roman" w:cs="Times New Roman"/>
          <w:szCs w:val="24"/>
        </w:rPr>
        <w:t>,</w:t>
      </w:r>
      <w:r>
        <w:rPr>
          <w:rFonts w:eastAsia="Times New Roman" w:cs="Times New Roman"/>
          <w:szCs w:val="24"/>
        </w:rPr>
        <w:t xml:space="preserve"> σε εκείνους που έχουν ψυχικό πρόβλημα. </w:t>
      </w:r>
    </w:p>
    <w:p w14:paraId="0A5C0E97"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Τζαβάρα, να σας ρωτήσω κάτι; Σε ποιο άρθρο του Κανονισμού γίνεται λόγος στην ψυχή του Βουλευτή; </w:t>
      </w:r>
    </w:p>
    <w:p w14:paraId="0A5C0E98"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εγώ έχω σει</w:t>
      </w:r>
      <w:r>
        <w:rPr>
          <w:rFonts w:eastAsia="Times New Roman" w:cs="Times New Roman"/>
          <w:szCs w:val="24"/>
        </w:rPr>
        <w:t xml:space="preserve">ρά να λάβω τον λόγο. </w:t>
      </w:r>
    </w:p>
    <w:p w14:paraId="0A5C0E99"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Ηλιόπουλε, δεν υπάρχει προσωπικό. </w:t>
      </w:r>
    </w:p>
    <w:p w14:paraId="0A5C0E9A"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Ζητάω τον λόγο</w:t>
      </w:r>
      <w:r>
        <w:rPr>
          <w:rFonts w:eastAsia="Times New Roman" w:cs="Times New Roman"/>
          <w:szCs w:val="24"/>
        </w:rPr>
        <w:t>,</w:t>
      </w:r>
      <w:r>
        <w:rPr>
          <w:rFonts w:eastAsia="Times New Roman" w:cs="Times New Roman"/>
          <w:szCs w:val="24"/>
        </w:rPr>
        <w:t xml:space="preserve"> επειδή για επτά λεπτά αναφέρθηκε εναντίον μου</w:t>
      </w:r>
      <w:r>
        <w:rPr>
          <w:rFonts w:eastAsia="Times New Roman" w:cs="Times New Roman"/>
          <w:szCs w:val="24"/>
        </w:rPr>
        <w:t>,</w:t>
      </w:r>
      <w:r>
        <w:rPr>
          <w:rFonts w:eastAsia="Times New Roman" w:cs="Times New Roman"/>
          <w:szCs w:val="24"/>
        </w:rPr>
        <w:t xml:space="preserve"> χωρίς να πει το όνομά μου. </w:t>
      </w:r>
    </w:p>
    <w:p w14:paraId="0A5C0E9B"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αυτό δεν είναι προσωπικό. </w:t>
      </w:r>
    </w:p>
    <w:p w14:paraId="0A5C0E9C"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Δώστε μου τον λόγο μόνο για ένα λεπτό, σας παρακαλώ. </w:t>
      </w:r>
    </w:p>
    <w:p w14:paraId="0A5C0E9D"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Δεν είναι προσωπικό αυτό. </w:t>
      </w:r>
    </w:p>
    <w:p w14:paraId="0A5C0E9E"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Κρίνετε εξ ιδίων τα αλλότρια. Το «παλιάνθρωποι» δεν είναι προσω</w:t>
      </w:r>
      <w:r>
        <w:rPr>
          <w:rFonts w:eastAsia="Times New Roman" w:cs="Times New Roman"/>
          <w:szCs w:val="24"/>
        </w:rPr>
        <w:t xml:space="preserve">πικό; </w:t>
      </w:r>
    </w:p>
    <w:p w14:paraId="0A5C0E9F"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εκλαμβάνετε ως προσωπικό; </w:t>
      </w:r>
    </w:p>
    <w:p w14:paraId="0A5C0EA0"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Βεβαίως!</w:t>
      </w:r>
    </w:p>
    <w:p w14:paraId="0A5C0EA1"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Κύριε Πρόεδρε, να απαντήσω γιατί αναφέρθηκε σε εμένα; </w:t>
      </w:r>
    </w:p>
    <w:p w14:paraId="0A5C0EA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έχετε τον λόγο για ένα λεπτό. </w:t>
      </w:r>
    </w:p>
    <w:p w14:paraId="0A5C0EA3"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Ο κ. Τζαβάρας, προφανώς, παρασύρθηκε α</w:t>
      </w:r>
      <w:r w:rsidRPr="00334665">
        <w:rPr>
          <w:rFonts w:eastAsia="Times New Roman" w:cs="Times New Roman"/>
          <w:szCs w:val="24"/>
        </w:rPr>
        <w:t xml:space="preserve">πό τη δικηγορική του ιδιότητα </w:t>
      </w:r>
      <w:r>
        <w:rPr>
          <w:rFonts w:eastAsia="Times New Roman" w:cs="Times New Roman"/>
          <w:szCs w:val="24"/>
        </w:rPr>
        <w:t xml:space="preserve">και έγινε αυτόκλητος υπερασπιστής </w:t>
      </w:r>
      <w:r w:rsidRPr="00334665">
        <w:rPr>
          <w:rFonts w:eastAsia="Times New Roman" w:cs="Times New Roman"/>
          <w:szCs w:val="24"/>
        </w:rPr>
        <w:t>ενός παιδεραστή</w:t>
      </w:r>
      <w:r>
        <w:rPr>
          <w:rFonts w:eastAsia="Times New Roman" w:cs="Times New Roman"/>
          <w:szCs w:val="24"/>
        </w:rPr>
        <w:t>. Η ηθική</w:t>
      </w:r>
      <w:r w:rsidRPr="00334665">
        <w:rPr>
          <w:rFonts w:eastAsia="Times New Roman" w:cs="Times New Roman"/>
          <w:szCs w:val="24"/>
        </w:rPr>
        <w:t xml:space="preserve"> της Νέας Δημοκρατίας </w:t>
      </w:r>
      <w:r>
        <w:rPr>
          <w:rFonts w:eastAsia="Times New Roman" w:cs="Times New Roman"/>
          <w:szCs w:val="24"/>
        </w:rPr>
        <w:t>-</w:t>
      </w:r>
      <w:r>
        <w:rPr>
          <w:rFonts w:eastAsia="Times New Roman" w:cs="Times New Roman"/>
          <w:szCs w:val="24"/>
        </w:rPr>
        <w:t>επειδή α</w:t>
      </w:r>
      <w:r w:rsidRPr="00334665">
        <w:rPr>
          <w:rFonts w:eastAsia="Times New Roman" w:cs="Times New Roman"/>
          <w:szCs w:val="24"/>
        </w:rPr>
        <w:t xml:space="preserve">ναφέρθηκε </w:t>
      </w:r>
      <w:r>
        <w:rPr>
          <w:rFonts w:eastAsia="Times New Roman" w:cs="Times New Roman"/>
          <w:szCs w:val="24"/>
        </w:rPr>
        <w:t>σ</w:t>
      </w:r>
      <w:r>
        <w:rPr>
          <w:rFonts w:eastAsia="Times New Roman" w:cs="Times New Roman"/>
          <w:szCs w:val="24"/>
        </w:rPr>
        <w:t xml:space="preserve">τη δική μας ηθική- είναι γνωστή. </w:t>
      </w:r>
      <w:r w:rsidRPr="00334665">
        <w:rPr>
          <w:rFonts w:eastAsia="Times New Roman" w:cs="Times New Roman"/>
          <w:szCs w:val="24"/>
        </w:rPr>
        <w:t>Έχει ψηφίσει σύμφωνα συμβίωσης</w:t>
      </w:r>
      <w:r>
        <w:rPr>
          <w:rFonts w:eastAsia="Times New Roman" w:cs="Times New Roman"/>
          <w:szCs w:val="24"/>
        </w:rPr>
        <w:t>.</w:t>
      </w:r>
      <w:r w:rsidRPr="00334665">
        <w:rPr>
          <w:rFonts w:eastAsia="Times New Roman" w:cs="Times New Roman"/>
          <w:szCs w:val="24"/>
        </w:rPr>
        <w:t xml:space="preserve"> </w:t>
      </w:r>
      <w:r w:rsidRPr="00334665">
        <w:rPr>
          <w:rFonts w:eastAsia="Times New Roman" w:cs="Times New Roman"/>
          <w:szCs w:val="24"/>
        </w:rPr>
        <w:t xml:space="preserve">Έχει </w:t>
      </w:r>
      <w:r>
        <w:rPr>
          <w:rFonts w:eastAsia="Times New Roman" w:cs="Times New Roman"/>
          <w:szCs w:val="24"/>
        </w:rPr>
        <w:t xml:space="preserve">ψηφίσει υιοθεσίες τέκνων από ομόφυλα ζευγάρια. </w:t>
      </w:r>
      <w:r w:rsidRPr="00334665">
        <w:rPr>
          <w:rFonts w:eastAsia="Times New Roman" w:cs="Times New Roman"/>
          <w:szCs w:val="24"/>
        </w:rPr>
        <w:t xml:space="preserve">Πρέπει να τα λέμε </w:t>
      </w:r>
      <w:r>
        <w:rPr>
          <w:rFonts w:eastAsia="Times New Roman" w:cs="Times New Roman"/>
          <w:szCs w:val="24"/>
        </w:rPr>
        <w:t xml:space="preserve">αυτά. </w:t>
      </w:r>
    </w:p>
    <w:p w14:paraId="0A5C0EA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Αυτό τώρα τι είναι; </w:t>
      </w:r>
    </w:p>
    <w:p w14:paraId="0A5C0EA5"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Τα λέω</w:t>
      </w:r>
      <w:r>
        <w:rPr>
          <w:rFonts w:eastAsia="Times New Roman" w:cs="Times New Roman"/>
          <w:szCs w:val="24"/>
        </w:rPr>
        <w:t>,</w:t>
      </w:r>
      <w:r>
        <w:rPr>
          <w:rFonts w:eastAsia="Times New Roman" w:cs="Times New Roman"/>
          <w:szCs w:val="24"/>
        </w:rPr>
        <w:t xml:space="preserve"> για να τα ξέρει ο ελληνικός λαός. </w:t>
      </w:r>
    </w:p>
    <w:p w14:paraId="0A5C0EA6"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Έχει ψηφίσει αλλαγή φύλου στα </w:t>
      </w:r>
      <w:r>
        <w:rPr>
          <w:rFonts w:eastAsia="Times New Roman" w:cs="Times New Roman"/>
          <w:szCs w:val="24"/>
        </w:rPr>
        <w:t>δεκαεπτά</w:t>
      </w:r>
      <w:r>
        <w:rPr>
          <w:rFonts w:eastAsia="Times New Roman" w:cs="Times New Roman"/>
          <w:szCs w:val="24"/>
        </w:rPr>
        <w:t xml:space="preserve"> έτη. </w:t>
      </w:r>
    </w:p>
    <w:p w14:paraId="0A5C0EA7"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Βαρεμένος):</w:t>
      </w:r>
      <w:r>
        <w:rPr>
          <w:rFonts w:eastAsia="Times New Roman" w:cs="Times New Roman"/>
          <w:szCs w:val="24"/>
        </w:rPr>
        <w:t xml:space="preserve"> Αυτό τώρα είναι προσωπικό; </w:t>
      </w:r>
    </w:p>
    <w:p w14:paraId="0A5C0EA8"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Μισό λεπτό. Περνάω και στο προσωπικό. </w:t>
      </w:r>
    </w:p>
    <w:p w14:paraId="0A5C0EA9"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Αναφέρθηκε, λοιπόν, σε εμάς </w:t>
      </w:r>
      <w:r w:rsidRPr="00334665">
        <w:rPr>
          <w:rFonts w:eastAsia="Times New Roman" w:cs="Times New Roman"/>
          <w:szCs w:val="24"/>
        </w:rPr>
        <w:t xml:space="preserve">και λέει ότι </w:t>
      </w:r>
      <w:r>
        <w:rPr>
          <w:rFonts w:eastAsia="Times New Roman" w:cs="Times New Roman"/>
          <w:szCs w:val="24"/>
        </w:rPr>
        <w:t xml:space="preserve">βιάζουμε </w:t>
      </w:r>
      <w:r w:rsidRPr="00334665">
        <w:rPr>
          <w:rFonts w:eastAsia="Times New Roman" w:cs="Times New Roman"/>
          <w:szCs w:val="24"/>
        </w:rPr>
        <w:t xml:space="preserve">τη </w:t>
      </w:r>
      <w:r>
        <w:rPr>
          <w:rFonts w:eastAsia="Times New Roman" w:cs="Times New Roman"/>
          <w:szCs w:val="24"/>
        </w:rPr>
        <w:t>δ</w:t>
      </w:r>
      <w:r w:rsidRPr="00334665">
        <w:rPr>
          <w:rFonts w:eastAsia="Times New Roman" w:cs="Times New Roman"/>
          <w:szCs w:val="24"/>
        </w:rPr>
        <w:t>ημοκρατία</w:t>
      </w:r>
      <w:r>
        <w:rPr>
          <w:rFonts w:eastAsia="Times New Roman" w:cs="Times New Roman"/>
          <w:szCs w:val="24"/>
        </w:rPr>
        <w:t xml:space="preserve">. Λέει ότι εγώ βιάζω </w:t>
      </w:r>
      <w:r w:rsidRPr="00334665">
        <w:rPr>
          <w:rFonts w:eastAsia="Times New Roman" w:cs="Times New Roman"/>
          <w:szCs w:val="24"/>
        </w:rPr>
        <w:t xml:space="preserve">τη </w:t>
      </w:r>
      <w:r>
        <w:rPr>
          <w:rFonts w:eastAsia="Times New Roman" w:cs="Times New Roman"/>
          <w:szCs w:val="24"/>
        </w:rPr>
        <w:t>δ</w:t>
      </w:r>
      <w:r w:rsidRPr="00334665">
        <w:rPr>
          <w:rFonts w:eastAsia="Times New Roman" w:cs="Times New Roman"/>
          <w:szCs w:val="24"/>
        </w:rPr>
        <w:t>ημοκρατία</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 xml:space="preserve">Δεν βιάζω εγώ τη </w:t>
      </w:r>
      <w:r>
        <w:rPr>
          <w:rFonts w:eastAsia="Times New Roman" w:cs="Times New Roman"/>
          <w:szCs w:val="24"/>
        </w:rPr>
        <w:t>δ</w:t>
      </w:r>
      <w:r>
        <w:rPr>
          <w:rFonts w:eastAsia="Times New Roman" w:cs="Times New Roman"/>
          <w:szCs w:val="24"/>
        </w:rPr>
        <w:t xml:space="preserve">ημοκρατία. Τη </w:t>
      </w:r>
      <w:r>
        <w:rPr>
          <w:rFonts w:eastAsia="Times New Roman" w:cs="Times New Roman"/>
          <w:szCs w:val="24"/>
        </w:rPr>
        <w:t>δ</w:t>
      </w:r>
      <w:r>
        <w:rPr>
          <w:rFonts w:eastAsia="Times New Roman" w:cs="Times New Roman"/>
          <w:szCs w:val="24"/>
        </w:rPr>
        <w:t>ημοκρατία τη βι</w:t>
      </w:r>
      <w:r>
        <w:rPr>
          <w:rFonts w:eastAsia="Times New Roman" w:cs="Times New Roman"/>
          <w:szCs w:val="24"/>
        </w:rPr>
        <w:t xml:space="preserve">άζουν </w:t>
      </w:r>
      <w:r w:rsidRPr="00334665">
        <w:rPr>
          <w:rFonts w:eastAsia="Times New Roman" w:cs="Times New Roman"/>
          <w:szCs w:val="24"/>
        </w:rPr>
        <w:t>αυτοί</w:t>
      </w:r>
      <w:r>
        <w:rPr>
          <w:rFonts w:eastAsia="Times New Roman" w:cs="Times New Roman"/>
          <w:szCs w:val="24"/>
        </w:rPr>
        <w:t>,</w:t>
      </w:r>
      <w:r w:rsidRPr="00334665">
        <w:rPr>
          <w:rFonts w:eastAsia="Times New Roman" w:cs="Times New Roman"/>
          <w:szCs w:val="24"/>
        </w:rPr>
        <w:t xml:space="preserve"> που </w:t>
      </w:r>
      <w:r>
        <w:rPr>
          <w:rFonts w:eastAsia="Times New Roman" w:cs="Times New Roman"/>
          <w:szCs w:val="24"/>
        </w:rPr>
        <w:t xml:space="preserve">βιάζουν </w:t>
      </w:r>
      <w:r w:rsidRPr="00334665">
        <w:rPr>
          <w:rFonts w:eastAsia="Times New Roman" w:cs="Times New Roman"/>
          <w:szCs w:val="24"/>
        </w:rPr>
        <w:t>ανήλικα αγοράκια</w:t>
      </w:r>
      <w:r>
        <w:rPr>
          <w:rFonts w:eastAsia="Times New Roman" w:cs="Times New Roman"/>
          <w:szCs w:val="24"/>
        </w:rPr>
        <w:t>.</w:t>
      </w:r>
      <w:r w:rsidRPr="00334665">
        <w:rPr>
          <w:rFonts w:eastAsia="Times New Roman" w:cs="Times New Roman"/>
          <w:szCs w:val="24"/>
        </w:rPr>
        <w:t xml:space="preserve"> Είπε για ψυχικές ανωμαλίες</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 xml:space="preserve">Του το επιστρέφουμε, αφού θέλει </w:t>
      </w:r>
      <w:r w:rsidRPr="00334665">
        <w:rPr>
          <w:rFonts w:eastAsia="Times New Roman" w:cs="Times New Roman"/>
          <w:szCs w:val="24"/>
        </w:rPr>
        <w:t>να υπερασπίζεται αυτούς τους ανθρώπους</w:t>
      </w:r>
      <w:r>
        <w:rPr>
          <w:rFonts w:eastAsia="Times New Roman" w:cs="Times New Roman"/>
          <w:szCs w:val="24"/>
        </w:rPr>
        <w:t>.</w:t>
      </w:r>
      <w:r w:rsidRPr="00334665">
        <w:rPr>
          <w:rFonts w:eastAsia="Times New Roman" w:cs="Times New Roman"/>
          <w:szCs w:val="24"/>
        </w:rPr>
        <w:t xml:space="preserve"> Είπε για σεβασμό στο δικαίωμα της αθωότητας</w:t>
      </w:r>
      <w:r>
        <w:rPr>
          <w:rFonts w:eastAsia="Times New Roman" w:cs="Times New Roman"/>
          <w:szCs w:val="24"/>
        </w:rPr>
        <w:t>.</w:t>
      </w:r>
      <w:r w:rsidRPr="00334665">
        <w:rPr>
          <w:rFonts w:eastAsia="Times New Roman" w:cs="Times New Roman"/>
          <w:szCs w:val="24"/>
        </w:rPr>
        <w:t xml:space="preserve"> </w:t>
      </w:r>
    </w:p>
    <w:p w14:paraId="0A5C0EAA"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t>Εχθές</w:t>
      </w:r>
      <w:r>
        <w:rPr>
          <w:rFonts w:eastAsia="Times New Roman" w:cs="Times New Roman"/>
          <w:szCs w:val="24"/>
        </w:rPr>
        <w:t>,</w:t>
      </w:r>
      <w:r w:rsidRPr="00334665">
        <w:rPr>
          <w:rFonts w:eastAsia="Times New Roman" w:cs="Times New Roman"/>
          <w:szCs w:val="24"/>
        </w:rPr>
        <w:t xml:space="preserve"> έγινε το δικαστήριο</w:t>
      </w:r>
      <w:r>
        <w:rPr>
          <w:rFonts w:eastAsia="Times New Roman" w:cs="Times New Roman"/>
          <w:szCs w:val="24"/>
        </w:rPr>
        <w:t>.</w:t>
      </w:r>
      <w:r w:rsidRPr="00334665">
        <w:rPr>
          <w:rFonts w:eastAsia="Times New Roman" w:cs="Times New Roman"/>
          <w:szCs w:val="24"/>
        </w:rPr>
        <w:t xml:space="preserve"> Καταδικάστηκε</w:t>
      </w:r>
      <w:r>
        <w:rPr>
          <w:rFonts w:eastAsia="Times New Roman" w:cs="Times New Roman"/>
          <w:szCs w:val="24"/>
        </w:rPr>
        <w:t>.</w:t>
      </w:r>
      <w:r w:rsidRPr="00334665">
        <w:rPr>
          <w:rFonts w:eastAsia="Times New Roman" w:cs="Times New Roman"/>
          <w:szCs w:val="24"/>
        </w:rPr>
        <w:t xml:space="preserve"> </w:t>
      </w:r>
      <w:r>
        <w:rPr>
          <w:rFonts w:eastAsia="Times New Roman" w:cs="Times New Roman"/>
          <w:szCs w:val="24"/>
        </w:rPr>
        <w:t xml:space="preserve">Οι μόνοι που δεν </w:t>
      </w:r>
      <w:r w:rsidRPr="00334665">
        <w:rPr>
          <w:rFonts w:eastAsia="Times New Roman" w:cs="Times New Roman"/>
          <w:szCs w:val="24"/>
        </w:rPr>
        <w:t xml:space="preserve">έχουν δικαίωμα </w:t>
      </w:r>
      <w:r>
        <w:rPr>
          <w:rFonts w:eastAsia="Times New Roman" w:cs="Times New Roman"/>
          <w:szCs w:val="24"/>
        </w:rPr>
        <w:t xml:space="preserve">στο τεκμήριο </w:t>
      </w:r>
      <w:r w:rsidRPr="00334665">
        <w:rPr>
          <w:rFonts w:eastAsia="Times New Roman" w:cs="Times New Roman"/>
          <w:szCs w:val="24"/>
        </w:rPr>
        <w:t>αθωότητα</w:t>
      </w:r>
      <w:r>
        <w:rPr>
          <w:rFonts w:eastAsia="Times New Roman" w:cs="Times New Roman"/>
          <w:szCs w:val="24"/>
        </w:rPr>
        <w:t>ς</w:t>
      </w:r>
      <w:r w:rsidRPr="00334665">
        <w:rPr>
          <w:rFonts w:eastAsia="Times New Roman" w:cs="Times New Roman"/>
          <w:szCs w:val="24"/>
        </w:rPr>
        <w:t xml:space="preserve"> είναι </w:t>
      </w:r>
      <w:proofErr w:type="spellStart"/>
      <w:r w:rsidRPr="00334665">
        <w:rPr>
          <w:rFonts w:eastAsia="Times New Roman" w:cs="Times New Roman"/>
          <w:szCs w:val="24"/>
        </w:rPr>
        <w:t>Χρυσαυγίτες</w:t>
      </w:r>
      <w:proofErr w:type="spellEnd"/>
      <w:r>
        <w:rPr>
          <w:rFonts w:eastAsia="Times New Roman" w:cs="Times New Roman"/>
          <w:szCs w:val="24"/>
        </w:rPr>
        <w:t>.</w:t>
      </w:r>
    </w:p>
    <w:p w14:paraId="0A5C0EAB" w14:textId="77777777" w:rsidR="004A3142" w:rsidRDefault="002101D6">
      <w:pPr>
        <w:tabs>
          <w:tab w:val="left" w:pos="6168"/>
        </w:tabs>
        <w:spacing w:line="600" w:lineRule="auto"/>
        <w:ind w:firstLine="720"/>
        <w:jc w:val="both"/>
        <w:rPr>
          <w:rFonts w:eastAsia="Times New Roman" w:cs="Times New Roman"/>
          <w:szCs w:val="24"/>
        </w:rPr>
      </w:pPr>
      <w:r w:rsidRPr="00334665">
        <w:rPr>
          <w:rFonts w:eastAsia="Times New Roman" w:cs="Times New Roman"/>
          <w:szCs w:val="24"/>
        </w:rPr>
        <w:lastRenderedPageBreak/>
        <w:t>Προχωράω</w:t>
      </w:r>
      <w:r>
        <w:rPr>
          <w:rFonts w:eastAsia="Times New Roman" w:cs="Times New Roman"/>
          <w:szCs w:val="24"/>
        </w:rPr>
        <w:t>.</w:t>
      </w:r>
      <w:r w:rsidRPr="00334665">
        <w:rPr>
          <w:rFonts w:eastAsia="Times New Roman" w:cs="Times New Roman"/>
          <w:szCs w:val="24"/>
        </w:rPr>
        <w:t xml:space="preserve"> Σε ένα λεπτό έχω τελειώσει</w:t>
      </w:r>
      <w:r>
        <w:rPr>
          <w:rFonts w:eastAsia="Times New Roman" w:cs="Times New Roman"/>
          <w:szCs w:val="24"/>
        </w:rPr>
        <w:t>.</w:t>
      </w:r>
    </w:p>
    <w:p w14:paraId="0A5C0EAC"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Μας λένε ότι στη </w:t>
      </w:r>
      <w:r>
        <w:rPr>
          <w:rFonts w:eastAsia="Times New Roman" w:cs="Times New Roman"/>
          <w:szCs w:val="24"/>
        </w:rPr>
        <w:t>δ</w:t>
      </w:r>
      <w:r>
        <w:rPr>
          <w:rFonts w:eastAsia="Times New Roman" w:cs="Times New Roman"/>
          <w:szCs w:val="24"/>
        </w:rPr>
        <w:t xml:space="preserve">ημοκρατία </w:t>
      </w:r>
      <w:r w:rsidRPr="00334665">
        <w:rPr>
          <w:rFonts w:eastAsia="Times New Roman" w:cs="Times New Roman"/>
          <w:szCs w:val="24"/>
        </w:rPr>
        <w:t xml:space="preserve">δεν μπορούμε να έχουμε </w:t>
      </w:r>
      <w:r>
        <w:rPr>
          <w:rFonts w:eastAsia="Times New Roman" w:cs="Times New Roman"/>
          <w:szCs w:val="24"/>
        </w:rPr>
        <w:t xml:space="preserve">Βήμα εμείς και να </w:t>
      </w:r>
      <w:r w:rsidRPr="00334665">
        <w:rPr>
          <w:rFonts w:eastAsia="Times New Roman" w:cs="Times New Roman"/>
          <w:szCs w:val="24"/>
        </w:rPr>
        <w:t xml:space="preserve">εκφράζουμε τις απόψεις </w:t>
      </w:r>
      <w:r>
        <w:rPr>
          <w:rFonts w:eastAsia="Times New Roman" w:cs="Times New Roman"/>
          <w:szCs w:val="24"/>
        </w:rPr>
        <w:t>μας.</w:t>
      </w:r>
      <w:r w:rsidRPr="00334665">
        <w:rPr>
          <w:rFonts w:eastAsia="Times New Roman" w:cs="Times New Roman"/>
          <w:szCs w:val="24"/>
        </w:rPr>
        <w:t xml:space="preserve"> Και </w:t>
      </w:r>
      <w:r>
        <w:rPr>
          <w:rFonts w:eastAsia="Times New Roman" w:cs="Times New Roman"/>
          <w:szCs w:val="24"/>
        </w:rPr>
        <w:t xml:space="preserve">αυτό </w:t>
      </w:r>
      <w:r w:rsidRPr="00334665">
        <w:rPr>
          <w:rFonts w:eastAsia="Times New Roman" w:cs="Times New Roman"/>
          <w:szCs w:val="24"/>
        </w:rPr>
        <w:t>το έχουν κάνει πράξη</w:t>
      </w:r>
      <w:r>
        <w:rPr>
          <w:rFonts w:eastAsia="Times New Roman" w:cs="Times New Roman"/>
          <w:szCs w:val="24"/>
        </w:rPr>
        <w:t>.</w:t>
      </w:r>
      <w:r w:rsidRPr="00334665">
        <w:rPr>
          <w:rFonts w:eastAsia="Times New Roman" w:cs="Times New Roman"/>
          <w:szCs w:val="24"/>
        </w:rPr>
        <w:t xml:space="preserve"> Δεν έχουμε πουθενά </w:t>
      </w:r>
      <w:r>
        <w:rPr>
          <w:rFonts w:eastAsia="Times New Roman" w:cs="Times New Roman"/>
          <w:szCs w:val="24"/>
        </w:rPr>
        <w:t>β</w:t>
      </w:r>
      <w:r w:rsidRPr="00334665">
        <w:rPr>
          <w:rFonts w:eastAsia="Times New Roman" w:cs="Times New Roman"/>
          <w:szCs w:val="24"/>
        </w:rPr>
        <w:t>ήμα</w:t>
      </w:r>
      <w:r>
        <w:rPr>
          <w:rFonts w:eastAsia="Times New Roman" w:cs="Times New Roman"/>
          <w:szCs w:val="24"/>
        </w:rPr>
        <w:t>. Γι’</w:t>
      </w:r>
      <w:r w:rsidRPr="00334665">
        <w:rPr>
          <w:rFonts w:eastAsia="Times New Roman" w:cs="Times New Roman"/>
          <w:szCs w:val="24"/>
        </w:rPr>
        <w:t xml:space="preserve"> αυτό</w:t>
      </w:r>
      <w:r w:rsidRPr="00334665">
        <w:rPr>
          <w:rFonts w:eastAsia="Times New Roman" w:cs="Times New Roman"/>
          <w:szCs w:val="24"/>
        </w:rPr>
        <w:t xml:space="preserve"> ζήτησα το</w:t>
      </w:r>
      <w:r>
        <w:rPr>
          <w:rFonts w:eastAsia="Times New Roman" w:cs="Times New Roman"/>
          <w:szCs w:val="24"/>
        </w:rPr>
        <w:t>ν</w:t>
      </w:r>
      <w:r w:rsidRPr="00334665">
        <w:rPr>
          <w:rFonts w:eastAsia="Times New Roman" w:cs="Times New Roman"/>
          <w:szCs w:val="24"/>
        </w:rPr>
        <w:t xml:space="preserve"> λόγο</w:t>
      </w:r>
      <w:r>
        <w:rPr>
          <w:rFonts w:eastAsia="Times New Roman" w:cs="Times New Roman"/>
          <w:szCs w:val="24"/>
        </w:rPr>
        <w:t>.</w:t>
      </w:r>
      <w:r w:rsidRPr="00334665">
        <w:rPr>
          <w:rFonts w:eastAsia="Times New Roman" w:cs="Times New Roman"/>
          <w:szCs w:val="24"/>
        </w:rPr>
        <w:t xml:space="preserve"> Μόνο εδώ μπορούμε</w:t>
      </w:r>
      <w:r>
        <w:rPr>
          <w:rFonts w:eastAsia="Times New Roman" w:cs="Times New Roman"/>
          <w:szCs w:val="24"/>
        </w:rPr>
        <w:t xml:space="preserve"> να μιλήσουμε. </w:t>
      </w:r>
      <w:r w:rsidRPr="00334665">
        <w:rPr>
          <w:rFonts w:eastAsia="Times New Roman" w:cs="Times New Roman"/>
          <w:szCs w:val="24"/>
        </w:rPr>
        <w:t>Αν θέλετε</w:t>
      </w:r>
      <w:r>
        <w:rPr>
          <w:rFonts w:eastAsia="Times New Roman" w:cs="Times New Roman"/>
          <w:szCs w:val="24"/>
        </w:rPr>
        <w:t>,</w:t>
      </w:r>
      <w:r w:rsidRPr="00334665">
        <w:rPr>
          <w:rFonts w:eastAsia="Times New Roman" w:cs="Times New Roman"/>
          <w:szCs w:val="24"/>
        </w:rPr>
        <w:t xml:space="preserve"> μπορείτε να μας κλείσετε τα μικρόφωνα και εδώ</w:t>
      </w:r>
      <w:r>
        <w:rPr>
          <w:rFonts w:eastAsia="Times New Roman" w:cs="Times New Roman"/>
          <w:szCs w:val="24"/>
        </w:rPr>
        <w:t>.</w:t>
      </w:r>
      <w:r w:rsidRPr="00334665">
        <w:rPr>
          <w:rFonts w:eastAsia="Times New Roman" w:cs="Times New Roman"/>
          <w:szCs w:val="24"/>
        </w:rPr>
        <w:t xml:space="preserve"> Δεν πειράζει</w:t>
      </w:r>
      <w:r>
        <w:rPr>
          <w:rFonts w:eastAsia="Times New Roman" w:cs="Times New Roman"/>
          <w:szCs w:val="24"/>
        </w:rPr>
        <w:t>.</w:t>
      </w:r>
      <w:r w:rsidRPr="00334665">
        <w:rPr>
          <w:rFonts w:eastAsia="Times New Roman" w:cs="Times New Roman"/>
          <w:szCs w:val="24"/>
        </w:rPr>
        <w:t xml:space="preserve"> Μας τα έχετε κλείσει παντού</w:t>
      </w:r>
      <w:r>
        <w:rPr>
          <w:rFonts w:eastAsia="Times New Roman" w:cs="Times New Roman"/>
          <w:szCs w:val="24"/>
        </w:rPr>
        <w:t>: Α</w:t>
      </w:r>
      <w:r w:rsidRPr="00334665">
        <w:rPr>
          <w:rFonts w:eastAsia="Times New Roman" w:cs="Times New Roman"/>
          <w:szCs w:val="24"/>
        </w:rPr>
        <w:t>πό την ΕΡΤ</w:t>
      </w:r>
      <w:r>
        <w:rPr>
          <w:rFonts w:eastAsia="Times New Roman" w:cs="Times New Roman"/>
          <w:szCs w:val="24"/>
        </w:rPr>
        <w:t>,</w:t>
      </w:r>
      <w:r w:rsidRPr="00334665">
        <w:rPr>
          <w:rFonts w:eastAsia="Times New Roman" w:cs="Times New Roman"/>
          <w:szCs w:val="24"/>
        </w:rPr>
        <w:t xml:space="preserve"> που πληρώνουμε</w:t>
      </w:r>
      <w:r>
        <w:rPr>
          <w:rFonts w:eastAsia="Times New Roman" w:cs="Times New Roman"/>
          <w:szCs w:val="24"/>
        </w:rPr>
        <w:t>,</w:t>
      </w:r>
      <w:r w:rsidRPr="00334665">
        <w:rPr>
          <w:rFonts w:eastAsia="Times New Roman" w:cs="Times New Roman"/>
          <w:szCs w:val="24"/>
        </w:rPr>
        <w:t xml:space="preserve"> μέχρι τα κανάλια</w:t>
      </w:r>
      <w:r>
        <w:rPr>
          <w:rFonts w:eastAsia="Times New Roman" w:cs="Times New Roman"/>
          <w:szCs w:val="24"/>
        </w:rPr>
        <w:t xml:space="preserve">, τα οποία </w:t>
      </w:r>
      <w:proofErr w:type="spellStart"/>
      <w:r>
        <w:rPr>
          <w:rFonts w:eastAsia="Times New Roman" w:cs="Times New Roman"/>
          <w:szCs w:val="24"/>
        </w:rPr>
        <w:t>νταβατζιλίστικα</w:t>
      </w:r>
      <w:proofErr w:type="spellEnd"/>
      <w:r>
        <w:rPr>
          <w:rFonts w:eastAsia="Times New Roman" w:cs="Times New Roman"/>
          <w:szCs w:val="24"/>
        </w:rPr>
        <w:t xml:space="preserve"> </w:t>
      </w:r>
      <w:r w:rsidRPr="00334665">
        <w:rPr>
          <w:rFonts w:eastAsia="Times New Roman" w:cs="Times New Roman"/>
          <w:szCs w:val="24"/>
        </w:rPr>
        <w:t xml:space="preserve">έχουν πάρει </w:t>
      </w:r>
      <w:r>
        <w:rPr>
          <w:rFonts w:eastAsia="Times New Roman" w:cs="Times New Roman"/>
          <w:szCs w:val="24"/>
        </w:rPr>
        <w:t>τις συχνότητες του ελ</w:t>
      </w:r>
      <w:r>
        <w:rPr>
          <w:rFonts w:eastAsia="Times New Roman" w:cs="Times New Roman"/>
          <w:szCs w:val="24"/>
        </w:rPr>
        <w:t xml:space="preserve">ληνικού λαού. </w:t>
      </w:r>
    </w:p>
    <w:p w14:paraId="0A5C0EAD"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Κύριε Πρόεδρε, τι είναι αυτά; </w:t>
      </w:r>
    </w:p>
    <w:p w14:paraId="0A5C0EA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Καθίστε κάτω, σας παρακαλώ. </w:t>
      </w:r>
    </w:p>
    <w:p w14:paraId="0A5C0EAF"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Λέει ότι του προκαλούμε αηδία με αυτά που λέμε. Εμάς να δείτε τι αηδία μας προκαλείτε με τις πράξεις </w:t>
      </w:r>
      <w:r>
        <w:rPr>
          <w:rFonts w:eastAsia="Times New Roman" w:cs="Times New Roman"/>
          <w:szCs w:val="24"/>
        </w:rPr>
        <w:t>σας,</w:t>
      </w:r>
      <w:r>
        <w:rPr>
          <w:rFonts w:eastAsia="Times New Roman" w:cs="Times New Roman"/>
          <w:szCs w:val="24"/>
        </w:rPr>
        <w:t xml:space="preserve"> που έ</w:t>
      </w:r>
      <w:r>
        <w:rPr>
          <w:rFonts w:eastAsia="Times New Roman" w:cs="Times New Roman"/>
          <w:szCs w:val="24"/>
        </w:rPr>
        <w:t>χετε βιάσει την Ελλάδα εδώ και σαράντα πέντε χρόνια. Τη βιάζετε καθημερινά</w:t>
      </w:r>
      <w:r>
        <w:rPr>
          <w:rFonts w:eastAsia="Times New Roman" w:cs="Times New Roman"/>
          <w:szCs w:val="24"/>
        </w:rPr>
        <w:t>,</w:t>
      </w:r>
      <w:r>
        <w:rPr>
          <w:rFonts w:eastAsia="Times New Roman" w:cs="Times New Roman"/>
          <w:szCs w:val="24"/>
        </w:rPr>
        <w:t xml:space="preserve"> με τις πολιτικές σας. </w:t>
      </w:r>
    </w:p>
    <w:p w14:paraId="0A5C0EB0"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 xml:space="preserve">Κύριε Πρόεδρε, τι είναι αυτό; Είναι πολιτικό διάγγελμα; Ο φασίστας θα μιλάει για την Ελλάδα; Κλείστε του τα μικρόφωνα. </w:t>
      </w:r>
    </w:p>
    <w:p w14:paraId="0A5C0EB1"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Καθίστε κάτω!</w:t>
      </w:r>
    </w:p>
    <w:p w14:paraId="0A5C0EB2"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Κύριε Πρόεδρε, εδώ κάποια πράγματα πρέπει να λέγονται. </w:t>
      </w:r>
    </w:p>
    <w:p w14:paraId="0A5C0EB3"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συνάδελφε, δεν έχετε άλλον χρόνο. Μη με φέρνετε σε δύσκολη θέση. </w:t>
      </w:r>
    </w:p>
    <w:p w14:paraId="0A5C0EB4"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Η Χρυσή Αυγή </w:t>
      </w:r>
      <w:r>
        <w:rPr>
          <w:rFonts w:eastAsia="Times New Roman" w:cs="Times New Roman"/>
          <w:szCs w:val="24"/>
        </w:rPr>
        <w:t xml:space="preserve">πιστεύει στο «πατρίς, θρησκεία, οικογένεια». Σε τίποτα άλλο. τελεία και παύλα. Αυτή είναι η ηθική μας. </w:t>
      </w:r>
    </w:p>
    <w:p w14:paraId="0A5C0EB5" w14:textId="77777777" w:rsidR="004A3142" w:rsidRDefault="002101D6">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Ο αρνητής, ο </w:t>
      </w:r>
      <w:proofErr w:type="spellStart"/>
      <w:r>
        <w:rPr>
          <w:rFonts w:eastAsia="Times New Roman" w:cs="Times New Roman"/>
          <w:szCs w:val="24"/>
        </w:rPr>
        <w:t>Χιτλερόψυχος</w:t>
      </w:r>
      <w:proofErr w:type="spellEnd"/>
      <w:r>
        <w:rPr>
          <w:rFonts w:eastAsia="Times New Roman" w:cs="Times New Roman"/>
          <w:szCs w:val="24"/>
        </w:rPr>
        <w:t xml:space="preserve"> θα μας κάνει μάθημα; </w:t>
      </w:r>
    </w:p>
    <w:p w14:paraId="0A5C0EB6"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πριν δώσω τον λόγο στην</w:t>
      </w:r>
      <w:r>
        <w:rPr>
          <w:rFonts w:eastAsia="Times New Roman" w:cs="Times New Roman"/>
          <w:szCs w:val="24"/>
        </w:rPr>
        <w:t xml:space="preserve"> Κοινοβουλευτική Εκπρόσωπο του ΣΥΡΙΖΑ</w:t>
      </w:r>
      <w:r w:rsidRPr="00BE5319">
        <w:rPr>
          <w:rFonts w:eastAsia="Times New Roman" w:cs="Times New Roman"/>
          <w:szCs w:val="24"/>
        </w:rPr>
        <w:t xml:space="preserve">, </w:t>
      </w:r>
      <w:r>
        <w:rPr>
          <w:rFonts w:eastAsia="Times New Roman" w:cs="Times New Roman"/>
          <w:szCs w:val="24"/>
        </w:rPr>
        <w:t>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έχω την τιμή να ανακοινώσω στο Σώμα ότι τη συνεδρίασή μας παρακολουθούν από τα </w:t>
      </w:r>
      <w:r>
        <w:rPr>
          <w:rFonts w:eastAsia="Times New Roman" w:cs="Times New Roman"/>
          <w:szCs w:val="24"/>
        </w:rPr>
        <w:lastRenderedPageBreak/>
        <w:t xml:space="preserve">άνω δυτικά θεωρεία,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«Ο Ρήγας και η Επανάσταση» που διοργανώνει το Ίδ</w:t>
      </w:r>
      <w:r>
        <w:rPr>
          <w:rFonts w:eastAsia="Times New Roman" w:cs="Times New Roman"/>
          <w:szCs w:val="24"/>
        </w:rPr>
        <w:t xml:space="preserve">ρυμα της Βουλής, είκοσι τρεις μαθήτριες και μαθητές και δύο εκπαιδευτικοί συνοδοί τους από το Λύκειο «ΓΕΝΝΑΔΕΙΟΣ ΕΚΠΑΙΔΕΥΤΙΚΗ». </w:t>
      </w:r>
    </w:p>
    <w:p w14:paraId="0A5C0EB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0A5C0EB8"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A5C0EB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Βάκη</w:t>
      </w:r>
      <w:proofErr w:type="spellEnd"/>
      <w:r>
        <w:rPr>
          <w:rFonts w:eastAsia="Times New Roman" w:cs="Times New Roman"/>
          <w:szCs w:val="24"/>
        </w:rPr>
        <w:t xml:space="preserve">, έχετε τον λόγο. </w:t>
      </w:r>
    </w:p>
    <w:p w14:paraId="0A5C0EBA"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Ευχαριστώ, κύριε Πρόεδρε. </w:t>
      </w:r>
    </w:p>
    <w:p w14:paraId="0A5C0EB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δεν συνηθίζω </w:t>
      </w:r>
      <w:r w:rsidRPr="00067880">
        <w:rPr>
          <w:rFonts w:eastAsia="Times New Roman" w:cs="Times New Roman"/>
          <w:szCs w:val="24"/>
        </w:rPr>
        <w:t xml:space="preserve">να συνομιλώ με τους αρνητές της </w:t>
      </w:r>
      <w:r>
        <w:rPr>
          <w:rFonts w:eastAsia="Times New Roman" w:cs="Times New Roman"/>
          <w:szCs w:val="24"/>
        </w:rPr>
        <w:t>Δ</w:t>
      </w:r>
      <w:r w:rsidRPr="00067880">
        <w:rPr>
          <w:rFonts w:eastAsia="Times New Roman" w:cs="Times New Roman"/>
          <w:szCs w:val="24"/>
        </w:rPr>
        <w:t>ημοκρατίας</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ούτε να απαντώ σ</w:t>
      </w:r>
      <w:r w:rsidRPr="00067880">
        <w:rPr>
          <w:rFonts w:eastAsia="Times New Roman" w:cs="Times New Roman"/>
          <w:szCs w:val="24"/>
        </w:rPr>
        <w:t>τα παραληρήματα</w:t>
      </w:r>
      <w:r>
        <w:rPr>
          <w:rFonts w:eastAsia="Times New Roman" w:cs="Times New Roman"/>
          <w:szCs w:val="24"/>
        </w:rPr>
        <w:t>,</w:t>
      </w:r>
      <w:r w:rsidRPr="00067880">
        <w:rPr>
          <w:rFonts w:eastAsia="Times New Roman" w:cs="Times New Roman"/>
          <w:szCs w:val="24"/>
        </w:rPr>
        <w:t xml:space="preserve"> τα οποία πραγματικά μολύνουν το</w:t>
      </w:r>
      <w:r>
        <w:rPr>
          <w:rFonts w:eastAsia="Times New Roman" w:cs="Times New Roman"/>
          <w:szCs w:val="24"/>
        </w:rPr>
        <w:t>ν</w:t>
      </w:r>
      <w:r w:rsidRPr="00067880">
        <w:rPr>
          <w:rFonts w:eastAsia="Times New Roman" w:cs="Times New Roman"/>
          <w:szCs w:val="24"/>
        </w:rPr>
        <w:t xml:space="preserve"> χώρο του </w:t>
      </w:r>
      <w:r>
        <w:rPr>
          <w:rFonts w:eastAsia="Times New Roman" w:cs="Times New Roman"/>
          <w:szCs w:val="24"/>
        </w:rPr>
        <w:t>Κ</w:t>
      </w:r>
      <w:r w:rsidRPr="00067880">
        <w:rPr>
          <w:rFonts w:eastAsia="Times New Roman" w:cs="Times New Roman"/>
          <w:szCs w:val="24"/>
        </w:rPr>
        <w:t>οινοβουλίου</w:t>
      </w:r>
      <w:r>
        <w:rPr>
          <w:rFonts w:eastAsia="Times New Roman" w:cs="Times New Roman"/>
          <w:szCs w:val="24"/>
        </w:rPr>
        <w:t>.</w:t>
      </w:r>
      <w:r w:rsidRPr="00067880">
        <w:rPr>
          <w:rFonts w:eastAsia="Times New Roman" w:cs="Times New Roman"/>
          <w:szCs w:val="24"/>
        </w:rPr>
        <w:t xml:space="preserve"> Οφείλω</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όμως,</w:t>
      </w:r>
      <w:r w:rsidRPr="00067880">
        <w:rPr>
          <w:rFonts w:eastAsia="Times New Roman" w:cs="Times New Roman"/>
          <w:szCs w:val="24"/>
        </w:rPr>
        <w:t xml:space="preserve"> μία απάντη</w:t>
      </w:r>
      <w:r w:rsidRPr="00067880">
        <w:rPr>
          <w:rFonts w:eastAsia="Times New Roman" w:cs="Times New Roman"/>
          <w:szCs w:val="24"/>
        </w:rPr>
        <w:t>ση αυτή τη φορά</w:t>
      </w:r>
      <w:r>
        <w:rPr>
          <w:rFonts w:eastAsia="Times New Roman" w:cs="Times New Roman"/>
          <w:szCs w:val="24"/>
        </w:rPr>
        <w:t>.</w:t>
      </w:r>
    </w:p>
    <w:p w14:paraId="0A5C0EB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Καταδικάστηκε </w:t>
      </w:r>
      <w:r w:rsidRPr="00067880">
        <w:rPr>
          <w:rFonts w:eastAsia="Times New Roman" w:cs="Times New Roman"/>
          <w:szCs w:val="24"/>
        </w:rPr>
        <w:t xml:space="preserve">ένας πρώην </w:t>
      </w:r>
      <w:r>
        <w:rPr>
          <w:rFonts w:eastAsia="Times New Roman" w:cs="Times New Roman"/>
          <w:szCs w:val="24"/>
        </w:rPr>
        <w:t>Β</w:t>
      </w:r>
      <w:r w:rsidRPr="00067880">
        <w:rPr>
          <w:rFonts w:eastAsia="Times New Roman" w:cs="Times New Roman"/>
          <w:szCs w:val="24"/>
        </w:rPr>
        <w:t xml:space="preserve">ουλευτής της Νέας Δημοκρατίας για </w:t>
      </w:r>
      <w:r>
        <w:rPr>
          <w:rFonts w:eastAsia="Times New Roman" w:cs="Times New Roman"/>
          <w:szCs w:val="24"/>
        </w:rPr>
        <w:t>ασέλγεια</w:t>
      </w:r>
      <w:r>
        <w:rPr>
          <w:rFonts w:eastAsia="Times New Roman" w:cs="Times New Roman"/>
          <w:szCs w:val="24"/>
        </w:rPr>
        <w:t>,</w:t>
      </w:r>
      <w:r>
        <w:rPr>
          <w:rFonts w:eastAsia="Times New Roman" w:cs="Times New Roman"/>
          <w:szCs w:val="24"/>
        </w:rPr>
        <w:t xml:space="preserve"> από την ελληνική </w:t>
      </w:r>
      <w:r>
        <w:rPr>
          <w:rFonts w:eastAsia="Times New Roman" w:cs="Times New Roman"/>
          <w:szCs w:val="24"/>
        </w:rPr>
        <w:t>Δ</w:t>
      </w:r>
      <w:r>
        <w:rPr>
          <w:rFonts w:eastAsia="Times New Roman" w:cs="Times New Roman"/>
          <w:szCs w:val="24"/>
        </w:rPr>
        <w:t xml:space="preserve">ικαιοσύνη και, αν θέλετε, αυτό είναι και μια εκδίκηση της ηθικής </w:t>
      </w:r>
      <w:r w:rsidRPr="00067880">
        <w:rPr>
          <w:rFonts w:eastAsia="Times New Roman" w:cs="Times New Roman"/>
          <w:szCs w:val="24"/>
        </w:rPr>
        <w:t>απέναντι σε</w:t>
      </w:r>
      <w:r>
        <w:rPr>
          <w:rFonts w:eastAsia="Times New Roman" w:cs="Times New Roman"/>
          <w:szCs w:val="24"/>
        </w:rPr>
        <w:t xml:space="preserve"> </w:t>
      </w:r>
      <w:proofErr w:type="spellStart"/>
      <w:r>
        <w:rPr>
          <w:rFonts w:eastAsia="Times New Roman" w:cs="Times New Roman"/>
          <w:szCs w:val="24"/>
        </w:rPr>
        <w:t>ηθικολογούντες</w:t>
      </w:r>
      <w:proofErr w:type="spellEnd"/>
      <w:r>
        <w:rPr>
          <w:rFonts w:eastAsia="Times New Roman" w:cs="Times New Roman"/>
          <w:szCs w:val="24"/>
        </w:rPr>
        <w:t xml:space="preserve"> του</w:t>
      </w:r>
      <w:r w:rsidRPr="00067880">
        <w:rPr>
          <w:rFonts w:eastAsia="Times New Roman" w:cs="Times New Roman"/>
          <w:szCs w:val="24"/>
        </w:rPr>
        <w:t xml:space="preserve"> </w:t>
      </w:r>
      <w:r>
        <w:rPr>
          <w:rFonts w:eastAsia="Times New Roman" w:cs="Times New Roman"/>
          <w:szCs w:val="24"/>
        </w:rPr>
        <w:t>«</w:t>
      </w:r>
      <w:r w:rsidRPr="00067880">
        <w:rPr>
          <w:rFonts w:eastAsia="Times New Roman" w:cs="Times New Roman"/>
          <w:szCs w:val="24"/>
        </w:rPr>
        <w:t>πατρίς</w:t>
      </w:r>
      <w:r>
        <w:rPr>
          <w:rFonts w:eastAsia="Times New Roman" w:cs="Times New Roman"/>
          <w:szCs w:val="24"/>
        </w:rPr>
        <w:t>-</w:t>
      </w:r>
      <w:r w:rsidRPr="00067880">
        <w:rPr>
          <w:rFonts w:eastAsia="Times New Roman" w:cs="Times New Roman"/>
          <w:szCs w:val="24"/>
        </w:rPr>
        <w:t>θρησκεία</w:t>
      </w:r>
      <w:r>
        <w:rPr>
          <w:rFonts w:eastAsia="Times New Roman" w:cs="Times New Roman"/>
          <w:szCs w:val="24"/>
        </w:rPr>
        <w:t>-</w:t>
      </w:r>
      <w:r w:rsidRPr="00067880">
        <w:rPr>
          <w:rFonts w:eastAsia="Times New Roman" w:cs="Times New Roman"/>
          <w:szCs w:val="24"/>
        </w:rPr>
        <w:t>οικογένεια</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Όμως,</w:t>
      </w:r>
      <w:r w:rsidRPr="00067880">
        <w:rPr>
          <w:rFonts w:eastAsia="Times New Roman" w:cs="Times New Roman"/>
          <w:szCs w:val="24"/>
        </w:rPr>
        <w:t xml:space="preserve"> υπάρχει </w:t>
      </w:r>
      <w:r w:rsidRPr="00067880">
        <w:rPr>
          <w:rFonts w:eastAsia="Times New Roman" w:cs="Times New Roman"/>
          <w:szCs w:val="24"/>
        </w:rPr>
        <w:lastRenderedPageBreak/>
        <w:t>ένα</w:t>
      </w:r>
      <w:r>
        <w:rPr>
          <w:rFonts w:eastAsia="Times New Roman" w:cs="Times New Roman"/>
          <w:szCs w:val="24"/>
        </w:rPr>
        <w:t xml:space="preserve"> γνωστό ρητό, «</w:t>
      </w:r>
      <w:r w:rsidRPr="00067880">
        <w:rPr>
          <w:rFonts w:eastAsia="Times New Roman" w:cs="Times New Roman"/>
          <w:szCs w:val="24"/>
        </w:rPr>
        <w:t>ένοχος</w:t>
      </w:r>
      <w:r>
        <w:rPr>
          <w:rFonts w:eastAsia="Times New Roman" w:cs="Times New Roman"/>
          <w:szCs w:val="24"/>
        </w:rPr>
        <w:t>,</w:t>
      </w:r>
      <w:r w:rsidRPr="00067880">
        <w:rPr>
          <w:rFonts w:eastAsia="Times New Roman" w:cs="Times New Roman"/>
          <w:szCs w:val="24"/>
        </w:rPr>
        <w:t xml:space="preserve"> </w:t>
      </w:r>
      <w:proofErr w:type="spellStart"/>
      <w:r w:rsidRPr="00067880">
        <w:rPr>
          <w:rFonts w:eastAsia="Times New Roman" w:cs="Times New Roman"/>
          <w:szCs w:val="24"/>
        </w:rPr>
        <w:t>ένοχο</w:t>
      </w:r>
      <w:r>
        <w:rPr>
          <w:rFonts w:eastAsia="Times New Roman" w:cs="Times New Roman"/>
          <w:szCs w:val="24"/>
        </w:rPr>
        <w:t>ν</w:t>
      </w:r>
      <w:proofErr w:type="spellEnd"/>
      <w:r w:rsidRPr="00067880">
        <w:rPr>
          <w:rFonts w:eastAsia="Times New Roman" w:cs="Times New Roman"/>
          <w:szCs w:val="24"/>
        </w:rPr>
        <w:t xml:space="preserve"> </w:t>
      </w:r>
      <w:r>
        <w:rPr>
          <w:rFonts w:eastAsia="Times New Roman" w:cs="Times New Roman"/>
          <w:szCs w:val="24"/>
        </w:rPr>
        <w:t xml:space="preserve">ου ποιεί». Οι εχθροί της </w:t>
      </w:r>
      <w:r>
        <w:rPr>
          <w:rFonts w:eastAsia="Times New Roman" w:cs="Times New Roman"/>
          <w:szCs w:val="24"/>
        </w:rPr>
        <w:t>Δ</w:t>
      </w:r>
      <w:r w:rsidRPr="00067880">
        <w:rPr>
          <w:rFonts w:eastAsia="Times New Roman" w:cs="Times New Roman"/>
          <w:szCs w:val="24"/>
        </w:rPr>
        <w:t>ημοκρατίας</w:t>
      </w:r>
      <w:r>
        <w:rPr>
          <w:rFonts w:eastAsia="Times New Roman" w:cs="Times New Roman"/>
          <w:szCs w:val="24"/>
        </w:rPr>
        <w:t>,</w:t>
      </w:r>
      <w:r w:rsidRPr="00067880">
        <w:rPr>
          <w:rFonts w:eastAsia="Times New Roman" w:cs="Times New Roman"/>
          <w:szCs w:val="24"/>
        </w:rPr>
        <w:t xml:space="preserve"> οι αρνητές της </w:t>
      </w:r>
      <w:r>
        <w:rPr>
          <w:rFonts w:eastAsia="Times New Roman" w:cs="Times New Roman"/>
          <w:szCs w:val="24"/>
        </w:rPr>
        <w:t>Δ</w:t>
      </w:r>
      <w:r w:rsidRPr="00067880">
        <w:rPr>
          <w:rFonts w:eastAsia="Times New Roman" w:cs="Times New Roman"/>
          <w:szCs w:val="24"/>
        </w:rPr>
        <w:t>ημοκρατίας</w:t>
      </w:r>
      <w:r>
        <w:rPr>
          <w:rFonts w:eastAsia="Times New Roman" w:cs="Times New Roman"/>
          <w:szCs w:val="24"/>
        </w:rPr>
        <w:t>,</w:t>
      </w:r>
      <w:r w:rsidRPr="00067880">
        <w:rPr>
          <w:rFonts w:eastAsia="Times New Roman" w:cs="Times New Roman"/>
          <w:szCs w:val="24"/>
        </w:rPr>
        <w:t xml:space="preserve"> οι εκπρόσωποι του φασισμού</w:t>
      </w:r>
      <w:r>
        <w:rPr>
          <w:rFonts w:eastAsia="Times New Roman" w:cs="Times New Roman"/>
          <w:szCs w:val="24"/>
        </w:rPr>
        <w:t>, οι</w:t>
      </w:r>
      <w:r w:rsidRPr="00067880">
        <w:rPr>
          <w:rFonts w:eastAsia="Times New Roman" w:cs="Times New Roman"/>
          <w:szCs w:val="24"/>
        </w:rPr>
        <w:t xml:space="preserve"> ιδεολογικοί επίγονοι του ναζισμού</w:t>
      </w:r>
      <w:r>
        <w:rPr>
          <w:rFonts w:eastAsia="Times New Roman" w:cs="Times New Roman"/>
          <w:szCs w:val="24"/>
        </w:rPr>
        <w:t xml:space="preserve">, οι υπόδικοι για πολύ βαρύτερα εγκλήματα, για τη δολοφονία του Παύλου Φύσσα, του </w:t>
      </w:r>
      <w:proofErr w:type="spellStart"/>
      <w:r>
        <w:rPr>
          <w:rFonts w:eastAsia="Times New Roman" w:cs="Times New Roman"/>
          <w:szCs w:val="24"/>
        </w:rPr>
        <w:t>Λουκμάν</w:t>
      </w:r>
      <w:proofErr w:type="spellEnd"/>
      <w:r>
        <w:rPr>
          <w:rFonts w:eastAsia="Times New Roman" w:cs="Times New Roman"/>
          <w:szCs w:val="24"/>
        </w:rPr>
        <w:t xml:space="preserve">… </w:t>
      </w:r>
    </w:p>
    <w:p w14:paraId="0A5C0EBD"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ΑΪΒΑΤΙΔΗΣ:</w:t>
      </w:r>
      <w:r>
        <w:rPr>
          <w:rFonts w:eastAsia="Times New Roman" w:cs="Times New Roman"/>
          <w:szCs w:val="24"/>
        </w:rPr>
        <w:t xml:space="preserve"> Παραβιάζετε το τεκμήριο της αθωότητας.</w:t>
      </w:r>
    </w:p>
    <w:p w14:paraId="0A5C0EB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…εσείς που μαχαιρώνετε μετανάστες, οι κήρυκες του μίσους, του ρατσισμού… </w:t>
      </w:r>
    </w:p>
    <w:p w14:paraId="0A5C0EBF"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Το ψηφίσατε αυτόν τον καιρό.</w:t>
      </w:r>
    </w:p>
    <w:p w14:paraId="0A5C0EC0"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w:t>
      </w:r>
    </w:p>
    <w:p w14:paraId="0A5C0EC1"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που προπηλακίζετε Βουλευτές του ελληνικού Κοινοβουλίου, οι υπερπατριώτες θαυμαστές της χούντας</w:t>
      </w:r>
      <w:r>
        <w:rPr>
          <w:rFonts w:eastAsia="Times New Roman" w:cs="Times New Roman"/>
          <w:szCs w:val="24"/>
        </w:rPr>
        <w:t>,</w:t>
      </w:r>
      <w:r>
        <w:rPr>
          <w:rFonts w:eastAsia="Times New Roman" w:cs="Times New Roman"/>
          <w:szCs w:val="24"/>
        </w:rPr>
        <w:t xml:space="preserve"> της ελληνικής, που έγινε ο «Δούρειος Ίππος» της Κύπρου… </w:t>
      </w:r>
    </w:p>
    <w:p w14:paraId="0A5C0EC2"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Συκοφαντία είναι αυτή.</w:t>
      </w:r>
    </w:p>
    <w:p w14:paraId="0A5C0EC3"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ησυχία!</w:t>
      </w:r>
    </w:p>
    <w:p w14:paraId="0A5C0EC4"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ΦΩΤΕΙΝΗ ΒΑ</w:t>
      </w:r>
      <w:r>
        <w:rPr>
          <w:rFonts w:eastAsia="Times New Roman" w:cs="Times New Roman"/>
          <w:b/>
          <w:szCs w:val="24"/>
        </w:rPr>
        <w:t>ΚΗ:</w:t>
      </w:r>
      <w:r>
        <w:rPr>
          <w:rFonts w:eastAsia="Times New Roman" w:cs="Times New Roman"/>
          <w:szCs w:val="24"/>
        </w:rPr>
        <w:t>…τολμάτε και παραδίδετε εδώ μέσα μαθήματα πατριωτισμού</w:t>
      </w:r>
      <w:r>
        <w:rPr>
          <w:rFonts w:eastAsia="Times New Roman" w:cs="Times New Roman"/>
          <w:szCs w:val="24"/>
        </w:rPr>
        <w:t>. δ</w:t>
      </w:r>
      <w:r>
        <w:rPr>
          <w:rFonts w:eastAsia="Times New Roman" w:cs="Times New Roman"/>
          <w:szCs w:val="24"/>
        </w:rPr>
        <w:t xml:space="preserve">εν έχετε κανένα δικαίωμα να μιλάτε και να ασχημονείτε εντός αυτής της Αίθουσας. Αρκετά! </w:t>
      </w:r>
    </w:p>
    <w:p w14:paraId="0A5C0EC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Καλά, πηγαίνετε στο 3%!</w:t>
      </w:r>
    </w:p>
    <w:p w14:paraId="0A5C0EC6"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Και σας περιμένουν</w:t>
      </w:r>
      <w:r w:rsidRPr="00067880">
        <w:rPr>
          <w:rFonts w:eastAsia="Times New Roman" w:cs="Times New Roman"/>
          <w:szCs w:val="24"/>
        </w:rPr>
        <w:t xml:space="preserve"> </w:t>
      </w:r>
      <w:r>
        <w:rPr>
          <w:rFonts w:eastAsia="Times New Roman" w:cs="Times New Roman"/>
          <w:szCs w:val="24"/>
        </w:rPr>
        <w:t xml:space="preserve">καταδίκες </w:t>
      </w:r>
      <w:r w:rsidRPr="00067880">
        <w:rPr>
          <w:rFonts w:eastAsia="Times New Roman" w:cs="Times New Roman"/>
          <w:szCs w:val="24"/>
        </w:rPr>
        <w:t>βαρύτερες</w:t>
      </w:r>
      <w:r>
        <w:rPr>
          <w:rFonts w:eastAsia="Times New Roman" w:cs="Times New Roman"/>
          <w:szCs w:val="24"/>
        </w:rPr>
        <w:t>!</w:t>
      </w:r>
    </w:p>
    <w:p w14:paraId="0A5C0EC7"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ΑΪΒΑΤΙΔΗΣ: </w:t>
      </w:r>
      <w:r>
        <w:rPr>
          <w:rFonts w:eastAsia="Times New Roman" w:cs="Times New Roman"/>
          <w:szCs w:val="24"/>
        </w:rPr>
        <w:t>Προδικάζετε κάτι; Προδικάζετε την απόφαση του δικαστηρίου; Παραβιάζετε το τεκμήριο της αθωότητας.</w:t>
      </w:r>
    </w:p>
    <w:p w14:paraId="0A5C0EC8"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w:t>
      </w:r>
    </w:p>
    <w:p w14:paraId="0A5C0EC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Συνεχίστε, κυρία </w:t>
      </w:r>
      <w:proofErr w:type="spellStart"/>
      <w:r>
        <w:rPr>
          <w:rFonts w:eastAsia="Times New Roman" w:cs="Times New Roman"/>
          <w:szCs w:val="24"/>
        </w:rPr>
        <w:t>Βάκη</w:t>
      </w:r>
      <w:proofErr w:type="spellEnd"/>
      <w:r>
        <w:rPr>
          <w:rFonts w:eastAsia="Times New Roman" w:cs="Times New Roman"/>
          <w:szCs w:val="24"/>
        </w:rPr>
        <w:t xml:space="preserve">. Στο θέμα μας τώρα, κυρία </w:t>
      </w:r>
      <w:proofErr w:type="spellStart"/>
      <w:r>
        <w:rPr>
          <w:rFonts w:eastAsia="Times New Roman" w:cs="Times New Roman"/>
          <w:szCs w:val="24"/>
        </w:rPr>
        <w:t>Βάκη</w:t>
      </w:r>
      <w:proofErr w:type="spellEnd"/>
      <w:r>
        <w:rPr>
          <w:rFonts w:eastAsia="Times New Roman" w:cs="Times New Roman"/>
          <w:szCs w:val="24"/>
        </w:rPr>
        <w:t xml:space="preserve">. </w:t>
      </w:r>
    </w:p>
    <w:p w14:paraId="0A5C0ECA"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ικαιοσύνη αποφασίζει. </w:t>
      </w:r>
    </w:p>
    <w:p w14:paraId="0A5C0ECB" w14:textId="77777777" w:rsidR="004A3142" w:rsidRDefault="002101D6">
      <w:pPr>
        <w:spacing w:line="600" w:lineRule="auto"/>
        <w:ind w:firstLine="720"/>
        <w:jc w:val="both"/>
        <w:rPr>
          <w:rFonts w:eastAsia="Times New Roman" w:cs="Times New Roman"/>
          <w:szCs w:val="24"/>
        </w:rPr>
      </w:pPr>
      <w:r w:rsidRPr="00A55B6A">
        <w:rPr>
          <w:rFonts w:eastAsia="Times New Roman" w:cs="Times New Roman"/>
          <w:b/>
          <w:szCs w:val="24"/>
        </w:rPr>
        <w:t xml:space="preserve">ΙΩΑΝΝΗΣ </w:t>
      </w:r>
      <w:r w:rsidRPr="00A55B6A">
        <w:rPr>
          <w:rFonts w:eastAsia="Times New Roman" w:cs="Times New Roman"/>
          <w:b/>
          <w:szCs w:val="24"/>
        </w:rPr>
        <w:t>ΑΪΒΑΤΙΔΗΣ:</w:t>
      </w:r>
      <w:r>
        <w:rPr>
          <w:rFonts w:eastAsia="Times New Roman" w:cs="Times New Roman"/>
          <w:b/>
          <w:szCs w:val="24"/>
        </w:rPr>
        <w:t xml:space="preserve"> </w:t>
      </w:r>
      <w:r>
        <w:rPr>
          <w:rFonts w:eastAsia="Times New Roman" w:cs="Times New Roman"/>
          <w:szCs w:val="24"/>
        </w:rPr>
        <w:t xml:space="preserve">Παραβιάζετε το τεκμήριο αθωότητας. Θα φέρετε ευθύνη. </w:t>
      </w:r>
    </w:p>
    <w:p w14:paraId="0A5C0ECC" w14:textId="77777777" w:rsidR="004A3142" w:rsidRDefault="002101D6">
      <w:pPr>
        <w:spacing w:line="600" w:lineRule="auto"/>
        <w:ind w:firstLine="720"/>
        <w:jc w:val="both"/>
        <w:rPr>
          <w:rFonts w:eastAsia="Times New Roman" w:cs="Times New Roman"/>
          <w:szCs w:val="24"/>
        </w:rPr>
      </w:pPr>
      <w:r w:rsidRPr="003416C5">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xml:space="preserve">, προχωρήστε στο θέμα της συζήτησης. </w:t>
      </w:r>
    </w:p>
    <w:p w14:paraId="0A5C0ECD"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Θ</w:t>
      </w:r>
      <w:r w:rsidRPr="00067880">
        <w:rPr>
          <w:rFonts w:eastAsia="Times New Roman" w:cs="Times New Roman"/>
          <w:szCs w:val="24"/>
        </w:rPr>
        <w:t>α προχωρήσω στο νομοσχέδιο</w:t>
      </w:r>
      <w:r>
        <w:rPr>
          <w:rFonts w:eastAsia="Times New Roman" w:cs="Times New Roman"/>
          <w:szCs w:val="24"/>
        </w:rPr>
        <w:t>.</w:t>
      </w:r>
    </w:p>
    <w:p w14:paraId="0A5C0EC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Το νομοσχέδιο, λοιπόν,</w:t>
      </w:r>
      <w:r w:rsidRPr="00067880">
        <w:rPr>
          <w:rFonts w:eastAsia="Times New Roman" w:cs="Times New Roman"/>
          <w:szCs w:val="24"/>
        </w:rPr>
        <w:t xml:space="preserve"> που συζητούμε και εξετάζουμε σήμερα</w:t>
      </w:r>
      <w:r>
        <w:rPr>
          <w:rFonts w:eastAsia="Times New Roman" w:cs="Times New Roman"/>
          <w:szCs w:val="24"/>
        </w:rPr>
        <w:t>,</w:t>
      </w:r>
      <w:r w:rsidRPr="00067880">
        <w:rPr>
          <w:rFonts w:eastAsia="Times New Roman" w:cs="Times New Roman"/>
          <w:szCs w:val="24"/>
        </w:rPr>
        <w:t xml:space="preserve"> παραδόξ</w:t>
      </w:r>
      <w:r w:rsidRPr="00067880">
        <w:rPr>
          <w:rFonts w:eastAsia="Times New Roman" w:cs="Times New Roman"/>
          <w:szCs w:val="24"/>
        </w:rPr>
        <w:t xml:space="preserve">ως δεν ασχολείται με τα μεγάλα και λαμπερά </w:t>
      </w:r>
      <w:r>
        <w:rPr>
          <w:rFonts w:eastAsia="Times New Roman" w:cs="Times New Roman"/>
          <w:szCs w:val="24"/>
        </w:rPr>
        <w:t xml:space="preserve">θέματα </w:t>
      </w:r>
      <w:r w:rsidRPr="00067880">
        <w:rPr>
          <w:rFonts w:eastAsia="Times New Roman" w:cs="Times New Roman"/>
          <w:szCs w:val="24"/>
        </w:rPr>
        <w:t>της βαριάς μας βιομηχανίας</w:t>
      </w:r>
      <w:r>
        <w:rPr>
          <w:rFonts w:eastAsia="Times New Roman" w:cs="Times New Roman"/>
          <w:szCs w:val="24"/>
        </w:rPr>
        <w:t xml:space="preserve">, που είναι ο </w:t>
      </w:r>
      <w:r>
        <w:rPr>
          <w:rFonts w:eastAsia="Times New Roman" w:cs="Times New Roman"/>
          <w:szCs w:val="24"/>
        </w:rPr>
        <w:t>π</w:t>
      </w:r>
      <w:r w:rsidRPr="00067880">
        <w:rPr>
          <w:rFonts w:eastAsia="Times New Roman" w:cs="Times New Roman"/>
          <w:szCs w:val="24"/>
        </w:rPr>
        <w:t>ολιτισμός</w:t>
      </w:r>
      <w:r>
        <w:rPr>
          <w:rFonts w:eastAsia="Times New Roman" w:cs="Times New Roman"/>
          <w:szCs w:val="24"/>
        </w:rPr>
        <w:t>,</w:t>
      </w:r>
      <w:r w:rsidRPr="00067880">
        <w:rPr>
          <w:rFonts w:eastAsia="Times New Roman" w:cs="Times New Roman"/>
          <w:szCs w:val="24"/>
        </w:rPr>
        <w:t xml:space="preserve"> για να </w:t>
      </w:r>
      <w:r>
        <w:rPr>
          <w:rFonts w:eastAsia="Times New Roman" w:cs="Times New Roman"/>
          <w:szCs w:val="24"/>
        </w:rPr>
        <w:t>ανα</w:t>
      </w:r>
      <w:r w:rsidRPr="00067880">
        <w:rPr>
          <w:rFonts w:eastAsia="Times New Roman" w:cs="Times New Roman"/>
          <w:szCs w:val="24"/>
        </w:rPr>
        <w:t>καλέσω και τη γνωστή φράση της αείμνηστης Μελίνας Μερκούρη</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Αντιθέτως, είναι</w:t>
      </w:r>
      <w:r w:rsidRPr="00067880">
        <w:rPr>
          <w:rFonts w:eastAsia="Times New Roman" w:cs="Times New Roman"/>
          <w:szCs w:val="24"/>
        </w:rPr>
        <w:t xml:space="preserve"> ένα νομοσχέδιο που </w:t>
      </w:r>
      <w:r>
        <w:rPr>
          <w:rFonts w:eastAsia="Times New Roman" w:cs="Times New Roman"/>
          <w:szCs w:val="24"/>
        </w:rPr>
        <w:t>επιτελεί ρόλο αυτοκάθαρσης</w:t>
      </w:r>
      <w:r w:rsidRPr="00067880">
        <w:rPr>
          <w:rFonts w:eastAsia="Times New Roman" w:cs="Times New Roman"/>
          <w:szCs w:val="24"/>
        </w:rPr>
        <w:t xml:space="preserve"> και </w:t>
      </w:r>
      <w:proofErr w:type="spellStart"/>
      <w:r w:rsidRPr="00067880">
        <w:rPr>
          <w:rFonts w:eastAsia="Times New Roman" w:cs="Times New Roman"/>
          <w:szCs w:val="24"/>
        </w:rPr>
        <w:t>αναστοχασμού</w:t>
      </w:r>
      <w:proofErr w:type="spellEnd"/>
      <w:r>
        <w:rPr>
          <w:rFonts w:eastAsia="Times New Roman" w:cs="Times New Roman"/>
          <w:szCs w:val="24"/>
        </w:rPr>
        <w:t>,</w:t>
      </w:r>
      <w:r w:rsidRPr="00067880">
        <w:rPr>
          <w:rFonts w:eastAsia="Times New Roman" w:cs="Times New Roman"/>
          <w:szCs w:val="24"/>
        </w:rPr>
        <w:t xml:space="preserve"> θερ</w:t>
      </w:r>
      <w:r w:rsidRPr="00067880">
        <w:rPr>
          <w:rFonts w:eastAsia="Times New Roman" w:cs="Times New Roman"/>
          <w:szCs w:val="24"/>
        </w:rPr>
        <w:t>απείας</w:t>
      </w:r>
      <w:r>
        <w:rPr>
          <w:rFonts w:eastAsia="Times New Roman" w:cs="Times New Roman"/>
          <w:szCs w:val="24"/>
        </w:rPr>
        <w:t>,</w:t>
      </w:r>
      <w:r w:rsidRPr="00067880">
        <w:rPr>
          <w:rFonts w:eastAsia="Times New Roman" w:cs="Times New Roman"/>
          <w:szCs w:val="24"/>
        </w:rPr>
        <w:t xml:space="preserve"> αν θέλετε</w:t>
      </w:r>
      <w:r>
        <w:rPr>
          <w:rFonts w:eastAsia="Times New Roman" w:cs="Times New Roman"/>
          <w:szCs w:val="24"/>
        </w:rPr>
        <w:t>,</w:t>
      </w:r>
      <w:r w:rsidRPr="00067880">
        <w:rPr>
          <w:rFonts w:eastAsia="Times New Roman" w:cs="Times New Roman"/>
          <w:szCs w:val="24"/>
        </w:rPr>
        <w:t xml:space="preserve"> της διοικητικής λειτουργίας του ίδιου του </w:t>
      </w:r>
      <w:r>
        <w:rPr>
          <w:rFonts w:eastAsia="Times New Roman" w:cs="Times New Roman"/>
          <w:szCs w:val="24"/>
        </w:rPr>
        <w:t>Υ</w:t>
      </w:r>
      <w:r w:rsidRPr="00067880">
        <w:rPr>
          <w:rFonts w:eastAsia="Times New Roman" w:cs="Times New Roman"/>
          <w:szCs w:val="24"/>
        </w:rPr>
        <w:t>πουργείου</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Εί</w:t>
      </w:r>
      <w:r w:rsidRPr="00067880">
        <w:rPr>
          <w:rFonts w:eastAsia="Times New Roman" w:cs="Times New Roman"/>
          <w:szCs w:val="24"/>
        </w:rPr>
        <w:t>ναι ένα νομοσχέδιο μικρό και ταπεινό</w:t>
      </w:r>
      <w:r>
        <w:rPr>
          <w:rFonts w:eastAsia="Times New Roman" w:cs="Times New Roman"/>
          <w:szCs w:val="24"/>
        </w:rPr>
        <w:t xml:space="preserve">, όπως ισχυρίστηκε και ο </w:t>
      </w:r>
      <w:r>
        <w:rPr>
          <w:rFonts w:eastAsia="Times New Roman" w:cs="Times New Roman"/>
          <w:szCs w:val="24"/>
        </w:rPr>
        <w:t>ε</w:t>
      </w:r>
      <w:r w:rsidRPr="00067880">
        <w:rPr>
          <w:rFonts w:eastAsia="Times New Roman" w:cs="Times New Roman"/>
          <w:szCs w:val="24"/>
        </w:rPr>
        <w:t xml:space="preserve">ισηγητής </w:t>
      </w:r>
      <w:r>
        <w:rPr>
          <w:rFonts w:eastAsia="Times New Roman" w:cs="Times New Roman"/>
          <w:szCs w:val="24"/>
        </w:rPr>
        <w:t>μας, ο κ. Μπαλτάς,</w:t>
      </w:r>
      <w:r w:rsidRPr="00067880">
        <w:rPr>
          <w:rFonts w:eastAsia="Times New Roman" w:cs="Times New Roman"/>
          <w:szCs w:val="24"/>
        </w:rPr>
        <w:t xml:space="preserve"> </w:t>
      </w:r>
      <w:r>
        <w:rPr>
          <w:rFonts w:eastAsia="Times New Roman" w:cs="Times New Roman"/>
          <w:szCs w:val="24"/>
        </w:rPr>
        <w:t>που προσπαθεί να φωτίσει σκιερές</w:t>
      </w:r>
      <w:r w:rsidRPr="00067880">
        <w:rPr>
          <w:rFonts w:eastAsia="Times New Roman" w:cs="Times New Roman"/>
          <w:szCs w:val="24"/>
        </w:rPr>
        <w:t xml:space="preserve"> πλευρές και σκοτεινά σημεία</w:t>
      </w:r>
      <w:r>
        <w:rPr>
          <w:rFonts w:eastAsia="Times New Roman" w:cs="Times New Roman"/>
          <w:szCs w:val="24"/>
        </w:rPr>
        <w:t>, να καθαρίσει λεκέδες που κηλί</w:t>
      </w:r>
      <w:r>
        <w:rPr>
          <w:rFonts w:eastAsia="Times New Roman" w:cs="Times New Roman"/>
          <w:szCs w:val="24"/>
        </w:rPr>
        <w:t>δωναν κάθε έννοια χρηστής</w:t>
      </w:r>
      <w:r w:rsidRPr="00067880">
        <w:rPr>
          <w:rFonts w:eastAsia="Times New Roman" w:cs="Times New Roman"/>
          <w:szCs w:val="24"/>
        </w:rPr>
        <w:t xml:space="preserve"> διαχείρισης δημοσίου χρήματος </w:t>
      </w:r>
      <w:r>
        <w:rPr>
          <w:rFonts w:eastAsia="Times New Roman" w:cs="Times New Roman"/>
          <w:szCs w:val="24"/>
        </w:rPr>
        <w:t>επί ζημία</w:t>
      </w:r>
      <w:r>
        <w:rPr>
          <w:rFonts w:eastAsia="Times New Roman" w:cs="Times New Roman"/>
          <w:szCs w:val="24"/>
        </w:rPr>
        <w:t>,</w:t>
      </w:r>
      <w:r>
        <w:rPr>
          <w:rFonts w:eastAsia="Times New Roman" w:cs="Times New Roman"/>
          <w:szCs w:val="24"/>
        </w:rPr>
        <w:t xml:space="preserve"> όχι μόνο του πολιτισμού, αλ</w:t>
      </w:r>
      <w:r w:rsidRPr="00067880">
        <w:rPr>
          <w:rFonts w:eastAsia="Times New Roman" w:cs="Times New Roman"/>
          <w:szCs w:val="24"/>
        </w:rPr>
        <w:t>λά και της κοινωνίας</w:t>
      </w:r>
      <w:r>
        <w:rPr>
          <w:rFonts w:eastAsia="Times New Roman" w:cs="Times New Roman"/>
          <w:szCs w:val="24"/>
        </w:rPr>
        <w:t>,</w:t>
      </w:r>
      <w:r w:rsidRPr="00067880">
        <w:rPr>
          <w:rFonts w:eastAsia="Times New Roman" w:cs="Times New Roman"/>
          <w:szCs w:val="24"/>
        </w:rPr>
        <w:t xml:space="preserve"> με απώτερο στόχο την εξυγίανση</w:t>
      </w:r>
      <w:r>
        <w:rPr>
          <w:rFonts w:eastAsia="Times New Roman" w:cs="Times New Roman"/>
          <w:szCs w:val="24"/>
        </w:rPr>
        <w:t>,</w:t>
      </w:r>
      <w:r w:rsidRPr="00067880">
        <w:rPr>
          <w:rFonts w:eastAsia="Times New Roman" w:cs="Times New Roman"/>
          <w:szCs w:val="24"/>
        </w:rPr>
        <w:t xml:space="preserve"> την εύρυθμη λειτουργία και τη διαφάνεια</w:t>
      </w:r>
      <w:r>
        <w:rPr>
          <w:rFonts w:eastAsia="Times New Roman" w:cs="Times New Roman"/>
          <w:szCs w:val="24"/>
        </w:rPr>
        <w:t>.</w:t>
      </w:r>
    </w:p>
    <w:p w14:paraId="0A5C0EC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w:t>
      </w:r>
      <w:r w:rsidRPr="00067880">
        <w:rPr>
          <w:rFonts w:eastAsia="Times New Roman" w:cs="Times New Roman"/>
          <w:szCs w:val="24"/>
        </w:rPr>
        <w:t>ουλευτές</w:t>
      </w:r>
      <w:r>
        <w:rPr>
          <w:rFonts w:eastAsia="Times New Roman" w:cs="Times New Roman"/>
          <w:szCs w:val="24"/>
        </w:rPr>
        <w:t>,</w:t>
      </w:r>
      <w:r w:rsidRPr="00067880">
        <w:rPr>
          <w:rFonts w:eastAsia="Times New Roman" w:cs="Times New Roman"/>
          <w:szCs w:val="24"/>
        </w:rPr>
        <w:t xml:space="preserve"> το διαβόητο </w:t>
      </w:r>
      <w:r>
        <w:rPr>
          <w:rFonts w:eastAsia="Times New Roman" w:cs="Times New Roman"/>
          <w:szCs w:val="24"/>
        </w:rPr>
        <w:t>Τ</w:t>
      </w:r>
      <w:r w:rsidRPr="00067880">
        <w:rPr>
          <w:rFonts w:eastAsia="Times New Roman" w:cs="Times New Roman"/>
          <w:szCs w:val="24"/>
        </w:rPr>
        <w:t xml:space="preserve">αμείο </w:t>
      </w:r>
      <w:r>
        <w:rPr>
          <w:rFonts w:eastAsia="Times New Roman" w:cs="Times New Roman"/>
          <w:szCs w:val="24"/>
        </w:rPr>
        <w:t>Α</w:t>
      </w:r>
      <w:r w:rsidRPr="00067880">
        <w:rPr>
          <w:rFonts w:eastAsia="Times New Roman" w:cs="Times New Roman"/>
          <w:szCs w:val="24"/>
        </w:rPr>
        <w:t>λληλοβοήθειας</w:t>
      </w:r>
      <w:r>
        <w:rPr>
          <w:rFonts w:eastAsia="Times New Roman" w:cs="Times New Roman"/>
          <w:szCs w:val="24"/>
        </w:rPr>
        <w:t>,</w:t>
      </w:r>
      <w:r w:rsidRPr="00067880">
        <w:rPr>
          <w:rFonts w:eastAsia="Times New Roman" w:cs="Times New Roman"/>
          <w:szCs w:val="24"/>
        </w:rPr>
        <w:t xml:space="preserve"> ένας ευφημισμός</w:t>
      </w:r>
      <w:r>
        <w:rPr>
          <w:rFonts w:eastAsia="Times New Roman" w:cs="Times New Roman"/>
          <w:szCs w:val="24"/>
        </w:rPr>
        <w:t>,</w:t>
      </w:r>
      <w:r w:rsidRPr="00067880">
        <w:rPr>
          <w:rFonts w:eastAsia="Times New Roman" w:cs="Times New Roman"/>
          <w:szCs w:val="24"/>
        </w:rPr>
        <w:t xml:space="preserve"> που κάλυπτε επιμελώς σχέσεις διαπλοκής και ένα βαθύ κρατικοδίαιτο συνδικαλιστικό κατεστημένο</w:t>
      </w:r>
      <w:r>
        <w:rPr>
          <w:rFonts w:eastAsia="Times New Roman" w:cs="Times New Roman"/>
          <w:szCs w:val="24"/>
        </w:rPr>
        <w:t>, το</w:t>
      </w:r>
      <w:r w:rsidRPr="00067880">
        <w:rPr>
          <w:rFonts w:eastAsia="Times New Roman" w:cs="Times New Roman"/>
          <w:szCs w:val="24"/>
        </w:rPr>
        <w:t xml:space="preserve"> οποίο ξεκίνησε το 1995 και </w:t>
      </w:r>
      <w:proofErr w:type="spellStart"/>
      <w:r w:rsidRPr="00067880">
        <w:rPr>
          <w:rFonts w:eastAsia="Times New Roman" w:cs="Times New Roman"/>
          <w:szCs w:val="24"/>
        </w:rPr>
        <w:t>επανασυστάθηκε</w:t>
      </w:r>
      <w:proofErr w:type="spellEnd"/>
      <w:r w:rsidRPr="00067880">
        <w:rPr>
          <w:rFonts w:eastAsia="Times New Roman" w:cs="Times New Roman"/>
          <w:szCs w:val="24"/>
        </w:rPr>
        <w:t xml:space="preserve"> το 2002</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 xml:space="preserve">λειτουργούσε κατ’ </w:t>
      </w:r>
      <w:proofErr w:type="spellStart"/>
      <w:r>
        <w:rPr>
          <w:rFonts w:eastAsia="Times New Roman" w:cs="Times New Roman"/>
          <w:szCs w:val="24"/>
        </w:rPr>
        <w:t>ουσίαν</w:t>
      </w:r>
      <w:proofErr w:type="spellEnd"/>
      <w:r>
        <w:rPr>
          <w:rFonts w:eastAsia="Times New Roman" w:cs="Times New Roman"/>
          <w:szCs w:val="24"/>
        </w:rPr>
        <w:t xml:space="preserve"> ως μία ΜΚΟ ή μία </w:t>
      </w:r>
      <w:r>
        <w:rPr>
          <w:rFonts w:eastAsia="Times New Roman" w:cs="Times New Roman"/>
          <w:szCs w:val="24"/>
          <w:lang w:val="en-US"/>
        </w:rPr>
        <w:t>offshore</w:t>
      </w:r>
      <w:r w:rsidRPr="00486011">
        <w:rPr>
          <w:rFonts w:eastAsia="Times New Roman" w:cs="Times New Roman"/>
          <w:szCs w:val="24"/>
        </w:rPr>
        <w:t xml:space="preserve"> </w:t>
      </w:r>
      <w:r w:rsidRPr="00067880">
        <w:rPr>
          <w:rFonts w:eastAsia="Times New Roman" w:cs="Times New Roman"/>
          <w:szCs w:val="24"/>
        </w:rPr>
        <w:t xml:space="preserve">του </w:t>
      </w:r>
      <w:r>
        <w:rPr>
          <w:rFonts w:eastAsia="Times New Roman" w:cs="Times New Roman"/>
          <w:szCs w:val="24"/>
        </w:rPr>
        <w:t>Υ</w:t>
      </w:r>
      <w:r w:rsidRPr="00067880">
        <w:rPr>
          <w:rFonts w:eastAsia="Times New Roman" w:cs="Times New Roman"/>
          <w:szCs w:val="24"/>
        </w:rPr>
        <w:t>πουργείου</w:t>
      </w:r>
      <w:r>
        <w:rPr>
          <w:rFonts w:eastAsia="Times New Roman" w:cs="Times New Roman"/>
          <w:szCs w:val="24"/>
        </w:rPr>
        <w:t>,</w:t>
      </w:r>
      <w:r w:rsidRPr="00067880">
        <w:rPr>
          <w:rFonts w:eastAsia="Times New Roman" w:cs="Times New Roman"/>
          <w:szCs w:val="24"/>
        </w:rPr>
        <w:t xml:space="preserve"> που </w:t>
      </w:r>
      <w:r>
        <w:rPr>
          <w:rFonts w:eastAsia="Times New Roman" w:cs="Times New Roman"/>
          <w:szCs w:val="24"/>
        </w:rPr>
        <w:t>λάμβανε</w:t>
      </w:r>
      <w:r w:rsidRPr="00067880">
        <w:rPr>
          <w:rFonts w:eastAsia="Times New Roman" w:cs="Times New Roman"/>
          <w:szCs w:val="24"/>
        </w:rPr>
        <w:t xml:space="preserve"> γενναία χρη</w:t>
      </w:r>
      <w:r w:rsidRPr="00067880">
        <w:rPr>
          <w:rFonts w:eastAsia="Times New Roman" w:cs="Times New Roman"/>
          <w:szCs w:val="24"/>
        </w:rPr>
        <w:t xml:space="preserve">ματοδότηση από το </w:t>
      </w:r>
      <w:r>
        <w:rPr>
          <w:rFonts w:eastAsia="Times New Roman" w:cs="Times New Roman"/>
          <w:szCs w:val="24"/>
        </w:rPr>
        <w:t>Υ</w:t>
      </w:r>
      <w:r w:rsidRPr="00067880">
        <w:rPr>
          <w:rFonts w:eastAsia="Times New Roman" w:cs="Times New Roman"/>
          <w:szCs w:val="24"/>
        </w:rPr>
        <w:t>πουργείο</w:t>
      </w:r>
      <w:r>
        <w:rPr>
          <w:rFonts w:eastAsia="Times New Roman" w:cs="Times New Roman"/>
          <w:szCs w:val="24"/>
        </w:rPr>
        <w:t>,</w:t>
      </w:r>
      <w:r w:rsidRPr="00067880">
        <w:rPr>
          <w:rFonts w:eastAsia="Times New Roman" w:cs="Times New Roman"/>
          <w:szCs w:val="24"/>
        </w:rPr>
        <w:t xml:space="preserve"> γι</w:t>
      </w:r>
      <w:r>
        <w:rPr>
          <w:rFonts w:eastAsia="Times New Roman" w:cs="Times New Roman"/>
          <w:szCs w:val="24"/>
        </w:rPr>
        <w:t>α να τη διαχειριστεί όπως θέλει, χωρίς κα</w:t>
      </w:r>
      <w:r>
        <w:rPr>
          <w:rFonts w:eastAsia="Times New Roman" w:cs="Times New Roman"/>
          <w:szCs w:val="24"/>
        </w:rPr>
        <w:t>μ</w:t>
      </w:r>
      <w:r>
        <w:rPr>
          <w:rFonts w:eastAsia="Times New Roman" w:cs="Times New Roman"/>
          <w:szCs w:val="24"/>
        </w:rPr>
        <w:t>μία θεσμική δικλε</w:t>
      </w:r>
      <w:r w:rsidRPr="00067880">
        <w:rPr>
          <w:rFonts w:eastAsia="Times New Roman" w:cs="Times New Roman"/>
          <w:szCs w:val="24"/>
        </w:rPr>
        <w:t>ίδα ασφαλείας και λογοδοσίας</w:t>
      </w:r>
      <w:r>
        <w:rPr>
          <w:rFonts w:eastAsia="Times New Roman" w:cs="Times New Roman"/>
          <w:szCs w:val="24"/>
        </w:rPr>
        <w:t>.</w:t>
      </w:r>
    </w:p>
    <w:p w14:paraId="0A5C0ED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Το ογκώδες πόρισμα των </w:t>
      </w:r>
      <w:proofErr w:type="spellStart"/>
      <w:r>
        <w:rPr>
          <w:rFonts w:eastAsia="Times New Roman" w:cs="Times New Roman"/>
          <w:szCs w:val="24"/>
        </w:rPr>
        <w:t>εκατόν</w:t>
      </w:r>
      <w:proofErr w:type="spellEnd"/>
      <w:r>
        <w:rPr>
          <w:rFonts w:eastAsia="Times New Roman" w:cs="Times New Roman"/>
          <w:szCs w:val="24"/>
        </w:rPr>
        <w:t xml:space="preserve"> σαράντα μία σελίδων </w:t>
      </w:r>
      <w:r w:rsidRPr="00067880">
        <w:rPr>
          <w:rFonts w:eastAsia="Times New Roman" w:cs="Times New Roman"/>
          <w:szCs w:val="24"/>
        </w:rPr>
        <w:t>για το διάστημα 2005</w:t>
      </w:r>
      <w:r>
        <w:rPr>
          <w:rFonts w:eastAsia="Times New Roman" w:cs="Times New Roman"/>
          <w:szCs w:val="24"/>
        </w:rPr>
        <w:t>-</w:t>
      </w:r>
      <w:r w:rsidRPr="00067880">
        <w:rPr>
          <w:rFonts w:eastAsia="Times New Roman" w:cs="Times New Roman"/>
          <w:szCs w:val="24"/>
        </w:rPr>
        <w:t>2016 και το φθινόπωρο του 2017</w:t>
      </w:r>
      <w:r>
        <w:rPr>
          <w:rFonts w:eastAsia="Times New Roman" w:cs="Times New Roman"/>
          <w:szCs w:val="24"/>
        </w:rPr>
        <w:t>,</w:t>
      </w:r>
      <w:r w:rsidRPr="00067880">
        <w:rPr>
          <w:rFonts w:eastAsia="Times New Roman" w:cs="Times New Roman"/>
          <w:szCs w:val="24"/>
        </w:rPr>
        <w:t xml:space="preserve"> στο οποίο κατέληξε ο διαχειριστικ</w:t>
      </w:r>
      <w:r w:rsidRPr="00067880">
        <w:rPr>
          <w:rFonts w:eastAsia="Times New Roman" w:cs="Times New Roman"/>
          <w:szCs w:val="24"/>
        </w:rPr>
        <w:t>ός έλεγχος</w:t>
      </w:r>
      <w:r>
        <w:rPr>
          <w:rFonts w:eastAsia="Times New Roman" w:cs="Times New Roman"/>
          <w:szCs w:val="24"/>
        </w:rPr>
        <w:t>,</w:t>
      </w:r>
      <w:r w:rsidRPr="00067880">
        <w:rPr>
          <w:rFonts w:eastAsia="Times New Roman" w:cs="Times New Roman"/>
          <w:szCs w:val="24"/>
        </w:rPr>
        <w:t xml:space="preserve"> που έγινε από τις ελεγκτικές υπηρεσίες του Υπουργείου Οικονομικών</w:t>
      </w:r>
      <w:r>
        <w:rPr>
          <w:rFonts w:eastAsia="Times New Roman" w:cs="Times New Roman"/>
          <w:szCs w:val="24"/>
        </w:rPr>
        <w:t>,</w:t>
      </w:r>
      <w:r w:rsidRPr="00067880">
        <w:rPr>
          <w:rFonts w:eastAsia="Times New Roman" w:cs="Times New Roman"/>
          <w:szCs w:val="24"/>
        </w:rPr>
        <w:t xml:space="preserve"> που διεξοδικά εξέ</w:t>
      </w:r>
      <w:r>
        <w:rPr>
          <w:rFonts w:eastAsia="Times New Roman" w:cs="Times New Roman"/>
          <w:szCs w:val="24"/>
        </w:rPr>
        <w:t>τ</w:t>
      </w:r>
      <w:r w:rsidRPr="00067880">
        <w:rPr>
          <w:rFonts w:eastAsia="Times New Roman" w:cs="Times New Roman"/>
          <w:szCs w:val="24"/>
        </w:rPr>
        <w:t>ασαν τον τρόπο διοίκησης και τα οικονομικά στοιχεία</w:t>
      </w:r>
      <w:r>
        <w:rPr>
          <w:rFonts w:eastAsia="Times New Roman" w:cs="Times New Roman"/>
          <w:szCs w:val="24"/>
        </w:rPr>
        <w:t>,</w:t>
      </w:r>
      <w:r w:rsidRPr="00067880">
        <w:rPr>
          <w:rFonts w:eastAsia="Times New Roman" w:cs="Times New Roman"/>
          <w:szCs w:val="24"/>
        </w:rPr>
        <w:t xml:space="preserve"> ήταν καταπέλτης</w:t>
      </w:r>
      <w:r>
        <w:rPr>
          <w:rFonts w:eastAsia="Times New Roman" w:cs="Times New Roman"/>
          <w:szCs w:val="24"/>
        </w:rPr>
        <w:t>. Μια αφαίμαξη διαρκείας του Ταμείου Αρχαιολογικών Πόρων</w:t>
      </w:r>
      <w:r w:rsidRPr="00067880">
        <w:rPr>
          <w:rFonts w:eastAsia="Times New Roman" w:cs="Times New Roman"/>
          <w:szCs w:val="24"/>
        </w:rPr>
        <w:t xml:space="preserve"> και </w:t>
      </w:r>
      <w:r>
        <w:rPr>
          <w:rFonts w:eastAsia="Times New Roman" w:cs="Times New Roman"/>
          <w:szCs w:val="24"/>
        </w:rPr>
        <w:t>Α</w:t>
      </w:r>
      <w:r w:rsidRPr="00067880">
        <w:rPr>
          <w:rFonts w:eastAsia="Times New Roman" w:cs="Times New Roman"/>
          <w:szCs w:val="24"/>
        </w:rPr>
        <w:t>παλλοτριώσεων και</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β</w:t>
      </w:r>
      <w:r w:rsidRPr="00067880">
        <w:rPr>
          <w:rFonts w:eastAsia="Times New Roman" w:cs="Times New Roman"/>
          <w:szCs w:val="24"/>
        </w:rPr>
        <w:t>εβαίως</w:t>
      </w:r>
      <w:r>
        <w:rPr>
          <w:rFonts w:eastAsia="Times New Roman" w:cs="Times New Roman"/>
          <w:szCs w:val="24"/>
        </w:rPr>
        <w:t>,</w:t>
      </w:r>
      <w:r w:rsidRPr="00067880">
        <w:rPr>
          <w:rFonts w:eastAsia="Times New Roman" w:cs="Times New Roman"/>
          <w:szCs w:val="24"/>
        </w:rPr>
        <w:t xml:space="preserve"> π</w:t>
      </w:r>
      <w:r w:rsidRPr="00067880">
        <w:rPr>
          <w:rFonts w:eastAsia="Times New Roman" w:cs="Times New Roman"/>
          <w:szCs w:val="24"/>
        </w:rPr>
        <w:t>ελατειακές και συντεχνιακές πρακτικές</w:t>
      </w:r>
      <w:r>
        <w:rPr>
          <w:rFonts w:eastAsia="Times New Roman" w:cs="Times New Roman"/>
          <w:szCs w:val="24"/>
        </w:rPr>
        <w:t xml:space="preserve">. </w:t>
      </w:r>
    </w:p>
    <w:p w14:paraId="0A5C0ED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Όπως εύστοχα ανέφερε ο </w:t>
      </w:r>
      <w:r>
        <w:rPr>
          <w:rFonts w:eastAsia="Times New Roman" w:cs="Times New Roman"/>
          <w:szCs w:val="24"/>
        </w:rPr>
        <w:t>ε</w:t>
      </w:r>
      <w:r>
        <w:rPr>
          <w:rFonts w:eastAsia="Times New Roman" w:cs="Times New Roman"/>
          <w:szCs w:val="24"/>
        </w:rPr>
        <w:t xml:space="preserve">ισηγητής μας της </w:t>
      </w:r>
      <w:r>
        <w:rPr>
          <w:rFonts w:eastAsia="Times New Roman" w:cs="Times New Roman"/>
          <w:szCs w:val="24"/>
        </w:rPr>
        <w:t>σ</w:t>
      </w:r>
      <w:r>
        <w:rPr>
          <w:rFonts w:eastAsia="Times New Roman" w:cs="Times New Roman"/>
          <w:szCs w:val="24"/>
        </w:rPr>
        <w:t xml:space="preserve">υμπολίτευσης, που διαχειρίστηκε το θέμα και ως Υπουργός Πολιτισμού, δεν επρόκειτο βεβαίως για Ταμείο Αλληλοβοήθειας, αλλά για ένα </w:t>
      </w:r>
      <w:r>
        <w:rPr>
          <w:rFonts w:eastAsia="Times New Roman" w:cs="Times New Roman"/>
          <w:szCs w:val="24"/>
        </w:rPr>
        <w:lastRenderedPageBreak/>
        <w:t xml:space="preserve">ταμείο αλληλοεξυπηρέτησης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w:t>
      </w:r>
      <w:r w:rsidRPr="00067880">
        <w:rPr>
          <w:rFonts w:eastAsia="Times New Roman" w:cs="Times New Roman"/>
          <w:szCs w:val="24"/>
        </w:rPr>
        <w:t xml:space="preserve"> με προ</w:t>
      </w:r>
      <w:r w:rsidRPr="00067880">
        <w:rPr>
          <w:rFonts w:eastAsia="Times New Roman" w:cs="Times New Roman"/>
          <w:szCs w:val="24"/>
        </w:rPr>
        <w:t>σλήψεις</w:t>
      </w:r>
      <w:r>
        <w:rPr>
          <w:rFonts w:eastAsia="Times New Roman" w:cs="Times New Roman"/>
          <w:szCs w:val="24"/>
        </w:rPr>
        <w:t>,</w:t>
      </w:r>
      <w:r w:rsidRPr="00067880">
        <w:rPr>
          <w:rFonts w:eastAsia="Times New Roman" w:cs="Times New Roman"/>
          <w:szCs w:val="24"/>
        </w:rPr>
        <w:t xml:space="preserve"> που δεν σκοπού</w:t>
      </w:r>
      <w:r>
        <w:rPr>
          <w:rFonts w:eastAsia="Times New Roman" w:cs="Times New Roman"/>
          <w:szCs w:val="24"/>
        </w:rPr>
        <w:t>σαν σ</w:t>
      </w:r>
      <w:r w:rsidRPr="00067880">
        <w:rPr>
          <w:rFonts w:eastAsia="Times New Roman" w:cs="Times New Roman"/>
          <w:szCs w:val="24"/>
        </w:rPr>
        <w:t>την παροχή υπηρεσιών σε αλλήλους</w:t>
      </w:r>
      <w:r>
        <w:rPr>
          <w:rFonts w:eastAsia="Times New Roman" w:cs="Times New Roman"/>
          <w:szCs w:val="24"/>
        </w:rPr>
        <w:t>,</w:t>
      </w:r>
      <w:r w:rsidRPr="00067880">
        <w:rPr>
          <w:rFonts w:eastAsia="Times New Roman" w:cs="Times New Roman"/>
          <w:szCs w:val="24"/>
        </w:rPr>
        <w:t xml:space="preserve"> αλλά σε γραφεία </w:t>
      </w:r>
      <w:r>
        <w:rPr>
          <w:rFonts w:eastAsia="Times New Roman" w:cs="Times New Roman"/>
          <w:szCs w:val="24"/>
        </w:rPr>
        <w:t>Υ</w:t>
      </w:r>
      <w:r w:rsidRPr="00067880">
        <w:rPr>
          <w:rFonts w:eastAsia="Times New Roman" w:cs="Times New Roman"/>
          <w:szCs w:val="24"/>
        </w:rPr>
        <w:t xml:space="preserve">πουργών </w:t>
      </w:r>
      <w:r>
        <w:rPr>
          <w:rFonts w:eastAsia="Times New Roman" w:cs="Times New Roman"/>
          <w:szCs w:val="24"/>
        </w:rPr>
        <w:t xml:space="preserve">και κρατικοδίαιτο συνδικαλισμό. </w:t>
      </w:r>
    </w:p>
    <w:p w14:paraId="0A5C0ED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δεν </w:t>
      </w:r>
      <w:r>
        <w:rPr>
          <w:rFonts w:eastAsia="Times New Roman" w:cs="Times New Roman"/>
          <w:szCs w:val="24"/>
        </w:rPr>
        <w:t>απο</w:t>
      </w:r>
      <w:r>
        <w:rPr>
          <w:rFonts w:eastAsia="Times New Roman" w:cs="Times New Roman"/>
          <w:szCs w:val="24"/>
        </w:rPr>
        <w:t xml:space="preserve">σκοπεί μόνο στον έλεγχο </w:t>
      </w:r>
      <w:r w:rsidRPr="00067880">
        <w:rPr>
          <w:rFonts w:eastAsia="Times New Roman" w:cs="Times New Roman"/>
          <w:szCs w:val="24"/>
        </w:rPr>
        <w:t>του παρελθόντος</w:t>
      </w:r>
      <w:r>
        <w:rPr>
          <w:rFonts w:eastAsia="Times New Roman" w:cs="Times New Roman"/>
          <w:szCs w:val="24"/>
        </w:rPr>
        <w:t>,</w:t>
      </w:r>
      <w:r w:rsidRPr="00067880">
        <w:rPr>
          <w:rFonts w:eastAsia="Times New Roman" w:cs="Times New Roman"/>
          <w:szCs w:val="24"/>
        </w:rPr>
        <w:t xml:space="preserve"> α</w:t>
      </w:r>
      <w:r>
        <w:rPr>
          <w:rFonts w:eastAsia="Times New Roman" w:cs="Times New Roman"/>
          <w:szCs w:val="24"/>
        </w:rPr>
        <w:t>λλά πρωτίστως σε μία αλλαγή π</w:t>
      </w:r>
      <w:r w:rsidRPr="00067880">
        <w:rPr>
          <w:rFonts w:eastAsia="Times New Roman" w:cs="Times New Roman"/>
          <w:szCs w:val="24"/>
        </w:rPr>
        <w:t>αραδείγματος διοίκησης και διαχείρισης</w:t>
      </w:r>
      <w:r>
        <w:rPr>
          <w:rFonts w:eastAsia="Times New Roman" w:cs="Times New Roman"/>
          <w:szCs w:val="24"/>
        </w:rPr>
        <w:t>,</w:t>
      </w:r>
      <w:r w:rsidRPr="00067880">
        <w:rPr>
          <w:rFonts w:eastAsia="Times New Roman" w:cs="Times New Roman"/>
          <w:szCs w:val="24"/>
        </w:rPr>
        <w:t xml:space="preserve"> με γνώμονα τη διαφάνεια</w:t>
      </w:r>
      <w:r>
        <w:rPr>
          <w:rFonts w:eastAsia="Times New Roman" w:cs="Times New Roman"/>
          <w:szCs w:val="24"/>
        </w:rPr>
        <w:t>. Με το νομοσχέδιο</w:t>
      </w:r>
      <w:r w:rsidRPr="00067880">
        <w:rPr>
          <w:rFonts w:eastAsia="Times New Roman" w:cs="Times New Roman"/>
          <w:szCs w:val="24"/>
        </w:rPr>
        <w:t xml:space="preserve"> σταμάτα </w:t>
      </w:r>
      <w:r>
        <w:rPr>
          <w:rFonts w:eastAsia="Times New Roman" w:cs="Times New Roman"/>
          <w:szCs w:val="24"/>
        </w:rPr>
        <w:t>η χρηματοδότηση του Τ</w:t>
      </w:r>
      <w:r w:rsidRPr="00067880">
        <w:rPr>
          <w:rFonts w:eastAsia="Times New Roman" w:cs="Times New Roman"/>
          <w:szCs w:val="24"/>
        </w:rPr>
        <w:t>αμείο</w:t>
      </w:r>
      <w:r>
        <w:rPr>
          <w:rFonts w:eastAsia="Times New Roman" w:cs="Times New Roman"/>
          <w:szCs w:val="24"/>
        </w:rPr>
        <w:t>υ Αλληλοβοηθεί</w:t>
      </w:r>
      <w:r w:rsidRPr="00067880">
        <w:rPr>
          <w:rFonts w:eastAsia="Times New Roman" w:cs="Times New Roman"/>
          <w:szCs w:val="24"/>
        </w:rPr>
        <w:t xml:space="preserve">ας από το </w:t>
      </w:r>
      <w:r>
        <w:rPr>
          <w:rFonts w:eastAsia="Times New Roman" w:cs="Times New Roman"/>
          <w:szCs w:val="24"/>
        </w:rPr>
        <w:t>Τ</w:t>
      </w:r>
      <w:r w:rsidRPr="00067880">
        <w:rPr>
          <w:rFonts w:eastAsia="Times New Roman" w:cs="Times New Roman"/>
          <w:szCs w:val="24"/>
        </w:rPr>
        <w:t xml:space="preserve">αμείο </w:t>
      </w:r>
      <w:r>
        <w:rPr>
          <w:rFonts w:eastAsia="Times New Roman" w:cs="Times New Roman"/>
          <w:szCs w:val="24"/>
        </w:rPr>
        <w:t>Α</w:t>
      </w:r>
      <w:r w:rsidRPr="00067880">
        <w:rPr>
          <w:rFonts w:eastAsia="Times New Roman" w:cs="Times New Roman"/>
          <w:szCs w:val="24"/>
        </w:rPr>
        <w:t xml:space="preserve">ρχαιολογικών </w:t>
      </w:r>
      <w:r>
        <w:rPr>
          <w:rFonts w:eastAsia="Times New Roman" w:cs="Times New Roman"/>
          <w:szCs w:val="24"/>
        </w:rPr>
        <w:t>Π</w:t>
      </w:r>
      <w:r w:rsidRPr="00067880">
        <w:rPr>
          <w:rFonts w:eastAsia="Times New Roman" w:cs="Times New Roman"/>
          <w:szCs w:val="24"/>
        </w:rPr>
        <w:t xml:space="preserve">όρων και </w:t>
      </w:r>
      <w:r>
        <w:rPr>
          <w:rFonts w:eastAsia="Times New Roman" w:cs="Times New Roman"/>
          <w:szCs w:val="24"/>
        </w:rPr>
        <w:t>Α</w:t>
      </w:r>
      <w:r w:rsidRPr="00067880">
        <w:rPr>
          <w:rFonts w:eastAsia="Times New Roman" w:cs="Times New Roman"/>
          <w:szCs w:val="24"/>
        </w:rPr>
        <w:t xml:space="preserve">παλλοτριώσεων και πλέον οι κοινωνικές παροχές που διαχειριζόταν το </w:t>
      </w:r>
      <w:r>
        <w:rPr>
          <w:rFonts w:eastAsia="Times New Roman" w:cs="Times New Roman"/>
          <w:szCs w:val="24"/>
        </w:rPr>
        <w:t>Τ</w:t>
      </w:r>
      <w:r w:rsidRPr="00067880">
        <w:rPr>
          <w:rFonts w:eastAsia="Times New Roman" w:cs="Times New Roman"/>
          <w:szCs w:val="24"/>
        </w:rPr>
        <w:t xml:space="preserve">αμείο </w:t>
      </w:r>
      <w:r>
        <w:rPr>
          <w:rFonts w:eastAsia="Times New Roman" w:cs="Times New Roman"/>
          <w:szCs w:val="24"/>
        </w:rPr>
        <w:t>Α</w:t>
      </w:r>
      <w:r w:rsidRPr="00067880">
        <w:rPr>
          <w:rFonts w:eastAsia="Times New Roman" w:cs="Times New Roman"/>
          <w:szCs w:val="24"/>
        </w:rPr>
        <w:t>λληλοβοήθ</w:t>
      </w:r>
      <w:r w:rsidRPr="00067880">
        <w:rPr>
          <w:rFonts w:eastAsia="Times New Roman" w:cs="Times New Roman"/>
          <w:szCs w:val="24"/>
        </w:rPr>
        <w:t>ειας</w:t>
      </w:r>
      <w:r>
        <w:rPr>
          <w:rFonts w:eastAsia="Times New Roman" w:cs="Times New Roman"/>
          <w:szCs w:val="24"/>
        </w:rPr>
        <w:t>,</w:t>
      </w:r>
      <w:r w:rsidRPr="00067880">
        <w:rPr>
          <w:rFonts w:eastAsia="Times New Roman" w:cs="Times New Roman"/>
          <w:szCs w:val="24"/>
        </w:rPr>
        <w:t xml:space="preserve"> με αποδέκτες </w:t>
      </w:r>
      <w:r>
        <w:rPr>
          <w:rFonts w:eastAsia="Times New Roman" w:cs="Times New Roman"/>
          <w:szCs w:val="24"/>
        </w:rPr>
        <w:t>τους</w:t>
      </w:r>
      <w:r w:rsidRPr="00067880">
        <w:rPr>
          <w:rFonts w:eastAsia="Times New Roman" w:cs="Times New Roman"/>
          <w:szCs w:val="24"/>
        </w:rPr>
        <w:t xml:space="preserve"> υπαλλήλους του </w:t>
      </w:r>
      <w:r>
        <w:rPr>
          <w:rFonts w:eastAsia="Times New Roman" w:cs="Times New Roman"/>
          <w:szCs w:val="24"/>
        </w:rPr>
        <w:t>Υ</w:t>
      </w:r>
      <w:r w:rsidRPr="00067880">
        <w:rPr>
          <w:rFonts w:eastAsia="Times New Roman" w:cs="Times New Roman"/>
          <w:szCs w:val="24"/>
        </w:rPr>
        <w:t>πουργείου</w:t>
      </w:r>
      <w:r>
        <w:rPr>
          <w:rFonts w:eastAsia="Times New Roman" w:cs="Times New Roman"/>
          <w:szCs w:val="24"/>
        </w:rPr>
        <w:t>,</w:t>
      </w:r>
      <w:r w:rsidRPr="00067880">
        <w:rPr>
          <w:rFonts w:eastAsia="Times New Roman" w:cs="Times New Roman"/>
          <w:szCs w:val="24"/>
        </w:rPr>
        <w:t xml:space="preserve"> περνούν στην αρμοδιότητ</w:t>
      </w:r>
      <w:r>
        <w:rPr>
          <w:rFonts w:eastAsia="Times New Roman" w:cs="Times New Roman"/>
          <w:szCs w:val="24"/>
        </w:rPr>
        <w:t>ά</w:t>
      </w:r>
      <w:r w:rsidRPr="00067880">
        <w:rPr>
          <w:rFonts w:eastAsia="Times New Roman" w:cs="Times New Roman"/>
          <w:szCs w:val="24"/>
        </w:rPr>
        <w:t xml:space="preserve"> του</w:t>
      </w:r>
      <w:r>
        <w:rPr>
          <w:rFonts w:eastAsia="Times New Roman" w:cs="Times New Roman"/>
          <w:szCs w:val="24"/>
        </w:rPr>
        <w:t>. Δ</w:t>
      </w:r>
      <w:r w:rsidRPr="00067880">
        <w:rPr>
          <w:rFonts w:eastAsia="Times New Roman" w:cs="Times New Roman"/>
          <w:szCs w:val="24"/>
        </w:rPr>
        <w:t>ημιουργείται παιδικός σταθμός</w:t>
      </w:r>
      <w:r>
        <w:rPr>
          <w:rFonts w:eastAsia="Times New Roman" w:cs="Times New Roman"/>
          <w:szCs w:val="24"/>
        </w:rPr>
        <w:t>,</w:t>
      </w:r>
      <w:r w:rsidRPr="00067880">
        <w:rPr>
          <w:rFonts w:eastAsia="Times New Roman" w:cs="Times New Roman"/>
          <w:szCs w:val="24"/>
        </w:rPr>
        <w:t xml:space="preserve"> ο οποίος εντάσσεται στον </w:t>
      </w:r>
      <w:r>
        <w:rPr>
          <w:rFonts w:eastAsia="Times New Roman" w:cs="Times New Roman"/>
          <w:szCs w:val="24"/>
        </w:rPr>
        <w:t>Ο</w:t>
      </w:r>
      <w:r w:rsidRPr="00067880">
        <w:rPr>
          <w:rFonts w:eastAsia="Times New Roman" w:cs="Times New Roman"/>
          <w:szCs w:val="24"/>
        </w:rPr>
        <w:t xml:space="preserve">ργανισμό του </w:t>
      </w:r>
      <w:r>
        <w:rPr>
          <w:rFonts w:eastAsia="Times New Roman" w:cs="Times New Roman"/>
          <w:szCs w:val="24"/>
        </w:rPr>
        <w:t>Υ</w:t>
      </w:r>
      <w:r w:rsidRPr="00067880">
        <w:rPr>
          <w:rFonts w:eastAsia="Times New Roman" w:cs="Times New Roman"/>
          <w:szCs w:val="24"/>
        </w:rPr>
        <w:t>πουργείου</w:t>
      </w:r>
      <w:r>
        <w:rPr>
          <w:rFonts w:eastAsia="Times New Roman" w:cs="Times New Roman"/>
          <w:szCs w:val="24"/>
        </w:rPr>
        <w:t>,</w:t>
      </w:r>
      <w:r w:rsidRPr="00067880">
        <w:rPr>
          <w:rFonts w:eastAsia="Times New Roman" w:cs="Times New Roman"/>
          <w:szCs w:val="24"/>
        </w:rPr>
        <w:t xml:space="preserve"> που θα διαχειρίζεται το επίδομα</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 xml:space="preserve">το οποίο </w:t>
      </w:r>
      <w:r w:rsidRPr="00067880">
        <w:rPr>
          <w:rFonts w:eastAsia="Times New Roman" w:cs="Times New Roman"/>
          <w:szCs w:val="24"/>
        </w:rPr>
        <w:t xml:space="preserve">θα αφορά </w:t>
      </w:r>
      <w:r>
        <w:rPr>
          <w:rFonts w:eastAsia="Times New Roman" w:cs="Times New Roman"/>
          <w:szCs w:val="24"/>
        </w:rPr>
        <w:t>σ</w:t>
      </w:r>
      <w:r w:rsidRPr="00067880">
        <w:rPr>
          <w:rFonts w:eastAsia="Times New Roman" w:cs="Times New Roman"/>
          <w:szCs w:val="24"/>
        </w:rPr>
        <w:t>τις παιδικές κατασκηνώσεις</w:t>
      </w:r>
      <w:r>
        <w:rPr>
          <w:rFonts w:eastAsia="Times New Roman" w:cs="Times New Roman"/>
          <w:szCs w:val="24"/>
        </w:rPr>
        <w:t>.</w:t>
      </w:r>
    </w:p>
    <w:p w14:paraId="0A5C0ED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Επιπροσθέτως</w:t>
      </w:r>
      <w:r>
        <w:rPr>
          <w:rFonts w:eastAsia="Times New Roman" w:cs="Times New Roman"/>
          <w:szCs w:val="24"/>
        </w:rPr>
        <w:t>, οι θέσεις</w:t>
      </w:r>
      <w:r w:rsidRPr="00067880">
        <w:rPr>
          <w:rFonts w:eastAsia="Times New Roman" w:cs="Times New Roman"/>
          <w:szCs w:val="24"/>
        </w:rPr>
        <w:t xml:space="preserve"> εργασίας των υπαλλήλων διασφαλίζονται και μεταφέρονται στο Υπουργείο Πολιτισμού</w:t>
      </w:r>
      <w:r>
        <w:rPr>
          <w:rFonts w:eastAsia="Times New Roman" w:cs="Times New Roman"/>
          <w:szCs w:val="24"/>
        </w:rPr>
        <w:t>,</w:t>
      </w:r>
      <w:r w:rsidRPr="00067880">
        <w:rPr>
          <w:rFonts w:eastAsia="Times New Roman" w:cs="Times New Roman"/>
          <w:szCs w:val="24"/>
        </w:rPr>
        <w:t xml:space="preserve"> προκειμένου να αρθεί ένα διαφανές και αμφιλεγόμενο εργασιακό καθεστώς</w:t>
      </w:r>
      <w:r>
        <w:rPr>
          <w:rFonts w:eastAsia="Times New Roman" w:cs="Times New Roman"/>
          <w:szCs w:val="24"/>
        </w:rPr>
        <w:t>,</w:t>
      </w:r>
      <w:r w:rsidRPr="00067880">
        <w:rPr>
          <w:rFonts w:eastAsia="Times New Roman" w:cs="Times New Roman"/>
          <w:szCs w:val="24"/>
        </w:rPr>
        <w:t xml:space="preserve"> που </w:t>
      </w:r>
      <w:r>
        <w:rPr>
          <w:rFonts w:eastAsia="Times New Roman" w:cs="Times New Roman"/>
          <w:szCs w:val="24"/>
        </w:rPr>
        <w:t xml:space="preserve">παρέπαιε </w:t>
      </w:r>
      <w:r w:rsidRPr="00067880">
        <w:rPr>
          <w:rFonts w:eastAsia="Times New Roman" w:cs="Times New Roman"/>
          <w:szCs w:val="24"/>
        </w:rPr>
        <w:t>μεταξύ ιδιωτικού και δημοσίου</w:t>
      </w:r>
      <w:r>
        <w:rPr>
          <w:rFonts w:eastAsia="Times New Roman" w:cs="Times New Roman"/>
          <w:szCs w:val="24"/>
        </w:rPr>
        <w:t>.</w:t>
      </w:r>
    </w:p>
    <w:p w14:paraId="0A5C0ED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Θ</w:t>
      </w:r>
      <w:r w:rsidRPr="00067880">
        <w:rPr>
          <w:rFonts w:eastAsia="Times New Roman" w:cs="Times New Roman"/>
          <w:szCs w:val="24"/>
        </w:rPr>
        <w:t>α ήθελα να πάω σε ένα άλλο θέμα και να υπογραμμ</w:t>
      </w:r>
      <w:r w:rsidRPr="00067880">
        <w:rPr>
          <w:rFonts w:eastAsia="Times New Roman" w:cs="Times New Roman"/>
          <w:szCs w:val="24"/>
        </w:rPr>
        <w:t xml:space="preserve">ίσω ένα σημαντικό κεφάλαιο του πολιτιστικού μας </w:t>
      </w:r>
      <w:r>
        <w:rPr>
          <w:rFonts w:eastAsia="Times New Roman" w:cs="Times New Roman"/>
          <w:szCs w:val="24"/>
        </w:rPr>
        <w:t>αποθέματος που θεραπεύει το παρόν νομοσχέδιο και αφορά τη Δήλο. Η</w:t>
      </w:r>
      <w:r w:rsidRPr="00067880">
        <w:rPr>
          <w:rFonts w:eastAsia="Times New Roman" w:cs="Times New Roman"/>
          <w:szCs w:val="24"/>
        </w:rPr>
        <w:t xml:space="preserve"> Δήλος</w:t>
      </w:r>
      <w:r>
        <w:rPr>
          <w:rFonts w:eastAsia="Times New Roman" w:cs="Times New Roman"/>
          <w:szCs w:val="24"/>
        </w:rPr>
        <w:t>,</w:t>
      </w:r>
      <w:r w:rsidRPr="00067880">
        <w:rPr>
          <w:rFonts w:eastAsia="Times New Roman" w:cs="Times New Roman"/>
          <w:szCs w:val="24"/>
        </w:rPr>
        <w:t xml:space="preserve"> σήμα κατατεθέν της </w:t>
      </w:r>
      <w:r>
        <w:rPr>
          <w:rFonts w:eastAsia="Times New Roman" w:cs="Times New Roman"/>
          <w:szCs w:val="24"/>
        </w:rPr>
        <w:t>α</w:t>
      </w:r>
      <w:r w:rsidRPr="00067880">
        <w:rPr>
          <w:rFonts w:eastAsia="Times New Roman" w:cs="Times New Roman"/>
          <w:szCs w:val="24"/>
        </w:rPr>
        <w:t xml:space="preserve">ρχαίας </w:t>
      </w:r>
      <w:r>
        <w:rPr>
          <w:rFonts w:eastAsia="Times New Roman" w:cs="Times New Roman"/>
          <w:szCs w:val="24"/>
        </w:rPr>
        <w:t>ε</w:t>
      </w:r>
      <w:r w:rsidRPr="00067880">
        <w:rPr>
          <w:rFonts w:eastAsia="Times New Roman" w:cs="Times New Roman"/>
          <w:szCs w:val="24"/>
        </w:rPr>
        <w:t>λληνικής πολιτιστικής μας κληρονομιάς</w:t>
      </w:r>
      <w:r>
        <w:rPr>
          <w:rFonts w:eastAsia="Times New Roman" w:cs="Times New Roman"/>
          <w:szCs w:val="24"/>
        </w:rPr>
        <w:t xml:space="preserve">, κινδύνευε </w:t>
      </w:r>
      <w:r w:rsidRPr="00067880">
        <w:rPr>
          <w:rFonts w:eastAsia="Times New Roman" w:cs="Times New Roman"/>
          <w:szCs w:val="24"/>
        </w:rPr>
        <w:t>να μη λειτουργεί ως επισκέψιμος χώρος</w:t>
      </w:r>
      <w:r>
        <w:rPr>
          <w:rFonts w:eastAsia="Times New Roman" w:cs="Times New Roman"/>
          <w:szCs w:val="24"/>
        </w:rPr>
        <w:t>,</w:t>
      </w:r>
      <w:r w:rsidRPr="00067880">
        <w:rPr>
          <w:rFonts w:eastAsia="Times New Roman" w:cs="Times New Roman"/>
          <w:szCs w:val="24"/>
        </w:rPr>
        <w:t xml:space="preserve"> διότι επί σειρά μην</w:t>
      </w:r>
      <w:r w:rsidRPr="00067880">
        <w:rPr>
          <w:rFonts w:eastAsia="Times New Roman" w:cs="Times New Roman"/>
          <w:szCs w:val="24"/>
        </w:rPr>
        <w:t>ών δεν υπήρχε ούτε ένας άνθρωπος εκεί</w:t>
      </w:r>
      <w:r>
        <w:rPr>
          <w:rFonts w:eastAsia="Times New Roman" w:cs="Times New Roman"/>
          <w:szCs w:val="24"/>
        </w:rPr>
        <w:t>.</w:t>
      </w:r>
    </w:p>
    <w:p w14:paraId="0A5C0ED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Το νομοσχέδιο θεσπίζει, λ</w:t>
      </w:r>
      <w:r w:rsidRPr="00067880">
        <w:rPr>
          <w:rFonts w:eastAsia="Times New Roman" w:cs="Times New Roman"/>
          <w:szCs w:val="24"/>
        </w:rPr>
        <w:t>οιπόν</w:t>
      </w:r>
      <w:r>
        <w:rPr>
          <w:rFonts w:eastAsia="Times New Roman" w:cs="Times New Roman"/>
          <w:szCs w:val="24"/>
        </w:rPr>
        <w:t>,</w:t>
      </w:r>
      <w:r w:rsidRPr="00067880">
        <w:rPr>
          <w:rFonts w:eastAsia="Times New Roman" w:cs="Times New Roman"/>
          <w:szCs w:val="24"/>
        </w:rPr>
        <w:t xml:space="preserve"> κίνητρα</w:t>
      </w:r>
      <w:r>
        <w:rPr>
          <w:rFonts w:eastAsia="Times New Roman" w:cs="Times New Roman"/>
          <w:szCs w:val="24"/>
        </w:rPr>
        <w:t>,</w:t>
      </w:r>
      <w:r w:rsidRPr="00067880">
        <w:rPr>
          <w:rFonts w:eastAsia="Times New Roman" w:cs="Times New Roman"/>
          <w:szCs w:val="24"/>
        </w:rPr>
        <w:t xml:space="preserve"> προκειμένου </w:t>
      </w:r>
      <w:r>
        <w:rPr>
          <w:rFonts w:eastAsia="Times New Roman" w:cs="Times New Roman"/>
          <w:szCs w:val="24"/>
        </w:rPr>
        <w:t>η Δήλος</w:t>
      </w:r>
      <w:r w:rsidRPr="00067880">
        <w:rPr>
          <w:rFonts w:eastAsia="Times New Roman" w:cs="Times New Roman"/>
          <w:szCs w:val="24"/>
        </w:rPr>
        <w:t xml:space="preserve"> να μπορεί να λειτουργεί ως επισκέψιμος χώρος όλους τους μήνες του χρόνου</w:t>
      </w:r>
      <w:r>
        <w:rPr>
          <w:rFonts w:eastAsia="Times New Roman" w:cs="Times New Roman"/>
          <w:szCs w:val="24"/>
        </w:rPr>
        <w:t>. Από το ίδιο πνεύμα δημιουργίας κινήτρων εμφορείται και</w:t>
      </w:r>
      <w:r w:rsidRPr="00067880">
        <w:rPr>
          <w:rFonts w:eastAsia="Times New Roman" w:cs="Times New Roman"/>
          <w:szCs w:val="24"/>
        </w:rPr>
        <w:t xml:space="preserve"> το άρθρο 9</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 xml:space="preserve">που προβλέπει την αύξηση του ορίου </w:t>
      </w:r>
      <w:r w:rsidRPr="00067880">
        <w:rPr>
          <w:rFonts w:eastAsia="Times New Roman" w:cs="Times New Roman"/>
          <w:szCs w:val="24"/>
        </w:rPr>
        <w:t>μετακίνησης εκτός έδρας και αφορά αρχαιολό</w:t>
      </w:r>
      <w:r>
        <w:rPr>
          <w:rFonts w:eastAsia="Times New Roman" w:cs="Times New Roman"/>
          <w:szCs w:val="24"/>
        </w:rPr>
        <w:t>γους</w:t>
      </w:r>
      <w:r>
        <w:rPr>
          <w:rFonts w:eastAsia="Times New Roman" w:cs="Times New Roman"/>
          <w:szCs w:val="24"/>
        </w:rPr>
        <w:t>,</w:t>
      </w:r>
      <w:r>
        <w:rPr>
          <w:rFonts w:eastAsia="Times New Roman" w:cs="Times New Roman"/>
          <w:szCs w:val="24"/>
        </w:rPr>
        <w:t xml:space="preserve"> </w:t>
      </w:r>
      <w:r w:rsidRPr="00067880">
        <w:rPr>
          <w:rFonts w:eastAsia="Times New Roman" w:cs="Times New Roman"/>
          <w:szCs w:val="24"/>
        </w:rPr>
        <w:t xml:space="preserve">που εργάζονται στα νησιά και </w:t>
      </w:r>
      <w:r>
        <w:rPr>
          <w:rFonts w:eastAsia="Times New Roman" w:cs="Times New Roman"/>
          <w:szCs w:val="24"/>
        </w:rPr>
        <w:t>ελλείψει</w:t>
      </w:r>
      <w:r w:rsidRPr="00067880">
        <w:rPr>
          <w:rFonts w:eastAsia="Times New Roman" w:cs="Times New Roman"/>
          <w:szCs w:val="24"/>
        </w:rPr>
        <w:t xml:space="preserve"> επαρκούς ακτοπλοϊκής διασύνδεσης εξαναγκάζονται να μετακινούνται από το ένα νησί στο άλλο μέσω Αθηνών</w:t>
      </w:r>
      <w:r>
        <w:rPr>
          <w:rFonts w:eastAsia="Times New Roman" w:cs="Times New Roman"/>
          <w:szCs w:val="24"/>
        </w:rPr>
        <w:t>,</w:t>
      </w:r>
      <w:r w:rsidRPr="00067880">
        <w:rPr>
          <w:rFonts w:eastAsia="Times New Roman" w:cs="Times New Roman"/>
          <w:szCs w:val="24"/>
        </w:rPr>
        <w:t xml:space="preserve"> με κόστος οικονομικό και ενίοτε </w:t>
      </w:r>
      <w:r w:rsidRPr="00067880">
        <w:rPr>
          <w:rFonts w:eastAsia="Times New Roman" w:cs="Times New Roman"/>
          <w:szCs w:val="24"/>
        </w:rPr>
        <w:t>δυσβάσταχτο</w:t>
      </w:r>
      <w:r>
        <w:rPr>
          <w:rFonts w:eastAsia="Times New Roman" w:cs="Times New Roman"/>
          <w:szCs w:val="24"/>
        </w:rPr>
        <w:t>.</w:t>
      </w:r>
    </w:p>
    <w:p w14:paraId="0A5C0ED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w:t>
      </w:r>
      <w:r w:rsidRPr="00067880">
        <w:rPr>
          <w:rFonts w:eastAsia="Times New Roman" w:cs="Times New Roman"/>
          <w:szCs w:val="24"/>
        </w:rPr>
        <w:t>έλος</w:t>
      </w:r>
      <w:r>
        <w:rPr>
          <w:rFonts w:eastAsia="Times New Roman" w:cs="Times New Roman"/>
          <w:szCs w:val="24"/>
        </w:rPr>
        <w:t>,</w:t>
      </w:r>
      <w:r w:rsidRPr="00067880">
        <w:rPr>
          <w:rFonts w:eastAsia="Times New Roman" w:cs="Times New Roman"/>
          <w:szCs w:val="24"/>
        </w:rPr>
        <w:t xml:space="preserve"> το νομοσχέδιο θεραπεύει μία ακόμα παραδοξότητα που ακούει στο όνομα </w:t>
      </w:r>
      <w:r>
        <w:rPr>
          <w:rFonts w:eastAsia="Times New Roman" w:cs="Times New Roman"/>
          <w:szCs w:val="24"/>
        </w:rPr>
        <w:t>Ο</w:t>
      </w:r>
      <w:r w:rsidRPr="00067880">
        <w:rPr>
          <w:rFonts w:eastAsia="Times New Roman" w:cs="Times New Roman"/>
          <w:szCs w:val="24"/>
        </w:rPr>
        <w:t xml:space="preserve">ργανισμός </w:t>
      </w:r>
      <w:r>
        <w:rPr>
          <w:rFonts w:eastAsia="Times New Roman" w:cs="Times New Roman"/>
          <w:szCs w:val="24"/>
        </w:rPr>
        <w:t>Α</w:t>
      </w:r>
      <w:r w:rsidRPr="00067880">
        <w:rPr>
          <w:rFonts w:eastAsia="Times New Roman" w:cs="Times New Roman"/>
          <w:szCs w:val="24"/>
        </w:rPr>
        <w:t>νέγερσης Μουσείου Ακρόπολης</w:t>
      </w:r>
      <w:r>
        <w:rPr>
          <w:rFonts w:eastAsia="Times New Roman" w:cs="Times New Roman"/>
          <w:szCs w:val="24"/>
        </w:rPr>
        <w:t>. Τ</w:t>
      </w:r>
      <w:r w:rsidRPr="00067880">
        <w:rPr>
          <w:rFonts w:eastAsia="Times New Roman" w:cs="Times New Roman"/>
          <w:szCs w:val="24"/>
        </w:rPr>
        <w:t xml:space="preserve">α </w:t>
      </w:r>
      <w:r>
        <w:rPr>
          <w:rFonts w:eastAsia="Times New Roman" w:cs="Times New Roman"/>
          <w:szCs w:val="24"/>
        </w:rPr>
        <w:t>δέκα</w:t>
      </w:r>
      <w:r w:rsidRPr="00067880">
        <w:rPr>
          <w:rFonts w:eastAsia="Times New Roman" w:cs="Times New Roman"/>
          <w:szCs w:val="24"/>
        </w:rPr>
        <w:t xml:space="preserve"> χρόνια λειτουργίας</w:t>
      </w:r>
      <w:r>
        <w:rPr>
          <w:rFonts w:eastAsia="Times New Roman" w:cs="Times New Roman"/>
          <w:szCs w:val="24"/>
        </w:rPr>
        <w:t>,</w:t>
      </w:r>
      <w:r w:rsidRPr="00067880">
        <w:rPr>
          <w:rFonts w:eastAsia="Times New Roman" w:cs="Times New Roman"/>
          <w:szCs w:val="24"/>
        </w:rPr>
        <w:t xml:space="preserve"> που αισίως </w:t>
      </w:r>
      <w:r>
        <w:rPr>
          <w:rFonts w:eastAsia="Times New Roman" w:cs="Times New Roman"/>
          <w:szCs w:val="24"/>
        </w:rPr>
        <w:t>συμπληρώνει το Μ</w:t>
      </w:r>
      <w:r w:rsidRPr="00067880">
        <w:rPr>
          <w:rFonts w:eastAsia="Times New Roman" w:cs="Times New Roman"/>
          <w:szCs w:val="24"/>
        </w:rPr>
        <w:t>ουσείο της Ακρόπολης</w:t>
      </w:r>
      <w:r>
        <w:rPr>
          <w:rFonts w:eastAsia="Times New Roman" w:cs="Times New Roman"/>
          <w:szCs w:val="24"/>
        </w:rPr>
        <w:t>,</w:t>
      </w:r>
      <w:r w:rsidRPr="00067880">
        <w:rPr>
          <w:rFonts w:eastAsia="Times New Roman" w:cs="Times New Roman"/>
          <w:szCs w:val="24"/>
        </w:rPr>
        <w:t xml:space="preserve"> δεν καθιστούν μόνο περιττό </w:t>
      </w:r>
      <w:r w:rsidRPr="00067880">
        <w:rPr>
          <w:rFonts w:eastAsia="Times New Roman" w:cs="Times New Roman"/>
          <w:szCs w:val="24"/>
        </w:rPr>
        <w:lastRenderedPageBreak/>
        <w:t xml:space="preserve">τον </w:t>
      </w:r>
      <w:r>
        <w:rPr>
          <w:rFonts w:eastAsia="Times New Roman" w:cs="Times New Roman"/>
          <w:szCs w:val="24"/>
        </w:rPr>
        <w:t>Ο</w:t>
      </w:r>
      <w:r w:rsidRPr="00067880">
        <w:rPr>
          <w:rFonts w:eastAsia="Times New Roman" w:cs="Times New Roman"/>
          <w:szCs w:val="24"/>
        </w:rPr>
        <w:t xml:space="preserve">ργανισμό </w:t>
      </w:r>
      <w:r>
        <w:rPr>
          <w:rFonts w:eastAsia="Times New Roman" w:cs="Times New Roman"/>
          <w:szCs w:val="24"/>
        </w:rPr>
        <w:t>Α</w:t>
      </w:r>
      <w:r w:rsidRPr="00067880">
        <w:rPr>
          <w:rFonts w:eastAsia="Times New Roman" w:cs="Times New Roman"/>
          <w:szCs w:val="24"/>
        </w:rPr>
        <w:t>νέγερσης</w:t>
      </w:r>
      <w:r>
        <w:rPr>
          <w:rFonts w:eastAsia="Times New Roman" w:cs="Times New Roman"/>
          <w:szCs w:val="24"/>
        </w:rPr>
        <w:t>,</w:t>
      </w:r>
      <w:r w:rsidRPr="00067880">
        <w:rPr>
          <w:rFonts w:eastAsia="Times New Roman" w:cs="Times New Roman"/>
          <w:szCs w:val="24"/>
        </w:rPr>
        <w:t xml:space="preserve"> αλλά και αντίφαση εν τοις </w:t>
      </w:r>
      <w:proofErr w:type="spellStart"/>
      <w:r w:rsidRPr="00067880">
        <w:rPr>
          <w:rFonts w:eastAsia="Times New Roman" w:cs="Times New Roman"/>
          <w:szCs w:val="24"/>
        </w:rPr>
        <w:t>όροις</w:t>
      </w:r>
      <w:proofErr w:type="spellEnd"/>
      <w:r>
        <w:rPr>
          <w:rFonts w:eastAsia="Times New Roman" w:cs="Times New Roman"/>
          <w:szCs w:val="24"/>
        </w:rPr>
        <w:t>. Η αυτονόητη κατάργηση, όμως,</w:t>
      </w:r>
      <w:r w:rsidRPr="00067880">
        <w:rPr>
          <w:rFonts w:eastAsia="Times New Roman" w:cs="Times New Roman"/>
          <w:szCs w:val="24"/>
        </w:rPr>
        <w:t xml:space="preserve"> του </w:t>
      </w:r>
      <w:r>
        <w:rPr>
          <w:rFonts w:eastAsia="Times New Roman" w:cs="Times New Roman"/>
          <w:szCs w:val="24"/>
        </w:rPr>
        <w:t>Ο</w:t>
      </w:r>
      <w:r w:rsidRPr="00067880">
        <w:rPr>
          <w:rFonts w:eastAsia="Times New Roman" w:cs="Times New Roman"/>
          <w:szCs w:val="24"/>
        </w:rPr>
        <w:t xml:space="preserve">ργανισμού </w:t>
      </w:r>
      <w:r>
        <w:rPr>
          <w:rFonts w:eastAsia="Times New Roman" w:cs="Times New Roman"/>
          <w:szCs w:val="24"/>
        </w:rPr>
        <w:t>Α</w:t>
      </w:r>
      <w:r w:rsidRPr="00067880">
        <w:rPr>
          <w:rFonts w:eastAsia="Times New Roman" w:cs="Times New Roman"/>
          <w:szCs w:val="24"/>
        </w:rPr>
        <w:t>νέγερσης</w:t>
      </w:r>
      <w:r>
        <w:rPr>
          <w:rFonts w:eastAsia="Times New Roman" w:cs="Times New Roman"/>
          <w:szCs w:val="24"/>
        </w:rPr>
        <w:t>,</w:t>
      </w:r>
      <w:r w:rsidRPr="00067880">
        <w:rPr>
          <w:rFonts w:eastAsia="Times New Roman" w:cs="Times New Roman"/>
          <w:szCs w:val="24"/>
        </w:rPr>
        <w:t xml:space="preserve"> έθεσε επιτακτικά το ερώτημα τι μέλλει γενέσθαι με τους εργαζόμενους</w:t>
      </w:r>
      <w:r>
        <w:rPr>
          <w:rFonts w:eastAsia="Times New Roman" w:cs="Times New Roman"/>
          <w:szCs w:val="24"/>
        </w:rPr>
        <w:t>.</w:t>
      </w:r>
    </w:p>
    <w:p w14:paraId="0A5C0ED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w:t>
      </w:r>
      <w:r w:rsidRPr="00067880">
        <w:rPr>
          <w:rFonts w:eastAsia="Times New Roman" w:cs="Times New Roman"/>
          <w:szCs w:val="24"/>
        </w:rPr>
        <w:t>ο νομοσχέδιο</w:t>
      </w:r>
      <w:r>
        <w:rPr>
          <w:rFonts w:eastAsia="Times New Roman" w:cs="Times New Roman"/>
          <w:szCs w:val="24"/>
        </w:rPr>
        <w:t>,</w:t>
      </w:r>
      <w:r w:rsidRPr="00067880">
        <w:rPr>
          <w:rFonts w:eastAsia="Times New Roman" w:cs="Times New Roman"/>
          <w:szCs w:val="24"/>
        </w:rPr>
        <w:t xml:space="preserve"> λαμβάνοντας υπόψη την προσφορά των εργαζομένων</w:t>
      </w:r>
      <w:r>
        <w:rPr>
          <w:rFonts w:eastAsia="Times New Roman" w:cs="Times New Roman"/>
          <w:szCs w:val="24"/>
        </w:rPr>
        <w:t>,</w:t>
      </w:r>
      <w:r w:rsidRPr="00067880">
        <w:rPr>
          <w:rFonts w:eastAsia="Times New Roman" w:cs="Times New Roman"/>
          <w:szCs w:val="24"/>
        </w:rPr>
        <w:t xml:space="preserve"> αλλά και το καθεστώς ομηρίας</w:t>
      </w:r>
      <w:r>
        <w:rPr>
          <w:rFonts w:eastAsia="Times New Roman" w:cs="Times New Roman"/>
          <w:szCs w:val="24"/>
        </w:rPr>
        <w:t>,</w:t>
      </w:r>
      <w:r w:rsidRPr="00067880">
        <w:rPr>
          <w:rFonts w:eastAsia="Times New Roman" w:cs="Times New Roman"/>
          <w:szCs w:val="24"/>
        </w:rPr>
        <w:t xml:space="preserve"> στο </w:t>
      </w:r>
      <w:r w:rsidRPr="00067880">
        <w:rPr>
          <w:rFonts w:eastAsia="Times New Roman" w:cs="Times New Roman"/>
          <w:szCs w:val="24"/>
        </w:rPr>
        <w:t>οποίο καταδίκασε μία ιδιό</w:t>
      </w:r>
      <w:r>
        <w:rPr>
          <w:rFonts w:eastAsia="Times New Roman" w:cs="Times New Roman"/>
          <w:szCs w:val="24"/>
        </w:rPr>
        <w:t>τυπη</w:t>
      </w:r>
      <w:r w:rsidRPr="00067880">
        <w:rPr>
          <w:rFonts w:eastAsia="Times New Roman" w:cs="Times New Roman"/>
          <w:szCs w:val="24"/>
        </w:rPr>
        <w:t xml:space="preserve"> κατάσταση</w:t>
      </w:r>
      <w:r>
        <w:rPr>
          <w:rFonts w:eastAsia="Times New Roman" w:cs="Times New Roman"/>
          <w:szCs w:val="24"/>
        </w:rPr>
        <w:t>,</w:t>
      </w:r>
      <w:r w:rsidRPr="00067880">
        <w:rPr>
          <w:rFonts w:eastAsia="Times New Roman" w:cs="Times New Roman"/>
          <w:szCs w:val="24"/>
        </w:rPr>
        <w:t xml:space="preserve"> μεταφέρει στο </w:t>
      </w:r>
      <w:r>
        <w:rPr>
          <w:rFonts w:eastAsia="Times New Roman" w:cs="Times New Roman"/>
          <w:szCs w:val="24"/>
        </w:rPr>
        <w:t>Μ</w:t>
      </w:r>
      <w:r w:rsidRPr="00067880">
        <w:rPr>
          <w:rFonts w:eastAsia="Times New Roman" w:cs="Times New Roman"/>
          <w:szCs w:val="24"/>
        </w:rPr>
        <w:t xml:space="preserve">ουσείο της Ακρόπολης τους υπαλλήλους </w:t>
      </w:r>
      <w:r>
        <w:rPr>
          <w:rFonts w:eastAsia="Times New Roman" w:cs="Times New Roman"/>
          <w:szCs w:val="24"/>
        </w:rPr>
        <w:t>αυτούς.</w:t>
      </w:r>
    </w:p>
    <w:p w14:paraId="0A5C0ED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w:t>
      </w:r>
      <w:r w:rsidRPr="00067880">
        <w:rPr>
          <w:rFonts w:eastAsia="Times New Roman" w:cs="Times New Roman"/>
          <w:szCs w:val="24"/>
        </w:rPr>
        <w:t>υρίες και κύριοι συνάδελφοι</w:t>
      </w:r>
      <w:r>
        <w:rPr>
          <w:rFonts w:eastAsia="Times New Roman" w:cs="Times New Roman"/>
          <w:szCs w:val="24"/>
        </w:rPr>
        <w:t>,</w:t>
      </w:r>
      <w:r w:rsidRPr="00067880">
        <w:rPr>
          <w:rFonts w:eastAsia="Times New Roman" w:cs="Times New Roman"/>
          <w:szCs w:val="24"/>
        </w:rPr>
        <w:t xml:space="preserve"> η κριτική</w:t>
      </w:r>
      <w:r>
        <w:rPr>
          <w:rFonts w:eastAsia="Times New Roman" w:cs="Times New Roman"/>
          <w:szCs w:val="24"/>
        </w:rPr>
        <w:t>,</w:t>
      </w:r>
      <w:r w:rsidRPr="00067880">
        <w:rPr>
          <w:rFonts w:eastAsia="Times New Roman" w:cs="Times New Roman"/>
          <w:szCs w:val="24"/>
        </w:rPr>
        <w:t xml:space="preserve"> που ακούστηκε από συναδέλφους της </w:t>
      </w:r>
      <w:r>
        <w:rPr>
          <w:rFonts w:eastAsia="Times New Roman" w:cs="Times New Roman"/>
          <w:szCs w:val="24"/>
        </w:rPr>
        <w:t>Α</w:t>
      </w:r>
      <w:r w:rsidRPr="00067880">
        <w:rPr>
          <w:rFonts w:eastAsia="Times New Roman" w:cs="Times New Roman"/>
          <w:szCs w:val="24"/>
        </w:rPr>
        <w:t>ντιπολίτευσης αναφέρεται σε αποσπασματικότητα διατάξεων</w:t>
      </w:r>
      <w:r>
        <w:rPr>
          <w:rFonts w:eastAsia="Times New Roman" w:cs="Times New Roman"/>
          <w:szCs w:val="24"/>
        </w:rPr>
        <w:t>. Θ</w:t>
      </w:r>
      <w:r w:rsidRPr="00067880">
        <w:rPr>
          <w:rFonts w:eastAsia="Times New Roman" w:cs="Times New Roman"/>
          <w:szCs w:val="24"/>
        </w:rPr>
        <w:t>εωρώ ότι δεν πρόκειτα</w:t>
      </w:r>
      <w:r w:rsidRPr="00067880">
        <w:rPr>
          <w:rFonts w:eastAsia="Times New Roman" w:cs="Times New Roman"/>
          <w:szCs w:val="24"/>
        </w:rPr>
        <w:t xml:space="preserve">ι για </w:t>
      </w:r>
      <w:r>
        <w:rPr>
          <w:rFonts w:eastAsia="Times New Roman" w:cs="Times New Roman"/>
          <w:szCs w:val="24"/>
        </w:rPr>
        <w:t>συνονθύλευμα</w:t>
      </w:r>
      <w:r w:rsidRPr="00067880">
        <w:rPr>
          <w:rFonts w:eastAsia="Times New Roman" w:cs="Times New Roman"/>
          <w:szCs w:val="24"/>
        </w:rPr>
        <w:t xml:space="preserve"> ετερόκλητων διατάξεων</w:t>
      </w:r>
      <w:r>
        <w:rPr>
          <w:rFonts w:eastAsia="Times New Roman" w:cs="Times New Roman"/>
          <w:szCs w:val="24"/>
        </w:rPr>
        <w:t>,</w:t>
      </w:r>
      <w:r w:rsidRPr="00067880">
        <w:rPr>
          <w:rFonts w:eastAsia="Times New Roman" w:cs="Times New Roman"/>
          <w:szCs w:val="24"/>
        </w:rPr>
        <w:t xml:space="preserve"> αλλά για μία γενναία </w:t>
      </w:r>
      <w:r>
        <w:rPr>
          <w:rFonts w:eastAsia="Times New Roman" w:cs="Times New Roman"/>
          <w:szCs w:val="24"/>
        </w:rPr>
        <w:t>-έστω κ</w:t>
      </w:r>
      <w:r w:rsidRPr="00067880">
        <w:rPr>
          <w:rFonts w:eastAsia="Times New Roman" w:cs="Times New Roman"/>
          <w:szCs w:val="24"/>
        </w:rPr>
        <w:t>ι αν άργησε</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κίνηση</w:t>
      </w:r>
      <w:r w:rsidRPr="00067880">
        <w:rPr>
          <w:rFonts w:eastAsia="Times New Roman" w:cs="Times New Roman"/>
          <w:szCs w:val="24"/>
        </w:rPr>
        <w:t xml:space="preserve"> εναντίον ενός μηχανισμού διαπλοκής και διαφθοράς υπό τις ευλογίες της τότε νομοθεσίας και πολιτείας</w:t>
      </w:r>
      <w:r>
        <w:rPr>
          <w:rFonts w:eastAsia="Times New Roman" w:cs="Times New Roman"/>
          <w:szCs w:val="24"/>
        </w:rPr>
        <w:t>.</w:t>
      </w:r>
      <w:r w:rsidRPr="00067880">
        <w:rPr>
          <w:rFonts w:eastAsia="Times New Roman" w:cs="Times New Roman"/>
          <w:szCs w:val="24"/>
        </w:rPr>
        <w:t xml:space="preserve"> Διότι σε αυτό το </w:t>
      </w:r>
      <w:r>
        <w:rPr>
          <w:rFonts w:eastAsia="Times New Roman" w:cs="Times New Roman"/>
          <w:szCs w:val="24"/>
        </w:rPr>
        <w:t>«</w:t>
      </w:r>
      <w:r w:rsidRPr="00067880">
        <w:rPr>
          <w:rFonts w:eastAsia="Times New Roman" w:cs="Times New Roman"/>
          <w:szCs w:val="24"/>
        </w:rPr>
        <w:t>ευφάνταστο</w:t>
      </w:r>
      <w:r>
        <w:rPr>
          <w:rFonts w:eastAsia="Times New Roman" w:cs="Times New Roman"/>
          <w:szCs w:val="24"/>
        </w:rPr>
        <w:t>»</w:t>
      </w:r>
      <w:r w:rsidRPr="00067880">
        <w:rPr>
          <w:rFonts w:eastAsia="Times New Roman" w:cs="Times New Roman"/>
          <w:szCs w:val="24"/>
        </w:rPr>
        <w:t xml:space="preserve"> δημιούργημα του </w:t>
      </w:r>
      <w:r>
        <w:rPr>
          <w:rFonts w:eastAsia="Times New Roman" w:cs="Times New Roman"/>
          <w:szCs w:val="24"/>
        </w:rPr>
        <w:t xml:space="preserve">Ταμείου </w:t>
      </w:r>
      <w:r>
        <w:rPr>
          <w:rFonts w:eastAsia="Times New Roman" w:cs="Times New Roman"/>
          <w:szCs w:val="24"/>
        </w:rPr>
        <w:t>Αλληλοβοήθειας εισέρρεε από</w:t>
      </w:r>
      <w:r w:rsidRPr="00067880">
        <w:rPr>
          <w:rFonts w:eastAsia="Times New Roman" w:cs="Times New Roman"/>
          <w:szCs w:val="24"/>
        </w:rPr>
        <w:t xml:space="preserve"> το 2002 δημόσιο χρήμα αρκετών εκατομμυρίων από το </w:t>
      </w:r>
      <w:r>
        <w:rPr>
          <w:rFonts w:eastAsia="Times New Roman" w:cs="Times New Roman"/>
          <w:szCs w:val="24"/>
        </w:rPr>
        <w:t>Τ</w:t>
      </w:r>
      <w:r w:rsidRPr="00067880">
        <w:rPr>
          <w:rFonts w:eastAsia="Times New Roman" w:cs="Times New Roman"/>
          <w:szCs w:val="24"/>
        </w:rPr>
        <w:t xml:space="preserve">αμείο </w:t>
      </w:r>
      <w:r>
        <w:rPr>
          <w:rFonts w:eastAsia="Times New Roman" w:cs="Times New Roman"/>
          <w:szCs w:val="24"/>
        </w:rPr>
        <w:t>Α</w:t>
      </w:r>
      <w:r w:rsidRPr="00067880">
        <w:rPr>
          <w:rFonts w:eastAsia="Times New Roman" w:cs="Times New Roman"/>
          <w:szCs w:val="24"/>
        </w:rPr>
        <w:t xml:space="preserve">ρχαιολογικών </w:t>
      </w:r>
      <w:r>
        <w:rPr>
          <w:rFonts w:eastAsia="Times New Roman" w:cs="Times New Roman"/>
          <w:szCs w:val="24"/>
        </w:rPr>
        <w:t>Πόρων,</w:t>
      </w:r>
      <w:r w:rsidRPr="00067880">
        <w:rPr>
          <w:rFonts w:eastAsia="Times New Roman" w:cs="Times New Roman"/>
          <w:szCs w:val="24"/>
        </w:rPr>
        <w:t xml:space="preserve"> χωρίς να λογοδοτεί σε κανέναν</w:t>
      </w:r>
      <w:r>
        <w:rPr>
          <w:rFonts w:eastAsia="Times New Roman" w:cs="Times New Roman"/>
          <w:szCs w:val="24"/>
        </w:rPr>
        <w:t xml:space="preserve"> από τους ελεγκτικούς</w:t>
      </w:r>
      <w:r w:rsidRPr="00067880">
        <w:rPr>
          <w:rFonts w:eastAsia="Times New Roman" w:cs="Times New Roman"/>
          <w:szCs w:val="24"/>
        </w:rPr>
        <w:t xml:space="preserve"> μηχανισμ</w:t>
      </w:r>
      <w:r>
        <w:rPr>
          <w:rFonts w:eastAsia="Times New Roman" w:cs="Times New Roman"/>
          <w:szCs w:val="24"/>
        </w:rPr>
        <w:t>ού</w:t>
      </w:r>
      <w:r w:rsidRPr="00067880">
        <w:rPr>
          <w:rFonts w:eastAsia="Times New Roman" w:cs="Times New Roman"/>
          <w:szCs w:val="24"/>
        </w:rPr>
        <w:t>ς του δημόσιου λογιστικού</w:t>
      </w:r>
      <w:r>
        <w:rPr>
          <w:rFonts w:eastAsia="Times New Roman" w:cs="Times New Roman"/>
          <w:szCs w:val="24"/>
        </w:rPr>
        <w:t>. Τ</w:t>
      </w:r>
      <w:r w:rsidRPr="00067880">
        <w:rPr>
          <w:rFonts w:eastAsia="Times New Roman" w:cs="Times New Roman"/>
          <w:szCs w:val="24"/>
        </w:rPr>
        <w:t xml:space="preserve">α χρήματα </w:t>
      </w:r>
      <w:r>
        <w:rPr>
          <w:rFonts w:eastAsia="Times New Roman" w:cs="Times New Roman"/>
          <w:szCs w:val="24"/>
        </w:rPr>
        <w:t xml:space="preserve">τα </w:t>
      </w:r>
      <w:r w:rsidRPr="00067880">
        <w:rPr>
          <w:rFonts w:eastAsia="Times New Roman" w:cs="Times New Roman"/>
          <w:szCs w:val="24"/>
        </w:rPr>
        <w:t xml:space="preserve">διαχειριζόταν η διοίκηση του </w:t>
      </w:r>
      <w:r>
        <w:rPr>
          <w:rFonts w:eastAsia="Times New Roman" w:cs="Times New Roman"/>
          <w:szCs w:val="24"/>
        </w:rPr>
        <w:t>Τ</w:t>
      </w:r>
      <w:r w:rsidRPr="00067880">
        <w:rPr>
          <w:rFonts w:eastAsia="Times New Roman" w:cs="Times New Roman"/>
          <w:szCs w:val="24"/>
        </w:rPr>
        <w:t>αμείου</w:t>
      </w:r>
      <w:r>
        <w:rPr>
          <w:rFonts w:eastAsia="Times New Roman" w:cs="Times New Roman"/>
          <w:szCs w:val="24"/>
        </w:rPr>
        <w:t>,</w:t>
      </w:r>
      <w:r w:rsidRPr="00067880">
        <w:rPr>
          <w:rFonts w:eastAsia="Times New Roman" w:cs="Times New Roman"/>
          <w:szCs w:val="24"/>
        </w:rPr>
        <w:t xml:space="preserve"> </w:t>
      </w:r>
      <w:r w:rsidRPr="00067880">
        <w:rPr>
          <w:rFonts w:eastAsia="Times New Roman" w:cs="Times New Roman"/>
          <w:szCs w:val="24"/>
        </w:rPr>
        <w:lastRenderedPageBreak/>
        <w:t>που ελεγχό</w:t>
      </w:r>
      <w:r w:rsidRPr="00067880">
        <w:rPr>
          <w:rFonts w:eastAsia="Times New Roman" w:cs="Times New Roman"/>
          <w:szCs w:val="24"/>
        </w:rPr>
        <w:t>ταν από τις γνωστές συνδικαλιστικές παρατάξεις</w:t>
      </w:r>
      <w:r>
        <w:rPr>
          <w:rFonts w:eastAsia="Times New Roman" w:cs="Times New Roman"/>
          <w:szCs w:val="24"/>
        </w:rPr>
        <w:t xml:space="preserve">, ΠΑΣΚΕ και ΔΑΚΕ. </w:t>
      </w:r>
    </w:p>
    <w:p w14:paraId="0A5C0ED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Το παρόν, μικρό νομοσχέδιο </w:t>
      </w:r>
      <w:r w:rsidRPr="00067880">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λοιπόν, </w:t>
      </w:r>
      <w:r>
        <w:rPr>
          <w:rFonts w:eastAsia="Times New Roman" w:cs="Times New Roman"/>
          <w:szCs w:val="24"/>
        </w:rPr>
        <w:t>κατά τη γνώμη μου,</w:t>
      </w:r>
      <w:r w:rsidRPr="00067880">
        <w:rPr>
          <w:rFonts w:eastAsia="Times New Roman" w:cs="Times New Roman"/>
          <w:szCs w:val="24"/>
        </w:rPr>
        <w:t xml:space="preserve"> εφαλτήριο μετάβαση</w:t>
      </w:r>
      <w:r>
        <w:rPr>
          <w:rFonts w:eastAsia="Times New Roman" w:cs="Times New Roman"/>
          <w:szCs w:val="24"/>
        </w:rPr>
        <w:t>ς</w:t>
      </w:r>
      <w:r w:rsidRPr="00067880">
        <w:rPr>
          <w:rFonts w:eastAsia="Times New Roman" w:cs="Times New Roman"/>
          <w:szCs w:val="24"/>
        </w:rPr>
        <w:t xml:space="preserve"> σε ένα μοντέλο χρηστής διοίκησης και διαχείρισης δημοσίου χρήματος</w:t>
      </w:r>
      <w:r>
        <w:rPr>
          <w:rFonts w:eastAsia="Times New Roman" w:cs="Times New Roman"/>
          <w:szCs w:val="24"/>
        </w:rPr>
        <w:t>, με θεσμικές ασφαλιστικές δικλε</w:t>
      </w:r>
      <w:r w:rsidRPr="00067880">
        <w:rPr>
          <w:rFonts w:eastAsia="Times New Roman" w:cs="Times New Roman"/>
          <w:szCs w:val="24"/>
        </w:rPr>
        <w:t>ίδες</w:t>
      </w:r>
      <w:r>
        <w:rPr>
          <w:rFonts w:eastAsia="Times New Roman" w:cs="Times New Roman"/>
          <w:szCs w:val="24"/>
        </w:rPr>
        <w:t xml:space="preserve">, ούτως </w:t>
      </w:r>
      <w:r>
        <w:rPr>
          <w:rFonts w:eastAsia="Times New Roman" w:cs="Times New Roman"/>
          <w:szCs w:val="24"/>
        </w:rPr>
        <w:t>ώστε η αλληλοβοήθεια, ως</w:t>
      </w:r>
      <w:r w:rsidRPr="00067880">
        <w:rPr>
          <w:rFonts w:eastAsia="Times New Roman" w:cs="Times New Roman"/>
          <w:szCs w:val="24"/>
        </w:rPr>
        <w:t xml:space="preserve"> ευφημισμός τ</w:t>
      </w:r>
      <w:r>
        <w:rPr>
          <w:rFonts w:eastAsia="Times New Roman" w:cs="Times New Roman"/>
          <w:szCs w:val="24"/>
        </w:rPr>
        <w:t>η</w:t>
      </w:r>
      <w:r w:rsidRPr="00067880">
        <w:rPr>
          <w:rFonts w:eastAsia="Times New Roman" w:cs="Times New Roman"/>
          <w:szCs w:val="24"/>
        </w:rPr>
        <w:t xml:space="preserve">ς </w:t>
      </w:r>
      <w:proofErr w:type="spellStart"/>
      <w:r w:rsidRPr="00067880">
        <w:rPr>
          <w:rFonts w:eastAsia="Times New Roman" w:cs="Times New Roman"/>
          <w:szCs w:val="24"/>
        </w:rPr>
        <w:t>αλληλοκ</w:t>
      </w:r>
      <w:r>
        <w:rPr>
          <w:rFonts w:eastAsia="Times New Roman" w:cs="Times New Roman"/>
          <w:szCs w:val="24"/>
        </w:rPr>
        <w:t>άλυψης</w:t>
      </w:r>
      <w:proofErr w:type="spellEnd"/>
      <w:r w:rsidRPr="00067880">
        <w:rPr>
          <w:rFonts w:eastAsia="Times New Roman" w:cs="Times New Roman"/>
          <w:szCs w:val="24"/>
        </w:rPr>
        <w:t xml:space="preserve"> και του βολέματος</w:t>
      </w:r>
      <w:r>
        <w:rPr>
          <w:rFonts w:eastAsia="Times New Roman" w:cs="Times New Roman"/>
          <w:szCs w:val="24"/>
        </w:rPr>
        <w:t>,</w:t>
      </w:r>
      <w:r w:rsidRPr="00067880">
        <w:rPr>
          <w:rFonts w:eastAsia="Times New Roman" w:cs="Times New Roman"/>
          <w:szCs w:val="24"/>
        </w:rPr>
        <w:t xml:space="preserve"> να μην</w:t>
      </w:r>
      <w:r>
        <w:rPr>
          <w:rFonts w:eastAsia="Times New Roman" w:cs="Times New Roman"/>
          <w:szCs w:val="24"/>
        </w:rPr>
        <w:t xml:space="preserve"> εμφανιστεί ξανά και να μην εκφυλίζεται η </w:t>
      </w:r>
      <w:r>
        <w:rPr>
          <w:rFonts w:eastAsia="Times New Roman" w:cs="Times New Roman"/>
          <w:szCs w:val="24"/>
        </w:rPr>
        <w:t>δ</w:t>
      </w:r>
      <w:r w:rsidRPr="00067880">
        <w:rPr>
          <w:rFonts w:eastAsia="Times New Roman" w:cs="Times New Roman"/>
          <w:szCs w:val="24"/>
        </w:rPr>
        <w:t xml:space="preserve">ημόσια </w:t>
      </w:r>
      <w:r>
        <w:rPr>
          <w:rFonts w:eastAsia="Times New Roman" w:cs="Times New Roman"/>
          <w:szCs w:val="24"/>
        </w:rPr>
        <w:t>δ</w:t>
      </w:r>
      <w:r w:rsidRPr="00067880">
        <w:rPr>
          <w:rFonts w:eastAsia="Times New Roman" w:cs="Times New Roman"/>
          <w:szCs w:val="24"/>
        </w:rPr>
        <w:t>ιοίκηση σε θύλακα διαφθοράς και προώθησης ιδιωτικών συμφερόντων</w:t>
      </w:r>
      <w:r>
        <w:rPr>
          <w:rFonts w:eastAsia="Times New Roman" w:cs="Times New Roman"/>
          <w:szCs w:val="24"/>
        </w:rPr>
        <w:t>. Και όχι γιατί είμαστε οι δικαιούχοι του</w:t>
      </w:r>
      <w:r w:rsidRPr="00067880">
        <w:rPr>
          <w:rFonts w:eastAsia="Times New Roman" w:cs="Times New Roman"/>
          <w:szCs w:val="24"/>
        </w:rPr>
        <w:t xml:space="preserve"> ηθικού πλεονεκτήματος</w:t>
      </w:r>
      <w:r w:rsidRPr="00067880">
        <w:rPr>
          <w:rFonts w:eastAsia="Times New Roman" w:cs="Times New Roman"/>
          <w:szCs w:val="24"/>
        </w:rPr>
        <w:t xml:space="preserve"> </w:t>
      </w:r>
      <w:r>
        <w:rPr>
          <w:rFonts w:eastAsia="Times New Roman" w:cs="Times New Roman"/>
          <w:szCs w:val="24"/>
        </w:rPr>
        <w:t xml:space="preserve">ή </w:t>
      </w:r>
      <w:proofErr w:type="spellStart"/>
      <w:r>
        <w:rPr>
          <w:rFonts w:eastAsia="Times New Roman" w:cs="Times New Roman"/>
          <w:szCs w:val="24"/>
        </w:rPr>
        <w:t>διεπόμαστε</w:t>
      </w:r>
      <w:proofErr w:type="spellEnd"/>
      <w:r>
        <w:rPr>
          <w:rFonts w:eastAsia="Times New Roman" w:cs="Times New Roman"/>
          <w:szCs w:val="24"/>
        </w:rPr>
        <w:t xml:space="preserve"> από ηθικολογικές</w:t>
      </w:r>
      <w:r w:rsidRPr="00067880">
        <w:rPr>
          <w:rFonts w:eastAsia="Times New Roman" w:cs="Times New Roman"/>
          <w:szCs w:val="24"/>
        </w:rPr>
        <w:t xml:space="preserve"> εμμονές</w:t>
      </w:r>
      <w:r>
        <w:rPr>
          <w:rFonts w:eastAsia="Times New Roman" w:cs="Times New Roman"/>
          <w:szCs w:val="24"/>
        </w:rPr>
        <w:t>,</w:t>
      </w:r>
      <w:r w:rsidRPr="00067880">
        <w:rPr>
          <w:rFonts w:eastAsia="Times New Roman" w:cs="Times New Roman"/>
          <w:szCs w:val="24"/>
        </w:rPr>
        <w:t xml:space="preserve"> κραδαίνοντας τη </w:t>
      </w:r>
      <w:r>
        <w:rPr>
          <w:rFonts w:eastAsia="Times New Roman" w:cs="Times New Roman"/>
          <w:szCs w:val="24"/>
        </w:rPr>
        <w:t>ρ</w:t>
      </w:r>
      <w:r w:rsidRPr="00067880">
        <w:rPr>
          <w:rFonts w:eastAsia="Times New Roman" w:cs="Times New Roman"/>
          <w:szCs w:val="24"/>
        </w:rPr>
        <w:t>ομφαία της κάθαρσης</w:t>
      </w:r>
      <w:r>
        <w:rPr>
          <w:rFonts w:eastAsia="Times New Roman" w:cs="Times New Roman"/>
          <w:szCs w:val="24"/>
        </w:rPr>
        <w:t>,</w:t>
      </w:r>
      <w:r w:rsidRPr="00067880">
        <w:rPr>
          <w:rFonts w:eastAsia="Times New Roman" w:cs="Times New Roman"/>
          <w:szCs w:val="24"/>
        </w:rPr>
        <w:t xml:space="preserve"> αλλά γιατί όλες και όλοι πρέπει να κατανοήσουμε ότι η μάχη κατά της διαφθοράς είναι πρωτ</w:t>
      </w:r>
      <w:r>
        <w:rPr>
          <w:rFonts w:eastAsia="Times New Roman" w:cs="Times New Roman"/>
          <w:szCs w:val="24"/>
        </w:rPr>
        <w:t xml:space="preserve">ίστως μία μάχη υπεράσπισης της </w:t>
      </w:r>
      <w:r>
        <w:rPr>
          <w:rFonts w:eastAsia="Times New Roman" w:cs="Times New Roman"/>
          <w:szCs w:val="24"/>
        </w:rPr>
        <w:t>δ</w:t>
      </w:r>
      <w:r w:rsidRPr="00067880">
        <w:rPr>
          <w:rFonts w:eastAsia="Times New Roman" w:cs="Times New Roman"/>
          <w:szCs w:val="24"/>
        </w:rPr>
        <w:t>ημοκρατίας</w:t>
      </w:r>
      <w:r>
        <w:rPr>
          <w:rFonts w:eastAsia="Times New Roman" w:cs="Times New Roman"/>
          <w:szCs w:val="24"/>
        </w:rPr>
        <w:t>, εφόσον</w:t>
      </w:r>
      <w:r w:rsidRPr="00067880">
        <w:rPr>
          <w:rFonts w:eastAsia="Times New Roman" w:cs="Times New Roman"/>
          <w:szCs w:val="24"/>
        </w:rPr>
        <w:t xml:space="preserve"> </w:t>
      </w:r>
      <w:r>
        <w:rPr>
          <w:rFonts w:eastAsia="Times New Roman" w:cs="Times New Roman"/>
          <w:szCs w:val="24"/>
        </w:rPr>
        <w:t>δ</w:t>
      </w:r>
      <w:r w:rsidRPr="00067880">
        <w:rPr>
          <w:rFonts w:eastAsia="Times New Roman" w:cs="Times New Roman"/>
          <w:szCs w:val="24"/>
        </w:rPr>
        <w:t>ημοκρατία</w:t>
      </w:r>
      <w:r>
        <w:rPr>
          <w:rFonts w:eastAsia="Times New Roman" w:cs="Times New Roman"/>
          <w:szCs w:val="24"/>
        </w:rPr>
        <w:t>,</w:t>
      </w:r>
      <w:r w:rsidRPr="00067880">
        <w:rPr>
          <w:rFonts w:eastAsia="Times New Roman" w:cs="Times New Roman"/>
          <w:szCs w:val="24"/>
        </w:rPr>
        <w:t xml:space="preserve"> μεταξύ άλλων</w:t>
      </w:r>
      <w:r>
        <w:rPr>
          <w:rFonts w:eastAsia="Times New Roman" w:cs="Times New Roman"/>
          <w:szCs w:val="24"/>
        </w:rPr>
        <w:t>,</w:t>
      </w:r>
      <w:r w:rsidRPr="00067880">
        <w:rPr>
          <w:rFonts w:eastAsia="Times New Roman" w:cs="Times New Roman"/>
          <w:szCs w:val="24"/>
        </w:rPr>
        <w:t xml:space="preserve"> σημαίνει άρση</w:t>
      </w:r>
      <w:r w:rsidRPr="00067880">
        <w:rPr>
          <w:rFonts w:eastAsia="Times New Roman" w:cs="Times New Roman"/>
          <w:szCs w:val="24"/>
        </w:rPr>
        <w:t xml:space="preserve"> της ανισότητας</w:t>
      </w:r>
      <w:r>
        <w:rPr>
          <w:rFonts w:eastAsia="Times New Roman" w:cs="Times New Roman"/>
          <w:szCs w:val="24"/>
        </w:rPr>
        <w:t>,</w:t>
      </w:r>
      <w:r w:rsidRPr="00067880">
        <w:rPr>
          <w:rFonts w:eastAsia="Times New Roman" w:cs="Times New Roman"/>
          <w:szCs w:val="24"/>
        </w:rPr>
        <w:t xml:space="preserve"> δίκαιη κατανομή του πλούτου</w:t>
      </w:r>
      <w:r>
        <w:rPr>
          <w:rFonts w:eastAsia="Times New Roman" w:cs="Times New Roman"/>
          <w:szCs w:val="24"/>
        </w:rPr>
        <w:t>,</w:t>
      </w:r>
      <w:r w:rsidRPr="00067880">
        <w:rPr>
          <w:rFonts w:eastAsia="Times New Roman" w:cs="Times New Roman"/>
          <w:szCs w:val="24"/>
        </w:rPr>
        <w:t xml:space="preserve"> αλλά και άρση της παράνομης συσσώρευσ</w:t>
      </w:r>
      <w:r>
        <w:rPr>
          <w:rFonts w:eastAsia="Times New Roman" w:cs="Times New Roman"/>
          <w:szCs w:val="24"/>
        </w:rPr>
        <w:t>ή</w:t>
      </w:r>
      <w:r w:rsidRPr="00067880">
        <w:rPr>
          <w:rFonts w:eastAsia="Times New Roman" w:cs="Times New Roman"/>
          <w:szCs w:val="24"/>
        </w:rPr>
        <w:t>ς του</w:t>
      </w:r>
      <w:r>
        <w:rPr>
          <w:rFonts w:eastAsia="Times New Roman" w:cs="Times New Roman"/>
          <w:szCs w:val="24"/>
        </w:rPr>
        <w:t>.</w:t>
      </w:r>
      <w:r w:rsidRPr="00067880">
        <w:rPr>
          <w:rFonts w:eastAsia="Times New Roman" w:cs="Times New Roman"/>
          <w:szCs w:val="24"/>
        </w:rPr>
        <w:t xml:space="preserve"> </w:t>
      </w:r>
      <w:r>
        <w:rPr>
          <w:rFonts w:eastAsia="Times New Roman" w:cs="Times New Roman"/>
          <w:szCs w:val="24"/>
        </w:rPr>
        <w:t>Κ</w:t>
      </w:r>
      <w:r w:rsidRPr="00067880">
        <w:rPr>
          <w:rFonts w:eastAsia="Times New Roman" w:cs="Times New Roman"/>
          <w:szCs w:val="24"/>
        </w:rPr>
        <w:t xml:space="preserve">αι δεν είναι μία </w:t>
      </w:r>
      <w:r>
        <w:rPr>
          <w:rFonts w:eastAsia="Times New Roman" w:cs="Times New Roman"/>
          <w:szCs w:val="24"/>
        </w:rPr>
        <w:t>κατ’ επίφαση «</w:t>
      </w:r>
      <w:r w:rsidRPr="00067880">
        <w:rPr>
          <w:rFonts w:eastAsia="Times New Roman" w:cs="Times New Roman"/>
          <w:szCs w:val="24"/>
        </w:rPr>
        <w:t>δημοκρατία</w:t>
      </w:r>
      <w:r>
        <w:rPr>
          <w:rFonts w:eastAsia="Times New Roman" w:cs="Times New Roman"/>
          <w:szCs w:val="24"/>
        </w:rPr>
        <w:t xml:space="preserve">» ενδεδυμένη </w:t>
      </w:r>
      <w:r w:rsidRPr="00067880">
        <w:rPr>
          <w:rFonts w:eastAsia="Times New Roman" w:cs="Times New Roman"/>
          <w:szCs w:val="24"/>
        </w:rPr>
        <w:t>σε νεοφιλελεύθερο περιτύλιγμα</w:t>
      </w:r>
      <w:r>
        <w:rPr>
          <w:rFonts w:eastAsia="Times New Roman" w:cs="Times New Roman"/>
          <w:szCs w:val="24"/>
        </w:rPr>
        <w:t xml:space="preserve">. </w:t>
      </w:r>
    </w:p>
    <w:p w14:paraId="0A5C0ED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υπάρχει ένα μεγάλο στοίχημα</w:t>
      </w:r>
      <w:r>
        <w:rPr>
          <w:rFonts w:eastAsia="Times New Roman" w:cs="Times New Roman"/>
          <w:szCs w:val="24"/>
        </w:rPr>
        <w:t>,</w:t>
      </w:r>
      <w:r>
        <w:rPr>
          <w:rFonts w:eastAsia="Times New Roman" w:cs="Times New Roman"/>
          <w:szCs w:val="24"/>
        </w:rPr>
        <w:t xml:space="preserve"> που οφείλει να κερδίσει η παρούσα Κυβέρνηση, είναι να παράγει τέτοιες πολιτικές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θα υπηρετήσουν το δημόσιο συμφέρον και να διαμορφώνει τους όρους μιας κοινωνίας</w:t>
      </w:r>
      <w:r>
        <w:rPr>
          <w:rFonts w:eastAsia="Times New Roman" w:cs="Times New Roman"/>
          <w:szCs w:val="24"/>
        </w:rPr>
        <w:t>,</w:t>
      </w:r>
      <w:r>
        <w:rPr>
          <w:rFonts w:eastAsia="Times New Roman" w:cs="Times New Roman"/>
          <w:szCs w:val="24"/>
        </w:rPr>
        <w:t xml:space="preserve"> που θα γεννάει ηθικά κίνητρα.</w:t>
      </w:r>
    </w:p>
    <w:p w14:paraId="0A5C0EDB"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5556D3">
        <w:rPr>
          <w:rFonts w:eastAsia="Times New Roman" w:cs="Times New Roman"/>
          <w:szCs w:val="24"/>
        </w:rPr>
        <w:t xml:space="preserve"> </w:t>
      </w:r>
    </w:p>
    <w:p w14:paraId="0A5C0EDC" w14:textId="77777777" w:rsidR="004A3142" w:rsidRDefault="002101D6">
      <w:pPr>
        <w:spacing w:line="600" w:lineRule="auto"/>
        <w:ind w:firstLine="720"/>
        <w:contextualSpacing/>
        <w:jc w:val="center"/>
        <w:rPr>
          <w:rFonts w:eastAsia="Times New Roman" w:cs="Times New Roman"/>
          <w:szCs w:val="24"/>
        </w:rPr>
      </w:pPr>
      <w:r w:rsidRPr="005556D3">
        <w:rPr>
          <w:rFonts w:eastAsia="Times New Roman" w:cs="Times New Roman"/>
          <w:szCs w:val="24"/>
        </w:rPr>
        <w:t>(Χειροκροτήματα από την πτέρυγα του ΣΥΡΙΖΑ)</w:t>
      </w:r>
    </w:p>
    <w:p w14:paraId="0A5C0EDD" w14:textId="77777777" w:rsidR="004A3142" w:rsidRDefault="002101D6">
      <w:pPr>
        <w:spacing w:line="600" w:lineRule="auto"/>
        <w:ind w:firstLine="720"/>
        <w:contextualSpacing/>
        <w:jc w:val="both"/>
        <w:rPr>
          <w:rFonts w:eastAsia="Times New Roman" w:cs="Times New Roman"/>
          <w:szCs w:val="24"/>
        </w:rPr>
      </w:pPr>
      <w:r w:rsidRPr="005556D3">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0A5C0EDE"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Ο κ. Κωνσταντόπουλος έχει τον λόγο.</w:t>
      </w:r>
    </w:p>
    <w:p w14:paraId="0A5C0EDF" w14:textId="77777777" w:rsidR="004A3142" w:rsidRDefault="002101D6">
      <w:pPr>
        <w:spacing w:line="600" w:lineRule="auto"/>
        <w:ind w:firstLine="720"/>
        <w:contextualSpacing/>
        <w:jc w:val="both"/>
        <w:rPr>
          <w:rFonts w:eastAsia="Times New Roman" w:cs="Times New Roman"/>
          <w:szCs w:val="24"/>
        </w:rPr>
      </w:pPr>
      <w:r w:rsidRPr="005556D3">
        <w:rPr>
          <w:rFonts w:eastAsia="Times New Roman" w:cs="Times New Roman"/>
          <w:b/>
          <w:szCs w:val="24"/>
        </w:rPr>
        <w:t>ΔΗΜΗΤΡΙΟΣ ΚΩΝΣΤΑΝΤΟΠΟΥΛΟΣ:</w:t>
      </w:r>
      <w:r>
        <w:rPr>
          <w:rFonts w:eastAsia="Times New Roman" w:cs="Times New Roman"/>
          <w:szCs w:val="24"/>
        </w:rPr>
        <w:t xml:space="preserve"> </w:t>
      </w:r>
      <w:r w:rsidRPr="009B4350">
        <w:rPr>
          <w:rFonts w:eastAsia="Times New Roman" w:cs="Times New Roman"/>
          <w:szCs w:val="24"/>
        </w:rPr>
        <w:t>Κύριε Πρόεδρε</w:t>
      </w:r>
      <w:r>
        <w:rPr>
          <w:rFonts w:eastAsia="Times New Roman" w:cs="Times New Roman"/>
          <w:szCs w:val="24"/>
        </w:rPr>
        <w:t xml:space="preserve">, κυρίες και κύριοι συνάδελφοι, έχουμε τονίσει πολλές φορές σε αυτή την Αίθουσα και στις αρμόδιες </w:t>
      </w:r>
      <w:r>
        <w:rPr>
          <w:rFonts w:eastAsia="Times New Roman" w:cs="Times New Roman"/>
          <w:szCs w:val="24"/>
        </w:rPr>
        <w:t>ε</w:t>
      </w:r>
      <w:r>
        <w:rPr>
          <w:rFonts w:eastAsia="Times New Roman" w:cs="Times New Roman"/>
          <w:szCs w:val="24"/>
        </w:rPr>
        <w:t>πιτροπές την ανάγκη ουσι</w:t>
      </w:r>
      <w:r>
        <w:rPr>
          <w:rFonts w:eastAsia="Times New Roman" w:cs="Times New Roman"/>
          <w:szCs w:val="24"/>
        </w:rPr>
        <w:t xml:space="preserve">αστικής διαβούλευσης και διαλόγου για τα ζητήματα που αφορούν την </w:t>
      </w:r>
      <w:r>
        <w:rPr>
          <w:rFonts w:eastAsia="Times New Roman" w:cs="Times New Roman"/>
          <w:szCs w:val="24"/>
        </w:rPr>
        <w:t>π</w:t>
      </w:r>
      <w:r>
        <w:rPr>
          <w:rFonts w:eastAsia="Times New Roman" w:cs="Times New Roman"/>
          <w:szCs w:val="24"/>
        </w:rPr>
        <w:t xml:space="preserve">αιδεία, την </w:t>
      </w:r>
      <w:r>
        <w:rPr>
          <w:rFonts w:eastAsia="Times New Roman" w:cs="Times New Roman"/>
          <w:szCs w:val="24"/>
        </w:rPr>
        <w:t>υ</w:t>
      </w:r>
      <w:r>
        <w:rPr>
          <w:rFonts w:eastAsia="Times New Roman" w:cs="Times New Roman"/>
          <w:szCs w:val="24"/>
        </w:rPr>
        <w:t xml:space="preserve">γεία, τον </w:t>
      </w:r>
      <w:r>
        <w:rPr>
          <w:rFonts w:eastAsia="Times New Roman" w:cs="Times New Roman"/>
          <w:szCs w:val="24"/>
        </w:rPr>
        <w:t>π</w:t>
      </w:r>
      <w:r>
        <w:rPr>
          <w:rFonts w:eastAsia="Times New Roman" w:cs="Times New Roman"/>
          <w:szCs w:val="24"/>
        </w:rPr>
        <w:t>ολιτισμό, τον αθλητισμό. Έχουμε αποδείξει στην πράξη, με τις θέσεις και τις προτάσεις μας, ως Δημοκρατική Συμπαράταξη</w:t>
      </w:r>
      <w:r>
        <w:rPr>
          <w:rFonts w:eastAsia="Times New Roman" w:cs="Times New Roman"/>
          <w:szCs w:val="24"/>
        </w:rPr>
        <w:t>,</w:t>
      </w:r>
      <w:r>
        <w:rPr>
          <w:rFonts w:eastAsia="Times New Roman" w:cs="Times New Roman"/>
          <w:szCs w:val="24"/>
        </w:rPr>
        <w:t xml:space="preserve"> την αναγκαιότητα να υπάρξουν ευρύτερες συναινέ</w:t>
      </w:r>
      <w:r>
        <w:rPr>
          <w:rFonts w:eastAsia="Times New Roman" w:cs="Times New Roman"/>
          <w:szCs w:val="24"/>
        </w:rPr>
        <w:t>σεις για τα ζητήματα</w:t>
      </w:r>
      <w:r>
        <w:rPr>
          <w:rFonts w:eastAsia="Times New Roman" w:cs="Times New Roman"/>
          <w:szCs w:val="24"/>
        </w:rPr>
        <w:t>,</w:t>
      </w:r>
      <w:r>
        <w:rPr>
          <w:rFonts w:eastAsia="Times New Roman" w:cs="Times New Roman"/>
          <w:szCs w:val="24"/>
        </w:rPr>
        <w:t xml:space="preserve"> που αφορούν ιδιαίτερα θέματα </w:t>
      </w:r>
      <w:r>
        <w:rPr>
          <w:rFonts w:eastAsia="Times New Roman" w:cs="Times New Roman"/>
          <w:szCs w:val="24"/>
        </w:rPr>
        <w:t>π</w:t>
      </w:r>
      <w:r>
        <w:rPr>
          <w:rFonts w:eastAsia="Times New Roman" w:cs="Times New Roman"/>
          <w:szCs w:val="24"/>
        </w:rPr>
        <w:t xml:space="preserve">αιδείας και </w:t>
      </w:r>
      <w:r>
        <w:rPr>
          <w:rFonts w:eastAsia="Times New Roman" w:cs="Times New Roman"/>
          <w:szCs w:val="24"/>
        </w:rPr>
        <w:t>π</w:t>
      </w:r>
      <w:r>
        <w:rPr>
          <w:rFonts w:eastAsia="Times New Roman" w:cs="Times New Roman"/>
          <w:szCs w:val="24"/>
        </w:rPr>
        <w:t>ολιτισμού, για θέματα που αφορούν την ιστορία μας, για θέματα που αφορούν το παρόν της πατρίδας μας, το μέλλον των παιδιών μας.</w:t>
      </w:r>
    </w:p>
    <w:p w14:paraId="0A5C0EE0"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η δική σας προσφιλή τακτική, της Κυβέρνησης, είναι όλα </w:t>
      </w:r>
      <w:r>
        <w:rPr>
          <w:rFonts w:eastAsia="Times New Roman" w:cs="Times New Roman"/>
          <w:szCs w:val="24"/>
        </w:rPr>
        <w:t>να γίνονται με συνοπτικές διαδικασίες. Και, μάλιστα, βλέπουμε να συνεχίζεται. Και συνεχίζεται, δυστυχώς, μέσα σε ένα κλίμα πολιτικά φορτισμένο, με μία σειρά νομοθετικών πρωτοβουλιών καθαρά προεκλογικού χαρακτήρα. Προς άγρα</w:t>
      </w:r>
      <w:r>
        <w:rPr>
          <w:rFonts w:eastAsia="Times New Roman" w:cs="Times New Roman"/>
          <w:szCs w:val="24"/>
        </w:rPr>
        <w:t>ν</w:t>
      </w:r>
      <w:r>
        <w:rPr>
          <w:rFonts w:eastAsia="Times New Roman" w:cs="Times New Roman"/>
          <w:szCs w:val="24"/>
        </w:rPr>
        <w:t xml:space="preserve"> ψήφων, θα έλεγα.</w:t>
      </w:r>
    </w:p>
    <w:p w14:paraId="0A5C0EE1"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Εμείς δηλώνουμε</w:t>
      </w:r>
      <w:r>
        <w:rPr>
          <w:rFonts w:eastAsia="Times New Roman" w:cs="Times New Roman"/>
          <w:szCs w:val="24"/>
        </w:rPr>
        <w:t xml:space="preserve"> ξεκάθαρα ότι υποστηρίζουμε</w:t>
      </w:r>
      <w:r>
        <w:rPr>
          <w:rFonts w:eastAsia="Times New Roman" w:cs="Times New Roman"/>
          <w:szCs w:val="24"/>
        </w:rPr>
        <w:t>,</w:t>
      </w:r>
      <w:r>
        <w:rPr>
          <w:rFonts w:eastAsia="Times New Roman" w:cs="Times New Roman"/>
          <w:szCs w:val="24"/>
        </w:rPr>
        <w:t xml:space="preserve"> με όλους τους τρόπους και σε όλους τους τόνους</w:t>
      </w:r>
      <w:r>
        <w:rPr>
          <w:rFonts w:eastAsia="Times New Roman" w:cs="Times New Roman"/>
          <w:szCs w:val="24"/>
        </w:rPr>
        <w:t>,</w:t>
      </w:r>
      <w:r>
        <w:rPr>
          <w:rFonts w:eastAsia="Times New Roman" w:cs="Times New Roman"/>
          <w:szCs w:val="24"/>
        </w:rPr>
        <w:t xml:space="preserve"> το δικαίωμα στην εργασία, στην ασφάλεια, στην αξιοπρέπεια, στην καθημερινότητα των εργαζομένων στο Υπουργείο Πολιτισμού. </w:t>
      </w:r>
    </w:p>
    <w:p w14:paraId="0A5C0EE2"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κύριε Υπουργέ, έρχεστε στο </w:t>
      </w:r>
      <w:r>
        <w:rPr>
          <w:rFonts w:eastAsia="Times New Roman" w:cs="Times New Roman"/>
          <w:szCs w:val="24"/>
        </w:rPr>
        <w:t>«</w:t>
      </w:r>
      <w:r>
        <w:rPr>
          <w:rFonts w:eastAsia="Times New Roman" w:cs="Times New Roman"/>
          <w:szCs w:val="24"/>
        </w:rPr>
        <w:t>παρά ένα</w:t>
      </w:r>
      <w:r>
        <w:rPr>
          <w:rFonts w:eastAsia="Times New Roman" w:cs="Times New Roman"/>
          <w:szCs w:val="24"/>
        </w:rPr>
        <w:t>»</w:t>
      </w:r>
      <w:r>
        <w:rPr>
          <w:rFonts w:eastAsia="Times New Roman" w:cs="Times New Roman"/>
          <w:szCs w:val="24"/>
        </w:rPr>
        <w:t xml:space="preserve"> -θα έλεγα- ν</w:t>
      </w:r>
      <w:r>
        <w:rPr>
          <w:rFonts w:eastAsia="Times New Roman" w:cs="Times New Roman"/>
          <w:szCs w:val="24"/>
        </w:rPr>
        <w:t>α ρυθμίσετε θέματα</w:t>
      </w:r>
      <w:r>
        <w:rPr>
          <w:rFonts w:eastAsia="Times New Roman" w:cs="Times New Roman"/>
          <w:szCs w:val="24"/>
        </w:rPr>
        <w:t>,</w:t>
      </w:r>
      <w:r>
        <w:rPr>
          <w:rFonts w:eastAsia="Times New Roman" w:cs="Times New Roman"/>
          <w:szCs w:val="24"/>
        </w:rPr>
        <w:t xml:space="preserve"> που αφορούν το 2015, θέματα που σας είχαν τεθεί και από την Πανελλήνια Ομοσπονδία Εργαζομένων του Υπουργείου Πολιτισμού.</w:t>
      </w:r>
    </w:p>
    <w:p w14:paraId="0A5C0EE3"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Κύριε Υπουργέ, στο παρόν νομοσχέδιο ρυθμίζετε την ίδρυση του Παιδικού Σταθμού στο Υπουργείο Πολιτισμού, το Ταμείο Α</w:t>
      </w:r>
      <w:r>
        <w:rPr>
          <w:rFonts w:eastAsia="Times New Roman" w:cs="Times New Roman"/>
          <w:szCs w:val="24"/>
        </w:rPr>
        <w:t xml:space="preserve">λληλοβοήθειας, την κατάργηση του Οργανισμού Ανέγερσης Μουσείου Ακρόπολης, καθώς και την απορρόφησή του από το Νέο Μουσείο Ακρόπολης και θέματα υπηρεσιακά -θα έλεγα- </w:t>
      </w:r>
      <w:r>
        <w:rPr>
          <w:rFonts w:eastAsia="Times New Roman" w:cs="Times New Roman"/>
          <w:szCs w:val="24"/>
        </w:rPr>
        <w:lastRenderedPageBreak/>
        <w:t>που αφορούν το προσωπικό. Δηλαδή, μιλάμε για ένα μικρό νομοσχέδιο</w:t>
      </w:r>
      <w:r>
        <w:rPr>
          <w:rFonts w:eastAsia="Times New Roman" w:cs="Times New Roman"/>
          <w:szCs w:val="24"/>
        </w:rPr>
        <w:t>,</w:t>
      </w:r>
      <w:r>
        <w:rPr>
          <w:rFonts w:eastAsia="Times New Roman" w:cs="Times New Roman"/>
          <w:szCs w:val="24"/>
        </w:rPr>
        <w:t xml:space="preserve"> που αποτελεί παζλ ρυθμίσ</w:t>
      </w:r>
      <w:r>
        <w:rPr>
          <w:rFonts w:eastAsia="Times New Roman" w:cs="Times New Roman"/>
          <w:szCs w:val="24"/>
        </w:rPr>
        <w:t xml:space="preserve">εων και διευθετήσεων. </w:t>
      </w:r>
    </w:p>
    <w:p w14:paraId="0A5C0EE4"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Άλλωστε, μεταξύ όλων και άλλων</w:t>
      </w:r>
      <w:r>
        <w:rPr>
          <w:rFonts w:eastAsia="Times New Roman" w:cs="Times New Roman"/>
          <w:szCs w:val="24"/>
        </w:rPr>
        <w:t>,</w:t>
      </w:r>
      <w:r>
        <w:rPr>
          <w:rFonts w:eastAsia="Times New Roman" w:cs="Times New Roman"/>
          <w:szCs w:val="24"/>
        </w:rPr>
        <w:t xml:space="preserve"> ρυθμίζει τις αμοιβές των διευθυντών στην Κρατική Ορχήστρα Αθηνών και στην Κρατική Ορχήστρα Θεσσαλονίκης. </w:t>
      </w:r>
    </w:p>
    <w:p w14:paraId="0A5C0EE5"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Ωστόσο, βέβαια, όπως πάντα, κατά την προσφιλή σας τακτική, θα πρέπει να υπάρχει και κάποιο σκοτεινό παρασκήνιο από το παρελθόν, το οποίο, βέβαια, μόνο εσείς μπορείτε να φέρετε στην επιφάνεια.</w:t>
      </w:r>
    </w:p>
    <w:p w14:paraId="0A5C0EE6"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w:t>
      </w:r>
      <w:r w:rsidRPr="001866BC">
        <w:rPr>
          <w:rFonts w:eastAsia="Times New Roman" w:cs="Times New Roman"/>
          <w:szCs w:val="24"/>
        </w:rPr>
        <w:t>Κυβέρνησης</w:t>
      </w:r>
      <w:r>
        <w:rPr>
          <w:rFonts w:eastAsia="Times New Roman" w:cs="Times New Roman"/>
          <w:szCs w:val="24"/>
        </w:rPr>
        <w:t>, το τεκμήριο της αθωότητας πολιτικά το έχε</w:t>
      </w:r>
      <w:r>
        <w:rPr>
          <w:rFonts w:eastAsia="Times New Roman" w:cs="Times New Roman"/>
          <w:szCs w:val="24"/>
        </w:rPr>
        <w:t>τε απωλέσει προ καιρού.  Πολύ φοβάμαι ότι κινδυνεύετε να χάσετε και το τεκμήριο του πρότερου βίου σας, με τις μεταγραφές και τις δήθεν γέφυρες</w:t>
      </w:r>
      <w:r>
        <w:rPr>
          <w:rFonts w:eastAsia="Times New Roman" w:cs="Times New Roman"/>
          <w:szCs w:val="24"/>
        </w:rPr>
        <w:t>,</w:t>
      </w:r>
      <w:r>
        <w:rPr>
          <w:rFonts w:eastAsia="Times New Roman" w:cs="Times New Roman"/>
          <w:szCs w:val="24"/>
        </w:rPr>
        <w:t xml:space="preserve"> που στήνετε με πρόσωπα και όχι με πολιτικές, γέφυρες με πρόσωπα</w:t>
      </w:r>
      <w:r>
        <w:rPr>
          <w:rFonts w:eastAsia="Times New Roman" w:cs="Times New Roman"/>
          <w:szCs w:val="24"/>
        </w:rPr>
        <w:t>,</w:t>
      </w:r>
      <w:r>
        <w:rPr>
          <w:rFonts w:eastAsia="Times New Roman" w:cs="Times New Roman"/>
          <w:szCs w:val="24"/>
        </w:rPr>
        <w:t xml:space="preserve"> που σας λοιδορούσαν, γέφυρες με πρόσωπα που σας</w:t>
      </w:r>
      <w:r>
        <w:rPr>
          <w:rFonts w:eastAsia="Times New Roman" w:cs="Times New Roman"/>
          <w:szCs w:val="24"/>
        </w:rPr>
        <w:t xml:space="preserve"> απαξίωναν, γέφυρες με αυτούς που σας έλεγαν τυχοδιώκτες. </w:t>
      </w:r>
    </w:p>
    <w:p w14:paraId="0A5C0EE7"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ότι αυτούς που σας χαρακτήριζαν «κυβέρνηση της απάτης», «κυβέρνηση τυχοδιωκτών», σήμερα τους επιβραβεύετε και τους δώσατε και υπουργικό θώκο. Μπράβο </w:t>
      </w:r>
      <w:r>
        <w:rPr>
          <w:rFonts w:eastAsia="Times New Roman" w:cs="Times New Roman"/>
          <w:szCs w:val="24"/>
        </w:rPr>
        <w:lastRenderedPageBreak/>
        <w:t>σας! Κρατήστε τους! Δεν τους χρεια</w:t>
      </w:r>
      <w:r>
        <w:rPr>
          <w:rFonts w:eastAsia="Times New Roman" w:cs="Times New Roman"/>
          <w:szCs w:val="24"/>
        </w:rPr>
        <w:t xml:space="preserve">ζόμαστε! Σας τους χαρίζουμε! </w:t>
      </w:r>
    </w:p>
    <w:p w14:paraId="0A5C0EE8"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Και ενθυμούμαι τη ρήση της φιλολόγου μου,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Γερανίου</w:t>
      </w:r>
      <w:proofErr w:type="spellEnd"/>
      <w:r>
        <w:rPr>
          <w:rFonts w:eastAsia="Times New Roman" w:cs="Times New Roman"/>
          <w:szCs w:val="24"/>
        </w:rPr>
        <w:t>, για τέτοιες πράξεις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Απορρίφθησαν</w:t>
      </w:r>
      <w:proofErr w:type="spellEnd"/>
      <w:r>
        <w:rPr>
          <w:rFonts w:eastAsia="Times New Roman" w:cs="Times New Roman"/>
          <w:szCs w:val="24"/>
        </w:rPr>
        <w:t>» -έλεγε- «παμψηφεί</w:t>
      </w:r>
      <w:r>
        <w:rPr>
          <w:rFonts w:eastAsia="Times New Roman" w:cs="Times New Roman"/>
          <w:szCs w:val="24"/>
        </w:rPr>
        <w:t>,</w:t>
      </w:r>
      <w:r>
        <w:rPr>
          <w:rFonts w:eastAsia="Times New Roman" w:cs="Times New Roman"/>
          <w:szCs w:val="24"/>
        </w:rPr>
        <w:t xml:space="preserve"> μετά πολλών επαίνων και έγιναν παράδειγμα των εξευτελισμένων» ή </w:t>
      </w:r>
      <w:proofErr w:type="spellStart"/>
      <w:r>
        <w:rPr>
          <w:rFonts w:eastAsia="Times New Roman" w:cs="Times New Roman"/>
          <w:szCs w:val="24"/>
        </w:rPr>
        <w:t>απαξιωμένων</w:t>
      </w:r>
      <w:proofErr w:type="spellEnd"/>
      <w:r>
        <w:rPr>
          <w:rFonts w:eastAsia="Times New Roman" w:cs="Times New Roman"/>
          <w:szCs w:val="24"/>
        </w:rPr>
        <w:t xml:space="preserve">, όπως σας βολεύει. Τι σημαίνουν όλα </w:t>
      </w:r>
      <w:r>
        <w:rPr>
          <w:rFonts w:eastAsia="Times New Roman" w:cs="Times New Roman"/>
          <w:szCs w:val="24"/>
        </w:rPr>
        <w:t>αυτά; Ότι υπάρχει παρασκήνιο. Αυτό φάνηκε. Τα συμπεράσματα</w:t>
      </w:r>
      <w:r>
        <w:rPr>
          <w:rFonts w:eastAsia="Times New Roman" w:cs="Times New Roman"/>
          <w:szCs w:val="24"/>
        </w:rPr>
        <w:t>,</w:t>
      </w:r>
      <w:r>
        <w:rPr>
          <w:rFonts w:eastAsia="Times New Roman" w:cs="Times New Roman"/>
          <w:szCs w:val="24"/>
        </w:rPr>
        <w:t xml:space="preserve"> δικά σας.</w:t>
      </w:r>
    </w:p>
    <w:p w14:paraId="0A5C0EE9"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προσωπικά πιστεύω στην μεγάλη  κεντροαριστερά, στην κεντροαριστερά των αξιών, την κεντροαριστερά του ήθους, της αξιοπρέπειας, της ισονομίας, μία κεντροαριστερά που οικ</w:t>
      </w:r>
      <w:r>
        <w:rPr>
          <w:rFonts w:eastAsia="Times New Roman" w:cs="Times New Roman"/>
          <w:szCs w:val="24"/>
        </w:rPr>
        <w:t xml:space="preserve">οδομείται με πολιτικές και προγραμματικές συγκλίσεις και δεσμεύσεις. Κύριοι, εμάς δεν μας κρατάει κανείς. Το έχω πει πολλές φορές, το έχει πει και η Πρόεδρός μας σε αυτή την Αίθουσα, το επαναλαμβάνω ακόμη μία φορά: Όλα στο φως! Φέρτε τα όλα στη Βουλή. Όλα </w:t>
      </w:r>
      <w:r>
        <w:rPr>
          <w:rFonts w:eastAsia="Times New Roman" w:cs="Times New Roman"/>
          <w:szCs w:val="24"/>
        </w:rPr>
        <w:t xml:space="preserve">στη </w:t>
      </w:r>
      <w:r>
        <w:rPr>
          <w:rFonts w:eastAsia="Times New Roman" w:cs="Times New Roman"/>
          <w:szCs w:val="24"/>
        </w:rPr>
        <w:t>δ</w:t>
      </w:r>
      <w:r>
        <w:rPr>
          <w:rFonts w:eastAsia="Times New Roman" w:cs="Times New Roman"/>
          <w:szCs w:val="24"/>
        </w:rPr>
        <w:t xml:space="preserve">ικαιοσύνη. Τέρμα με τη λάσπη. Τέρμα η λάσπη στον ανεμιστήρα και η λασπολογία. Τέρμα τα </w:t>
      </w:r>
      <w:proofErr w:type="spellStart"/>
      <w:r>
        <w:rPr>
          <w:rFonts w:eastAsia="Times New Roman" w:cs="Times New Roman"/>
          <w:szCs w:val="24"/>
        </w:rPr>
        <w:t>μισόλογα</w:t>
      </w:r>
      <w:proofErr w:type="spellEnd"/>
      <w:r>
        <w:rPr>
          <w:rFonts w:eastAsia="Times New Roman" w:cs="Times New Roman"/>
          <w:szCs w:val="24"/>
        </w:rPr>
        <w:t xml:space="preserve">. </w:t>
      </w:r>
    </w:p>
    <w:p w14:paraId="0A5C0EEA"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Το ηθικό πλεονέκτημα της Αριστεράς δεν είναι κληρονομικό δικαίωμα του ΣΥΡΙΖΑ. Είναι διαχρονικό οικοδόμημα στάσεων, δράσεων και πολιτικών τομών. Ανήκει στ</w:t>
      </w:r>
      <w:r>
        <w:rPr>
          <w:rFonts w:eastAsia="Times New Roman" w:cs="Times New Roman"/>
          <w:szCs w:val="24"/>
        </w:rPr>
        <w:t xml:space="preserve">ους αγώνες όλων μας για </w:t>
      </w:r>
      <w:r>
        <w:rPr>
          <w:rFonts w:eastAsia="Times New Roman" w:cs="Times New Roman"/>
          <w:szCs w:val="24"/>
        </w:rPr>
        <w:t>δ</w:t>
      </w:r>
      <w:r>
        <w:rPr>
          <w:rFonts w:eastAsia="Times New Roman" w:cs="Times New Roman"/>
          <w:szCs w:val="24"/>
        </w:rPr>
        <w:t xml:space="preserve">ημοκρατία. Είναι μια </w:t>
      </w:r>
      <w:proofErr w:type="spellStart"/>
      <w:r>
        <w:rPr>
          <w:rFonts w:eastAsia="Times New Roman" w:cs="Times New Roman"/>
          <w:szCs w:val="24"/>
        </w:rPr>
        <w:t>αξιακή</w:t>
      </w:r>
      <w:proofErr w:type="spellEnd"/>
      <w:r>
        <w:rPr>
          <w:rFonts w:eastAsia="Times New Roman" w:cs="Times New Roman"/>
          <w:szCs w:val="24"/>
        </w:rPr>
        <w:t xml:space="preserve"> πολιτική, μια στάση που τίμησε το Πανελλήνιο Σοσιαλιστικό Κίνημα, ο ιδρυτής του Ανδρέας Παπανδρέου και τα χιλιάδες επώνυμα και ανώνυμα στελέχη του</w:t>
      </w:r>
      <w:r>
        <w:rPr>
          <w:rFonts w:eastAsia="Times New Roman" w:cs="Times New Roman"/>
          <w:szCs w:val="24"/>
        </w:rPr>
        <w:t>,</w:t>
      </w:r>
      <w:r>
        <w:rPr>
          <w:rFonts w:eastAsia="Times New Roman" w:cs="Times New Roman"/>
          <w:szCs w:val="24"/>
        </w:rPr>
        <w:t xml:space="preserve"> που έδωσαν διαχρονικά τους αγώνες με ιδεολογική σταθερό</w:t>
      </w:r>
      <w:r>
        <w:rPr>
          <w:rFonts w:eastAsia="Times New Roman" w:cs="Times New Roman"/>
          <w:szCs w:val="24"/>
        </w:rPr>
        <w:t>τητα, με συνέπεια, με εντιμότητα, με ήθος, με αξιοπρέπεια. Απλά</w:t>
      </w:r>
      <w:r>
        <w:rPr>
          <w:rFonts w:eastAsia="Times New Roman" w:cs="Times New Roman"/>
          <w:szCs w:val="24"/>
        </w:rPr>
        <w:t>,</w:t>
      </w:r>
      <w:r>
        <w:rPr>
          <w:rFonts w:eastAsia="Times New Roman" w:cs="Times New Roman"/>
          <w:szCs w:val="24"/>
        </w:rPr>
        <w:t xml:space="preserve"> εμείς δεν μπορούμε να μοιράζουμε πιστοποιητικά </w:t>
      </w:r>
      <w:proofErr w:type="spellStart"/>
      <w:r>
        <w:rPr>
          <w:rFonts w:eastAsia="Times New Roman" w:cs="Times New Roman"/>
          <w:szCs w:val="24"/>
        </w:rPr>
        <w:t>αριστεροφροσύνης</w:t>
      </w:r>
      <w:proofErr w:type="spellEnd"/>
      <w:r>
        <w:rPr>
          <w:rFonts w:eastAsia="Times New Roman" w:cs="Times New Roman"/>
          <w:szCs w:val="24"/>
        </w:rPr>
        <w:t xml:space="preserve">. Αυτά, αγαπητοί συνάδελφοι της Αριστεράς, δεν απονέμονται. Κερδίζονται στις συνειδήσεις των δημοκρατιών. </w:t>
      </w:r>
    </w:p>
    <w:p w14:paraId="0A5C0EEB"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Διάφορες γέφυρες</w:t>
      </w:r>
      <w:r>
        <w:rPr>
          <w:rFonts w:eastAsia="Times New Roman" w:cs="Times New Roman"/>
          <w:szCs w:val="24"/>
        </w:rPr>
        <w:t>,</w:t>
      </w:r>
      <w:r>
        <w:rPr>
          <w:rFonts w:eastAsia="Times New Roman" w:cs="Times New Roman"/>
          <w:szCs w:val="24"/>
        </w:rPr>
        <w:t xml:space="preserve"> με πρωτοβουλίες ερήμην, θα έλεγα, της κοινωνίας. Κύριοι, δεν χτίζονται έτσι οι γέφυρες. Να το ξεκαθαρίσουμε. Δεν είμαστε λάφυρο κανενός ούτε πολύφερνη νύφη</w:t>
      </w:r>
      <w:r>
        <w:rPr>
          <w:rFonts w:eastAsia="Times New Roman" w:cs="Times New Roman"/>
          <w:szCs w:val="24"/>
        </w:rPr>
        <w:t xml:space="preserve">, ως </w:t>
      </w:r>
      <w:r>
        <w:rPr>
          <w:rFonts w:eastAsia="Times New Roman" w:cs="Times New Roman"/>
          <w:szCs w:val="24"/>
        </w:rPr>
        <w:t xml:space="preserve"> σανίδα σωτηρίας. Όσοι σχεδιάζουν αυτά τα σενάρια</w:t>
      </w:r>
      <w:r>
        <w:rPr>
          <w:rFonts w:eastAsia="Times New Roman" w:cs="Times New Roman"/>
          <w:szCs w:val="24"/>
        </w:rPr>
        <w:t>,</w:t>
      </w:r>
      <w:r>
        <w:rPr>
          <w:rFonts w:eastAsia="Times New Roman" w:cs="Times New Roman"/>
          <w:szCs w:val="24"/>
        </w:rPr>
        <w:t xml:space="preserve"> πλανώνται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w:t>
      </w:r>
      <w:r>
        <w:rPr>
          <w:rFonts w:eastAsia="Times New Roman" w:cs="Times New Roman"/>
          <w:szCs w:val="24"/>
        </w:rPr>
        <w:t>ν</w:t>
      </w:r>
      <w:proofErr w:type="spellEnd"/>
      <w:r>
        <w:rPr>
          <w:rFonts w:eastAsia="Times New Roman" w:cs="Times New Roman"/>
          <w:szCs w:val="24"/>
        </w:rPr>
        <w:t xml:space="preserve">. </w:t>
      </w:r>
    </w:p>
    <w:p w14:paraId="0A5C0EEC"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ΠΑΣΟΚ, το Κίνη</w:t>
      </w:r>
      <w:r>
        <w:rPr>
          <w:rFonts w:eastAsia="Times New Roman" w:cs="Times New Roman"/>
          <w:szCs w:val="24"/>
        </w:rPr>
        <w:t xml:space="preserve">μα Αλλαγής, δεν είναι άθροισμα προσώπων. Είναι πολλαπλασιασμός ιδεών, πρωτοβουλιών, δράσεων και προτάσεων για τη μεγάλη </w:t>
      </w:r>
      <w:r>
        <w:rPr>
          <w:rFonts w:eastAsia="Times New Roman" w:cs="Times New Roman"/>
          <w:szCs w:val="24"/>
        </w:rPr>
        <w:t>Κ</w:t>
      </w:r>
      <w:r>
        <w:rPr>
          <w:rFonts w:eastAsia="Times New Roman" w:cs="Times New Roman"/>
          <w:szCs w:val="24"/>
        </w:rPr>
        <w:t>εντροαριστερά στην Ελλάδα και τη σοσιαλδημοκρατία στην Ευρώπη. Οι μεγάλες συγκεντρώσεις στη Θεσσαλονίκη, στη Δράμα, στο Βόλο, στην Καρδ</w:t>
      </w:r>
      <w:r>
        <w:rPr>
          <w:rFonts w:eastAsia="Times New Roman" w:cs="Times New Roman"/>
          <w:szCs w:val="24"/>
        </w:rPr>
        <w:t>ίτσα, στις Σέρρες, στο Αγρίνιο, στην Αθήνα είναι η αρχή. Εσείς μένετε σε συναντήσεις στελεχών. Εμείς τολμάμε ανοιχτές εκδηλώσεις. Εμείς ερχόμαστε, γιατί ο λαός θα ανταμείψει αυτούς που κράτησαν τη χώρα όρθια το 2009-2011, όταν εσείς με τη Νέα Δημοκρατία βρ</w:t>
      </w:r>
      <w:r>
        <w:rPr>
          <w:rFonts w:eastAsia="Times New Roman" w:cs="Times New Roman"/>
          <w:szCs w:val="24"/>
        </w:rPr>
        <w:t xml:space="preserve">ισκόσασταν ως </w:t>
      </w:r>
      <w:proofErr w:type="spellStart"/>
      <w:r>
        <w:rPr>
          <w:rFonts w:eastAsia="Times New Roman" w:cs="Times New Roman"/>
          <w:szCs w:val="24"/>
        </w:rPr>
        <w:t>αντιμνημονιακές</w:t>
      </w:r>
      <w:proofErr w:type="spellEnd"/>
      <w:r>
        <w:rPr>
          <w:rFonts w:eastAsia="Times New Roman" w:cs="Times New Roman"/>
          <w:szCs w:val="24"/>
        </w:rPr>
        <w:t xml:space="preserve"> φωνές στο Σύνταγμα. Γιατί εμείς δίνουμε λύσεις στα προβλήματα της κοινωνίας με το πρόγραμμά μας «Σχέδιο Ελλάδα».</w:t>
      </w:r>
    </w:p>
    <w:p w14:paraId="0A5C0EED"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όπως σας είπε και στην ακρόαση των φορέων ο Πρόεδρος της Πανελλήνιας</w:t>
      </w:r>
      <w:r>
        <w:rPr>
          <w:rFonts w:eastAsia="Times New Roman" w:cs="Times New Roman"/>
          <w:szCs w:val="24"/>
        </w:rPr>
        <w:t xml:space="preserve"> Ομοσπονδίας Εργαζομένων του Υπουργείου Πολιτισμού, το παρόν σχέδιο νόμου έχει καθυστερήσει τέσσερα χρόνια. Η θέση μας είναι καθαρή. Εμείς θέλουμε μόνιμες οργανικές θέσεις για όλο το υφιστάμενο προσωπικό. Το ίδιο ζητάμε για την τακτο</w:t>
      </w:r>
      <w:r>
        <w:rPr>
          <w:rFonts w:eastAsia="Times New Roman" w:cs="Times New Roman"/>
          <w:szCs w:val="24"/>
        </w:rPr>
        <w:lastRenderedPageBreak/>
        <w:t>ποίηση του προσωπικού σ</w:t>
      </w:r>
      <w:r>
        <w:rPr>
          <w:rFonts w:eastAsia="Times New Roman" w:cs="Times New Roman"/>
          <w:szCs w:val="24"/>
        </w:rPr>
        <w:t xml:space="preserve">το Ταμείο Αλληλοβοηθείας. Στο οργανόγραμμα του </w:t>
      </w:r>
      <w:r>
        <w:rPr>
          <w:rFonts w:eastAsia="Times New Roman" w:cs="Times New Roman"/>
          <w:szCs w:val="24"/>
        </w:rPr>
        <w:t>ο</w:t>
      </w:r>
      <w:r>
        <w:rPr>
          <w:rFonts w:eastAsia="Times New Roman" w:cs="Times New Roman"/>
          <w:szCs w:val="24"/>
        </w:rPr>
        <w:t>ργανισμού του 2014 και του 2018 υπάρχουν προβλεπόμενες κενές οργανικές θέσεις.</w:t>
      </w:r>
    </w:p>
    <w:p w14:paraId="0A5C0EEE"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Ταμείο Αλληλοβοήθειας δημιουργήθηκε για να εξυπηρετήσει τους εργαζόμενους στο Υπουργείο Πολιτισμού, ένα σχήμα σ</w:t>
      </w:r>
      <w:r>
        <w:rPr>
          <w:rFonts w:eastAsia="Times New Roman" w:cs="Times New Roman"/>
          <w:szCs w:val="24"/>
        </w:rPr>
        <w:t>υνεργασίας και ελέγχου μαζί, του συνδικαλιστικού κινήματος και στελεχών του Υπουργείου Πολιτισμού και Αθλητισμού. Σε κα</w:t>
      </w:r>
      <w:r>
        <w:rPr>
          <w:rFonts w:eastAsia="Times New Roman" w:cs="Times New Roman"/>
          <w:szCs w:val="24"/>
        </w:rPr>
        <w:t>μ</w:t>
      </w:r>
      <w:r>
        <w:rPr>
          <w:rFonts w:eastAsia="Times New Roman" w:cs="Times New Roman"/>
          <w:szCs w:val="24"/>
        </w:rPr>
        <w:t>μία περίπτωση, όμως, δεν δημιουργήθηκε για να αποτελεί εργαλείο στα χέρια της εκάστοτε πολιτικής ηγεσίας. Με βάση όσα προβλέπει το νομοσ</w:t>
      </w:r>
      <w:r>
        <w:rPr>
          <w:rFonts w:eastAsia="Times New Roman" w:cs="Times New Roman"/>
          <w:szCs w:val="24"/>
        </w:rPr>
        <w:t>χέδιο, το Ταμείο Αλληλοβοήθειας μετεξελίσσεται σε ένα όργανο αποκλειστικής προαίρεσης του Υπουργού Πολιτισμού. Αυτό, εξάλλου, διαφαίνεται από το γεγονός ότι ο Υπουργός Πολιτισμού</w:t>
      </w:r>
      <w:r>
        <w:rPr>
          <w:rFonts w:eastAsia="Times New Roman" w:cs="Times New Roman"/>
          <w:szCs w:val="24"/>
        </w:rPr>
        <w:t>,</w:t>
      </w:r>
      <w:r>
        <w:rPr>
          <w:rFonts w:eastAsia="Times New Roman" w:cs="Times New Roman"/>
          <w:szCs w:val="24"/>
        </w:rPr>
        <w:t xml:space="preserve"> ουσιαστικά θα έχει το αποκλειστικό δικαίωμα να καθορίζει τις δράσεις, αλλά κ</w:t>
      </w:r>
      <w:r>
        <w:rPr>
          <w:rFonts w:eastAsia="Times New Roman" w:cs="Times New Roman"/>
          <w:szCs w:val="24"/>
        </w:rPr>
        <w:t xml:space="preserve">αι το ποσό της χρηματοδότησης του Ταμείου. Με αυτό τον τρόπο, θα έλεγα, ο Υπουργός Πολιτισμού δημιουργεί έναν άλλον φορέα, έναν φορέα που θα παραμείνει εκτός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w:t>
      </w:r>
    </w:p>
    <w:p w14:paraId="0A5C0EEF"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αυτό είμαστε αντίθετοι, γιατί είμαστε αντίθετοι με αυτή την προοπτική,</w:t>
      </w:r>
      <w:r>
        <w:rPr>
          <w:rFonts w:eastAsia="Times New Roman" w:cs="Times New Roman"/>
          <w:szCs w:val="24"/>
        </w:rPr>
        <w:t xml:space="preserve"> μια προοπτική με βάση το οποίο το Ταμείο Αλληλοβοήθειας μόνο κατ’ όνομα και κατ’ επίφαση θα ανήκει στους εργαζόμενους. Στην πραγματικότητα, αγαπητοί συνάδελφοι, θα είναι καθαρά όργανο της πολιτικής ηγεσίας, της εκάστοτε πολιτικής ηγεσίας. Αυτό το Ταμείο δ</w:t>
      </w:r>
      <w:r>
        <w:rPr>
          <w:rFonts w:eastAsia="Times New Roman" w:cs="Times New Roman"/>
          <w:szCs w:val="24"/>
        </w:rPr>
        <w:t>εν θα κα</w:t>
      </w:r>
      <w:r>
        <w:rPr>
          <w:rFonts w:eastAsia="Times New Roman" w:cs="Times New Roman"/>
          <w:szCs w:val="24"/>
        </w:rPr>
        <w:t>μ</w:t>
      </w:r>
      <w:r>
        <w:rPr>
          <w:rFonts w:eastAsia="Times New Roman" w:cs="Times New Roman"/>
          <w:szCs w:val="24"/>
        </w:rPr>
        <w:t>μία σχέση με το ταμείο που αποτέλεσε κατάκτηση για τους εργαζομένους. Δημιουργείται, δηλαδή, ένα ταμείο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μόρφωμα, το οποίο κάθε άλλο παρά τη διαφάνεια και τη χρηστή διαχείριση του δημόσιου χρήματος υπηρετεί. </w:t>
      </w:r>
    </w:p>
    <w:p w14:paraId="0A5C0EF0"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Αναφέρω</w:t>
      </w:r>
      <w:r>
        <w:rPr>
          <w:rFonts w:eastAsia="Times New Roman" w:cs="Times New Roman"/>
          <w:szCs w:val="24"/>
        </w:rPr>
        <w:t>,</w:t>
      </w:r>
      <w:r>
        <w:rPr>
          <w:rFonts w:eastAsia="Times New Roman" w:cs="Times New Roman"/>
          <w:szCs w:val="24"/>
        </w:rPr>
        <w:t xml:space="preserve"> για την ιστορία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εξής: Τι έχει συμβεί στο Ταμείο Αλληλοβοηθείας από τη στιγμή που για πρώτη φορά από τη σύστασή του η διοίκηση ορίστηκε μονομερώς από την πολιτική ηγεσία; Νοέμβριος του 2017: Η πολιτική ηγεσία οδήγησε το Ταμείο σε οικονομική ασφυξία, δεν κατέβαλε για παρ</w:t>
      </w:r>
      <w:r>
        <w:rPr>
          <w:rFonts w:eastAsia="Times New Roman" w:cs="Times New Roman"/>
          <w:szCs w:val="24"/>
        </w:rPr>
        <w:t xml:space="preserve">απάνω από ένα χρόνο την εγκεκριμένη χρηματοδότηση από το ΤΑΠ. Αυτό είχε ως αποτέλεσμα την εξάντληση του αποθεματικού του. Διόρισε για πρώτη φορά διοίκηση στο Ταμείο, όπου ο Πρόεδρος και τα δυο μέλη ήταν αμιγώς από την Κυβέρνηση. </w:t>
      </w:r>
    </w:p>
    <w:p w14:paraId="0A5C0EF1"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αυτό τον τρόπο, κύριε Υ</w:t>
      </w:r>
      <w:r>
        <w:rPr>
          <w:rFonts w:eastAsia="Times New Roman" w:cs="Times New Roman"/>
          <w:szCs w:val="24"/>
        </w:rPr>
        <w:t>πουργέ, αποδείξατε</w:t>
      </w:r>
      <w:r>
        <w:rPr>
          <w:rFonts w:eastAsia="Times New Roman" w:cs="Times New Roman"/>
          <w:szCs w:val="24"/>
        </w:rPr>
        <w:t>,</w:t>
      </w:r>
      <w:r>
        <w:rPr>
          <w:rFonts w:eastAsia="Times New Roman" w:cs="Times New Roman"/>
          <w:szCs w:val="24"/>
        </w:rPr>
        <w:t xml:space="preserve"> στην πράξη</w:t>
      </w:r>
      <w:r>
        <w:rPr>
          <w:rFonts w:eastAsia="Times New Roman" w:cs="Times New Roman"/>
          <w:szCs w:val="24"/>
        </w:rPr>
        <w:t>,</w:t>
      </w:r>
      <w:r>
        <w:rPr>
          <w:rFonts w:eastAsia="Times New Roman" w:cs="Times New Roman"/>
          <w:szCs w:val="24"/>
        </w:rPr>
        <w:t xml:space="preserve"> την αντίληψη για τη λειτουργία του κράτους. Οι νυν διοικούντες το Ταμείο, αφότου έληξε η κατάληψη των γραφείων, στην οποία είχε προβεί η Ομοσπονδία των υπαλλήλων του Υπουργείου Πολιτισμού, συνεχίζουν και σήμερα να λοιδορούν τους εργαζόμενους. Η καταγγελία</w:t>
      </w:r>
      <w:r>
        <w:rPr>
          <w:rFonts w:eastAsia="Times New Roman" w:cs="Times New Roman"/>
          <w:szCs w:val="24"/>
        </w:rPr>
        <w:t xml:space="preserve"> για απόρρητο βιβλίο πρωτοκόλλου τριών ετών από τη </w:t>
      </w:r>
      <w:r>
        <w:rPr>
          <w:rFonts w:eastAsia="Times New Roman" w:cs="Times New Roman"/>
          <w:szCs w:val="24"/>
        </w:rPr>
        <w:t>δ</w:t>
      </w:r>
      <w:r>
        <w:rPr>
          <w:rFonts w:eastAsia="Times New Roman" w:cs="Times New Roman"/>
          <w:szCs w:val="24"/>
        </w:rPr>
        <w:t xml:space="preserve">ιευθύντρια του Ταμείου, μας έγινε γνωστή. Εντάσσεται μέσα σε ένα ευρύτερο σχέδιο υποτιθέμενης -θα έλεγα- κάθαρσης. </w:t>
      </w:r>
    </w:p>
    <w:p w14:paraId="0A5C0EF2"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Οι μαρτυρικές καταθέσεις των υπαλλήλων του Ταμείου δείχνουν ότι τα πράγματα, βέβαια, δεν</w:t>
      </w:r>
      <w:r>
        <w:rPr>
          <w:rFonts w:eastAsia="Times New Roman" w:cs="Times New Roman"/>
          <w:szCs w:val="24"/>
        </w:rPr>
        <w:t xml:space="preserve"> είναι έτσι. Σε κάθε περίπτωση η υπόθεση βρίσκεται για λύση ήδη στα χέρια της </w:t>
      </w:r>
      <w:r>
        <w:rPr>
          <w:rFonts w:eastAsia="Times New Roman" w:cs="Times New Roman"/>
          <w:szCs w:val="24"/>
        </w:rPr>
        <w:t>ε</w:t>
      </w:r>
      <w:r>
        <w:rPr>
          <w:rFonts w:eastAsia="Times New Roman" w:cs="Times New Roman"/>
          <w:szCs w:val="24"/>
        </w:rPr>
        <w:t xml:space="preserve">ισαγγελέως </w:t>
      </w:r>
      <w:r>
        <w:rPr>
          <w:rFonts w:eastAsia="Times New Roman" w:cs="Times New Roman"/>
          <w:szCs w:val="24"/>
        </w:rPr>
        <w:t>δ</w:t>
      </w:r>
      <w:r>
        <w:rPr>
          <w:rFonts w:eastAsia="Times New Roman" w:cs="Times New Roman"/>
          <w:szCs w:val="24"/>
        </w:rPr>
        <w:t xml:space="preserve">ιαφθοράς και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ε</w:t>
      </w:r>
      <w:r>
        <w:rPr>
          <w:rFonts w:eastAsia="Times New Roman" w:cs="Times New Roman"/>
          <w:szCs w:val="24"/>
        </w:rPr>
        <w:t xml:space="preserve">πιθεωρήτριας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Αναμένουμε, βέβαια, τα πορίσματά τους. </w:t>
      </w:r>
    </w:p>
    <w:p w14:paraId="0A5C0EF3" w14:textId="77777777" w:rsidR="004A3142" w:rsidRDefault="002101D6">
      <w:pPr>
        <w:spacing w:line="600" w:lineRule="auto"/>
        <w:ind w:firstLine="720"/>
        <w:contextualSpacing/>
        <w:jc w:val="both"/>
        <w:rPr>
          <w:rFonts w:eastAsia="Times New Roman" w:cs="Times New Roman"/>
          <w:szCs w:val="24"/>
        </w:rPr>
      </w:pPr>
      <w:r>
        <w:rPr>
          <w:rFonts w:eastAsia="Times New Roman" w:cs="Times New Roman"/>
          <w:szCs w:val="24"/>
        </w:rPr>
        <w:t>Έχουμε καταστήσει, κύριε Υπουργέ, εξαρχής σαφές πως είμαστε υπέρ τ</w:t>
      </w:r>
      <w:r>
        <w:rPr>
          <w:rFonts w:eastAsia="Times New Roman" w:cs="Times New Roman"/>
          <w:szCs w:val="24"/>
        </w:rPr>
        <w:t xml:space="preserve">ης διαφάνειας και έχουμε σεβασμό στις αποφάσεις της </w:t>
      </w:r>
      <w:r>
        <w:rPr>
          <w:rFonts w:eastAsia="Times New Roman" w:cs="Times New Roman"/>
          <w:szCs w:val="24"/>
        </w:rPr>
        <w:t>δ</w:t>
      </w:r>
      <w:r>
        <w:rPr>
          <w:rFonts w:eastAsia="Times New Roman" w:cs="Times New Roman"/>
          <w:szCs w:val="24"/>
        </w:rPr>
        <w:t>ικαιοσύνης.</w:t>
      </w:r>
    </w:p>
    <w:p w14:paraId="0A5C0EF4" w14:textId="77777777" w:rsidR="004A3142" w:rsidRDefault="002101D6">
      <w:pPr>
        <w:spacing w:line="600" w:lineRule="auto"/>
        <w:ind w:firstLine="720"/>
        <w:jc w:val="both"/>
        <w:rPr>
          <w:rFonts w:eastAsia="Times New Roman"/>
          <w:szCs w:val="24"/>
        </w:rPr>
      </w:pPr>
      <w:r>
        <w:rPr>
          <w:rFonts w:eastAsia="Times New Roman"/>
          <w:szCs w:val="24"/>
        </w:rPr>
        <w:t>Ως εκ τούτου,</w:t>
      </w:r>
      <w:r w:rsidRPr="00BB0BBC">
        <w:rPr>
          <w:rFonts w:eastAsia="Times New Roman"/>
          <w:szCs w:val="24"/>
        </w:rPr>
        <w:t xml:space="preserve"> δηλώνουμε προς κάθε κατεύθυνση πως</w:t>
      </w:r>
      <w:r>
        <w:rPr>
          <w:rFonts w:eastAsia="Times New Roman"/>
          <w:szCs w:val="24"/>
        </w:rPr>
        <w:t>,</w:t>
      </w:r>
      <w:r w:rsidRPr="00BB0BBC">
        <w:rPr>
          <w:rFonts w:eastAsia="Times New Roman"/>
          <w:szCs w:val="24"/>
        </w:rPr>
        <w:t xml:space="preserve"> εάν και εφόσον αποδειχτεί οτιδήποτε για τον οποιοδήποτε</w:t>
      </w:r>
      <w:r>
        <w:rPr>
          <w:rFonts w:eastAsia="Times New Roman"/>
          <w:szCs w:val="24"/>
        </w:rPr>
        <w:t>,</w:t>
      </w:r>
      <w:r w:rsidRPr="00BB0BBC">
        <w:rPr>
          <w:rFonts w:eastAsia="Times New Roman"/>
          <w:szCs w:val="24"/>
        </w:rPr>
        <w:t xml:space="preserve"> θα </w:t>
      </w:r>
      <w:r w:rsidRPr="00BB0BBC">
        <w:rPr>
          <w:rFonts w:eastAsia="Times New Roman"/>
          <w:szCs w:val="24"/>
        </w:rPr>
        <w:lastRenderedPageBreak/>
        <w:t xml:space="preserve">ζητήσουμε την παραδειγματική </w:t>
      </w:r>
      <w:r>
        <w:rPr>
          <w:rFonts w:eastAsia="Times New Roman"/>
          <w:szCs w:val="24"/>
        </w:rPr>
        <w:t xml:space="preserve">του </w:t>
      </w:r>
      <w:r w:rsidRPr="00BB0BBC">
        <w:rPr>
          <w:rFonts w:eastAsia="Times New Roman"/>
          <w:szCs w:val="24"/>
        </w:rPr>
        <w:t>τιμωρία</w:t>
      </w:r>
      <w:r>
        <w:rPr>
          <w:rFonts w:eastAsia="Times New Roman"/>
          <w:szCs w:val="24"/>
        </w:rPr>
        <w:t>.</w:t>
      </w:r>
      <w:r w:rsidRPr="00BB0BBC">
        <w:rPr>
          <w:rFonts w:eastAsia="Times New Roman"/>
          <w:szCs w:val="24"/>
        </w:rPr>
        <w:t xml:space="preserve"> </w:t>
      </w:r>
      <w:r>
        <w:rPr>
          <w:rFonts w:eastAsia="Times New Roman"/>
          <w:szCs w:val="24"/>
        </w:rPr>
        <w:t>Θ</w:t>
      </w:r>
      <w:r w:rsidRPr="00BB0BBC">
        <w:rPr>
          <w:rFonts w:eastAsia="Times New Roman"/>
          <w:szCs w:val="24"/>
        </w:rPr>
        <w:t xml:space="preserve">α </w:t>
      </w:r>
      <w:r>
        <w:rPr>
          <w:rFonts w:eastAsia="Times New Roman"/>
          <w:szCs w:val="24"/>
        </w:rPr>
        <w:t>είμαστε, ωστόσο, απέναντι</w:t>
      </w:r>
      <w:r w:rsidRPr="00BB0BBC">
        <w:rPr>
          <w:rFonts w:eastAsia="Times New Roman"/>
          <w:szCs w:val="24"/>
        </w:rPr>
        <w:t xml:space="preserve"> σε κάθε πρ</w:t>
      </w:r>
      <w:r w:rsidRPr="00BB0BBC">
        <w:rPr>
          <w:rFonts w:eastAsia="Times New Roman"/>
          <w:szCs w:val="24"/>
        </w:rPr>
        <w:t xml:space="preserve">οσπάθεια της </w:t>
      </w:r>
      <w:r>
        <w:rPr>
          <w:rFonts w:eastAsia="Times New Roman"/>
          <w:szCs w:val="24"/>
        </w:rPr>
        <w:t>Κ</w:t>
      </w:r>
      <w:r w:rsidRPr="00BB0BBC">
        <w:rPr>
          <w:rFonts w:eastAsia="Times New Roman"/>
          <w:szCs w:val="24"/>
        </w:rPr>
        <w:t xml:space="preserve">υβέρνησης </w:t>
      </w:r>
      <w:r>
        <w:rPr>
          <w:rFonts w:eastAsia="Times New Roman"/>
          <w:szCs w:val="24"/>
        </w:rPr>
        <w:t>να κατασκευάζει ενόχους, ν</w:t>
      </w:r>
      <w:r w:rsidRPr="00BB0BBC">
        <w:rPr>
          <w:rFonts w:eastAsia="Times New Roman"/>
          <w:szCs w:val="24"/>
        </w:rPr>
        <w:t xml:space="preserve">α σπιλώνει </w:t>
      </w:r>
      <w:r>
        <w:rPr>
          <w:rFonts w:eastAsia="Times New Roman"/>
          <w:szCs w:val="24"/>
        </w:rPr>
        <w:t xml:space="preserve">την </w:t>
      </w:r>
      <w:r w:rsidRPr="00BB0BBC">
        <w:rPr>
          <w:rFonts w:eastAsia="Times New Roman"/>
          <w:szCs w:val="24"/>
        </w:rPr>
        <w:t xml:space="preserve">τιμή και την υπόληψη </w:t>
      </w:r>
      <w:r>
        <w:rPr>
          <w:rFonts w:eastAsia="Times New Roman"/>
          <w:szCs w:val="24"/>
        </w:rPr>
        <w:t xml:space="preserve">των </w:t>
      </w:r>
      <w:r w:rsidRPr="00BB0BBC">
        <w:rPr>
          <w:rFonts w:eastAsia="Times New Roman"/>
          <w:szCs w:val="24"/>
        </w:rPr>
        <w:t>εργαζομένων</w:t>
      </w:r>
      <w:r>
        <w:rPr>
          <w:rFonts w:eastAsia="Times New Roman"/>
          <w:szCs w:val="24"/>
        </w:rPr>
        <w:t>,</w:t>
      </w:r>
      <w:r w:rsidRPr="00BB0BBC">
        <w:rPr>
          <w:rFonts w:eastAsia="Times New Roman"/>
          <w:szCs w:val="24"/>
        </w:rPr>
        <w:t xml:space="preserve"> χωρίς στοιχεία</w:t>
      </w:r>
      <w:r>
        <w:rPr>
          <w:rFonts w:eastAsia="Times New Roman"/>
          <w:szCs w:val="24"/>
        </w:rPr>
        <w:t>,</w:t>
      </w:r>
      <w:r w:rsidRPr="00BB0BBC">
        <w:rPr>
          <w:rFonts w:eastAsia="Times New Roman"/>
          <w:szCs w:val="24"/>
        </w:rPr>
        <w:t xml:space="preserve"> μό</w:t>
      </w:r>
      <w:r>
        <w:rPr>
          <w:rFonts w:eastAsia="Times New Roman"/>
          <w:szCs w:val="24"/>
        </w:rPr>
        <w:t>νο και μόνο για να εξυπηρετήσει τους</w:t>
      </w:r>
      <w:r w:rsidRPr="00BB0BBC">
        <w:rPr>
          <w:rFonts w:eastAsia="Times New Roman"/>
          <w:szCs w:val="24"/>
        </w:rPr>
        <w:t xml:space="preserve"> μικροπολιτικούς</w:t>
      </w:r>
      <w:r>
        <w:rPr>
          <w:rFonts w:eastAsia="Times New Roman"/>
          <w:szCs w:val="24"/>
        </w:rPr>
        <w:t xml:space="preserve"> της</w:t>
      </w:r>
      <w:r w:rsidRPr="00BB0BBC">
        <w:rPr>
          <w:rFonts w:eastAsia="Times New Roman"/>
          <w:szCs w:val="24"/>
        </w:rPr>
        <w:t xml:space="preserve"> σχεδιασμούς</w:t>
      </w:r>
      <w:r>
        <w:rPr>
          <w:rFonts w:eastAsia="Times New Roman"/>
          <w:szCs w:val="24"/>
        </w:rPr>
        <w:t xml:space="preserve">. </w:t>
      </w:r>
      <w:r w:rsidRPr="00BB0BBC">
        <w:rPr>
          <w:rFonts w:eastAsia="Times New Roman"/>
          <w:szCs w:val="24"/>
        </w:rPr>
        <w:t xml:space="preserve">Το πόρισμα του Γενικού Λογιστηρίου </w:t>
      </w:r>
      <w:r>
        <w:rPr>
          <w:rFonts w:eastAsia="Times New Roman"/>
          <w:szCs w:val="24"/>
        </w:rPr>
        <w:t>του Κράτους επιβεβαιώνει</w:t>
      </w:r>
      <w:r w:rsidRPr="00BB0BBC">
        <w:rPr>
          <w:rFonts w:eastAsia="Times New Roman"/>
          <w:szCs w:val="24"/>
        </w:rPr>
        <w:t xml:space="preserve"> τους </w:t>
      </w:r>
      <w:r w:rsidRPr="00BB0BBC">
        <w:rPr>
          <w:rFonts w:eastAsia="Times New Roman"/>
          <w:szCs w:val="24"/>
        </w:rPr>
        <w:t xml:space="preserve">ισχυρισμούς </w:t>
      </w:r>
      <w:r>
        <w:rPr>
          <w:rFonts w:eastAsia="Times New Roman"/>
          <w:szCs w:val="24"/>
        </w:rPr>
        <w:t>μας.</w:t>
      </w:r>
      <w:r w:rsidRPr="00BB0BBC">
        <w:rPr>
          <w:rFonts w:eastAsia="Times New Roman"/>
          <w:szCs w:val="24"/>
        </w:rPr>
        <w:t xml:space="preserve"> </w:t>
      </w:r>
      <w:r>
        <w:rPr>
          <w:rFonts w:eastAsia="Times New Roman"/>
          <w:szCs w:val="24"/>
        </w:rPr>
        <w:t>Ε</w:t>
      </w:r>
      <w:r w:rsidRPr="00BB0BBC">
        <w:rPr>
          <w:rFonts w:eastAsia="Times New Roman"/>
          <w:szCs w:val="24"/>
        </w:rPr>
        <w:t>παναλαμβάνω</w:t>
      </w:r>
      <w:r>
        <w:rPr>
          <w:rFonts w:eastAsia="Times New Roman"/>
          <w:szCs w:val="24"/>
        </w:rPr>
        <w:t>: Κ</w:t>
      </w:r>
      <w:r w:rsidRPr="00BB0BBC">
        <w:rPr>
          <w:rFonts w:eastAsia="Times New Roman"/>
          <w:szCs w:val="24"/>
        </w:rPr>
        <w:t>α</w:t>
      </w:r>
      <w:r>
        <w:rPr>
          <w:rFonts w:eastAsia="Times New Roman"/>
          <w:szCs w:val="24"/>
        </w:rPr>
        <w:t>μ</w:t>
      </w:r>
      <w:r w:rsidRPr="00BB0BBC">
        <w:rPr>
          <w:rFonts w:eastAsia="Times New Roman"/>
          <w:szCs w:val="24"/>
        </w:rPr>
        <w:t xml:space="preserve">μία </w:t>
      </w:r>
      <w:r>
        <w:rPr>
          <w:rFonts w:eastAsia="Times New Roman"/>
          <w:szCs w:val="24"/>
        </w:rPr>
        <w:t>συγκάλυψη</w:t>
      </w:r>
      <w:r w:rsidRPr="00BB0BBC">
        <w:rPr>
          <w:rFonts w:eastAsia="Times New Roman"/>
          <w:szCs w:val="24"/>
        </w:rPr>
        <w:t xml:space="preserve"> προς κανέναν</w:t>
      </w:r>
      <w:r>
        <w:rPr>
          <w:rFonts w:eastAsia="Times New Roman"/>
          <w:szCs w:val="24"/>
        </w:rPr>
        <w:t>.</w:t>
      </w:r>
      <w:r w:rsidRPr="00BB0BBC">
        <w:rPr>
          <w:rFonts w:eastAsia="Times New Roman"/>
          <w:szCs w:val="24"/>
        </w:rPr>
        <w:t xml:space="preserve"> </w:t>
      </w:r>
      <w:r>
        <w:rPr>
          <w:rFonts w:eastAsia="Times New Roman"/>
          <w:szCs w:val="24"/>
        </w:rPr>
        <w:t>Τ</w:t>
      </w:r>
      <w:r w:rsidRPr="00BB0BBC">
        <w:rPr>
          <w:rFonts w:eastAsia="Times New Roman"/>
          <w:szCs w:val="24"/>
        </w:rPr>
        <w:t>ο δημόσιο χρήμα είναι ιερό</w:t>
      </w:r>
      <w:r>
        <w:rPr>
          <w:rFonts w:eastAsia="Times New Roman"/>
          <w:szCs w:val="24"/>
        </w:rPr>
        <w:t>.</w:t>
      </w:r>
      <w:r w:rsidRPr="00BB0BBC">
        <w:rPr>
          <w:rFonts w:eastAsia="Times New Roman"/>
          <w:szCs w:val="24"/>
        </w:rPr>
        <w:t xml:space="preserve"> Αναμένουμε και το πόρισμα του ελέγχου σκοπιμότητας</w:t>
      </w:r>
      <w:r>
        <w:rPr>
          <w:rFonts w:eastAsia="Times New Roman"/>
          <w:szCs w:val="24"/>
        </w:rPr>
        <w:t>,</w:t>
      </w:r>
      <w:r w:rsidRPr="00BB0BBC">
        <w:rPr>
          <w:rFonts w:eastAsia="Times New Roman"/>
          <w:szCs w:val="24"/>
        </w:rPr>
        <w:t xml:space="preserve"> που είναι σε εξέλιξη</w:t>
      </w:r>
      <w:r>
        <w:rPr>
          <w:rFonts w:eastAsia="Times New Roman"/>
          <w:szCs w:val="24"/>
        </w:rPr>
        <w:t>,</w:t>
      </w:r>
      <w:r w:rsidRPr="00BB0BBC">
        <w:rPr>
          <w:rFonts w:eastAsia="Times New Roman"/>
          <w:szCs w:val="24"/>
        </w:rPr>
        <w:t xml:space="preserve"> για το Νέο Μουσείο Ακρόπολης και την </w:t>
      </w:r>
      <w:r>
        <w:rPr>
          <w:rFonts w:eastAsia="Times New Roman"/>
          <w:szCs w:val="24"/>
        </w:rPr>
        <w:t xml:space="preserve">κατάρτιση του ΟΑΝΜΑ. </w:t>
      </w:r>
    </w:p>
    <w:p w14:paraId="0A5C0EF5" w14:textId="77777777" w:rsidR="004A3142" w:rsidRDefault="002101D6">
      <w:pPr>
        <w:spacing w:line="600" w:lineRule="auto"/>
        <w:ind w:firstLine="720"/>
        <w:jc w:val="both"/>
        <w:rPr>
          <w:rFonts w:eastAsia="Times New Roman"/>
          <w:szCs w:val="24"/>
        </w:rPr>
      </w:pPr>
      <w:r>
        <w:rPr>
          <w:rFonts w:eastAsia="Times New Roman"/>
          <w:szCs w:val="24"/>
        </w:rPr>
        <w:t>Η</w:t>
      </w:r>
      <w:r w:rsidRPr="00BB0BBC">
        <w:rPr>
          <w:rFonts w:eastAsia="Times New Roman"/>
          <w:szCs w:val="24"/>
        </w:rPr>
        <w:t xml:space="preserve"> </w:t>
      </w:r>
      <w:r>
        <w:rPr>
          <w:rFonts w:eastAsia="Times New Roman"/>
          <w:szCs w:val="24"/>
        </w:rPr>
        <w:t>Κ</w:t>
      </w:r>
      <w:r w:rsidRPr="00BB0BBC">
        <w:rPr>
          <w:rFonts w:eastAsia="Times New Roman"/>
          <w:szCs w:val="24"/>
        </w:rPr>
        <w:t xml:space="preserve">υβέρνηση του ΣΥΡΙΖΑ κρούει </w:t>
      </w:r>
      <w:r w:rsidRPr="00BB0BBC">
        <w:rPr>
          <w:rFonts w:eastAsia="Times New Roman"/>
          <w:szCs w:val="24"/>
        </w:rPr>
        <w:t>ανοιχτές θύρες</w:t>
      </w:r>
      <w:r>
        <w:rPr>
          <w:rFonts w:eastAsia="Times New Roman"/>
          <w:szCs w:val="24"/>
        </w:rPr>
        <w:t>,</w:t>
      </w:r>
      <w:r w:rsidRPr="00BB0BBC">
        <w:rPr>
          <w:rFonts w:eastAsia="Times New Roman"/>
          <w:szCs w:val="24"/>
        </w:rPr>
        <w:t xml:space="preserve"> με </w:t>
      </w:r>
      <w:r>
        <w:rPr>
          <w:rFonts w:eastAsia="Times New Roman"/>
          <w:szCs w:val="24"/>
        </w:rPr>
        <w:t>τέσσερα</w:t>
      </w:r>
      <w:r w:rsidRPr="00BB0BBC">
        <w:rPr>
          <w:rFonts w:eastAsia="Times New Roman"/>
          <w:szCs w:val="24"/>
        </w:rPr>
        <w:t xml:space="preserve"> και πλέον χρόνια καθυστέρηση</w:t>
      </w:r>
      <w:r>
        <w:rPr>
          <w:rFonts w:eastAsia="Times New Roman"/>
          <w:szCs w:val="24"/>
        </w:rPr>
        <w:t>.</w:t>
      </w:r>
      <w:r w:rsidRPr="00BB0BBC">
        <w:rPr>
          <w:rFonts w:eastAsia="Times New Roman"/>
          <w:szCs w:val="24"/>
        </w:rPr>
        <w:t xml:space="preserve"> </w:t>
      </w:r>
      <w:r>
        <w:rPr>
          <w:rFonts w:eastAsia="Times New Roman"/>
          <w:szCs w:val="24"/>
        </w:rPr>
        <w:t>Ο</w:t>
      </w:r>
      <w:r w:rsidRPr="00BB0BBC">
        <w:rPr>
          <w:rFonts w:eastAsia="Times New Roman"/>
          <w:szCs w:val="24"/>
        </w:rPr>
        <w:t xml:space="preserve">ι εργαζόμενοι στο Νέο Μουσείο Ακρόπολης θα </w:t>
      </w:r>
      <w:r>
        <w:rPr>
          <w:rFonts w:eastAsia="Times New Roman"/>
          <w:szCs w:val="24"/>
        </w:rPr>
        <w:t>είχαν</w:t>
      </w:r>
      <w:r w:rsidRPr="00BB0BBC">
        <w:rPr>
          <w:rFonts w:eastAsia="Times New Roman"/>
          <w:szCs w:val="24"/>
        </w:rPr>
        <w:t xml:space="preserve"> τοποθετηθεί σε προσωποπαγείς θέσεις</w:t>
      </w:r>
      <w:r>
        <w:rPr>
          <w:rFonts w:eastAsia="Times New Roman"/>
          <w:szCs w:val="24"/>
        </w:rPr>
        <w:t>,</w:t>
      </w:r>
      <w:r w:rsidRPr="00BB0BBC">
        <w:rPr>
          <w:rFonts w:eastAsia="Times New Roman"/>
          <w:szCs w:val="24"/>
        </w:rPr>
        <w:t xml:space="preserve"> ήδη από το 2015</w:t>
      </w:r>
      <w:r>
        <w:rPr>
          <w:rFonts w:eastAsia="Times New Roman"/>
          <w:szCs w:val="24"/>
        </w:rPr>
        <w:t>. Η μεταφορά τους προβλεπόταν</w:t>
      </w:r>
      <w:r w:rsidRPr="00BB0BBC">
        <w:rPr>
          <w:rFonts w:eastAsia="Times New Roman"/>
          <w:szCs w:val="24"/>
        </w:rPr>
        <w:t xml:space="preserve"> σε νομοσχέδιο</w:t>
      </w:r>
      <w:r>
        <w:rPr>
          <w:rFonts w:eastAsia="Times New Roman"/>
          <w:szCs w:val="24"/>
        </w:rPr>
        <w:t>,</w:t>
      </w:r>
      <w:r w:rsidRPr="00BB0BBC">
        <w:rPr>
          <w:rFonts w:eastAsia="Times New Roman"/>
          <w:szCs w:val="24"/>
        </w:rPr>
        <w:t xml:space="preserve"> που είχε προωθηθεί προς ψήφιση από τον Νοέμβριο του </w:t>
      </w:r>
      <w:r w:rsidRPr="00BB0BBC">
        <w:rPr>
          <w:rFonts w:eastAsia="Times New Roman"/>
          <w:szCs w:val="24"/>
        </w:rPr>
        <w:t>2014</w:t>
      </w:r>
      <w:r>
        <w:rPr>
          <w:rFonts w:eastAsia="Times New Roman"/>
          <w:szCs w:val="24"/>
        </w:rPr>
        <w:t>.</w:t>
      </w:r>
      <w:r w:rsidRPr="00BB0BBC">
        <w:rPr>
          <w:rFonts w:eastAsia="Times New Roman"/>
          <w:szCs w:val="24"/>
        </w:rPr>
        <w:t xml:space="preserve"> </w:t>
      </w:r>
      <w:r>
        <w:rPr>
          <w:rFonts w:eastAsia="Times New Roman"/>
          <w:szCs w:val="24"/>
        </w:rPr>
        <w:t>Το νομοσχέδιο α</w:t>
      </w:r>
      <w:r w:rsidRPr="00BB0BBC">
        <w:rPr>
          <w:rFonts w:eastAsia="Times New Roman"/>
          <w:szCs w:val="24"/>
        </w:rPr>
        <w:t>υτό</w:t>
      </w:r>
      <w:r>
        <w:rPr>
          <w:rFonts w:eastAsia="Times New Roman"/>
          <w:szCs w:val="24"/>
        </w:rPr>
        <w:t>, αγαπητοί συνάδελφοι, δ</w:t>
      </w:r>
      <w:r w:rsidRPr="00BB0BBC">
        <w:rPr>
          <w:rFonts w:eastAsia="Times New Roman"/>
          <w:szCs w:val="24"/>
        </w:rPr>
        <w:t>εν ψηφίστηκε καθώς</w:t>
      </w:r>
      <w:r>
        <w:rPr>
          <w:rFonts w:eastAsia="Times New Roman"/>
          <w:szCs w:val="24"/>
        </w:rPr>
        <w:t>,</w:t>
      </w:r>
      <w:r w:rsidRPr="00BB0BBC">
        <w:rPr>
          <w:rFonts w:eastAsia="Times New Roman"/>
          <w:szCs w:val="24"/>
        </w:rPr>
        <w:t xml:space="preserve"> ως γνωστό</w:t>
      </w:r>
      <w:r>
        <w:rPr>
          <w:rFonts w:eastAsia="Times New Roman"/>
          <w:szCs w:val="24"/>
        </w:rPr>
        <w:t>,</w:t>
      </w:r>
      <w:r w:rsidRPr="00BB0BBC">
        <w:rPr>
          <w:rFonts w:eastAsia="Times New Roman"/>
          <w:szCs w:val="24"/>
        </w:rPr>
        <w:t xml:space="preserve"> </w:t>
      </w:r>
      <w:r>
        <w:rPr>
          <w:rFonts w:eastAsia="Times New Roman"/>
          <w:szCs w:val="24"/>
        </w:rPr>
        <w:t>με</w:t>
      </w:r>
      <w:r w:rsidRPr="00BB0BBC">
        <w:rPr>
          <w:rFonts w:eastAsia="Times New Roman"/>
          <w:szCs w:val="24"/>
        </w:rPr>
        <w:t xml:space="preserve"> ευθύνη της παρούσας Κυβέρνησης</w:t>
      </w:r>
      <w:r>
        <w:rPr>
          <w:rFonts w:eastAsia="Times New Roman"/>
          <w:szCs w:val="24"/>
        </w:rPr>
        <w:t>,</w:t>
      </w:r>
      <w:r w:rsidRPr="00BB0BBC">
        <w:rPr>
          <w:rFonts w:eastAsia="Times New Roman"/>
          <w:szCs w:val="24"/>
        </w:rPr>
        <w:t xml:space="preserve"> η χώρα οδηγήθηκε σε εκλογές</w:t>
      </w:r>
      <w:r>
        <w:rPr>
          <w:rFonts w:eastAsia="Times New Roman"/>
          <w:szCs w:val="24"/>
        </w:rPr>
        <w:t>.</w:t>
      </w:r>
    </w:p>
    <w:p w14:paraId="0A5C0EF6" w14:textId="77777777" w:rsidR="004A3142" w:rsidRDefault="002101D6">
      <w:pPr>
        <w:spacing w:line="600" w:lineRule="auto"/>
        <w:ind w:firstLine="720"/>
        <w:jc w:val="both"/>
        <w:rPr>
          <w:rFonts w:eastAsia="Times New Roman"/>
          <w:szCs w:val="24"/>
        </w:rPr>
      </w:pPr>
      <w:r>
        <w:rPr>
          <w:rFonts w:eastAsia="Times New Roman"/>
          <w:szCs w:val="24"/>
        </w:rPr>
        <w:lastRenderedPageBreak/>
        <w:t>Τ</w:t>
      </w:r>
      <w:r w:rsidRPr="00BB0BBC">
        <w:rPr>
          <w:rFonts w:eastAsia="Times New Roman"/>
          <w:szCs w:val="24"/>
        </w:rPr>
        <w:t>έλος</w:t>
      </w:r>
      <w:r>
        <w:rPr>
          <w:rFonts w:eastAsia="Times New Roman"/>
          <w:szCs w:val="24"/>
        </w:rPr>
        <w:t>,</w:t>
      </w:r>
      <w:r w:rsidRPr="00BB0BBC">
        <w:rPr>
          <w:rFonts w:eastAsia="Times New Roman"/>
          <w:szCs w:val="24"/>
        </w:rPr>
        <w:t xml:space="preserve"> θα </w:t>
      </w:r>
      <w:r>
        <w:rPr>
          <w:rFonts w:eastAsia="Times New Roman"/>
          <w:szCs w:val="24"/>
        </w:rPr>
        <w:t>είχε</w:t>
      </w:r>
      <w:r w:rsidRPr="00BB0BBC">
        <w:rPr>
          <w:rFonts w:eastAsia="Times New Roman"/>
          <w:szCs w:val="24"/>
        </w:rPr>
        <w:t xml:space="preserve"> ενδιαφέρον να </w:t>
      </w:r>
      <w:r>
        <w:rPr>
          <w:rFonts w:eastAsia="Times New Roman"/>
          <w:szCs w:val="24"/>
        </w:rPr>
        <w:t>απαντηθεί</w:t>
      </w:r>
      <w:r w:rsidRPr="00BB0BBC">
        <w:rPr>
          <w:rFonts w:eastAsia="Times New Roman"/>
          <w:szCs w:val="24"/>
        </w:rPr>
        <w:t xml:space="preserve"> από την πολιτική ηγεσία του Υπουργείου Πολιτισμού το</w:t>
      </w:r>
      <w:r>
        <w:rPr>
          <w:rFonts w:eastAsia="Times New Roman"/>
          <w:szCs w:val="24"/>
        </w:rPr>
        <w:t xml:space="preserve"> εξής</w:t>
      </w:r>
      <w:r w:rsidRPr="00BB0BBC">
        <w:rPr>
          <w:rFonts w:eastAsia="Times New Roman"/>
          <w:szCs w:val="24"/>
        </w:rPr>
        <w:t xml:space="preserve"> ερώτημα</w:t>
      </w:r>
      <w:r>
        <w:rPr>
          <w:rFonts w:eastAsia="Times New Roman"/>
          <w:szCs w:val="24"/>
        </w:rPr>
        <w:t>:</w:t>
      </w:r>
      <w:r w:rsidRPr="00BB0BBC">
        <w:rPr>
          <w:rFonts w:eastAsia="Times New Roman"/>
          <w:szCs w:val="24"/>
        </w:rPr>
        <w:t xml:space="preserve"> </w:t>
      </w:r>
      <w:r>
        <w:rPr>
          <w:rFonts w:eastAsia="Times New Roman"/>
          <w:szCs w:val="24"/>
        </w:rPr>
        <w:t>Γ</w:t>
      </w:r>
      <w:r w:rsidRPr="00BB0BBC">
        <w:rPr>
          <w:rFonts w:eastAsia="Times New Roman"/>
          <w:szCs w:val="24"/>
        </w:rPr>
        <w:t>ιατί ο</w:t>
      </w:r>
      <w:r w:rsidRPr="00BB0BBC">
        <w:rPr>
          <w:rFonts w:eastAsia="Times New Roman"/>
          <w:szCs w:val="24"/>
        </w:rPr>
        <w:t>ι εργαζόμενοι</w:t>
      </w:r>
      <w:r>
        <w:rPr>
          <w:rFonts w:eastAsia="Times New Roman"/>
          <w:szCs w:val="24"/>
        </w:rPr>
        <w:t>,</w:t>
      </w:r>
      <w:r w:rsidRPr="00BB0BBC">
        <w:rPr>
          <w:rFonts w:eastAsia="Times New Roman"/>
          <w:szCs w:val="24"/>
        </w:rPr>
        <w:t xml:space="preserve"> που εργάζονται στο Νέο Μουσείο Ακρόπολης</w:t>
      </w:r>
      <w:r>
        <w:rPr>
          <w:rFonts w:eastAsia="Times New Roman"/>
          <w:szCs w:val="24"/>
        </w:rPr>
        <w:t>,</w:t>
      </w:r>
      <w:r w:rsidRPr="00BB0BBC">
        <w:rPr>
          <w:rFonts w:eastAsia="Times New Roman"/>
          <w:szCs w:val="24"/>
        </w:rPr>
        <w:t xml:space="preserve"> δεν τακτοποιήθηκαν το 2018</w:t>
      </w:r>
      <w:r>
        <w:rPr>
          <w:rFonts w:eastAsia="Times New Roman"/>
          <w:szCs w:val="24"/>
        </w:rPr>
        <w:t>,</w:t>
      </w:r>
      <w:r w:rsidRPr="00BB0BBC">
        <w:rPr>
          <w:rFonts w:eastAsia="Times New Roman"/>
          <w:szCs w:val="24"/>
        </w:rPr>
        <w:t xml:space="preserve"> όταν η Κυβέρνηση</w:t>
      </w:r>
      <w:r>
        <w:rPr>
          <w:rFonts w:eastAsia="Times New Roman"/>
          <w:szCs w:val="24"/>
        </w:rPr>
        <w:t>,</w:t>
      </w:r>
      <w:r w:rsidRPr="00BB0BBC">
        <w:rPr>
          <w:rFonts w:eastAsia="Times New Roman"/>
          <w:szCs w:val="24"/>
        </w:rPr>
        <w:t xml:space="preserve"> </w:t>
      </w:r>
      <w:r>
        <w:rPr>
          <w:rFonts w:eastAsia="Times New Roman"/>
          <w:szCs w:val="24"/>
        </w:rPr>
        <w:t>ενώ</w:t>
      </w:r>
      <w:r w:rsidRPr="00BB0BBC">
        <w:rPr>
          <w:rFonts w:eastAsia="Times New Roman"/>
          <w:szCs w:val="24"/>
        </w:rPr>
        <w:t xml:space="preserve"> </w:t>
      </w:r>
      <w:r>
        <w:rPr>
          <w:rFonts w:eastAsia="Times New Roman"/>
          <w:szCs w:val="24"/>
        </w:rPr>
        <w:t xml:space="preserve">είχε </w:t>
      </w:r>
      <w:r w:rsidRPr="00BB0BBC">
        <w:rPr>
          <w:rFonts w:eastAsia="Times New Roman"/>
          <w:szCs w:val="24"/>
        </w:rPr>
        <w:t>έτοιμο σχετικό νομοσχέδιο</w:t>
      </w:r>
      <w:r>
        <w:rPr>
          <w:rFonts w:eastAsia="Times New Roman"/>
          <w:szCs w:val="24"/>
        </w:rPr>
        <w:t>,</w:t>
      </w:r>
      <w:r w:rsidRPr="00BB0BBC">
        <w:rPr>
          <w:rFonts w:eastAsia="Times New Roman"/>
          <w:szCs w:val="24"/>
        </w:rPr>
        <w:t xml:space="preserve"> το πήρε πίσω</w:t>
      </w:r>
      <w:r>
        <w:rPr>
          <w:rFonts w:eastAsia="Times New Roman"/>
          <w:szCs w:val="24"/>
        </w:rPr>
        <w:t>;</w:t>
      </w:r>
      <w:r w:rsidRPr="00BB0BBC">
        <w:rPr>
          <w:rFonts w:eastAsia="Times New Roman"/>
          <w:szCs w:val="24"/>
        </w:rPr>
        <w:t xml:space="preserve"> </w:t>
      </w:r>
      <w:r>
        <w:rPr>
          <w:rFonts w:eastAsia="Times New Roman"/>
          <w:szCs w:val="24"/>
        </w:rPr>
        <w:t>Και διερωτάται κανείς: Ποιοι</w:t>
      </w:r>
      <w:r w:rsidRPr="00BB0BBC">
        <w:rPr>
          <w:rFonts w:eastAsia="Times New Roman"/>
          <w:szCs w:val="24"/>
        </w:rPr>
        <w:t xml:space="preserve"> και γιατί </w:t>
      </w:r>
      <w:r>
        <w:rPr>
          <w:rFonts w:eastAsia="Times New Roman"/>
          <w:szCs w:val="24"/>
        </w:rPr>
        <w:t>έθεσαν τότε</w:t>
      </w:r>
      <w:r w:rsidRPr="00BB0BBC">
        <w:rPr>
          <w:rFonts w:eastAsia="Times New Roman"/>
          <w:szCs w:val="24"/>
        </w:rPr>
        <w:t xml:space="preserve"> εμπόδια στην τακτοποίηση των εργαζομένων</w:t>
      </w:r>
      <w:r>
        <w:rPr>
          <w:rFonts w:eastAsia="Times New Roman"/>
          <w:szCs w:val="24"/>
        </w:rPr>
        <w:t>;</w:t>
      </w:r>
    </w:p>
    <w:p w14:paraId="0A5C0EF7" w14:textId="77777777" w:rsidR="004A3142" w:rsidRDefault="002101D6">
      <w:pPr>
        <w:spacing w:line="600" w:lineRule="auto"/>
        <w:ind w:firstLine="720"/>
        <w:jc w:val="both"/>
        <w:rPr>
          <w:rFonts w:eastAsia="Times New Roman"/>
          <w:szCs w:val="24"/>
        </w:rPr>
      </w:pPr>
      <w:r>
        <w:rPr>
          <w:rFonts w:eastAsia="Times New Roman"/>
          <w:szCs w:val="24"/>
        </w:rPr>
        <w:t>Όσον αφορά</w:t>
      </w:r>
      <w:r>
        <w:rPr>
          <w:rFonts w:eastAsia="Times New Roman"/>
          <w:szCs w:val="24"/>
        </w:rPr>
        <w:t xml:space="preserve"> τους εργαζομένους στη Νήσο Δήλο θέλω να πω τα εξής: Χρειάζον</w:t>
      </w:r>
      <w:r w:rsidRPr="00BB0BBC">
        <w:rPr>
          <w:rFonts w:eastAsia="Times New Roman"/>
          <w:szCs w:val="24"/>
        </w:rPr>
        <w:t xml:space="preserve">ται </w:t>
      </w:r>
      <w:r>
        <w:rPr>
          <w:rFonts w:eastAsia="Times New Roman"/>
          <w:szCs w:val="24"/>
        </w:rPr>
        <w:t>μια</w:t>
      </w:r>
      <w:r w:rsidRPr="00BB0BBC">
        <w:rPr>
          <w:rFonts w:eastAsia="Times New Roman"/>
          <w:szCs w:val="24"/>
        </w:rPr>
        <w:t xml:space="preserve"> πραγματική επιβράβευση και όχι ένα επίδομα</w:t>
      </w:r>
      <w:r>
        <w:rPr>
          <w:rFonts w:eastAsia="Times New Roman"/>
          <w:szCs w:val="24"/>
        </w:rPr>
        <w:t>-φιλοδώρημα, το οποίο</w:t>
      </w:r>
      <w:r w:rsidRPr="00BB0BBC">
        <w:rPr>
          <w:rFonts w:eastAsia="Times New Roman"/>
          <w:szCs w:val="24"/>
        </w:rPr>
        <w:t xml:space="preserve"> μετά τους </w:t>
      </w:r>
      <w:r>
        <w:rPr>
          <w:rFonts w:eastAsia="Times New Roman"/>
          <w:szCs w:val="24"/>
        </w:rPr>
        <w:t>φόρους και τις κρατήσεις</w:t>
      </w:r>
      <w:r>
        <w:rPr>
          <w:rFonts w:eastAsia="Times New Roman"/>
          <w:szCs w:val="24"/>
        </w:rPr>
        <w:t>,</w:t>
      </w:r>
      <w:r>
        <w:rPr>
          <w:rFonts w:eastAsia="Times New Roman"/>
          <w:szCs w:val="24"/>
        </w:rPr>
        <w:t xml:space="preserve"> </w:t>
      </w:r>
      <w:r w:rsidRPr="00BB0BBC">
        <w:rPr>
          <w:rFonts w:eastAsia="Times New Roman"/>
          <w:szCs w:val="24"/>
        </w:rPr>
        <w:t>ουσιαστικά</w:t>
      </w:r>
      <w:r>
        <w:rPr>
          <w:rFonts w:eastAsia="Times New Roman"/>
          <w:szCs w:val="24"/>
        </w:rPr>
        <w:t>,</w:t>
      </w:r>
      <w:r w:rsidRPr="00BB0BBC">
        <w:rPr>
          <w:rFonts w:eastAsia="Times New Roman"/>
          <w:szCs w:val="24"/>
        </w:rPr>
        <w:t xml:space="preserve"> </w:t>
      </w:r>
      <w:r>
        <w:rPr>
          <w:rFonts w:eastAsia="Times New Roman"/>
          <w:szCs w:val="24"/>
        </w:rPr>
        <w:t>εξανεμίζεται. Ε</w:t>
      </w:r>
      <w:r w:rsidRPr="00BB0BBC">
        <w:rPr>
          <w:rFonts w:eastAsia="Times New Roman"/>
          <w:szCs w:val="24"/>
        </w:rPr>
        <w:t>πιμένουμε στη θέση μας ότι στους συγκεκριμένους εργαζόμενους</w:t>
      </w:r>
      <w:r>
        <w:rPr>
          <w:rFonts w:eastAsia="Times New Roman"/>
          <w:szCs w:val="24"/>
        </w:rPr>
        <w:t>,</w:t>
      </w:r>
      <w:r w:rsidRPr="00BB0BBC">
        <w:rPr>
          <w:rFonts w:eastAsia="Times New Roman"/>
          <w:szCs w:val="24"/>
        </w:rPr>
        <w:t xml:space="preserve"> που εργάζονται και διαμένουν μόνιμα στη </w:t>
      </w:r>
      <w:r>
        <w:rPr>
          <w:rFonts w:eastAsia="Times New Roman"/>
          <w:szCs w:val="24"/>
        </w:rPr>
        <w:t>Ν</w:t>
      </w:r>
      <w:r w:rsidRPr="00BB0BBC">
        <w:rPr>
          <w:rFonts w:eastAsia="Times New Roman"/>
          <w:szCs w:val="24"/>
        </w:rPr>
        <w:t>ήσο Δήλο</w:t>
      </w:r>
      <w:r>
        <w:rPr>
          <w:rFonts w:eastAsia="Times New Roman"/>
          <w:szCs w:val="24"/>
        </w:rPr>
        <w:t>,</w:t>
      </w:r>
      <w:r w:rsidRPr="00BB0BBC">
        <w:rPr>
          <w:rFonts w:eastAsia="Times New Roman"/>
          <w:szCs w:val="24"/>
        </w:rPr>
        <w:t xml:space="preserve"> πρέπει να καταβάλλεται επίδομα </w:t>
      </w:r>
      <w:r>
        <w:rPr>
          <w:rFonts w:eastAsia="Times New Roman"/>
          <w:szCs w:val="24"/>
        </w:rPr>
        <w:t>σ</w:t>
      </w:r>
      <w:r w:rsidRPr="00BB0BBC">
        <w:rPr>
          <w:rFonts w:eastAsia="Times New Roman"/>
          <w:szCs w:val="24"/>
        </w:rPr>
        <w:t xml:space="preserve">ε ποσοστό 50% </w:t>
      </w:r>
      <w:r>
        <w:rPr>
          <w:rFonts w:eastAsia="Times New Roman"/>
          <w:szCs w:val="24"/>
        </w:rPr>
        <w:t>τ</w:t>
      </w:r>
      <w:r w:rsidRPr="00BB0BBC">
        <w:rPr>
          <w:rFonts w:eastAsia="Times New Roman"/>
          <w:szCs w:val="24"/>
        </w:rPr>
        <w:t xml:space="preserve">ου μισθού </w:t>
      </w:r>
      <w:r>
        <w:rPr>
          <w:rFonts w:eastAsia="Times New Roman"/>
          <w:szCs w:val="24"/>
        </w:rPr>
        <w:t>τους γ</w:t>
      </w:r>
      <w:r w:rsidRPr="00BB0BBC">
        <w:rPr>
          <w:rFonts w:eastAsia="Times New Roman"/>
          <w:szCs w:val="24"/>
        </w:rPr>
        <w:t xml:space="preserve">ια την παράταση των συμβάσεων εργασίας </w:t>
      </w:r>
      <w:r>
        <w:rPr>
          <w:rFonts w:eastAsia="Times New Roman"/>
          <w:szCs w:val="24"/>
        </w:rPr>
        <w:t>στο Ελληνικό Φεστιβάλ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Η</w:t>
      </w:r>
      <w:r w:rsidRPr="00BB0BBC">
        <w:rPr>
          <w:rFonts w:eastAsia="Times New Roman"/>
          <w:szCs w:val="24"/>
        </w:rPr>
        <w:t xml:space="preserve"> θέση μας είναι</w:t>
      </w:r>
      <w:r>
        <w:rPr>
          <w:rFonts w:eastAsia="Times New Roman"/>
          <w:szCs w:val="24"/>
        </w:rPr>
        <w:t>,</w:t>
      </w:r>
      <w:r w:rsidRPr="00BB0BBC">
        <w:rPr>
          <w:rFonts w:eastAsia="Times New Roman"/>
          <w:szCs w:val="24"/>
        </w:rPr>
        <w:t xml:space="preserve"> η πλήρωση </w:t>
      </w:r>
      <w:r>
        <w:rPr>
          <w:rFonts w:eastAsia="Times New Roman"/>
          <w:szCs w:val="24"/>
        </w:rPr>
        <w:t xml:space="preserve">όλων των </w:t>
      </w:r>
      <w:r w:rsidRPr="00BB0BBC">
        <w:rPr>
          <w:rFonts w:eastAsia="Times New Roman"/>
          <w:szCs w:val="24"/>
        </w:rPr>
        <w:t>οργανικών θέσεων με μόνιμο προσωπικό</w:t>
      </w:r>
      <w:r>
        <w:rPr>
          <w:rFonts w:eastAsia="Times New Roman"/>
          <w:szCs w:val="24"/>
        </w:rPr>
        <w:t>,</w:t>
      </w:r>
      <w:r w:rsidRPr="00BB0BBC">
        <w:rPr>
          <w:rFonts w:eastAsia="Times New Roman"/>
          <w:szCs w:val="24"/>
        </w:rPr>
        <w:t xml:space="preserve"> που θα επιλεγεί</w:t>
      </w:r>
      <w:r>
        <w:rPr>
          <w:rFonts w:eastAsia="Times New Roman"/>
          <w:szCs w:val="24"/>
        </w:rPr>
        <w:t>,</w:t>
      </w:r>
      <w:r w:rsidRPr="00BB0BBC">
        <w:rPr>
          <w:rFonts w:eastAsia="Times New Roman"/>
          <w:szCs w:val="24"/>
        </w:rPr>
        <w:t xml:space="preserve"> φυσικά</w:t>
      </w:r>
      <w:r>
        <w:rPr>
          <w:rFonts w:eastAsia="Times New Roman"/>
          <w:szCs w:val="24"/>
        </w:rPr>
        <w:t>,</w:t>
      </w:r>
      <w:r w:rsidRPr="00BB0BBC">
        <w:rPr>
          <w:rFonts w:eastAsia="Times New Roman"/>
          <w:szCs w:val="24"/>
        </w:rPr>
        <w:t xml:space="preserve"> μέσα από το</w:t>
      </w:r>
      <w:r>
        <w:rPr>
          <w:rFonts w:eastAsia="Times New Roman"/>
          <w:szCs w:val="24"/>
        </w:rPr>
        <w:t>ν</w:t>
      </w:r>
      <w:r w:rsidRPr="00BB0BBC">
        <w:rPr>
          <w:rFonts w:eastAsia="Times New Roman"/>
          <w:szCs w:val="24"/>
        </w:rPr>
        <w:t xml:space="preserve"> διαγωνισμό του ΑΣΕΠ</w:t>
      </w:r>
      <w:r>
        <w:rPr>
          <w:rFonts w:eastAsia="Times New Roman"/>
          <w:szCs w:val="24"/>
        </w:rPr>
        <w:t>.</w:t>
      </w:r>
      <w:r w:rsidRPr="00BB0BBC">
        <w:rPr>
          <w:rFonts w:eastAsia="Times New Roman"/>
          <w:szCs w:val="24"/>
        </w:rPr>
        <w:t xml:space="preserve"> </w:t>
      </w:r>
      <w:r>
        <w:rPr>
          <w:rFonts w:eastAsia="Times New Roman"/>
          <w:szCs w:val="24"/>
        </w:rPr>
        <w:t>Ω</w:t>
      </w:r>
      <w:r w:rsidRPr="00BB0BBC">
        <w:rPr>
          <w:rFonts w:eastAsia="Times New Roman"/>
          <w:szCs w:val="24"/>
        </w:rPr>
        <w:t>ς εκ τούτου</w:t>
      </w:r>
      <w:r>
        <w:rPr>
          <w:rFonts w:eastAsia="Times New Roman"/>
          <w:szCs w:val="24"/>
        </w:rPr>
        <w:t>,</w:t>
      </w:r>
      <w:r w:rsidRPr="00BB0BBC">
        <w:rPr>
          <w:rFonts w:eastAsia="Times New Roman"/>
          <w:szCs w:val="24"/>
        </w:rPr>
        <w:t xml:space="preserve"> θεωρούμε την </w:t>
      </w:r>
      <w:r>
        <w:rPr>
          <w:rFonts w:eastAsia="Times New Roman"/>
          <w:szCs w:val="24"/>
        </w:rPr>
        <w:t xml:space="preserve">παράταση των </w:t>
      </w:r>
      <w:r w:rsidRPr="00BB0BBC">
        <w:rPr>
          <w:rFonts w:eastAsia="Times New Roman"/>
          <w:szCs w:val="24"/>
        </w:rPr>
        <w:t xml:space="preserve">συμβάσεων ως </w:t>
      </w:r>
      <w:r>
        <w:rPr>
          <w:rFonts w:eastAsia="Times New Roman"/>
          <w:szCs w:val="24"/>
        </w:rPr>
        <w:t>μπάλωμα και</w:t>
      </w:r>
      <w:r w:rsidRPr="00BB0BBC">
        <w:rPr>
          <w:rFonts w:eastAsia="Times New Roman"/>
          <w:szCs w:val="24"/>
        </w:rPr>
        <w:t xml:space="preserve"> τίποτα περισσότερο</w:t>
      </w:r>
      <w:r>
        <w:rPr>
          <w:rFonts w:eastAsia="Times New Roman"/>
          <w:szCs w:val="24"/>
        </w:rPr>
        <w:t>,</w:t>
      </w:r>
      <w:r w:rsidRPr="00BB0BBC">
        <w:rPr>
          <w:rFonts w:eastAsia="Times New Roman"/>
          <w:szCs w:val="24"/>
        </w:rPr>
        <w:t xml:space="preserve"> που δεν βοηθάει επί της </w:t>
      </w:r>
      <w:r w:rsidRPr="00BB0BBC">
        <w:rPr>
          <w:rFonts w:eastAsia="Times New Roman"/>
          <w:szCs w:val="24"/>
        </w:rPr>
        <w:lastRenderedPageBreak/>
        <w:t xml:space="preserve">ουσίας ούτε το έργο του </w:t>
      </w:r>
      <w:r>
        <w:rPr>
          <w:rFonts w:eastAsia="Times New Roman"/>
          <w:szCs w:val="24"/>
        </w:rPr>
        <w:t>Ελληνικού Φ</w:t>
      </w:r>
      <w:r w:rsidRPr="00BB0BBC">
        <w:rPr>
          <w:rFonts w:eastAsia="Times New Roman"/>
          <w:szCs w:val="24"/>
        </w:rPr>
        <w:t xml:space="preserve">εστιβάλ </w:t>
      </w:r>
      <w:r>
        <w:rPr>
          <w:rFonts w:eastAsia="Times New Roman"/>
          <w:szCs w:val="24"/>
        </w:rPr>
        <w:t>ο</w:t>
      </w:r>
      <w:r w:rsidRPr="00BB0BBC">
        <w:rPr>
          <w:rFonts w:eastAsia="Times New Roman"/>
          <w:szCs w:val="24"/>
        </w:rPr>
        <w:t>ύτε τους εργαζ</w:t>
      </w:r>
      <w:r>
        <w:rPr>
          <w:rFonts w:eastAsia="Times New Roman"/>
          <w:szCs w:val="24"/>
        </w:rPr>
        <w:t>ο</w:t>
      </w:r>
      <w:r w:rsidRPr="00BB0BBC">
        <w:rPr>
          <w:rFonts w:eastAsia="Times New Roman"/>
          <w:szCs w:val="24"/>
        </w:rPr>
        <w:t>μ</w:t>
      </w:r>
      <w:r>
        <w:rPr>
          <w:rFonts w:eastAsia="Times New Roman"/>
          <w:szCs w:val="24"/>
        </w:rPr>
        <w:t>έ</w:t>
      </w:r>
      <w:r w:rsidRPr="00BB0BBC">
        <w:rPr>
          <w:rFonts w:eastAsia="Times New Roman"/>
          <w:szCs w:val="24"/>
        </w:rPr>
        <w:t>νους</w:t>
      </w:r>
      <w:r>
        <w:rPr>
          <w:rFonts w:eastAsia="Times New Roman"/>
          <w:szCs w:val="24"/>
        </w:rPr>
        <w:t xml:space="preserve">. </w:t>
      </w:r>
    </w:p>
    <w:p w14:paraId="0A5C0EF8" w14:textId="77777777" w:rsidR="004A3142" w:rsidRDefault="002101D6">
      <w:pPr>
        <w:spacing w:line="600" w:lineRule="auto"/>
        <w:ind w:firstLine="720"/>
        <w:jc w:val="both"/>
        <w:rPr>
          <w:rFonts w:eastAsia="Times New Roman"/>
          <w:szCs w:val="24"/>
        </w:rPr>
      </w:pPr>
      <w:r>
        <w:rPr>
          <w:rFonts w:eastAsia="Times New Roman"/>
          <w:szCs w:val="24"/>
        </w:rPr>
        <w:t>Ζητάμε, λοιπόν, άμ</w:t>
      </w:r>
      <w:r>
        <w:rPr>
          <w:rFonts w:eastAsia="Times New Roman"/>
          <w:szCs w:val="24"/>
        </w:rPr>
        <w:t>εσα</w:t>
      </w:r>
      <w:r w:rsidRPr="00BB0BBC">
        <w:rPr>
          <w:rFonts w:eastAsia="Times New Roman"/>
          <w:szCs w:val="24"/>
        </w:rPr>
        <w:t xml:space="preserve"> </w:t>
      </w:r>
      <w:r>
        <w:rPr>
          <w:rFonts w:eastAsia="Times New Roman"/>
          <w:szCs w:val="24"/>
        </w:rPr>
        <w:t>την προκήρυξη μόνιμων θέσεων εργασίας, με</w:t>
      </w:r>
      <w:r w:rsidRPr="00BB0BBC">
        <w:rPr>
          <w:rFonts w:eastAsia="Times New Roman"/>
          <w:szCs w:val="24"/>
        </w:rPr>
        <w:t xml:space="preserve"> αυξημένη </w:t>
      </w:r>
      <w:proofErr w:type="spellStart"/>
      <w:r w:rsidRPr="00BB0BBC">
        <w:rPr>
          <w:rFonts w:eastAsia="Times New Roman"/>
          <w:szCs w:val="24"/>
        </w:rPr>
        <w:t>μοριοδότηση</w:t>
      </w:r>
      <w:proofErr w:type="spellEnd"/>
      <w:r w:rsidRPr="00BB0BBC">
        <w:rPr>
          <w:rFonts w:eastAsia="Times New Roman"/>
          <w:szCs w:val="24"/>
        </w:rPr>
        <w:t xml:space="preserve"> όσων εργάζονται στο</w:t>
      </w:r>
      <w:r>
        <w:rPr>
          <w:rFonts w:eastAsia="Times New Roman"/>
          <w:szCs w:val="24"/>
        </w:rPr>
        <w:t>ν</w:t>
      </w:r>
      <w:r w:rsidRPr="00BB0BBC">
        <w:rPr>
          <w:rFonts w:eastAsia="Times New Roman"/>
          <w:szCs w:val="24"/>
        </w:rPr>
        <w:t xml:space="preserve"> </w:t>
      </w:r>
      <w:r>
        <w:rPr>
          <w:rFonts w:eastAsia="Times New Roman"/>
          <w:szCs w:val="24"/>
        </w:rPr>
        <w:t>φορέα</w:t>
      </w:r>
      <w:r w:rsidRPr="00BB0BBC">
        <w:rPr>
          <w:rFonts w:eastAsia="Times New Roman"/>
          <w:szCs w:val="24"/>
        </w:rPr>
        <w:t xml:space="preserve"> με σύμβαση</w:t>
      </w:r>
      <w:r>
        <w:rPr>
          <w:rFonts w:eastAsia="Times New Roman"/>
          <w:szCs w:val="24"/>
        </w:rPr>
        <w:t>.</w:t>
      </w:r>
    </w:p>
    <w:p w14:paraId="0A5C0EF9" w14:textId="77777777" w:rsidR="004A3142" w:rsidRDefault="002101D6">
      <w:pPr>
        <w:spacing w:line="600" w:lineRule="auto"/>
        <w:ind w:firstLine="720"/>
        <w:jc w:val="both"/>
        <w:rPr>
          <w:rFonts w:eastAsia="Times New Roman"/>
          <w:szCs w:val="24"/>
        </w:rPr>
      </w:pPr>
      <w:r>
        <w:rPr>
          <w:rFonts w:eastAsia="Times New Roman"/>
          <w:szCs w:val="24"/>
        </w:rPr>
        <w:t>Κ</w:t>
      </w:r>
      <w:r w:rsidRPr="00BB0BBC">
        <w:rPr>
          <w:rFonts w:eastAsia="Times New Roman"/>
          <w:szCs w:val="24"/>
        </w:rPr>
        <w:t>υρίες και κύριοι συνάδελφοι</w:t>
      </w:r>
      <w:r>
        <w:rPr>
          <w:rFonts w:eastAsia="Times New Roman"/>
          <w:szCs w:val="24"/>
        </w:rPr>
        <w:t>,</w:t>
      </w:r>
      <w:r w:rsidRPr="00BB0BBC">
        <w:rPr>
          <w:rFonts w:eastAsia="Times New Roman"/>
          <w:szCs w:val="24"/>
        </w:rPr>
        <w:t xml:space="preserve"> η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γορήτριά </w:t>
      </w:r>
      <w:r>
        <w:rPr>
          <w:rFonts w:eastAsia="Times New Roman"/>
          <w:szCs w:val="24"/>
        </w:rPr>
        <w:t xml:space="preserve">μας </w:t>
      </w:r>
      <w:r>
        <w:rPr>
          <w:rFonts w:eastAsia="Times New Roman"/>
          <w:szCs w:val="24"/>
        </w:rPr>
        <w:t>κ</w:t>
      </w:r>
      <w:r>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w:t>
      </w:r>
      <w:r w:rsidRPr="00BB0BBC">
        <w:rPr>
          <w:rFonts w:eastAsia="Times New Roman"/>
          <w:szCs w:val="24"/>
        </w:rPr>
        <w:t xml:space="preserve">θα τοποθετηθεί και </w:t>
      </w:r>
      <w:r>
        <w:rPr>
          <w:rFonts w:eastAsia="Times New Roman"/>
          <w:szCs w:val="24"/>
        </w:rPr>
        <w:t xml:space="preserve">επί των άρθρων. </w:t>
      </w:r>
    </w:p>
    <w:p w14:paraId="0A5C0EFA" w14:textId="77777777" w:rsidR="004A3142" w:rsidRDefault="002101D6">
      <w:pPr>
        <w:spacing w:line="600" w:lineRule="auto"/>
        <w:ind w:firstLine="720"/>
        <w:jc w:val="both"/>
        <w:rPr>
          <w:rFonts w:eastAsia="Times New Roman"/>
          <w:szCs w:val="24"/>
        </w:rPr>
      </w:pPr>
      <w:r>
        <w:rPr>
          <w:rFonts w:eastAsia="Times New Roman"/>
          <w:szCs w:val="24"/>
        </w:rPr>
        <w:t>Κ</w:t>
      </w:r>
      <w:r w:rsidRPr="00BB0BBC">
        <w:rPr>
          <w:rFonts w:eastAsia="Times New Roman"/>
          <w:szCs w:val="24"/>
        </w:rPr>
        <w:t>λείνοντας</w:t>
      </w:r>
      <w:r>
        <w:rPr>
          <w:rFonts w:eastAsia="Times New Roman"/>
          <w:szCs w:val="24"/>
        </w:rPr>
        <w:t>,</w:t>
      </w:r>
      <w:r w:rsidRPr="00BB0BBC">
        <w:rPr>
          <w:rFonts w:eastAsia="Times New Roman"/>
          <w:szCs w:val="24"/>
        </w:rPr>
        <w:t xml:space="preserve"> θεωρούμε </w:t>
      </w:r>
      <w:r>
        <w:rPr>
          <w:rFonts w:eastAsia="Times New Roman"/>
          <w:szCs w:val="24"/>
        </w:rPr>
        <w:t>θετικές</w:t>
      </w:r>
      <w:r w:rsidRPr="00BB0BBC">
        <w:rPr>
          <w:rFonts w:eastAsia="Times New Roman"/>
          <w:szCs w:val="24"/>
        </w:rPr>
        <w:t xml:space="preserve"> </w:t>
      </w:r>
      <w:r>
        <w:rPr>
          <w:rFonts w:eastAsia="Times New Roman"/>
          <w:szCs w:val="24"/>
        </w:rPr>
        <w:t xml:space="preserve">τις </w:t>
      </w:r>
      <w:r w:rsidRPr="00BB0BBC">
        <w:rPr>
          <w:rFonts w:eastAsia="Times New Roman"/>
          <w:szCs w:val="24"/>
        </w:rPr>
        <w:t>τροπολογίες</w:t>
      </w:r>
      <w:r>
        <w:rPr>
          <w:rFonts w:eastAsia="Times New Roman"/>
          <w:szCs w:val="24"/>
        </w:rPr>
        <w:t xml:space="preserve"> απ</w:t>
      </w:r>
      <w:r>
        <w:rPr>
          <w:rFonts w:eastAsia="Times New Roman"/>
          <w:szCs w:val="24"/>
        </w:rPr>
        <w:t>ό πλευράς</w:t>
      </w:r>
      <w:r w:rsidRPr="00BB0BBC">
        <w:rPr>
          <w:rFonts w:eastAsia="Times New Roman"/>
          <w:szCs w:val="24"/>
        </w:rPr>
        <w:t xml:space="preserve"> Υπουργείο</w:t>
      </w:r>
      <w:r>
        <w:rPr>
          <w:rFonts w:eastAsia="Times New Roman"/>
          <w:szCs w:val="24"/>
        </w:rPr>
        <w:t>υ</w:t>
      </w:r>
      <w:r w:rsidRPr="00BB0BBC">
        <w:rPr>
          <w:rFonts w:eastAsia="Times New Roman"/>
          <w:szCs w:val="24"/>
        </w:rPr>
        <w:t xml:space="preserve"> Εθνικής Άμυνας και </w:t>
      </w:r>
      <w:r>
        <w:rPr>
          <w:rFonts w:eastAsia="Times New Roman"/>
          <w:szCs w:val="24"/>
        </w:rPr>
        <w:t>τις ψηφίζο</w:t>
      </w:r>
      <w:r w:rsidRPr="00BB0BBC">
        <w:rPr>
          <w:rFonts w:eastAsia="Times New Roman"/>
          <w:szCs w:val="24"/>
        </w:rPr>
        <w:t>υμε</w:t>
      </w:r>
      <w:r>
        <w:rPr>
          <w:rFonts w:eastAsia="Times New Roman"/>
          <w:szCs w:val="24"/>
        </w:rPr>
        <w:t>.</w:t>
      </w:r>
    </w:p>
    <w:p w14:paraId="0A5C0EFB" w14:textId="77777777" w:rsidR="004A3142" w:rsidRDefault="002101D6">
      <w:pPr>
        <w:spacing w:line="600" w:lineRule="auto"/>
        <w:ind w:firstLine="720"/>
        <w:jc w:val="both"/>
        <w:rPr>
          <w:rFonts w:eastAsia="Times New Roman"/>
          <w:szCs w:val="24"/>
        </w:rPr>
      </w:pPr>
      <w:r>
        <w:rPr>
          <w:rFonts w:eastAsia="Times New Roman"/>
          <w:szCs w:val="24"/>
        </w:rPr>
        <w:t xml:space="preserve">Ευχαριστώ, κύριε Πρόεδρε. </w:t>
      </w:r>
    </w:p>
    <w:p w14:paraId="0A5C0EFC" w14:textId="77777777" w:rsidR="004A3142" w:rsidRDefault="002101D6">
      <w:pPr>
        <w:spacing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Και ε</w:t>
      </w:r>
      <w:r w:rsidRPr="00BB0BBC">
        <w:rPr>
          <w:rFonts w:eastAsia="Times New Roman"/>
          <w:szCs w:val="24"/>
        </w:rPr>
        <w:t>μείς ευχαριστούμε</w:t>
      </w:r>
      <w:r>
        <w:rPr>
          <w:rFonts w:eastAsia="Times New Roman"/>
          <w:szCs w:val="24"/>
        </w:rPr>
        <w:t>,</w:t>
      </w:r>
      <w:r w:rsidRPr="00BB0BBC">
        <w:rPr>
          <w:rFonts w:eastAsia="Times New Roman"/>
          <w:szCs w:val="24"/>
        </w:rPr>
        <w:t xml:space="preserve"> κύριε </w:t>
      </w:r>
      <w:r>
        <w:rPr>
          <w:rFonts w:eastAsia="Times New Roman"/>
          <w:szCs w:val="24"/>
        </w:rPr>
        <w:t xml:space="preserve">Κωνσταντόπουλε. </w:t>
      </w:r>
    </w:p>
    <w:p w14:paraId="0A5C0EFD" w14:textId="77777777" w:rsidR="004A3142" w:rsidRDefault="002101D6">
      <w:pPr>
        <w:spacing w:line="600" w:lineRule="auto"/>
        <w:ind w:firstLine="720"/>
        <w:jc w:val="both"/>
        <w:rPr>
          <w:rFonts w:eastAsia="Times New Roman"/>
          <w:szCs w:val="24"/>
        </w:rPr>
      </w:pPr>
      <w:r w:rsidRPr="00367676">
        <w:rPr>
          <w:rFonts w:eastAsia="Times New Roman"/>
          <w:b/>
          <w:szCs w:val="24"/>
        </w:rPr>
        <w:t xml:space="preserve">ΚΩΝΣΤΑΝΤΙΝΟΣ ΣΤΡΑΤΗΣ (Υφυπουργός Πολιτισμού και Αθλητισμού): </w:t>
      </w:r>
      <w:r>
        <w:rPr>
          <w:rFonts w:eastAsia="Times New Roman"/>
          <w:szCs w:val="24"/>
        </w:rPr>
        <w:t>Κύριε Πρόεδρε, θα ήθελα τον λόγο</w:t>
      </w:r>
      <w:r>
        <w:rPr>
          <w:rFonts w:eastAsia="Times New Roman"/>
          <w:szCs w:val="24"/>
        </w:rPr>
        <w:t>,</w:t>
      </w:r>
      <w:r>
        <w:rPr>
          <w:rFonts w:eastAsia="Times New Roman"/>
          <w:szCs w:val="24"/>
        </w:rPr>
        <w:t xml:space="preserve"> για να παρουσιάσω μια νομοτεχνική βελτίωση. </w:t>
      </w:r>
    </w:p>
    <w:p w14:paraId="0A5C0EFE" w14:textId="77777777" w:rsidR="004A3142" w:rsidRDefault="002101D6">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Υπουργέ, έχετε τον λόγο. </w:t>
      </w:r>
    </w:p>
    <w:p w14:paraId="0A5C0EFF" w14:textId="77777777" w:rsidR="004A3142" w:rsidRDefault="002101D6">
      <w:pPr>
        <w:spacing w:line="600" w:lineRule="auto"/>
        <w:ind w:firstLine="720"/>
        <w:jc w:val="both"/>
        <w:rPr>
          <w:rFonts w:eastAsia="Times New Roman"/>
          <w:szCs w:val="24"/>
        </w:rPr>
      </w:pPr>
      <w:r w:rsidRPr="00367676">
        <w:rPr>
          <w:rFonts w:eastAsia="Times New Roman"/>
          <w:b/>
          <w:szCs w:val="24"/>
        </w:rPr>
        <w:lastRenderedPageBreak/>
        <w:t>ΚΩΝΣΤΑΝΤΙΝΟΣ ΣΤΡΑΤΗΣ (Υφυπουργός Πολιτισμού και Αθλητισμού):</w:t>
      </w:r>
      <w:r>
        <w:rPr>
          <w:rFonts w:eastAsia="Times New Roman"/>
          <w:b/>
          <w:szCs w:val="24"/>
        </w:rPr>
        <w:t xml:space="preserve"> </w:t>
      </w:r>
      <w:r>
        <w:rPr>
          <w:rFonts w:eastAsia="Times New Roman"/>
          <w:szCs w:val="24"/>
        </w:rPr>
        <w:t xml:space="preserve">Να ενημερώσω το Σώμα ότι υπάρχει μία </w:t>
      </w:r>
      <w:r w:rsidRPr="00BB0BBC">
        <w:rPr>
          <w:rFonts w:eastAsia="Times New Roman"/>
          <w:szCs w:val="24"/>
        </w:rPr>
        <w:t xml:space="preserve">νομοτεχνική </w:t>
      </w:r>
      <w:r>
        <w:rPr>
          <w:rFonts w:eastAsia="Times New Roman"/>
          <w:szCs w:val="24"/>
        </w:rPr>
        <w:t xml:space="preserve">βελτίωση </w:t>
      </w:r>
      <w:r w:rsidRPr="00BB0BBC">
        <w:rPr>
          <w:rFonts w:eastAsia="Times New Roman"/>
          <w:szCs w:val="24"/>
        </w:rPr>
        <w:t>στο άρθρο 19 του σ</w:t>
      </w:r>
      <w:r w:rsidRPr="00BB0BBC">
        <w:rPr>
          <w:rFonts w:eastAsia="Times New Roman"/>
          <w:szCs w:val="24"/>
        </w:rPr>
        <w:t>χεδίου νόμου</w:t>
      </w:r>
      <w:r>
        <w:rPr>
          <w:rFonts w:eastAsia="Times New Roman"/>
          <w:szCs w:val="24"/>
        </w:rPr>
        <w:t>.</w:t>
      </w:r>
      <w:r w:rsidRPr="00BB0BBC">
        <w:rPr>
          <w:rFonts w:eastAsia="Times New Roman"/>
          <w:szCs w:val="24"/>
        </w:rPr>
        <w:t xml:space="preserve"> </w:t>
      </w:r>
      <w:r>
        <w:rPr>
          <w:rFonts w:eastAsia="Times New Roman"/>
          <w:szCs w:val="24"/>
        </w:rPr>
        <w:t>Ε</w:t>
      </w:r>
      <w:r w:rsidRPr="00BB0BBC">
        <w:rPr>
          <w:rFonts w:eastAsia="Times New Roman"/>
          <w:szCs w:val="24"/>
        </w:rPr>
        <w:t>ίναι η τροπολογία</w:t>
      </w:r>
      <w:r>
        <w:rPr>
          <w:rFonts w:eastAsia="Times New Roman"/>
          <w:szCs w:val="24"/>
        </w:rPr>
        <w:t>,</w:t>
      </w:r>
      <w:r w:rsidRPr="00BB0BBC">
        <w:rPr>
          <w:rFonts w:eastAsia="Times New Roman"/>
          <w:szCs w:val="24"/>
        </w:rPr>
        <w:t xml:space="preserve"> που </w:t>
      </w:r>
      <w:r>
        <w:rPr>
          <w:rFonts w:eastAsia="Times New Roman"/>
          <w:szCs w:val="24"/>
        </w:rPr>
        <w:t>είχε</w:t>
      </w:r>
      <w:r w:rsidRPr="00BB0BBC">
        <w:rPr>
          <w:rFonts w:eastAsia="Times New Roman"/>
          <w:szCs w:val="24"/>
        </w:rPr>
        <w:t xml:space="preserve"> καταθέσει εχθές στην </w:t>
      </w:r>
      <w:r>
        <w:rPr>
          <w:rFonts w:eastAsia="Times New Roman"/>
          <w:szCs w:val="24"/>
        </w:rPr>
        <w:t>ε</w:t>
      </w:r>
      <w:r w:rsidRPr="00BB0BBC">
        <w:rPr>
          <w:rFonts w:eastAsia="Times New Roman"/>
          <w:szCs w:val="24"/>
        </w:rPr>
        <w:t xml:space="preserve">πιτροπή </w:t>
      </w:r>
      <w:r>
        <w:rPr>
          <w:rFonts w:eastAsia="Times New Roman"/>
          <w:szCs w:val="24"/>
        </w:rPr>
        <w:t>το</w:t>
      </w:r>
      <w:r w:rsidRPr="00BB0BBC">
        <w:rPr>
          <w:rFonts w:eastAsia="Times New Roman"/>
          <w:szCs w:val="24"/>
        </w:rPr>
        <w:t xml:space="preserve"> Υπουργείου Παιδείας</w:t>
      </w:r>
      <w:r>
        <w:rPr>
          <w:rFonts w:eastAsia="Times New Roman"/>
          <w:szCs w:val="24"/>
        </w:rPr>
        <w:t>,</w:t>
      </w:r>
      <w:r w:rsidRPr="00BB0BBC">
        <w:rPr>
          <w:rFonts w:eastAsia="Times New Roman"/>
          <w:szCs w:val="24"/>
        </w:rPr>
        <w:t xml:space="preserve"> Έρευνας και Θρησκευμάτων σε σχέση με το </w:t>
      </w:r>
      <w:r>
        <w:rPr>
          <w:rFonts w:eastAsia="Times New Roman"/>
          <w:szCs w:val="24"/>
        </w:rPr>
        <w:t>δ</w:t>
      </w:r>
      <w:r w:rsidRPr="00BB0BBC">
        <w:rPr>
          <w:rFonts w:eastAsia="Times New Roman"/>
          <w:szCs w:val="24"/>
        </w:rPr>
        <w:t xml:space="preserve">ιοικητικό </w:t>
      </w:r>
      <w:r>
        <w:rPr>
          <w:rFonts w:eastAsia="Times New Roman"/>
          <w:szCs w:val="24"/>
        </w:rPr>
        <w:t>σ</w:t>
      </w:r>
      <w:r w:rsidRPr="00BB0BBC">
        <w:rPr>
          <w:rFonts w:eastAsia="Times New Roman"/>
          <w:szCs w:val="24"/>
        </w:rPr>
        <w:t>υμβούλιο</w:t>
      </w:r>
      <w:r>
        <w:rPr>
          <w:rFonts w:eastAsia="Times New Roman"/>
          <w:szCs w:val="24"/>
        </w:rPr>
        <w:t>. Το επταμελές</w:t>
      </w:r>
      <w:r w:rsidRPr="00BB0BBC">
        <w:rPr>
          <w:rFonts w:eastAsia="Times New Roman"/>
          <w:szCs w:val="24"/>
        </w:rPr>
        <w:t xml:space="preserve"> </w:t>
      </w:r>
      <w:r>
        <w:rPr>
          <w:rFonts w:eastAsia="Times New Roman"/>
          <w:szCs w:val="24"/>
        </w:rPr>
        <w:t>δ</w:t>
      </w:r>
      <w:r w:rsidRPr="00BB0BBC">
        <w:rPr>
          <w:rFonts w:eastAsia="Times New Roman"/>
          <w:szCs w:val="24"/>
        </w:rPr>
        <w:t xml:space="preserve">ιοικητικό </w:t>
      </w:r>
      <w:r>
        <w:rPr>
          <w:rFonts w:eastAsia="Times New Roman"/>
          <w:szCs w:val="24"/>
        </w:rPr>
        <w:t>σ</w:t>
      </w:r>
      <w:r w:rsidRPr="00BB0BBC">
        <w:rPr>
          <w:rFonts w:eastAsia="Times New Roman"/>
          <w:szCs w:val="24"/>
        </w:rPr>
        <w:t xml:space="preserve">υμβούλιο θα έχει </w:t>
      </w:r>
      <w:r>
        <w:rPr>
          <w:rFonts w:eastAsia="Times New Roman"/>
          <w:szCs w:val="24"/>
        </w:rPr>
        <w:t>π</w:t>
      </w:r>
      <w:r w:rsidRPr="00BB0BBC">
        <w:rPr>
          <w:rFonts w:eastAsia="Times New Roman"/>
          <w:szCs w:val="24"/>
        </w:rPr>
        <w:t xml:space="preserve">έντε </w:t>
      </w:r>
      <w:r>
        <w:rPr>
          <w:rFonts w:eastAsia="Times New Roman"/>
          <w:szCs w:val="24"/>
        </w:rPr>
        <w:t xml:space="preserve">(5) </w:t>
      </w:r>
      <w:r w:rsidRPr="00BB0BBC">
        <w:rPr>
          <w:rFonts w:eastAsia="Times New Roman"/>
          <w:szCs w:val="24"/>
        </w:rPr>
        <w:t xml:space="preserve">μέλη από την </w:t>
      </w:r>
      <w:r>
        <w:rPr>
          <w:rFonts w:eastAsia="Times New Roman"/>
          <w:szCs w:val="24"/>
        </w:rPr>
        <w:t>τ</w:t>
      </w:r>
      <w:r w:rsidRPr="00BB0BBC">
        <w:rPr>
          <w:rFonts w:eastAsia="Times New Roman"/>
          <w:szCs w:val="24"/>
        </w:rPr>
        <w:t xml:space="preserve">άξη </w:t>
      </w:r>
      <w:r>
        <w:rPr>
          <w:rFonts w:eastAsia="Times New Roman"/>
          <w:szCs w:val="24"/>
        </w:rPr>
        <w:t>των Θ</w:t>
      </w:r>
      <w:r w:rsidRPr="00BB0BBC">
        <w:rPr>
          <w:rFonts w:eastAsia="Times New Roman"/>
          <w:szCs w:val="24"/>
        </w:rPr>
        <w:t xml:space="preserve">ετικών </w:t>
      </w:r>
      <w:r>
        <w:rPr>
          <w:rFonts w:eastAsia="Times New Roman"/>
          <w:szCs w:val="24"/>
        </w:rPr>
        <w:t>Ε</w:t>
      </w:r>
      <w:r w:rsidRPr="00BB0BBC">
        <w:rPr>
          <w:rFonts w:eastAsia="Times New Roman"/>
          <w:szCs w:val="24"/>
        </w:rPr>
        <w:t>πιστημών της Α</w:t>
      </w:r>
      <w:r w:rsidRPr="00BB0BBC">
        <w:rPr>
          <w:rFonts w:eastAsia="Times New Roman"/>
          <w:szCs w:val="24"/>
        </w:rPr>
        <w:t xml:space="preserve">καδημίας Αθηνών και δύο </w:t>
      </w:r>
      <w:r>
        <w:rPr>
          <w:rFonts w:eastAsia="Times New Roman"/>
          <w:szCs w:val="24"/>
        </w:rPr>
        <w:t xml:space="preserve">(2) </w:t>
      </w:r>
      <w:r w:rsidRPr="00BB0BBC">
        <w:rPr>
          <w:rFonts w:eastAsia="Times New Roman"/>
          <w:szCs w:val="24"/>
        </w:rPr>
        <w:t>από την Ολομέλεια</w:t>
      </w:r>
      <w:r>
        <w:rPr>
          <w:rFonts w:eastAsia="Times New Roman"/>
          <w:szCs w:val="24"/>
        </w:rPr>
        <w:t>,</w:t>
      </w:r>
      <w:r w:rsidRPr="00BB0BBC">
        <w:rPr>
          <w:rFonts w:eastAsia="Times New Roman"/>
          <w:szCs w:val="24"/>
        </w:rPr>
        <w:t xml:space="preserve"> για πέντε </w:t>
      </w:r>
      <w:r>
        <w:rPr>
          <w:rFonts w:eastAsia="Times New Roman"/>
          <w:szCs w:val="24"/>
        </w:rPr>
        <w:t xml:space="preserve">(5) </w:t>
      </w:r>
      <w:r w:rsidRPr="00BB0BBC">
        <w:rPr>
          <w:rFonts w:eastAsia="Times New Roman"/>
          <w:szCs w:val="24"/>
        </w:rPr>
        <w:t>έτη</w:t>
      </w:r>
      <w:r>
        <w:rPr>
          <w:rFonts w:eastAsia="Times New Roman"/>
          <w:szCs w:val="24"/>
        </w:rPr>
        <w:t>,</w:t>
      </w:r>
      <w:r w:rsidRPr="00BB0BBC">
        <w:rPr>
          <w:rFonts w:eastAsia="Times New Roman"/>
          <w:szCs w:val="24"/>
        </w:rPr>
        <w:t xml:space="preserve"> </w:t>
      </w:r>
      <w:r>
        <w:rPr>
          <w:rFonts w:eastAsia="Times New Roman"/>
          <w:szCs w:val="24"/>
        </w:rPr>
        <w:t>μ</w:t>
      </w:r>
      <w:r w:rsidRPr="00BB0BBC">
        <w:rPr>
          <w:rFonts w:eastAsia="Times New Roman"/>
          <w:szCs w:val="24"/>
        </w:rPr>
        <w:t>ε δυνατότητα επανεκλογής</w:t>
      </w:r>
      <w:r>
        <w:rPr>
          <w:rFonts w:eastAsia="Times New Roman"/>
          <w:szCs w:val="24"/>
        </w:rPr>
        <w:t>.</w:t>
      </w:r>
      <w:r w:rsidRPr="00BB0BBC">
        <w:rPr>
          <w:rFonts w:eastAsia="Times New Roman"/>
          <w:szCs w:val="24"/>
        </w:rPr>
        <w:t xml:space="preserve"> </w:t>
      </w:r>
      <w:r>
        <w:rPr>
          <w:rFonts w:eastAsia="Times New Roman"/>
          <w:szCs w:val="24"/>
        </w:rPr>
        <w:t>Ο</w:t>
      </w:r>
      <w:r w:rsidRPr="00BB0BBC">
        <w:rPr>
          <w:rFonts w:eastAsia="Times New Roman"/>
          <w:szCs w:val="24"/>
        </w:rPr>
        <w:t>υσιαστικά</w:t>
      </w:r>
      <w:r>
        <w:rPr>
          <w:rFonts w:eastAsia="Times New Roman"/>
          <w:szCs w:val="24"/>
        </w:rPr>
        <w:t>,</w:t>
      </w:r>
      <w:r w:rsidRPr="00BB0BBC">
        <w:rPr>
          <w:rFonts w:eastAsia="Times New Roman"/>
          <w:szCs w:val="24"/>
        </w:rPr>
        <w:t xml:space="preserve"> αυτό ρυθμίζεται</w:t>
      </w:r>
      <w:r>
        <w:rPr>
          <w:rFonts w:eastAsia="Times New Roman"/>
          <w:szCs w:val="24"/>
        </w:rPr>
        <w:t xml:space="preserve">. </w:t>
      </w:r>
    </w:p>
    <w:p w14:paraId="0A5C0F00" w14:textId="77777777" w:rsidR="004A3142" w:rsidRDefault="002101D6">
      <w:pPr>
        <w:spacing w:line="600" w:lineRule="auto"/>
        <w:ind w:firstLine="720"/>
        <w:jc w:val="both"/>
        <w:rPr>
          <w:rFonts w:eastAsia="Times New Roman"/>
          <w:szCs w:val="24"/>
        </w:rPr>
      </w:pPr>
      <w:r>
        <w:rPr>
          <w:rFonts w:eastAsia="Times New Roman"/>
          <w:szCs w:val="24"/>
        </w:rPr>
        <w:t>Καταθέτω τη σχετική νομοτεχνική βελτίωση για τα Πρακτικά.</w:t>
      </w:r>
    </w:p>
    <w:p w14:paraId="0A5C0F01" w14:textId="77777777" w:rsidR="004A3142" w:rsidRDefault="002101D6">
      <w:pPr>
        <w:spacing w:line="600" w:lineRule="auto"/>
        <w:ind w:firstLine="720"/>
        <w:jc w:val="both"/>
        <w:rPr>
          <w:rFonts w:eastAsia="Times New Roman"/>
          <w:szCs w:val="24"/>
        </w:rPr>
      </w:pPr>
      <w:r w:rsidRPr="00AF3B92">
        <w:rPr>
          <w:rFonts w:eastAsia="Times New Roman"/>
          <w:szCs w:val="24"/>
        </w:rPr>
        <w:t>(Στο σημείο αυτό ο Υ</w:t>
      </w:r>
      <w:r>
        <w:rPr>
          <w:rFonts w:eastAsia="Times New Roman"/>
          <w:szCs w:val="24"/>
        </w:rPr>
        <w:t>φυ</w:t>
      </w:r>
      <w:r w:rsidRPr="00AF3B92">
        <w:rPr>
          <w:rFonts w:eastAsia="Times New Roman"/>
          <w:szCs w:val="24"/>
        </w:rPr>
        <w:t xml:space="preserve">πουργός κ. </w:t>
      </w:r>
      <w:r>
        <w:rPr>
          <w:rFonts w:eastAsia="Times New Roman"/>
          <w:szCs w:val="24"/>
        </w:rPr>
        <w:t xml:space="preserve">Κωνσταντίνος Στρατής </w:t>
      </w:r>
      <w:r w:rsidRPr="00AF3B92">
        <w:rPr>
          <w:rFonts w:eastAsia="Times New Roman"/>
          <w:szCs w:val="24"/>
        </w:rPr>
        <w:t xml:space="preserve">καταθέτει για τα </w:t>
      </w:r>
      <w:r w:rsidRPr="00AF3B92">
        <w:rPr>
          <w:rFonts w:eastAsia="Times New Roman"/>
          <w:szCs w:val="24"/>
        </w:rPr>
        <w:t>Πρακτικά τ</w:t>
      </w:r>
      <w:r>
        <w:rPr>
          <w:rFonts w:eastAsia="Times New Roman"/>
          <w:szCs w:val="24"/>
        </w:rPr>
        <w:t>ην</w:t>
      </w:r>
      <w:r w:rsidRPr="00AF3B92">
        <w:rPr>
          <w:rFonts w:eastAsia="Times New Roman"/>
          <w:szCs w:val="24"/>
        </w:rPr>
        <w:t xml:space="preserve"> προαναφερθείσ</w:t>
      </w:r>
      <w:r>
        <w:rPr>
          <w:rFonts w:eastAsia="Times New Roman"/>
          <w:szCs w:val="24"/>
        </w:rPr>
        <w:t>α νομοτεχνική</w:t>
      </w:r>
      <w:r w:rsidRPr="00AF3B92">
        <w:rPr>
          <w:rFonts w:eastAsia="Times New Roman"/>
          <w:szCs w:val="24"/>
        </w:rPr>
        <w:t xml:space="preserve"> βελτίωσ</w:t>
      </w:r>
      <w:r>
        <w:rPr>
          <w:rFonts w:eastAsia="Times New Roman"/>
          <w:szCs w:val="24"/>
        </w:rPr>
        <w:t>η,</w:t>
      </w:r>
      <w:r w:rsidRPr="00AF3B92">
        <w:rPr>
          <w:rFonts w:eastAsia="Times New Roman"/>
          <w:szCs w:val="24"/>
        </w:rPr>
        <w:t xml:space="preserve"> </w:t>
      </w:r>
      <w:r>
        <w:rPr>
          <w:rFonts w:eastAsia="Times New Roman"/>
          <w:szCs w:val="24"/>
        </w:rPr>
        <w:t>η</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w:t>
      </w:r>
      <w:r>
        <w:rPr>
          <w:rFonts w:eastAsia="Times New Roman"/>
          <w:szCs w:val="24"/>
        </w:rPr>
        <w:t>έχει</w:t>
      </w:r>
      <w:r w:rsidRPr="00AF3B92">
        <w:rPr>
          <w:rFonts w:eastAsia="Times New Roman"/>
          <w:szCs w:val="24"/>
        </w:rPr>
        <w:t xml:space="preserve"> ως εξής:</w:t>
      </w:r>
    </w:p>
    <w:p w14:paraId="0A5C0F02" w14:textId="77777777" w:rsidR="004A3142" w:rsidRDefault="002101D6">
      <w:pPr>
        <w:spacing w:line="600" w:lineRule="auto"/>
        <w:ind w:firstLine="720"/>
        <w:jc w:val="center"/>
        <w:rPr>
          <w:rFonts w:eastAsia="Times New Roman"/>
          <w:color w:val="FF0000"/>
          <w:szCs w:val="24"/>
        </w:rPr>
      </w:pPr>
      <w:r w:rsidRPr="008F5EF9">
        <w:rPr>
          <w:rFonts w:eastAsia="Times New Roman"/>
          <w:color w:val="FF0000"/>
          <w:szCs w:val="24"/>
        </w:rPr>
        <w:t>(ΑΛΛΑΓΗ ΣΕΛΙΔΑΣ)</w:t>
      </w:r>
    </w:p>
    <w:p w14:paraId="0A5C0F03" w14:textId="77777777" w:rsidR="004A3142" w:rsidRDefault="002101D6">
      <w:pPr>
        <w:spacing w:line="600" w:lineRule="auto"/>
        <w:ind w:firstLine="720"/>
        <w:jc w:val="center"/>
        <w:rPr>
          <w:rFonts w:eastAsia="Times New Roman"/>
          <w:color w:val="FF0000"/>
          <w:szCs w:val="24"/>
        </w:rPr>
      </w:pPr>
      <w:r w:rsidRPr="008F5EF9">
        <w:rPr>
          <w:rFonts w:eastAsia="Times New Roman"/>
          <w:color w:val="FF0000"/>
          <w:szCs w:val="24"/>
        </w:rPr>
        <w:t>(ΝΑ ΜΠΕΙ Η ΣΕΛ. 170)</w:t>
      </w:r>
    </w:p>
    <w:p w14:paraId="0A5C0F04" w14:textId="77777777" w:rsidR="004A3142" w:rsidRDefault="002101D6">
      <w:pPr>
        <w:spacing w:line="600" w:lineRule="auto"/>
        <w:ind w:firstLine="720"/>
        <w:jc w:val="center"/>
        <w:rPr>
          <w:rFonts w:eastAsia="Times New Roman"/>
          <w:color w:val="FF0000"/>
          <w:szCs w:val="24"/>
        </w:rPr>
      </w:pPr>
      <w:r w:rsidRPr="008F5EF9">
        <w:rPr>
          <w:rFonts w:eastAsia="Times New Roman"/>
          <w:color w:val="FF0000"/>
          <w:szCs w:val="24"/>
        </w:rPr>
        <w:t>(ΑΛΛΑΓΗ ΣΕΛΙΔΑΣ)</w:t>
      </w:r>
    </w:p>
    <w:p w14:paraId="0A5C0F05" w14:textId="77777777" w:rsidR="004A3142" w:rsidRDefault="002101D6">
      <w:pPr>
        <w:spacing w:line="600" w:lineRule="auto"/>
        <w:ind w:firstLine="720"/>
        <w:jc w:val="both"/>
        <w:rPr>
          <w:rFonts w:eastAsia="Times New Roman"/>
          <w:szCs w:val="24"/>
        </w:rPr>
      </w:pPr>
      <w:r w:rsidRPr="00F849E1">
        <w:rPr>
          <w:rFonts w:eastAsia="Times New Roman"/>
          <w:b/>
          <w:szCs w:val="24"/>
        </w:rPr>
        <w:lastRenderedPageBreak/>
        <w:t>ΠΡΟΕΔΡΕΥΩΝ (Γεώργιος Βαρεμένος):</w:t>
      </w:r>
      <w:r>
        <w:rPr>
          <w:rFonts w:eastAsia="Times New Roman"/>
          <w:szCs w:val="24"/>
        </w:rPr>
        <w:t xml:space="preserve"> Τ</w:t>
      </w:r>
      <w:r w:rsidRPr="00BB0BBC">
        <w:rPr>
          <w:rFonts w:eastAsia="Times New Roman"/>
          <w:szCs w:val="24"/>
        </w:rPr>
        <w:t>ο</w:t>
      </w:r>
      <w:r>
        <w:rPr>
          <w:rFonts w:eastAsia="Times New Roman"/>
          <w:szCs w:val="24"/>
        </w:rPr>
        <w:t>ν</w:t>
      </w:r>
      <w:r w:rsidRPr="00BB0BBC">
        <w:rPr>
          <w:rFonts w:eastAsia="Times New Roman"/>
          <w:szCs w:val="24"/>
        </w:rPr>
        <w:t xml:space="preserve"> λόγο έχει ο </w:t>
      </w:r>
      <w:r>
        <w:rPr>
          <w:rFonts w:eastAsia="Times New Roman"/>
          <w:szCs w:val="24"/>
        </w:rPr>
        <w:t>κ.</w:t>
      </w:r>
      <w:r w:rsidRPr="00BB0BBC">
        <w:rPr>
          <w:rFonts w:eastAsia="Times New Roman"/>
          <w:szCs w:val="24"/>
        </w:rPr>
        <w:t xml:space="preserve"> Χατζησάββας </w:t>
      </w:r>
      <w:r>
        <w:rPr>
          <w:rFonts w:eastAsia="Times New Roman"/>
          <w:szCs w:val="24"/>
        </w:rPr>
        <w:t xml:space="preserve">από τη Χρυσή Αυγή. </w:t>
      </w:r>
    </w:p>
    <w:p w14:paraId="0A5C0F06" w14:textId="77777777" w:rsidR="004A3142" w:rsidRDefault="002101D6">
      <w:pPr>
        <w:spacing w:line="600" w:lineRule="auto"/>
        <w:ind w:firstLine="720"/>
        <w:jc w:val="both"/>
        <w:rPr>
          <w:rFonts w:eastAsia="Times New Roman"/>
          <w:szCs w:val="24"/>
        </w:rPr>
      </w:pPr>
      <w:r w:rsidRPr="00F849E1">
        <w:rPr>
          <w:rFonts w:eastAsia="Times New Roman"/>
          <w:b/>
          <w:szCs w:val="24"/>
        </w:rPr>
        <w:t>ΧΡΗΣΤΟΣ ΧΑΤΖΗΣΑΒΒΑΣ:</w:t>
      </w:r>
      <w:r>
        <w:rPr>
          <w:rFonts w:eastAsia="Times New Roman"/>
          <w:szCs w:val="24"/>
        </w:rPr>
        <w:t xml:space="preserve"> Κύριε Πρόεδρε, </w:t>
      </w:r>
      <w:r w:rsidRPr="00BB0BBC">
        <w:rPr>
          <w:rFonts w:eastAsia="Times New Roman"/>
          <w:szCs w:val="24"/>
        </w:rPr>
        <w:t xml:space="preserve">είναι </w:t>
      </w:r>
      <w:r w:rsidRPr="00BB0BBC">
        <w:rPr>
          <w:rFonts w:eastAsia="Times New Roman"/>
          <w:szCs w:val="24"/>
        </w:rPr>
        <w:t>ιδιαίτερη</w:t>
      </w:r>
      <w:r>
        <w:rPr>
          <w:rFonts w:eastAsia="Times New Roman"/>
          <w:szCs w:val="24"/>
        </w:rPr>
        <w:t xml:space="preserve"> η</w:t>
      </w:r>
      <w:r w:rsidRPr="00BB0BBC">
        <w:rPr>
          <w:rFonts w:eastAsia="Times New Roman"/>
          <w:szCs w:val="24"/>
        </w:rPr>
        <w:t xml:space="preserve"> ικανοποίησή μου</w:t>
      </w:r>
      <w:r>
        <w:rPr>
          <w:rFonts w:eastAsia="Times New Roman"/>
          <w:szCs w:val="24"/>
        </w:rPr>
        <w:t>,</w:t>
      </w:r>
      <w:r w:rsidRPr="00BB0BBC">
        <w:rPr>
          <w:rFonts w:eastAsia="Times New Roman"/>
          <w:szCs w:val="24"/>
        </w:rPr>
        <w:t xml:space="preserve"> να βλέπω να σχηματοποιείται</w:t>
      </w:r>
      <w:r>
        <w:rPr>
          <w:rFonts w:eastAsia="Times New Roman"/>
          <w:szCs w:val="24"/>
        </w:rPr>
        <w:t>,</w:t>
      </w:r>
      <w:r w:rsidRPr="00BB0BBC">
        <w:rPr>
          <w:rFonts w:eastAsia="Times New Roman"/>
          <w:szCs w:val="24"/>
        </w:rPr>
        <w:t xml:space="preserve"> με τα λεγόμενα </w:t>
      </w:r>
      <w:r>
        <w:rPr>
          <w:rFonts w:eastAsia="Times New Roman"/>
          <w:szCs w:val="24"/>
        </w:rPr>
        <w:t>όλων των κομμάτων εδώ μέσα,</w:t>
      </w:r>
      <w:r w:rsidRPr="00BB0BBC">
        <w:rPr>
          <w:rFonts w:eastAsia="Times New Roman"/>
          <w:szCs w:val="24"/>
        </w:rPr>
        <w:t xml:space="preserve"> ένα μέτωπο </w:t>
      </w:r>
      <w:r>
        <w:rPr>
          <w:rFonts w:eastAsia="Times New Roman"/>
          <w:szCs w:val="24"/>
        </w:rPr>
        <w:t>-</w:t>
      </w:r>
      <w:r w:rsidRPr="00BB0BBC">
        <w:rPr>
          <w:rFonts w:eastAsia="Times New Roman"/>
          <w:szCs w:val="24"/>
        </w:rPr>
        <w:t>υποτίθεται</w:t>
      </w:r>
      <w:r>
        <w:rPr>
          <w:rFonts w:eastAsia="Times New Roman"/>
          <w:szCs w:val="24"/>
        </w:rPr>
        <w:t>-</w:t>
      </w:r>
      <w:r w:rsidRPr="00BB0BBC">
        <w:rPr>
          <w:rFonts w:eastAsia="Times New Roman"/>
          <w:szCs w:val="24"/>
        </w:rPr>
        <w:t xml:space="preserve"> εναντίον της Χρυσής Αυγής και να καταλαβαίνει ο ελληνικός λαός ποιος είναι υπερασπιστής του ελληνικού λαού</w:t>
      </w:r>
      <w:r>
        <w:rPr>
          <w:rFonts w:eastAsia="Times New Roman"/>
          <w:szCs w:val="24"/>
        </w:rPr>
        <w:t xml:space="preserve">, ποιος </w:t>
      </w:r>
      <w:r w:rsidRPr="00BB0BBC">
        <w:rPr>
          <w:rFonts w:eastAsia="Times New Roman"/>
          <w:szCs w:val="24"/>
        </w:rPr>
        <w:t>είναι απέναντι σε</w:t>
      </w:r>
      <w:r w:rsidRPr="00BB0BBC">
        <w:rPr>
          <w:rFonts w:eastAsia="Times New Roman"/>
          <w:szCs w:val="24"/>
        </w:rPr>
        <w:t xml:space="preserve"> όλο το σύστημα</w:t>
      </w:r>
      <w:r>
        <w:rPr>
          <w:rFonts w:eastAsia="Times New Roman"/>
          <w:szCs w:val="24"/>
        </w:rPr>
        <w:t xml:space="preserve"> των πολιτικών κομμάτων</w:t>
      </w:r>
      <w:r>
        <w:rPr>
          <w:rFonts w:eastAsia="Times New Roman"/>
          <w:szCs w:val="24"/>
        </w:rPr>
        <w:t>,</w:t>
      </w:r>
      <w:r>
        <w:rPr>
          <w:rFonts w:eastAsia="Times New Roman"/>
          <w:szCs w:val="24"/>
        </w:rPr>
        <w:t xml:space="preserve"> που μαζί ψηφίζουν</w:t>
      </w:r>
      <w:r w:rsidRPr="00BB0BBC">
        <w:rPr>
          <w:rFonts w:eastAsia="Times New Roman"/>
          <w:szCs w:val="24"/>
        </w:rPr>
        <w:t xml:space="preserve"> μνημόνια</w:t>
      </w:r>
      <w:r>
        <w:rPr>
          <w:rFonts w:eastAsia="Times New Roman"/>
          <w:szCs w:val="24"/>
        </w:rPr>
        <w:t>,</w:t>
      </w:r>
      <w:r w:rsidRPr="00BB0BBC">
        <w:rPr>
          <w:rFonts w:eastAsia="Times New Roman"/>
          <w:szCs w:val="24"/>
        </w:rPr>
        <w:t xml:space="preserve"> μαζί ψηφίζουν διάφορους νομούς</w:t>
      </w:r>
      <w:r>
        <w:rPr>
          <w:rFonts w:eastAsia="Times New Roman"/>
          <w:szCs w:val="24"/>
        </w:rPr>
        <w:t>,</w:t>
      </w:r>
      <w:r w:rsidRPr="00BB0BBC">
        <w:rPr>
          <w:rFonts w:eastAsia="Times New Roman"/>
          <w:szCs w:val="24"/>
        </w:rPr>
        <w:t xml:space="preserve"> οι οποίοι είναι αντιλαϊκ</w:t>
      </w:r>
      <w:r>
        <w:rPr>
          <w:rFonts w:eastAsia="Times New Roman"/>
          <w:szCs w:val="24"/>
        </w:rPr>
        <w:t>οί</w:t>
      </w:r>
      <w:r w:rsidRPr="00BB0BBC">
        <w:rPr>
          <w:rFonts w:eastAsia="Times New Roman"/>
          <w:szCs w:val="24"/>
        </w:rPr>
        <w:t xml:space="preserve"> και </w:t>
      </w:r>
      <w:r>
        <w:rPr>
          <w:rFonts w:eastAsia="Times New Roman"/>
          <w:szCs w:val="24"/>
        </w:rPr>
        <w:t xml:space="preserve">που </w:t>
      </w:r>
      <w:r w:rsidRPr="00BB0BBC">
        <w:rPr>
          <w:rFonts w:eastAsia="Times New Roman"/>
          <w:szCs w:val="24"/>
        </w:rPr>
        <w:t xml:space="preserve">θα </w:t>
      </w:r>
      <w:r>
        <w:rPr>
          <w:rFonts w:eastAsia="Times New Roman"/>
          <w:szCs w:val="24"/>
        </w:rPr>
        <w:t>αναγνωρίσει</w:t>
      </w:r>
      <w:r w:rsidRPr="00BB0BBC">
        <w:rPr>
          <w:rFonts w:eastAsia="Times New Roman"/>
          <w:szCs w:val="24"/>
        </w:rPr>
        <w:t xml:space="preserve"> στις επόμενες εκλογές ποιο κόμμα πραγματικά τον εκπροσωπεί</w:t>
      </w:r>
      <w:r>
        <w:rPr>
          <w:rFonts w:eastAsia="Times New Roman"/>
          <w:szCs w:val="24"/>
        </w:rPr>
        <w:t>.</w:t>
      </w:r>
    </w:p>
    <w:p w14:paraId="0A5C0F07" w14:textId="77777777" w:rsidR="004A3142" w:rsidRDefault="002101D6">
      <w:pPr>
        <w:spacing w:line="600" w:lineRule="auto"/>
        <w:ind w:firstLine="720"/>
        <w:jc w:val="both"/>
        <w:rPr>
          <w:rFonts w:eastAsia="Times New Roman"/>
          <w:szCs w:val="24"/>
        </w:rPr>
      </w:pPr>
      <w:r>
        <w:rPr>
          <w:rFonts w:eastAsia="Times New Roman"/>
          <w:szCs w:val="24"/>
        </w:rPr>
        <w:t>Επίσης,</w:t>
      </w:r>
      <w:r w:rsidRPr="00BB0BBC">
        <w:rPr>
          <w:rFonts w:eastAsia="Times New Roman"/>
          <w:szCs w:val="24"/>
        </w:rPr>
        <w:t xml:space="preserve"> </w:t>
      </w:r>
      <w:r>
        <w:rPr>
          <w:rFonts w:eastAsia="Times New Roman"/>
          <w:szCs w:val="24"/>
        </w:rPr>
        <w:t>όμως,</w:t>
      </w:r>
      <w:r w:rsidRPr="00BB0BBC">
        <w:rPr>
          <w:rFonts w:eastAsia="Times New Roman"/>
          <w:szCs w:val="24"/>
        </w:rPr>
        <w:t xml:space="preserve"> με ικανοποιεί να δείχνουν το πραγματικό τους πρόσωπο οι θεματοφύλακες </w:t>
      </w:r>
      <w:r>
        <w:rPr>
          <w:rFonts w:eastAsia="Times New Roman"/>
          <w:szCs w:val="24"/>
        </w:rPr>
        <w:t>-</w:t>
      </w:r>
      <w:r w:rsidRPr="00BB0BBC">
        <w:rPr>
          <w:rFonts w:eastAsia="Times New Roman"/>
          <w:szCs w:val="24"/>
        </w:rPr>
        <w:t>υποτίθεται</w:t>
      </w:r>
      <w:r>
        <w:rPr>
          <w:rFonts w:eastAsia="Times New Roman"/>
          <w:szCs w:val="24"/>
        </w:rPr>
        <w:t>-</w:t>
      </w:r>
      <w:r w:rsidRPr="00BB0BBC">
        <w:rPr>
          <w:rFonts w:eastAsia="Times New Roman"/>
          <w:szCs w:val="24"/>
        </w:rPr>
        <w:t xml:space="preserve"> της πολιτικής ορθότητας</w:t>
      </w:r>
      <w:r>
        <w:rPr>
          <w:rFonts w:eastAsia="Times New Roman"/>
          <w:szCs w:val="24"/>
        </w:rPr>
        <w:t xml:space="preserve"> με</w:t>
      </w:r>
      <w:r w:rsidRPr="00BB0BBC">
        <w:rPr>
          <w:rFonts w:eastAsia="Times New Roman"/>
          <w:szCs w:val="24"/>
        </w:rPr>
        <w:t xml:space="preserve"> παραληρήματα</w:t>
      </w:r>
      <w:r>
        <w:rPr>
          <w:rFonts w:eastAsia="Times New Roman"/>
          <w:szCs w:val="24"/>
        </w:rPr>
        <w:t>,</w:t>
      </w:r>
      <w:r w:rsidRPr="00BB0BBC">
        <w:rPr>
          <w:rFonts w:eastAsia="Times New Roman"/>
          <w:szCs w:val="24"/>
        </w:rPr>
        <w:t xml:space="preserve"> με </w:t>
      </w:r>
      <w:r>
        <w:rPr>
          <w:rFonts w:eastAsia="Times New Roman"/>
          <w:szCs w:val="24"/>
        </w:rPr>
        <w:t>υβρεολόγιο,</w:t>
      </w:r>
      <w:r w:rsidRPr="00BB0BBC">
        <w:rPr>
          <w:rFonts w:eastAsia="Times New Roman"/>
          <w:szCs w:val="24"/>
        </w:rPr>
        <w:t xml:space="preserve"> με σεξιστικά σχόλια</w:t>
      </w:r>
      <w:r>
        <w:rPr>
          <w:rFonts w:eastAsia="Times New Roman"/>
          <w:szCs w:val="24"/>
        </w:rPr>
        <w:t>,</w:t>
      </w:r>
      <w:r w:rsidRPr="00BB0BBC">
        <w:rPr>
          <w:rFonts w:eastAsia="Times New Roman"/>
          <w:szCs w:val="24"/>
        </w:rPr>
        <w:t xml:space="preserve"> αλλά και γελοίες προτάσεις ψυχοθεραπείας</w:t>
      </w:r>
      <w:r>
        <w:rPr>
          <w:rFonts w:eastAsia="Times New Roman"/>
          <w:szCs w:val="24"/>
        </w:rPr>
        <w:t xml:space="preserve">. </w:t>
      </w:r>
    </w:p>
    <w:p w14:paraId="0A5C0F08" w14:textId="77777777" w:rsidR="004A3142" w:rsidRDefault="002101D6">
      <w:pPr>
        <w:spacing w:line="600" w:lineRule="auto"/>
        <w:ind w:firstLine="720"/>
        <w:jc w:val="both"/>
        <w:rPr>
          <w:rFonts w:eastAsia="Times New Roman"/>
          <w:szCs w:val="24"/>
        </w:rPr>
      </w:pPr>
      <w:r>
        <w:rPr>
          <w:rFonts w:eastAsia="Times New Roman"/>
          <w:szCs w:val="24"/>
        </w:rPr>
        <w:t>Ό</w:t>
      </w:r>
      <w:r w:rsidRPr="00BB0BBC">
        <w:rPr>
          <w:rFonts w:eastAsia="Times New Roman"/>
          <w:szCs w:val="24"/>
        </w:rPr>
        <w:t>σον αφορά το τεκμήριο της αθωότητας</w:t>
      </w:r>
      <w:r>
        <w:rPr>
          <w:rFonts w:eastAsia="Times New Roman"/>
          <w:szCs w:val="24"/>
        </w:rPr>
        <w:t>: Κ</w:t>
      </w:r>
      <w:r>
        <w:rPr>
          <w:rFonts w:eastAsia="Times New Roman"/>
          <w:szCs w:val="24"/>
        </w:rPr>
        <w:t>αλά θα κάνουν</w:t>
      </w:r>
      <w:r>
        <w:rPr>
          <w:rFonts w:eastAsia="Times New Roman"/>
          <w:szCs w:val="24"/>
        </w:rPr>
        <w:t xml:space="preserve"> στη Νέα Δημοκρατία να μην μιλάνε για</w:t>
      </w:r>
      <w:r w:rsidRPr="00BB0BBC">
        <w:rPr>
          <w:rFonts w:eastAsia="Times New Roman"/>
          <w:szCs w:val="24"/>
        </w:rPr>
        <w:t xml:space="preserve"> τεκμήριο αθωότητας</w:t>
      </w:r>
      <w:r>
        <w:rPr>
          <w:rFonts w:eastAsia="Times New Roman"/>
          <w:szCs w:val="24"/>
        </w:rPr>
        <w:t>,</w:t>
      </w:r>
      <w:r w:rsidRPr="00BB0BBC">
        <w:rPr>
          <w:rFonts w:eastAsia="Times New Roman"/>
          <w:szCs w:val="24"/>
        </w:rPr>
        <w:t xml:space="preserve"> όταν επί των ημερών </w:t>
      </w:r>
      <w:r>
        <w:rPr>
          <w:rFonts w:eastAsia="Times New Roman"/>
          <w:szCs w:val="24"/>
        </w:rPr>
        <w:t>τους και επί της κυβερνήσεώ</w:t>
      </w:r>
      <w:r w:rsidRPr="00BB0BBC">
        <w:rPr>
          <w:rFonts w:eastAsia="Times New Roman"/>
          <w:szCs w:val="24"/>
        </w:rPr>
        <w:t xml:space="preserve">ς </w:t>
      </w:r>
      <w:r>
        <w:rPr>
          <w:rFonts w:eastAsia="Times New Roman"/>
          <w:szCs w:val="24"/>
        </w:rPr>
        <w:t>τους,</w:t>
      </w:r>
      <w:r w:rsidRPr="00BB0BBC">
        <w:rPr>
          <w:rFonts w:eastAsia="Times New Roman"/>
          <w:szCs w:val="24"/>
        </w:rPr>
        <w:t xml:space="preserve"> με δικ</w:t>
      </w:r>
      <w:r>
        <w:rPr>
          <w:rFonts w:eastAsia="Times New Roman"/>
          <w:szCs w:val="24"/>
        </w:rPr>
        <w:t>ή</w:t>
      </w:r>
      <w:r w:rsidRPr="00BB0BBC">
        <w:rPr>
          <w:rFonts w:eastAsia="Times New Roman"/>
          <w:szCs w:val="24"/>
        </w:rPr>
        <w:t xml:space="preserve"> </w:t>
      </w:r>
      <w:r w:rsidRPr="00BB0BBC">
        <w:rPr>
          <w:rFonts w:eastAsia="Times New Roman"/>
          <w:szCs w:val="24"/>
        </w:rPr>
        <w:lastRenderedPageBreak/>
        <w:t>τους εντολή</w:t>
      </w:r>
      <w:r>
        <w:rPr>
          <w:rFonts w:eastAsia="Times New Roman"/>
          <w:szCs w:val="24"/>
        </w:rPr>
        <w:t>,</w:t>
      </w:r>
      <w:r w:rsidRPr="00BB0BBC">
        <w:rPr>
          <w:rFonts w:eastAsia="Times New Roman"/>
          <w:szCs w:val="24"/>
        </w:rPr>
        <w:t xml:space="preserve"> φυλακίστηκαν </w:t>
      </w:r>
      <w:r>
        <w:rPr>
          <w:rFonts w:eastAsia="Times New Roman"/>
          <w:szCs w:val="24"/>
        </w:rPr>
        <w:t xml:space="preserve">εν ενεργεία </w:t>
      </w:r>
      <w:r w:rsidRPr="00BB0BBC">
        <w:rPr>
          <w:rFonts w:eastAsia="Times New Roman"/>
          <w:szCs w:val="24"/>
        </w:rPr>
        <w:t>Βουλευτές του Ελληνικού Κοινοβουλίου</w:t>
      </w:r>
      <w:r>
        <w:rPr>
          <w:rFonts w:eastAsia="Times New Roman"/>
          <w:szCs w:val="24"/>
        </w:rPr>
        <w:t>,</w:t>
      </w:r>
      <w:r w:rsidRPr="00BB0BBC">
        <w:rPr>
          <w:rFonts w:eastAsia="Times New Roman"/>
          <w:szCs w:val="24"/>
        </w:rPr>
        <w:t xml:space="preserve"> </w:t>
      </w:r>
      <w:r>
        <w:rPr>
          <w:rFonts w:eastAsia="Times New Roman"/>
          <w:szCs w:val="24"/>
        </w:rPr>
        <w:t>η Κ</w:t>
      </w:r>
      <w:r w:rsidRPr="00BB0BBC">
        <w:rPr>
          <w:rFonts w:eastAsia="Times New Roman"/>
          <w:szCs w:val="24"/>
        </w:rPr>
        <w:t xml:space="preserve">οινοβουλευτική </w:t>
      </w:r>
      <w:r>
        <w:rPr>
          <w:rFonts w:eastAsia="Times New Roman"/>
          <w:szCs w:val="24"/>
        </w:rPr>
        <w:t>Ο</w:t>
      </w:r>
      <w:r w:rsidRPr="00BB0BBC">
        <w:rPr>
          <w:rFonts w:eastAsia="Times New Roman"/>
          <w:szCs w:val="24"/>
        </w:rPr>
        <w:t xml:space="preserve">μάδα της Χρυσής Αυγής και ο Αρχηγός </w:t>
      </w:r>
      <w:r>
        <w:rPr>
          <w:rFonts w:eastAsia="Times New Roman"/>
          <w:szCs w:val="24"/>
        </w:rPr>
        <w:t>της,</w:t>
      </w:r>
      <w:r w:rsidRPr="00BB0BBC">
        <w:rPr>
          <w:rFonts w:eastAsia="Times New Roman"/>
          <w:szCs w:val="24"/>
        </w:rPr>
        <w:t xml:space="preserve"> πριν ακόμα γίνει άρση ασυλίας</w:t>
      </w:r>
      <w:r>
        <w:rPr>
          <w:rFonts w:eastAsia="Times New Roman"/>
          <w:szCs w:val="24"/>
        </w:rPr>
        <w:t>.</w:t>
      </w:r>
      <w:r w:rsidRPr="00BB0BBC">
        <w:rPr>
          <w:rFonts w:eastAsia="Times New Roman"/>
          <w:szCs w:val="24"/>
        </w:rPr>
        <w:t xml:space="preserve"> Καλά θα κάνουν</w:t>
      </w:r>
      <w:r>
        <w:rPr>
          <w:rFonts w:eastAsia="Times New Roman"/>
          <w:szCs w:val="24"/>
        </w:rPr>
        <w:t>, λοιπόν, όσον αφορά στο</w:t>
      </w:r>
      <w:r w:rsidRPr="00BB0BBC">
        <w:rPr>
          <w:rFonts w:eastAsia="Times New Roman"/>
          <w:szCs w:val="24"/>
        </w:rPr>
        <w:t xml:space="preserve"> τεκμήριο αθωότητας</w:t>
      </w:r>
      <w:r>
        <w:rPr>
          <w:rFonts w:eastAsia="Times New Roman"/>
          <w:szCs w:val="24"/>
        </w:rPr>
        <w:t>,</w:t>
      </w:r>
      <w:r w:rsidRPr="00BB0BBC">
        <w:rPr>
          <w:rFonts w:eastAsia="Times New Roman"/>
          <w:szCs w:val="24"/>
        </w:rPr>
        <w:t xml:space="preserve"> στο σπίτι του κρεμασμένου </w:t>
      </w:r>
      <w:r>
        <w:rPr>
          <w:rFonts w:eastAsia="Times New Roman"/>
          <w:szCs w:val="24"/>
        </w:rPr>
        <w:t xml:space="preserve">να μην </w:t>
      </w:r>
      <w:r w:rsidRPr="00BB0BBC">
        <w:rPr>
          <w:rFonts w:eastAsia="Times New Roman"/>
          <w:szCs w:val="24"/>
        </w:rPr>
        <w:t>μιλάνε για σκοινί</w:t>
      </w:r>
      <w:r>
        <w:rPr>
          <w:rFonts w:eastAsia="Times New Roman"/>
          <w:szCs w:val="24"/>
        </w:rPr>
        <w:t>.</w:t>
      </w:r>
    </w:p>
    <w:p w14:paraId="0A5C0F09" w14:textId="77777777" w:rsidR="004A3142" w:rsidRDefault="002101D6">
      <w:pPr>
        <w:spacing w:line="600" w:lineRule="auto"/>
        <w:ind w:firstLine="720"/>
        <w:jc w:val="both"/>
        <w:rPr>
          <w:rFonts w:eastAsia="Times New Roman"/>
          <w:szCs w:val="24"/>
        </w:rPr>
      </w:pPr>
      <w:r w:rsidRPr="00BB0BBC">
        <w:rPr>
          <w:rFonts w:eastAsia="Times New Roman"/>
          <w:szCs w:val="24"/>
        </w:rPr>
        <w:t>Όσον αφορά το σημερινό νομοσχέδιο</w:t>
      </w:r>
      <w:r>
        <w:rPr>
          <w:rFonts w:eastAsia="Times New Roman"/>
          <w:szCs w:val="24"/>
        </w:rPr>
        <w:t>, ρυθμίζονται</w:t>
      </w:r>
      <w:r w:rsidRPr="00BB0BBC">
        <w:rPr>
          <w:rFonts w:eastAsia="Times New Roman"/>
          <w:szCs w:val="24"/>
        </w:rPr>
        <w:t xml:space="preserve"> κάποια θέματα τα οποία πραγματικά έπρεπε να ρυθμιστούν</w:t>
      </w:r>
      <w:r>
        <w:rPr>
          <w:rFonts w:eastAsia="Times New Roman"/>
          <w:szCs w:val="24"/>
        </w:rPr>
        <w:t>,</w:t>
      </w:r>
      <w:r w:rsidRPr="00BB0BBC">
        <w:rPr>
          <w:rFonts w:eastAsia="Times New Roman"/>
          <w:szCs w:val="24"/>
        </w:rPr>
        <w:t xml:space="preserve"> κάποια </w:t>
      </w:r>
      <w:r>
        <w:rPr>
          <w:rFonts w:eastAsia="Times New Roman"/>
          <w:szCs w:val="24"/>
        </w:rPr>
        <w:t>ζητ</w:t>
      </w:r>
      <w:r>
        <w:rPr>
          <w:rFonts w:eastAsia="Times New Roman"/>
          <w:szCs w:val="24"/>
        </w:rPr>
        <w:t>ήματα</w:t>
      </w:r>
      <w:r>
        <w:rPr>
          <w:rFonts w:eastAsia="Times New Roman"/>
          <w:szCs w:val="24"/>
        </w:rPr>
        <w:t>,</w:t>
      </w:r>
      <w:r>
        <w:rPr>
          <w:rFonts w:eastAsia="Times New Roman"/>
          <w:szCs w:val="24"/>
        </w:rPr>
        <w:t xml:space="preserve"> </w:t>
      </w:r>
      <w:r w:rsidRPr="00BB0BBC">
        <w:rPr>
          <w:rFonts w:eastAsia="Times New Roman"/>
          <w:szCs w:val="24"/>
        </w:rPr>
        <w:t>που αντιμετώπι</w:t>
      </w:r>
      <w:r>
        <w:rPr>
          <w:rFonts w:eastAsia="Times New Roman"/>
          <w:szCs w:val="24"/>
        </w:rPr>
        <w:t>ζ</w:t>
      </w:r>
      <w:r w:rsidRPr="00BB0BBC">
        <w:rPr>
          <w:rFonts w:eastAsia="Times New Roman"/>
          <w:szCs w:val="24"/>
        </w:rPr>
        <w:t xml:space="preserve">αν κάποιοι άνθρωποι </w:t>
      </w:r>
      <w:r>
        <w:rPr>
          <w:rFonts w:eastAsia="Times New Roman"/>
          <w:szCs w:val="24"/>
        </w:rPr>
        <w:t xml:space="preserve">και </w:t>
      </w:r>
      <w:r w:rsidRPr="00BB0BBC">
        <w:rPr>
          <w:rFonts w:eastAsia="Times New Roman"/>
          <w:szCs w:val="24"/>
        </w:rPr>
        <w:t>που</w:t>
      </w:r>
      <w:r>
        <w:rPr>
          <w:rFonts w:eastAsia="Times New Roman"/>
          <w:szCs w:val="24"/>
        </w:rPr>
        <w:t>,</w:t>
      </w:r>
      <w:r w:rsidRPr="00BB0BBC">
        <w:rPr>
          <w:rFonts w:eastAsia="Times New Roman"/>
          <w:szCs w:val="24"/>
        </w:rPr>
        <w:t xml:space="preserve"> επί χρόνια</w:t>
      </w:r>
      <w:r>
        <w:rPr>
          <w:rFonts w:eastAsia="Times New Roman"/>
          <w:szCs w:val="24"/>
        </w:rPr>
        <w:t>,</w:t>
      </w:r>
      <w:r w:rsidRPr="00BB0BBC">
        <w:rPr>
          <w:rFonts w:eastAsia="Times New Roman"/>
          <w:szCs w:val="24"/>
        </w:rPr>
        <w:t xml:space="preserve"> περίμεναν να τακτοποιηθούν</w:t>
      </w:r>
      <w:r>
        <w:rPr>
          <w:rFonts w:eastAsia="Times New Roman"/>
          <w:szCs w:val="24"/>
        </w:rPr>
        <w:t>.</w:t>
      </w:r>
      <w:r w:rsidRPr="00BB0BBC">
        <w:rPr>
          <w:rFonts w:eastAsia="Times New Roman"/>
          <w:szCs w:val="24"/>
        </w:rPr>
        <w:t xml:space="preserve"> </w:t>
      </w:r>
      <w:r>
        <w:rPr>
          <w:rFonts w:eastAsia="Times New Roman"/>
          <w:szCs w:val="24"/>
        </w:rPr>
        <w:t>Όμως,</w:t>
      </w:r>
      <w:r w:rsidRPr="00BB0BBC">
        <w:rPr>
          <w:rFonts w:eastAsia="Times New Roman"/>
          <w:szCs w:val="24"/>
        </w:rPr>
        <w:t xml:space="preserve"> προς τι αυτός ο συνωστισμός νομοσχεδίων στην ίδια </w:t>
      </w:r>
      <w:r>
        <w:rPr>
          <w:rFonts w:eastAsia="Times New Roman"/>
          <w:szCs w:val="24"/>
        </w:rPr>
        <w:t>ε</w:t>
      </w:r>
      <w:r w:rsidRPr="00BB0BBC">
        <w:rPr>
          <w:rFonts w:eastAsia="Times New Roman"/>
          <w:szCs w:val="24"/>
        </w:rPr>
        <w:t>πιτροπή</w:t>
      </w:r>
      <w:r>
        <w:rPr>
          <w:rFonts w:eastAsia="Times New Roman"/>
          <w:szCs w:val="24"/>
        </w:rPr>
        <w:t>; Δ</w:t>
      </w:r>
      <w:r w:rsidRPr="00BB0BBC">
        <w:rPr>
          <w:rFonts w:eastAsia="Times New Roman"/>
          <w:szCs w:val="24"/>
        </w:rPr>
        <w:t>έκα χρόνια έχει που τελείωσε η ανέγερση του Μουσείου Ακροπόλεως και περίμενα</w:t>
      </w:r>
      <w:r>
        <w:rPr>
          <w:rFonts w:eastAsia="Times New Roman"/>
          <w:szCs w:val="24"/>
        </w:rPr>
        <w:t>ν να</w:t>
      </w:r>
      <w:r w:rsidRPr="00BB0BBC">
        <w:rPr>
          <w:rFonts w:eastAsia="Times New Roman"/>
          <w:szCs w:val="24"/>
        </w:rPr>
        <w:t xml:space="preserve"> καταργηθεί </w:t>
      </w:r>
      <w:r>
        <w:rPr>
          <w:rFonts w:eastAsia="Times New Roman"/>
          <w:szCs w:val="24"/>
        </w:rPr>
        <w:t xml:space="preserve">ο </w:t>
      </w:r>
      <w:r>
        <w:rPr>
          <w:rFonts w:eastAsia="Times New Roman"/>
          <w:szCs w:val="24"/>
        </w:rPr>
        <w:t>ο</w:t>
      </w:r>
      <w:r w:rsidRPr="00BB0BBC">
        <w:rPr>
          <w:rFonts w:eastAsia="Times New Roman"/>
          <w:szCs w:val="24"/>
        </w:rPr>
        <w:t>ργα</w:t>
      </w:r>
      <w:r w:rsidRPr="00BB0BBC">
        <w:rPr>
          <w:rFonts w:eastAsia="Times New Roman"/>
          <w:szCs w:val="24"/>
        </w:rPr>
        <w:t>νισμός</w:t>
      </w:r>
      <w:r>
        <w:rPr>
          <w:rFonts w:eastAsia="Times New Roman"/>
          <w:szCs w:val="24"/>
        </w:rPr>
        <w:t xml:space="preserve">. </w:t>
      </w:r>
    </w:p>
    <w:p w14:paraId="0A5C0F0A" w14:textId="77777777" w:rsidR="004A3142" w:rsidRDefault="002101D6">
      <w:pPr>
        <w:spacing w:line="600" w:lineRule="auto"/>
        <w:ind w:firstLine="720"/>
        <w:jc w:val="both"/>
        <w:rPr>
          <w:rFonts w:eastAsia="Times New Roman"/>
          <w:szCs w:val="24"/>
        </w:rPr>
      </w:pPr>
      <w:r>
        <w:rPr>
          <w:rFonts w:eastAsia="Times New Roman"/>
          <w:szCs w:val="24"/>
        </w:rPr>
        <w:t>Ξ</w:t>
      </w:r>
      <w:r w:rsidRPr="00BB0BBC">
        <w:rPr>
          <w:rFonts w:eastAsia="Times New Roman"/>
          <w:szCs w:val="24"/>
        </w:rPr>
        <w:t>αφνικά</w:t>
      </w:r>
      <w:r>
        <w:rPr>
          <w:rFonts w:eastAsia="Times New Roman"/>
          <w:szCs w:val="24"/>
        </w:rPr>
        <w:t>,</w:t>
      </w:r>
      <w:r w:rsidRPr="00BB0BBC">
        <w:rPr>
          <w:rFonts w:eastAsia="Times New Roman"/>
          <w:szCs w:val="24"/>
        </w:rPr>
        <w:t xml:space="preserve"> μπαίνει </w:t>
      </w:r>
      <w:r>
        <w:rPr>
          <w:rFonts w:eastAsia="Times New Roman"/>
          <w:szCs w:val="24"/>
        </w:rPr>
        <w:t xml:space="preserve">αυτό </w:t>
      </w:r>
      <w:r w:rsidRPr="00BB0BBC">
        <w:rPr>
          <w:rFonts w:eastAsia="Times New Roman"/>
          <w:szCs w:val="24"/>
        </w:rPr>
        <w:t>το νομοσχέδιο</w:t>
      </w:r>
      <w:r>
        <w:rPr>
          <w:rFonts w:eastAsia="Times New Roman"/>
          <w:szCs w:val="24"/>
        </w:rPr>
        <w:t>, α</w:t>
      </w:r>
      <w:r w:rsidRPr="00BB0BBC">
        <w:rPr>
          <w:rFonts w:eastAsia="Times New Roman"/>
          <w:szCs w:val="24"/>
        </w:rPr>
        <w:t>υτή</w:t>
      </w:r>
      <w:r>
        <w:rPr>
          <w:rFonts w:eastAsia="Times New Roman"/>
          <w:szCs w:val="24"/>
        </w:rPr>
        <w:t>ν</w:t>
      </w:r>
      <w:r w:rsidRPr="00BB0BBC">
        <w:rPr>
          <w:rFonts w:eastAsia="Times New Roman"/>
          <w:szCs w:val="24"/>
        </w:rPr>
        <w:t xml:space="preserve"> την ώρα στην Επιτροπή Μορφωτικών </w:t>
      </w:r>
      <w:r>
        <w:rPr>
          <w:rFonts w:eastAsia="Times New Roman"/>
          <w:szCs w:val="24"/>
        </w:rPr>
        <w:t xml:space="preserve">Υποθέσεων </w:t>
      </w:r>
      <w:r w:rsidRPr="00BB0BBC">
        <w:rPr>
          <w:rFonts w:eastAsia="Times New Roman"/>
          <w:szCs w:val="24"/>
        </w:rPr>
        <w:t>ξεκινάει ένα άλλο νομοσχέδιο και ο Πρόεδρος λέει ότι πρέπει απλά να βιαστούμε για να προλάβουμε</w:t>
      </w:r>
      <w:r>
        <w:rPr>
          <w:rFonts w:eastAsia="Times New Roman"/>
          <w:szCs w:val="24"/>
        </w:rPr>
        <w:t>.</w:t>
      </w:r>
      <w:r w:rsidRPr="00BB0BBC">
        <w:rPr>
          <w:rFonts w:eastAsia="Times New Roman"/>
          <w:szCs w:val="24"/>
        </w:rPr>
        <w:t xml:space="preserve"> Τι να προλάβετε</w:t>
      </w:r>
      <w:r>
        <w:rPr>
          <w:rFonts w:eastAsia="Times New Roman"/>
          <w:szCs w:val="24"/>
        </w:rPr>
        <w:t>;</w:t>
      </w:r>
      <w:r w:rsidRPr="00BB0BBC">
        <w:rPr>
          <w:rFonts w:eastAsia="Times New Roman"/>
          <w:szCs w:val="24"/>
        </w:rPr>
        <w:t xml:space="preserve"> </w:t>
      </w:r>
      <w:r>
        <w:rPr>
          <w:rFonts w:eastAsia="Times New Roman"/>
          <w:szCs w:val="24"/>
        </w:rPr>
        <w:t>Τ</w:t>
      </w:r>
      <w:r w:rsidRPr="00BB0BBC">
        <w:rPr>
          <w:rFonts w:eastAsia="Times New Roman"/>
          <w:szCs w:val="24"/>
        </w:rPr>
        <w:t xml:space="preserve">ελειώνει ο χρόνος </w:t>
      </w:r>
      <w:r>
        <w:rPr>
          <w:rFonts w:eastAsia="Times New Roman"/>
          <w:szCs w:val="24"/>
        </w:rPr>
        <w:t xml:space="preserve">σας; Τον </w:t>
      </w:r>
      <w:r w:rsidRPr="00BB0BBC">
        <w:rPr>
          <w:rFonts w:eastAsia="Times New Roman"/>
          <w:szCs w:val="24"/>
        </w:rPr>
        <w:t xml:space="preserve">Μάιο πάμε σε </w:t>
      </w:r>
      <w:r w:rsidRPr="00BB0BBC">
        <w:rPr>
          <w:rFonts w:eastAsia="Times New Roman"/>
          <w:szCs w:val="24"/>
        </w:rPr>
        <w:t>εκλογές</w:t>
      </w:r>
      <w:r>
        <w:rPr>
          <w:rFonts w:eastAsia="Times New Roman"/>
          <w:szCs w:val="24"/>
        </w:rPr>
        <w:t>;</w:t>
      </w:r>
      <w:r w:rsidRPr="00BB0BBC">
        <w:rPr>
          <w:rFonts w:eastAsia="Times New Roman"/>
          <w:szCs w:val="24"/>
        </w:rPr>
        <w:t xml:space="preserve"> </w:t>
      </w:r>
      <w:r>
        <w:rPr>
          <w:rFonts w:eastAsia="Times New Roman"/>
          <w:szCs w:val="24"/>
        </w:rPr>
        <w:t>Μ</w:t>
      </w:r>
      <w:r w:rsidRPr="00BB0BBC">
        <w:rPr>
          <w:rFonts w:eastAsia="Times New Roman"/>
          <w:szCs w:val="24"/>
        </w:rPr>
        <w:t>έχρι τον Οκτώβριο</w:t>
      </w:r>
      <w:r>
        <w:rPr>
          <w:rFonts w:eastAsia="Times New Roman"/>
          <w:szCs w:val="24"/>
        </w:rPr>
        <w:t>,</w:t>
      </w:r>
      <w:r w:rsidRPr="00BB0BBC">
        <w:rPr>
          <w:rFonts w:eastAsia="Times New Roman"/>
          <w:szCs w:val="24"/>
        </w:rPr>
        <w:t xml:space="preserve"> </w:t>
      </w:r>
      <w:r>
        <w:rPr>
          <w:rFonts w:eastAsia="Times New Roman"/>
          <w:szCs w:val="24"/>
        </w:rPr>
        <w:t>δ</w:t>
      </w:r>
      <w:r w:rsidRPr="00BB0BBC">
        <w:rPr>
          <w:rFonts w:eastAsia="Times New Roman"/>
          <w:szCs w:val="24"/>
        </w:rPr>
        <w:t>ηλαδή</w:t>
      </w:r>
      <w:r>
        <w:rPr>
          <w:rFonts w:eastAsia="Times New Roman"/>
          <w:szCs w:val="24"/>
        </w:rPr>
        <w:t>,</w:t>
      </w:r>
      <w:r w:rsidRPr="00BB0BBC">
        <w:rPr>
          <w:rFonts w:eastAsia="Times New Roman"/>
          <w:szCs w:val="24"/>
        </w:rPr>
        <w:t xml:space="preserve"> δεν προλαβαίνε</w:t>
      </w:r>
      <w:r>
        <w:rPr>
          <w:rFonts w:eastAsia="Times New Roman"/>
          <w:szCs w:val="24"/>
        </w:rPr>
        <w:t>τε</w:t>
      </w:r>
      <w:r w:rsidRPr="00BB0BBC">
        <w:rPr>
          <w:rFonts w:eastAsia="Times New Roman"/>
          <w:szCs w:val="24"/>
        </w:rPr>
        <w:t xml:space="preserve"> και πρέπει να έρχονται δύο και τρία νομοσχέδια στην ίδια </w:t>
      </w:r>
      <w:r>
        <w:rPr>
          <w:rFonts w:eastAsia="Times New Roman"/>
          <w:szCs w:val="24"/>
        </w:rPr>
        <w:t>ε</w:t>
      </w:r>
      <w:r w:rsidRPr="00BB0BBC">
        <w:rPr>
          <w:rFonts w:eastAsia="Times New Roman"/>
          <w:szCs w:val="24"/>
        </w:rPr>
        <w:t>πιτροπή</w:t>
      </w:r>
      <w:r>
        <w:rPr>
          <w:rFonts w:eastAsia="Times New Roman"/>
          <w:szCs w:val="24"/>
        </w:rPr>
        <w:t>,</w:t>
      </w:r>
      <w:r>
        <w:rPr>
          <w:rFonts w:eastAsia="Times New Roman"/>
          <w:szCs w:val="24"/>
        </w:rPr>
        <w:t xml:space="preserve"> </w:t>
      </w:r>
      <w:r w:rsidRPr="00BB0BBC">
        <w:rPr>
          <w:rFonts w:eastAsia="Times New Roman"/>
          <w:szCs w:val="24"/>
        </w:rPr>
        <w:t>μέσα στην ίδια εβδομάδα</w:t>
      </w:r>
      <w:r>
        <w:rPr>
          <w:rFonts w:eastAsia="Times New Roman"/>
          <w:szCs w:val="24"/>
        </w:rPr>
        <w:t>;</w:t>
      </w:r>
    </w:p>
    <w:p w14:paraId="0A5C0F0B" w14:textId="77777777" w:rsidR="004A3142" w:rsidRDefault="002101D6">
      <w:pPr>
        <w:spacing w:line="600" w:lineRule="auto"/>
        <w:ind w:firstLine="720"/>
        <w:jc w:val="both"/>
        <w:rPr>
          <w:rFonts w:eastAsia="Times New Roman"/>
          <w:szCs w:val="24"/>
        </w:rPr>
      </w:pPr>
      <w:r>
        <w:rPr>
          <w:rFonts w:eastAsia="Times New Roman"/>
          <w:szCs w:val="24"/>
        </w:rPr>
        <w:lastRenderedPageBreak/>
        <w:t>Σε μια τροπολογία</w:t>
      </w:r>
      <w:r>
        <w:rPr>
          <w:rFonts w:eastAsia="Times New Roman"/>
          <w:szCs w:val="24"/>
        </w:rPr>
        <w:t>,</w:t>
      </w:r>
      <w:r w:rsidRPr="00BB0BBC">
        <w:rPr>
          <w:rFonts w:eastAsia="Times New Roman"/>
          <w:szCs w:val="24"/>
        </w:rPr>
        <w:t xml:space="preserve"> που έχει καταθέσει ο Υπουργός</w:t>
      </w:r>
      <w:r>
        <w:rPr>
          <w:rFonts w:eastAsia="Times New Roman"/>
          <w:szCs w:val="24"/>
        </w:rPr>
        <w:t>,</w:t>
      </w:r>
      <w:r w:rsidRPr="00BB0BBC">
        <w:rPr>
          <w:rFonts w:eastAsia="Times New Roman"/>
          <w:szCs w:val="24"/>
        </w:rPr>
        <w:t xml:space="preserve"> </w:t>
      </w:r>
      <w:r>
        <w:rPr>
          <w:rFonts w:eastAsia="Times New Roman"/>
          <w:szCs w:val="24"/>
        </w:rPr>
        <w:t>θα ήθελα να κάνω ένα σχολιασμό. Αφορά την</w:t>
      </w:r>
      <w:r w:rsidRPr="00BB0BBC">
        <w:rPr>
          <w:rFonts w:eastAsia="Times New Roman"/>
          <w:szCs w:val="24"/>
        </w:rPr>
        <w:t xml:space="preserve"> </w:t>
      </w:r>
      <w:r>
        <w:rPr>
          <w:rFonts w:eastAsia="Times New Roman"/>
          <w:szCs w:val="24"/>
        </w:rPr>
        <w:t>τροπολογία με γενι</w:t>
      </w:r>
      <w:r>
        <w:rPr>
          <w:rFonts w:eastAsia="Times New Roman"/>
          <w:szCs w:val="24"/>
        </w:rPr>
        <w:t xml:space="preserve">κό αριθμό </w:t>
      </w:r>
      <w:r w:rsidRPr="00BB0BBC">
        <w:rPr>
          <w:rFonts w:eastAsia="Times New Roman"/>
          <w:szCs w:val="24"/>
        </w:rPr>
        <w:t xml:space="preserve">1983 </w:t>
      </w:r>
      <w:r>
        <w:rPr>
          <w:rFonts w:eastAsia="Times New Roman"/>
          <w:szCs w:val="24"/>
        </w:rPr>
        <w:t xml:space="preserve">και ειδικό </w:t>
      </w:r>
      <w:r w:rsidRPr="00BB0BBC">
        <w:rPr>
          <w:rFonts w:eastAsia="Times New Roman"/>
          <w:szCs w:val="24"/>
        </w:rPr>
        <w:t>38</w:t>
      </w:r>
      <w:r>
        <w:rPr>
          <w:rFonts w:eastAsia="Times New Roman"/>
          <w:szCs w:val="24"/>
        </w:rPr>
        <w:t xml:space="preserve"> όπου</w:t>
      </w:r>
      <w:r w:rsidRPr="00BB0BBC">
        <w:rPr>
          <w:rFonts w:eastAsia="Times New Roman"/>
          <w:szCs w:val="24"/>
        </w:rPr>
        <w:t xml:space="preserve"> </w:t>
      </w:r>
      <w:r>
        <w:rPr>
          <w:rFonts w:eastAsia="Times New Roman"/>
          <w:szCs w:val="24"/>
        </w:rPr>
        <w:t>ρ</w:t>
      </w:r>
      <w:r w:rsidRPr="00BB0BBC">
        <w:rPr>
          <w:rFonts w:eastAsia="Times New Roman"/>
          <w:szCs w:val="24"/>
        </w:rPr>
        <w:t>υθμίζονται θέματα αρμοδιότητας του Υπουργείου Προστασίας του Πολίτη</w:t>
      </w:r>
      <w:r>
        <w:rPr>
          <w:rFonts w:eastAsia="Times New Roman"/>
          <w:szCs w:val="24"/>
        </w:rPr>
        <w:t>,</w:t>
      </w:r>
      <w:r w:rsidRPr="00BB0BBC">
        <w:rPr>
          <w:rFonts w:eastAsia="Times New Roman"/>
          <w:szCs w:val="24"/>
        </w:rPr>
        <w:t xml:space="preserve"> </w:t>
      </w:r>
      <w:r>
        <w:rPr>
          <w:rFonts w:eastAsia="Times New Roman"/>
          <w:szCs w:val="24"/>
        </w:rPr>
        <w:t>τ</w:t>
      </w:r>
      <w:r w:rsidRPr="00BB0BBC">
        <w:rPr>
          <w:rFonts w:eastAsia="Times New Roman"/>
          <w:szCs w:val="24"/>
        </w:rPr>
        <w:t>ροποποιούνται και συμπληρώνονται συγκεκριμένες διατάξεις του ν</w:t>
      </w:r>
      <w:r>
        <w:rPr>
          <w:rFonts w:eastAsia="Times New Roman"/>
          <w:szCs w:val="24"/>
        </w:rPr>
        <w:t>.</w:t>
      </w:r>
      <w:r w:rsidRPr="00BB0BBC">
        <w:rPr>
          <w:rFonts w:eastAsia="Times New Roman"/>
          <w:szCs w:val="24"/>
        </w:rPr>
        <w:t>38</w:t>
      </w:r>
      <w:r>
        <w:rPr>
          <w:rFonts w:eastAsia="Times New Roman"/>
          <w:szCs w:val="24"/>
        </w:rPr>
        <w:t>7</w:t>
      </w:r>
      <w:r w:rsidRPr="00BB0BBC">
        <w:rPr>
          <w:rFonts w:eastAsia="Times New Roman"/>
          <w:szCs w:val="24"/>
        </w:rPr>
        <w:t>9</w:t>
      </w:r>
      <w:r>
        <w:rPr>
          <w:rFonts w:eastAsia="Times New Roman"/>
          <w:szCs w:val="24"/>
        </w:rPr>
        <w:t>/</w:t>
      </w:r>
      <w:r w:rsidRPr="00BB0BBC">
        <w:rPr>
          <w:rFonts w:eastAsia="Times New Roman"/>
          <w:szCs w:val="24"/>
        </w:rPr>
        <w:t>2010 που αναφέρ</w:t>
      </w:r>
      <w:r>
        <w:rPr>
          <w:rFonts w:eastAsia="Times New Roman"/>
          <w:szCs w:val="24"/>
        </w:rPr>
        <w:t>εται σε θέματα Δια Βίου Μάθησης. Μ</w:t>
      </w:r>
      <w:r w:rsidRPr="00BB0BBC">
        <w:rPr>
          <w:rFonts w:eastAsia="Times New Roman"/>
          <w:szCs w:val="24"/>
        </w:rPr>
        <w:t>ε την προτεινόμενη τροπολογία προσ</w:t>
      </w:r>
      <w:r w:rsidRPr="00BB0BBC">
        <w:rPr>
          <w:rFonts w:eastAsia="Times New Roman"/>
          <w:szCs w:val="24"/>
        </w:rPr>
        <w:t>τίθεται το Κέντρο Μελετών Ασφάλειας</w:t>
      </w:r>
      <w:r>
        <w:rPr>
          <w:rFonts w:eastAsia="Times New Roman"/>
          <w:szCs w:val="24"/>
        </w:rPr>
        <w:t>,</w:t>
      </w:r>
      <w:r w:rsidRPr="00BB0BBC">
        <w:rPr>
          <w:rFonts w:eastAsia="Times New Roman"/>
          <w:szCs w:val="24"/>
        </w:rPr>
        <w:t xml:space="preserve"> το οποίο υπάγεται στο Υπουργείο Προστασίας του Πολίτη</w:t>
      </w:r>
      <w:r>
        <w:rPr>
          <w:rFonts w:eastAsia="Times New Roman"/>
          <w:szCs w:val="24"/>
        </w:rPr>
        <w:t>,</w:t>
      </w:r>
      <w:r w:rsidRPr="00BB0BBC">
        <w:rPr>
          <w:rFonts w:eastAsia="Times New Roman"/>
          <w:szCs w:val="24"/>
        </w:rPr>
        <w:t xml:space="preserve"> στους φορείς του </w:t>
      </w:r>
      <w:r>
        <w:rPr>
          <w:rFonts w:eastAsia="Times New Roman"/>
          <w:szCs w:val="24"/>
        </w:rPr>
        <w:t>εθνικού δικτύου Δ</w:t>
      </w:r>
      <w:r w:rsidRPr="00BB0BBC">
        <w:rPr>
          <w:rFonts w:eastAsia="Times New Roman"/>
          <w:szCs w:val="24"/>
        </w:rPr>
        <w:t xml:space="preserve">ια </w:t>
      </w:r>
      <w:r>
        <w:rPr>
          <w:rFonts w:eastAsia="Times New Roman"/>
          <w:szCs w:val="24"/>
        </w:rPr>
        <w:t>Β</w:t>
      </w:r>
      <w:r w:rsidRPr="00BB0BBC">
        <w:rPr>
          <w:rFonts w:eastAsia="Times New Roman"/>
          <w:szCs w:val="24"/>
        </w:rPr>
        <w:t xml:space="preserve">ίου </w:t>
      </w:r>
      <w:r>
        <w:rPr>
          <w:rFonts w:eastAsia="Times New Roman"/>
          <w:szCs w:val="24"/>
        </w:rPr>
        <w:t>Μ</w:t>
      </w:r>
      <w:r w:rsidRPr="00BB0BBC">
        <w:rPr>
          <w:rFonts w:eastAsia="Times New Roman"/>
          <w:szCs w:val="24"/>
        </w:rPr>
        <w:t>άθησης</w:t>
      </w:r>
      <w:r>
        <w:rPr>
          <w:rFonts w:eastAsia="Times New Roman"/>
          <w:szCs w:val="24"/>
        </w:rPr>
        <w:t>,</w:t>
      </w:r>
      <w:r w:rsidRPr="00BB0BBC">
        <w:rPr>
          <w:rFonts w:eastAsia="Times New Roman"/>
          <w:szCs w:val="24"/>
        </w:rPr>
        <w:t xml:space="preserve"> οι οποίοι ασκούν διοίκηση και </w:t>
      </w:r>
      <w:r>
        <w:rPr>
          <w:rFonts w:eastAsia="Times New Roman"/>
          <w:szCs w:val="24"/>
        </w:rPr>
        <w:t>π</w:t>
      </w:r>
      <w:r w:rsidRPr="00BB0BBC">
        <w:rPr>
          <w:rFonts w:eastAsia="Times New Roman"/>
          <w:szCs w:val="24"/>
        </w:rPr>
        <w:t xml:space="preserve">αρέχουν υπηρεσίες </w:t>
      </w:r>
      <w:r>
        <w:rPr>
          <w:rFonts w:eastAsia="Times New Roman"/>
          <w:szCs w:val="24"/>
        </w:rPr>
        <w:t>Δ</w:t>
      </w:r>
      <w:r w:rsidRPr="00BB0BBC">
        <w:rPr>
          <w:rFonts w:eastAsia="Times New Roman"/>
          <w:szCs w:val="24"/>
        </w:rPr>
        <w:t xml:space="preserve">ια </w:t>
      </w:r>
      <w:r>
        <w:rPr>
          <w:rFonts w:eastAsia="Times New Roman"/>
          <w:szCs w:val="24"/>
        </w:rPr>
        <w:t>Β</w:t>
      </w:r>
      <w:r w:rsidRPr="00BB0BBC">
        <w:rPr>
          <w:rFonts w:eastAsia="Times New Roman"/>
          <w:szCs w:val="24"/>
        </w:rPr>
        <w:t xml:space="preserve">ίου </w:t>
      </w:r>
      <w:r>
        <w:rPr>
          <w:rFonts w:eastAsia="Times New Roman"/>
          <w:szCs w:val="24"/>
        </w:rPr>
        <w:t>Μ</w:t>
      </w:r>
      <w:r w:rsidRPr="00BB0BBC">
        <w:rPr>
          <w:rFonts w:eastAsia="Times New Roman"/>
          <w:szCs w:val="24"/>
        </w:rPr>
        <w:t>άθησης</w:t>
      </w:r>
      <w:r>
        <w:rPr>
          <w:rFonts w:eastAsia="Times New Roman"/>
          <w:szCs w:val="24"/>
        </w:rPr>
        <w:t>.</w:t>
      </w:r>
      <w:r w:rsidRPr="00BB0BBC">
        <w:rPr>
          <w:rFonts w:eastAsia="Times New Roman"/>
          <w:szCs w:val="24"/>
        </w:rPr>
        <w:t xml:space="preserve"> </w:t>
      </w:r>
    </w:p>
    <w:p w14:paraId="0A5C0F0C" w14:textId="77777777" w:rsidR="004A3142" w:rsidRDefault="002101D6">
      <w:pPr>
        <w:spacing w:line="600" w:lineRule="auto"/>
        <w:ind w:firstLine="720"/>
        <w:jc w:val="both"/>
        <w:rPr>
          <w:rFonts w:eastAsia="Times New Roman"/>
          <w:szCs w:val="24"/>
        </w:rPr>
      </w:pPr>
      <w:r>
        <w:rPr>
          <w:rFonts w:eastAsia="Times New Roman"/>
          <w:szCs w:val="24"/>
        </w:rPr>
        <w:t>Η</w:t>
      </w:r>
      <w:r w:rsidRPr="00BB0BBC">
        <w:rPr>
          <w:rFonts w:eastAsia="Times New Roman"/>
          <w:szCs w:val="24"/>
        </w:rPr>
        <w:t xml:space="preserve"> παρατήρηση και το ερώτημα </w:t>
      </w:r>
      <w:r>
        <w:rPr>
          <w:rFonts w:eastAsia="Times New Roman"/>
          <w:szCs w:val="24"/>
        </w:rPr>
        <w:t>αφορά τον λόγο</w:t>
      </w:r>
      <w:r>
        <w:rPr>
          <w:rFonts w:eastAsia="Times New Roman"/>
          <w:szCs w:val="24"/>
        </w:rPr>
        <w:t>,</w:t>
      </w:r>
      <w:r w:rsidRPr="00BB0BBC">
        <w:rPr>
          <w:rFonts w:eastAsia="Times New Roman"/>
          <w:szCs w:val="24"/>
        </w:rPr>
        <w:t xml:space="preserve"> για τον οποίο εισάγεται προς ψήφιση η προτεινόμενη νομοθετική ρύθμιση</w:t>
      </w:r>
      <w:r>
        <w:rPr>
          <w:rFonts w:eastAsia="Times New Roman"/>
          <w:szCs w:val="24"/>
        </w:rPr>
        <w:t>.</w:t>
      </w:r>
      <w:r w:rsidRPr="00BB0BBC">
        <w:rPr>
          <w:rFonts w:eastAsia="Times New Roman"/>
          <w:szCs w:val="24"/>
        </w:rPr>
        <w:t xml:space="preserve"> </w:t>
      </w:r>
      <w:r>
        <w:rPr>
          <w:rFonts w:eastAsia="Times New Roman"/>
          <w:szCs w:val="24"/>
        </w:rPr>
        <w:t>Π</w:t>
      </w:r>
      <w:r w:rsidRPr="00BB0BBC">
        <w:rPr>
          <w:rFonts w:eastAsia="Times New Roman"/>
          <w:szCs w:val="24"/>
        </w:rPr>
        <w:t>οιος</w:t>
      </w:r>
      <w:r>
        <w:rPr>
          <w:rFonts w:eastAsia="Times New Roman"/>
          <w:szCs w:val="24"/>
        </w:rPr>
        <w:t>,</w:t>
      </w:r>
      <w:r w:rsidRPr="00BB0BBC">
        <w:rPr>
          <w:rFonts w:eastAsia="Times New Roman"/>
          <w:szCs w:val="24"/>
        </w:rPr>
        <w:t xml:space="preserve"> άραγε</w:t>
      </w:r>
      <w:r>
        <w:rPr>
          <w:rFonts w:eastAsia="Times New Roman"/>
          <w:szCs w:val="24"/>
        </w:rPr>
        <w:t>,</w:t>
      </w:r>
      <w:r w:rsidRPr="00BB0BBC">
        <w:rPr>
          <w:rFonts w:eastAsia="Times New Roman"/>
          <w:szCs w:val="24"/>
        </w:rPr>
        <w:t xml:space="preserve"> μπορεί να είναι ο λόγος για τον οποίο</w:t>
      </w:r>
      <w:r>
        <w:rPr>
          <w:rFonts w:eastAsia="Times New Roman"/>
          <w:szCs w:val="24"/>
        </w:rPr>
        <w:t>,</w:t>
      </w:r>
      <w:r w:rsidRPr="00BB0BBC">
        <w:rPr>
          <w:rFonts w:eastAsia="Times New Roman"/>
          <w:szCs w:val="24"/>
        </w:rPr>
        <w:t xml:space="preserve"> ένας φορέας του Υπουργείου Προστασίας του Πολίτη</w:t>
      </w:r>
      <w:r>
        <w:rPr>
          <w:rFonts w:eastAsia="Times New Roman"/>
          <w:szCs w:val="24"/>
        </w:rPr>
        <w:t>,</w:t>
      </w:r>
      <w:r w:rsidRPr="00BB0BBC">
        <w:rPr>
          <w:rFonts w:eastAsia="Times New Roman"/>
          <w:szCs w:val="24"/>
        </w:rPr>
        <w:t xml:space="preserve"> δηλαδή της Ελληνικής Αστυνομίας</w:t>
      </w:r>
      <w:r>
        <w:rPr>
          <w:rFonts w:eastAsia="Times New Roman"/>
          <w:szCs w:val="24"/>
        </w:rPr>
        <w:t>, των Σ</w:t>
      </w:r>
      <w:r w:rsidRPr="00BB0BBC">
        <w:rPr>
          <w:rFonts w:eastAsia="Times New Roman"/>
          <w:szCs w:val="24"/>
        </w:rPr>
        <w:t xml:space="preserve">ωμάτων </w:t>
      </w:r>
      <w:r>
        <w:rPr>
          <w:rFonts w:eastAsia="Times New Roman"/>
          <w:szCs w:val="24"/>
        </w:rPr>
        <w:t>Α</w:t>
      </w:r>
      <w:r w:rsidRPr="00BB0BBC">
        <w:rPr>
          <w:rFonts w:eastAsia="Times New Roman"/>
          <w:szCs w:val="24"/>
        </w:rPr>
        <w:t>σφαλείας εν γένει</w:t>
      </w:r>
      <w:r>
        <w:rPr>
          <w:rFonts w:eastAsia="Times New Roman"/>
          <w:szCs w:val="24"/>
        </w:rPr>
        <w:t>,</w:t>
      </w:r>
      <w:r w:rsidRPr="00BB0BBC">
        <w:rPr>
          <w:rFonts w:eastAsia="Times New Roman"/>
          <w:szCs w:val="24"/>
        </w:rPr>
        <w:t xml:space="preserve"> ένας φορέας με ε</w:t>
      </w:r>
      <w:r w:rsidRPr="00BB0BBC">
        <w:rPr>
          <w:rFonts w:eastAsia="Times New Roman"/>
          <w:szCs w:val="24"/>
        </w:rPr>
        <w:t>πιστημονικό και γνωστικό ερευνητικό αντικείμενο αμιγώς αστυνομικής φύσεως</w:t>
      </w:r>
      <w:r>
        <w:rPr>
          <w:rFonts w:eastAsia="Times New Roman"/>
          <w:szCs w:val="24"/>
        </w:rPr>
        <w:t>,</w:t>
      </w:r>
      <w:r w:rsidRPr="00BB0BBC">
        <w:rPr>
          <w:rFonts w:eastAsia="Times New Roman"/>
          <w:szCs w:val="24"/>
        </w:rPr>
        <w:t xml:space="preserve"> προστίθεται σε ένα εκπαιδευτικό </w:t>
      </w:r>
      <w:r>
        <w:rPr>
          <w:rFonts w:eastAsia="Times New Roman"/>
          <w:szCs w:val="24"/>
        </w:rPr>
        <w:t>-</w:t>
      </w:r>
      <w:r w:rsidRPr="00BB0BBC">
        <w:rPr>
          <w:rFonts w:eastAsia="Times New Roman"/>
          <w:szCs w:val="24"/>
        </w:rPr>
        <w:t>κατά βάση</w:t>
      </w:r>
      <w:r>
        <w:rPr>
          <w:rFonts w:eastAsia="Times New Roman"/>
          <w:szCs w:val="24"/>
        </w:rPr>
        <w:t>-</w:t>
      </w:r>
      <w:r w:rsidRPr="00BB0BBC">
        <w:rPr>
          <w:rFonts w:eastAsia="Times New Roman"/>
          <w:szCs w:val="24"/>
        </w:rPr>
        <w:t xml:space="preserve"> δημόσιο σύστημα</w:t>
      </w:r>
      <w:r>
        <w:rPr>
          <w:rFonts w:eastAsia="Times New Roman"/>
          <w:szCs w:val="24"/>
        </w:rPr>
        <w:t>;</w:t>
      </w:r>
      <w:r w:rsidRPr="00BB0BBC">
        <w:rPr>
          <w:rFonts w:eastAsia="Times New Roman"/>
          <w:szCs w:val="24"/>
        </w:rPr>
        <w:t xml:space="preserve"> </w:t>
      </w:r>
      <w:r>
        <w:rPr>
          <w:rFonts w:eastAsia="Times New Roman"/>
          <w:szCs w:val="24"/>
        </w:rPr>
        <w:t>Η</w:t>
      </w:r>
      <w:r w:rsidRPr="00BB0BBC">
        <w:rPr>
          <w:rFonts w:eastAsia="Times New Roman"/>
          <w:szCs w:val="24"/>
        </w:rPr>
        <w:t xml:space="preserve"> Ελληνική Αστυνομία </w:t>
      </w:r>
      <w:r>
        <w:rPr>
          <w:rFonts w:eastAsia="Times New Roman"/>
          <w:szCs w:val="24"/>
        </w:rPr>
        <w:t xml:space="preserve">δεν μπορεί </w:t>
      </w:r>
      <w:r>
        <w:rPr>
          <w:rFonts w:eastAsia="Times New Roman"/>
          <w:szCs w:val="24"/>
        </w:rPr>
        <w:lastRenderedPageBreak/>
        <w:t xml:space="preserve">να χρησιμοποιεί τη γνωσιακή της </w:t>
      </w:r>
      <w:r w:rsidRPr="00BB0BBC">
        <w:rPr>
          <w:rFonts w:eastAsia="Times New Roman"/>
          <w:szCs w:val="24"/>
        </w:rPr>
        <w:t>βάση</w:t>
      </w:r>
      <w:r>
        <w:rPr>
          <w:rFonts w:eastAsia="Times New Roman"/>
          <w:szCs w:val="24"/>
        </w:rPr>
        <w:t>,</w:t>
      </w:r>
      <w:r w:rsidRPr="00BB0BBC">
        <w:rPr>
          <w:rFonts w:eastAsia="Times New Roman"/>
          <w:szCs w:val="24"/>
        </w:rPr>
        <w:t xml:space="preserve"> </w:t>
      </w:r>
      <w:r>
        <w:rPr>
          <w:rFonts w:eastAsia="Times New Roman"/>
          <w:szCs w:val="24"/>
        </w:rPr>
        <w:t>ό</w:t>
      </w:r>
      <w:r w:rsidRPr="00BB0BBC">
        <w:rPr>
          <w:rFonts w:eastAsia="Times New Roman"/>
          <w:szCs w:val="24"/>
        </w:rPr>
        <w:t>χι προς την κατεύθυνση καταπολέμηση</w:t>
      </w:r>
      <w:r>
        <w:rPr>
          <w:rFonts w:eastAsia="Times New Roman"/>
          <w:szCs w:val="24"/>
        </w:rPr>
        <w:t>ς</w:t>
      </w:r>
      <w:r w:rsidRPr="00BB0BBC">
        <w:rPr>
          <w:rFonts w:eastAsia="Times New Roman"/>
          <w:szCs w:val="24"/>
        </w:rPr>
        <w:t xml:space="preserve"> του εγκλήματ</w:t>
      </w:r>
      <w:r w:rsidRPr="00BB0BBC">
        <w:rPr>
          <w:rFonts w:eastAsia="Times New Roman"/>
          <w:szCs w:val="24"/>
        </w:rPr>
        <w:t xml:space="preserve">ος και </w:t>
      </w:r>
      <w:r>
        <w:rPr>
          <w:rFonts w:eastAsia="Times New Roman"/>
          <w:szCs w:val="24"/>
        </w:rPr>
        <w:t>π</w:t>
      </w:r>
      <w:r w:rsidRPr="00BB0BBC">
        <w:rPr>
          <w:rFonts w:eastAsia="Times New Roman"/>
          <w:szCs w:val="24"/>
        </w:rPr>
        <w:t>ροστασίας του ελληνικού λαού</w:t>
      </w:r>
      <w:r>
        <w:rPr>
          <w:rFonts w:eastAsia="Times New Roman"/>
          <w:szCs w:val="24"/>
        </w:rPr>
        <w:t>,</w:t>
      </w:r>
      <w:r w:rsidRPr="00BB0BBC">
        <w:rPr>
          <w:rFonts w:eastAsia="Times New Roman"/>
          <w:szCs w:val="24"/>
        </w:rPr>
        <w:t xml:space="preserve"> αλλά για την επιμόρφωση και την πιστοποίηση ιδιωτών</w:t>
      </w:r>
      <w:r>
        <w:rPr>
          <w:rFonts w:eastAsia="Times New Roman"/>
          <w:szCs w:val="24"/>
        </w:rPr>
        <w:t>.</w:t>
      </w:r>
      <w:r w:rsidRPr="00BB0BBC">
        <w:rPr>
          <w:rFonts w:eastAsia="Times New Roman"/>
          <w:szCs w:val="24"/>
        </w:rPr>
        <w:t xml:space="preserve"> </w:t>
      </w:r>
      <w:r>
        <w:rPr>
          <w:rFonts w:eastAsia="Times New Roman"/>
          <w:szCs w:val="24"/>
        </w:rPr>
        <w:t>Α</w:t>
      </w:r>
      <w:r w:rsidRPr="00BB0BBC">
        <w:rPr>
          <w:rFonts w:eastAsia="Times New Roman"/>
          <w:szCs w:val="24"/>
        </w:rPr>
        <w:t>υτό είναι ανεπίτρεπτο</w:t>
      </w:r>
      <w:r>
        <w:rPr>
          <w:rFonts w:eastAsia="Times New Roman"/>
          <w:szCs w:val="24"/>
        </w:rPr>
        <w:t>.</w:t>
      </w:r>
    </w:p>
    <w:p w14:paraId="0A5C0F0D" w14:textId="77777777" w:rsidR="004A3142" w:rsidRDefault="002101D6">
      <w:pPr>
        <w:spacing w:line="600" w:lineRule="auto"/>
        <w:ind w:firstLine="720"/>
        <w:jc w:val="both"/>
        <w:rPr>
          <w:rFonts w:eastAsia="Times New Roman"/>
          <w:szCs w:val="24"/>
        </w:rPr>
      </w:pPr>
      <w:r>
        <w:rPr>
          <w:rFonts w:eastAsia="Times New Roman"/>
          <w:szCs w:val="24"/>
        </w:rPr>
        <w:t>Τ</w:t>
      </w:r>
      <w:r w:rsidRPr="00BB0BBC">
        <w:rPr>
          <w:rFonts w:eastAsia="Times New Roman"/>
          <w:szCs w:val="24"/>
        </w:rPr>
        <w:t>ην ίδια ώρα</w:t>
      </w:r>
      <w:r>
        <w:rPr>
          <w:rFonts w:eastAsia="Times New Roman"/>
          <w:szCs w:val="24"/>
        </w:rPr>
        <w:t>,</w:t>
      </w:r>
      <w:r w:rsidRPr="00BB0BBC">
        <w:rPr>
          <w:rFonts w:eastAsia="Times New Roman"/>
          <w:szCs w:val="24"/>
        </w:rPr>
        <w:t xml:space="preserve"> που η </w:t>
      </w:r>
      <w:r>
        <w:rPr>
          <w:rFonts w:eastAsia="Times New Roman"/>
          <w:szCs w:val="24"/>
        </w:rPr>
        <w:t>Βουλή</w:t>
      </w:r>
      <w:r w:rsidRPr="00BB0BBC">
        <w:rPr>
          <w:rFonts w:eastAsia="Times New Roman"/>
          <w:szCs w:val="24"/>
        </w:rPr>
        <w:t xml:space="preserve"> ασχολείται με διάφορα </w:t>
      </w:r>
      <w:r>
        <w:rPr>
          <w:rFonts w:eastAsia="Times New Roman"/>
          <w:szCs w:val="24"/>
        </w:rPr>
        <w:t xml:space="preserve">τέτοια </w:t>
      </w:r>
      <w:r w:rsidRPr="00BB0BBC">
        <w:rPr>
          <w:rFonts w:eastAsia="Times New Roman"/>
          <w:szCs w:val="24"/>
        </w:rPr>
        <w:t>διαδικαστικά θέματα</w:t>
      </w:r>
      <w:r>
        <w:rPr>
          <w:rFonts w:eastAsia="Times New Roman"/>
          <w:szCs w:val="24"/>
        </w:rPr>
        <w:t xml:space="preserve">, </w:t>
      </w:r>
      <w:r w:rsidRPr="00BB0BBC">
        <w:rPr>
          <w:rFonts w:eastAsia="Times New Roman"/>
          <w:szCs w:val="24"/>
        </w:rPr>
        <w:t xml:space="preserve">που θα </w:t>
      </w:r>
      <w:r>
        <w:rPr>
          <w:rFonts w:eastAsia="Times New Roman"/>
          <w:szCs w:val="24"/>
        </w:rPr>
        <w:t>έπρεπε</w:t>
      </w:r>
      <w:r w:rsidRPr="00BB0BBC">
        <w:rPr>
          <w:rFonts w:eastAsia="Times New Roman"/>
          <w:szCs w:val="24"/>
        </w:rPr>
        <w:t xml:space="preserve"> να είχαν λυθεί προ ετών</w:t>
      </w:r>
      <w:r>
        <w:rPr>
          <w:rFonts w:eastAsia="Times New Roman"/>
          <w:szCs w:val="24"/>
        </w:rPr>
        <w:t xml:space="preserve">, </w:t>
      </w:r>
      <w:r w:rsidRPr="00BB0BBC">
        <w:rPr>
          <w:rFonts w:eastAsia="Times New Roman"/>
          <w:szCs w:val="24"/>
        </w:rPr>
        <w:t xml:space="preserve">στην Κρήτη </w:t>
      </w:r>
      <w:r>
        <w:rPr>
          <w:rFonts w:eastAsia="Times New Roman"/>
          <w:szCs w:val="24"/>
        </w:rPr>
        <w:t>ε</w:t>
      </w:r>
      <w:r w:rsidRPr="00BB0BBC">
        <w:rPr>
          <w:rFonts w:eastAsia="Times New Roman"/>
          <w:szCs w:val="24"/>
        </w:rPr>
        <w:t xml:space="preserve">ίχαμε μέσα σε </w:t>
      </w:r>
      <w:r w:rsidRPr="00BB0BBC">
        <w:rPr>
          <w:rFonts w:eastAsia="Times New Roman"/>
          <w:szCs w:val="24"/>
        </w:rPr>
        <w:t>ένα μήνα δύο τραγικά γεγονότα</w:t>
      </w:r>
      <w:r>
        <w:rPr>
          <w:rFonts w:eastAsia="Times New Roman"/>
          <w:szCs w:val="24"/>
        </w:rPr>
        <w:t>,</w:t>
      </w:r>
      <w:r w:rsidRPr="00BB0BBC">
        <w:rPr>
          <w:rFonts w:eastAsia="Times New Roman"/>
          <w:szCs w:val="24"/>
        </w:rPr>
        <w:t xml:space="preserve"> όπου </w:t>
      </w:r>
      <w:r>
        <w:rPr>
          <w:rFonts w:eastAsia="Times New Roman"/>
          <w:szCs w:val="24"/>
        </w:rPr>
        <w:t>μια</w:t>
      </w:r>
      <w:r w:rsidRPr="00BB0BBC">
        <w:rPr>
          <w:rFonts w:eastAsia="Times New Roman"/>
          <w:szCs w:val="24"/>
        </w:rPr>
        <w:t xml:space="preserve"> οικογένεια και ένας κτηνοτρόφος πνίγηκαν με τη νεροποντή</w:t>
      </w:r>
      <w:r>
        <w:rPr>
          <w:rFonts w:eastAsia="Times New Roman"/>
          <w:szCs w:val="24"/>
        </w:rPr>
        <w:t>.</w:t>
      </w:r>
      <w:r w:rsidRPr="00BB0BBC">
        <w:rPr>
          <w:rFonts w:eastAsia="Times New Roman"/>
          <w:szCs w:val="24"/>
        </w:rPr>
        <w:t xml:space="preserve"> </w:t>
      </w:r>
      <w:r>
        <w:rPr>
          <w:rFonts w:eastAsia="Times New Roman"/>
          <w:szCs w:val="24"/>
        </w:rPr>
        <w:t>Ε</w:t>
      </w:r>
      <w:r w:rsidRPr="00BB0BBC">
        <w:rPr>
          <w:rFonts w:eastAsia="Times New Roman"/>
          <w:szCs w:val="24"/>
        </w:rPr>
        <w:t>πιτρέπεται</w:t>
      </w:r>
      <w:r>
        <w:rPr>
          <w:rFonts w:eastAsia="Times New Roman"/>
          <w:szCs w:val="24"/>
        </w:rPr>
        <w:t>,</w:t>
      </w:r>
      <w:r w:rsidRPr="00BB0BBC">
        <w:rPr>
          <w:rFonts w:eastAsia="Times New Roman"/>
          <w:szCs w:val="24"/>
        </w:rPr>
        <w:t xml:space="preserve"> </w:t>
      </w:r>
      <w:r>
        <w:rPr>
          <w:rFonts w:eastAsia="Times New Roman"/>
          <w:szCs w:val="24"/>
        </w:rPr>
        <w:t xml:space="preserve">εν </w:t>
      </w:r>
      <w:proofErr w:type="spellStart"/>
      <w:r>
        <w:rPr>
          <w:rFonts w:eastAsia="Times New Roman"/>
          <w:szCs w:val="24"/>
        </w:rPr>
        <w:t>έτει</w:t>
      </w:r>
      <w:proofErr w:type="spellEnd"/>
      <w:r>
        <w:rPr>
          <w:rFonts w:eastAsia="Times New Roman"/>
          <w:szCs w:val="24"/>
        </w:rPr>
        <w:t xml:space="preserve"> </w:t>
      </w:r>
      <w:r w:rsidRPr="00BB0BBC">
        <w:rPr>
          <w:rFonts w:eastAsia="Times New Roman"/>
          <w:szCs w:val="24"/>
        </w:rPr>
        <w:t>2019</w:t>
      </w:r>
      <w:r>
        <w:rPr>
          <w:rFonts w:eastAsia="Times New Roman"/>
          <w:szCs w:val="24"/>
        </w:rPr>
        <w:t>,</w:t>
      </w:r>
      <w:r w:rsidRPr="00BB0BBC">
        <w:rPr>
          <w:rFonts w:eastAsia="Times New Roman"/>
          <w:szCs w:val="24"/>
        </w:rPr>
        <w:t xml:space="preserve"> να υπάρχουν διαβάσεις ποταμών</w:t>
      </w:r>
      <w:r>
        <w:rPr>
          <w:rFonts w:eastAsia="Times New Roman"/>
          <w:szCs w:val="24"/>
        </w:rPr>
        <w:t>,</w:t>
      </w:r>
      <w:r w:rsidRPr="00BB0BBC">
        <w:rPr>
          <w:rFonts w:eastAsia="Times New Roman"/>
          <w:szCs w:val="24"/>
        </w:rPr>
        <w:t xml:space="preserve"> χειμάρρων και ρεμάτων</w:t>
      </w:r>
      <w:r>
        <w:rPr>
          <w:rFonts w:eastAsia="Times New Roman"/>
          <w:szCs w:val="24"/>
        </w:rPr>
        <w:t>,</w:t>
      </w:r>
      <w:r w:rsidRPr="00BB0BBC">
        <w:rPr>
          <w:rFonts w:eastAsia="Times New Roman"/>
          <w:szCs w:val="24"/>
        </w:rPr>
        <w:t xml:space="preserve"> χωρίς γέφυρα</w:t>
      </w:r>
      <w:r>
        <w:rPr>
          <w:rFonts w:eastAsia="Times New Roman"/>
          <w:szCs w:val="24"/>
        </w:rPr>
        <w:t xml:space="preserve">; </w:t>
      </w:r>
      <w:r>
        <w:rPr>
          <w:rFonts w:eastAsia="Times New Roman"/>
          <w:szCs w:val="24"/>
        </w:rPr>
        <w:t>Μ</w:t>
      </w:r>
      <w:r>
        <w:rPr>
          <w:rFonts w:eastAsia="Times New Roman"/>
          <w:szCs w:val="24"/>
        </w:rPr>
        <w:t>πορεί, βέβαια, κάποιος να πει</w:t>
      </w:r>
      <w:r w:rsidRPr="00BB0BBC">
        <w:rPr>
          <w:rFonts w:eastAsia="Times New Roman"/>
          <w:szCs w:val="24"/>
        </w:rPr>
        <w:t xml:space="preserve"> ότι </w:t>
      </w:r>
      <w:r>
        <w:rPr>
          <w:rFonts w:eastAsia="Times New Roman"/>
          <w:szCs w:val="24"/>
        </w:rPr>
        <w:t xml:space="preserve">είναι </w:t>
      </w:r>
      <w:r w:rsidRPr="00BB0BBC">
        <w:rPr>
          <w:rFonts w:eastAsia="Times New Roman"/>
          <w:szCs w:val="24"/>
        </w:rPr>
        <w:t>παρακινδυνευμένο να πε</w:t>
      </w:r>
      <w:r w:rsidRPr="00BB0BBC">
        <w:rPr>
          <w:rFonts w:eastAsia="Times New Roman"/>
          <w:szCs w:val="24"/>
        </w:rPr>
        <w:t>ρνάς από εκεί και θα πρέπει να προσέχεις</w:t>
      </w:r>
      <w:r>
        <w:rPr>
          <w:rFonts w:eastAsia="Times New Roman"/>
          <w:szCs w:val="24"/>
        </w:rPr>
        <w:t>. Η κριτική από το</w:t>
      </w:r>
      <w:r w:rsidRPr="00BB0BBC">
        <w:rPr>
          <w:rFonts w:eastAsia="Times New Roman"/>
          <w:szCs w:val="24"/>
        </w:rPr>
        <w:t xml:space="preserve"> σπίτι μας και την ηρεμία του καναπέ είναι εύκολη</w:t>
      </w:r>
      <w:r>
        <w:rPr>
          <w:rFonts w:eastAsia="Times New Roman"/>
          <w:szCs w:val="24"/>
        </w:rPr>
        <w:t>.</w:t>
      </w:r>
      <w:r w:rsidRPr="00BB0BBC">
        <w:rPr>
          <w:rFonts w:eastAsia="Times New Roman"/>
          <w:szCs w:val="24"/>
        </w:rPr>
        <w:t xml:space="preserve"> Όταν</w:t>
      </w:r>
      <w:r>
        <w:rPr>
          <w:rFonts w:eastAsia="Times New Roman"/>
          <w:szCs w:val="24"/>
        </w:rPr>
        <w:t>,</w:t>
      </w:r>
      <w:r w:rsidRPr="00BB0BBC">
        <w:rPr>
          <w:rFonts w:eastAsia="Times New Roman"/>
          <w:szCs w:val="24"/>
        </w:rPr>
        <w:t xml:space="preserve"> </w:t>
      </w:r>
      <w:r>
        <w:rPr>
          <w:rFonts w:eastAsia="Times New Roman"/>
          <w:szCs w:val="24"/>
        </w:rPr>
        <w:t>όμως,</w:t>
      </w:r>
      <w:r w:rsidRPr="00BB0BBC">
        <w:rPr>
          <w:rFonts w:eastAsia="Times New Roman"/>
          <w:szCs w:val="24"/>
        </w:rPr>
        <w:t xml:space="preserve"> ο άλλος βλέπει να χάν</w:t>
      </w:r>
      <w:r>
        <w:rPr>
          <w:rFonts w:eastAsia="Times New Roman"/>
          <w:szCs w:val="24"/>
        </w:rPr>
        <w:t>εται η</w:t>
      </w:r>
      <w:r w:rsidRPr="00BB0BBC">
        <w:rPr>
          <w:rFonts w:eastAsia="Times New Roman"/>
          <w:szCs w:val="24"/>
        </w:rPr>
        <w:t xml:space="preserve"> περιουσία του</w:t>
      </w:r>
      <w:r>
        <w:rPr>
          <w:rFonts w:eastAsia="Times New Roman"/>
          <w:szCs w:val="24"/>
        </w:rPr>
        <w:t>,</w:t>
      </w:r>
      <w:r w:rsidRPr="00BB0BBC">
        <w:rPr>
          <w:rFonts w:eastAsia="Times New Roman"/>
          <w:szCs w:val="24"/>
        </w:rPr>
        <w:t xml:space="preserve"> μέσω της οποίας ταΐ</w:t>
      </w:r>
      <w:r>
        <w:rPr>
          <w:rFonts w:eastAsia="Times New Roman"/>
          <w:szCs w:val="24"/>
        </w:rPr>
        <w:t>ζ</w:t>
      </w:r>
      <w:r w:rsidRPr="00BB0BBC">
        <w:rPr>
          <w:rFonts w:eastAsia="Times New Roman"/>
          <w:szCs w:val="24"/>
        </w:rPr>
        <w:t>ει την επταμελή οικογένει</w:t>
      </w:r>
      <w:r>
        <w:rPr>
          <w:rFonts w:eastAsia="Times New Roman"/>
          <w:szCs w:val="24"/>
        </w:rPr>
        <w:t>ά</w:t>
      </w:r>
      <w:r w:rsidRPr="00BB0BBC">
        <w:rPr>
          <w:rFonts w:eastAsia="Times New Roman"/>
          <w:szCs w:val="24"/>
        </w:rPr>
        <w:t xml:space="preserve"> του και είναι το μέλλον της οικογένειάς του</w:t>
      </w:r>
      <w:r>
        <w:rPr>
          <w:rFonts w:eastAsia="Times New Roman"/>
          <w:szCs w:val="24"/>
        </w:rPr>
        <w:t>,</w:t>
      </w:r>
      <w:r w:rsidRPr="00BB0BBC">
        <w:rPr>
          <w:rFonts w:eastAsia="Times New Roman"/>
          <w:szCs w:val="24"/>
        </w:rPr>
        <w:t xml:space="preserve"> δεν μπορεί να σκεφτεί και τόσο λογικά και λειτουργεί εκείνη τη στιγμή σε πανικό</w:t>
      </w:r>
      <w:r>
        <w:rPr>
          <w:rFonts w:eastAsia="Times New Roman"/>
          <w:szCs w:val="24"/>
        </w:rPr>
        <w:t>.</w:t>
      </w:r>
    </w:p>
    <w:p w14:paraId="0A5C0F0E" w14:textId="77777777" w:rsidR="004A3142" w:rsidRDefault="002101D6">
      <w:pPr>
        <w:spacing w:line="600" w:lineRule="auto"/>
        <w:ind w:firstLine="720"/>
        <w:jc w:val="both"/>
        <w:rPr>
          <w:rFonts w:eastAsia="Times New Roman"/>
          <w:szCs w:val="24"/>
        </w:rPr>
      </w:pPr>
      <w:r>
        <w:rPr>
          <w:rFonts w:eastAsia="Times New Roman"/>
          <w:szCs w:val="24"/>
        </w:rPr>
        <w:t>Ε</w:t>
      </w:r>
      <w:r w:rsidRPr="00BB0BBC">
        <w:rPr>
          <w:rFonts w:eastAsia="Times New Roman"/>
          <w:szCs w:val="24"/>
        </w:rPr>
        <w:t>ίναι δεδομένη</w:t>
      </w:r>
      <w:r>
        <w:rPr>
          <w:rFonts w:eastAsia="Times New Roman"/>
          <w:szCs w:val="24"/>
        </w:rPr>
        <w:t>,</w:t>
      </w:r>
      <w:r w:rsidRPr="00BB0BBC">
        <w:rPr>
          <w:rFonts w:eastAsia="Times New Roman"/>
          <w:szCs w:val="24"/>
        </w:rPr>
        <w:t xml:space="preserve"> </w:t>
      </w:r>
      <w:r>
        <w:rPr>
          <w:rFonts w:eastAsia="Times New Roman"/>
          <w:szCs w:val="24"/>
        </w:rPr>
        <w:t>β</w:t>
      </w:r>
      <w:r w:rsidRPr="00BB0BBC">
        <w:rPr>
          <w:rFonts w:eastAsia="Times New Roman"/>
          <w:szCs w:val="24"/>
        </w:rPr>
        <w:t>έβαια</w:t>
      </w:r>
      <w:r>
        <w:rPr>
          <w:rFonts w:eastAsia="Times New Roman"/>
          <w:szCs w:val="24"/>
        </w:rPr>
        <w:t>,</w:t>
      </w:r>
      <w:r w:rsidRPr="00BB0BBC">
        <w:rPr>
          <w:rFonts w:eastAsia="Times New Roman"/>
          <w:szCs w:val="24"/>
        </w:rPr>
        <w:t xml:space="preserve"> και η </w:t>
      </w:r>
      <w:r>
        <w:rPr>
          <w:rFonts w:eastAsia="Times New Roman"/>
          <w:szCs w:val="24"/>
        </w:rPr>
        <w:t>έλλειψη</w:t>
      </w:r>
      <w:r w:rsidRPr="00BB0BBC">
        <w:rPr>
          <w:rFonts w:eastAsia="Times New Roman"/>
          <w:szCs w:val="24"/>
        </w:rPr>
        <w:t xml:space="preserve"> εκπαίδευσης των Ελλήνων πολιτών στην αντιμετώπιση τέτοιων φαινομένων</w:t>
      </w:r>
      <w:r>
        <w:rPr>
          <w:rFonts w:eastAsia="Times New Roman"/>
          <w:szCs w:val="24"/>
        </w:rPr>
        <w:t>.</w:t>
      </w:r>
      <w:r w:rsidRPr="00BB0BBC">
        <w:rPr>
          <w:rFonts w:eastAsia="Times New Roman"/>
          <w:szCs w:val="24"/>
        </w:rPr>
        <w:t xml:space="preserve"> </w:t>
      </w:r>
      <w:r>
        <w:rPr>
          <w:rFonts w:eastAsia="Times New Roman"/>
          <w:szCs w:val="24"/>
        </w:rPr>
        <w:t>Θ</w:t>
      </w:r>
      <w:r w:rsidRPr="00BB0BBC">
        <w:rPr>
          <w:rFonts w:eastAsia="Times New Roman"/>
          <w:szCs w:val="24"/>
        </w:rPr>
        <w:t xml:space="preserve">α </w:t>
      </w:r>
      <w:r w:rsidRPr="00BB0BBC">
        <w:rPr>
          <w:rFonts w:eastAsia="Times New Roman"/>
          <w:szCs w:val="24"/>
        </w:rPr>
        <w:lastRenderedPageBreak/>
        <w:t>έπρεπε να υπάρχε</w:t>
      </w:r>
      <w:r>
        <w:rPr>
          <w:rFonts w:eastAsia="Times New Roman"/>
          <w:szCs w:val="24"/>
        </w:rPr>
        <w:t>ι εκπαίδευση</w:t>
      </w:r>
      <w:r w:rsidRPr="00BB0BBC">
        <w:rPr>
          <w:rFonts w:eastAsia="Times New Roman"/>
          <w:szCs w:val="24"/>
        </w:rPr>
        <w:t xml:space="preserve"> από τα σχολεία </w:t>
      </w:r>
      <w:r>
        <w:rPr>
          <w:rFonts w:eastAsia="Times New Roman"/>
          <w:szCs w:val="24"/>
        </w:rPr>
        <w:t>α</w:t>
      </w:r>
      <w:r w:rsidRPr="00BB0BBC">
        <w:rPr>
          <w:rFonts w:eastAsia="Times New Roman"/>
          <w:szCs w:val="24"/>
        </w:rPr>
        <w:t xml:space="preserve">κόμα και οι </w:t>
      </w:r>
      <w:r>
        <w:rPr>
          <w:rFonts w:eastAsia="Times New Roman"/>
          <w:szCs w:val="24"/>
        </w:rPr>
        <w:t>αρμόδι</w:t>
      </w:r>
      <w:r>
        <w:rPr>
          <w:rFonts w:eastAsia="Times New Roman"/>
          <w:szCs w:val="24"/>
        </w:rPr>
        <w:t>ες</w:t>
      </w:r>
      <w:r w:rsidRPr="00BB0BBC">
        <w:rPr>
          <w:rFonts w:eastAsia="Times New Roman"/>
          <w:szCs w:val="24"/>
        </w:rPr>
        <w:t xml:space="preserve"> υπηρεσίες να μεριμνήσουν είτε για την προφύλαξη των ανθρώπων είτε για να κάνουν πιο ασφαλ</w:t>
      </w:r>
      <w:r>
        <w:rPr>
          <w:rFonts w:eastAsia="Times New Roman"/>
          <w:szCs w:val="24"/>
        </w:rPr>
        <w:t>είς</w:t>
      </w:r>
      <w:r w:rsidRPr="00BB0BBC">
        <w:rPr>
          <w:rFonts w:eastAsia="Times New Roman"/>
          <w:szCs w:val="24"/>
        </w:rPr>
        <w:t xml:space="preserve"> τις διαβάσεις</w:t>
      </w:r>
      <w:r>
        <w:rPr>
          <w:rFonts w:eastAsia="Times New Roman"/>
          <w:szCs w:val="24"/>
        </w:rPr>
        <w:t xml:space="preserve">. </w:t>
      </w:r>
    </w:p>
    <w:p w14:paraId="0A5C0F0F" w14:textId="77777777" w:rsidR="004A3142" w:rsidRDefault="002101D6">
      <w:pPr>
        <w:spacing w:line="600" w:lineRule="auto"/>
        <w:ind w:firstLine="720"/>
        <w:jc w:val="both"/>
        <w:rPr>
          <w:rFonts w:eastAsia="Times New Roman"/>
          <w:szCs w:val="24"/>
        </w:rPr>
      </w:pPr>
      <w:r>
        <w:rPr>
          <w:rFonts w:eastAsia="Times New Roman"/>
          <w:szCs w:val="24"/>
        </w:rPr>
        <w:t>Μ</w:t>
      </w:r>
      <w:r w:rsidRPr="00BB0BBC">
        <w:rPr>
          <w:rFonts w:eastAsia="Times New Roman"/>
          <w:szCs w:val="24"/>
        </w:rPr>
        <w:t>ε το Εθνικό Μητρώο Γεφυρών</w:t>
      </w:r>
      <w:r>
        <w:rPr>
          <w:rFonts w:eastAsia="Times New Roman"/>
          <w:szCs w:val="24"/>
        </w:rPr>
        <w:t>,</w:t>
      </w:r>
      <w:r w:rsidRPr="00BB0BBC">
        <w:rPr>
          <w:rFonts w:eastAsia="Times New Roman"/>
          <w:szCs w:val="24"/>
        </w:rPr>
        <w:t xml:space="preserve"> </w:t>
      </w:r>
      <w:r>
        <w:rPr>
          <w:rFonts w:eastAsia="Times New Roman"/>
          <w:szCs w:val="24"/>
        </w:rPr>
        <w:t>όμως,</w:t>
      </w:r>
      <w:r w:rsidRPr="00BB0BBC">
        <w:rPr>
          <w:rFonts w:eastAsia="Times New Roman"/>
          <w:szCs w:val="24"/>
        </w:rPr>
        <w:t xml:space="preserve"> τι γίνεται</w:t>
      </w:r>
      <w:r>
        <w:rPr>
          <w:rFonts w:eastAsia="Times New Roman"/>
          <w:szCs w:val="24"/>
        </w:rPr>
        <w:t>;</w:t>
      </w:r>
      <w:r w:rsidRPr="00BB0BBC">
        <w:rPr>
          <w:rFonts w:eastAsia="Times New Roman"/>
          <w:szCs w:val="24"/>
        </w:rPr>
        <w:t xml:space="preserve"> </w:t>
      </w:r>
      <w:r>
        <w:rPr>
          <w:rFonts w:eastAsia="Times New Roman"/>
          <w:szCs w:val="24"/>
        </w:rPr>
        <w:t>Σ</w:t>
      </w:r>
      <w:r w:rsidRPr="00BB0BBC">
        <w:rPr>
          <w:rFonts w:eastAsia="Times New Roman"/>
          <w:szCs w:val="24"/>
        </w:rPr>
        <w:t>τις 26-1</w:t>
      </w:r>
      <w:r>
        <w:rPr>
          <w:rFonts w:eastAsia="Times New Roman"/>
          <w:szCs w:val="24"/>
        </w:rPr>
        <w:t>1</w:t>
      </w:r>
      <w:r w:rsidRPr="00BB0BBC">
        <w:rPr>
          <w:rFonts w:eastAsia="Times New Roman"/>
          <w:szCs w:val="24"/>
        </w:rPr>
        <w:t>-2018 κατέθεσα σχετική ερώτηση</w:t>
      </w:r>
      <w:r>
        <w:rPr>
          <w:rFonts w:eastAsia="Times New Roman"/>
          <w:szCs w:val="24"/>
        </w:rPr>
        <w:t>,</w:t>
      </w:r>
      <w:r w:rsidRPr="00BB0BBC">
        <w:rPr>
          <w:rFonts w:eastAsia="Times New Roman"/>
          <w:szCs w:val="24"/>
        </w:rPr>
        <w:t xml:space="preserve"> </w:t>
      </w:r>
      <w:r>
        <w:rPr>
          <w:rFonts w:eastAsia="Times New Roman"/>
          <w:szCs w:val="24"/>
        </w:rPr>
        <w:t>μ</w:t>
      </w:r>
      <w:r w:rsidRPr="00BB0BBC">
        <w:rPr>
          <w:rFonts w:eastAsia="Times New Roman"/>
          <w:szCs w:val="24"/>
        </w:rPr>
        <w:t xml:space="preserve">ε αφορμή τότε την κατάρρευση της </w:t>
      </w:r>
      <w:r>
        <w:rPr>
          <w:rFonts w:eastAsia="Times New Roman"/>
          <w:szCs w:val="24"/>
        </w:rPr>
        <w:t>γ</w:t>
      </w:r>
      <w:r w:rsidRPr="00BB0BBC">
        <w:rPr>
          <w:rFonts w:eastAsia="Times New Roman"/>
          <w:szCs w:val="24"/>
        </w:rPr>
        <w:t>έφυρας στην Καβάλα</w:t>
      </w:r>
      <w:r>
        <w:rPr>
          <w:rFonts w:eastAsia="Times New Roman"/>
          <w:szCs w:val="24"/>
        </w:rPr>
        <w:t xml:space="preserve">, </w:t>
      </w:r>
      <w:r>
        <w:rPr>
          <w:rFonts w:eastAsia="Times New Roman"/>
          <w:szCs w:val="24"/>
        </w:rPr>
        <w:t>ό</w:t>
      </w:r>
      <w:r w:rsidRPr="00BB0BBC">
        <w:rPr>
          <w:rFonts w:eastAsia="Times New Roman"/>
          <w:szCs w:val="24"/>
        </w:rPr>
        <w:t xml:space="preserve">που </w:t>
      </w:r>
      <w:r>
        <w:rPr>
          <w:rFonts w:eastAsia="Times New Roman"/>
          <w:szCs w:val="24"/>
        </w:rPr>
        <w:t>ε</w:t>
      </w:r>
      <w:r w:rsidRPr="00BB0BBC">
        <w:rPr>
          <w:rFonts w:eastAsia="Times New Roman"/>
          <w:szCs w:val="24"/>
        </w:rPr>
        <w:t>υτυχώς δεν είχαμε νεκρούς</w:t>
      </w:r>
      <w:r>
        <w:rPr>
          <w:rFonts w:eastAsia="Times New Roman"/>
          <w:szCs w:val="24"/>
        </w:rPr>
        <w:t>.</w:t>
      </w:r>
      <w:r w:rsidRPr="00BB0BBC">
        <w:rPr>
          <w:rFonts w:eastAsia="Times New Roman"/>
          <w:szCs w:val="24"/>
        </w:rPr>
        <w:t xml:space="preserve"> </w:t>
      </w:r>
      <w:r>
        <w:rPr>
          <w:rFonts w:eastAsia="Times New Roman"/>
          <w:szCs w:val="24"/>
        </w:rPr>
        <w:t>Ρωτούσαμε</w:t>
      </w:r>
      <w:r w:rsidRPr="00BB0BBC">
        <w:rPr>
          <w:rFonts w:eastAsia="Times New Roman"/>
          <w:szCs w:val="24"/>
        </w:rPr>
        <w:t xml:space="preserve"> </w:t>
      </w:r>
      <w:r>
        <w:rPr>
          <w:rFonts w:eastAsia="Times New Roman"/>
          <w:szCs w:val="24"/>
        </w:rPr>
        <w:t xml:space="preserve">τότε </w:t>
      </w:r>
      <w:r w:rsidRPr="00BB0BBC">
        <w:rPr>
          <w:rFonts w:eastAsia="Times New Roman"/>
          <w:szCs w:val="24"/>
        </w:rPr>
        <w:t xml:space="preserve">τον </w:t>
      </w:r>
      <w:r>
        <w:rPr>
          <w:rFonts w:eastAsia="Times New Roman"/>
          <w:szCs w:val="24"/>
        </w:rPr>
        <w:t xml:space="preserve">αρμόδιο Υπουργό </w:t>
      </w:r>
      <w:r w:rsidRPr="00BB0BBC">
        <w:rPr>
          <w:rFonts w:eastAsia="Times New Roman"/>
          <w:szCs w:val="24"/>
        </w:rPr>
        <w:t>αν προτίθεται να δημιουργηθεί Εθνικό Μητρώο Γεφυρών και αν θα δοθεί η δυνατότητα σε αυτή</w:t>
      </w:r>
      <w:r>
        <w:rPr>
          <w:rFonts w:eastAsia="Times New Roman"/>
          <w:szCs w:val="24"/>
        </w:rPr>
        <w:t xml:space="preserve">ν την </w:t>
      </w:r>
      <w:r>
        <w:rPr>
          <w:rFonts w:eastAsia="Times New Roman"/>
          <w:szCs w:val="24"/>
        </w:rPr>
        <w:t>υ</w:t>
      </w:r>
      <w:r w:rsidRPr="00BB0BBC">
        <w:rPr>
          <w:rFonts w:eastAsia="Times New Roman"/>
          <w:szCs w:val="24"/>
        </w:rPr>
        <w:t>πηρεσία</w:t>
      </w:r>
      <w:r>
        <w:rPr>
          <w:rFonts w:eastAsia="Times New Roman"/>
          <w:szCs w:val="24"/>
        </w:rPr>
        <w:t xml:space="preserve"> -χ</w:t>
      </w:r>
      <w:r w:rsidRPr="00BB0BBC">
        <w:rPr>
          <w:rFonts w:eastAsia="Times New Roman"/>
          <w:szCs w:val="24"/>
        </w:rPr>
        <w:t>ωρίς να υπάρχει πολυδιάσπαση σε διάφορες υπηρεσίες</w:t>
      </w:r>
      <w:r>
        <w:rPr>
          <w:rFonts w:eastAsia="Times New Roman"/>
          <w:szCs w:val="24"/>
        </w:rPr>
        <w:t>-</w:t>
      </w:r>
      <w:r w:rsidRPr="00BB0BBC">
        <w:rPr>
          <w:rFonts w:eastAsia="Times New Roman"/>
          <w:szCs w:val="24"/>
        </w:rPr>
        <w:t xml:space="preserve"> να κάνει τη δουλειά </w:t>
      </w:r>
      <w:r>
        <w:rPr>
          <w:rFonts w:eastAsia="Times New Roman"/>
          <w:szCs w:val="24"/>
        </w:rPr>
        <w:t>της.</w:t>
      </w:r>
      <w:r w:rsidRPr="00BB0BBC">
        <w:rPr>
          <w:rFonts w:eastAsia="Times New Roman"/>
          <w:szCs w:val="24"/>
        </w:rPr>
        <w:t xml:space="preserve"> </w:t>
      </w:r>
      <w:r>
        <w:rPr>
          <w:rFonts w:eastAsia="Times New Roman"/>
          <w:szCs w:val="24"/>
        </w:rPr>
        <w:t>Δ</w:t>
      </w:r>
      <w:r w:rsidRPr="00BB0BBC">
        <w:rPr>
          <w:rFonts w:eastAsia="Times New Roman"/>
          <w:szCs w:val="24"/>
        </w:rPr>
        <w:t>εν ξέ</w:t>
      </w:r>
      <w:r w:rsidRPr="00BB0BBC">
        <w:rPr>
          <w:rFonts w:eastAsia="Times New Roman"/>
          <w:szCs w:val="24"/>
        </w:rPr>
        <w:t>ρουμε τι γίνεται με το Εθνικό Μητρώο Γεφυρών</w:t>
      </w:r>
      <w:r>
        <w:rPr>
          <w:rFonts w:eastAsia="Times New Roman"/>
          <w:szCs w:val="24"/>
        </w:rPr>
        <w:t xml:space="preserve">. Όμως, </w:t>
      </w:r>
      <w:r w:rsidRPr="00BB0BBC">
        <w:rPr>
          <w:rFonts w:eastAsia="Times New Roman"/>
          <w:szCs w:val="24"/>
        </w:rPr>
        <w:t xml:space="preserve">είναι ανεπίτρεπτο και </w:t>
      </w:r>
      <w:r>
        <w:rPr>
          <w:rFonts w:eastAsia="Times New Roman"/>
          <w:szCs w:val="24"/>
        </w:rPr>
        <w:t>α</w:t>
      </w:r>
      <w:r w:rsidRPr="00BB0BBC">
        <w:rPr>
          <w:rFonts w:eastAsia="Times New Roman"/>
          <w:szCs w:val="24"/>
        </w:rPr>
        <w:t>παράδεκτο να μη</w:t>
      </w:r>
      <w:r>
        <w:rPr>
          <w:rFonts w:eastAsia="Times New Roman"/>
          <w:szCs w:val="24"/>
        </w:rPr>
        <w:t>ν γνωρίζουμε</w:t>
      </w:r>
      <w:r w:rsidRPr="00BB0BBC">
        <w:rPr>
          <w:rFonts w:eastAsia="Times New Roman"/>
          <w:szCs w:val="24"/>
        </w:rPr>
        <w:t xml:space="preserve"> πόσες γέφυρες υπάρχουν στην ελληνική επικράτεια</w:t>
      </w:r>
      <w:r>
        <w:rPr>
          <w:rFonts w:eastAsia="Times New Roman"/>
          <w:szCs w:val="24"/>
        </w:rPr>
        <w:t>, πότε χτίστηκαν</w:t>
      </w:r>
      <w:r w:rsidRPr="00BB0BBC">
        <w:rPr>
          <w:rFonts w:eastAsia="Times New Roman"/>
          <w:szCs w:val="24"/>
        </w:rPr>
        <w:t xml:space="preserve"> αυτές οι γέφυρες</w:t>
      </w:r>
      <w:r>
        <w:rPr>
          <w:rFonts w:eastAsia="Times New Roman"/>
          <w:szCs w:val="24"/>
        </w:rPr>
        <w:t>,</w:t>
      </w:r>
      <w:r w:rsidRPr="00BB0BBC">
        <w:rPr>
          <w:rFonts w:eastAsia="Times New Roman"/>
          <w:szCs w:val="24"/>
        </w:rPr>
        <w:t xml:space="preserve"> τ</w:t>
      </w:r>
      <w:r>
        <w:rPr>
          <w:rFonts w:eastAsia="Times New Roman"/>
          <w:szCs w:val="24"/>
        </w:rPr>
        <w:t>ι</w:t>
      </w:r>
      <w:r w:rsidRPr="00BB0BBC">
        <w:rPr>
          <w:rFonts w:eastAsia="Times New Roman"/>
          <w:szCs w:val="24"/>
        </w:rPr>
        <w:t xml:space="preserve"> χρήση έχουν αυτές οι γέφυρες</w:t>
      </w:r>
      <w:r>
        <w:rPr>
          <w:rFonts w:eastAsia="Times New Roman"/>
          <w:szCs w:val="24"/>
        </w:rPr>
        <w:t xml:space="preserve"> και</w:t>
      </w:r>
      <w:r w:rsidRPr="00BB0BBC">
        <w:rPr>
          <w:rFonts w:eastAsia="Times New Roman"/>
          <w:szCs w:val="24"/>
        </w:rPr>
        <w:t xml:space="preserve"> σε τι κατάσταση είναι από πλευράς συντήρησης</w:t>
      </w:r>
      <w:r>
        <w:rPr>
          <w:rFonts w:eastAsia="Times New Roman"/>
          <w:szCs w:val="24"/>
        </w:rPr>
        <w:t>. Οι κακοτεχνίες</w:t>
      </w:r>
      <w:r w:rsidRPr="00BB0BBC">
        <w:rPr>
          <w:rFonts w:eastAsia="Times New Roman"/>
          <w:szCs w:val="24"/>
        </w:rPr>
        <w:t xml:space="preserve"> είναι δεδομένες</w:t>
      </w:r>
      <w:r>
        <w:rPr>
          <w:rFonts w:eastAsia="Times New Roman"/>
          <w:szCs w:val="24"/>
        </w:rPr>
        <w:t xml:space="preserve">. Όμως, </w:t>
      </w:r>
      <w:r w:rsidRPr="00BB0BBC">
        <w:rPr>
          <w:rFonts w:eastAsia="Times New Roman"/>
          <w:szCs w:val="24"/>
        </w:rPr>
        <w:t>οι καταγγελίες για τις κακοτεχνίες</w:t>
      </w:r>
      <w:r>
        <w:rPr>
          <w:rFonts w:eastAsia="Times New Roman"/>
          <w:szCs w:val="24"/>
        </w:rPr>
        <w:t>,</w:t>
      </w:r>
      <w:r w:rsidRPr="00BB0BBC">
        <w:rPr>
          <w:rFonts w:eastAsia="Times New Roman"/>
          <w:szCs w:val="24"/>
        </w:rPr>
        <w:t xml:space="preserve"> που οφείλονται πιθανότητα </w:t>
      </w:r>
      <w:r>
        <w:rPr>
          <w:rFonts w:eastAsia="Times New Roman"/>
          <w:szCs w:val="24"/>
        </w:rPr>
        <w:t xml:space="preserve">στο ότι </w:t>
      </w:r>
      <w:r w:rsidRPr="00BB0BBC">
        <w:rPr>
          <w:rFonts w:eastAsia="Times New Roman"/>
          <w:szCs w:val="24"/>
        </w:rPr>
        <w:t xml:space="preserve">κάποιος εργολάβος </w:t>
      </w:r>
      <w:r>
        <w:rPr>
          <w:rFonts w:eastAsia="Times New Roman"/>
          <w:szCs w:val="24"/>
        </w:rPr>
        <w:t>έ</w:t>
      </w:r>
      <w:r w:rsidRPr="00BB0BBC">
        <w:rPr>
          <w:rFonts w:eastAsia="Times New Roman"/>
          <w:szCs w:val="24"/>
        </w:rPr>
        <w:t>βαλε στην τσέπη κάποια χρήματα και δεν έκανε το έργο όπως θα έπρεπε</w:t>
      </w:r>
      <w:r>
        <w:rPr>
          <w:rFonts w:eastAsia="Times New Roman"/>
          <w:szCs w:val="24"/>
        </w:rPr>
        <w:t>,</w:t>
      </w:r>
      <w:r w:rsidRPr="00BB0BBC">
        <w:rPr>
          <w:rFonts w:eastAsia="Times New Roman"/>
          <w:szCs w:val="24"/>
        </w:rPr>
        <w:t xml:space="preserve"> είναι κενές π</w:t>
      </w:r>
      <w:r w:rsidRPr="00BB0BBC">
        <w:rPr>
          <w:rFonts w:eastAsia="Times New Roman"/>
          <w:szCs w:val="24"/>
        </w:rPr>
        <w:t>εριεχομένου</w:t>
      </w:r>
      <w:r>
        <w:rPr>
          <w:rFonts w:eastAsia="Times New Roman"/>
          <w:szCs w:val="24"/>
        </w:rPr>
        <w:t>,</w:t>
      </w:r>
      <w:r w:rsidRPr="00BB0BBC">
        <w:rPr>
          <w:rFonts w:eastAsia="Times New Roman"/>
          <w:szCs w:val="24"/>
        </w:rPr>
        <w:t xml:space="preserve"> αν δεν τιμωρηθεί κανένας και δεν </w:t>
      </w:r>
      <w:r>
        <w:rPr>
          <w:rFonts w:eastAsia="Times New Roman"/>
          <w:szCs w:val="24"/>
        </w:rPr>
        <w:t>μπει</w:t>
      </w:r>
      <w:r w:rsidRPr="00BB0BBC">
        <w:rPr>
          <w:rFonts w:eastAsia="Times New Roman"/>
          <w:szCs w:val="24"/>
        </w:rPr>
        <w:t xml:space="preserve"> φυλακή κανένας</w:t>
      </w:r>
      <w:r>
        <w:rPr>
          <w:rFonts w:eastAsia="Times New Roman"/>
          <w:szCs w:val="24"/>
        </w:rPr>
        <w:t>.</w:t>
      </w:r>
    </w:p>
    <w:p w14:paraId="0A5C0F10" w14:textId="77777777" w:rsidR="004A3142" w:rsidRDefault="002101D6">
      <w:pPr>
        <w:spacing w:line="600" w:lineRule="auto"/>
        <w:ind w:firstLine="720"/>
        <w:jc w:val="both"/>
        <w:rPr>
          <w:rFonts w:eastAsia="Times New Roman"/>
          <w:szCs w:val="24"/>
        </w:rPr>
      </w:pPr>
      <w:r>
        <w:rPr>
          <w:rFonts w:eastAsia="Times New Roman"/>
          <w:szCs w:val="24"/>
        </w:rPr>
        <w:lastRenderedPageBreak/>
        <w:t>Επίσης,</w:t>
      </w:r>
      <w:r w:rsidRPr="00BB0BBC">
        <w:rPr>
          <w:rFonts w:eastAsia="Times New Roman"/>
          <w:szCs w:val="24"/>
        </w:rPr>
        <w:t xml:space="preserve"> είναι πολύ υποτιμητικό για τους κατοίκους των περιοχών να ακούμε ότι θα πρέπει να λυθεί το πρόβλημα ενόψει τουριστικής περιόδου</w:t>
      </w:r>
      <w:r>
        <w:rPr>
          <w:rFonts w:eastAsia="Times New Roman"/>
          <w:szCs w:val="24"/>
        </w:rPr>
        <w:t xml:space="preserve">. </w:t>
      </w:r>
      <w:r w:rsidRPr="00BB0BBC">
        <w:rPr>
          <w:rFonts w:eastAsia="Times New Roman"/>
          <w:szCs w:val="24"/>
        </w:rPr>
        <w:t>Δηλαδή</w:t>
      </w:r>
      <w:r>
        <w:rPr>
          <w:rFonts w:eastAsia="Times New Roman"/>
          <w:szCs w:val="24"/>
        </w:rPr>
        <w:t>,</w:t>
      </w:r>
      <w:r w:rsidRPr="00BB0BBC">
        <w:rPr>
          <w:rFonts w:eastAsia="Times New Roman"/>
          <w:szCs w:val="24"/>
        </w:rPr>
        <w:t xml:space="preserve"> μόνο για τους τουρίστες μας ενδιαφέρει</w:t>
      </w:r>
      <w:r>
        <w:rPr>
          <w:rFonts w:eastAsia="Times New Roman"/>
          <w:szCs w:val="24"/>
        </w:rPr>
        <w:t>;</w:t>
      </w:r>
      <w:r w:rsidRPr="00BB0BBC">
        <w:rPr>
          <w:rFonts w:eastAsia="Times New Roman"/>
          <w:szCs w:val="24"/>
        </w:rPr>
        <w:t xml:space="preserve"> </w:t>
      </w:r>
      <w:r>
        <w:rPr>
          <w:rFonts w:eastAsia="Times New Roman"/>
          <w:szCs w:val="24"/>
        </w:rPr>
        <w:t>Η ζω</w:t>
      </w:r>
      <w:r>
        <w:rPr>
          <w:rFonts w:eastAsia="Times New Roman"/>
          <w:szCs w:val="24"/>
        </w:rPr>
        <w:t xml:space="preserve">ή των Ελλήνων κατοίκων </w:t>
      </w:r>
      <w:r w:rsidRPr="00BB0BBC">
        <w:rPr>
          <w:rFonts w:eastAsia="Times New Roman"/>
          <w:szCs w:val="24"/>
        </w:rPr>
        <w:t>της περιοχής δεν μετρά</w:t>
      </w:r>
      <w:r>
        <w:rPr>
          <w:rFonts w:eastAsia="Times New Roman"/>
          <w:szCs w:val="24"/>
        </w:rPr>
        <w:t>ει</w:t>
      </w:r>
      <w:r w:rsidRPr="00BB0BBC">
        <w:rPr>
          <w:rFonts w:eastAsia="Times New Roman"/>
          <w:szCs w:val="24"/>
        </w:rPr>
        <w:t xml:space="preserve"> το ίδιο </w:t>
      </w:r>
      <w:r>
        <w:rPr>
          <w:rFonts w:eastAsia="Times New Roman"/>
          <w:szCs w:val="24"/>
        </w:rPr>
        <w:t xml:space="preserve">με </w:t>
      </w:r>
      <w:r w:rsidRPr="00BB0BBC">
        <w:rPr>
          <w:rFonts w:eastAsia="Times New Roman"/>
          <w:szCs w:val="24"/>
        </w:rPr>
        <w:t>των τουριστών</w:t>
      </w:r>
      <w:r>
        <w:rPr>
          <w:rFonts w:eastAsia="Times New Roman"/>
          <w:szCs w:val="24"/>
        </w:rPr>
        <w:t>,</w:t>
      </w:r>
      <w:r w:rsidRPr="00BB0BBC">
        <w:rPr>
          <w:rFonts w:eastAsia="Times New Roman"/>
          <w:szCs w:val="24"/>
        </w:rPr>
        <w:t xml:space="preserve"> που θα έρθουν</w:t>
      </w:r>
      <w:r>
        <w:rPr>
          <w:rFonts w:eastAsia="Times New Roman"/>
          <w:szCs w:val="24"/>
        </w:rPr>
        <w:t>;</w:t>
      </w:r>
      <w:r w:rsidRPr="00BB0BBC">
        <w:rPr>
          <w:rFonts w:eastAsia="Times New Roman"/>
          <w:szCs w:val="24"/>
        </w:rPr>
        <w:t xml:space="preserve"> </w:t>
      </w:r>
      <w:r>
        <w:rPr>
          <w:rFonts w:eastAsia="Times New Roman"/>
          <w:szCs w:val="24"/>
        </w:rPr>
        <w:t>Μ</w:t>
      </w:r>
      <w:r w:rsidRPr="00BB0BBC">
        <w:rPr>
          <w:rFonts w:eastAsia="Times New Roman"/>
          <w:szCs w:val="24"/>
        </w:rPr>
        <w:t xml:space="preserve">όνο </w:t>
      </w:r>
      <w:r>
        <w:rPr>
          <w:rFonts w:eastAsia="Times New Roman"/>
          <w:szCs w:val="24"/>
        </w:rPr>
        <w:t xml:space="preserve">η </w:t>
      </w:r>
      <w:proofErr w:type="spellStart"/>
      <w:r>
        <w:rPr>
          <w:rFonts w:eastAsia="Times New Roman"/>
          <w:szCs w:val="24"/>
        </w:rPr>
        <w:t>εικόμα</w:t>
      </w:r>
      <w:proofErr w:type="spellEnd"/>
      <w:r>
        <w:rPr>
          <w:rFonts w:eastAsia="Times New Roman"/>
          <w:szCs w:val="24"/>
        </w:rPr>
        <w:t xml:space="preserve"> μας, </w:t>
      </w:r>
      <w:r w:rsidRPr="00BB0BBC">
        <w:rPr>
          <w:rFonts w:eastAsia="Times New Roman"/>
          <w:szCs w:val="24"/>
        </w:rPr>
        <w:t>μας ενδιαφέρει</w:t>
      </w:r>
      <w:r>
        <w:rPr>
          <w:rFonts w:eastAsia="Times New Roman"/>
          <w:szCs w:val="24"/>
        </w:rPr>
        <w:t>;</w:t>
      </w:r>
    </w:p>
    <w:p w14:paraId="0A5C0F11" w14:textId="77777777" w:rsidR="004A3142" w:rsidRDefault="002101D6">
      <w:pPr>
        <w:spacing w:line="600" w:lineRule="auto"/>
        <w:ind w:firstLine="720"/>
        <w:jc w:val="both"/>
        <w:rPr>
          <w:rFonts w:eastAsia="Times New Roman" w:cs="Times New Roman"/>
          <w:b/>
          <w:szCs w:val="24"/>
        </w:rPr>
      </w:pPr>
      <w:r>
        <w:rPr>
          <w:rFonts w:eastAsia="Times New Roman"/>
          <w:szCs w:val="24"/>
        </w:rPr>
        <w:t>Σήμερα, λοιπόν, ο</w:t>
      </w:r>
      <w:r w:rsidRPr="00BB0BBC">
        <w:rPr>
          <w:rFonts w:eastAsia="Times New Roman"/>
          <w:szCs w:val="24"/>
        </w:rPr>
        <w:t xml:space="preserve"> φίλος της Κυβέρνησης</w:t>
      </w:r>
      <w:r>
        <w:rPr>
          <w:rFonts w:eastAsia="Times New Roman"/>
          <w:szCs w:val="24"/>
        </w:rPr>
        <w:t>,</w:t>
      </w:r>
      <w:r w:rsidRPr="00BB0BBC">
        <w:rPr>
          <w:rFonts w:eastAsia="Times New Roman"/>
          <w:szCs w:val="24"/>
        </w:rPr>
        <w:t xml:space="preserve"> </w:t>
      </w:r>
      <w:proofErr w:type="spellStart"/>
      <w:r w:rsidRPr="00BB0BBC">
        <w:rPr>
          <w:rFonts w:eastAsia="Times New Roman"/>
          <w:szCs w:val="24"/>
        </w:rPr>
        <w:t>Ερντογάν</w:t>
      </w:r>
      <w:proofErr w:type="spellEnd"/>
      <w:r>
        <w:rPr>
          <w:rFonts w:eastAsia="Times New Roman"/>
          <w:szCs w:val="24"/>
        </w:rPr>
        <w:t>, κάνει μια</w:t>
      </w:r>
      <w:r w:rsidRPr="00BB0BBC">
        <w:rPr>
          <w:rFonts w:eastAsia="Times New Roman"/>
          <w:szCs w:val="24"/>
        </w:rPr>
        <w:t xml:space="preserve"> μεγάλη</w:t>
      </w:r>
      <w:r>
        <w:rPr>
          <w:rFonts w:eastAsia="Times New Roman"/>
          <w:szCs w:val="24"/>
        </w:rPr>
        <w:t>,</w:t>
      </w:r>
      <w:r w:rsidRPr="00BB0BBC">
        <w:rPr>
          <w:rFonts w:eastAsia="Times New Roman"/>
          <w:szCs w:val="24"/>
        </w:rPr>
        <w:t xml:space="preserve"> χολιγουντιανών διαστάσεων και εικόνας</w:t>
      </w:r>
      <w:r>
        <w:rPr>
          <w:rFonts w:eastAsia="Times New Roman"/>
          <w:szCs w:val="24"/>
        </w:rPr>
        <w:t>,</w:t>
      </w:r>
      <w:r w:rsidRPr="00BB0BBC">
        <w:rPr>
          <w:rFonts w:eastAsia="Times New Roman"/>
          <w:szCs w:val="24"/>
        </w:rPr>
        <w:t xml:space="preserve"> άσκηση με την επωνυμία </w:t>
      </w:r>
      <w:r>
        <w:rPr>
          <w:rFonts w:eastAsia="Times New Roman"/>
          <w:szCs w:val="24"/>
        </w:rPr>
        <w:t>«Γ</w:t>
      </w:r>
      <w:r w:rsidRPr="00BB0BBC">
        <w:rPr>
          <w:rFonts w:eastAsia="Times New Roman"/>
          <w:szCs w:val="24"/>
        </w:rPr>
        <w:t xml:space="preserve">αλάζια </w:t>
      </w:r>
      <w:r>
        <w:rPr>
          <w:rFonts w:eastAsia="Times New Roman"/>
          <w:szCs w:val="24"/>
        </w:rPr>
        <w:t xml:space="preserve">Πατρίδα» </w:t>
      </w:r>
      <w:r w:rsidRPr="00BB0BBC">
        <w:rPr>
          <w:rFonts w:eastAsia="Times New Roman"/>
          <w:szCs w:val="24"/>
        </w:rPr>
        <w:t>με το τουρκικό ναυτικό</w:t>
      </w:r>
      <w:r>
        <w:rPr>
          <w:rFonts w:eastAsia="Times New Roman"/>
          <w:szCs w:val="24"/>
        </w:rPr>
        <w:t xml:space="preserve"> και έ</w:t>
      </w:r>
      <w:r w:rsidRPr="00BB0BBC">
        <w:rPr>
          <w:rFonts w:eastAsia="Times New Roman"/>
          <w:szCs w:val="24"/>
        </w:rPr>
        <w:t xml:space="preserve">χει δεσμεύσει συγκεκριμένο ενεργειακό οικόπεδο </w:t>
      </w:r>
      <w:r>
        <w:rPr>
          <w:rFonts w:eastAsia="Times New Roman"/>
          <w:szCs w:val="24"/>
        </w:rPr>
        <w:t xml:space="preserve">-δεν είναι τυχαίο- </w:t>
      </w:r>
      <w:r w:rsidRPr="00BB0BBC">
        <w:rPr>
          <w:rFonts w:eastAsia="Times New Roman"/>
          <w:szCs w:val="24"/>
        </w:rPr>
        <w:t>ως πεδίο βολής</w:t>
      </w:r>
      <w:r>
        <w:rPr>
          <w:rFonts w:eastAsia="Times New Roman"/>
          <w:szCs w:val="24"/>
        </w:rPr>
        <w:t>.</w:t>
      </w:r>
    </w:p>
    <w:p w14:paraId="0A5C0F12"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ώρα, ο </w:t>
      </w:r>
      <w:proofErr w:type="spellStart"/>
      <w:r>
        <w:rPr>
          <w:rFonts w:eastAsia="Times New Roman"/>
          <w:color w:val="222222"/>
          <w:szCs w:val="24"/>
          <w:shd w:val="clear" w:color="auto" w:fill="FFFFFF"/>
        </w:rPr>
        <w:t>Πάιατ</w:t>
      </w:r>
      <w:proofErr w:type="spellEnd"/>
      <w:r>
        <w:rPr>
          <w:rFonts w:eastAsia="Times New Roman"/>
          <w:color w:val="222222"/>
          <w:szCs w:val="24"/>
          <w:shd w:val="clear" w:color="auto" w:fill="FFFFFF"/>
        </w:rPr>
        <w:t xml:space="preserve"> δηλώνει ότι οι σχέσεις μεταξύ Ελλάδας και Τουρκίας είναι στην καλύτερη φάση των τελευταίων δεκαετιών. Άλλωστ</w:t>
      </w:r>
      <w:r>
        <w:rPr>
          <w:rFonts w:eastAsia="Times New Roman"/>
          <w:color w:val="222222"/>
          <w:szCs w:val="24"/>
          <w:shd w:val="clear" w:color="auto" w:fill="FFFFFF"/>
        </w:rPr>
        <w:t xml:space="preserve">ε δεν είναι κρυφό ότι η άσκηση των Τούρκων σήμερα γίνεται μέσα στα νατοϊκά πλαίσια. </w:t>
      </w:r>
      <w:r w:rsidRPr="00543286">
        <w:rPr>
          <w:rFonts w:eastAsia="Times New Roman"/>
          <w:bCs/>
          <w:color w:val="222222"/>
          <w:shd w:val="clear" w:color="auto" w:fill="FFFFFF"/>
        </w:rPr>
        <w:t>Δεν</w:t>
      </w:r>
      <w:r>
        <w:rPr>
          <w:rFonts w:eastAsia="Times New Roman"/>
          <w:color w:val="222222"/>
          <w:szCs w:val="24"/>
          <w:shd w:val="clear" w:color="auto" w:fill="FFFFFF"/>
        </w:rPr>
        <w:t xml:space="preserve"> την κάνουν μόνοι τους. </w:t>
      </w:r>
      <w:r w:rsidRPr="00543286">
        <w:rPr>
          <w:rFonts w:eastAsia="Times New Roman"/>
          <w:bCs/>
          <w:color w:val="222222"/>
          <w:shd w:val="clear" w:color="auto" w:fill="FFFFFF"/>
        </w:rPr>
        <w:t>Δεν</w:t>
      </w:r>
      <w:r>
        <w:rPr>
          <w:rFonts w:eastAsia="Times New Roman"/>
          <w:color w:val="222222"/>
          <w:szCs w:val="24"/>
          <w:shd w:val="clear" w:color="auto" w:fill="FFFFFF"/>
        </w:rPr>
        <w:t xml:space="preserve"> την κάνουν με δικό τους πρωτόκολλο. Έχουν την κάλυψη του ΝΑΤΟ που υποτίθεται ότι είναι σύμμαχος της Ελλάδας. Και η Τουρκία ανήκει στο ΝΑΤΟ. Όλα αυτά όμως δείχνουν ότι </w:t>
      </w:r>
      <w:r>
        <w:rPr>
          <w:rFonts w:eastAsia="Times New Roman"/>
          <w:color w:val="222222"/>
          <w:szCs w:val="24"/>
          <w:shd w:val="clear" w:color="auto" w:fill="FFFFFF"/>
        </w:rPr>
        <w:lastRenderedPageBreak/>
        <w:t xml:space="preserve">μάλλον έχετε συμφωνήσει </w:t>
      </w:r>
      <w:proofErr w:type="spellStart"/>
      <w:r>
        <w:rPr>
          <w:rFonts w:eastAsia="Times New Roman"/>
          <w:color w:val="222222"/>
          <w:szCs w:val="24"/>
          <w:shd w:val="clear" w:color="auto" w:fill="FFFFFF"/>
        </w:rPr>
        <w:t>συνδιαχείριση</w:t>
      </w:r>
      <w:proofErr w:type="spellEnd"/>
      <w:r>
        <w:rPr>
          <w:rFonts w:eastAsia="Times New Roman"/>
          <w:color w:val="222222"/>
          <w:szCs w:val="24"/>
          <w:shd w:val="clear" w:color="auto" w:fill="FFFFFF"/>
        </w:rPr>
        <w:t xml:space="preserve"> του Αιγαίου και σιγά-σιγά και βήμα-βήμα οδηγείτε τ</w:t>
      </w:r>
      <w:r>
        <w:rPr>
          <w:rFonts w:eastAsia="Times New Roman"/>
          <w:color w:val="222222"/>
          <w:szCs w:val="24"/>
          <w:shd w:val="clear" w:color="auto" w:fill="FFFFFF"/>
        </w:rPr>
        <w:t xml:space="preserve">ην κατάσταση εκεί. </w:t>
      </w:r>
    </w:p>
    <w:p w14:paraId="0A5C0F13"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Τολμάει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ο φίλος σας, </w:t>
      </w:r>
      <w:r w:rsidRPr="00543286">
        <w:rPr>
          <w:rFonts w:eastAsia="Times New Roman"/>
          <w:bCs/>
          <w:color w:val="222222"/>
          <w:shd w:val="clear" w:color="auto" w:fill="FFFFFF"/>
        </w:rPr>
        <w:t>που</w:t>
      </w:r>
      <w:r>
        <w:rPr>
          <w:rFonts w:eastAsia="Times New Roman"/>
          <w:color w:val="222222"/>
          <w:szCs w:val="24"/>
          <w:shd w:val="clear" w:color="auto" w:fill="FFFFFF"/>
        </w:rPr>
        <w:t xml:space="preserve"> τον νομιμοποιήσατε όταν ήρθε στην Ελλάδα,</w:t>
      </w:r>
      <w:r w:rsidRPr="00543286">
        <w:rPr>
          <w:rFonts w:eastAsia="Times New Roman"/>
          <w:bCs/>
          <w:color w:val="222222"/>
          <w:shd w:val="clear" w:color="auto" w:fill="FFFFFF"/>
        </w:rPr>
        <w:t xml:space="preserve"> να</w:t>
      </w:r>
      <w:r>
        <w:rPr>
          <w:rFonts w:eastAsia="Times New Roman"/>
          <w:color w:val="222222"/>
          <w:szCs w:val="24"/>
          <w:shd w:val="clear" w:color="auto" w:fill="FFFFFF"/>
        </w:rPr>
        <w:t xml:space="preserve"> λέει, </w:t>
      </w:r>
      <w:r w:rsidRPr="00543286">
        <w:rPr>
          <w:rFonts w:eastAsia="Times New Roman"/>
          <w:color w:val="222222"/>
          <w:szCs w:val="24"/>
          <w:shd w:val="clear" w:color="auto" w:fill="FFFFFF"/>
        </w:rPr>
        <w:t>ε</w:t>
      </w:r>
      <w:r w:rsidRPr="00543286">
        <w:rPr>
          <w:rFonts w:eastAsia="Times New Roman"/>
          <w:bCs/>
          <w:color w:val="222222"/>
          <w:shd w:val="clear" w:color="auto" w:fill="FFFFFF"/>
        </w:rPr>
        <w:t>πίσης</w:t>
      </w:r>
      <w:r>
        <w:rPr>
          <w:rFonts w:eastAsia="Times New Roman"/>
          <w:color w:val="222222"/>
          <w:szCs w:val="24"/>
          <w:shd w:val="clear" w:color="auto" w:fill="FFFFFF"/>
        </w:rPr>
        <w:t>, ότι πέταξαν παλαιότερα στη θάλασσα συμμορίες Ποντίων. Αναφέρεται προφανώς στην ποντιακή γενοκτονία και στη σφαγή εκατοντάδων χιλιάδων γυναικ</w:t>
      </w:r>
      <w:r>
        <w:rPr>
          <w:rFonts w:eastAsia="Times New Roman"/>
          <w:color w:val="222222"/>
          <w:szCs w:val="24"/>
          <w:shd w:val="clear" w:color="auto" w:fill="FFFFFF"/>
        </w:rPr>
        <w:t xml:space="preserve">όπαιδων με τις πλάτες φυσικά της κομμουνιστικής τότε Ρωσίας. </w:t>
      </w:r>
      <w:r w:rsidRPr="00543286">
        <w:rPr>
          <w:rFonts w:eastAsia="Times New Roman"/>
          <w:bCs/>
          <w:color w:val="222222"/>
          <w:shd w:val="clear" w:color="auto" w:fill="FFFFFF"/>
        </w:rPr>
        <w:t>Επειδή</w:t>
      </w:r>
      <w:r>
        <w:rPr>
          <w:rFonts w:eastAsia="Times New Roman"/>
          <w:color w:val="222222"/>
          <w:szCs w:val="24"/>
          <w:shd w:val="clear" w:color="auto" w:fill="FFFFFF"/>
        </w:rPr>
        <w:t xml:space="preserve"> </w:t>
      </w:r>
      <w:r w:rsidRPr="00543286">
        <w:rPr>
          <w:rFonts w:eastAsia="Times New Roman"/>
          <w:bCs/>
          <w:color w:val="222222"/>
          <w:shd w:val="clear" w:color="auto" w:fill="FFFFFF"/>
        </w:rPr>
        <w:t>όμως</w:t>
      </w:r>
      <w:r>
        <w:rPr>
          <w:rFonts w:eastAsia="Times New Roman"/>
          <w:color w:val="222222"/>
          <w:szCs w:val="24"/>
          <w:shd w:val="clear" w:color="auto" w:fill="FFFFFF"/>
        </w:rPr>
        <w:t xml:space="preserve"> την κουλτούρα </w:t>
      </w:r>
      <w:r w:rsidRPr="00543286">
        <w:rPr>
          <w:rFonts w:eastAsia="Times New Roman"/>
          <w:bCs/>
          <w:color w:val="222222"/>
          <w:shd w:val="clear" w:color="auto" w:fill="FFFFFF"/>
        </w:rPr>
        <w:t>και</w:t>
      </w:r>
      <w:r>
        <w:rPr>
          <w:rFonts w:eastAsia="Times New Roman"/>
          <w:color w:val="222222"/>
          <w:szCs w:val="24"/>
          <w:shd w:val="clear" w:color="auto" w:fill="FFFFFF"/>
        </w:rPr>
        <w:t xml:space="preserve"> τον πολιτισμό του ποντιακού ελληνισμού θα χρειαστούν χιλιάδες χρόνια εξέλιξης για να τα φτάσουν οι Τούρκοι, θα πρέπει να λένε ευχαριστώ τουλάχιστον που τους βοήθησαν</w:t>
      </w:r>
      <w:r>
        <w:rPr>
          <w:rFonts w:eastAsia="Times New Roman"/>
          <w:color w:val="222222"/>
          <w:szCs w:val="24"/>
          <w:shd w:val="clear" w:color="auto" w:fill="FFFFFF"/>
        </w:rPr>
        <w:t xml:space="preserve"> από βάρβαροι Μογγόλοι να παριστάνουν τώρα τους πολιτισμένους ανθρώπους, όσο είναι αυτό δυνατόν για τους Τούρκους.</w:t>
      </w:r>
    </w:p>
    <w:p w14:paraId="0A5C0F14"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Μια </w:t>
      </w:r>
      <w:r w:rsidRPr="00543286">
        <w:rPr>
          <w:rFonts w:eastAsia="Times New Roman"/>
          <w:bCs/>
          <w:color w:val="222222"/>
          <w:shd w:val="clear" w:color="auto" w:fill="FFFFFF"/>
        </w:rPr>
        <w:t>που</w:t>
      </w:r>
      <w:r>
        <w:rPr>
          <w:rFonts w:eastAsia="Times New Roman"/>
          <w:color w:val="222222"/>
          <w:szCs w:val="24"/>
          <w:shd w:val="clear" w:color="auto" w:fill="FFFFFF"/>
        </w:rPr>
        <w:t xml:space="preserve"> μιλάμε </w:t>
      </w:r>
      <w:r w:rsidRPr="00543286">
        <w:rPr>
          <w:rFonts w:eastAsia="Times New Roman"/>
          <w:bCs/>
          <w:color w:val="222222"/>
          <w:shd w:val="clear" w:color="auto" w:fill="FFFFFF"/>
        </w:rPr>
        <w:t>όμως</w:t>
      </w:r>
      <w:r>
        <w:rPr>
          <w:rFonts w:eastAsia="Times New Roman"/>
          <w:color w:val="222222"/>
          <w:szCs w:val="24"/>
          <w:shd w:val="clear" w:color="auto" w:fill="FFFFFF"/>
        </w:rPr>
        <w:t xml:space="preserve"> για τις μεθοδεύσεις του ΝΑΤΟ, των συμμάχων μας, και των Ηνωμένων Πολιτειών της Αμερικής, </w:t>
      </w:r>
      <w:r w:rsidRPr="00543286">
        <w:rPr>
          <w:rFonts w:eastAsia="Times New Roman"/>
          <w:bCs/>
          <w:color w:val="222222"/>
          <w:shd w:val="clear" w:color="auto" w:fill="FFFFFF"/>
        </w:rPr>
        <w:t>που</w:t>
      </w:r>
      <w:r>
        <w:rPr>
          <w:rFonts w:eastAsia="Times New Roman"/>
          <w:color w:val="222222"/>
          <w:szCs w:val="24"/>
          <w:shd w:val="clear" w:color="auto" w:fill="FFFFFF"/>
        </w:rPr>
        <w:t xml:space="preserve"> </w:t>
      </w:r>
      <w:r w:rsidRPr="00543286">
        <w:rPr>
          <w:rFonts w:eastAsia="Times New Roman"/>
          <w:bCs/>
          <w:color w:val="222222"/>
          <w:shd w:val="clear" w:color="auto" w:fill="FFFFFF"/>
        </w:rPr>
        <w:t>είναι</w:t>
      </w:r>
      <w:r>
        <w:rPr>
          <w:rFonts w:eastAsia="Times New Roman"/>
          <w:color w:val="222222"/>
          <w:szCs w:val="24"/>
          <w:shd w:val="clear" w:color="auto" w:fill="FFFFFF"/>
        </w:rPr>
        <w:t xml:space="preserve"> </w:t>
      </w:r>
      <w:r w:rsidRPr="00543286">
        <w:rPr>
          <w:rFonts w:eastAsia="Times New Roman"/>
          <w:color w:val="222222"/>
          <w:szCs w:val="24"/>
          <w:shd w:val="clear" w:color="auto" w:fill="FFFFFF"/>
        </w:rPr>
        <w:t>ε</w:t>
      </w:r>
      <w:r w:rsidRPr="00543286">
        <w:rPr>
          <w:rFonts w:eastAsia="Times New Roman"/>
          <w:bCs/>
          <w:color w:val="222222"/>
          <w:shd w:val="clear" w:color="auto" w:fill="FFFFFF"/>
        </w:rPr>
        <w:t>πίσης</w:t>
      </w:r>
      <w:r>
        <w:rPr>
          <w:rFonts w:eastAsia="Times New Roman"/>
          <w:color w:val="222222"/>
          <w:szCs w:val="24"/>
          <w:shd w:val="clear" w:color="auto" w:fill="FFFFFF"/>
        </w:rPr>
        <w:t xml:space="preserve"> σύμμαχοί μας, έ</w:t>
      </w:r>
      <w:r>
        <w:rPr>
          <w:rFonts w:eastAsia="Times New Roman"/>
          <w:color w:val="222222"/>
          <w:szCs w:val="24"/>
          <w:shd w:val="clear" w:color="auto" w:fill="FFFFFF"/>
        </w:rPr>
        <w:t xml:space="preserve">χουμε το γνωστό άρθρο του BBC από μια ύποπτη αρθρογράφο. </w:t>
      </w:r>
      <w:r w:rsidRPr="00CE5D70">
        <w:rPr>
          <w:rFonts w:eastAsia="Times New Roman"/>
          <w:bCs/>
          <w:color w:val="222222"/>
          <w:shd w:val="clear" w:color="auto" w:fill="FFFFFF"/>
        </w:rPr>
        <w:t>Είναι</w:t>
      </w:r>
      <w:r>
        <w:rPr>
          <w:rFonts w:eastAsia="Times New Roman"/>
          <w:color w:val="222222"/>
          <w:szCs w:val="24"/>
          <w:shd w:val="clear" w:color="auto" w:fill="FFFFFF"/>
        </w:rPr>
        <w:t xml:space="preserve"> ύποπτη για τον κόσμο γενικότερα. Αν ψάξετε λίγο </w:t>
      </w:r>
      <w:r w:rsidRPr="00543286">
        <w:rPr>
          <w:rFonts w:eastAsia="Times New Roman"/>
          <w:bCs/>
          <w:color w:val="222222"/>
          <w:shd w:val="clear" w:color="auto" w:fill="FFFFFF"/>
        </w:rPr>
        <w:t>να</w:t>
      </w:r>
      <w:r>
        <w:rPr>
          <w:rFonts w:eastAsia="Times New Roman"/>
          <w:color w:val="222222"/>
          <w:szCs w:val="24"/>
          <w:shd w:val="clear" w:color="auto" w:fill="FFFFFF"/>
        </w:rPr>
        <w:t xml:space="preserve"> δείτε ποια </w:t>
      </w:r>
      <w:r w:rsidRPr="00543286">
        <w:rPr>
          <w:rFonts w:eastAsia="Times New Roman"/>
          <w:bCs/>
          <w:color w:val="222222"/>
          <w:shd w:val="clear" w:color="auto" w:fill="FFFFFF"/>
        </w:rPr>
        <w:t>είναι</w:t>
      </w:r>
      <w:r>
        <w:rPr>
          <w:rFonts w:eastAsia="Times New Roman"/>
          <w:color w:val="222222"/>
          <w:szCs w:val="24"/>
          <w:shd w:val="clear" w:color="auto" w:fill="FFFFFF"/>
        </w:rPr>
        <w:t xml:space="preserve"> αυτή η αρθρογράφος, </w:t>
      </w:r>
      <w:r w:rsidRPr="00232D82">
        <w:rPr>
          <w:rFonts w:eastAsia="Times New Roman"/>
          <w:bCs/>
          <w:color w:val="222222"/>
          <w:shd w:val="clear" w:color="auto" w:fill="FFFFFF"/>
        </w:rPr>
        <w:t>έχει</w:t>
      </w:r>
      <w:r>
        <w:rPr>
          <w:rFonts w:eastAsia="Times New Roman"/>
          <w:color w:val="222222"/>
          <w:szCs w:val="24"/>
          <w:shd w:val="clear" w:color="auto" w:fill="FFFFFF"/>
        </w:rPr>
        <w:t xml:space="preserve"> φωτογραφίες με ΜΚΟ. Γενικότερα δηλαδή ανήκει σε αυτό το </w:t>
      </w:r>
      <w:r>
        <w:rPr>
          <w:rFonts w:eastAsia="Times New Roman"/>
          <w:color w:val="222222"/>
          <w:szCs w:val="24"/>
          <w:shd w:val="clear" w:color="auto" w:fill="FFFFFF"/>
        </w:rPr>
        <w:lastRenderedPageBreak/>
        <w:t xml:space="preserve">σύστημα το δικό σας, το </w:t>
      </w:r>
      <w:proofErr w:type="spellStart"/>
      <w:r>
        <w:rPr>
          <w:rFonts w:eastAsia="Times New Roman"/>
          <w:color w:val="222222"/>
          <w:szCs w:val="24"/>
          <w:shd w:val="clear" w:color="auto" w:fill="FFFFFF"/>
        </w:rPr>
        <w:t>συριζαϊκό</w:t>
      </w:r>
      <w:proofErr w:type="spellEnd"/>
      <w:r>
        <w:rPr>
          <w:rFonts w:eastAsia="Times New Roman"/>
          <w:color w:val="222222"/>
          <w:szCs w:val="24"/>
          <w:shd w:val="clear" w:color="auto" w:fill="FFFFFF"/>
        </w:rPr>
        <w:t xml:space="preserve">. Δικό σας </w:t>
      </w:r>
      <w:r>
        <w:rPr>
          <w:rFonts w:eastAsia="Times New Roman"/>
          <w:color w:val="222222"/>
          <w:szCs w:val="24"/>
          <w:shd w:val="clear" w:color="auto" w:fill="FFFFFF"/>
        </w:rPr>
        <w:t xml:space="preserve">παιδί είναι. Έγραψε, </w:t>
      </w:r>
      <w:r w:rsidRPr="00CE5D70">
        <w:rPr>
          <w:rFonts w:eastAsia="Times New Roman"/>
          <w:color w:val="222222"/>
          <w:szCs w:val="24"/>
          <w:shd w:val="clear" w:color="auto" w:fill="FFFFFF"/>
        </w:rPr>
        <w:t>λοιπόν</w:t>
      </w:r>
      <w:r>
        <w:rPr>
          <w:rFonts w:eastAsia="Times New Roman"/>
          <w:color w:val="222222"/>
          <w:szCs w:val="24"/>
          <w:shd w:val="clear" w:color="auto" w:fill="FFFFFF"/>
        </w:rPr>
        <w:t xml:space="preserve">, ένα </w:t>
      </w:r>
      <w:r w:rsidRPr="00232D82">
        <w:rPr>
          <w:rFonts w:eastAsia="Times New Roman"/>
          <w:color w:val="222222"/>
          <w:szCs w:val="24"/>
          <w:shd w:val="clear" w:color="auto" w:fill="FFFFFF"/>
        </w:rPr>
        <w:t>άρθρο</w:t>
      </w:r>
      <w:r>
        <w:rPr>
          <w:rFonts w:eastAsia="Times New Roman"/>
          <w:color w:val="222222"/>
          <w:szCs w:val="24"/>
          <w:shd w:val="clear" w:color="auto" w:fill="FFFFFF"/>
        </w:rPr>
        <w:t xml:space="preserve"> πριν τη Συμφωνία των Πρεσπών, αλλά δημοσιεύτηκε στο BBC μετά τη συμφωνία των Πρεσπών. </w:t>
      </w:r>
    </w:p>
    <w:p w14:paraId="0A5C0F15"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κάνει αυτό το </w:t>
      </w:r>
      <w:r w:rsidRPr="00232D82">
        <w:rPr>
          <w:rFonts w:eastAsia="Times New Roman"/>
          <w:color w:val="222222"/>
          <w:szCs w:val="24"/>
          <w:shd w:val="clear" w:color="auto" w:fill="FFFFFF"/>
        </w:rPr>
        <w:t>άρθρο</w:t>
      </w:r>
      <w:r>
        <w:rPr>
          <w:rFonts w:eastAsia="Times New Roman"/>
          <w:color w:val="222222"/>
          <w:szCs w:val="24"/>
          <w:shd w:val="clear" w:color="auto" w:fill="FFFFFF"/>
        </w:rPr>
        <w:t xml:space="preserve">; Επιβεβαιώνει τους φόβους που εμείς </w:t>
      </w:r>
      <w:r>
        <w:rPr>
          <w:rFonts w:eastAsia="Times New Roman"/>
          <w:color w:val="222222"/>
          <w:szCs w:val="24"/>
          <w:shd w:val="clear" w:color="auto" w:fill="FFFFFF"/>
        </w:rPr>
        <w:t xml:space="preserve">ως </w:t>
      </w:r>
      <w:r>
        <w:rPr>
          <w:rFonts w:eastAsia="Times New Roman"/>
          <w:color w:val="222222"/>
          <w:szCs w:val="24"/>
          <w:shd w:val="clear" w:color="auto" w:fill="FFFFFF"/>
        </w:rPr>
        <w:t xml:space="preserve">Χρυσή Αυγή είχαμε για τα επακόλουθα της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Εργαλεία προπαγάνδας είναι και η συγκεκριμένη δημοσιογράφος και το BBC των ίδιων δυνάμεων που κατάφεραν τον βομβαρδισμό της Σερβίας </w:t>
      </w:r>
      <w:r w:rsidRPr="00232D82">
        <w:rPr>
          <w:rFonts w:eastAsia="Times New Roman"/>
          <w:bCs/>
          <w:color w:val="222222"/>
          <w:shd w:val="clear" w:color="auto" w:fill="FFFFFF"/>
        </w:rPr>
        <w:t>και</w:t>
      </w:r>
      <w:r>
        <w:rPr>
          <w:rFonts w:eastAsia="Times New Roman"/>
          <w:color w:val="222222"/>
          <w:szCs w:val="24"/>
          <w:shd w:val="clear" w:color="auto" w:fill="FFFFFF"/>
        </w:rPr>
        <w:t xml:space="preserve"> τη γέννηση του Κοσόβου, δηλαδή των Ηνωμένων Πολιτειών της Αμερικής, της Ευρωπαϊκής Ένωσης και του ΝΑΤΟ. Αυτοί </w:t>
      </w:r>
      <w:r>
        <w:rPr>
          <w:rFonts w:eastAsia="Times New Roman"/>
          <w:color w:val="222222"/>
          <w:szCs w:val="24"/>
          <w:shd w:val="clear" w:color="auto" w:fill="FFFFFF"/>
        </w:rPr>
        <w:t xml:space="preserve">τα  μεθοδεύουν αυτά τα </w:t>
      </w:r>
      <w:proofErr w:type="spellStart"/>
      <w:r>
        <w:rPr>
          <w:rFonts w:eastAsia="Times New Roman"/>
          <w:color w:val="222222"/>
          <w:szCs w:val="24"/>
          <w:shd w:val="clear" w:color="auto" w:fill="FFFFFF"/>
        </w:rPr>
        <w:t>αλυτρωτικά</w:t>
      </w:r>
      <w:proofErr w:type="spellEnd"/>
      <w:r>
        <w:rPr>
          <w:rFonts w:eastAsia="Times New Roman"/>
          <w:color w:val="222222"/>
          <w:szCs w:val="24"/>
          <w:shd w:val="clear" w:color="auto" w:fill="FFFFFF"/>
        </w:rPr>
        <w:t xml:space="preserve">. </w:t>
      </w:r>
    </w:p>
    <w:p w14:paraId="0A5C0F16"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ο όποιος τώρα τελευταία προσπαθεί να διευρύνει την Ευρωπαϊκή Ένωση και το ΝΑΤΟ, πέραν του </w:t>
      </w:r>
      <w:r w:rsidRPr="00232D82">
        <w:rPr>
          <w:rFonts w:eastAsia="Times New Roman"/>
          <w:bCs/>
          <w:color w:val="222222"/>
          <w:shd w:val="clear" w:color="auto" w:fill="FFFFFF"/>
        </w:rPr>
        <w:t>να</w:t>
      </w:r>
      <w:r>
        <w:rPr>
          <w:rFonts w:eastAsia="Times New Roman"/>
          <w:color w:val="222222"/>
          <w:szCs w:val="24"/>
          <w:shd w:val="clear" w:color="auto" w:fill="FFFFFF"/>
        </w:rPr>
        <w:t xml:space="preserve"> λέει </w:t>
      </w:r>
      <w:r w:rsidRPr="00232D82">
        <w:rPr>
          <w:rFonts w:eastAsia="Times New Roman"/>
          <w:bCs/>
          <w:color w:val="222222"/>
          <w:shd w:val="clear" w:color="auto" w:fill="FFFFFF"/>
        </w:rPr>
        <w:t>ότι</w:t>
      </w:r>
      <w:r>
        <w:rPr>
          <w:rFonts w:eastAsia="Times New Roman"/>
          <w:color w:val="222222"/>
          <w:szCs w:val="24"/>
          <w:shd w:val="clear" w:color="auto" w:fill="FFFFFF"/>
        </w:rPr>
        <w:t xml:space="preserve"> </w:t>
      </w:r>
      <w:r w:rsidRPr="00232D82">
        <w:rPr>
          <w:rFonts w:eastAsia="Times New Roman"/>
          <w:bCs/>
          <w:color w:val="222222"/>
          <w:shd w:val="clear" w:color="auto" w:fill="FFFFFF"/>
        </w:rPr>
        <w:t>δεν</w:t>
      </w:r>
      <w:r>
        <w:rPr>
          <w:rFonts w:eastAsia="Times New Roman"/>
          <w:color w:val="222222"/>
          <w:szCs w:val="24"/>
          <w:shd w:val="clear" w:color="auto" w:fill="FFFFFF"/>
        </w:rPr>
        <w:t xml:space="preserve"> ισχύουν αυτά που λέει το άρθρο και να στέλνει μια χλιαρή διαμαρτυρία από το Υπουργείο Εξωτερικών προς το</w:t>
      </w:r>
      <w:r>
        <w:rPr>
          <w:rFonts w:eastAsia="Times New Roman"/>
          <w:color w:val="222222"/>
          <w:szCs w:val="24"/>
          <w:shd w:val="clear" w:color="auto" w:fill="FFFFFF"/>
        </w:rPr>
        <w:t xml:space="preserve"> BBC, θα καταγγείλει το ΝΑΤΟ για αυτές τις μεθοδεύσεις που γίνονται για τη Μακεδονία μας; Η </w:t>
      </w:r>
      <w:r>
        <w:rPr>
          <w:rFonts w:eastAsia="Times New Roman"/>
          <w:color w:val="222222"/>
          <w:shd w:val="clear" w:color="auto" w:fill="FFFFFF"/>
        </w:rPr>
        <w:t xml:space="preserve">Νέα Δημοκρατία θα καταγγείλει τις </w:t>
      </w:r>
      <w:r>
        <w:rPr>
          <w:rFonts w:eastAsia="Times New Roman"/>
          <w:color w:val="222222"/>
          <w:szCs w:val="24"/>
          <w:shd w:val="clear" w:color="auto" w:fill="FFFFFF"/>
        </w:rPr>
        <w:t>μεθοδεύσεις του ΝΑΤΟ; Θα καταγγείλει τις ευρωπαϊκές ομάδες στις οποίες ανήκει, που εξυπηρετούν τα ίδια συμφέροντα που επιδοτούν αυ</w:t>
      </w:r>
      <w:r>
        <w:rPr>
          <w:rFonts w:eastAsia="Times New Roman"/>
          <w:color w:val="222222"/>
          <w:szCs w:val="24"/>
          <w:shd w:val="clear" w:color="auto" w:fill="FFFFFF"/>
        </w:rPr>
        <w:t xml:space="preserve">τό τον αλυτρωτισμό; </w:t>
      </w:r>
    </w:p>
    <w:p w14:paraId="0A5C0F17"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Ποιον αλυτρωτισμό; Εντάξει, δεν λέμε και δεν πιστεύει κανένας ότι το ανύπαρκτο στρατιωτικά μόρφωμα των Σκοπίων μπορεί να επιτελέσει τέτοιο ρόλο, ούτε φυσικά μπορεί να πιστέψει κανείς ότι μπορεί το Ουράνιο Τόξο να πετύχει κάτι. Οι μεθοδ</w:t>
      </w:r>
      <w:r>
        <w:rPr>
          <w:rFonts w:eastAsia="Times New Roman"/>
          <w:color w:val="222222"/>
          <w:szCs w:val="24"/>
          <w:shd w:val="clear" w:color="auto" w:fill="FFFFFF"/>
        </w:rPr>
        <w:t xml:space="preserve">εύσεις του ΝΑΤΟ </w:t>
      </w:r>
      <w:r w:rsidRPr="00232D82">
        <w:rPr>
          <w:rFonts w:eastAsia="Times New Roman"/>
          <w:bCs/>
          <w:color w:val="222222"/>
          <w:shd w:val="clear" w:color="auto" w:fill="FFFFFF"/>
        </w:rPr>
        <w:t>όμως</w:t>
      </w:r>
      <w:r>
        <w:rPr>
          <w:rFonts w:eastAsia="Times New Roman"/>
          <w:color w:val="222222"/>
          <w:szCs w:val="24"/>
          <w:shd w:val="clear" w:color="auto" w:fill="FFFFFF"/>
        </w:rPr>
        <w:t xml:space="preserve"> θέλουν να υπάρχει μέσα στην Ελλάδα </w:t>
      </w:r>
      <w:proofErr w:type="spellStart"/>
      <w:r>
        <w:rPr>
          <w:rFonts w:eastAsia="Times New Roman"/>
          <w:color w:val="222222"/>
          <w:szCs w:val="24"/>
          <w:shd w:val="clear" w:color="auto" w:fill="FFFFFF"/>
        </w:rPr>
        <w:t>αλυτρωτική</w:t>
      </w:r>
      <w:proofErr w:type="spellEnd"/>
      <w:r>
        <w:rPr>
          <w:rFonts w:eastAsia="Times New Roman"/>
          <w:color w:val="222222"/>
          <w:szCs w:val="24"/>
          <w:shd w:val="clear" w:color="auto" w:fill="FFFFFF"/>
        </w:rPr>
        <w:t xml:space="preserve"> τοποθέτηση και να ζητάνε Έλληνες πολίτες δικαιώματα μειονοτικά. Δηλαδή περνάμε στο αμέσως επόμενο στάδιο. Δεν είναι οι Σκοπιανοί που ζητάνε δικαιώματα μειονοτικά, είναι Έλληνες πολίτες που </w:t>
      </w:r>
      <w:proofErr w:type="spellStart"/>
      <w:r>
        <w:rPr>
          <w:rFonts w:eastAsia="Times New Roman"/>
          <w:color w:val="222222"/>
          <w:szCs w:val="24"/>
          <w:shd w:val="clear" w:color="auto" w:fill="FFFFFF"/>
        </w:rPr>
        <w:t>αυτοπροσδιορίζονται</w:t>
      </w:r>
      <w:proofErr w:type="spellEnd"/>
      <w:r>
        <w:rPr>
          <w:rFonts w:eastAsia="Times New Roman"/>
          <w:color w:val="222222"/>
          <w:szCs w:val="24"/>
          <w:shd w:val="clear" w:color="auto" w:fill="FFFFFF"/>
        </w:rPr>
        <w:t xml:space="preserve"> ως εθνικά Μακεδόνες και θέτουν το ζήτημα του ότι είναι μια μειονότητα και πρέπει να αναγνωριστούν τα δικαιώματά της. Αυτό κολλάει βέβαια </w:t>
      </w:r>
      <w:r w:rsidRPr="00232D82">
        <w:rPr>
          <w:rFonts w:eastAsia="Times New Roman"/>
          <w:bCs/>
          <w:color w:val="222222"/>
          <w:shd w:val="clear" w:color="auto" w:fill="FFFFFF"/>
        </w:rPr>
        <w:t>και</w:t>
      </w:r>
      <w:r>
        <w:rPr>
          <w:rFonts w:eastAsia="Times New Roman"/>
          <w:color w:val="222222"/>
          <w:szCs w:val="24"/>
          <w:shd w:val="clear" w:color="auto" w:fill="FFFFFF"/>
        </w:rPr>
        <w:t xml:space="preserve"> με τους εθνικά Μακεδόνες-πολίτες της Βόρειας Μακεδονίας. Τους δώσατε αυτό το δικαίωμα από τη στ</w:t>
      </w:r>
      <w:r>
        <w:rPr>
          <w:rFonts w:eastAsia="Times New Roman"/>
          <w:color w:val="222222"/>
          <w:szCs w:val="24"/>
          <w:shd w:val="clear" w:color="auto" w:fill="FFFFFF"/>
        </w:rPr>
        <w:t xml:space="preserve">ιγμή που απέκτησε ύπαρξη ένα έθνος μακεδονικό. </w:t>
      </w:r>
    </w:p>
    <w:p w14:paraId="0A5C0F18"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Συγχέουν βέβαια τα παπαγαλάκια οι πράκτορες και </w:t>
      </w:r>
      <w:proofErr w:type="spellStart"/>
      <w:r>
        <w:rPr>
          <w:rFonts w:eastAsia="Times New Roman"/>
          <w:color w:val="222222"/>
          <w:szCs w:val="24"/>
          <w:shd w:val="clear" w:color="auto" w:fill="FFFFFF"/>
        </w:rPr>
        <w:t>πρακτορίσκοι</w:t>
      </w:r>
      <w:proofErr w:type="spellEnd"/>
      <w:r>
        <w:rPr>
          <w:rFonts w:eastAsia="Times New Roman"/>
          <w:color w:val="222222"/>
          <w:szCs w:val="24"/>
          <w:shd w:val="clear" w:color="auto" w:fill="FFFFFF"/>
        </w:rPr>
        <w:t xml:space="preserve"> που κυκλοφορούν στην Ελλάδα την αναφορά σε μακεδονίτικα, που είναι ένας γεωγραφικός γλωσσικός προσδιορισμός, και σε μακεδονικά -</w:t>
      </w:r>
      <w:r w:rsidRPr="00CE5D70">
        <w:rPr>
          <w:rFonts w:eastAsia="Times New Roman"/>
          <w:color w:val="222222"/>
          <w:shd w:val="clear" w:color="auto" w:fill="FFFFFF"/>
        </w:rPr>
        <w:t>όπως</w:t>
      </w:r>
      <w:r>
        <w:rPr>
          <w:rFonts w:eastAsia="Times New Roman"/>
          <w:color w:val="222222"/>
          <w:szCs w:val="24"/>
          <w:shd w:val="clear" w:color="auto" w:fill="FFFFFF"/>
        </w:rPr>
        <w:t xml:space="preserve"> λένε- που είνα</w:t>
      </w:r>
      <w:r>
        <w:rPr>
          <w:rFonts w:eastAsia="Times New Roman"/>
          <w:color w:val="222222"/>
          <w:szCs w:val="24"/>
          <w:shd w:val="clear" w:color="auto" w:fill="FFFFFF"/>
        </w:rPr>
        <w:t>ι εθνικός γλωσσικός προσδιορισμός κ</w:t>
      </w:r>
      <w:r w:rsidRPr="00232D82">
        <w:rPr>
          <w:rFonts w:eastAsia="Times New Roman"/>
          <w:bCs/>
          <w:color w:val="222222"/>
          <w:shd w:val="clear" w:color="auto" w:fill="FFFFFF"/>
        </w:rPr>
        <w:t>αι</w:t>
      </w:r>
      <w:r>
        <w:rPr>
          <w:rFonts w:eastAsia="Times New Roman"/>
          <w:color w:val="222222"/>
          <w:szCs w:val="24"/>
          <w:shd w:val="clear" w:color="auto" w:fill="FFFFFF"/>
        </w:rPr>
        <w:t xml:space="preserve"> φυσικά είναι ανύπαρκτα.</w:t>
      </w:r>
    </w:p>
    <w:p w14:paraId="0A5C0F19"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w:t>
      </w:r>
      <w:r w:rsidRPr="00232D82">
        <w:rPr>
          <w:rFonts w:eastAsia="Times New Roman"/>
          <w:bCs/>
          <w:color w:val="222222"/>
          <w:shd w:val="clear" w:color="auto" w:fill="FFFFFF"/>
        </w:rPr>
        <w:t>αι</w:t>
      </w:r>
      <w:r>
        <w:rPr>
          <w:rFonts w:eastAsia="Times New Roman"/>
          <w:color w:val="222222"/>
          <w:szCs w:val="24"/>
          <w:shd w:val="clear" w:color="auto" w:fill="FFFFFF"/>
        </w:rPr>
        <w:t xml:space="preserve"> νομίζετε </w:t>
      </w:r>
      <w:r w:rsidRPr="00232D82">
        <w:rPr>
          <w:rFonts w:eastAsia="Times New Roman"/>
          <w:bCs/>
          <w:color w:val="222222"/>
          <w:shd w:val="clear" w:color="auto" w:fill="FFFFFF"/>
        </w:rPr>
        <w:t>ότι</w:t>
      </w:r>
      <w:r>
        <w:rPr>
          <w:rFonts w:eastAsia="Times New Roman"/>
          <w:color w:val="222222"/>
          <w:szCs w:val="24"/>
          <w:shd w:val="clear" w:color="auto" w:fill="FFFFFF"/>
        </w:rPr>
        <w:t xml:space="preserve"> οι </w:t>
      </w:r>
      <w:r>
        <w:rPr>
          <w:rFonts w:eastAsia="Times New Roman"/>
          <w:bCs/>
          <w:color w:val="222222"/>
          <w:shd w:val="clear" w:color="auto" w:fill="FFFFFF"/>
        </w:rPr>
        <w:t xml:space="preserve">Έλληνες, οι μοναδικοί </w:t>
      </w:r>
      <w:r w:rsidRPr="00232D82">
        <w:rPr>
          <w:rFonts w:eastAsia="Times New Roman"/>
          <w:bCs/>
          <w:color w:val="222222"/>
          <w:shd w:val="clear" w:color="auto" w:fill="FFFFFF"/>
        </w:rPr>
        <w:t>και</w:t>
      </w:r>
      <w:r>
        <w:rPr>
          <w:rFonts w:eastAsia="Times New Roman"/>
          <w:bCs/>
          <w:color w:val="222222"/>
          <w:shd w:val="clear" w:color="auto" w:fill="FFFFFF"/>
        </w:rPr>
        <w:t xml:space="preserve"> γνήσιοι Μ</w:t>
      </w:r>
      <w:r>
        <w:rPr>
          <w:rFonts w:eastAsia="Times New Roman"/>
          <w:color w:val="222222"/>
          <w:szCs w:val="24"/>
          <w:shd w:val="clear" w:color="auto" w:fill="FFFFFF"/>
        </w:rPr>
        <w:t xml:space="preserve">ακεδόνες, θα επιτρέψουν να περάσουν αυτές οι μεθοδεύσεις, ότι θα ιδρύσουν συλλόγους οι </w:t>
      </w:r>
      <w:proofErr w:type="spellStart"/>
      <w:r>
        <w:rPr>
          <w:rFonts w:eastAsia="Times New Roman"/>
          <w:color w:val="222222"/>
          <w:szCs w:val="24"/>
          <w:shd w:val="clear" w:color="auto" w:fill="FFFFFF"/>
        </w:rPr>
        <w:t>Ουρανιοτοξίτες</w:t>
      </w:r>
      <w:proofErr w:type="spellEnd"/>
      <w:r>
        <w:rPr>
          <w:rFonts w:eastAsia="Times New Roman"/>
          <w:color w:val="222222"/>
          <w:szCs w:val="24"/>
          <w:shd w:val="clear" w:color="auto" w:fill="FFFFFF"/>
        </w:rPr>
        <w:t xml:space="preserve"> για να δημιουργήσουν τετελεσμένα μέσα</w:t>
      </w:r>
      <w:r>
        <w:rPr>
          <w:rFonts w:eastAsia="Times New Roman"/>
          <w:color w:val="222222"/>
          <w:szCs w:val="24"/>
          <w:shd w:val="clear" w:color="auto" w:fill="FFFFFF"/>
        </w:rPr>
        <w:t xml:space="preserve"> στην Ελλάδα. Με κάθε νόμιμο τρόπο </w:t>
      </w:r>
      <w:r w:rsidRPr="00232D82">
        <w:rPr>
          <w:rFonts w:eastAsia="Times New Roman"/>
          <w:bCs/>
          <w:color w:val="222222"/>
          <w:shd w:val="clear" w:color="auto" w:fill="FFFFFF"/>
        </w:rPr>
        <w:t>που</w:t>
      </w:r>
      <w:r>
        <w:rPr>
          <w:rFonts w:eastAsia="Times New Roman"/>
          <w:color w:val="222222"/>
          <w:szCs w:val="24"/>
          <w:shd w:val="clear" w:color="auto" w:fill="FFFFFF"/>
        </w:rPr>
        <w:t xml:space="preserve"> ορίζεται από τα </w:t>
      </w:r>
      <w:r w:rsidRPr="00232D82">
        <w:rPr>
          <w:rFonts w:eastAsia="Times New Roman"/>
          <w:color w:val="222222"/>
          <w:szCs w:val="24"/>
          <w:shd w:val="clear" w:color="auto" w:fill="FFFFFF"/>
        </w:rPr>
        <w:t>άρθρ</w:t>
      </w:r>
      <w:r>
        <w:rPr>
          <w:rFonts w:eastAsia="Times New Roman"/>
          <w:color w:val="222222"/>
          <w:szCs w:val="24"/>
          <w:shd w:val="clear" w:color="auto" w:fill="FFFFFF"/>
        </w:rPr>
        <w:t xml:space="preserve">α του Συντάγματος θα σταματήσουμε τις μεθοδεύσεις αυτές, όπως κάναμε μέχρι και σήμερα. </w:t>
      </w:r>
    </w:p>
    <w:p w14:paraId="0A5C0F1A"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μόνο που σας ενδιαφέρει όμως είναι η πολιτική σας επιβίωση. Ο ΣΥΡΙΖΑ προσπαθεί να διαχειριστεί την ήττα όσο καλύτερα μπορεί και η Νέα Δημοκρατία προσπαθεί να διαχειριστεί τη νίκη για την οποία δεν είναι έτοιμη και κάνει τα αδύνατα δυνατά να μην πάρει αυ</w:t>
      </w:r>
      <w:r>
        <w:rPr>
          <w:rFonts w:eastAsia="Times New Roman"/>
          <w:color w:val="222222"/>
          <w:szCs w:val="24"/>
          <w:shd w:val="clear" w:color="auto" w:fill="FFFFFF"/>
        </w:rPr>
        <w:t xml:space="preserve">τοδυναμία. </w:t>
      </w:r>
    </w:p>
    <w:p w14:paraId="0A5C0F1B"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ΠΑΣΟΚ-ΚΙΝΑΛ, το Ποτάμι, η Ένωση Κεντρώων και οι ΑΝΕΛ κάνουν παράπονα παντού και κλαίγονται όλη μέρα στα κανάλια ότι πάνε για διάλυση. Το ΠΑΣΟΚ καταγγέλλει τον ΣΥΡΙΖΑ ότι κάνει την «Γέφυρα» για να τους διαλύσει, αναγνωρίζοντας βέβαια ότι δεν </w:t>
      </w:r>
      <w:r>
        <w:rPr>
          <w:rFonts w:eastAsia="Times New Roman"/>
          <w:color w:val="222222"/>
          <w:szCs w:val="24"/>
          <w:shd w:val="clear" w:color="auto" w:fill="FFFFFF"/>
        </w:rPr>
        <w:t xml:space="preserve">είναι γέφυρα, </w:t>
      </w:r>
      <w:r w:rsidRPr="00BA4827">
        <w:rPr>
          <w:rFonts w:eastAsia="Times New Roman"/>
          <w:color w:val="222222"/>
          <w:shd w:val="clear" w:color="auto" w:fill="FFFFFF"/>
        </w:rPr>
        <w:t>αλλά</w:t>
      </w:r>
      <w:r>
        <w:rPr>
          <w:rFonts w:eastAsia="Times New Roman"/>
          <w:color w:val="222222"/>
          <w:szCs w:val="24"/>
          <w:shd w:val="clear" w:color="auto" w:fill="FFFFFF"/>
        </w:rPr>
        <w:t xml:space="preserve"> είναι προγεφύρωμα της τελικής επίθεσης και διάλυσης του ΠΑΣΟΚ, το οποίο δεν υφίσταται πλέον στην ελληνική κοινωνία. Είχε πλευρίσει από τη μια μεριά η βάρκα της Νέας Δημοκρατίας για να πηδήξουν τα στελέχη </w:t>
      </w:r>
      <w:r>
        <w:rPr>
          <w:rFonts w:eastAsia="Times New Roman"/>
          <w:color w:val="222222"/>
          <w:szCs w:val="24"/>
          <w:shd w:val="clear" w:color="auto" w:fill="FFFFFF"/>
        </w:rPr>
        <w:lastRenderedPageBreak/>
        <w:t>του ΠΑΣΟΚ προς τα εκεί, πλησιάζει</w:t>
      </w:r>
      <w:r>
        <w:rPr>
          <w:rFonts w:eastAsia="Times New Roman"/>
          <w:color w:val="222222"/>
          <w:szCs w:val="24"/>
          <w:shd w:val="clear" w:color="auto" w:fill="FFFFFF"/>
        </w:rPr>
        <w:t xml:space="preserve"> τώρα </w:t>
      </w:r>
      <w:r w:rsidRPr="00AF1CBE">
        <w:rPr>
          <w:rFonts w:eastAsia="Times New Roman"/>
          <w:bCs/>
          <w:color w:val="222222"/>
          <w:shd w:val="clear" w:color="auto" w:fill="FFFFFF"/>
        </w:rPr>
        <w:t>και</w:t>
      </w:r>
      <w:r>
        <w:rPr>
          <w:rFonts w:eastAsia="Times New Roman"/>
          <w:color w:val="222222"/>
          <w:szCs w:val="24"/>
          <w:shd w:val="clear" w:color="auto" w:fill="FFFFFF"/>
        </w:rPr>
        <w:t xml:space="preserve"> η βάρκα του ΣΥΡΙΖΑ από την άλλη πλευρά και μετά τις επόμενες εκλογές θα διαλυθεί. Είναι δεδομένο.</w:t>
      </w:r>
    </w:p>
    <w:p w14:paraId="0A5C0F1C"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όλοι εσείς </w:t>
      </w:r>
      <w:r w:rsidRPr="00AF1CBE">
        <w:rPr>
          <w:rFonts w:eastAsia="Times New Roman"/>
          <w:bCs/>
          <w:color w:val="222222"/>
          <w:shd w:val="clear" w:color="auto" w:fill="FFFFFF"/>
        </w:rPr>
        <w:t>που</w:t>
      </w:r>
      <w:r>
        <w:rPr>
          <w:rFonts w:eastAsia="Times New Roman"/>
          <w:color w:val="222222"/>
          <w:szCs w:val="24"/>
          <w:shd w:val="clear" w:color="auto" w:fill="FFFFFF"/>
        </w:rPr>
        <w:t xml:space="preserve"> κλαίγεστε ότι αντιμετωπίζετε διώξεις από το σύστημα και επίθεση για διάλυση των κόμματων </w:t>
      </w:r>
      <w:r>
        <w:rPr>
          <w:rFonts w:eastAsia="Times New Roman"/>
          <w:color w:val="222222"/>
          <w:szCs w:val="24"/>
          <w:shd w:val="clear" w:color="auto" w:fill="FFFFFF"/>
        </w:rPr>
        <w:t>σας</w:t>
      </w:r>
      <w:r>
        <w:rPr>
          <w:rFonts w:eastAsia="Times New Roman"/>
          <w:color w:val="222222"/>
          <w:szCs w:val="24"/>
          <w:shd w:val="clear" w:color="auto" w:fill="FFFFFF"/>
        </w:rPr>
        <w:t xml:space="preserve"> δεχτεί έστω και το 1% των διώξεων που</w:t>
      </w:r>
      <w:r>
        <w:rPr>
          <w:rFonts w:eastAsia="Times New Roman"/>
          <w:color w:val="222222"/>
          <w:szCs w:val="24"/>
          <w:shd w:val="clear" w:color="auto" w:fill="FFFFFF"/>
        </w:rPr>
        <w:t xml:space="preserve"> έχει υποστεί το εθνικιστικό κίνημα του Λαϊκού Συνδέσμου-Χρυσή Αυγή</w:t>
      </w:r>
      <w:r>
        <w:rPr>
          <w:rFonts w:eastAsia="Times New Roman"/>
          <w:color w:val="222222"/>
          <w:szCs w:val="24"/>
          <w:shd w:val="clear" w:color="auto" w:fill="FFFFFF"/>
        </w:rPr>
        <w:t>,</w:t>
      </w:r>
      <w:r>
        <w:rPr>
          <w:rFonts w:eastAsia="Times New Roman"/>
          <w:color w:val="222222"/>
          <w:szCs w:val="24"/>
          <w:shd w:val="clear" w:color="auto" w:fill="FFFFFF"/>
        </w:rPr>
        <w:t xml:space="preserve"> θα είχαν διαλυθεί τα κόμματά σας και δεν θα μπορούσατε να έχετε ούτε μια μέρα παραπάνω πολιτικού μέλλοντος. </w:t>
      </w:r>
    </w:p>
    <w:p w14:paraId="0A5C0F1D"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κάνει εκλογές από τη φυλακή και κερδίσαμε. Λειτουργούμε με διακοπή της </w:t>
      </w:r>
      <w:r>
        <w:rPr>
          <w:rFonts w:eastAsia="Times New Roman"/>
          <w:color w:val="222222"/>
          <w:szCs w:val="24"/>
          <w:shd w:val="clear" w:color="auto" w:fill="FFFFFF"/>
        </w:rPr>
        <w:t xml:space="preserve">χρηματοδότησης. Έχουμε υποστεί ολική φίμωση από μέσα μαζικής ενημέρωσης. Και για να περάσουμε και σε λίγο πιο ελαφριάς βαρύτητας θέματα, ούτε προφίλ στα </w:t>
      </w:r>
      <w:proofErr w:type="spellStart"/>
      <w:r>
        <w:rPr>
          <w:rFonts w:eastAsia="Times New Roman"/>
          <w:color w:val="222222"/>
          <w:szCs w:val="24"/>
          <w:shd w:val="clear" w:color="auto" w:fill="FFFFFF"/>
        </w:rPr>
        <w:t>social</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media</w:t>
      </w:r>
      <w:proofErr w:type="spellEnd"/>
      <w:r>
        <w:rPr>
          <w:rFonts w:eastAsia="Times New Roman"/>
          <w:color w:val="222222"/>
          <w:szCs w:val="24"/>
          <w:shd w:val="clear" w:color="auto" w:fill="FFFFFF"/>
        </w:rPr>
        <w:t xml:space="preserve"> δεν δικαιούνται να έχουν οι Βουλευτές της Χρυσής Αυγής, όχι φωνή σε μέσα μαζικής ενημέρωση</w:t>
      </w:r>
      <w:r>
        <w:rPr>
          <w:rFonts w:eastAsia="Times New Roman"/>
          <w:color w:val="222222"/>
          <w:szCs w:val="24"/>
          <w:shd w:val="clear" w:color="auto" w:fill="FFFFFF"/>
        </w:rPr>
        <w:t>ς.</w:t>
      </w:r>
    </w:p>
    <w:p w14:paraId="0A5C0F1E"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επόμενες ευρωεκλογές, λοιπόν, ο μεγάλος φόβος και η πραγματικότητα η οποία θα συμβεί βέβαια όταν θα γίνουν οι </w:t>
      </w:r>
      <w:r>
        <w:rPr>
          <w:rFonts w:eastAsia="Times New Roman"/>
          <w:color w:val="222222"/>
          <w:szCs w:val="24"/>
          <w:shd w:val="clear" w:color="auto" w:fill="FFFFFF"/>
        </w:rPr>
        <w:lastRenderedPageBreak/>
        <w:t xml:space="preserve">επόμενες ευρωεκλογές, είναι ότι θα αναδειχτεί σε δεύτερη δύναμη στην Ευρώπη ο εθνικισμός. Οι εθνικιστές </w:t>
      </w:r>
      <w:r w:rsidRPr="00AF1CBE">
        <w:rPr>
          <w:rFonts w:eastAsia="Times New Roman"/>
          <w:bCs/>
          <w:color w:val="222222"/>
          <w:shd w:val="clear" w:color="auto" w:fill="FFFFFF"/>
        </w:rPr>
        <w:t>και</w:t>
      </w:r>
      <w:r>
        <w:rPr>
          <w:rFonts w:eastAsia="Times New Roman"/>
          <w:color w:val="222222"/>
          <w:szCs w:val="24"/>
          <w:shd w:val="clear" w:color="auto" w:fill="FFFFFF"/>
        </w:rPr>
        <w:t xml:space="preserve"> οι </w:t>
      </w:r>
      <w:proofErr w:type="spellStart"/>
      <w:r>
        <w:rPr>
          <w:rFonts w:eastAsia="Times New Roman"/>
          <w:color w:val="222222"/>
          <w:szCs w:val="24"/>
          <w:shd w:val="clear" w:color="auto" w:fill="FFFFFF"/>
        </w:rPr>
        <w:t>ευρωσκεπτικιστές</w:t>
      </w:r>
      <w:proofErr w:type="spellEnd"/>
      <w:r>
        <w:rPr>
          <w:rFonts w:eastAsia="Times New Roman"/>
          <w:color w:val="222222"/>
          <w:szCs w:val="24"/>
          <w:shd w:val="clear" w:color="auto" w:fill="FFFFFF"/>
        </w:rPr>
        <w:t xml:space="preserve"> θα καταλάβουν τη δεύτερη θέση. Και εσείς, ξεκομμένοι εντελώς από την κοινωνική πραγματικότητα, θέτετε ως επιχείρημα στους πολίτες για να μην ψηφίσουν εθνικιστικά κόμματα ότι αν δεύτερη δύναμη </w:t>
      </w:r>
      <w:r w:rsidRPr="00AF1CBE">
        <w:rPr>
          <w:rFonts w:eastAsia="Times New Roman"/>
          <w:bCs/>
          <w:color w:val="222222"/>
          <w:shd w:val="clear" w:color="auto" w:fill="FFFFFF"/>
        </w:rPr>
        <w:t>είναι</w:t>
      </w:r>
      <w:r>
        <w:rPr>
          <w:rFonts w:eastAsia="Times New Roman"/>
          <w:color w:val="222222"/>
          <w:szCs w:val="24"/>
          <w:shd w:val="clear" w:color="auto" w:fill="FFFFFF"/>
        </w:rPr>
        <w:t xml:space="preserve"> εθνικιστές την Ευρώπη, θα υπάρχει δυσ</w:t>
      </w:r>
      <w:r>
        <w:rPr>
          <w:rFonts w:eastAsia="Times New Roman"/>
          <w:color w:val="222222"/>
          <w:szCs w:val="24"/>
          <w:shd w:val="clear" w:color="auto" w:fill="FFFFFF"/>
        </w:rPr>
        <w:t xml:space="preserve">κολία λήψης των αποφάσεων στην Ευρωπαϊκή Ένωση. Και αυτό το λέτε για κακό; Η Ευρωπαϊκή Ένωση αποφασίζει υπέρ των τραπεζών και υπέρ των τοκογλύφων. </w:t>
      </w:r>
    </w:p>
    <w:p w14:paraId="0A5C0F1F"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αυτόν τον λόγο, ό,τι μεθοδεύσεις και να σκεφτείτε εναντίον μας, εσείς πολεμάτε για προσωπικά συμφέροντα,</w:t>
      </w:r>
      <w:r>
        <w:rPr>
          <w:rFonts w:eastAsia="Times New Roman"/>
          <w:color w:val="222222"/>
          <w:szCs w:val="24"/>
          <w:shd w:val="clear" w:color="auto" w:fill="FFFFFF"/>
        </w:rPr>
        <w:t xml:space="preserve"> </w:t>
      </w:r>
      <w:r w:rsidRPr="00BA4827">
        <w:rPr>
          <w:rFonts w:eastAsia="Times New Roman"/>
          <w:color w:val="222222"/>
          <w:shd w:val="clear" w:color="auto" w:fill="FFFFFF"/>
        </w:rPr>
        <w:t>αλλά</w:t>
      </w:r>
      <w:r>
        <w:rPr>
          <w:rFonts w:eastAsia="Times New Roman"/>
          <w:color w:val="222222"/>
          <w:szCs w:val="24"/>
          <w:shd w:val="clear" w:color="auto" w:fill="FFFFFF"/>
        </w:rPr>
        <w:t xml:space="preserve"> εμείς έχουμε πίστη στον αγώνα </w:t>
      </w:r>
      <w:r w:rsidRPr="00AF1CBE">
        <w:rPr>
          <w:rFonts w:eastAsia="Times New Roman"/>
          <w:bCs/>
          <w:color w:val="222222"/>
          <w:shd w:val="clear" w:color="auto" w:fill="FFFFFF"/>
        </w:rPr>
        <w:t>και</w:t>
      </w:r>
      <w:r>
        <w:rPr>
          <w:rFonts w:eastAsia="Times New Roman"/>
          <w:color w:val="222222"/>
          <w:szCs w:val="24"/>
          <w:shd w:val="clear" w:color="auto" w:fill="FFFFFF"/>
        </w:rPr>
        <w:t xml:space="preserve"> θα κερδίσουμε.</w:t>
      </w:r>
    </w:p>
    <w:p w14:paraId="0A5C0F20"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0A5C0F21" w14:textId="77777777" w:rsidR="004A3142" w:rsidRDefault="002101D6">
      <w:pPr>
        <w:spacing w:line="600" w:lineRule="auto"/>
        <w:ind w:firstLine="709"/>
        <w:jc w:val="center"/>
        <w:rPr>
          <w:rFonts w:eastAsia="Times New Roman" w:cs="Times New Roman"/>
        </w:rPr>
      </w:pPr>
      <w:r w:rsidRPr="005B1E9D">
        <w:rPr>
          <w:rFonts w:eastAsia="Times New Roman" w:cs="Times New Roman"/>
        </w:rPr>
        <w:t>(Χειροκροτήματα από την πτέρυγα τ</w:t>
      </w:r>
      <w:r>
        <w:rPr>
          <w:rFonts w:eastAsia="Times New Roman" w:cs="Times New Roman"/>
        </w:rPr>
        <w:t xml:space="preserve">ης </w:t>
      </w:r>
      <w:r w:rsidRPr="005B1E9D">
        <w:rPr>
          <w:rFonts w:eastAsia="Times New Roman" w:cs="Times New Roman"/>
        </w:rPr>
        <w:t>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0A5C0F22"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AF1CBE">
        <w:rPr>
          <w:rFonts w:eastAsia="Times New Roman"/>
          <w:b/>
          <w:bCs/>
          <w:color w:val="222222"/>
          <w:shd w:val="clear" w:color="auto" w:fill="FFFFFF"/>
        </w:rPr>
        <w:t>ΠΡΟΕΔΡΕΥΩΝ (Γεώργιος Βαρεμένος):</w:t>
      </w:r>
      <w:r w:rsidRPr="00AF1CBE">
        <w:rPr>
          <w:rFonts w:eastAsia="Times New Roman"/>
          <w:bCs/>
          <w:color w:val="222222"/>
          <w:shd w:val="clear" w:color="auto" w:fill="FFFFFF"/>
        </w:rPr>
        <w:t xml:space="preserve"> </w:t>
      </w:r>
      <w:r>
        <w:rPr>
          <w:rFonts w:eastAsia="Times New Roman"/>
          <w:color w:val="222222"/>
          <w:szCs w:val="24"/>
          <w:shd w:val="clear" w:color="auto" w:fill="FFFFFF"/>
        </w:rPr>
        <w:t xml:space="preserve">Τον λόγο </w:t>
      </w:r>
      <w:r w:rsidRPr="00AF1CBE">
        <w:rPr>
          <w:rFonts w:eastAsia="Times New Roman"/>
          <w:bCs/>
          <w:color w:val="222222"/>
          <w:shd w:val="clear" w:color="auto" w:fill="FFFFFF"/>
        </w:rPr>
        <w:t>έχει</w:t>
      </w:r>
      <w:r>
        <w:rPr>
          <w:rFonts w:eastAsia="Times New Roman"/>
          <w:color w:val="222222"/>
          <w:szCs w:val="24"/>
          <w:shd w:val="clear" w:color="auto" w:fill="FFFFFF"/>
        </w:rPr>
        <w:t xml:space="preserve"> ο Υφυπουργός κ. Στρατής. </w:t>
      </w:r>
    </w:p>
    <w:p w14:paraId="0A5C0F23" w14:textId="77777777" w:rsidR="004A3142" w:rsidRDefault="002101D6">
      <w:pPr>
        <w:spacing w:line="600" w:lineRule="auto"/>
        <w:ind w:firstLine="720"/>
        <w:jc w:val="both"/>
        <w:rPr>
          <w:rFonts w:eastAsia="Times New Roman"/>
          <w:color w:val="222222"/>
          <w:szCs w:val="24"/>
          <w:shd w:val="clear" w:color="auto" w:fill="FFFFFF"/>
        </w:rPr>
      </w:pPr>
      <w:r w:rsidRPr="00AF1CBE">
        <w:rPr>
          <w:rFonts w:eastAsia="Times New Roman"/>
          <w:b/>
          <w:color w:val="222222"/>
          <w:szCs w:val="24"/>
          <w:shd w:val="clear" w:color="auto" w:fill="FFFFFF"/>
        </w:rPr>
        <w:t>ΚΩΝΣΤΑΝΤΙΝΟΣ ΣΤΡΑΤΗΣ (Υφυπουργός Πολιτισμού και Αθλητισμού):</w:t>
      </w:r>
      <w:r>
        <w:rPr>
          <w:rFonts w:eastAsia="Times New Roman"/>
          <w:color w:val="222222"/>
          <w:szCs w:val="24"/>
          <w:shd w:val="clear" w:color="auto" w:fill="FFFFFF"/>
        </w:rPr>
        <w:t xml:space="preserve"> </w:t>
      </w:r>
      <w:r w:rsidRPr="00AF1CBE">
        <w:rPr>
          <w:rFonts w:eastAsia="Times New Roman"/>
          <w:color w:val="222222"/>
          <w:shd w:val="clear" w:color="auto" w:fill="FFFFFF"/>
        </w:rPr>
        <w:t xml:space="preserve">Ευχαριστώ, κύριε Πρόεδρε. </w:t>
      </w:r>
    </w:p>
    <w:p w14:paraId="0A5C0F24"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νομοσχέδιο που συζητήθηκε στην Επιτροπή Μορφωτικών Υποθέσεων τις προηγούμενες ημέρες </w:t>
      </w:r>
      <w:r w:rsidRPr="00AF1CBE">
        <w:rPr>
          <w:rFonts w:eastAsia="Times New Roman"/>
          <w:bCs/>
          <w:color w:val="222222"/>
          <w:shd w:val="clear" w:color="auto" w:fill="FFFFFF"/>
        </w:rPr>
        <w:t>και</w:t>
      </w:r>
      <w:r>
        <w:rPr>
          <w:rFonts w:eastAsia="Times New Roman"/>
          <w:color w:val="222222"/>
          <w:szCs w:val="24"/>
          <w:shd w:val="clear" w:color="auto" w:fill="FFFFFF"/>
        </w:rPr>
        <w:t xml:space="preserve"> συζητάμε σήμερα στην Ολομέλεια της Εθνικής Αντιπροσωπείας αποτελείται από τρία μέρη. Το πρώτο μέρος αφορά το Ταμείο Αλληλοβοήθειας Υπαλλή</w:t>
      </w:r>
      <w:r>
        <w:rPr>
          <w:rFonts w:eastAsia="Times New Roman"/>
          <w:color w:val="222222"/>
          <w:szCs w:val="24"/>
          <w:shd w:val="clear" w:color="auto" w:fill="FFFFFF"/>
        </w:rPr>
        <w:t xml:space="preserve">λων Υπουργείου Πολιτισμού, το δεύτερο το Μουσείο Ακρόπολης, το τρίτο περιλαμβάνει σειρά διατάξεων </w:t>
      </w:r>
      <w:r w:rsidRPr="00AF1CBE">
        <w:rPr>
          <w:rFonts w:eastAsia="Times New Roman"/>
          <w:color w:val="222222"/>
          <w:szCs w:val="24"/>
          <w:shd w:val="clear" w:color="auto" w:fill="FFFFFF"/>
        </w:rPr>
        <w:t>οι οποίε</w:t>
      </w:r>
      <w:r>
        <w:rPr>
          <w:rFonts w:eastAsia="Times New Roman"/>
          <w:color w:val="222222"/>
          <w:szCs w:val="24"/>
          <w:shd w:val="clear" w:color="auto" w:fill="FFFFFF"/>
        </w:rPr>
        <w:t xml:space="preserve">ς ρυθμίζουν θέματα του Υπουργείου Πολιτισμού και εποπτευόμενων φορέων του, όπως </w:t>
      </w:r>
      <w:r w:rsidRPr="00AF1CBE">
        <w:rPr>
          <w:rFonts w:eastAsia="Times New Roman"/>
          <w:bCs/>
          <w:color w:val="222222"/>
          <w:shd w:val="clear" w:color="auto" w:fill="FFFFFF"/>
        </w:rPr>
        <w:t>και</w:t>
      </w:r>
      <w:r>
        <w:rPr>
          <w:rFonts w:eastAsia="Times New Roman"/>
          <w:color w:val="222222"/>
          <w:szCs w:val="24"/>
          <w:shd w:val="clear" w:color="auto" w:fill="FFFFFF"/>
        </w:rPr>
        <w:t xml:space="preserve"> οι τροπολογίες </w:t>
      </w:r>
      <w:r w:rsidRPr="00AF1CBE">
        <w:rPr>
          <w:rFonts w:eastAsia="Times New Roman"/>
          <w:bCs/>
          <w:color w:val="222222"/>
          <w:shd w:val="clear" w:color="auto" w:fill="FFFFFF"/>
        </w:rPr>
        <w:t>που</w:t>
      </w:r>
      <w:r>
        <w:rPr>
          <w:rFonts w:eastAsia="Times New Roman"/>
          <w:color w:val="222222"/>
          <w:szCs w:val="24"/>
          <w:shd w:val="clear" w:color="auto" w:fill="FFFFFF"/>
        </w:rPr>
        <w:t xml:space="preserve"> προστέθηκαν στη συνέχεια.</w:t>
      </w:r>
    </w:p>
    <w:p w14:paraId="0A5C0F25"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αντιμετώπιση του ζη</w:t>
      </w:r>
      <w:r>
        <w:rPr>
          <w:rFonts w:eastAsia="Times New Roman"/>
          <w:color w:val="222222"/>
          <w:szCs w:val="24"/>
          <w:shd w:val="clear" w:color="auto" w:fill="FFFFFF"/>
        </w:rPr>
        <w:t>τήματος του Ταμείου Αλληλοβοήθειας υπήρξε μια επίπονη προσπάθεια. Στο Υπουργείο Πολιτισμού κληθήκαμε από την αρχή να αντιμετωπίσουμε στρεβλές αντιλήψεις, εμπεδωμένες στις συνδικαλιστικές ηγεσίες και σε μερίδα των εργαζομένων, με άλλοθι κάποιες κοινωνικές π</w:t>
      </w:r>
      <w:r>
        <w:rPr>
          <w:rFonts w:eastAsia="Times New Roman"/>
          <w:color w:val="222222"/>
          <w:szCs w:val="24"/>
          <w:shd w:val="clear" w:color="auto" w:fill="FFFFFF"/>
        </w:rPr>
        <w:t xml:space="preserve">αροχές του Υπουργείου. </w:t>
      </w:r>
    </w:p>
    <w:p w14:paraId="0A5C0F26"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Προσωπικά, θεωρώ αποκαλυπτική την τοποθέτηση του πρώην Υπουργού, του κ. Τζαβάρα -ήπια μεν, αποκαλυπτική δε. Εκλαμβάνω δε ως έπαινο την τοποθέτησή του, καθώς απέδειξε ότι για να φτάσουμε σήμερα εδώ χρειάστηκε τόλμη.  </w:t>
      </w:r>
    </w:p>
    <w:p w14:paraId="0A5C0F27"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Θυμίζουμε </w:t>
      </w:r>
      <w:r w:rsidRPr="00273C02">
        <w:rPr>
          <w:rFonts w:eastAsia="Times New Roman"/>
          <w:bCs/>
          <w:color w:val="222222"/>
          <w:shd w:val="clear" w:color="auto" w:fill="FFFFFF"/>
        </w:rPr>
        <w:t>ότι</w:t>
      </w:r>
      <w:r>
        <w:rPr>
          <w:rFonts w:eastAsia="Times New Roman"/>
          <w:color w:val="222222"/>
          <w:szCs w:val="24"/>
          <w:shd w:val="clear" w:color="auto" w:fill="FFFFFF"/>
        </w:rPr>
        <w:t xml:space="preserve"> π</w:t>
      </w:r>
      <w:r>
        <w:rPr>
          <w:rFonts w:eastAsia="Times New Roman"/>
          <w:color w:val="222222"/>
          <w:szCs w:val="24"/>
          <w:shd w:val="clear" w:color="auto" w:fill="FFFFFF"/>
        </w:rPr>
        <w:t>έρυσι τέτοιες μέρες, όταν αναλαμβάναμε καθήκοντα, υπήρχαν καταλήψεις, μεγάλη ένταση και συσσωρευμένα προβλήματα. Εργαστήκαμε με αποφασιστικότητα και μεθοδικότητα σε όλα τα επίπεδα. Αποκαταστήσαμε την ηρεμία και την κανονικότητα στην καθημερινότητα του Υπου</w:t>
      </w:r>
      <w:r>
        <w:rPr>
          <w:rFonts w:eastAsia="Times New Roman"/>
          <w:color w:val="222222"/>
          <w:szCs w:val="24"/>
          <w:shd w:val="clear" w:color="auto" w:fill="FFFFFF"/>
        </w:rPr>
        <w:t xml:space="preserve">ργείου. Θέσαμε το πραγματικό </w:t>
      </w:r>
      <w:proofErr w:type="spellStart"/>
      <w:r>
        <w:rPr>
          <w:rFonts w:eastAsia="Times New Roman"/>
          <w:color w:val="222222"/>
          <w:szCs w:val="24"/>
          <w:shd w:val="clear" w:color="auto" w:fill="FFFFFF"/>
        </w:rPr>
        <w:t>διακύβευμα</w:t>
      </w:r>
      <w:proofErr w:type="spellEnd"/>
      <w:r>
        <w:rPr>
          <w:rFonts w:eastAsia="Times New Roman"/>
          <w:color w:val="222222"/>
          <w:szCs w:val="24"/>
          <w:shd w:val="clear" w:color="auto" w:fill="FFFFFF"/>
        </w:rPr>
        <w:t xml:space="preserve">, που είναι ξεκάθαρες σχέσεις μεταξύ πολιτικής ηγεσίας, σωματείων και εργαζομένων. </w:t>
      </w:r>
    </w:p>
    <w:p w14:paraId="0A5C0F28"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Εξηγήσαμε </w:t>
      </w:r>
      <w:r w:rsidRPr="00273C02">
        <w:rPr>
          <w:rFonts w:eastAsia="Times New Roman"/>
          <w:bCs/>
          <w:color w:val="222222"/>
          <w:shd w:val="clear" w:color="auto" w:fill="FFFFFF"/>
        </w:rPr>
        <w:t>ότι</w:t>
      </w:r>
      <w:r>
        <w:rPr>
          <w:rFonts w:eastAsia="Times New Roman"/>
          <w:color w:val="222222"/>
          <w:szCs w:val="24"/>
          <w:shd w:val="clear" w:color="auto" w:fill="FFFFFF"/>
        </w:rPr>
        <w:t xml:space="preserve"> τα έσοδα από τους αρχαιολογικούς χώρους, τα μνημεία και τα μουσεία δεν είναι σε ειδικό λογαριασμό του Υπουργείου, όπως </w:t>
      </w:r>
      <w:r>
        <w:rPr>
          <w:rFonts w:eastAsia="Times New Roman"/>
          <w:color w:val="222222"/>
          <w:szCs w:val="24"/>
          <w:shd w:val="clear" w:color="auto" w:fill="FFFFFF"/>
        </w:rPr>
        <w:t xml:space="preserve">κατά κόρον είχαν χρησιμοποιηθεί στο παρελθόν, δεν είναι πορτοφόλι ούτε των πολιτικών ούτε των συνδικαλιστικών ηγεσιών, είναι δημόσιο χρήμα </w:t>
      </w:r>
      <w:r w:rsidRPr="00273C02">
        <w:rPr>
          <w:rFonts w:eastAsia="Times New Roman"/>
          <w:bCs/>
          <w:color w:val="222222"/>
          <w:shd w:val="clear" w:color="auto" w:fill="FFFFFF"/>
        </w:rPr>
        <w:t>που</w:t>
      </w:r>
      <w:r>
        <w:rPr>
          <w:rFonts w:eastAsia="Times New Roman"/>
          <w:color w:val="222222"/>
          <w:szCs w:val="24"/>
          <w:shd w:val="clear" w:color="auto" w:fill="FFFFFF"/>
        </w:rPr>
        <w:t xml:space="preserve"> η </w:t>
      </w:r>
      <w:r w:rsidRPr="00273C02">
        <w:rPr>
          <w:rFonts w:eastAsia="Times New Roman"/>
          <w:bCs/>
          <w:color w:val="222222"/>
          <w:shd w:val="clear" w:color="auto" w:fill="FFFFFF"/>
        </w:rPr>
        <w:t>διαχείρισ</w:t>
      </w:r>
      <w:r>
        <w:rPr>
          <w:rFonts w:eastAsia="Times New Roman"/>
          <w:bCs/>
          <w:color w:val="222222"/>
          <w:shd w:val="clear" w:color="auto" w:fill="FFFFFF"/>
        </w:rPr>
        <w:t>ή του</w:t>
      </w:r>
      <w:r>
        <w:rPr>
          <w:rFonts w:eastAsia="Times New Roman"/>
          <w:color w:val="222222"/>
          <w:szCs w:val="24"/>
          <w:shd w:val="clear" w:color="auto" w:fill="FFFFFF"/>
        </w:rPr>
        <w:t xml:space="preserve"> πρέπει να γίνεται με διαφάνεια και λογοδοσία. </w:t>
      </w:r>
    </w:p>
    <w:p w14:paraId="0A5C0F29"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Μένοντας μακριά από τη σκανδαλολογία προχωρήσαμε στον έλεγχο του σκοτεινού παρελθόντος με την υπόθεση πλέον να διερευνάται από τη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 Ποια </w:t>
      </w:r>
      <w:r w:rsidRPr="00273C02">
        <w:rPr>
          <w:rFonts w:eastAsia="Times New Roman"/>
          <w:bCs/>
          <w:color w:val="222222"/>
          <w:shd w:val="clear" w:color="auto" w:fill="FFFFFF"/>
        </w:rPr>
        <w:t>είναι</w:t>
      </w:r>
      <w:r>
        <w:rPr>
          <w:rFonts w:eastAsia="Times New Roman"/>
          <w:color w:val="222222"/>
          <w:szCs w:val="24"/>
          <w:shd w:val="clear" w:color="auto" w:fill="FFFFFF"/>
        </w:rPr>
        <w:t xml:space="preserve"> η ουσία της υπόθεσης; Το Υπουργείο Πολιτισμού έχει έναν μικρό προϋπολογισμό, αλλά ταυτόχρονα διαχειρίζε</w:t>
      </w:r>
      <w:r>
        <w:rPr>
          <w:rFonts w:eastAsia="Times New Roman"/>
          <w:color w:val="222222"/>
          <w:szCs w:val="24"/>
          <w:shd w:val="clear" w:color="auto" w:fill="FFFFFF"/>
        </w:rPr>
        <w:t xml:space="preserve">ται τα έσοδα από την πολιτιστική κληρονομιά. Παλαιότερα υπήρχε </w:t>
      </w:r>
      <w:r w:rsidRPr="00273C02">
        <w:rPr>
          <w:rFonts w:eastAsia="Times New Roman"/>
          <w:bCs/>
          <w:color w:val="222222"/>
          <w:shd w:val="clear" w:color="auto" w:fill="FFFFFF"/>
        </w:rPr>
        <w:t>και</w:t>
      </w:r>
      <w:r>
        <w:rPr>
          <w:rFonts w:eastAsia="Times New Roman"/>
          <w:color w:val="222222"/>
          <w:szCs w:val="24"/>
          <w:shd w:val="clear" w:color="auto" w:fill="FFFFFF"/>
        </w:rPr>
        <w:t xml:space="preserve"> ο διαβόητος ειδικός </w:t>
      </w:r>
      <w:r>
        <w:rPr>
          <w:rFonts w:eastAsia="Times New Roman"/>
          <w:color w:val="222222"/>
          <w:szCs w:val="24"/>
          <w:shd w:val="clear" w:color="auto" w:fill="FFFFFF"/>
        </w:rPr>
        <w:lastRenderedPageBreak/>
        <w:t>λογαριασμός του Υπουργείου. Μέχρι το 2008 τα ποσά που λάμβανε το Ταμείο Αλληλοβοήθειας ήταν από αυτές τις δύο πηγές: από τον ειδικό λογαριασμό και από τα έσοδα των αρχαι</w:t>
      </w:r>
      <w:r>
        <w:rPr>
          <w:rFonts w:eastAsia="Times New Roman"/>
          <w:color w:val="222222"/>
          <w:szCs w:val="24"/>
          <w:shd w:val="clear" w:color="auto" w:fill="FFFFFF"/>
        </w:rPr>
        <w:t>ολογικών χώρων, των μνημείων και των μουσείων.</w:t>
      </w:r>
    </w:p>
    <w:p w14:paraId="0A5C0F2A"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την κατάργηση του ειδικού λογαριασμού με την υπόθεση Ζαχόπουλου, το κενό αναπληρώθηκε με θεαματική αύξηση του ποσοστού που λάμβανε το </w:t>
      </w:r>
      <w:r>
        <w:rPr>
          <w:rFonts w:eastAsia="Times New Roman"/>
          <w:color w:val="222222"/>
          <w:szCs w:val="24"/>
          <w:shd w:val="clear" w:color="auto" w:fill="FFFFFF"/>
        </w:rPr>
        <w:t>τ</w:t>
      </w:r>
      <w:r>
        <w:rPr>
          <w:rFonts w:eastAsia="Times New Roman"/>
          <w:color w:val="222222"/>
          <w:szCs w:val="24"/>
          <w:shd w:val="clear" w:color="auto" w:fill="FFFFFF"/>
        </w:rPr>
        <w:t>αμείο από τα έσοδα της πολιτιστικής κληρονομιάς. Έτσι το Ταμείο Αρχαι</w:t>
      </w:r>
      <w:r>
        <w:rPr>
          <w:rFonts w:eastAsia="Times New Roman"/>
          <w:color w:val="222222"/>
          <w:szCs w:val="24"/>
          <w:shd w:val="clear" w:color="auto" w:fill="FFFFFF"/>
        </w:rPr>
        <w:t xml:space="preserve">ολογικών Πόρων, </w:t>
      </w:r>
      <w:r w:rsidRPr="00273C02">
        <w:rPr>
          <w:rFonts w:eastAsia="Times New Roman"/>
          <w:bCs/>
          <w:color w:val="222222"/>
          <w:shd w:val="clear" w:color="auto" w:fill="FFFFFF"/>
        </w:rPr>
        <w:t>που</w:t>
      </w:r>
      <w:r>
        <w:rPr>
          <w:rFonts w:eastAsia="Times New Roman"/>
          <w:color w:val="222222"/>
          <w:szCs w:val="24"/>
          <w:shd w:val="clear" w:color="auto" w:fill="FFFFFF"/>
        </w:rPr>
        <w:t xml:space="preserve"> εισπράττει αυτά τα έσοδα και ποσοστό τους απέδιδε στο Ταμείο Αλληλοβοήθειας, μετατράπηκε σε ένα είδος άτυπου ειδικού λογαριασμού. </w:t>
      </w:r>
    </w:p>
    <w:p w14:paraId="0A5C0F2B" w14:textId="77777777" w:rsidR="004A3142" w:rsidRDefault="002101D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2009, εκλογική χρονιά επί υπουργίας του τελευταίου Υπουργού Πολιτισμού της Κυβέρνησης της Νέας Δημοκρα</w:t>
      </w:r>
      <w:r>
        <w:rPr>
          <w:rFonts w:eastAsia="Times New Roman"/>
          <w:color w:val="222222"/>
          <w:szCs w:val="24"/>
          <w:shd w:val="clear" w:color="auto" w:fill="FFFFFF"/>
        </w:rPr>
        <w:t xml:space="preserve">τίας, μετέπειτα Αρχηγού κόμματος </w:t>
      </w:r>
      <w:r w:rsidRPr="00CE5D70">
        <w:rPr>
          <w:rFonts w:eastAsia="Times New Roman"/>
          <w:bCs/>
          <w:color w:val="222222"/>
          <w:shd w:val="clear" w:color="auto" w:fill="FFFFFF"/>
        </w:rPr>
        <w:t>και</w:t>
      </w:r>
      <w:r>
        <w:rPr>
          <w:rFonts w:eastAsia="Times New Roman"/>
          <w:color w:val="222222"/>
          <w:szCs w:val="24"/>
          <w:shd w:val="clear" w:color="auto" w:fill="FFFFFF"/>
        </w:rPr>
        <w:t xml:space="preserve"> Πρωθυπουργού, δόθηκαν στο Ταμείο Αλληλοβοήθειας πάνω από 3.000.000 ευρώ από τα έσοδα της πολιτιστικής κληρονομιάς.  </w:t>
      </w:r>
    </w:p>
    <w:p w14:paraId="0A5C0F2C" w14:textId="77777777" w:rsidR="004A3142" w:rsidRDefault="002101D6">
      <w:pPr>
        <w:spacing w:line="600" w:lineRule="auto"/>
        <w:ind w:firstLine="720"/>
        <w:jc w:val="both"/>
        <w:rPr>
          <w:rFonts w:eastAsia="Times New Roman"/>
          <w:szCs w:val="24"/>
        </w:rPr>
      </w:pPr>
      <w:r w:rsidRPr="009E78A0">
        <w:rPr>
          <w:rFonts w:eastAsia="Times New Roman"/>
          <w:szCs w:val="24"/>
        </w:rPr>
        <w:t>Από τα αποτελέσματα του διαχειριστικού ελέγχου του Γενικού Λογιστηρίου του Κράτους και τα ελάχιστα στο</w:t>
      </w:r>
      <w:r w:rsidRPr="009E78A0">
        <w:rPr>
          <w:rFonts w:eastAsia="Times New Roman"/>
          <w:szCs w:val="24"/>
        </w:rPr>
        <w:t xml:space="preserve">ιχεία που </w:t>
      </w:r>
      <w:r w:rsidRPr="009E78A0">
        <w:rPr>
          <w:rFonts w:eastAsia="Times New Roman"/>
          <w:szCs w:val="24"/>
        </w:rPr>
        <w:lastRenderedPageBreak/>
        <w:t xml:space="preserve">βρέθηκαν στο </w:t>
      </w:r>
      <w:r>
        <w:rPr>
          <w:rFonts w:eastAsia="Times New Roman"/>
          <w:szCs w:val="24"/>
        </w:rPr>
        <w:t>τ</w:t>
      </w:r>
      <w:r w:rsidRPr="009E78A0">
        <w:rPr>
          <w:rFonts w:eastAsia="Times New Roman"/>
          <w:szCs w:val="24"/>
        </w:rPr>
        <w:t>α</w:t>
      </w:r>
      <w:r>
        <w:rPr>
          <w:rFonts w:eastAsia="Times New Roman"/>
          <w:szCs w:val="24"/>
        </w:rPr>
        <w:t>μείο μετά τη λήξη της κατάληψης προκύπτει</w:t>
      </w:r>
      <w:r w:rsidRPr="009E78A0">
        <w:rPr>
          <w:rFonts w:eastAsia="Times New Roman"/>
          <w:szCs w:val="24"/>
        </w:rPr>
        <w:t xml:space="preserve"> ότι δεκάδες εκατομμύρια έχουν διακινηθεί ανεξέλεγκτα μεταξύ Ταμείο</w:t>
      </w:r>
      <w:r>
        <w:rPr>
          <w:rFonts w:eastAsia="Times New Roman"/>
          <w:szCs w:val="24"/>
        </w:rPr>
        <w:t>υ</w:t>
      </w:r>
      <w:r w:rsidRPr="009E78A0">
        <w:rPr>
          <w:rFonts w:eastAsia="Times New Roman"/>
          <w:szCs w:val="24"/>
        </w:rPr>
        <w:t xml:space="preserve"> Αλληλοβοήθειας και συνδικαλιστικών </w:t>
      </w:r>
      <w:r>
        <w:rPr>
          <w:rFonts w:eastAsia="Times New Roman"/>
          <w:szCs w:val="24"/>
        </w:rPr>
        <w:t>σ</w:t>
      </w:r>
      <w:r w:rsidRPr="009E78A0">
        <w:rPr>
          <w:rFonts w:eastAsia="Times New Roman"/>
          <w:szCs w:val="24"/>
        </w:rPr>
        <w:t>ωματείων σε γνώση και άλλες φορές σε συνεννόηση</w:t>
      </w:r>
      <w:r>
        <w:rPr>
          <w:rFonts w:eastAsia="Times New Roman"/>
          <w:szCs w:val="24"/>
        </w:rPr>
        <w:t>,</w:t>
      </w:r>
      <w:r w:rsidRPr="009E78A0">
        <w:rPr>
          <w:rFonts w:eastAsia="Times New Roman"/>
          <w:szCs w:val="24"/>
        </w:rPr>
        <w:t xml:space="preserve"> όπως αναφέρεται στα έγγραφα</w:t>
      </w:r>
      <w:r>
        <w:rPr>
          <w:rFonts w:eastAsia="Times New Roman"/>
          <w:szCs w:val="24"/>
        </w:rPr>
        <w:t>,</w:t>
      </w:r>
      <w:r w:rsidRPr="009E78A0">
        <w:rPr>
          <w:rFonts w:eastAsia="Times New Roman"/>
          <w:szCs w:val="24"/>
        </w:rPr>
        <w:t xml:space="preserve"> με τις </w:t>
      </w:r>
      <w:r w:rsidRPr="009E78A0">
        <w:rPr>
          <w:rFonts w:eastAsia="Times New Roman"/>
          <w:szCs w:val="24"/>
        </w:rPr>
        <w:t>πολιτικές ηγεσίες</w:t>
      </w:r>
      <w:r>
        <w:rPr>
          <w:rFonts w:eastAsia="Times New Roman"/>
          <w:szCs w:val="24"/>
        </w:rPr>
        <w:t>.</w:t>
      </w:r>
    </w:p>
    <w:p w14:paraId="0A5C0F2D" w14:textId="77777777" w:rsidR="004A3142" w:rsidRDefault="002101D6">
      <w:pPr>
        <w:spacing w:line="600" w:lineRule="auto"/>
        <w:ind w:firstLine="720"/>
        <w:jc w:val="both"/>
        <w:rPr>
          <w:rFonts w:eastAsia="Times New Roman"/>
          <w:szCs w:val="24"/>
        </w:rPr>
      </w:pPr>
      <w:r>
        <w:rPr>
          <w:rFonts w:eastAsia="Times New Roman"/>
          <w:szCs w:val="24"/>
        </w:rPr>
        <w:t>Τρεισήμισι</w:t>
      </w:r>
      <w:r w:rsidRPr="009E78A0">
        <w:rPr>
          <w:rFonts w:eastAsia="Times New Roman"/>
          <w:szCs w:val="24"/>
        </w:rPr>
        <w:t xml:space="preserve"> εκατομμύρια είναι το ποσό που το Γενικό Λογιστήριο ζητά</w:t>
      </w:r>
      <w:r>
        <w:rPr>
          <w:rFonts w:eastAsia="Times New Roman"/>
          <w:szCs w:val="24"/>
        </w:rPr>
        <w:t xml:space="preserve"> να επιστραφεί από τις προηγούμενες διοικήσεις. </w:t>
      </w:r>
      <w:r w:rsidRPr="009E78A0">
        <w:rPr>
          <w:rFonts w:eastAsia="Times New Roman"/>
          <w:szCs w:val="24"/>
        </w:rPr>
        <w:t>Παράλληλα</w:t>
      </w:r>
      <w:r>
        <w:rPr>
          <w:rFonts w:eastAsia="Times New Roman"/>
          <w:szCs w:val="24"/>
        </w:rPr>
        <w:t>,</w:t>
      </w:r>
      <w:r w:rsidRPr="009E78A0">
        <w:rPr>
          <w:rFonts w:eastAsia="Times New Roman"/>
          <w:szCs w:val="24"/>
        </w:rPr>
        <w:t xml:space="preserve"> </w:t>
      </w:r>
      <w:r>
        <w:rPr>
          <w:rFonts w:eastAsia="Times New Roman"/>
          <w:szCs w:val="24"/>
        </w:rPr>
        <w:t>διερευνώνται</w:t>
      </w:r>
      <w:r w:rsidRPr="009E78A0">
        <w:rPr>
          <w:rFonts w:eastAsia="Times New Roman"/>
          <w:szCs w:val="24"/>
        </w:rPr>
        <w:t xml:space="preserve"> καταγγε</w:t>
      </w:r>
      <w:r>
        <w:rPr>
          <w:rFonts w:eastAsia="Times New Roman"/>
          <w:szCs w:val="24"/>
        </w:rPr>
        <w:t xml:space="preserve">λίες περισσότερων </w:t>
      </w:r>
      <w:r w:rsidRPr="009E78A0">
        <w:rPr>
          <w:rFonts w:eastAsia="Times New Roman"/>
          <w:szCs w:val="24"/>
        </w:rPr>
        <w:t xml:space="preserve">από </w:t>
      </w:r>
      <w:r>
        <w:rPr>
          <w:rFonts w:eastAsia="Times New Roman"/>
          <w:szCs w:val="24"/>
        </w:rPr>
        <w:t>εκατό</w:t>
      </w:r>
      <w:r w:rsidRPr="009E78A0">
        <w:rPr>
          <w:rFonts w:eastAsia="Times New Roman"/>
          <w:szCs w:val="24"/>
        </w:rPr>
        <w:t xml:space="preserve"> υπαλλήλων του Υπουργείου που το </w:t>
      </w:r>
      <w:r>
        <w:rPr>
          <w:rFonts w:eastAsia="Times New Roman"/>
          <w:szCs w:val="24"/>
        </w:rPr>
        <w:t>τ</w:t>
      </w:r>
      <w:r w:rsidRPr="009E78A0">
        <w:rPr>
          <w:rFonts w:eastAsia="Times New Roman"/>
          <w:szCs w:val="24"/>
        </w:rPr>
        <w:t xml:space="preserve">αμείο εμφανίζεται να τους έχει </w:t>
      </w:r>
      <w:r w:rsidRPr="009E78A0">
        <w:rPr>
          <w:rFonts w:eastAsia="Times New Roman"/>
          <w:szCs w:val="24"/>
        </w:rPr>
        <w:t>χορηγήσει δάνεια και βοηθήματα</w:t>
      </w:r>
      <w:r>
        <w:rPr>
          <w:rFonts w:eastAsia="Times New Roman"/>
          <w:szCs w:val="24"/>
        </w:rPr>
        <w:t>,</w:t>
      </w:r>
      <w:r w:rsidRPr="009E78A0">
        <w:rPr>
          <w:rFonts w:eastAsia="Times New Roman"/>
          <w:szCs w:val="24"/>
        </w:rPr>
        <w:t xml:space="preserve"> τα οποία οι ίδιοι δηλώνουν ενυπογράφως ότι ουδέποτε αιτήθηκαν </w:t>
      </w:r>
      <w:r>
        <w:rPr>
          <w:rFonts w:eastAsia="Times New Roman"/>
          <w:szCs w:val="24"/>
        </w:rPr>
        <w:t>και ουδέποτε</w:t>
      </w:r>
      <w:r w:rsidRPr="009E78A0">
        <w:rPr>
          <w:rFonts w:eastAsia="Times New Roman"/>
          <w:szCs w:val="24"/>
        </w:rPr>
        <w:t xml:space="preserve"> έλαβαν</w:t>
      </w:r>
      <w:r>
        <w:rPr>
          <w:rFonts w:eastAsia="Times New Roman"/>
          <w:szCs w:val="24"/>
        </w:rPr>
        <w:t>.</w:t>
      </w:r>
      <w:r w:rsidRPr="009E78A0">
        <w:rPr>
          <w:rFonts w:eastAsia="Times New Roman"/>
          <w:szCs w:val="24"/>
        </w:rPr>
        <w:t xml:space="preserve"> </w:t>
      </w:r>
    </w:p>
    <w:p w14:paraId="0A5C0F2E"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Εμείς εφαρμόσαμε εξαρχής </w:t>
      </w:r>
      <w:r>
        <w:rPr>
          <w:rFonts w:eastAsia="Times New Roman"/>
          <w:szCs w:val="24"/>
        </w:rPr>
        <w:t>σ</w:t>
      </w:r>
      <w:r w:rsidRPr="009E78A0">
        <w:rPr>
          <w:rFonts w:eastAsia="Times New Roman"/>
          <w:szCs w:val="24"/>
        </w:rPr>
        <w:t>την πράξη ένα νέο παράδειγμα λειτουργίας σε σχέση με το παρελθόν</w:t>
      </w:r>
      <w:r>
        <w:rPr>
          <w:rFonts w:eastAsia="Times New Roman"/>
          <w:szCs w:val="24"/>
        </w:rPr>
        <w:t>.</w:t>
      </w:r>
      <w:r w:rsidRPr="009E78A0">
        <w:rPr>
          <w:rFonts w:eastAsia="Times New Roman"/>
          <w:szCs w:val="24"/>
        </w:rPr>
        <w:t xml:space="preserve"> Δεν προσλάβαμε </w:t>
      </w:r>
      <w:r>
        <w:rPr>
          <w:rFonts w:eastAsia="Times New Roman"/>
          <w:szCs w:val="24"/>
        </w:rPr>
        <w:t>προσωπικό</w:t>
      </w:r>
      <w:r w:rsidRPr="009E78A0">
        <w:rPr>
          <w:rFonts w:eastAsia="Times New Roman"/>
          <w:szCs w:val="24"/>
        </w:rPr>
        <w:t xml:space="preserve"> στα γραφεία της πολιτικής ηγεσίας μέσ</w:t>
      </w:r>
      <w:r>
        <w:rPr>
          <w:rFonts w:eastAsia="Times New Roman"/>
          <w:szCs w:val="24"/>
        </w:rPr>
        <w:t>ω</w:t>
      </w:r>
      <w:r w:rsidRPr="009E78A0">
        <w:rPr>
          <w:rFonts w:eastAsia="Times New Roman"/>
          <w:szCs w:val="24"/>
        </w:rPr>
        <w:t xml:space="preserve"> </w:t>
      </w:r>
      <w:r>
        <w:rPr>
          <w:rFonts w:eastAsia="Times New Roman"/>
          <w:szCs w:val="24"/>
        </w:rPr>
        <w:t>του</w:t>
      </w:r>
      <w:r w:rsidRPr="009E78A0">
        <w:rPr>
          <w:rFonts w:eastAsia="Times New Roman"/>
          <w:szCs w:val="24"/>
        </w:rPr>
        <w:t xml:space="preserve"> Ταμείο</w:t>
      </w:r>
      <w:r>
        <w:rPr>
          <w:rFonts w:eastAsia="Times New Roman"/>
          <w:szCs w:val="24"/>
        </w:rPr>
        <w:t>υ</w:t>
      </w:r>
      <w:r w:rsidRPr="009E78A0">
        <w:rPr>
          <w:rFonts w:eastAsia="Times New Roman"/>
          <w:szCs w:val="24"/>
        </w:rPr>
        <w:t xml:space="preserve"> Αλληλοβοήθειας</w:t>
      </w:r>
      <w:r>
        <w:rPr>
          <w:rFonts w:eastAsia="Times New Roman"/>
          <w:szCs w:val="24"/>
        </w:rPr>
        <w:t>.</w:t>
      </w:r>
      <w:r w:rsidRPr="009E78A0">
        <w:rPr>
          <w:rFonts w:eastAsia="Times New Roman"/>
          <w:szCs w:val="24"/>
        </w:rPr>
        <w:t xml:space="preserve"> Δεν </w:t>
      </w:r>
      <w:r>
        <w:rPr>
          <w:rFonts w:eastAsia="Times New Roman"/>
          <w:szCs w:val="24"/>
        </w:rPr>
        <w:t>πληρώσαμε υπερ</w:t>
      </w:r>
      <w:r w:rsidRPr="009E78A0">
        <w:rPr>
          <w:rFonts w:eastAsia="Times New Roman"/>
          <w:szCs w:val="24"/>
        </w:rPr>
        <w:t>απασχ</w:t>
      </w:r>
      <w:r>
        <w:rPr>
          <w:rFonts w:eastAsia="Times New Roman"/>
          <w:szCs w:val="24"/>
        </w:rPr>
        <w:t>ολήσεις και επιδόματα και δεν χορηγήσαμε</w:t>
      </w:r>
      <w:r w:rsidRPr="009E78A0">
        <w:rPr>
          <w:rFonts w:eastAsia="Times New Roman"/>
          <w:szCs w:val="24"/>
        </w:rPr>
        <w:t xml:space="preserve"> δάνεια και βοηθήματα στο προσωπικό των πολιτικών μας γραφείων</w:t>
      </w:r>
      <w:r>
        <w:rPr>
          <w:rFonts w:eastAsia="Times New Roman"/>
          <w:szCs w:val="24"/>
        </w:rPr>
        <w:t>.</w:t>
      </w:r>
      <w:r w:rsidRPr="009E78A0">
        <w:rPr>
          <w:rFonts w:eastAsia="Times New Roman"/>
          <w:szCs w:val="24"/>
        </w:rPr>
        <w:t xml:space="preserve"> Δεν δώσαμε εντολή να δοθεί ένα εκατομμύριο ευρώ από το Ταμείο</w:t>
      </w:r>
      <w:r w:rsidRPr="009E78A0">
        <w:rPr>
          <w:rFonts w:eastAsia="Times New Roman"/>
          <w:szCs w:val="24"/>
        </w:rPr>
        <w:t xml:space="preserve"> Αλληλοβοήθειας </w:t>
      </w:r>
      <w:r>
        <w:rPr>
          <w:rFonts w:eastAsia="Times New Roman"/>
          <w:szCs w:val="24"/>
        </w:rPr>
        <w:lastRenderedPageBreak/>
        <w:t>σ</w:t>
      </w:r>
      <w:r w:rsidRPr="009E78A0">
        <w:rPr>
          <w:rFonts w:eastAsia="Times New Roman"/>
          <w:szCs w:val="24"/>
        </w:rPr>
        <w:t xml:space="preserve">την Ομοσπονδία Εργαζομένων για την πληρωμή </w:t>
      </w:r>
      <w:r>
        <w:rPr>
          <w:rFonts w:eastAsia="Times New Roman"/>
          <w:szCs w:val="24"/>
        </w:rPr>
        <w:t>υπεραπασχολήσεων.</w:t>
      </w:r>
      <w:r w:rsidRPr="009E78A0">
        <w:rPr>
          <w:rFonts w:eastAsia="Times New Roman"/>
          <w:szCs w:val="24"/>
        </w:rPr>
        <w:t xml:space="preserve"> Δεν πληρώσα</w:t>
      </w:r>
      <w:r>
        <w:rPr>
          <w:rFonts w:eastAsia="Times New Roman"/>
          <w:szCs w:val="24"/>
        </w:rPr>
        <w:t>με</w:t>
      </w:r>
      <w:r w:rsidRPr="009E78A0">
        <w:rPr>
          <w:rFonts w:eastAsia="Times New Roman"/>
          <w:szCs w:val="24"/>
        </w:rPr>
        <w:t xml:space="preserve"> διαπιστωμένες αργομισθίες μέσω </w:t>
      </w:r>
      <w:r>
        <w:rPr>
          <w:rFonts w:eastAsia="Times New Roman"/>
          <w:szCs w:val="24"/>
        </w:rPr>
        <w:t xml:space="preserve">του </w:t>
      </w:r>
      <w:r w:rsidRPr="009E78A0">
        <w:rPr>
          <w:rFonts w:eastAsia="Times New Roman"/>
          <w:szCs w:val="24"/>
        </w:rPr>
        <w:t>Ταμείου Αλληλοβοήθειας</w:t>
      </w:r>
      <w:r>
        <w:rPr>
          <w:rFonts w:eastAsia="Times New Roman"/>
          <w:szCs w:val="24"/>
        </w:rPr>
        <w:t>.</w:t>
      </w:r>
      <w:r w:rsidRPr="009E78A0">
        <w:rPr>
          <w:rFonts w:eastAsia="Times New Roman"/>
          <w:szCs w:val="24"/>
        </w:rPr>
        <w:t xml:space="preserve"> </w:t>
      </w:r>
    </w:p>
    <w:p w14:paraId="0A5C0F2F"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Όλα </w:t>
      </w:r>
      <w:r>
        <w:rPr>
          <w:rFonts w:eastAsia="Times New Roman"/>
          <w:szCs w:val="24"/>
        </w:rPr>
        <w:t xml:space="preserve">αυτά, </w:t>
      </w:r>
      <w:r w:rsidRPr="009E78A0">
        <w:rPr>
          <w:rFonts w:eastAsia="Times New Roman"/>
          <w:szCs w:val="24"/>
        </w:rPr>
        <w:t xml:space="preserve">χαρακτηριστικά δείγματα </w:t>
      </w:r>
      <w:r>
        <w:rPr>
          <w:rFonts w:eastAsia="Times New Roman"/>
          <w:szCs w:val="24"/>
        </w:rPr>
        <w:t>μ</w:t>
      </w:r>
      <w:r w:rsidRPr="009E78A0">
        <w:rPr>
          <w:rFonts w:eastAsia="Times New Roman"/>
          <w:szCs w:val="24"/>
        </w:rPr>
        <w:t>ιας διακυβέρνησης που σε μεγαλύτερη κλίμακα χρεοκόπησε τη χώρα</w:t>
      </w:r>
      <w:r>
        <w:rPr>
          <w:rFonts w:eastAsia="Times New Roman"/>
          <w:szCs w:val="24"/>
        </w:rPr>
        <w:t>,</w:t>
      </w:r>
      <w:r w:rsidRPr="009E78A0">
        <w:rPr>
          <w:rFonts w:eastAsia="Times New Roman"/>
          <w:szCs w:val="24"/>
        </w:rPr>
        <w:t xml:space="preserve"> έχουν</w:t>
      </w:r>
      <w:r w:rsidRPr="009E78A0">
        <w:rPr>
          <w:rFonts w:eastAsia="Times New Roman"/>
          <w:szCs w:val="24"/>
        </w:rPr>
        <w:t xml:space="preserve"> συμβεί στο παρελθόν</w:t>
      </w:r>
      <w:r>
        <w:rPr>
          <w:rFonts w:eastAsia="Times New Roman"/>
          <w:szCs w:val="24"/>
        </w:rPr>
        <w:t>.</w:t>
      </w:r>
      <w:r w:rsidRPr="009E78A0">
        <w:rPr>
          <w:rFonts w:eastAsia="Times New Roman"/>
          <w:szCs w:val="24"/>
        </w:rPr>
        <w:t xml:space="preserve"> Καταγράφονται με σαφήνεια στα πορίσματα για τα οποία</w:t>
      </w:r>
      <w:r>
        <w:rPr>
          <w:rFonts w:eastAsia="Times New Roman"/>
          <w:szCs w:val="24"/>
        </w:rPr>
        <w:t xml:space="preserve"> η </w:t>
      </w:r>
      <w:r w:rsidRPr="009E78A0">
        <w:rPr>
          <w:rFonts w:eastAsia="Times New Roman"/>
          <w:szCs w:val="24"/>
        </w:rPr>
        <w:t xml:space="preserve">Αντιπολίτευση </w:t>
      </w:r>
      <w:r>
        <w:rPr>
          <w:rFonts w:eastAsia="Times New Roman"/>
          <w:szCs w:val="24"/>
        </w:rPr>
        <w:t>τ</w:t>
      </w:r>
      <w:r w:rsidRPr="009E78A0">
        <w:rPr>
          <w:rFonts w:eastAsia="Times New Roman"/>
          <w:szCs w:val="24"/>
        </w:rPr>
        <w:t xml:space="preserve">ο μόνο που έχει να σχολιάσει </w:t>
      </w:r>
      <w:r>
        <w:rPr>
          <w:rFonts w:eastAsia="Times New Roman"/>
          <w:szCs w:val="24"/>
        </w:rPr>
        <w:t xml:space="preserve">είναι </w:t>
      </w:r>
      <w:r w:rsidRPr="009E78A0">
        <w:rPr>
          <w:rFonts w:eastAsia="Times New Roman"/>
          <w:szCs w:val="24"/>
        </w:rPr>
        <w:t>ότι δεν προκύπτουν ταμειακά ελλείμματα</w:t>
      </w:r>
      <w:r>
        <w:rPr>
          <w:rFonts w:eastAsia="Times New Roman"/>
          <w:szCs w:val="24"/>
        </w:rPr>
        <w:t>,</w:t>
      </w:r>
      <w:r w:rsidRPr="009E78A0">
        <w:rPr>
          <w:rFonts w:eastAsia="Times New Roman"/>
          <w:szCs w:val="24"/>
        </w:rPr>
        <w:t xml:space="preserve"> υιοθετώντας αυτή την </w:t>
      </w:r>
      <w:r>
        <w:rPr>
          <w:rFonts w:eastAsia="Times New Roman"/>
          <w:szCs w:val="24"/>
        </w:rPr>
        <w:t xml:space="preserve">έωλη </w:t>
      </w:r>
      <w:r w:rsidRPr="009E78A0">
        <w:rPr>
          <w:rFonts w:eastAsia="Times New Roman"/>
          <w:szCs w:val="24"/>
        </w:rPr>
        <w:t xml:space="preserve">επιχειρηματολογία των ελεγχόμενων διοικήσεων του </w:t>
      </w:r>
      <w:r>
        <w:rPr>
          <w:rFonts w:eastAsia="Times New Roman"/>
          <w:szCs w:val="24"/>
        </w:rPr>
        <w:t>τ</w:t>
      </w:r>
      <w:r w:rsidRPr="009E78A0">
        <w:rPr>
          <w:rFonts w:eastAsia="Times New Roman"/>
          <w:szCs w:val="24"/>
        </w:rPr>
        <w:t>αμείου</w:t>
      </w:r>
      <w:r>
        <w:rPr>
          <w:rFonts w:eastAsia="Times New Roman"/>
          <w:szCs w:val="24"/>
        </w:rPr>
        <w:t>.</w:t>
      </w:r>
      <w:r w:rsidRPr="009E78A0">
        <w:rPr>
          <w:rFonts w:eastAsia="Times New Roman"/>
          <w:szCs w:val="24"/>
        </w:rPr>
        <w:t xml:space="preserve"> </w:t>
      </w:r>
    </w:p>
    <w:p w14:paraId="0A5C0F30" w14:textId="77777777" w:rsidR="004A3142" w:rsidRDefault="002101D6">
      <w:pPr>
        <w:spacing w:line="600" w:lineRule="auto"/>
        <w:ind w:firstLine="720"/>
        <w:jc w:val="both"/>
        <w:rPr>
          <w:rFonts w:eastAsia="Times New Roman"/>
          <w:szCs w:val="24"/>
        </w:rPr>
      </w:pPr>
      <w:r w:rsidRPr="009E78A0">
        <w:rPr>
          <w:rFonts w:eastAsia="Times New Roman"/>
          <w:szCs w:val="24"/>
        </w:rPr>
        <w:t>Εμεί</w:t>
      </w:r>
      <w:r w:rsidRPr="009E78A0">
        <w:rPr>
          <w:rFonts w:eastAsia="Times New Roman"/>
          <w:szCs w:val="24"/>
        </w:rPr>
        <w:t xml:space="preserve">ς μειώσαμε θεαματικά τα κόστη </w:t>
      </w:r>
      <w:r>
        <w:rPr>
          <w:rFonts w:eastAsia="Times New Roman"/>
          <w:szCs w:val="24"/>
        </w:rPr>
        <w:t xml:space="preserve">του </w:t>
      </w:r>
      <w:r>
        <w:rPr>
          <w:rFonts w:eastAsia="Times New Roman"/>
          <w:szCs w:val="24"/>
        </w:rPr>
        <w:t>τ</w:t>
      </w:r>
      <w:r w:rsidRPr="009E78A0">
        <w:rPr>
          <w:rFonts w:eastAsia="Times New Roman"/>
          <w:szCs w:val="24"/>
        </w:rPr>
        <w:t>αμείου δύο και τρεις φορές κάτω</w:t>
      </w:r>
      <w:r>
        <w:rPr>
          <w:rFonts w:eastAsia="Times New Roman"/>
          <w:szCs w:val="24"/>
        </w:rPr>
        <w:t>.</w:t>
      </w:r>
      <w:r w:rsidRPr="009E78A0">
        <w:rPr>
          <w:rFonts w:eastAsia="Times New Roman"/>
          <w:szCs w:val="24"/>
        </w:rPr>
        <w:t xml:space="preserve"> Εφαρμόσαμε στην επιλογή των παιδιών του παιδικού σταθμού τα κριτήρια και τη </w:t>
      </w:r>
      <w:proofErr w:type="spellStart"/>
      <w:r w:rsidRPr="009E78A0">
        <w:rPr>
          <w:rFonts w:eastAsia="Times New Roman"/>
          <w:szCs w:val="24"/>
        </w:rPr>
        <w:t>μοριοδότηση</w:t>
      </w:r>
      <w:proofErr w:type="spellEnd"/>
      <w:r w:rsidRPr="009E78A0">
        <w:rPr>
          <w:rFonts w:eastAsia="Times New Roman"/>
          <w:szCs w:val="24"/>
        </w:rPr>
        <w:t xml:space="preserve"> των δημόσιων παιδικών σταθμών</w:t>
      </w:r>
      <w:r>
        <w:rPr>
          <w:rFonts w:eastAsia="Times New Roman"/>
          <w:szCs w:val="24"/>
        </w:rPr>
        <w:t>,</w:t>
      </w:r>
      <w:r w:rsidRPr="009E78A0">
        <w:rPr>
          <w:rFonts w:eastAsia="Times New Roman"/>
          <w:szCs w:val="24"/>
        </w:rPr>
        <w:t xml:space="preserve"> αντικαθιστώντας </w:t>
      </w:r>
      <w:r>
        <w:rPr>
          <w:rFonts w:eastAsia="Times New Roman"/>
          <w:szCs w:val="24"/>
        </w:rPr>
        <w:t>μια</w:t>
      </w:r>
      <w:r w:rsidRPr="009E78A0">
        <w:rPr>
          <w:rFonts w:eastAsia="Times New Roman"/>
          <w:szCs w:val="24"/>
        </w:rPr>
        <w:t xml:space="preserve"> εντελώς ασαφή και </w:t>
      </w:r>
      <w:r>
        <w:rPr>
          <w:rFonts w:eastAsia="Times New Roman"/>
          <w:szCs w:val="24"/>
        </w:rPr>
        <w:t>διάτρητη διαδικασία που ακολουθ</w:t>
      </w:r>
      <w:r>
        <w:rPr>
          <w:rFonts w:eastAsia="Times New Roman"/>
          <w:szCs w:val="24"/>
        </w:rPr>
        <w:t>είτο</w:t>
      </w:r>
      <w:r w:rsidRPr="009E78A0">
        <w:rPr>
          <w:rFonts w:eastAsia="Times New Roman"/>
          <w:szCs w:val="24"/>
        </w:rPr>
        <w:t xml:space="preserve"> </w:t>
      </w:r>
      <w:r>
        <w:rPr>
          <w:rFonts w:eastAsia="Times New Roman"/>
          <w:szCs w:val="24"/>
        </w:rPr>
        <w:t>σ</w:t>
      </w:r>
      <w:r w:rsidRPr="009E78A0">
        <w:rPr>
          <w:rFonts w:eastAsia="Times New Roman"/>
          <w:szCs w:val="24"/>
        </w:rPr>
        <w:t>το παρελθόν</w:t>
      </w:r>
      <w:r>
        <w:rPr>
          <w:rFonts w:eastAsia="Times New Roman"/>
          <w:szCs w:val="24"/>
        </w:rPr>
        <w:t>.</w:t>
      </w:r>
      <w:r w:rsidRPr="009E78A0">
        <w:rPr>
          <w:rFonts w:eastAsia="Times New Roman"/>
          <w:szCs w:val="24"/>
        </w:rPr>
        <w:t xml:space="preserve"> Σχεδιάσαμε </w:t>
      </w:r>
      <w:r>
        <w:rPr>
          <w:rFonts w:eastAsia="Times New Roman"/>
          <w:szCs w:val="24"/>
        </w:rPr>
        <w:t>και φέρνουμε</w:t>
      </w:r>
      <w:r w:rsidRPr="009E78A0">
        <w:rPr>
          <w:rFonts w:eastAsia="Times New Roman"/>
          <w:szCs w:val="24"/>
        </w:rPr>
        <w:t xml:space="preserve"> για ψήφιση στη Βουλή το παρόν σχέδιο νόμου </w:t>
      </w:r>
      <w:r>
        <w:rPr>
          <w:rFonts w:eastAsia="Times New Roman"/>
          <w:szCs w:val="24"/>
        </w:rPr>
        <w:t xml:space="preserve">που </w:t>
      </w:r>
      <w:r w:rsidRPr="009E78A0">
        <w:rPr>
          <w:rFonts w:eastAsia="Times New Roman"/>
          <w:szCs w:val="24"/>
        </w:rPr>
        <w:t>έχει στόχο</w:t>
      </w:r>
      <w:r>
        <w:rPr>
          <w:rFonts w:eastAsia="Times New Roman"/>
          <w:szCs w:val="24"/>
        </w:rPr>
        <w:t>υς</w:t>
      </w:r>
      <w:r w:rsidRPr="009E78A0">
        <w:rPr>
          <w:rFonts w:eastAsia="Times New Roman"/>
          <w:szCs w:val="24"/>
        </w:rPr>
        <w:t xml:space="preserve"> αυτονόητο</w:t>
      </w:r>
      <w:r>
        <w:rPr>
          <w:rFonts w:eastAsia="Times New Roman"/>
          <w:szCs w:val="24"/>
        </w:rPr>
        <w:t>υς ί</w:t>
      </w:r>
      <w:r w:rsidRPr="009E78A0">
        <w:rPr>
          <w:rFonts w:eastAsia="Times New Roman"/>
          <w:szCs w:val="24"/>
        </w:rPr>
        <w:t>σως</w:t>
      </w:r>
      <w:r>
        <w:rPr>
          <w:rFonts w:eastAsia="Times New Roman"/>
          <w:szCs w:val="24"/>
        </w:rPr>
        <w:t>,</w:t>
      </w:r>
      <w:r w:rsidRPr="009E78A0">
        <w:rPr>
          <w:rFonts w:eastAsia="Times New Roman"/>
          <w:szCs w:val="24"/>
        </w:rPr>
        <w:t xml:space="preserve"> αλλά με μεγάλο πολιτικό βάρος και πολλές τεχνικές δυσκολίες</w:t>
      </w:r>
      <w:r>
        <w:rPr>
          <w:rFonts w:eastAsia="Times New Roman"/>
          <w:szCs w:val="24"/>
        </w:rPr>
        <w:t>, να αντιμετωπιστούν οι δυσ</w:t>
      </w:r>
      <w:r w:rsidRPr="009E78A0">
        <w:rPr>
          <w:rFonts w:eastAsia="Times New Roman"/>
          <w:szCs w:val="24"/>
        </w:rPr>
        <w:t>λειτουργί</w:t>
      </w:r>
      <w:r>
        <w:rPr>
          <w:rFonts w:eastAsia="Times New Roman"/>
          <w:szCs w:val="24"/>
        </w:rPr>
        <w:t>ες και παθογένειε</w:t>
      </w:r>
      <w:r w:rsidRPr="009E78A0">
        <w:rPr>
          <w:rFonts w:eastAsia="Times New Roman"/>
          <w:szCs w:val="24"/>
        </w:rPr>
        <w:t>ς χρονών</w:t>
      </w:r>
      <w:r>
        <w:rPr>
          <w:rFonts w:eastAsia="Times New Roman"/>
          <w:szCs w:val="24"/>
        </w:rPr>
        <w:t>,</w:t>
      </w:r>
      <w:r w:rsidRPr="009E78A0">
        <w:rPr>
          <w:rFonts w:eastAsia="Times New Roman"/>
          <w:szCs w:val="24"/>
        </w:rPr>
        <w:t xml:space="preserve"> να εξασφαλιστ</w:t>
      </w:r>
      <w:r w:rsidRPr="009E78A0">
        <w:rPr>
          <w:rFonts w:eastAsia="Times New Roman"/>
          <w:szCs w:val="24"/>
        </w:rPr>
        <w:t xml:space="preserve">εί </w:t>
      </w:r>
      <w:r>
        <w:rPr>
          <w:rFonts w:eastAsia="Times New Roman"/>
          <w:szCs w:val="24"/>
        </w:rPr>
        <w:t xml:space="preserve">η </w:t>
      </w:r>
      <w:r w:rsidRPr="009E78A0">
        <w:rPr>
          <w:rFonts w:eastAsia="Times New Roman"/>
          <w:szCs w:val="24"/>
        </w:rPr>
        <w:t xml:space="preserve">διαφάνεια </w:t>
      </w:r>
      <w:r w:rsidRPr="009E78A0">
        <w:rPr>
          <w:rFonts w:eastAsia="Times New Roman"/>
          <w:szCs w:val="24"/>
        </w:rPr>
        <w:lastRenderedPageBreak/>
        <w:t xml:space="preserve">και </w:t>
      </w:r>
      <w:r>
        <w:rPr>
          <w:rFonts w:eastAsia="Times New Roman"/>
          <w:szCs w:val="24"/>
        </w:rPr>
        <w:t xml:space="preserve">η </w:t>
      </w:r>
      <w:r w:rsidRPr="009E78A0">
        <w:rPr>
          <w:rFonts w:eastAsia="Times New Roman"/>
          <w:szCs w:val="24"/>
        </w:rPr>
        <w:t>χρηστή διοίκηση για το μέλλον</w:t>
      </w:r>
      <w:r>
        <w:rPr>
          <w:rFonts w:eastAsia="Times New Roman"/>
          <w:szCs w:val="24"/>
        </w:rPr>
        <w:t>,</w:t>
      </w:r>
      <w:r w:rsidRPr="009E78A0">
        <w:rPr>
          <w:rFonts w:eastAsia="Times New Roman"/>
          <w:szCs w:val="24"/>
        </w:rPr>
        <w:t xml:space="preserve"> να διασφαλιστεί ταυτόχρονα η εύρυθμη λειτουργία </w:t>
      </w:r>
      <w:r>
        <w:rPr>
          <w:rFonts w:eastAsia="Times New Roman"/>
          <w:szCs w:val="24"/>
        </w:rPr>
        <w:t>σ</w:t>
      </w:r>
      <w:r w:rsidRPr="009E78A0">
        <w:rPr>
          <w:rFonts w:eastAsia="Times New Roman"/>
          <w:szCs w:val="24"/>
        </w:rPr>
        <w:t>την παρούσα μεταβατική φάση</w:t>
      </w:r>
      <w:r>
        <w:rPr>
          <w:rFonts w:eastAsia="Times New Roman"/>
          <w:szCs w:val="24"/>
        </w:rPr>
        <w:t xml:space="preserve">, μια διαδικασία ναυπήγησης εν πλω, όπως εξηγήσαμε στις </w:t>
      </w:r>
      <w:r>
        <w:rPr>
          <w:rFonts w:eastAsia="Times New Roman"/>
          <w:szCs w:val="24"/>
        </w:rPr>
        <w:t>ε</w:t>
      </w:r>
      <w:r w:rsidRPr="009E78A0">
        <w:rPr>
          <w:rFonts w:eastAsia="Times New Roman"/>
          <w:szCs w:val="24"/>
        </w:rPr>
        <w:t>πιτροπές</w:t>
      </w:r>
      <w:r>
        <w:rPr>
          <w:rFonts w:eastAsia="Times New Roman"/>
          <w:szCs w:val="24"/>
        </w:rPr>
        <w:t>,</w:t>
      </w:r>
      <w:r w:rsidRPr="009E78A0">
        <w:rPr>
          <w:rFonts w:eastAsia="Times New Roman"/>
          <w:szCs w:val="24"/>
        </w:rPr>
        <w:t xml:space="preserve"> να </w:t>
      </w:r>
      <w:r>
        <w:rPr>
          <w:rFonts w:eastAsia="Times New Roman"/>
          <w:szCs w:val="24"/>
        </w:rPr>
        <w:t>υπάρξει</w:t>
      </w:r>
      <w:r w:rsidRPr="009E78A0">
        <w:rPr>
          <w:rFonts w:eastAsia="Times New Roman"/>
          <w:szCs w:val="24"/>
        </w:rPr>
        <w:t xml:space="preserve"> ιδιαίτερη μέριμνα για τη διατήρηση κοινωνικών παροχών προς </w:t>
      </w:r>
      <w:r>
        <w:rPr>
          <w:rFonts w:eastAsia="Times New Roman"/>
          <w:szCs w:val="24"/>
        </w:rPr>
        <w:t xml:space="preserve">τους </w:t>
      </w:r>
      <w:r w:rsidRPr="009E78A0">
        <w:rPr>
          <w:rFonts w:eastAsia="Times New Roman"/>
          <w:szCs w:val="24"/>
        </w:rPr>
        <w:t>εργαζομένους του Υπουργείου και</w:t>
      </w:r>
      <w:r>
        <w:rPr>
          <w:rFonts w:eastAsia="Times New Roman"/>
          <w:szCs w:val="24"/>
        </w:rPr>
        <w:t>,</w:t>
      </w:r>
      <w:r w:rsidRPr="009E78A0">
        <w:rPr>
          <w:rFonts w:eastAsia="Times New Roman"/>
          <w:szCs w:val="24"/>
        </w:rPr>
        <w:t xml:space="preserve"> τέλος</w:t>
      </w:r>
      <w:r>
        <w:rPr>
          <w:rFonts w:eastAsia="Times New Roman"/>
          <w:szCs w:val="24"/>
        </w:rPr>
        <w:t>,</w:t>
      </w:r>
      <w:r w:rsidRPr="009E78A0">
        <w:rPr>
          <w:rFonts w:eastAsia="Times New Roman"/>
          <w:szCs w:val="24"/>
        </w:rPr>
        <w:t xml:space="preserve"> να διασφαλιστούν οι θέσεις εργασίας</w:t>
      </w:r>
      <w:r>
        <w:rPr>
          <w:rFonts w:eastAsia="Times New Roman"/>
          <w:szCs w:val="24"/>
        </w:rPr>
        <w:t xml:space="preserve"> και</w:t>
      </w:r>
      <w:r w:rsidRPr="009E78A0">
        <w:rPr>
          <w:rFonts w:eastAsia="Times New Roman"/>
          <w:szCs w:val="24"/>
        </w:rPr>
        <w:t xml:space="preserve"> οι εργαζόμενοι του </w:t>
      </w:r>
      <w:r>
        <w:rPr>
          <w:rFonts w:eastAsia="Times New Roman"/>
          <w:szCs w:val="24"/>
        </w:rPr>
        <w:t>τ</w:t>
      </w:r>
      <w:r w:rsidRPr="009E78A0">
        <w:rPr>
          <w:rFonts w:eastAsia="Times New Roman"/>
          <w:szCs w:val="24"/>
        </w:rPr>
        <w:t>αμείου</w:t>
      </w:r>
      <w:r>
        <w:rPr>
          <w:rFonts w:eastAsia="Times New Roman"/>
          <w:szCs w:val="24"/>
        </w:rPr>
        <w:t>.</w:t>
      </w:r>
      <w:r w:rsidRPr="009E78A0">
        <w:rPr>
          <w:rFonts w:eastAsia="Times New Roman"/>
          <w:szCs w:val="24"/>
        </w:rPr>
        <w:t xml:space="preserve"> </w:t>
      </w:r>
    </w:p>
    <w:p w14:paraId="0A5C0F31"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Ο παιδικός σταθμός και το επίδομα κατασκήνωσης που </w:t>
      </w:r>
      <w:r>
        <w:rPr>
          <w:rFonts w:eastAsia="Times New Roman"/>
          <w:szCs w:val="24"/>
        </w:rPr>
        <w:t>είχαν</w:t>
      </w:r>
      <w:r w:rsidRPr="009E78A0">
        <w:rPr>
          <w:rFonts w:eastAsia="Times New Roman"/>
          <w:szCs w:val="24"/>
        </w:rPr>
        <w:t xml:space="preserve"> χρησιμοποιηθεί ως άλλοθι </w:t>
      </w:r>
      <w:r w:rsidRPr="009E78A0">
        <w:rPr>
          <w:rFonts w:eastAsia="Times New Roman"/>
          <w:szCs w:val="24"/>
        </w:rPr>
        <w:t>για την κακοδιαχείριση</w:t>
      </w:r>
      <w:r>
        <w:rPr>
          <w:rFonts w:eastAsia="Times New Roman"/>
          <w:szCs w:val="24"/>
        </w:rPr>
        <w:t>,</w:t>
      </w:r>
      <w:r w:rsidRPr="009E78A0">
        <w:rPr>
          <w:rFonts w:eastAsia="Times New Roman"/>
          <w:szCs w:val="24"/>
        </w:rPr>
        <w:t xml:space="preserve"> αλλά και ως μοχλός πίεσης ενάντια σε οποιαδήποτε προσπάθεια εξυγίανσης </w:t>
      </w:r>
      <w:r>
        <w:rPr>
          <w:rFonts w:eastAsia="Times New Roman"/>
          <w:szCs w:val="24"/>
        </w:rPr>
        <w:t xml:space="preserve">είχε </w:t>
      </w:r>
      <w:r w:rsidRPr="009E78A0">
        <w:rPr>
          <w:rFonts w:eastAsia="Times New Roman"/>
          <w:szCs w:val="24"/>
        </w:rPr>
        <w:t>υπάρ</w:t>
      </w:r>
      <w:r>
        <w:rPr>
          <w:rFonts w:eastAsia="Times New Roman"/>
          <w:szCs w:val="24"/>
        </w:rPr>
        <w:t>ξ</w:t>
      </w:r>
      <w:r w:rsidRPr="009E78A0">
        <w:rPr>
          <w:rFonts w:eastAsia="Times New Roman"/>
          <w:szCs w:val="24"/>
        </w:rPr>
        <w:t>ει στο παρελθόν</w:t>
      </w:r>
      <w:r>
        <w:rPr>
          <w:rFonts w:eastAsia="Times New Roman"/>
          <w:szCs w:val="24"/>
        </w:rPr>
        <w:t>,</w:t>
      </w:r>
      <w:r w:rsidRPr="009E78A0">
        <w:rPr>
          <w:rFonts w:eastAsia="Times New Roman"/>
          <w:szCs w:val="24"/>
        </w:rPr>
        <w:t xml:space="preserve"> μεταφέρονται στις δομές της Γενικής Διεύθυνσης Διοικητικού του </w:t>
      </w:r>
      <w:r>
        <w:rPr>
          <w:rFonts w:eastAsia="Times New Roman"/>
          <w:szCs w:val="24"/>
        </w:rPr>
        <w:t>Υπουργείου, που αναλαμβάνει</w:t>
      </w:r>
      <w:r w:rsidRPr="009E78A0">
        <w:rPr>
          <w:rFonts w:eastAsia="Times New Roman"/>
          <w:szCs w:val="24"/>
        </w:rPr>
        <w:t xml:space="preserve"> το ίδιο να καλύψει τα σχετικά κόστη</w:t>
      </w:r>
      <w:r>
        <w:rPr>
          <w:rFonts w:eastAsia="Times New Roman"/>
          <w:szCs w:val="24"/>
        </w:rPr>
        <w:t>.</w:t>
      </w:r>
      <w:r w:rsidRPr="009E78A0">
        <w:rPr>
          <w:rFonts w:eastAsia="Times New Roman"/>
          <w:szCs w:val="24"/>
        </w:rPr>
        <w:t xml:space="preserve"> </w:t>
      </w:r>
    </w:p>
    <w:p w14:paraId="0A5C0F32" w14:textId="77777777" w:rsidR="004A3142" w:rsidRDefault="002101D6">
      <w:pPr>
        <w:spacing w:line="600" w:lineRule="auto"/>
        <w:ind w:firstLine="720"/>
        <w:jc w:val="both"/>
        <w:rPr>
          <w:rFonts w:eastAsia="Times New Roman"/>
          <w:szCs w:val="24"/>
        </w:rPr>
      </w:pPr>
      <w:r w:rsidRPr="009E78A0">
        <w:rPr>
          <w:rFonts w:eastAsia="Times New Roman"/>
          <w:szCs w:val="24"/>
        </w:rPr>
        <w:t>Αναρω</w:t>
      </w:r>
      <w:r w:rsidRPr="009E78A0">
        <w:rPr>
          <w:rFonts w:eastAsia="Times New Roman"/>
          <w:szCs w:val="24"/>
        </w:rPr>
        <w:t xml:space="preserve">τήθηκε ο </w:t>
      </w:r>
      <w:r>
        <w:rPr>
          <w:rFonts w:eastAsia="Times New Roman"/>
          <w:szCs w:val="24"/>
        </w:rPr>
        <w:t>πρώην</w:t>
      </w:r>
      <w:r w:rsidRPr="009E78A0">
        <w:rPr>
          <w:rFonts w:eastAsia="Times New Roman"/>
          <w:szCs w:val="24"/>
        </w:rPr>
        <w:t xml:space="preserve"> Υπουργός Πολιτισμού</w:t>
      </w:r>
      <w:r>
        <w:rPr>
          <w:rFonts w:eastAsia="Times New Roman"/>
          <w:szCs w:val="24"/>
        </w:rPr>
        <w:t>,</w:t>
      </w:r>
      <w:r w:rsidRPr="009E78A0">
        <w:rPr>
          <w:rFonts w:eastAsia="Times New Roman"/>
          <w:szCs w:val="24"/>
        </w:rPr>
        <w:t xml:space="preserve"> σήμερα Κοινοβουλευτικός Εκπρόσωπος </w:t>
      </w:r>
      <w:r>
        <w:rPr>
          <w:rFonts w:eastAsia="Times New Roman"/>
          <w:szCs w:val="24"/>
        </w:rPr>
        <w:t xml:space="preserve">της </w:t>
      </w:r>
      <w:r w:rsidRPr="009E78A0">
        <w:rPr>
          <w:rFonts w:eastAsia="Times New Roman"/>
          <w:szCs w:val="24"/>
        </w:rPr>
        <w:t>Νέας Δημοκρατίας</w:t>
      </w:r>
      <w:r>
        <w:rPr>
          <w:rFonts w:eastAsia="Times New Roman"/>
          <w:szCs w:val="24"/>
        </w:rPr>
        <w:t>, γιατί ιδρύουμε παιδικό σταθμό, αφού υπάρχει.</w:t>
      </w:r>
      <w:r w:rsidRPr="009E78A0">
        <w:rPr>
          <w:rFonts w:eastAsia="Times New Roman"/>
          <w:szCs w:val="24"/>
        </w:rPr>
        <w:t xml:space="preserve"> </w:t>
      </w:r>
      <w:r>
        <w:rPr>
          <w:rFonts w:eastAsia="Times New Roman"/>
          <w:szCs w:val="24"/>
        </w:rPr>
        <w:t xml:space="preserve">Ο παιδικός σταθμός που υπάρχει είναι </w:t>
      </w:r>
      <w:r w:rsidRPr="009E78A0">
        <w:rPr>
          <w:rFonts w:eastAsia="Times New Roman"/>
          <w:szCs w:val="24"/>
        </w:rPr>
        <w:t>ιδιωτικός παιδικός σταθμός ενός σωματείου</w:t>
      </w:r>
      <w:r>
        <w:rPr>
          <w:rFonts w:eastAsia="Times New Roman"/>
          <w:szCs w:val="24"/>
        </w:rPr>
        <w:t>.</w:t>
      </w:r>
      <w:r w:rsidRPr="009E78A0">
        <w:rPr>
          <w:rFonts w:eastAsia="Times New Roman"/>
          <w:szCs w:val="24"/>
        </w:rPr>
        <w:t xml:space="preserve"> Εμείς</w:t>
      </w:r>
      <w:r>
        <w:rPr>
          <w:rFonts w:eastAsia="Times New Roman"/>
          <w:szCs w:val="24"/>
        </w:rPr>
        <w:t xml:space="preserve"> ιδρύουμε</w:t>
      </w:r>
      <w:r w:rsidRPr="009E78A0">
        <w:rPr>
          <w:rFonts w:eastAsia="Times New Roman"/>
          <w:szCs w:val="24"/>
        </w:rPr>
        <w:t xml:space="preserve"> </w:t>
      </w:r>
      <w:r>
        <w:rPr>
          <w:rFonts w:eastAsia="Times New Roman"/>
          <w:szCs w:val="24"/>
        </w:rPr>
        <w:t xml:space="preserve">δημόσιο </w:t>
      </w:r>
      <w:r w:rsidRPr="009E78A0">
        <w:rPr>
          <w:rFonts w:eastAsia="Times New Roman"/>
          <w:szCs w:val="24"/>
        </w:rPr>
        <w:t xml:space="preserve">παιδικό σταθμό </w:t>
      </w:r>
      <w:r w:rsidRPr="009E78A0">
        <w:rPr>
          <w:rFonts w:eastAsia="Times New Roman"/>
          <w:szCs w:val="24"/>
        </w:rPr>
        <w:t xml:space="preserve">του Υπουργείου Πολιτισμού </w:t>
      </w:r>
      <w:r>
        <w:rPr>
          <w:rFonts w:eastAsia="Times New Roman"/>
          <w:szCs w:val="24"/>
        </w:rPr>
        <w:t>και ήταν</w:t>
      </w:r>
      <w:r w:rsidRPr="009E78A0">
        <w:rPr>
          <w:rFonts w:eastAsia="Times New Roman"/>
          <w:szCs w:val="24"/>
        </w:rPr>
        <w:t xml:space="preserve"> κάτι το οπ</w:t>
      </w:r>
      <w:r>
        <w:rPr>
          <w:rFonts w:eastAsia="Times New Roman"/>
          <w:szCs w:val="24"/>
        </w:rPr>
        <w:t>οίο χρειάστηκε να το ανακαλύψουμε ότι</w:t>
      </w:r>
      <w:r w:rsidRPr="009E78A0">
        <w:rPr>
          <w:rFonts w:eastAsia="Times New Roman"/>
          <w:szCs w:val="24"/>
        </w:rPr>
        <w:t xml:space="preserve"> </w:t>
      </w:r>
      <w:r w:rsidRPr="009E78A0">
        <w:rPr>
          <w:rFonts w:eastAsia="Times New Roman"/>
          <w:szCs w:val="24"/>
        </w:rPr>
        <w:lastRenderedPageBreak/>
        <w:t>τεχνικά έπρεπε να το κάνουμε</w:t>
      </w:r>
      <w:r>
        <w:rPr>
          <w:rFonts w:eastAsia="Times New Roman"/>
          <w:szCs w:val="24"/>
        </w:rPr>
        <w:t>,</w:t>
      </w:r>
      <w:r w:rsidRPr="009E78A0">
        <w:rPr>
          <w:rFonts w:eastAsia="Times New Roman"/>
          <w:szCs w:val="24"/>
        </w:rPr>
        <w:t xml:space="preserve"> για να μπορέσουμε να προχωρήσουμε</w:t>
      </w:r>
      <w:r>
        <w:rPr>
          <w:rFonts w:eastAsia="Times New Roman"/>
          <w:szCs w:val="24"/>
        </w:rPr>
        <w:t>.</w:t>
      </w:r>
      <w:r w:rsidRPr="009E78A0">
        <w:rPr>
          <w:rFonts w:eastAsia="Times New Roman"/>
          <w:szCs w:val="24"/>
        </w:rPr>
        <w:t xml:space="preserve"> </w:t>
      </w:r>
    </w:p>
    <w:p w14:paraId="0A5C0F33"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Όσον αφορά το ερώτημα από την πλευρά του </w:t>
      </w:r>
      <w:r>
        <w:rPr>
          <w:rFonts w:eastAsia="Times New Roman"/>
          <w:szCs w:val="24"/>
        </w:rPr>
        <w:t>ε</w:t>
      </w:r>
      <w:r w:rsidRPr="009E78A0">
        <w:rPr>
          <w:rFonts w:eastAsia="Times New Roman"/>
          <w:szCs w:val="24"/>
        </w:rPr>
        <w:t>ισηγητή του Κομμουνιστικού Κόμματος</w:t>
      </w:r>
      <w:r>
        <w:rPr>
          <w:rFonts w:eastAsia="Times New Roman"/>
          <w:szCs w:val="24"/>
        </w:rPr>
        <w:t>,</w:t>
      </w:r>
      <w:r w:rsidRPr="009E78A0">
        <w:rPr>
          <w:rFonts w:eastAsia="Times New Roman"/>
          <w:szCs w:val="24"/>
        </w:rPr>
        <w:t xml:space="preserve"> </w:t>
      </w:r>
      <w:r>
        <w:rPr>
          <w:rFonts w:eastAsia="Times New Roman"/>
          <w:szCs w:val="24"/>
        </w:rPr>
        <w:t>ν</w:t>
      </w:r>
      <w:r w:rsidRPr="009E78A0">
        <w:rPr>
          <w:rFonts w:eastAsia="Times New Roman"/>
          <w:szCs w:val="24"/>
        </w:rPr>
        <w:t>αι</w:t>
      </w:r>
      <w:r>
        <w:rPr>
          <w:rFonts w:eastAsia="Times New Roman"/>
          <w:szCs w:val="24"/>
        </w:rPr>
        <w:t>,</w:t>
      </w:r>
      <w:r w:rsidRPr="009E78A0">
        <w:rPr>
          <w:rFonts w:eastAsia="Times New Roman"/>
          <w:szCs w:val="24"/>
        </w:rPr>
        <w:t xml:space="preserve"> διερευνούμε </w:t>
      </w:r>
      <w:r>
        <w:rPr>
          <w:rFonts w:eastAsia="Times New Roman"/>
          <w:szCs w:val="24"/>
        </w:rPr>
        <w:t xml:space="preserve">και έχουμε </w:t>
      </w:r>
      <w:r>
        <w:rPr>
          <w:rFonts w:eastAsia="Times New Roman"/>
          <w:szCs w:val="24"/>
        </w:rPr>
        <w:t>ζητήσει στοιχεία για το ποι</w:t>
      </w:r>
      <w:r w:rsidRPr="009E78A0">
        <w:rPr>
          <w:rFonts w:eastAsia="Times New Roman"/>
          <w:szCs w:val="24"/>
        </w:rPr>
        <w:t xml:space="preserve">ες </w:t>
      </w:r>
      <w:r>
        <w:rPr>
          <w:rFonts w:eastAsia="Times New Roman"/>
          <w:szCs w:val="24"/>
        </w:rPr>
        <w:t>ε</w:t>
      </w:r>
      <w:r w:rsidRPr="009E78A0">
        <w:rPr>
          <w:rFonts w:eastAsia="Times New Roman"/>
          <w:szCs w:val="24"/>
        </w:rPr>
        <w:t xml:space="preserve">ίναι </w:t>
      </w:r>
      <w:r>
        <w:rPr>
          <w:rFonts w:eastAsia="Times New Roman"/>
          <w:szCs w:val="24"/>
        </w:rPr>
        <w:t xml:space="preserve">οι </w:t>
      </w:r>
      <w:r w:rsidRPr="009E78A0">
        <w:rPr>
          <w:rFonts w:eastAsia="Times New Roman"/>
          <w:szCs w:val="24"/>
        </w:rPr>
        <w:t>πραγματικές ανάγκες για υπαλλήλους του Υπουργείου Πολιτισμού σε όλη την Ελλάδα που δεν καλύπτονται από κοινωνικές δομές</w:t>
      </w:r>
      <w:r>
        <w:rPr>
          <w:rFonts w:eastAsia="Times New Roman"/>
          <w:szCs w:val="24"/>
        </w:rPr>
        <w:t>,</w:t>
      </w:r>
      <w:r w:rsidRPr="009E78A0">
        <w:rPr>
          <w:rFonts w:eastAsia="Times New Roman"/>
          <w:szCs w:val="24"/>
        </w:rPr>
        <w:t xml:space="preserve"> δηλαδή δημόσιο</w:t>
      </w:r>
      <w:r>
        <w:rPr>
          <w:rFonts w:eastAsia="Times New Roman"/>
          <w:szCs w:val="24"/>
        </w:rPr>
        <w:t>υς</w:t>
      </w:r>
      <w:r w:rsidRPr="009E78A0">
        <w:rPr>
          <w:rFonts w:eastAsia="Times New Roman"/>
          <w:szCs w:val="24"/>
        </w:rPr>
        <w:t xml:space="preserve"> παιδικούς σταθμούς</w:t>
      </w:r>
      <w:r>
        <w:rPr>
          <w:rFonts w:eastAsia="Times New Roman"/>
          <w:szCs w:val="24"/>
        </w:rPr>
        <w:t>,</w:t>
      </w:r>
      <w:r w:rsidRPr="009E78A0">
        <w:rPr>
          <w:rFonts w:eastAsia="Times New Roman"/>
          <w:szCs w:val="24"/>
        </w:rPr>
        <w:t xml:space="preserve"> ή δεν λαμβάνουν κάποιο </w:t>
      </w:r>
      <w:proofErr w:type="spellStart"/>
      <w:r w:rsidRPr="009E78A0">
        <w:rPr>
          <w:rFonts w:eastAsia="Times New Roman"/>
          <w:szCs w:val="24"/>
        </w:rPr>
        <w:t>voucher</w:t>
      </w:r>
      <w:proofErr w:type="spellEnd"/>
      <w:r w:rsidRPr="009E78A0">
        <w:rPr>
          <w:rFonts w:eastAsia="Times New Roman"/>
          <w:szCs w:val="24"/>
        </w:rPr>
        <w:t xml:space="preserve"> για παιδικό σταθμό για τα πα</w:t>
      </w:r>
      <w:r w:rsidRPr="009E78A0">
        <w:rPr>
          <w:rFonts w:eastAsia="Times New Roman"/>
          <w:szCs w:val="24"/>
        </w:rPr>
        <w:t>ιδιά</w:t>
      </w:r>
      <w:r>
        <w:rPr>
          <w:rFonts w:eastAsia="Times New Roman"/>
          <w:szCs w:val="24"/>
        </w:rPr>
        <w:t xml:space="preserve"> τους και σε περίπτωση που υπάρξ</w:t>
      </w:r>
      <w:r w:rsidRPr="009E78A0">
        <w:rPr>
          <w:rFonts w:eastAsia="Times New Roman"/>
          <w:szCs w:val="24"/>
        </w:rPr>
        <w:t>ει πραγματική ανάγκη θα κινηθούμε και σε αυτή την κατεύθυνση</w:t>
      </w:r>
      <w:r>
        <w:rPr>
          <w:rFonts w:eastAsia="Times New Roman"/>
          <w:szCs w:val="24"/>
        </w:rPr>
        <w:t>. Παράλληλα, οι εργαζόμενοι</w:t>
      </w:r>
      <w:r w:rsidRPr="009E78A0">
        <w:rPr>
          <w:rFonts w:eastAsia="Times New Roman"/>
          <w:szCs w:val="24"/>
        </w:rPr>
        <w:t xml:space="preserve"> τοποθετούνται σε προσωποπαγείς θέσεις του </w:t>
      </w:r>
      <w:r>
        <w:rPr>
          <w:rFonts w:eastAsia="Times New Roman"/>
          <w:szCs w:val="24"/>
        </w:rPr>
        <w:t xml:space="preserve">Υπουργείου </w:t>
      </w:r>
      <w:r w:rsidRPr="009E78A0">
        <w:rPr>
          <w:rFonts w:eastAsia="Times New Roman"/>
          <w:szCs w:val="24"/>
        </w:rPr>
        <w:t>Πολιτισμού διασφαλ</w:t>
      </w:r>
      <w:r>
        <w:rPr>
          <w:rFonts w:eastAsia="Times New Roman"/>
          <w:szCs w:val="24"/>
        </w:rPr>
        <w:t xml:space="preserve">ίζοντας πλήρως την εργασία τους. </w:t>
      </w:r>
    </w:p>
    <w:p w14:paraId="0A5C0F34"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Όσον αφορά </w:t>
      </w:r>
      <w:r>
        <w:rPr>
          <w:rFonts w:eastAsia="Times New Roman"/>
          <w:szCs w:val="24"/>
        </w:rPr>
        <w:t xml:space="preserve">τον όρο της παραίτησης </w:t>
      </w:r>
      <w:r w:rsidRPr="009E78A0">
        <w:rPr>
          <w:rFonts w:eastAsia="Times New Roman"/>
          <w:szCs w:val="24"/>
        </w:rPr>
        <w:t>από την οικονομική απαίτηση</w:t>
      </w:r>
      <w:r>
        <w:rPr>
          <w:rFonts w:eastAsia="Times New Roman"/>
          <w:szCs w:val="24"/>
        </w:rPr>
        <w:t>,</w:t>
      </w:r>
      <w:r w:rsidRPr="009E78A0">
        <w:rPr>
          <w:rFonts w:eastAsia="Times New Roman"/>
          <w:szCs w:val="24"/>
        </w:rPr>
        <w:t xml:space="preserve"> πρώτα από όλα ένας όρος αρκετά συνηθισμέ</w:t>
      </w:r>
      <w:r>
        <w:rPr>
          <w:rFonts w:eastAsia="Times New Roman"/>
          <w:szCs w:val="24"/>
        </w:rPr>
        <w:t xml:space="preserve">νος σε μετατροπές συμβάσεων κι εδώ μην ξεχνάμε ότι έχουμε </w:t>
      </w:r>
      <w:r w:rsidRPr="009E78A0">
        <w:rPr>
          <w:rFonts w:eastAsia="Times New Roman"/>
          <w:szCs w:val="24"/>
        </w:rPr>
        <w:t>μεταφορά προσωπικού από ένα σωμ</w:t>
      </w:r>
      <w:r>
        <w:rPr>
          <w:rFonts w:eastAsia="Times New Roman"/>
          <w:szCs w:val="24"/>
        </w:rPr>
        <w:t>ατείο στην κεντρική διοίκηση, στο κράτο</w:t>
      </w:r>
      <w:r w:rsidRPr="009E78A0">
        <w:rPr>
          <w:rFonts w:eastAsia="Times New Roman"/>
          <w:szCs w:val="24"/>
        </w:rPr>
        <w:t>ς δηλαδή</w:t>
      </w:r>
      <w:r>
        <w:rPr>
          <w:rFonts w:eastAsia="Times New Roman"/>
          <w:szCs w:val="24"/>
        </w:rPr>
        <w:t>. Και για την ουσία της υπόθ</w:t>
      </w:r>
      <w:r>
        <w:rPr>
          <w:rFonts w:eastAsia="Times New Roman"/>
          <w:szCs w:val="24"/>
        </w:rPr>
        <w:t>εσης, η</w:t>
      </w:r>
      <w:r w:rsidRPr="009E78A0">
        <w:rPr>
          <w:rFonts w:eastAsia="Times New Roman"/>
          <w:szCs w:val="24"/>
        </w:rPr>
        <w:t xml:space="preserve"> υπαρκτή </w:t>
      </w:r>
      <w:r w:rsidRPr="009E78A0">
        <w:rPr>
          <w:rFonts w:eastAsia="Times New Roman"/>
          <w:szCs w:val="24"/>
        </w:rPr>
        <w:lastRenderedPageBreak/>
        <w:t>οικονομική απαίτηση που υπάρχει θα υπονόμευε</w:t>
      </w:r>
      <w:r>
        <w:rPr>
          <w:rFonts w:eastAsia="Times New Roman"/>
          <w:szCs w:val="24"/>
        </w:rPr>
        <w:t>,</w:t>
      </w:r>
      <w:r w:rsidRPr="009E78A0">
        <w:rPr>
          <w:rFonts w:eastAsia="Times New Roman"/>
          <w:szCs w:val="24"/>
        </w:rPr>
        <w:t xml:space="preserve"> αν γινόταν δεκτή</w:t>
      </w:r>
      <w:r>
        <w:rPr>
          <w:rFonts w:eastAsia="Times New Roman"/>
          <w:szCs w:val="24"/>
        </w:rPr>
        <w:t>,</w:t>
      </w:r>
      <w:r w:rsidRPr="009E78A0">
        <w:rPr>
          <w:rFonts w:eastAsia="Times New Roman"/>
          <w:szCs w:val="24"/>
        </w:rPr>
        <w:t xml:space="preserve"> τον ίδιο τον στόχο του νομοσχεδίου</w:t>
      </w:r>
      <w:r>
        <w:rPr>
          <w:rFonts w:eastAsia="Times New Roman"/>
          <w:szCs w:val="24"/>
        </w:rPr>
        <w:t>,</w:t>
      </w:r>
      <w:r w:rsidRPr="009E78A0">
        <w:rPr>
          <w:rFonts w:eastAsia="Times New Roman"/>
          <w:szCs w:val="24"/>
        </w:rPr>
        <w:t xml:space="preserve"> που</w:t>
      </w:r>
      <w:r>
        <w:rPr>
          <w:rFonts w:eastAsia="Times New Roman"/>
          <w:szCs w:val="24"/>
        </w:rPr>
        <w:t xml:space="preserve"> είναι να διασφαλίσει</w:t>
      </w:r>
      <w:r w:rsidRPr="009E78A0">
        <w:rPr>
          <w:rFonts w:eastAsia="Times New Roman"/>
          <w:szCs w:val="24"/>
        </w:rPr>
        <w:t xml:space="preserve"> θέσεις εργασίας</w:t>
      </w:r>
      <w:r>
        <w:rPr>
          <w:rFonts w:eastAsia="Times New Roman"/>
          <w:szCs w:val="24"/>
        </w:rPr>
        <w:t>.</w:t>
      </w:r>
      <w:r w:rsidRPr="009E78A0">
        <w:rPr>
          <w:rFonts w:eastAsia="Times New Roman"/>
          <w:szCs w:val="24"/>
        </w:rPr>
        <w:t xml:space="preserve"> Οι εργαζόμενοι διεκδικούν </w:t>
      </w:r>
      <w:r>
        <w:rPr>
          <w:rFonts w:eastAsia="Times New Roman"/>
          <w:szCs w:val="24"/>
        </w:rPr>
        <w:t>δέκατο τρίτο</w:t>
      </w:r>
      <w:r w:rsidRPr="009E78A0">
        <w:rPr>
          <w:rFonts w:eastAsia="Times New Roman"/>
          <w:szCs w:val="24"/>
        </w:rPr>
        <w:t xml:space="preserve"> και </w:t>
      </w:r>
      <w:r>
        <w:rPr>
          <w:rFonts w:eastAsia="Times New Roman"/>
          <w:szCs w:val="24"/>
        </w:rPr>
        <w:t xml:space="preserve">δέκατο τέταρτο </w:t>
      </w:r>
      <w:r w:rsidRPr="009E78A0">
        <w:rPr>
          <w:rFonts w:eastAsia="Times New Roman"/>
          <w:szCs w:val="24"/>
        </w:rPr>
        <w:t>μισθό</w:t>
      </w:r>
      <w:r>
        <w:rPr>
          <w:rFonts w:eastAsia="Times New Roman"/>
          <w:szCs w:val="24"/>
        </w:rPr>
        <w:t>,</w:t>
      </w:r>
      <w:r w:rsidRPr="009E78A0">
        <w:rPr>
          <w:rFonts w:eastAsia="Times New Roman"/>
          <w:szCs w:val="24"/>
        </w:rPr>
        <w:t xml:space="preserve"> από τη στιγμή</w:t>
      </w:r>
      <w:r>
        <w:rPr>
          <w:rFonts w:eastAsia="Times New Roman"/>
          <w:szCs w:val="24"/>
        </w:rPr>
        <w:t>,</w:t>
      </w:r>
      <w:r w:rsidRPr="009E78A0">
        <w:rPr>
          <w:rFonts w:eastAsia="Times New Roman"/>
          <w:szCs w:val="24"/>
        </w:rPr>
        <w:t xml:space="preserve"> </w:t>
      </w:r>
      <w:r>
        <w:rPr>
          <w:rFonts w:eastAsia="Times New Roman"/>
          <w:szCs w:val="24"/>
        </w:rPr>
        <w:t>όμως,</w:t>
      </w:r>
      <w:r w:rsidRPr="009E78A0">
        <w:rPr>
          <w:rFonts w:eastAsia="Times New Roman"/>
          <w:szCs w:val="24"/>
        </w:rPr>
        <w:t xml:space="preserve"> που </w:t>
      </w:r>
      <w:r>
        <w:rPr>
          <w:rFonts w:eastAsia="Times New Roman"/>
          <w:szCs w:val="24"/>
        </w:rPr>
        <w:t xml:space="preserve">τους </w:t>
      </w:r>
      <w:r w:rsidRPr="009E78A0">
        <w:rPr>
          <w:rFonts w:eastAsia="Times New Roman"/>
          <w:szCs w:val="24"/>
        </w:rPr>
        <w:t>ανα</w:t>
      </w:r>
      <w:r w:rsidRPr="009E78A0">
        <w:rPr>
          <w:rFonts w:eastAsia="Times New Roman"/>
          <w:szCs w:val="24"/>
        </w:rPr>
        <w:t>γνωρίζεται η εργασία τόσων ετών και μετατρέπονται σε δημοσίους υπαλλήλους</w:t>
      </w:r>
      <w:r>
        <w:rPr>
          <w:rFonts w:eastAsia="Times New Roman"/>
          <w:szCs w:val="24"/>
        </w:rPr>
        <w:t>,</w:t>
      </w:r>
      <w:r w:rsidRPr="009E78A0">
        <w:rPr>
          <w:rFonts w:eastAsia="Times New Roman"/>
          <w:szCs w:val="24"/>
        </w:rPr>
        <w:t xml:space="preserve"> το κράτος δεν θα μπορούσε να τους το χορ</w:t>
      </w:r>
      <w:r>
        <w:rPr>
          <w:rFonts w:eastAsia="Times New Roman"/>
          <w:szCs w:val="24"/>
        </w:rPr>
        <w:t>ηγήσει</w:t>
      </w:r>
      <w:r w:rsidRPr="009E78A0">
        <w:rPr>
          <w:rFonts w:eastAsia="Times New Roman"/>
          <w:szCs w:val="24"/>
        </w:rPr>
        <w:t xml:space="preserve"> αυτό</w:t>
      </w:r>
      <w:r>
        <w:rPr>
          <w:rFonts w:eastAsia="Times New Roman"/>
          <w:szCs w:val="24"/>
        </w:rPr>
        <w:t>.</w:t>
      </w:r>
      <w:r w:rsidRPr="009E78A0">
        <w:rPr>
          <w:rFonts w:eastAsia="Times New Roman"/>
          <w:szCs w:val="24"/>
        </w:rPr>
        <w:t xml:space="preserve"> </w:t>
      </w:r>
    </w:p>
    <w:p w14:paraId="0A5C0F35" w14:textId="77777777" w:rsidR="004A3142" w:rsidRDefault="002101D6">
      <w:pPr>
        <w:spacing w:line="600" w:lineRule="auto"/>
        <w:ind w:firstLine="720"/>
        <w:jc w:val="both"/>
        <w:rPr>
          <w:rFonts w:eastAsia="Times New Roman"/>
          <w:szCs w:val="24"/>
        </w:rPr>
      </w:pPr>
      <w:r>
        <w:rPr>
          <w:rFonts w:eastAsia="Times New Roman"/>
          <w:szCs w:val="24"/>
        </w:rPr>
        <w:t xml:space="preserve">Τέλος, </w:t>
      </w:r>
      <w:r w:rsidRPr="009E78A0">
        <w:rPr>
          <w:rFonts w:eastAsia="Times New Roman"/>
          <w:szCs w:val="24"/>
        </w:rPr>
        <w:t xml:space="preserve">το Ταμείο </w:t>
      </w:r>
      <w:r>
        <w:rPr>
          <w:rFonts w:eastAsia="Times New Roman"/>
          <w:szCs w:val="24"/>
        </w:rPr>
        <w:t>Αλληλο</w:t>
      </w:r>
      <w:r w:rsidRPr="009E78A0">
        <w:rPr>
          <w:rFonts w:eastAsia="Times New Roman"/>
          <w:szCs w:val="24"/>
        </w:rPr>
        <w:t xml:space="preserve">βοήθειας </w:t>
      </w:r>
      <w:r>
        <w:rPr>
          <w:rFonts w:eastAsia="Times New Roman"/>
          <w:szCs w:val="24"/>
        </w:rPr>
        <w:t xml:space="preserve">παύει </w:t>
      </w:r>
      <w:r w:rsidRPr="009E78A0">
        <w:rPr>
          <w:rFonts w:eastAsia="Times New Roman"/>
          <w:szCs w:val="24"/>
        </w:rPr>
        <w:t>να χρηματοδοτείται από το Ταμείο Αρχαιολογικών Πόρων</w:t>
      </w:r>
      <w:r>
        <w:rPr>
          <w:rFonts w:eastAsia="Times New Roman"/>
          <w:szCs w:val="24"/>
        </w:rPr>
        <w:t>.</w:t>
      </w:r>
      <w:r w:rsidRPr="009E78A0">
        <w:rPr>
          <w:rFonts w:eastAsia="Times New Roman"/>
          <w:szCs w:val="24"/>
        </w:rPr>
        <w:t xml:space="preserve"> Πλέον θα χρηματοδοτείται από τη Γεν</w:t>
      </w:r>
      <w:r w:rsidRPr="009E78A0">
        <w:rPr>
          <w:rFonts w:eastAsia="Times New Roman"/>
          <w:szCs w:val="24"/>
        </w:rPr>
        <w:t xml:space="preserve">ική Διεύθυνση Οικονομικών του Υπουργείου </w:t>
      </w:r>
      <w:r>
        <w:rPr>
          <w:rFonts w:eastAsia="Times New Roman"/>
          <w:szCs w:val="24"/>
        </w:rPr>
        <w:t>υπό τους κανόνες</w:t>
      </w:r>
      <w:r w:rsidRPr="009E78A0">
        <w:rPr>
          <w:rFonts w:eastAsia="Times New Roman"/>
          <w:szCs w:val="24"/>
        </w:rPr>
        <w:t xml:space="preserve"> του δημόσιου λογιστικού και τον έλεγχο του Γενικού Λογιστηρίου του Κράτους</w:t>
      </w:r>
      <w:r>
        <w:rPr>
          <w:rFonts w:eastAsia="Times New Roman"/>
          <w:szCs w:val="24"/>
        </w:rPr>
        <w:t>,</w:t>
      </w:r>
      <w:r w:rsidRPr="009E78A0">
        <w:rPr>
          <w:rFonts w:eastAsia="Times New Roman"/>
          <w:szCs w:val="24"/>
        </w:rPr>
        <w:t xml:space="preserve"> σύμφωνα με αυστηρούς όρους που θα τεθούν με υπουργική απόφαση</w:t>
      </w:r>
      <w:r>
        <w:rPr>
          <w:rFonts w:eastAsia="Times New Roman"/>
          <w:szCs w:val="24"/>
        </w:rPr>
        <w:t xml:space="preserve"> και βέβαια το</w:t>
      </w:r>
      <w:r w:rsidRPr="009E78A0">
        <w:rPr>
          <w:rFonts w:eastAsia="Times New Roman"/>
          <w:szCs w:val="24"/>
        </w:rPr>
        <w:t xml:space="preserve"> ύψος θα είναι πολύ μικρότερο</w:t>
      </w:r>
      <w:r>
        <w:rPr>
          <w:rFonts w:eastAsia="Times New Roman"/>
          <w:szCs w:val="24"/>
        </w:rPr>
        <w:t>, α</w:t>
      </w:r>
      <w:r w:rsidRPr="009E78A0">
        <w:rPr>
          <w:rFonts w:eastAsia="Times New Roman"/>
          <w:szCs w:val="24"/>
        </w:rPr>
        <w:t xml:space="preserve">φού δεν </w:t>
      </w:r>
      <w:r>
        <w:rPr>
          <w:rFonts w:eastAsia="Times New Roman"/>
          <w:szCs w:val="24"/>
        </w:rPr>
        <w:t xml:space="preserve">θα </w:t>
      </w:r>
      <w:r w:rsidRPr="009E78A0">
        <w:rPr>
          <w:rFonts w:eastAsia="Times New Roman"/>
          <w:szCs w:val="24"/>
        </w:rPr>
        <w:t>περι</w:t>
      </w:r>
      <w:r w:rsidRPr="009E78A0">
        <w:rPr>
          <w:rFonts w:eastAsia="Times New Roman"/>
          <w:szCs w:val="24"/>
        </w:rPr>
        <w:t>λαμβάνονται ούτε μισθοδοσί</w:t>
      </w:r>
      <w:r>
        <w:rPr>
          <w:rFonts w:eastAsia="Times New Roman"/>
          <w:szCs w:val="24"/>
        </w:rPr>
        <w:t>ε</w:t>
      </w:r>
      <w:r w:rsidRPr="009E78A0">
        <w:rPr>
          <w:rFonts w:eastAsia="Times New Roman"/>
          <w:szCs w:val="24"/>
        </w:rPr>
        <w:t>ς</w:t>
      </w:r>
      <w:r>
        <w:rPr>
          <w:rFonts w:eastAsia="Times New Roman"/>
          <w:szCs w:val="24"/>
        </w:rPr>
        <w:t>,</w:t>
      </w:r>
      <w:r w:rsidRPr="009E78A0">
        <w:rPr>
          <w:rFonts w:eastAsia="Times New Roman"/>
          <w:szCs w:val="24"/>
        </w:rPr>
        <w:t xml:space="preserve"> ούτε παιδικός σταθμός</w:t>
      </w:r>
      <w:r>
        <w:rPr>
          <w:rFonts w:eastAsia="Times New Roman"/>
          <w:szCs w:val="24"/>
        </w:rPr>
        <w:t>,</w:t>
      </w:r>
      <w:r w:rsidRPr="009E78A0">
        <w:rPr>
          <w:rFonts w:eastAsia="Times New Roman"/>
          <w:szCs w:val="24"/>
        </w:rPr>
        <w:t xml:space="preserve"> ούτε κατασκηνώσεις</w:t>
      </w:r>
      <w:r>
        <w:rPr>
          <w:rFonts w:eastAsia="Times New Roman"/>
          <w:szCs w:val="24"/>
        </w:rPr>
        <w:t>.</w:t>
      </w:r>
      <w:r w:rsidRPr="009E78A0">
        <w:rPr>
          <w:rFonts w:eastAsia="Times New Roman"/>
          <w:szCs w:val="24"/>
        </w:rPr>
        <w:t xml:space="preserve"> </w:t>
      </w:r>
    </w:p>
    <w:p w14:paraId="0A5C0F36"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Ετέθη ένα ζήτημα από τον </w:t>
      </w:r>
      <w:r>
        <w:rPr>
          <w:rFonts w:eastAsia="Times New Roman"/>
          <w:szCs w:val="24"/>
        </w:rPr>
        <w:t>κ.</w:t>
      </w:r>
      <w:r w:rsidRPr="009E78A0">
        <w:rPr>
          <w:rFonts w:eastAsia="Times New Roman"/>
          <w:szCs w:val="24"/>
        </w:rPr>
        <w:t xml:space="preserve"> Τζαβάρα</w:t>
      </w:r>
      <w:r>
        <w:rPr>
          <w:rFonts w:eastAsia="Times New Roman"/>
          <w:szCs w:val="24"/>
        </w:rPr>
        <w:t>,</w:t>
      </w:r>
      <w:r w:rsidRPr="009E78A0">
        <w:rPr>
          <w:rFonts w:eastAsia="Times New Roman"/>
          <w:szCs w:val="24"/>
        </w:rPr>
        <w:t xml:space="preserve"> α</w:t>
      </w:r>
      <w:r>
        <w:rPr>
          <w:rFonts w:eastAsia="Times New Roman"/>
          <w:szCs w:val="24"/>
        </w:rPr>
        <w:t xml:space="preserve">ν θα υπάρχει νομιμότητα σε αυτήν τη </w:t>
      </w:r>
      <w:r w:rsidRPr="009E78A0">
        <w:rPr>
          <w:rFonts w:eastAsia="Times New Roman"/>
          <w:szCs w:val="24"/>
        </w:rPr>
        <w:t>διαδικασία</w:t>
      </w:r>
      <w:r>
        <w:rPr>
          <w:rFonts w:eastAsia="Times New Roman"/>
          <w:szCs w:val="24"/>
        </w:rPr>
        <w:t>.</w:t>
      </w:r>
      <w:r w:rsidRPr="009E78A0">
        <w:rPr>
          <w:rFonts w:eastAsia="Times New Roman"/>
          <w:szCs w:val="24"/>
        </w:rPr>
        <w:t xml:space="preserve"> Είναι απολύτως νόμιμη </w:t>
      </w:r>
      <w:r>
        <w:rPr>
          <w:rFonts w:eastAsia="Times New Roman"/>
          <w:szCs w:val="24"/>
        </w:rPr>
        <w:t xml:space="preserve">η διαδικασία που έχουμε προβλέψει. </w:t>
      </w:r>
      <w:r w:rsidRPr="009E78A0">
        <w:rPr>
          <w:rFonts w:eastAsia="Times New Roman"/>
          <w:szCs w:val="24"/>
        </w:rPr>
        <w:t xml:space="preserve">Το Ταμείο </w:t>
      </w:r>
      <w:r>
        <w:rPr>
          <w:rFonts w:eastAsia="Times New Roman"/>
          <w:szCs w:val="24"/>
        </w:rPr>
        <w:t>Αρχαιολογικών Πόρων μεταβιβάζ</w:t>
      </w:r>
      <w:r>
        <w:rPr>
          <w:rFonts w:eastAsia="Times New Roman"/>
          <w:szCs w:val="24"/>
        </w:rPr>
        <w:t>ει</w:t>
      </w:r>
      <w:r w:rsidRPr="009E78A0">
        <w:rPr>
          <w:rFonts w:eastAsia="Times New Roman"/>
          <w:szCs w:val="24"/>
        </w:rPr>
        <w:t xml:space="preserve"> ένα ποσό συνολικά προς το Υπουργείο</w:t>
      </w:r>
      <w:r>
        <w:rPr>
          <w:rFonts w:eastAsia="Times New Roman"/>
          <w:szCs w:val="24"/>
        </w:rPr>
        <w:t>.</w:t>
      </w:r>
      <w:r w:rsidRPr="009E78A0">
        <w:rPr>
          <w:rFonts w:eastAsia="Times New Roman"/>
          <w:szCs w:val="24"/>
        </w:rPr>
        <w:t xml:space="preserve"> Αυτό </w:t>
      </w:r>
      <w:r w:rsidRPr="009E78A0">
        <w:rPr>
          <w:rFonts w:eastAsia="Times New Roman"/>
          <w:szCs w:val="24"/>
        </w:rPr>
        <w:lastRenderedPageBreak/>
        <w:t xml:space="preserve">το </w:t>
      </w:r>
      <w:r>
        <w:rPr>
          <w:rFonts w:eastAsia="Times New Roman"/>
          <w:szCs w:val="24"/>
        </w:rPr>
        <w:t>ποσό</w:t>
      </w:r>
      <w:r w:rsidRPr="009E78A0">
        <w:rPr>
          <w:rFonts w:eastAsia="Times New Roman"/>
          <w:szCs w:val="24"/>
        </w:rPr>
        <w:t xml:space="preserve"> έχει </w:t>
      </w:r>
      <w:r>
        <w:rPr>
          <w:rFonts w:eastAsia="Times New Roman"/>
          <w:szCs w:val="24"/>
        </w:rPr>
        <w:t>αυξηθεί</w:t>
      </w:r>
      <w:r w:rsidRPr="009E78A0">
        <w:rPr>
          <w:rFonts w:eastAsia="Times New Roman"/>
          <w:szCs w:val="24"/>
        </w:rPr>
        <w:t xml:space="preserve"> θεαματικά σε σχέση με το παρελθόν</w:t>
      </w:r>
      <w:r>
        <w:rPr>
          <w:rFonts w:eastAsia="Times New Roman"/>
          <w:szCs w:val="24"/>
        </w:rPr>
        <w:t>.</w:t>
      </w:r>
      <w:r w:rsidRPr="009E78A0">
        <w:rPr>
          <w:rFonts w:eastAsia="Times New Roman"/>
          <w:szCs w:val="24"/>
        </w:rPr>
        <w:t xml:space="preserve"> Ήταν </w:t>
      </w:r>
      <w:r>
        <w:rPr>
          <w:rFonts w:eastAsia="Times New Roman"/>
          <w:szCs w:val="24"/>
        </w:rPr>
        <w:t>7.000.000 ευρώ</w:t>
      </w:r>
      <w:r w:rsidRPr="009E78A0">
        <w:rPr>
          <w:rFonts w:eastAsia="Times New Roman"/>
          <w:szCs w:val="24"/>
        </w:rPr>
        <w:t xml:space="preserve"> το 2014</w:t>
      </w:r>
      <w:r>
        <w:rPr>
          <w:rFonts w:eastAsia="Times New Roman"/>
          <w:szCs w:val="24"/>
        </w:rPr>
        <w:t>.</w:t>
      </w:r>
      <w:r w:rsidRPr="009E78A0">
        <w:rPr>
          <w:rFonts w:eastAsia="Times New Roman"/>
          <w:szCs w:val="24"/>
        </w:rPr>
        <w:t xml:space="preserve"> Ήδη έχουν εκταμιευτεί 45</w:t>
      </w:r>
      <w:r>
        <w:rPr>
          <w:rFonts w:eastAsia="Times New Roman"/>
          <w:szCs w:val="24"/>
        </w:rPr>
        <w:t>.000.000 ευρώ</w:t>
      </w:r>
      <w:r w:rsidRPr="009E78A0">
        <w:rPr>
          <w:rFonts w:eastAsia="Times New Roman"/>
          <w:szCs w:val="24"/>
        </w:rPr>
        <w:t xml:space="preserve"> για το 2019 και έπονται άλλα 10</w:t>
      </w:r>
      <w:r>
        <w:rPr>
          <w:rFonts w:eastAsia="Times New Roman"/>
          <w:szCs w:val="24"/>
        </w:rPr>
        <w:t>.000.000 ευρώ</w:t>
      </w:r>
      <w:r w:rsidRPr="009E78A0">
        <w:rPr>
          <w:rFonts w:eastAsia="Times New Roman"/>
          <w:szCs w:val="24"/>
        </w:rPr>
        <w:t xml:space="preserve"> έως και 15</w:t>
      </w:r>
      <w:r>
        <w:rPr>
          <w:rFonts w:eastAsia="Times New Roman"/>
          <w:szCs w:val="24"/>
        </w:rPr>
        <w:t>.000.000 ευρώ.</w:t>
      </w:r>
      <w:r w:rsidRPr="009E78A0">
        <w:rPr>
          <w:rFonts w:eastAsia="Times New Roman"/>
          <w:szCs w:val="24"/>
        </w:rPr>
        <w:t xml:space="preserve"> </w:t>
      </w:r>
    </w:p>
    <w:p w14:paraId="0A5C0F37" w14:textId="77777777" w:rsidR="004A3142" w:rsidRDefault="002101D6">
      <w:pPr>
        <w:spacing w:line="600" w:lineRule="auto"/>
        <w:ind w:firstLine="720"/>
        <w:jc w:val="both"/>
        <w:rPr>
          <w:rFonts w:eastAsia="Times New Roman"/>
          <w:szCs w:val="24"/>
        </w:rPr>
      </w:pPr>
      <w:r w:rsidRPr="009E78A0">
        <w:rPr>
          <w:rFonts w:eastAsia="Times New Roman"/>
          <w:szCs w:val="24"/>
        </w:rPr>
        <w:t>Επομένως</w:t>
      </w:r>
      <w:r>
        <w:rPr>
          <w:rFonts w:eastAsia="Times New Roman"/>
          <w:szCs w:val="24"/>
        </w:rPr>
        <w:t>,</w:t>
      </w:r>
      <w:r w:rsidRPr="009E78A0">
        <w:rPr>
          <w:rFonts w:eastAsia="Times New Roman"/>
          <w:szCs w:val="24"/>
        </w:rPr>
        <w:t xml:space="preserve"> υπάρχει περιθώριο να γίνει και κοινωνική πολιτική με αυτά τα χρήμ</w:t>
      </w:r>
      <w:r>
        <w:rPr>
          <w:rFonts w:eastAsia="Times New Roman"/>
          <w:szCs w:val="24"/>
        </w:rPr>
        <w:t xml:space="preserve">ατα και αυτό το κάνουμε με νόμο. </w:t>
      </w:r>
      <w:r w:rsidRPr="009E78A0">
        <w:rPr>
          <w:rFonts w:eastAsia="Times New Roman"/>
          <w:szCs w:val="24"/>
        </w:rPr>
        <w:t>Άρα θα είναι σύννομη αυτή η διαδικασία</w:t>
      </w:r>
      <w:r>
        <w:rPr>
          <w:rFonts w:eastAsia="Times New Roman"/>
          <w:szCs w:val="24"/>
        </w:rPr>
        <w:t>.</w:t>
      </w:r>
      <w:r w:rsidRPr="009E78A0">
        <w:rPr>
          <w:rFonts w:eastAsia="Times New Roman"/>
          <w:szCs w:val="24"/>
        </w:rPr>
        <w:t xml:space="preserve"> Δεν </w:t>
      </w:r>
      <w:r>
        <w:rPr>
          <w:rFonts w:eastAsia="Times New Roman"/>
          <w:szCs w:val="24"/>
        </w:rPr>
        <w:t xml:space="preserve">θα </w:t>
      </w:r>
      <w:r w:rsidRPr="009E78A0">
        <w:rPr>
          <w:rFonts w:eastAsia="Times New Roman"/>
          <w:szCs w:val="24"/>
        </w:rPr>
        <w:t>έχει καμ</w:t>
      </w:r>
      <w:r>
        <w:rPr>
          <w:rFonts w:eastAsia="Times New Roman"/>
          <w:szCs w:val="24"/>
        </w:rPr>
        <w:t>μ</w:t>
      </w:r>
      <w:r w:rsidRPr="009E78A0">
        <w:rPr>
          <w:rFonts w:eastAsia="Times New Roman"/>
          <w:szCs w:val="24"/>
        </w:rPr>
        <w:t xml:space="preserve">ία σχέση το </w:t>
      </w:r>
      <w:r>
        <w:rPr>
          <w:rFonts w:eastAsia="Times New Roman"/>
          <w:szCs w:val="24"/>
        </w:rPr>
        <w:t>δ</w:t>
      </w:r>
      <w:r w:rsidRPr="009E78A0">
        <w:rPr>
          <w:rFonts w:eastAsia="Times New Roman"/>
          <w:szCs w:val="24"/>
        </w:rPr>
        <w:t xml:space="preserve">ιοικητικό </w:t>
      </w:r>
      <w:r>
        <w:rPr>
          <w:rFonts w:eastAsia="Times New Roman"/>
          <w:szCs w:val="24"/>
        </w:rPr>
        <w:t>σ</w:t>
      </w:r>
      <w:r w:rsidRPr="009E78A0">
        <w:rPr>
          <w:rFonts w:eastAsia="Times New Roman"/>
          <w:szCs w:val="24"/>
        </w:rPr>
        <w:t xml:space="preserve">υμβούλιο του Ταμείου </w:t>
      </w:r>
      <w:r>
        <w:rPr>
          <w:rFonts w:eastAsia="Times New Roman"/>
          <w:szCs w:val="24"/>
        </w:rPr>
        <w:t xml:space="preserve">Αρχαιολογικών </w:t>
      </w:r>
      <w:r w:rsidRPr="009E78A0">
        <w:rPr>
          <w:rFonts w:eastAsia="Times New Roman"/>
          <w:szCs w:val="24"/>
        </w:rPr>
        <w:t xml:space="preserve">Πόρων </w:t>
      </w:r>
      <w:r>
        <w:rPr>
          <w:rFonts w:eastAsia="Times New Roman"/>
          <w:szCs w:val="24"/>
        </w:rPr>
        <w:t>με τη διαχείριση αυτού</w:t>
      </w:r>
      <w:r w:rsidRPr="009E78A0">
        <w:rPr>
          <w:rFonts w:eastAsia="Times New Roman"/>
          <w:szCs w:val="24"/>
        </w:rPr>
        <w:t xml:space="preserve"> το</w:t>
      </w:r>
      <w:r>
        <w:rPr>
          <w:rFonts w:eastAsia="Times New Roman"/>
          <w:szCs w:val="24"/>
        </w:rPr>
        <w:t>υ ποσού.</w:t>
      </w:r>
      <w:r w:rsidRPr="009E78A0">
        <w:rPr>
          <w:rFonts w:eastAsia="Times New Roman"/>
          <w:szCs w:val="24"/>
        </w:rPr>
        <w:t xml:space="preserve"> Αυ</w:t>
      </w:r>
      <w:r w:rsidRPr="009E78A0">
        <w:rPr>
          <w:rFonts w:eastAsia="Times New Roman"/>
          <w:szCs w:val="24"/>
        </w:rPr>
        <w:t>τό το ποσό μεταφέρεται στο Υπουργείο και</w:t>
      </w:r>
      <w:r>
        <w:rPr>
          <w:rFonts w:eastAsia="Times New Roman"/>
          <w:szCs w:val="24"/>
        </w:rPr>
        <w:t xml:space="preserve"> η</w:t>
      </w:r>
      <w:r w:rsidRPr="009E78A0">
        <w:rPr>
          <w:rFonts w:eastAsia="Times New Roman"/>
          <w:szCs w:val="24"/>
        </w:rPr>
        <w:t xml:space="preserve"> Γενική Διεύθυνση Οικονομικών του Υπουργείου το κατανέμει στις διάφορες πιστώσεις</w:t>
      </w:r>
      <w:r>
        <w:rPr>
          <w:rFonts w:eastAsia="Times New Roman"/>
          <w:szCs w:val="24"/>
        </w:rPr>
        <w:t>,</w:t>
      </w:r>
      <w:r w:rsidRPr="009E78A0">
        <w:rPr>
          <w:rFonts w:eastAsia="Times New Roman"/>
          <w:szCs w:val="24"/>
        </w:rPr>
        <w:t xml:space="preserve"> με βάση τις υπηρεσίες του Υπουργείου</w:t>
      </w:r>
      <w:r>
        <w:rPr>
          <w:rFonts w:eastAsia="Times New Roman"/>
          <w:szCs w:val="24"/>
        </w:rPr>
        <w:t>.</w:t>
      </w:r>
      <w:r w:rsidRPr="009E78A0">
        <w:rPr>
          <w:rFonts w:eastAsia="Times New Roman"/>
          <w:szCs w:val="24"/>
        </w:rPr>
        <w:t xml:space="preserve"> </w:t>
      </w:r>
    </w:p>
    <w:p w14:paraId="0A5C0F38"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Η θέση μας </w:t>
      </w:r>
      <w:r>
        <w:rPr>
          <w:rFonts w:eastAsia="Times New Roman"/>
          <w:szCs w:val="24"/>
        </w:rPr>
        <w:t xml:space="preserve">για </w:t>
      </w:r>
      <w:r w:rsidRPr="009E78A0">
        <w:rPr>
          <w:rFonts w:eastAsia="Times New Roman"/>
          <w:szCs w:val="24"/>
        </w:rPr>
        <w:t xml:space="preserve">το μέλλον </w:t>
      </w:r>
      <w:r>
        <w:rPr>
          <w:rFonts w:eastAsia="Times New Roman"/>
          <w:szCs w:val="24"/>
        </w:rPr>
        <w:t>του Ταμείου Αλληλο</w:t>
      </w:r>
      <w:r w:rsidRPr="009E78A0">
        <w:rPr>
          <w:rFonts w:eastAsia="Times New Roman"/>
          <w:szCs w:val="24"/>
        </w:rPr>
        <w:t>βοήθειας είναι σαφής</w:t>
      </w:r>
      <w:r>
        <w:rPr>
          <w:rFonts w:eastAsia="Times New Roman"/>
          <w:szCs w:val="24"/>
        </w:rPr>
        <w:t>,</w:t>
      </w:r>
      <w:r w:rsidRPr="009E78A0">
        <w:rPr>
          <w:rFonts w:eastAsia="Times New Roman"/>
          <w:szCs w:val="24"/>
        </w:rPr>
        <w:t xml:space="preserve"> να γίνει το </w:t>
      </w:r>
      <w:r>
        <w:rPr>
          <w:rFonts w:eastAsia="Times New Roman"/>
          <w:szCs w:val="24"/>
        </w:rPr>
        <w:t>τ</w:t>
      </w:r>
      <w:r w:rsidRPr="009E78A0">
        <w:rPr>
          <w:rFonts w:eastAsia="Times New Roman"/>
          <w:szCs w:val="24"/>
        </w:rPr>
        <w:t xml:space="preserve">αμείο αυτό </w:t>
      </w:r>
      <w:r w:rsidRPr="009E78A0">
        <w:rPr>
          <w:rFonts w:eastAsia="Times New Roman"/>
          <w:szCs w:val="24"/>
        </w:rPr>
        <w:t>υπόθεση των εργαζομένων</w:t>
      </w:r>
      <w:r>
        <w:rPr>
          <w:rFonts w:eastAsia="Times New Roman"/>
          <w:szCs w:val="24"/>
        </w:rPr>
        <w:t xml:space="preserve"> με γενική συνέλευση που θα εκλέ</w:t>
      </w:r>
      <w:r w:rsidRPr="009E78A0">
        <w:rPr>
          <w:rFonts w:eastAsia="Times New Roman"/>
          <w:szCs w:val="24"/>
        </w:rPr>
        <w:t>γε</w:t>
      </w:r>
      <w:r>
        <w:rPr>
          <w:rFonts w:eastAsia="Times New Roman"/>
          <w:szCs w:val="24"/>
        </w:rPr>
        <w:t>ι</w:t>
      </w:r>
      <w:r w:rsidRPr="009E78A0">
        <w:rPr>
          <w:rFonts w:eastAsia="Times New Roman"/>
          <w:szCs w:val="24"/>
        </w:rPr>
        <w:t xml:space="preserve"> και θα ελέγχει τη διοίκηση χωρίς την οποιαδήποτε παρεμβολή της πολιτικής ηγεσίας και </w:t>
      </w:r>
      <w:r>
        <w:rPr>
          <w:rFonts w:eastAsia="Times New Roman"/>
          <w:szCs w:val="24"/>
        </w:rPr>
        <w:t>να είναι</w:t>
      </w:r>
      <w:r w:rsidRPr="009E78A0">
        <w:rPr>
          <w:rFonts w:eastAsia="Times New Roman"/>
          <w:szCs w:val="24"/>
        </w:rPr>
        <w:t xml:space="preserve"> πραγματικής αλληλοβοήθειας</w:t>
      </w:r>
      <w:r>
        <w:rPr>
          <w:rFonts w:eastAsia="Times New Roman"/>
          <w:szCs w:val="24"/>
        </w:rPr>
        <w:t>,</w:t>
      </w:r>
      <w:r w:rsidRPr="009E78A0">
        <w:rPr>
          <w:rFonts w:eastAsia="Times New Roman"/>
          <w:szCs w:val="24"/>
        </w:rPr>
        <w:t xml:space="preserve"> με εισφορά των εργαζομένων</w:t>
      </w:r>
      <w:r>
        <w:rPr>
          <w:rFonts w:eastAsia="Times New Roman"/>
          <w:szCs w:val="24"/>
        </w:rPr>
        <w:t>.</w:t>
      </w:r>
      <w:r w:rsidRPr="009E78A0">
        <w:rPr>
          <w:rFonts w:eastAsia="Times New Roman"/>
          <w:szCs w:val="24"/>
        </w:rPr>
        <w:t xml:space="preserve"> Είχαμε την τόλμη αυτό να το πούμε από την πρώτη</w:t>
      </w:r>
      <w:r w:rsidRPr="009E78A0">
        <w:rPr>
          <w:rFonts w:eastAsia="Times New Roman"/>
          <w:szCs w:val="24"/>
        </w:rPr>
        <w:t xml:space="preserve"> μέρα </w:t>
      </w:r>
      <w:r w:rsidRPr="009E78A0">
        <w:rPr>
          <w:rFonts w:eastAsia="Times New Roman"/>
          <w:szCs w:val="24"/>
        </w:rPr>
        <w:lastRenderedPageBreak/>
        <w:t xml:space="preserve">στους εργαζόμενους που είχαν εκείνες </w:t>
      </w:r>
      <w:r>
        <w:rPr>
          <w:rFonts w:eastAsia="Times New Roman"/>
          <w:szCs w:val="24"/>
        </w:rPr>
        <w:t xml:space="preserve">τις εμπεδωμένες </w:t>
      </w:r>
      <w:r w:rsidRPr="009E78A0">
        <w:rPr>
          <w:rFonts w:eastAsia="Times New Roman"/>
          <w:szCs w:val="24"/>
        </w:rPr>
        <w:t>αντιλήψ</w:t>
      </w:r>
      <w:r>
        <w:rPr>
          <w:rFonts w:eastAsia="Times New Roman"/>
          <w:szCs w:val="24"/>
        </w:rPr>
        <w:t>εις, στις</w:t>
      </w:r>
      <w:r w:rsidRPr="009E78A0">
        <w:rPr>
          <w:rFonts w:eastAsia="Times New Roman"/>
          <w:szCs w:val="24"/>
        </w:rPr>
        <w:t xml:space="preserve"> οποίες αναφερθήκαμε στην αρχή</w:t>
      </w:r>
      <w:r>
        <w:rPr>
          <w:rFonts w:eastAsia="Times New Roman"/>
          <w:szCs w:val="24"/>
        </w:rPr>
        <w:t>.</w:t>
      </w:r>
      <w:r w:rsidRPr="009E78A0">
        <w:rPr>
          <w:rFonts w:eastAsia="Times New Roman"/>
          <w:szCs w:val="24"/>
        </w:rPr>
        <w:t xml:space="preserve"> </w:t>
      </w:r>
    </w:p>
    <w:p w14:paraId="0A5C0F39"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Σε ένα τέτοιο </w:t>
      </w:r>
      <w:r>
        <w:rPr>
          <w:rFonts w:eastAsia="Times New Roman"/>
          <w:szCs w:val="24"/>
        </w:rPr>
        <w:t>τ</w:t>
      </w:r>
      <w:r w:rsidRPr="009E78A0">
        <w:rPr>
          <w:rFonts w:eastAsia="Times New Roman"/>
          <w:szCs w:val="24"/>
        </w:rPr>
        <w:t>αμείο το Υπουργ</w:t>
      </w:r>
      <w:r>
        <w:rPr>
          <w:rFonts w:eastAsia="Times New Roman"/>
          <w:szCs w:val="24"/>
        </w:rPr>
        <w:t>είο</w:t>
      </w:r>
      <w:r w:rsidRPr="009E78A0">
        <w:rPr>
          <w:rFonts w:eastAsia="Times New Roman"/>
          <w:szCs w:val="24"/>
        </w:rPr>
        <w:t xml:space="preserve"> θα μπορούσε να χρηματοδοτεί επιλεγμένες κοινωνικές και </w:t>
      </w:r>
      <w:r>
        <w:rPr>
          <w:rFonts w:eastAsia="Times New Roman"/>
          <w:szCs w:val="24"/>
        </w:rPr>
        <w:t>π</w:t>
      </w:r>
      <w:r w:rsidRPr="009E78A0">
        <w:rPr>
          <w:rFonts w:eastAsia="Times New Roman"/>
          <w:szCs w:val="24"/>
        </w:rPr>
        <w:t>ολιτιστικές δράσεις</w:t>
      </w:r>
      <w:r>
        <w:rPr>
          <w:rFonts w:eastAsia="Times New Roman"/>
          <w:szCs w:val="24"/>
        </w:rPr>
        <w:t>.</w:t>
      </w:r>
      <w:r w:rsidRPr="009E78A0">
        <w:rPr>
          <w:rFonts w:eastAsia="Times New Roman"/>
          <w:szCs w:val="24"/>
        </w:rPr>
        <w:t xml:space="preserve"> Πάντως</w:t>
      </w:r>
      <w:r>
        <w:rPr>
          <w:rFonts w:eastAsia="Times New Roman"/>
          <w:szCs w:val="24"/>
        </w:rPr>
        <w:t>,</w:t>
      </w:r>
      <w:r w:rsidRPr="009E78A0">
        <w:rPr>
          <w:rFonts w:eastAsia="Times New Roman"/>
          <w:szCs w:val="24"/>
        </w:rPr>
        <w:t xml:space="preserve"> αν δεν βρούμε ανταπόκριση στη</w:t>
      </w:r>
      <w:r w:rsidRPr="009E78A0">
        <w:rPr>
          <w:rFonts w:eastAsia="Times New Roman"/>
          <w:szCs w:val="24"/>
        </w:rPr>
        <w:t>ν κατεύθυνση αυτή</w:t>
      </w:r>
      <w:r>
        <w:rPr>
          <w:rFonts w:eastAsia="Times New Roman"/>
          <w:szCs w:val="24"/>
        </w:rPr>
        <w:t>, από την</w:t>
      </w:r>
      <w:r w:rsidRPr="009E78A0">
        <w:rPr>
          <w:rFonts w:eastAsia="Times New Roman"/>
          <w:szCs w:val="24"/>
        </w:rPr>
        <w:t xml:space="preserve"> πλευρά του εργαζομένων</w:t>
      </w:r>
      <w:r>
        <w:rPr>
          <w:rFonts w:eastAsia="Times New Roman"/>
          <w:szCs w:val="24"/>
        </w:rPr>
        <w:t>,</w:t>
      </w:r>
      <w:r w:rsidRPr="009E78A0">
        <w:rPr>
          <w:rFonts w:eastAsia="Times New Roman"/>
          <w:szCs w:val="24"/>
        </w:rPr>
        <w:t xml:space="preserve"> δεν θα διστάσου</w:t>
      </w:r>
      <w:r>
        <w:rPr>
          <w:rFonts w:eastAsia="Times New Roman"/>
          <w:szCs w:val="24"/>
        </w:rPr>
        <w:t>με</w:t>
      </w:r>
      <w:r w:rsidRPr="009E78A0">
        <w:rPr>
          <w:rFonts w:eastAsia="Times New Roman"/>
          <w:szCs w:val="24"/>
        </w:rPr>
        <w:t xml:space="preserve"> να οδηγήσουμε το </w:t>
      </w:r>
      <w:r>
        <w:rPr>
          <w:rFonts w:eastAsia="Times New Roman"/>
          <w:szCs w:val="24"/>
        </w:rPr>
        <w:t>τ</w:t>
      </w:r>
      <w:r w:rsidRPr="009E78A0">
        <w:rPr>
          <w:rFonts w:eastAsia="Times New Roman"/>
          <w:szCs w:val="24"/>
        </w:rPr>
        <w:t>αμείο σε λύση και εκκαθάριση</w:t>
      </w:r>
      <w:r>
        <w:rPr>
          <w:rFonts w:eastAsia="Times New Roman"/>
          <w:szCs w:val="24"/>
        </w:rPr>
        <w:t>,</w:t>
      </w:r>
      <w:r w:rsidRPr="009E78A0">
        <w:rPr>
          <w:rFonts w:eastAsia="Times New Roman"/>
          <w:szCs w:val="24"/>
        </w:rPr>
        <w:t xml:space="preserve"> διασφαλίζοντας</w:t>
      </w:r>
      <w:r>
        <w:rPr>
          <w:rFonts w:eastAsia="Times New Roman"/>
          <w:szCs w:val="24"/>
        </w:rPr>
        <w:t>,</w:t>
      </w:r>
      <w:r w:rsidRPr="009E78A0">
        <w:rPr>
          <w:rFonts w:eastAsia="Times New Roman"/>
          <w:szCs w:val="24"/>
        </w:rPr>
        <w:t xml:space="preserve"> </w:t>
      </w:r>
      <w:r>
        <w:rPr>
          <w:rFonts w:eastAsia="Times New Roman"/>
          <w:szCs w:val="24"/>
        </w:rPr>
        <w:t>όμως,</w:t>
      </w:r>
      <w:r w:rsidRPr="009E78A0">
        <w:rPr>
          <w:rFonts w:eastAsia="Times New Roman"/>
          <w:szCs w:val="24"/>
        </w:rPr>
        <w:t xml:space="preserve"> σε κ</w:t>
      </w:r>
      <w:r>
        <w:rPr>
          <w:rFonts w:eastAsia="Times New Roman"/>
          <w:szCs w:val="24"/>
        </w:rPr>
        <w:t xml:space="preserve">άθε περίπτωση την ομαλή εξέλιξη </w:t>
      </w:r>
      <w:r w:rsidRPr="009E78A0">
        <w:rPr>
          <w:rFonts w:eastAsia="Times New Roman"/>
          <w:szCs w:val="24"/>
        </w:rPr>
        <w:t xml:space="preserve">του </w:t>
      </w:r>
      <w:r>
        <w:rPr>
          <w:rFonts w:eastAsia="Times New Roman"/>
          <w:szCs w:val="24"/>
        </w:rPr>
        <w:t>έργου</w:t>
      </w:r>
      <w:r w:rsidRPr="009E78A0">
        <w:rPr>
          <w:rFonts w:eastAsia="Times New Roman"/>
          <w:szCs w:val="24"/>
        </w:rPr>
        <w:t xml:space="preserve"> της </w:t>
      </w:r>
      <w:r>
        <w:rPr>
          <w:rFonts w:eastAsia="Times New Roman"/>
          <w:szCs w:val="24"/>
        </w:rPr>
        <w:t>δ</w:t>
      </w:r>
      <w:r w:rsidRPr="009E78A0">
        <w:rPr>
          <w:rFonts w:eastAsia="Times New Roman"/>
          <w:szCs w:val="24"/>
        </w:rPr>
        <w:t>ικαι</w:t>
      </w:r>
      <w:r>
        <w:rPr>
          <w:rFonts w:eastAsia="Times New Roman"/>
          <w:szCs w:val="24"/>
        </w:rPr>
        <w:t xml:space="preserve">οσύνης που βρίσκεται σε εξέλιξη. </w:t>
      </w:r>
    </w:p>
    <w:p w14:paraId="0A5C0F3A" w14:textId="77777777" w:rsidR="004A3142" w:rsidRDefault="002101D6">
      <w:pPr>
        <w:spacing w:line="600" w:lineRule="auto"/>
        <w:ind w:firstLine="720"/>
        <w:jc w:val="both"/>
        <w:rPr>
          <w:rFonts w:eastAsia="Times New Roman"/>
          <w:szCs w:val="24"/>
        </w:rPr>
      </w:pPr>
      <w:r>
        <w:rPr>
          <w:rFonts w:eastAsia="Times New Roman"/>
          <w:szCs w:val="24"/>
        </w:rPr>
        <w:t>Περνώντας σ</w:t>
      </w:r>
      <w:r w:rsidRPr="009E78A0">
        <w:rPr>
          <w:rFonts w:eastAsia="Times New Roman"/>
          <w:szCs w:val="24"/>
        </w:rPr>
        <w:t xml:space="preserve">το Μουσείο της </w:t>
      </w:r>
      <w:r w:rsidRPr="009E78A0">
        <w:rPr>
          <w:rFonts w:eastAsia="Times New Roman"/>
          <w:szCs w:val="24"/>
        </w:rPr>
        <w:t>Ακρόπολης</w:t>
      </w:r>
      <w:r>
        <w:rPr>
          <w:rFonts w:eastAsia="Times New Roman"/>
          <w:szCs w:val="24"/>
        </w:rPr>
        <w:t>,</w:t>
      </w:r>
      <w:r w:rsidRPr="009E78A0">
        <w:rPr>
          <w:rFonts w:eastAsia="Times New Roman"/>
          <w:szCs w:val="24"/>
        </w:rPr>
        <w:t xml:space="preserve"> επιλύουμε το παράδοξο της συνέχισης ύπαρξη</w:t>
      </w:r>
      <w:r>
        <w:rPr>
          <w:rFonts w:eastAsia="Times New Roman"/>
          <w:szCs w:val="24"/>
        </w:rPr>
        <w:t>ς</w:t>
      </w:r>
      <w:r w:rsidRPr="009E78A0">
        <w:rPr>
          <w:rFonts w:eastAsia="Times New Roman"/>
          <w:szCs w:val="24"/>
        </w:rPr>
        <w:t xml:space="preserve"> ενός </w:t>
      </w:r>
      <w:r>
        <w:rPr>
          <w:rFonts w:eastAsia="Times New Roman"/>
          <w:szCs w:val="24"/>
        </w:rPr>
        <w:t>ο</w:t>
      </w:r>
      <w:r w:rsidRPr="009E78A0">
        <w:rPr>
          <w:rFonts w:eastAsia="Times New Roman"/>
          <w:szCs w:val="24"/>
        </w:rPr>
        <w:t xml:space="preserve">ργανισμού </w:t>
      </w:r>
      <w:r>
        <w:rPr>
          <w:rFonts w:eastAsia="Times New Roman"/>
          <w:szCs w:val="24"/>
        </w:rPr>
        <w:t>δέκα</w:t>
      </w:r>
      <w:r w:rsidRPr="009E78A0">
        <w:rPr>
          <w:rFonts w:eastAsia="Times New Roman"/>
          <w:szCs w:val="24"/>
        </w:rPr>
        <w:t xml:space="preserve"> χρόνια μετά την ολοκλήρωση του σκοπού του με τον ευθύ και απλό τρόπο</w:t>
      </w:r>
      <w:r>
        <w:rPr>
          <w:rFonts w:eastAsia="Times New Roman"/>
          <w:szCs w:val="24"/>
        </w:rPr>
        <w:t>,</w:t>
      </w:r>
      <w:r w:rsidRPr="009E78A0">
        <w:rPr>
          <w:rFonts w:eastAsia="Times New Roman"/>
          <w:szCs w:val="24"/>
        </w:rPr>
        <w:t xml:space="preserve"> που είναι η απορρόφησή του από το ίδιο το </w:t>
      </w:r>
      <w:r>
        <w:rPr>
          <w:rFonts w:eastAsia="Times New Roman"/>
          <w:szCs w:val="24"/>
        </w:rPr>
        <w:t>μ</w:t>
      </w:r>
      <w:r w:rsidRPr="009E78A0">
        <w:rPr>
          <w:rFonts w:eastAsia="Times New Roman"/>
          <w:szCs w:val="24"/>
        </w:rPr>
        <w:t>ουσείο</w:t>
      </w:r>
      <w:r>
        <w:rPr>
          <w:rFonts w:eastAsia="Times New Roman"/>
          <w:szCs w:val="24"/>
        </w:rPr>
        <w:t>.</w:t>
      </w:r>
      <w:r w:rsidRPr="009E78A0">
        <w:rPr>
          <w:rFonts w:eastAsia="Times New Roman"/>
          <w:szCs w:val="24"/>
        </w:rPr>
        <w:t xml:space="preserve"> Και </w:t>
      </w:r>
      <w:r>
        <w:rPr>
          <w:rFonts w:eastAsia="Times New Roman"/>
          <w:szCs w:val="24"/>
        </w:rPr>
        <w:t>πάλι διασφαλίζον</w:t>
      </w:r>
      <w:r w:rsidRPr="009E78A0">
        <w:rPr>
          <w:rFonts w:eastAsia="Times New Roman"/>
          <w:szCs w:val="24"/>
        </w:rPr>
        <w:t xml:space="preserve">ται </w:t>
      </w:r>
      <w:r>
        <w:rPr>
          <w:rFonts w:eastAsia="Times New Roman"/>
          <w:szCs w:val="24"/>
        </w:rPr>
        <w:t xml:space="preserve">οι </w:t>
      </w:r>
      <w:r w:rsidRPr="009E78A0">
        <w:rPr>
          <w:rFonts w:eastAsia="Times New Roman"/>
          <w:szCs w:val="24"/>
        </w:rPr>
        <w:t xml:space="preserve">θέσεις εργασίας </w:t>
      </w:r>
      <w:r>
        <w:rPr>
          <w:rFonts w:eastAsia="Times New Roman"/>
          <w:szCs w:val="24"/>
        </w:rPr>
        <w:t xml:space="preserve">και </w:t>
      </w:r>
      <w:r w:rsidRPr="009E78A0">
        <w:rPr>
          <w:rFonts w:eastAsia="Times New Roman"/>
          <w:szCs w:val="24"/>
        </w:rPr>
        <w:t>οι εργαζόμεν</w:t>
      </w:r>
      <w:r w:rsidRPr="009E78A0">
        <w:rPr>
          <w:rFonts w:eastAsia="Times New Roman"/>
          <w:szCs w:val="24"/>
        </w:rPr>
        <w:t xml:space="preserve">οι και ο λόγος για τον οποίον δεν είχε προχωρήσει πέρσι η σχετική ρύθμιση </w:t>
      </w:r>
      <w:r>
        <w:rPr>
          <w:rFonts w:eastAsia="Times New Roman"/>
          <w:szCs w:val="24"/>
        </w:rPr>
        <w:t>από την</w:t>
      </w:r>
      <w:r w:rsidRPr="009E78A0">
        <w:rPr>
          <w:rFonts w:eastAsia="Times New Roman"/>
          <w:szCs w:val="24"/>
        </w:rPr>
        <w:t xml:space="preserve"> Κυβέρνηση</w:t>
      </w:r>
      <w:r>
        <w:rPr>
          <w:rFonts w:eastAsia="Times New Roman"/>
          <w:szCs w:val="24"/>
        </w:rPr>
        <w:t>,</w:t>
      </w:r>
      <w:r w:rsidRPr="009E78A0">
        <w:rPr>
          <w:rFonts w:eastAsia="Times New Roman"/>
          <w:szCs w:val="24"/>
        </w:rPr>
        <w:t xml:space="preserve"> που </w:t>
      </w:r>
      <w:r>
        <w:rPr>
          <w:rFonts w:eastAsia="Times New Roman"/>
          <w:szCs w:val="24"/>
        </w:rPr>
        <w:t xml:space="preserve">από την </w:t>
      </w:r>
      <w:r w:rsidRPr="009E78A0">
        <w:rPr>
          <w:rFonts w:eastAsia="Times New Roman"/>
          <w:szCs w:val="24"/>
        </w:rPr>
        <w:t>αρχή είχε δει αυτό το ζήτημα</w:t>
      </w:r>
      <w:r>
        <w:rPr>
          <w:rFonts w:eastAsia="Times New Roman"/>
          <w:szCs w:val="24"/>
        </w:rPr>
        <w:t>, είναι ότι έπρεπε να βρεθεί μ</w:t>
      </w:r>
      <w:r>
        <w:rPr>
          <w:rFonts w:eastAsia="Times New Roman"/>
          <w:szCs w:val="24"/>
        </w:rPr>
        <w:t>ί</w:t>
      </w:r>
      <w:r w:rsidRPr="009E78A0">
        <w:rPr>
          <w:rFonts w:eastAsia="Times New Roman"/>
          <w:szCs w:val="24"/>
        </w:rPr>
        <w:t xml:space="preserve">α λύση για να μη φαίνεται τεχνητά αύξηση του κόστους </w:t>
      </w:r>
      <w:r>
        <w:rPr>
          <w:rFonts w:eastAsia="Times New Roman"/>
          <w:szCs w:val="24"/>
        </w:rPr>
        <w:t xml:space="preserve">στο οργανόγραμμα του Μουσείου </w:t>
      </w:r>
      <w:r>
        <w:rPr>
          <w:rFonts w:eastAsia="Times New Roman"/>
          <w:szCs w:val="24"/>
        </w:rPr>
        <w:lastRenderedPageBreak/>
        <w:t>της Ακρόπ</w:t>
      </w:r>
      <w:r>
        <w:rPr>
          <w:rFonts w:eastAsia="Times New Roman"/>
          <w:szCs w:val="24"/>
        </w:rPr>
        <w:t>ολης, δ</w:t>
      </w:r>
      <w:r w:rsidRPr="009E78A0">
        <w:rPr>
          <w:rFonts w:eastAsia="Times New Roman"/>
          <w:szCs w:val="24"/>
        </w:rPr>
        <w:t>ηλαδή να μην προκύπτει αύξηση προσωπικού</w:t>
      </w:r>
      <w:r>
        <w:rPr>
          <w:rFonts w:eastAsia="Times New Roman"/>
          <w:szCs w:val="24"/>
        </w:rPr>
        <w:t>.</w:t>
      </w:r>
      <w:r w:rsidRPr="009E78A0">
        <w:rPr>
          <w:rFonts w:eastAsia="Times New Roman"/>
          <w:szCs w:val="24"/>
        </w:rPr>
        <w:t xml:space="preserve"> Με τη δέσμευση των θέσεων</w:t>
      </w:r>
      <w:r>
        <w:rPr>
          <w:rFonts w:eastAsia="Times New Roman"/>
          <w:szCs w:val="24"/>
        </w:rPr>
        <w:t>, μ</w:t>
      </w:r>
      <w:r>
        <w:rPr>
          <w:rFonts w:eastAsia="Times New Roman"/>
          <w:szCs w:val="24"/>
        </w:rPr>
        <w:t>ί</w:t>
      </w:r>
      <w:r w:rsidRPr="009E78A0">
        <w:rPr>
          <w:rFonts w:eastAsia="Times New Roman"/>
          <w:szCs w:val="24"/>
        </w:rPr>
        <w:t xml:space="preserve">α λύση που τεχνικά την επεξεργαστήκαμε </w:t>
      </w:r>
      <w:r>
        <w:rPr>
          <w:rFonts w:eastAsia="Times New Roman"/>
          <w:szCs w:val="24"/>
        </w:rPr>
        <w:t xml:space="preserve">με </w:t>
      </w:r>
      <w:r w:rsidRPr="009E78A0">
        <w:rPr>
          <w:rFonts w:eastAsia="Times New Roman"/>
          <w:szCs w:val="24"/>
        </w:rPr>
        <w:t>το Υπουργείο Διοικητικής Ανασυγκρότησης</w:t>
      </w:r>
      <w:r>
        <w:rPr>
          <w:rFonts w:eastAsia="Times New Roman"/>
          <w:szCs w:val="24"/>
        </w:rPr>
        <w:t>, είμαστε σε θέση, λ</w:t>
      </w:r>
      <w:r w:rsidRPr="009E78A0">
        <w:rPr>
          <w:rFonts w:eastAsia="Times New Roman"/>
          <w:szCs w:val="24"/>
        </w:rPr>
        <w:t>οιπόν</w:t>
      </w:r>
      <w:r>
        <w:rPr>
          <w:rFonts w:eastAsia="Times New Roman"/>
          <w:szCs w:val="24"/>
        </w:rPr>
        <w:t xml:space="preserve">, εδώ να </w:t>
      </w:r>
      <w:r w:rsidRPr="009E78A0">
        <w:rPr>
          <w:rFonts w:eastAsia="Times New Roman"/>
          <w:szCs w:val="24"/>
        </w:rPr>
        <w:t>φέρουμε αυτή τη ρύθμιση για να τακτοποιήσουμε και αυτό το ζήτημ</w:t>
      </w:r>
      <w:r w:rsidRPr="009E78A0">
        <w:rPr>
          <w:rFonts w:eastAsia="Times New Roman"/>
          <w:szCs w:val="24"/>
        </w:rPr>
        <w:t>α</w:t>
      </w:r>
      <w:r>
        <w:rPr>
          <w:rFonts w:eastAsia="Times New Roman"/>
          <w:szCs w:val="24"/>
        </w:rPr>
        <w:t>.</w:t>
      </w:r>
      <w:r w:rsidRPr="009E78A0">
        <w:rPr>
          <w:rFonts w:eastAsia="Times New Roman"/>
          <w:szCs w:val="24"/>
        </w:rPr>
        <w:t xml:space="preserve"> </w:t>
      </w:r>
    </w:p>
    <w:p w14:paraId="0A5C0F3B"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Υπενθυμίζουμε </w:t>
      </w:r>
      <w:r>
        <w:rPr>
          <w:rFonts w:eastAsia="Times New Roman"/>
          <w:szCs w:val="24"/>
        </w:rPr>
        <w:t xml:space="preserve">δε ότι, </w:t>
      </w:r>
      <w:r w:rsidRPr="009E78A0">
        <w:rPr>
          <w:rFonts w:eastAsia="Times New Roman"/>
          <w:szCs w:val="24"/>
        </w:rPr>
        <w:t>παράλληλα με τη ρύθμιση</w:t>
      </w:r>
      <w:r>
        <w:rPr>
          <w:rFonts w:eastAsia="Times New Roman"/>
          <w:szCs w:val="24"/>
        </w:rPr>
        <w:t>,</w:t>
      </w:r>
      <w:r w:rsidRPr="009E78A0">
        <w:rPr>
          <w:rFonts w:eastAsia="Times New Roman"/>
          <w:szCs w:val="24"/>
        </w:rPr>
        <w:t xml:space="preserve"> το Υπουργείο Πολιτισμού έχει συμφωνήσει με τη διοίκηση του </w:t>
      </w:r>
      <w:r>
        <w:rPr>
          <w:rFonts w:eastAsia="Times New Roman"/>
          <w:szCs w:val="24"/>
        </w:rPr>
        <w:t>μ</w:t>
      </w:r>
      <w:r w:rsidRPr="009E78A0">
        <w:rPr>
          <w:rFonts w:eastAsia="Times New Roman"/>
          <w:szCs w:val="24"/>
        </w:rPr>
        <w:t>ουσείου</w:t>
      </w:r>
      <w:r>
        <w:rPr>
          <w:rFonts w:eastAsia="Times New Roman"/>
          <w:szCs w:val="24"/>
        </w:rPr>
        <w:t>,</w:t>
      </w:r>
      <w:r w:rsidRPr="009E78A0">
        <w:rPr>
          <w:rFonts w:eastAsia="Times New Roman"/>
          <w:szCs w:val="24"/>
        </w:rPr>
        <w:t xml:space="preserve"> αφ</w:t>
      </w:r>
      <w:r>
        <w:rPr>
          <w:rFonts w:eastAsia="Times New Roman"/>
          <w:szCs w:val="24"/>
        </w:rPr>
        <w:t xml:space="preserve">’ </w:t>
      </w:r>
      <w:r w:rsidRPr="009E78A0">
        <w:rPr>
          <w:rFonts w:eastAsia="Times New Roman"/>
          <w:szCs w:val="24"/>
        </w:rPr>
        <w:t xml:space="preserve">ενός να υπάρξει </w:t>
      </w:r>
      <w:proofErr w:type="spellStart"/>
      <w:r w:rsidRPr="009E78A0">
        <w:rPr>
          <w:rFonts w:eastAsia="Times New Roman"/>
          <w:szCs w:val="24"/>
        </w:rPr>
        <w:t>επικαιροποίηση</w:t>
      </w:r>
      <w:proofErr w:type="spellEnd"/>
      <w:r w:rsidRPr="009E78A0">
        <w:rPr>
          <w:rFonts w:eastAsia="Times New Roman"/>
          <w:szCs w:val="24"/>
        </w:rPr>
        <w:t xml:space="preserve"> της τιμολογιακής πολιτικής</w:t>
      </w:r>
      <w:r>
        <w:rPr>
          <w:rFonts w:eastAsia="Times New Roman"/>
          <w:szCs w:val="24"/>
        </w:rPr>
        <w:t>,</w:t>
      </w:r>
      <w:r w:rsidRPr="009E78A0">
        <w:rPr>
          <w:rFonts w:eastAsia="Times New Roman"/>
          <w:szCs w:val="24"/>
        </w:rPr>
        <w:t xml:space="preserve"> σύμφωνα με το παράδειγμα που πετυχημένα εφαρμόζουμε τους υπόλοιπους </w:t>
      </w:r>
      <w:r>
        <w:rPr>
          <w:rFonts w:eastAsia="Times New Roman"/>
          <w:szCs w:val="24"/>
        </w:rPr>
        <w:t>αρχαι</w:t>
      </w:r>
      <w:r>
        <w:rPr>
          <w:rFonts w:eastAsia="Times New Roman"/>
          <w:szCs w:val="24"/>
        </w:rPr>
        <w:t xml:space="preserve">ολογικούς </w:t>
      </w:r>
      <w:r w:rsidRPr="009E78A0">
        <w:rPr>
          <w:rFonts w:eastAsia="Times New Roman"/>
          <w:szCs w:val="24"/>
        </w:rPr>
        <w:t>χώρους και τα μουσεία από το 2016</w:t>
      </w:r>
      <w:r>
        <w:rPr>
          <w:rFonts w:eastAsia="Times New Roman"/>
          <w:szCs w:val="24"/>
        </w:rPr>
        <w:t>,</w:t>
      </w:r>
      <w:r w:rsidRPr="009E78A0">
        <w:rPr>
          <w:rFonts w:eastAsia="Times New Roman"/>
          <w:szCs w:val="24"/>
        </w:rPr>
        <w:t xml:space="preserve"> και αφ</w:t>
      </w:r>
      <w:r>
        <w:rPr>
          <w:rFonts w:eastAsia="Times New Roman"/>
          <w:szCs w:val="24"/>
        </w:rPr>
        <w:t xml:space="preserve">’ </w:t>
      </w:r>
      <w:r w:rsidRPr="009E78A0">
        <w:rPr>
          <w:rFonts w:eastAsia="Times New Roman"/>
          <w:szCs w:val="24"/>
        </w:rPr>
        <w:t xml:space="preserve">ετέρου για πρώτη φορά το Μουσείο Ακρόπολης θα συμμετέχει πλέον </w:t>
      </w:r>
      <w:r>
        <w:rPr>
          <w:rFonts w:eastAsia="Times New Roman"/>
          <w:szCs w:val="24"/>
        </w:rPr>
        <w:t xml:space="preserve">με </w:t>
      </w:r>
      <w:r w:rsidRPr="009E78A0">
        <w:rPr>
          <w:rFonts w:eastAsia="Times New Roman"/>
          <w:szCs w:val="24"/>
        </w:rPr>
        <w:t xml:space="preserve">μέρος των </w:t>
      </w:r>
      <w:r>
        <w:rPr>
          <w:rFonts w:eastAsia="Times New Roman"/>
          <w:szCs w:val="24"/>
        </w:rPr>
        <w:t>εσόδων του στην αναβάθμιση των υπόλοιπων μ</w:t>
      </w:r>
      <w:r w:rsidRPr="009E78A0">
        <w:rPr>
          <w:rFonts w:eastAsia="Times New Roman"/>
          <w:szCs w:val="24"/>
        </w:rPr>
        <w:t>ουσείων του Υπουργείου Πολιτισμού</w:t>
      </w:r>
      <w:r>
        <w:rPr>
          <w:rFonts w:eastAsia="Times New Roman"/>
          <w:szCs w:val="24"/>
        </w:rPr>
        <w:t>.</w:t>
      </w:r>
      <w:r w:rsidRPr="009E78A0">
        <w:rPr>
          <w:rFonts w:eastAsia="Times New Roman"/>
          <w:szCs w:val="24"/>
        </w:rPr>
        <w:t xml:space="preserve"> </w:t>
      </w:r>
      <w:r>
        <w:rPr>
          <w:rFonts w:eastAsia="Times New Roman"/>
          <w:szCs w:val="24"/>
        </w:rPr>
        <w:t>Άρα δεν έχουμε μόνο μι</w:t>
      </w:r>
      <w:r w:rsidRPr="009E78A0">
        <w:rPr>
          <w:rFonts w:eastAsia="Times New Roman"/>
          <w:szCs w:val="24"/>
        </w:rPr>
        <w:t>α αποσπασματική ρύθμιση σε σ</w:t>
      </w:r>
      <w:r w:rsidRPr="009E78A0">
        <w:rPr>
          <w:rFonts w:eastAsia="Times New Roman"/>
          <w:szCs w:val="24"/>
        </w:rPr>
        <w:t xml:space="preserve">χέση με τον Οργανισμό </w:t>
      </w:r>
      <w:r>
        <w:rPr>
          <w:rFonts w:eastAsia="Times New Roman"/>
          <w:szCs w:val="24"/>
        </w:rPr>
        <w:t>Ανέγερσης, αλλά έχουμε μι</w:t>
      </w:r>
      <w:r w:rsidRPr="009E78A0">
        <w:rPr>
          <w:rFonts w:eastAsia="Times New Roman"/>
          <w:szCs w:val="24"/>
        </w:rPr>
        <w:t>α συνολικότερη στρατηγική την οποία έχουμε αρχίσει να την υλοποιούμε</w:t>
      </w:r>
      <w:r>
        <w:rPr>
          <w:rFonts w:eastAsia="Times New Roman"/>
          <w:szCs w:val="24"/>
        </w:rPr>
        <w:t>.</w:t>
      </w:r>
      <w:r w:rsidRPr="009E78A0">
        <w:rPr>
          <w:rFonts w:eastAsia="Times New Roman"/>
          <w:szCs w:val="24"/>
        </w:rPr>
        <w:t xml:space="preserve"> </w:t>
      </w:r>
    </w:p>
    <w:p w14:paraId="0A5C0F3C"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Από τις υπόλοιπες διατάξεις </w:t>
      </w:r>
      <w:r>
        <w:rPr>
          <w:rFonts w:eastAsia="Times New Roman"/>
          <w:szCs w:val="24"/>
        </w:rPr>
        <w:t xml:space="preserve">του </w:t>
      </w:r>
      <w:r w:rsidRPr="009E78A0">
        <w:rPr>
          <w:rFonts w:eastAsia="Times New Roman"/>
          <w:szCs w:val="24"/>
        </w:rPr>
        <w:t xml:space="preserve">νομοσχεδίου θα ήθελα να </w:t>
      </w:r>
      <w:r>
        <w:rPr>
          <w:rFonts w:eastAsia="Times New Roman"/>
          <w:szCs w:val="24"/>
        </w:rPr>
        <w:t>ανα</w:t>
      </w:r>
      <w:r w:rsidRPr="009E78A0">
        <w:rPr>
          <w:rFonts w:eastAsia="Times New Roman"/>
          <w:szCs w:val="24"/>
        </w:rPr>
        <w:t>φερθώ στο επίδομα για τους μόνιμα διαμένοντες υπαλλή</w:t>
      </w:r>
      <w:r w:rsidRPr="009E78A0">
        <w:rPr>
          <w:rFonts w:eastAsia="Times New Roman"/>
          <w:szCs w:val="24"/>
        </w:rPr>
        <w:lastRenderedPageBreak/>
        <w:t xml:space="preserve">λους του Υπουργείου στη </w:t>
      </w:r>
      <w:r>
        <w:rPr>
          <w:rFonts w:eastAsia="Times New Roman"/>
          <w:szCs w:val="24"/>
        </w:rPr>
        <w:t>ν</w:t>
      </w:r>
      <w:r w:rsidRPr="009E78A0">
        <w:rPr>
          <w:rFonts w:eastAsia="Times New Roman"/>
          <w:szCs w:val="24"/>
        </w:rPr>
        <w:t>ήσο Δήλο</w:t>
      </w:r>
      <w:r>
        <w:rPr>
          <w:rFonts w:eastAsia="Times New Roman"/>
          <w:szCs w:val="24"/>
        </w:rPr>
        <w:t>.</w:t>
      </w:r>
      <w:r w:rsidRPr="009E78A0">
        <w:rPr>
          <w:rFonts w:eastAsia="Times New Roman"/>
          <w:szCs w:val="24"/>
        </w:rPr>
        <w:t xml:space="preserve"> Εξηγήσαμε </w:t>
      </w:r>
      <w:r>
        <w:rPr>
          <w:rFonts w:eastAsia="Times New Roman"/>
          <w:szCs w:val="24"/>
        </w:rPr>
        <w:t>ότι για τις υπόλοιπες</w:t>
      </w:r>
      <w:r w:rsidRPr="009E78A0">
        <w:rPr>
          <w:rFonts w:eastAsia="Times New Roman"/>
          <w:szCs w:val="24"/>
        </w:rPr>
        <w:t xml:space="preserve"> παραμεθόριες περιοχές της </w:t>
      </w:r>
      <w:r>
        <w:rPr>
          <w:rFonts w:eastAsia="Times New Roman"/>
          <w:szCs w:val="24"/>
        </w:rPr>
        <w:t xml:space="preserve">χώρας υπάρχει ένα κίνητρο. Μικρό, </w:t>
      </w:r>
      <w:r w:rsidRPr="009E78A0">
        <w:rPr>
          <w:rFonts w:eastAsia="Times New Roman"/>
          <w:szCs w:val="24"/>
        </w:rPr>
        <w:t xml:space="preserve">μεγάλο </w:t>
      </w:r>
      <w:r>
        <w:rPr>
          <w:rFonts w:eastAsia="Times New Roman"/>
          <w:szCs w:val="24"/>
        </w:rPr>
        <w:t xml:space="preserve">ή </w:t>
      </w:r>
      <w:r w:rsidRPr="009E78A0">
        <w:rPr>
          <w:rFonts w:eastAsia="Times New Roman"/>
          <w:szCs w:val="24"/>
        </w:rPr>
        <w:t xml:space="preserve">μεσαίο υπάρχει </w:t>
      </w:r>
      <w:r>
        <w:rPr>
          <w:rFonts w:eastAsia="Times New Roman"/>
          <w:szCs w:val="24"/>
        </w:rPr>
        <w:t>όμως.</w:t>
      </w:r>
      <w:r w:rsidRPr="009E78A0">
        <w:rPr>
          <w:rFonts w:eastAsia="Times New Roman"/>
          <w:szCs w:val="24"/>
        </w:rPr>
        <w:t xml:space="preserve"> Η </w:t>
      </w:r>
      <w:r>
        <w:rPr>
          <w:rFonts w:eastAsia="Times New Roman"/>
          <w:szCs w:val="24"/>
        </w:rPr>
        <w:t xml:space="preserve">Δήλος </w:t>
      </w:r>
      <w:r w:rsidRPr="009E78A0">
        <w:rPr>
          <w:rFonts w:eastAsia="Times New Roman"/>
          <w:szCs w:val="24"/>
        </w:rPr>
        <w:t>είναι ειδική περίπτωση</w:t>
      </w:r>
      <w:r>
        <w:rPr>
          <w:rFonts w:eastAsia="Times New Roman"/>
          <w:szCs w:val="24"/>
        </w:rPr>
        <w:t>,</w:t>
      </w:r>
      <w:r w:rsidRPr="009E78A0">
        <w:rPr>
          <w:rFonts w:eastAsia="Times New Roman"/>
          <w:szCs w:val="24"/>
        </w:rPr>
        <w:t xml:space="preserve"> είναι μοναδική περίπτωση</w:t>
      </w:r>
      <w:r>
        <w:rPr>
          <w:rFonts w:eastAsia="Times New Roman"/>
          <w:szCs w:val="24"/>
        </w:rPr>
        <w:t>.</w:t>
      </w:r>
      <w:r w:rsidRPr="009E78A0">
        <w:rPr>
          <w:rFonts w:eastAsia="Times New Roman"/>
          <w:szCs w:val="24"/>
        </w:rPr>
        <w:t xml:space="preserve"> Τη χαρακτηρίσα</w:t>
      </w:r>
      <w:r>
        <w:rPr>
          <w:rFonts w:eastAsia="Times New Roman"/>
          <w:szCs w:val="24"/>
        </w:rPr>
        <w:t>με</w:t>
      </w:r>
      <w:r w:rsidRPr="009E78A0">
        <w:rPr>
          <w:rFonts w:eastAsia="Times New Roman"/>
          <w:szCs w:val="24"/>
        </w:rPr>
        <w:t xml:space="preserve"> </w:t>
      </w:r>
      <w:r>
        <w:rPr>
          <w:rFonts w:eastAsia="Times New Roman"/>
          <w:szCs w:val="24"/>
        </w:rPr>
        <w:t>«</w:t>
      </w:r>
      <w:r w:rsidRPr="009E78A0">
        <w:rPr>
          <w:rFonts w:eastAsia="Times New Roman"/>
          <w:szCs w:val="24"/>
        </w:rPr>
        <w:t>εξορία</w:t>
      </w:r>
      <w:r>
        <w:rPr>
          <w:rFonts w:eastAsia="Times New Roman"/>
          <w:szCs w:val="24"/>
        </w:rPr>
        <w:t>»</w:t>
      </w:r>
      <w:r w:rsidRPr="009E78A0">
        <w:rPr>
          <w:rFonts w:eastAsia="Times New Roman"/>
          <w:szCs w:val="24"/>
        </w:rPr>
        <w:t xml:space="preserve"> και κυρίως το χειμώνα</w:t>
      </w:r>
      <w:r>
        <w:rPr>
          <w:rFonts w:eastAsia="Times New Roman"/>
          <w:szCs w:val="24"/>
        </w:rPr>
        <w:t>,</w:t>
      </w:r>
      <w:r w:rsidRPr="009E78A0">
        <w:rPr>
          <w:rFonts w:eastAsia="Times New Roman"/>
          <w:szCs w:val="24"/>
        </w:rPr>
        <w:t xml:space="preserve"> γιατί αν αποκλεισ</w:t>
      </w:r>
      <w:r w:rsidRPr="009E78A0">
        <w:rPr>
          <w:rFonts w:eastAsia="Times New Roman"/>
          <w:szCs w:val="24"/>
        </w:rPr>
        <w:t>τεί</w:t>
      </w:r>
      <w:r>
        <w:rPr>
          <w:rFonts w:eastAsia="Times New Roman"/>
          <w:szCs w:val="24"/>
        </w:rPr>
        <w:t>ς εκεί ένα μήνα και</w:t>
      </w:r>
      <w:r w:rsidRPr="009E78A0">
        <w:rPr>
          <w:rFonts w:eastAsia="Times New Roman"/>
          <w:szCs w:val="24"/>
        </w:rPr>
        <w:t xml:space="preserve"> δύο</w:t>
      </w:r>
      <w:r>
        <w:rPr>
          <w:rFonts w:eastAsia="Times New Roman"/>
          <w:szCs w:val="24"/>
        </w:rPr>
        <w:t>,</w:t>
      </w:r>
      <w:r w:rsidRPr="009E78A0">
        <w:rPr>
          <w:rFonts w:eastAsia="Times New Roman"/>
          <w:szCs w:val="24"/>
        </w:rPr>
        <w:t xml:space="preserve"> δεν είναι εύκολη κατάσταση</w:t>
      </w:r>
      <w:r>
        <w:rPr>
          <w:rFonts w:eastAsia="Times New Roman"/>
          <w:szCs w:val="24"/>
        </w:rPr>
        <w:t>.</w:t>
      </w:r>
      <w:r w:rsidRPr="009E78A0">
        <w:rPr>
          <w:rFonts w:eastAsia="Times New Roman"/>
          <w:szCs w:val="24"/>
        </w:rPr>
        <w:t xml:space="preserve"> </w:t>
      </w:r>
      <w:r>
        <w:rPr>
          <w:rFonts w:eastAsia="Times New Roman"/>
          <w:szCs w:val="24"/>
        </w:rPr>
        <w:t xml:space="preserve">Εκμεταλλευόμαστε, λοιπόν, </w:t>
      </w:r>
      <w:r w:rsidRPr="009E78A0">
        <w:rPr>
          <w:rFonts w:eastAsia="Times New Roman"/>
          <w:szCs w:val="24"/>
        </w:rPr>
        <w:t>τα</w:t>
      </w:r>
      <w:r>
        <w:rPr>
          <w:rFonts w:eastAsia="Times New Roman"/>
          <w:szCs w:val="24"/>
        </w:rPr>
        <w:t xml:space="preserve"> περιθώρια που έχουμε και θεσπίζ</w:t>
      </w:r>
      <w:r w:rsidRPr="009E78A0">
        <w:rPr>
          <w:rFonts w:eastAsia="Times New Roman"/>
          <w:szCs w:val="24"/>
        </w:rPr>
        <w:t>ουμε αυτό το ειδικό επίδομα</w:t>
      </w:r>
      <w:r>
        <w:rPr>
          <w:rFonts w:eastAsia="Times New Roman"/>
          <w:szCs w:val="24"/>
        </w:rPr>
        <w:t>,</w:t>
      </w:r>
      <w:r w:rsidRPr="009E78A0">
        <w:rPr>
          <w:rFonts w:eastAsia="Times New Roman"/>
          <w:szCs w:val="24"/>
        </w:rPr>
        <w:t xml:space="preserve"> ακριβώς για να προσελκύσουμε υπαλλήλους του Υπουργείου που θα </w:t>
      </w:r>
      <w:r>
        <w:rPr>
          <w:rFonts w:eastAsia="Times New Roman"/>
          <w:szCs w:val="24"/>
        </w:rPr>
        <w:t>δια</w:t>
      </w:r>
      <w:r w:rsidRPr="009E78A0">
        <w:rPr>
          <w:rFonts w:eastAsia="Times New Roman"/>
          <w:szCs w:val="24"/>
        </w:rPr>
        <w:t>με</w:t>
      </w:r>
      <w:r>
        <w:rPr>
          <w:rFonts w:eastAsia="Times New Roman"/>
          <w:szCs w:val="24"/>
        </w:rPr>
        <w:t>ίνουν τ</w:t>
      </w:r>
      <w:r w:rsidRPr="009E78A0">
        <w:rPr>
          <w:rFonts w:eastAsia="Times New Roman"/>
          <w:szCs w:val="24"/>
        </w:rPr>
        <w:t>ουλάχιστον ένα</w:t>
      </w:r>
      <w:r>
        <w:rPr>
          <w:rFonts w:eastAsia="Times New Roman"/>
          <w:szCs w:val="24"/>
        </w:rPr>
        <w:t>ν</w:t>
      </w:r>
      <w:r w:rsidRPr="009E78A0">
        <w:rPr>
          <w:rFonts w:eastAsia="Times New Roman"/>
          <w:szCs w:val="24"/>
        </w:rPr>
        <w:t xml:space="preserve"> χρόνο στο νησί</w:t>
      </w:r>
      <w:r>
        <w:rPr>
          <w:rFonts w:eastAsia="Times New Roman"/>
          <w:szCs w:val="24"/>
        </w:rPr>
        <w:t>, άρα ν</w:t>
      </w:r>
      <w:r>
        <w:rPr>
          <w:rFonts w:eastAsia="Times New Roman"/>
          <w:szCs w:val="24"/>
        </w:rPr>
        <w:t xml:space="preserve">α </w:t>
      </w:r>
      <w:r w:rsidRPr="009E78A0">
        <w:rPr>
          <w:rFonts w:eastAsia="Times New Roman"/>
          <w:szCs w:val="24"/>
        </w:rPr>
        <w:t>καλύψου</w:t>
      </w:r>
      <w:r>
        <w:rPr>
          <w:rFonts w:eastAsia="Times New Roman"/>
          <w:szCs w:val="24"/>
        </w:rPr>
        <w:t>με τις χει</w:t>
      </w:r>
      <w:r w:rsidRPr="009E78A0">
        <w:rPr>
          <w:rFonts w:eastAsia="Times New Roman"/>
          <w:szCs w:val="24"/>
        </w:rPr>
        <w:t>μερινές ανάγκες</w:t>
      </w:r>
      <w:r>
        <w:rPr>
          <w:rFonts w:eastAsia="Times New Roman"/>
          <w:szCs w:val="24"/>
        </w:rPr>
        <w:t>.</w:t>
      </w:r>
      <w:r w:rsidRPr="009E78A0">
        <w:rPr>
          <w:rFonts w:eastAsia="Times New Roman"/>
          <w:szCs w:val="24"/>
        </w:rPr>
        <w:t xml:space="preserve"> </w:t>
      </w:r>
    </w:p>
    <w:p w14:paraId="0A5C0F3D" w14:textId="77777777" w:rsidR="004A3142" w:rsidRDefault="002101D6">
      <w:pPr>
        <w:spacing w:line="600" w:lineRule="auto"/>
        <w:ind w:firstLine="720"/>
        <w:jc w:val="both"/>
        <w:rPr>
          <w:rFonts w:eastAsia="Times New Roman"/>
          <w:szCs w:val="24"/>
        </w:rPr>
      </w:pPr>
      <w:r>
        <w:rPr>
          <w:rFonts w:eastAsia="Times New Roman"/>
          <w:szCs w:val="24"/>
        </w:rPr>
        <w:t xml:space="preserve">Όσον αφορά ευρύτερα το πλάνο </w:t>
      </w:r>
      <w:r w:rsidRPr="009E78A0">
        <w:rPr>
          <w:rFonts w:eastAsia="Times New Roman"/>
          <w:szCs w:val="24"/>
        </w:rPr>
        <w:t xml:space="preserve">για τη φύλαξη των </w:t>
      </w:r>
      <w:r>
        <w:rPr>
          <w:rFonts w:eastAsia="Times New Roman"/>
          <w:szCs w:val="24"/>
        </w:rPr>
        <w:t>αρχαιολογικών χώρων, αναφερθήκαμε και στις</w:t>
      </w:r>
      <w:r w:rsidRPr="009E78A0">
        <w:rPr>
          <w:rFonts w:eastAsia="Times New Roman"/>
          <w:szCs w:val="24"/>
        </w:rPr>
        <w:t xml:space="preserve"> </w:t>
      </w:r>
      <w:r>
        <w:rPr>
          <w:rFonts w:eastAsia="Times New Roman"/>
          <w:szCs w:val="24"/>
        </w:rPr>
        <w:t>ε</w:t>
      </w:r>
      <w:r w:rsidRPr="009E78A0">
        <w:rPr>
          <w:rFonts w:eastAsia="Times New Roman"/>
          <w:szCs w:val="24"/>
        </w:rPr>
        <w:t>πιτροπές</w:t>
      </w:r>
      <w:r>
        <w:rPr>
          <w:rFonts w:eastAsia="Times New Roman"/>
          <w:szCs w:val="24"/>
        </w:rPr>
        <w:t>. Το Υπουργείο Πολιτισμού έχει</w:t>
      </w:r>
      <w:r w:rsidRPr="009E78A0">
        <w:rPr>
          <w:rFonts w:eastAsia="Times New Roman"/>
          <w:szCs w:val="24"/>
        </w:rPr>
        <w:t xml:space="preserve"> ήδη προκηρύξει </w:t>
      </w:r>
      <w:r>
        <w:rPr>
          <w:rFonts w:eastAsia="Times New Roman"/>
          <w:szCs w:val="24"/>
        </w:rPr>
        <w:t>διακόσιες</w:t>
      </w:r>
      <w:r w:rsidRPr="009E78A0">
        <w:rPr>
          <w:rFonts w:eastAsia="Times New Roman"/>
          <w:szCs w:val="24"/>
        </w:rPr>
        <w:t xml:space="preserve"> μόνιμες θέσεις αρχαιοφυλάκων</w:t>
      </w:r>
      <w:r>
        <w:rPr>
          <w:rFonts w:eastAsia="Times New Roman"/>
          <w:szCs w:val="24"/>
        </w:rPr>
        <w:t>,</w:t>
      </w:r>
      <w:r w:rsidRPr="009E78A0">
        <w:rPr>
          <w:rFonts w:eastAsia="Times New Roman"/>
          <w:szCs w:val="24"/>
        </w:rPr>
        <w:t xml:space="preserve"> οι οποίες κατευθύνονται κυρίως προ</w:t>
      </w:r>
      <w:r w:rsidRPr="009E78A0">
        <w:rPr>
          <w:rFonts w:eastAsia="Times New Roman"/>
          <w:szCs w:val="24"/>
        </w:rPr>
        <w:t>ς τα νησιά</w:t>
      </w:r>
      <w:r>
        <w:rPr>
          <w:rFonts w:eastAsia="Times New Roman"/>
          <w:szCs w:val="24"/>
        </w:rPr>
        <w:t>,</w:t>
      </w:r>
      <w:r w:rsidRPr="009E78A0">
        <w:rPr>
          <w:rFonts w:eastAsia="Times New Roman"/>
          <w:szCs w:val="24"/>
        </w:rPr>
        <w:t xml:space="preserve"> αλλά και προς μεγάλα μουσεία και αρχαιολογικούς χώρους</w:t>
      </w:r>
      <w:r>
        <w:rPr>
          <w:rFonts w:eastAsia="Times New Roman"/>
          <w:szCs w:val="24"/>
        </w:rPr>
        <w:t>.</w:t>
      </w:r>
      <w:r w:rsidRPr="009E78A0">
        <w:rPr>
          <w:rFonts w:eastAsia="Times New Roman"/>
          <w:szCs w:val="24"/>
        </w:rPr>
        <w:t xml:space="preserve"> Αναμένουμε την ολοκλήρωση του διαγωνισμού από τον ΑΣΕΠ </w:t>
      </w:r>
      <w:r>
        <w:rPr>
          <w:rFonts w:eastAsia="Times New Roman"/>
          <w:szCs w:val="24"/>
        </w:rPr>
        <w:t>τους</w:t>
      </w:r>
      <w:r w:rsidRPr="009E78A0">
        <w:rPr>
          <w:rFonts w:eastAsia="Times New Roman"/>
          <w:szCs w:val="24"/>
        </w:rPr>
        <w:t xml:space="preserve"> επόμενο</w:t>
      </w:r>
      <w:r>
        <w:rPr>
          <w:rFonts w:eastAsia="Times New Roman"/>
          <w:szCs w:val="24"/>
        </w:rPr>
        <w:t>υς έναν με δύο</w:t>
      </w:r>
      <w:r w:rsidRPr="009E78A0">
        <w:rPr>
          <w:rFonts w:eastAsia="Times New Roman"/>
          <w:szCs w:val="24"/>
        </w:rPr>
        <w:t xml:space="preserve"> μήνες</w:t>
      </w:r>
      <w:r>
        <w:rPr>
          <w:rFonts w:eastAsia="Times New Roman"/>
          <w:szCs w:val="24"/>
        </w:rPr>
        <w:t>.</w:t>
      </w:r>
      <w:r w:rsidRPr="009E78A0">
        <w:rPr>
          <w:rFonts w:eastAsia="Times New Roman"/>
          <w:szCs w:val="24"/>
        </w:rPr>
        <w:t xml:space="preserve"> Εν τω μεταξύ είχαμε </w:t>
      </w:r>
      <w:r>
        <w:rPr>
          <w:rFonts w:eastAsia="Times New Roman"/>
          <w:szCs w:val="24"/>
        </w:rPr>
        <w:t>βελτιώσει</w:t>
      </w:r>
      <w:r w:rsidRPr="009E78A0">
        <w:rPr>
          <w:rFonts w:eastAsia="Times New Roman"/>
          <w:szCs w:val="24"/>
        </w:rPr>
        <w:t xml:space="preserve"> πάρα πολύ τις διαδικασίες πρόσληψης έκτακτου προσωπικού και για το</w:t>
      </w:r>
      <w:r>
        <w:rPr>
          <w:rFonts w:eastAsia="Times New Roman"/>
          <w:szCs w:val="24"/>
        </w:rPr>
        <w:t>ν</w:t>
      </w:r>
      <w:r w:rsidRPr="009E78A0">
        <w:rPr>
          <w:rFonts w:eastAsia="Times New Roman"/>
          <w:szCs w:val="24"/>
        </w:rPr>
        <w:t xml:space="preserve"> χ</w:t>
      </w:r>
      <w:r w:rsidRPr="009E78A0">
        <w:rPr>
          <w:rFonts w:eastAsia="Times New Roman"/>
          <w:szCs w:val="24"/>
        </w:rPr>
        <w:t>ειμώνα και για το καλοκαίρι</w:t>
      </w:r>
      <w:r>
        <w:rPr>
          <w:rFonts w:eastAsia="Times New Roman"/>
          <w:szCs w:val="24"/>
        </w:rPr>
        <w:t>.</w:t>
      </w:r>
      <w:r w:rsidRPr="009E78A0">
        <w:rPr>
          <w:rFonts w:eastAsia="Times New Roman"/>
          <w:szCs w:val="24"/>
        </w:rPr>
        <w:t xml:space="preserve"> Όπως είπαμε </w:t>
      </w:r>
      <w:r w:rsidRPr="009E78A0">
        <w:rPr>
          <w:rFonts w:eastAsia="Times New Roman"/>
          <w:szCs w:val="24"/>
        </w:rPr>
        <w:lastRenderedPageBreak/>
        <w:t xml:space="preserve">χθες χαρακτηριστικά στην </w:t>
      </w:r>
      <w:r>
        <w:rPr>
          <w:rFonts w:eastAsia="Times New Roman"/>
          <w:szCs w:val="24"/>
        </w:rPr>
        <w:t>ε</w:t>
      </w:r>
      <w:r w:rsidRPr="009E78A0">
        <w:rPr>
          <w:rFonts w:eastAsia="Times New Roman"/>
          <w:szCs w:val="24"/>
        </w:rPr>
        <w:t>πιτροπή</w:t>
      </w:r>
      <w:r>
        <w:rPr>
          <w:rFonts w:eastAsia="Times New Roman"/>
          <w:szCs w:val="24"/>
        </w:rPr>
        <w:t>,</w:t>
      </w:r>
      <w:r w:rsidRPr="009E78A0">
        <w:rPr>
          <w:rFonts w:eastAsia="Times New Roman"/>
          <w:szCs w:val="24"/>
        </w:rPr>
        <w:t xml:space="preserve"> και </w:t>
      </w:r>
      <w:r>
        <w:rPr>
          <w:rFonts w:eastAsia="Times New Roman"/>
          <w:szCs w:val="24"/>
        </w:rPr>
        <w:t>χίλιες τριακόσιες πενήντα συμβάσεις λή</w:t>
      </w:r>
      <w:r w:rsidRPr="009E78A0">
        <w:rPr>
          <w:rFonts w:eastAsia="Times New Roman"/>
          <w:szCs w:val="24"/>
        </w:rPr>
        <w:t>ξανε το</w:t>
      </w:r>
      <w:r>
        <w:rPr>
          <w:rFonts w:eastAsia="Times New Roman"/>
          <w:szCs w:val="24"/>
        </w:rPr>
        <w:t xml:space="preserve">ν Δεκέμβριο, ήρθαν τριακόσιες πενήντα </w:t>
      </w:r>
      <w:r w:rsidRPr="009E78A0">
        <w:rPr>
          <w:rFonts w:eastAsia="Times New Roman"/>
          <w:szCs w:val="24"/>
        </w:rPr>
        <w:t>νέες προσλήψεις και κανείς δεν κατάλαβε τίποτα</w:t>
      </w:r>
      <w:r>
        <w:rPr>
          <w:rFonts w:eastAsia="Times New Roman"/>
          <w:szCs w:val="24"/>
        </w:rPr>
        <w:t>. Αυτό ήταν μια</w:t>
      </w:r>
      <w:r w:rsidRPr="009E78A0">
        <w:rPr>
          <w:rFonts w:eastAsia="Times New Roman"/>
          <w:szCs w:val="24"/>
        </w:rPr>
        <w:t xml:space="preserve"> επιτυχία</w:t>
      </w:r>
      <w:r>
        <w:rPr>
          <w:rFonts w:eastAsia="Times New Roman"/>
          <w:szCs w:val="24"/>
        </w:rPr>
        <w:t>.</w:t>
      </w:r>
      <w:r w:rsidRPr="009E78A0">
        <w:rPr>
          <w:rFonts w:eastAsia="Times New Roman"/>
          <w:szCs w:val="24"/>
        </w:rPr>
        <w:t xml:space="preserve"> Γιατί</w:t>
      </w:r>
      <w:r>
        <w:rPr>
          <w:rFonts w:eastAsia="Times New Roman"/>
          <w:szCs w:val="24"/>
        </w:rPr>
        <w:t>,</w:t>
      </w:r>
      <w:r w:rsidRPr="009E78A0">
        <w:rPr>
          <w:rFonts w:eastAsia="Times New Roman"/>
          <w:szCs w:val="24"/>
        </w:rPr>
        <w:t xml:space="preserve"> </w:t>
      </w:r>
      <w:r>
        <w:rPr>
          <w:rFonts w:eastAsia="Times New Roman"/>
          <w:szCs w:val="24"/>
        </w:rPr>
        <w:t>αν θυμάστε, τα</w:t>
      </w:r>
      <w:r>
        <w:rPr>
          <w:rFonts w:eastAsia="Times New Roman"/>
          <w:szCs w:val="24"/>
        </w:rPr>
        <w:t xml:space="preserve"> προηγούμενα χρόνια υπήρχαν</w:t>
      </w:r>
      <w:r w:rsidRPr="009E78A0">
        <w:rPr>
          <w:rFonts w:eastAsia="Times New Roman"/>
          <w:szCs w:val="24"/>
        </w:rPr>
        <w:t xml:space="preserve"> </w:t>
      </w:r>
      <w:r>
        <w:rPr>
          <w:rFonts w:eastAsia="Times New Roman"/>
          <w:szCs w:val="24"/>
        </w:rPr>
        <w:t xml:space="preserve">συνεχώς αναταράξεις </w:t>
      </w:r>
      <w:r w:rsidRPr="009E78A0">
        <w:rPr>
          <w:rFonts w:eastAsia="Times New Roman"/>
          <w:szCs w:val="24"/>
        </w:rPr>
        <w:t>γύρω από το ζήτημα</w:t>
      </w:r>
      <w:r>
        <w:rPr>
          <w:rFonts w:eastAsia="Times New Roman"/>
          <w:szCs w:val="24"/>
        </w:rPr>
        <w:t>.</w:t>
      </w:r>
      <w:r w:rsidRPr="009E78A0">
        <w:rPr>
          <w:rFonts w:eastAsia="Times New Roman"/>
          <w:szCs w:val="24"/>
        </w:rPr>
        <w:t xml:space="preserve"> </w:t>
      </w:r>
    </w:p>
    <w:p w14:paraId="0A5C0F3E" w14:textId="77777777" w:rsidR="004A3142" w:rsidRDefault="002101D6">
      <w:pPr>
        <w:spacing w:line="600" w:lineRule="auto"/>
        <w:ind w:firstLine="720"/>
        <w:jc w:val="both"/>
        <w:rPr>
          <w:rFonts w:eastAsia="Times New Roman"/>
          <w:szCs w:val="24"/>
        </w:rPr>
      </w:pPr>
      <w:r w:rsidRPr="009E78A0">
        <w:rPr>
          <w:rFonts w:eastAsia="Times New Roman"/>
          <w:szCs w:val="24"/>
        </w:rPr>
        <w:t>Επιπλέον</w:t>
      </w:r>
      <w:r>
        <w:rPr>
          <w:rFonts w:eastAsia="Times New Roman"/>
          <w:szCs w:val="24"/>
        </w:rPr>
        <w:t>,</w:t>
      </w:r>
      <w:r w:rsidRPr="009E78A0">
        <w:rPr>
          <w:rFonts w:eastAsia="Times New Roman"/>
          <w:szCs w:val="24"/>
        </w:rPr>
        <w:t xml:space="preserve"> σε συνεργασία με το Υπουργείο Διοικητικής Ανασυγκρότησης προγραμματίζουμε χίλιες νέες προσλήψεις την επόμενη τριετία για το Υπουργείο Πολιτισμού</w:t>
      </w:r>
      <w:r>
        <w:rPr>
          <w:rFonts w:eastAsia="Times New Roman"/>
          <w:szCs w:val="24"/>
        </w:rPr>
        <w:t>, μέρος των οποίων βεβαίως</w:t>
      </w:r>
      <w:r w:rsidRPr="009E78A0">
        <w:rPr>
          <w:rFonts w:eastAsia="Times New Roman"/>
          <w:szCs w:val="24"/>
        </w:rPr>
        <w:t xml:space="preserve"> θα κατ</w:t>
      </w:r>
      <w:r w:rsidRPr="009E78A0">
        <w:rPr>
          <w:rFonts w:eastAsia="Times New Roman"/>
          <w:szCs w:val="24"/>
        </w:rPr>
        <w:t xml:space="preserve">ευθυνθεί και για τη λειτουργία των </w:t>
      </w:r>
      <w:r>
        <w:rPr>
          <w:rFonts w:eastAsia="Times New Roman"/>
          <w:szCs w:val="24"/>
        </w:rPr>
        <w:t xml:space="preserve">αρχαιολογικών χώρων, </w:t>
      </w:r>
      <w:r w:rsidRPr="009E78A0">
        <w:rPr>
          <w:rFonts w:eastAsia="Times New Roman"/>
          <w:szCs w:val="24"/>
        </w:rPr>
        <w:t xml:space="preserve">των </w:t>
      </w:r>
      <w:r>
        <w:rPr>
          <w:rFonts w:eastAsia="Times New Roman"/>
          <w:szCs w:val="24"/>
        </w:rPr>
        <w:t>μνημείων και των μουσείων.</w:t>
      </w:r>
      <w:r w:rsidRPr="009E78A0">
        <w:rPr>
          <w:rFonts w:eastAsia="Times New Roman"/>
          <w:szCs w:val="24"/>
        </w:rPr>
        <w:t xml:space="preserve"> </w:t>
      </w:r>
    </w:p>
    <w:p w14:paraId="0A5C0F3F" w14:textId="77777777" w:rsidR="004A3142" w:rsidRDefault="002101D6">
      <w:pPr>
        <w:spacing w:line="600" w:lineRule="auto"/>
        <w:ind w:firstLine="720"/>
        <w:jc w:val="both"/>
        <w:rPr>
          <w:rFonts w:eastAsia="Times New Roman"/>
          <w:szCs w:val="24"/>
        </w:rPr>
      </w:pPr>
      <w:r w:rsidRPr="009E78A0">
        <w:rPr>
          <w:rFonts w:eastAsia="Times New Roman"/>
          <w:szCs w:val="24"/>
        </w:rPr>
        <w:t>Θα ήθε</w:t>
      </w:r>
      <w:r>
        <w:rPr>
          <w:rFonts w:eastAsia="Times New Roman"/>
          <w:szCs w:val="24"/>
        </w:rPr>
        <w:t>λα να κάνω μια σύντομη αναφορά, επίσης,</w:t>
      </w:r>
      <w:r w:rsidRPr="009E78A0">
        <w:rPr>
          <w:rFonts w:eastAsia="Times New Roman"/>
          <w:szCs w:val="24"/>
        </w:rPr>
        <w:t xml:space="preserve"> στη μέριμνα που δείχνουμε για τα νησιά</w:t>
      </w:r>
      <w:r>
        <w:rPr>
          <w:rFonts w:eastAsia="Times New Roman"/>
          <w:szCs w:val="24"/>
        </w:rPr>
        <w:t>,</w:t>
      </w:r>
      <w:r w:rsidRPr="009E78A0">
        <w:rPr>
          <w:rFonts w:eastAsia="Times New Roman"/>
          <w:szCs w:val="24"/>
        </w:rPr>
        <w:t xml:space="preserve"> τις νησιωτικές υπηρεσίες</w:t>
      </w:r>
      <w:r>
        <w:rPr>
          <w:rFonts w:eastAsia="Times New Roman"/>
          <w:szCs w:val="24"/>
        </w:rPr>
        <w:t>,</w:t>
      </w:r>
      <w:r w:rsidRPr="009E78A0">
        <w:rPr>
          <w:rFonts w:eastAsia="Times New Roman"/>
          <w:szCs w:val="24"/>
        </w:rPr>
        <w:t xml:space="preserve"> αλλά και τους κατοίκους των νησιών</w:t>
      </w:r>
      <w:r>
        <w:rPr>
          <w:rFonts w:eastAsia="Times New Roman"/>
          <w:szCs w:val="24"/>
        </w:rPr>
        <w:t>,</w:t>
      </w:r>
      <w:r w:rsidRPr="009E78A0">
        <w:rPr>
          <w:rFonts w:eastAsia="Times New Roman"/>
          <w:szCs w:val="24"/>
        </w:rPr>
        <w:t xml:space="preserve"> για τους νησιώτες</w:t>
      </w:r>
      <w:r>
        <w:rPr>
          <w:rFonts w:eastAsia="Times New Roman"/>
          <w:szCs w:val="24"/>
        </w:rPr>
        <w:t>,</w:t>
      </w:r>
      <w:r w:rsidRPr="009E78A0">
        <w:rPr>
          <w:rFonts w:eastAsia="Times New Roman"/>
          <w:szCs w:val="24"/>
        </w:rPr>
        <w:t xml:space="preserve"> γ</w:t>
      </w:r>
      <w:r w:rsidRPr="009E78A0">
        <w:rPr>
          <w:rFonts w:eastAsia="Times New Roman"/>
          <w:szCs w:val="24"/>
        </w:rPr>
        <w:t>ιατί πλέον αυξάνοντας τ</w:t>
      </w:r>
      <w:r>
        <w:rPr>
          <w:rFonts w:eastAsia="Times New Roman"/>
          <w:szCs w:val="24"/>
        </w:rPr>
        <w:t>ις ημέρες εκτός έδρας που μπορούν</w:t>
      </w:r>
      <w:r w:rsidRPr="009E78A0">
        <w:rPr>
          <w:rFonts w:eastAsia="Times New Roman"/>
          <w:szCs w:val="24"/>
        </w:rPr>
        <w:t xml:space="preserve"> να πραγματοποιούν υπηρεσίες με νησιωτικό </w:t>
      </w:r>
      <w:r>
        <w:rPr>
          <w:rFonts w:eastAsia="Times New Roman"/>
          <w:szCs w:val="24"/>
        </w:rPr>
        <w:t>πεδίο αρμοδιότητας,</w:t>
      </w:r>
      <w:r w:rsidRPr="009E78A0">
        <w:rPr>
          <w:rFonts w:eastAsia="Times New Roman"/>
          <w:szCs w:val="24"/>
        </w:rPr>
        <w:t xml:space="preserve"> </w:t>
      </w:r>
      <w:r>
        <w:rPr>
          <w:rFonts w:eastAsia="Times New Roman"/>
          <w:szCs w:val="24"/>
        </w:rPr>
        <w:t>σημαίνει</w:t>
      </w:r>
      <w:r w:rsidRPr="009E78A0">
        <w:rPr>
          <w:rFonts w:eastAsia="Times New Roman"/>
          <w:szCs w:val="24"/>
        </w:rPr>
        <w:t xml:space="preserve"> ότι θα αντιμετωπίζονται πιο γρήγορα και καλύτερα και </w:t>
      </w:r>
      <w:r>
        <w:rPr>
          <w:rFonts w:eastAsia="Times New Roman"/>
          <w:szCs w:val="24"/>
        </w:rPr>
        <w:t xml:space="preserve">οι υποθέσεις </w:t>
      </w:r>
      <w:r w:rsidRPr="009E78A0">
        <w:rPr>
          <w:rFonts w:eastAsia="Times New Roman"/>
          <w:szCs w:val="24"/>
        </w:rPr>
        <w:t>των πολιτών</w:t>
      </w:r>
      <w:r>
        <w:rPr>
          <w:rFonts w:eastAsia="Times New Roman"/>
          <w:szCs w:val="24"/>
        </w:rPr>
        <w:t>.</w:t>
      </w:r>
    </w:p>
    <w:p w14:paraId="0A5C0F40" w14:textId="77777777" w:rsidR="004A3142" w:rsidRDefault="002101D6">
      <w:pPr>
        <w:spacing w:line="600" w:lineRule="auto"/>
        <w:ind w:firstLine="720"/>
        <w:jc w:val="both"/>
        <w:rPr>
          <w:rFonts w:eastAsia="Times New Roman"/>
          <w:szCs w:val="24"/>
        </w:rPr>
      </w:pPr>
      <w:r>
        <w:rPr>
          <w:rFonts w:eastAsia="Times New Roman"/>
          <w:szCs w:val="24"/>
        </w:rPr>
        <w:lastRenderedPageBreak/>
        <w:t>Χαιρόμαστε ιδιαίτερα που το</w:t>
      </w:r>
      <w:r w:rsidRPr="009E78A0">
        <w:rPr>
          <w:rFonts w:eastAsia="Times New Roman"/>
          <w:szCs w:val="24"/>
        </w:rPr>
        <w:t xml:space="preserve"> σχέδιο νόμου </w:t>
      </w:r>
      <w:r>
        <w:rPr>
          <w:rFonts w:eastAsia="Times New Roman"/>
          <w:szCs w:val="24"/>
        </w:rPr>
        <w:t>τυγχάνει,</w:t>
      </w:r>
      <w:r w:rsidRPr="009E78A0">
        <w:rPr>
          <w:rFonts w:eastAsia="Times New Roman"/>
          <w:szCs w:val="24"/>
        </w:rPr>
        <w:t xml:space="preserve"> τουλάχιστον ως προς το</w:t>
      </w:r>
      <w:r>
        <w:rPr>
          <w:rFonts w:eastAsia="Times New Roman"/>
          <w:szCs w:val="24"/>
        </w:rPr>
        <w:t>υς</w:t>
      </w:r>
      <w:r w:rsidRPr="009E78A0">
        <w:rPr>
          <w:rFonts w:eastAsia="Times New Roman"/>
          <w:szCs w:val="24"/>
        </w:rPr>
        <w:t xml:space="preserve"> στόχους του</w:t>
      </w:r>
      <w:r>
        <w:rPr>
          <w:rFonts w:eastAsia="Times New Roman"/>
          <w:szCs w:val="24"/>
        </w:rPr>
        <w:t>, ευρύτερη</w:t>
      </w:r>
      <w:r w:rsidRPr="009E78A0">
        <w:rPr>
          <w:rFonts w:eastAsia="Times New Roman"/>
          <w:szCs w:val="24"/>
        </w:rPr>
        <w:t>ς θετικής αποδοχής από τους Βουλευτές και όχι μόνο από αυτούς που στηρίζουν την κυβερνητική πλειοψηφία</w:t>
      </w:r>
      <w:r>
        <w:rPr>
          <w:rFonts w:eastAsia="Times New Roman"/>
          <w:szCs w:val="24"/>
        </w:rPr>
        <w:t>.</w:t>
      </w:r>
      <w:r w:rsidRPr="009E78A0">
        <w:rPr>
          <w:rFonts w:eastAsia="Times New Roman"/>
          <w:szCs w:val="24"/>
        </w:rPr>
        <w:t xml:space="preserve"> Η </w:t>
      </w:r>
      <w:r>
        <w:rPr>
          <w:rFonts w:eastAsia="Times New Roman"/>
          <w:szCs w:val="24"/>
        </w:rPr>
        <w:t>κριτική που δεχθ</w:t>
      </w:r>
      <w:r w:rsidRPr="009E78A0">
        <w:rPr>
          <w:rFonts w:eastAsia="Times New Roman"/>
          <w:szCs w:val="24"/>
        </w:rPr>
        <w:t>ήκαμε υπήρ</w:t>
      </w:r>
      <w:r>
        <w:rPr>
          <w:rFonts w:eastAsia="Times New Roman"/>
          <w:szCs w:val="24"/>
        </w:rPr>
        <w:t xml:space="preserve">ξε </w:t>
      </w:r>
      <w:r>
        <w:rPr>
          <w:rFonts w:eastAsia="Times New Roman"/>
          <w:szCs w:val="24"/>
        </w:rPr>
        <w:t xml:space="preserve">γιατί </w:t>
      </w:r>
      <w:r>
        <w:rPr>
          <w:rFonts w:eastAsia="Times New Roman"/>
          <w:szCs w:val="24"/>
        </w:rPr>
        <w:t>δεν κάνουμε τίποτε</w:t>
      </w:r>
      <w:r w:rsidRPr="009E78A0">
        <w:rPr>
          <w:rFonts w:eastAsia="Times New Roman"/>
          <w:szCs w:val="24"/>
        </w:rPr>
        <w:t xml:space="preserve"> άλλο από το να επαναλαμβάνουμε ρυθμίσεις που είχα</w:t>
      </w:r>
      <w:r w:rsidRPr="009E78A0">
        <w:rPr>
          <w:rFonts w:eastAsia="Times New Roman"/>
          <w:szCs w:val="24"/>
        </w:rPr>
        <w:t>ν παρουσιασ</w:t>
      </w:r>
      <w:r>
        <w:rPr>
          <w:rFonts w:eastAsia="Times New Roman"/>
          <w:szCs w:val="24"/>
        </w:rPr>
        <w:t>τ</w:t>
      </w:r>
      <w:r w:rsidRPr="009E78A0">
        <w:rPr>
          <w:rFonts w:eastAsia="Times New Roman"/>
          <w:szCs w:val="24"/>
        </w:rPr>
        <w:t xml:space="preserve">εί </w:t>
      </w:r>
      <w:r>
        <w:rPr>
          <w:rFonts w:eastAsia="Times New Roman"/>
          <w:szCs w:val="24"/>
        </w:rPr>
        <w:t>σ</w:t>
      </w:r>
      <w:r w:rsidRPr="009E78A0">
        <w:rPr>
          <w:rFonts w:eastAsia="Times New Roman"/>
          <w:szCs w:val="24"/>
        </w:rPr>
        <w:t>το παρελθόν το 2014</w:t>
      </w:r>
      <w:r>
        <w:rPr>
          <w:rFonts w:eastAsia="Times New Roman"/>
          <w:szCs w:val="24"/>
        </w:rPr>
        <w:t>.</w:t>
      </w:r>
      <w:r w:rsidRPr="009E78A0">
        <w:rPr>
          <w:rFonts w:eastAsia="Times New Roman"/>
          <w:szCs w:val="24"/>
        </w:rPr>
        <w:t xml:space="preserve"> Εξηγήσαμε αναλυτικά στην </w:t>
      </w:r>
      <w:r>
        <w:rPr>
          <w:rFonts w:eastAsia="Times New Roman"/>
          <w:szCs w:val="24"/>
        </w:rPr>
        <w:t>ε</w:t>
      </w:r>
      <w:r w:rsidRPr="009E78A0">
        <w:rPr>
          <w:rFonts w:eastAsia="Times New Roman"/>
          <w:szCs w:val="24"/>
        </w:rPr>
        <w:t xml:space="preserve">πιτροπή ότι ο Οργανισμός του Υπουργείου </w:t>
      </w:r>
      <w:r>
        <w:rPr>
          <w:rFonts w:eastAsia="Times New Roman"/>
          <w:szCs w:val="24"/>
        </w:rPr>
        <w:t>το</w:t>
      </w:r>
      <w:r w:rsidRPr="009E78A0">
        <w:rPr>
          <w:rFonts w:eastAsia="Times New Roman"/>
          <w:szCs w:val="24"/>
        </w:rPr>
        <w:t xml:space="preserve"> 2014 είχε τρεις γραμμές για ένα τμήμα παιδικού σταθμού γενική </w:t>
      </w:r>
      <w:r>
        <w:rPr>
          <w:rFonts w:eastAsia="Times New Roman"/>
          <w:szCs w:val="24"/>
        </w:rPr>
        <w:t>μέριμνας και ασφάλειας χώρων,</w:t>
      </w:r>
      <w:r w:rsidRPr="009E78A0">
        <w:rPr>
          <w:rFonts w:eastAsia="Times New Roman"/>
          <w:szCs w:val="24"/>
        </w:rPr>
        <w:t xml:space="preserve"> στο οποίο ταυτόχρονα </w:t>
      </w:r>
      <w:r>
        <w:rPr>
          <w:rFonts w:eastAsia="Times New Roman"/>
          <w:szCs w:val="24"/>
        </w:rPr>
        <w:t>ήταν</w:t>
      </w:r>
      <w:r w:rsidRPr="009E78A0">
        <w:rPr>
          <w:rFonts w:eastAsia="Times New Roman"/>
          <w:szCs w:val="24"/>
        </w:rPr>
        <w:t xml:space="preserve"> ενταγμέν</w:t>
      </w:r>
      <w:r>
        <w:rPr>
          <w:rFonts w:eastAsia="Times New Roman"/>
          <w:szCs w:val="24"/>
        </w:rPr>
        <w:t>ο</w:t>
      </w:r>
      <w:r w:rsidRPr="009E78A0">
        <w:rPr>
          <w:rFonts w:eastAsia="Times New Roman"/>
          <w:szCs w:val="24"/>
        </w:rPr>
        <w:t xml:space="preserve"> και το γραφείο ιατρών</w:t>
      </w:r>
      <w:r>
        <w:rPr>
          <w:rFonts w:eastAsia="Times New Roman"/>
          <w:szCs w:val="24"/>
        </w:rPr>
        <w:t>.</w:t>
      </w:r>
      <w:r w:rsidRPr="009E78A0">
        <w:rPr>
          <w:rFonts w:eastAsia="Times New Roman"/>
          <w:szCs w:val="24"/>
        </w:rPr>
        <w:t xml:space="preserve"> Προφανώς ήταν απλώς μία αναφορά σε ένα σχέδιο οργανισμού</w:t>
      </w:r>
      <w:r>
        <w:rPr>
          <w:rFonts w:eastAsia="Times New Roman"/>
          <w:szCs w:val="24"/>
        </w:rPr>
        <w:t>.</w:t>
      </w:r>
      <w:r w:rsidRPr="009E78A0">
        <w:rPr>
          <w:rFonts w:eastAsia="Times New Roman"/>
          <w:szCs w:val="24"/>
        </w:rPr>
        <w:t xml:space="preserve"> Δεν ανέφερε τίποτα για το προσωπικό</w:t>
      </w:r>
      <w:r>
        <w:rPr>
          <w:rFonts w:eastAsia="Times New Roman"/>
          <w:szCs w:val="24"/>
        </w:rPr>
        <w:t>. Δεν</w:t>
      </w:r>
      <w:r w:rsidRPr="009E78A0">
        <w:rPr>
          <w:rFonts w:eastAsia="Times New Roman"/>
          <w:szCs w:val="24"/>
        </w:rPr>
        <w:t xml:space="preserve"> ανέφερε τίποτα για τις κατασκηνώσεις</w:t>
      </w:r>
      <w:r>
        <w:rPr>
          <w:rFonts w:eastAsia="Times New Roman"/>
          <w:szCs w:val="24"/>
        </w:rPr>
        <w:t>.</w:t>
      </w:r>
      <w:r w:rsidRPr="009E78A0">
        <w:rPr>
          <w:rFonts w:eastAsia="Times New Roman"/>
          <w:szCs w:val="24"/>
        </w:rPr>
        <w:t xml:space="preserve"> </w:t>
      </w:r>
    </w:p>
    <w:p w14:paraId="0A5C0F41" w14:textId="77777777" w:rsidR="004A3142" w:rsidRDefault="002101D6">
      <w:pPr>
        <w:spacing w:line="600" w:lineRule="auto"/>
        <w:ind w:firstLine="720"/>
        <w:jc w:val="both"/>
        <w:rPr>
          <w:rFonts w:eastAsia="Times New Roman"/>
          <w:szCs w:val="24"/>
        </w:rPr>
      </w:pPr>
      <w:r w:rsidRPr="009E78A0">
        <w:rPr>
          <w:rFonts w:eastAsia="Times New Roman"/>
          <w:szCs w:val="24"/>
        </w:rPr>
        <w:t xml:space="preserve">Όσον αφορά δε την ίδια τη διοίκηση του Ταμείου </w:t>
      </w:r>
      <w:r>
        <w:rPr>
          <w:rFonts w:eastAsia="Times New Roman"/>
          <w:szCs w:val="24"/>
        </w:rPr>
        <w:t>Αλληλο</w:t>
      </w:r>
      <w:r w:rsidRPr="009E78A0">
        <w:rPr>
          <w:rFonts w:eastAsia="Times New Roman"/>
          <w:szCs w:val="24"/>
        </w:rPr>
        <w:t>βοήθειας</w:t>
      </w:r>
      <w:r>
        <w:rPr>
          <w:rFonts w:eastAsia="Times New Roman"/>
          <w:szCs w:val="24"/>
        </w:rPr>
        <w:t>,</w:t>
      </w:r>
      <w:r w:rsidRPr="009E78A0">
        <w:rPr>
          <w:rFonts w:eastAsia="Times New Roman"/>
          <w:szCs w:val="24"/>
        </w:rPr>
        <w:t xml:space="preserve"> </w:t>
      </w:r>
      <w:r>
        <w:rPr>
          <w:rFonts w:eastAsia="Times New Roman"/>
          <w:szCs w:val="24"/>
        </w:rPr>
        <w:t>υπενθυμίσα</w:t>
      </w:r>
      <w:r w:rsidRPr="009E78A0">
        <w:rPr>
          <w:rFonts w:eastAsia="Times New Roman"/>
          <w:szCs w:val="24"/>
        </w:rPr>
        <w:t xml:space="preserve">με ότι ενώ η τριετής </w:t>
      </w:r>
      <w:r>
        <w:rPr>
          <w:rFonts w:eastAsia="Times New Roman"/>
          <w:szCs w:val="24"/>
        </w:rPr>
        <w:t xml:space="preserve">θητεία της διοίκησης </w:t>
      </w:r>
      <w:r>
        <w:rPr>
          <w:rFonts w:eastAsia="Times New Roman"/>
          <w:szCs w:val="24"/>
        </w:rPr>
        <w:t>έλη</w:t>
      </w:r>
      <w:r w:rsidRPr="009E78A0">
        <w:rPr>
          <w:rFonts w:eastAsia="Times New Roman"/>
          <w:szCs w:val="24"/>
        </w:rPr>
        <w:t>γε το</w:t>
      </w:r>
      <w:r>
        <w:rPr>
          <w:rFonts w:eastAsia="Times New Roman"/>
          <w:szCs w:val="24"/>
        </w:rPr>
        <w:t>ν</w:t>
      </w:r>
      <w:r w:rsidRPr="009E78A0">
        <w:rPr>
          <w:rFonts w:eastAsia="Times New Roman"/>
          <w:szCs w:val="24"/>
        </w:rPr>
        <w:t xml:space="preserve"> Φλεβάρη του 2015</w:t>
      </w:r>
      <w:r>
        <w:rPr>
          <w:rFonts w:eastAsia="Times New Roman"/>
          <w:szCs w:val="24"/>
        </w:rPr>
        <w:t>,</w:t>
      </w:r>
      <w:r w:rsidRPr="009E78A0">
        <w:rPr>
          <w:rFonts w:eastAsia="Times New Roman"/>
          <w:szCs w:val="24"/>
        </w:rPr>
        <w:t xml:space="preserve"> υπήρξε μ</w:t>
      </w:r>
      <w:r>
        <w:rPr>
          <w:rFonts w:eastAsia="Times New Roman"/>
          <w:szCs w:val="24"/>
        </w:rPr>
        <w:t>ι</w:t>
      </w:r>
      <w:r w:rsidRPr="009E78A0">
        <w:rPr>
          <w:rFonts w:eastAsia="Times New Roman"/>
          <w:szCs w:val="24"/>
        </w:rPr>
        <w:t>α βιασύνη να επανατοποθετηθεί τον Οκτώβριο του 2014</w:t>
      </w:r>
      <w:r>
        <w:rPr>
          <w:rFonts w:eastAsia="Times New Roman"/>
          <w:szCs w:val="24"/>
        </w:rPr>
        <w:t>,</w:t>
      </w:r>
      <w:r w:rsidRPr="009E78A0">
        <w:rPr>
          <w:rFonts w:eastAsia="Times New Roman"/>
          <w:szCs w:val="24"/>
        </w:rPr>
        <w:t xml:space="preserve"> ξεκινώντας από την αρχή </w:t>
      </w:r>
      <w:r w:rsidRPr="009E78A0">
        <w:rPr>
          <w:rFonts w:eastAsia="Times New Roman"/>
          <w:szCs w:val="24"/>
        </w:rPr>
        <w:lastRenderedPageBreak/>
        <w:t>αυτή την τριετή θητεία και με τον όρο ότι εφόσον δεν συμφωνούσε αυτή η διοίκηση</w:t>
      </w:r>
      <w:r>
        <w:rPr>
          <w:rFonts w:eastAsia="Times New Roman"/>
          <w:szCs w:val="24"/>
        </w:rPr>
        <w:t>, δεν μπορούσε να αλλάξει</w:t>
      </w:r>
      <w:r w:rsidRPr="009E78A0">
        <w:rPr>
          <w:rFonts w:eastAsia="Times New Roman"/>
          <w:szCs w:val="24"/>
        </w:rPr>
        <w:t xml:space="preserve"> κιόλας</w:t>
      </w:r>
      <w:r>
        <w:rPr>
          <w:rFonts w:eastAsia="Times New Roman"/>
          <w:szCs w:val="24"/>
        </w:rPr>
        <w:t>.</w:t>
      </w:r>
      <w:r w:rsidRPr="009E78A0">
        <w:rPr>
          <w:rFonts w:eastAsia="Times New Roman"/>
          <w:szCs w:val="24"/>
        </w:rPr>
        <w:t xml:space="preserve"> Τα συμπεράσματα δικά </w:t>
      </w:r>
      <w:r>
        <w:rPr>
          <w:rFonts w:eastAsia="Times New Roman"/>
          <w:szCs w:val="24"/>
        </w:rPr>
        <w:t>σας.</w:t>
      </w:r>
    </w:p>
    <w:p w14:paraId="0A5C0F42" w14:textId="77777777" w:rsidR="004A3142" w:rsidRDefault="002101D6">
      <w:pPr>
        <w:spacing w:line="600" w:lineRule="auto"/>
        <w:ind w:firstLine="720"/>
        <w:jc w:val="both"/>
        <w:rPr>
          <w:rFonts w:eastAsia="Times New Roman"/>
          <w:color w:val="000000" w:themeColor="text1"/>
          <w:szCs w:val="24"/>
        </w:rPr>
      </w:pPr>
      <w:r>
        <w:rPr>
          <w:rFonts w:eastAsia="Times New Roman"/>
          <w:szCs w:val="24"/>
        </w:rPr>
        <w:t>Περ</w:t>
      </w:r>
      <w:r>
        <w:rPr>
          <w:rFonts w:eastAsia="Times New Roman"/>
          <w:szCs w:val="24"/>
        </w:rPr>
        <w:t>νώντας</w:t>
      </w:r>
      <w:r w:rsidRPr="009E78A0">
        <w:rPr>
          <w:rFonts w:eastAsia="Times New Roman"/>
          <w:szCs w:val="24"/>
        </w:rPr>
        <w:t xml:space="preserve"> στον </w:t>
      </w:r>
      <w:r>
        <w:rPr>
          <w:rFonts w:eastAsia="Times New Roman"/>
          <w:szCs w:val="24"/>
        </w:rPr>
        <w:t>Οργανισμό</w:t>
      </w:r>
      <w:r w:rsidRPr="009E78A0">
        <w:rPr>
          <w:rFonts w:eastAsia="Times New Roman"/>
          <w:szCs w:val="24"/>
        </w:rPr>
        <w:t xml:space="preserve"> Ανέγερσης</w:t>
      </w:r>
      <w:r>
        <w:rPr>
          <w:rFonts w:eastAsia="Times New Roman"/>
          <w:szCs w:val="24"/>
        </w:rPr>
        <w:t>,</w:t>
      </w:r>
      <w:r w:rsidRPr="009E78A0">
        <w:rPr>
          <w:rFonts w:eastAsia="Times New Roman"/>
          <w:szCs w:val="24"/>
        </w:rPr>
        <w:t xml:space="preserve"> το σχέδιο νόμου που είχε παρουσιαστεί το 2014 ουσιαστικά ήταν μ</w:t>
      </w:r>
      <w:r>
        <w:rPr>
          <w:rFonts w:eastAsia="Times New Roman"/>
          <w:szCs w:val="24"/>
        </w:rPr>
        <w:t>ι</w:t>
      </w:r>
      <w:r w:rsidRPr="009E78A0">
        <w:rPr>
          <w:rFonts w:eastAsia="Times New Roman"/>
          <w:szCs w:val="24"/>
        </w:rPr>
        <w:t>α μετονομασία του Οργανισμού Ανέγερσης σε Οργανισμό Αποπεράτωσης και Λειτουργίας.</w:t>
      </w:r>
      <w:r>
        <w:rPr>
          <w:rFonts w:eastAsia="Times New Roman"/>
          <w:color w:val="000000" w:themeColor="text1"/>
          <w:szCs w:val="24"/>
        </w:rPr>
        <w:t xml:space="preserve"> </w:t>
      </w:r>
      <w:r>
        <w:rPr>
          <w:rFonts w:eastAsia="Times New Roman"/>
          <w:color w:val="000000" w:themeColor="text1"/>
          <w:szCs w:val="24"/>
        </w:rPr>
        <w:t>Δ</w:t>
      </w:r>
      <w:r w:rsidRPr="00EF6984">
        <w:rPr>
          <w:rFonts w:eastAsia="Times New Roman"/>
          <w:color w:val="000000" w:themeColor="text1"/>
          <w:szCs w:val="24"/>
        </w:rPr>
        <w:t xml:space="preserve">ιατηρούσε </w:t>
      </w:r>
      <w:r>
        <w:rPr>
          <w:rFonts w:eastAsia="Times New Roman"/>
          <w:color w:val="000000" w:themeColor="text1"/>
          <w:szCs w:val="24"/>
        </w:rPr>
        <w:t>μια</w:t>
      </w:r>
      <w:r w:rsidRPr="00EF6984">
        <w:rPr>
          <w:rFonts w:eastAsia="Times New Roman"/>
          <w:color w:val="000000" w:themeColor="text1"/>
          <w:szCs w:val="24"/>
        </w:rPr>
        <w:t xml:space="preserve"> εντελώς μεταβατική κατάσταση </w:t>
      </w:r>
      <w:r>
        <w:rPr>
          <w:rFonts w:eastAsia="Times New Roman"/>
          <w:color w:val="000000" w:themeColor="text1"/>
          <w:szCs w:val="24"/>
        </w:rPr>
        <w:t>για</w:t>
      </w:r>
      <w:r w:rsidRPr="00EF6984">
        <w:rPr>
          <w:rFonts w:eastAsia="Times New Roman"/>
          <w:color w:val="000000" w:themeColor="text1"/>
          <w:szCs w:val="24"/>
        </w:rPr>
        <w:t xml:space="preserve"> τους εργαζόμενους με συμβάσει</w:t>
      </w:r>
      <w:r w:rsidRPr="00EF6984">
        <w:rPr>
          <w:rFonts w:eastAsia="Times New Roman"/>
          <w:color w:val="000000" w:themeColor="text1"/>
          <w:szCs w:val="24"/>
        </w:rPr>
        <w:t xml:space="preserve">ς ορισμένου χρόνου και υπήρχε </w:t>
      </w:r>
      <w:r>
        <w:rPr>
          <w:rFonts w:eastAsia="Times New Roman"/>
          <w:color w:val="000000" w:themeColor="text1"/>
          <w:szCs w:val="24"/>
        </w:rPr>
        <w:t>μια</w:t>
      </w:r>
      <w:r w:rsidRPr="00EF6984">
        <w:rPr>
          <w:rFonts w:eastAsia="Times New Roman"/>
          <w:color w:val="000000" w:themeColor="text1"/>
          <w:szCs w:val="24"/>
        </w:rPr>
        <w:t xml:space="preserve"> πρόβλεψη κάποια στιγμή στο μέλλον</w:t>
      </w:r>
      <w:r>
        <w:rPr>
          <w:rFonts w:eastAsia="Times New Roman"/>
          <w:color w:val="000000" w:themeColor="text1"/>
          <w:szCs w:val="24"/>
        </w:rPr>
        <w:t>,</w:t>
      </w:r>
      <w:r w:rsidRPr="00EF6984">
        <w:rPr>
          <w:rFonts w:eastAsia="Times New Roman"/>
          <w:color w:val="000000" w:themeColor="text1"/>
          <w:szCs w:val="24"/>
        </w:rPr>
        <w:t xml:space="preserve"> όταν πληρωθούν τα 4</w:t>
      </w:r>
      <w:r>
        <w:rPr>
          <w:rFonts w:eastAsia="Times New Roman"/>
          <w:color w:val="000000" w:themeColor="text1"/>
          <w:szCs w:val="24"/>
        </w:rPr>
        <w:t>/</w:t>
      </w:r>
      <w:r w:rsidRPr="00EF6984">
        <w:rPr>
          <w:rFonts w:eastAsia="Times New Roman"/>
          <w:color w:val="000000" w:themeColor="text1"/>
          <w:szCs w:val="24"/>
        </w:rPr>
        <w:t>5 των οργανικών θέσεων</w:t>
      </w:r>
      <w:r>
        <w:rPr>
          <w:rFonts w:eastAsia="Times New Roman"/>
          <w:color w:val="000000" w:themeColor="text1"/>
          <w:szCs w:val="24"/>
        </w:rPr>
        <w:t>,</w:t>
      </w:r>
      <w:r w:rsidRPr="00EF6984">
        <w:rPr>
          <w:rFonts w:eastAsia="Times New Roman"/>
          <w:color w:val="000000" w:themeColor="text1"/>
          <w:szCs w:val="24"/>
        </w:rPr>
        <w:t xml:space="preserve"> να κλείσει χωρίς να λέει τίποτα</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όμως,</w:t>
      </w:r>
      <w:r w:rsidRPr="00EF6984">
        <w:rPr>
          <w:rFonts w:eastAsia="Times New Roman"/>
          <w:color w:val="000000" w:themeColor="text1"/>
          <w:szCs w:val="24"/>
        </w:rPr>
        <w:t xml:space="preserve"> για το τι θα γίνει με τους </w:t>
      </w:r>
      <w:r>
        <w:rPr>
          <w:rFonts w:eastAsia="Times New Roman"/>
          <w:color w:val="000000" w:themeColor="text1"/>
          <w:szCs w:val="24"/>
        </w:rPr>
        <w:t>υφιστάμενους</w:t>
      </w:r>
      <w:r w:rsidRPr="00EF6984">
        <w:rPr>
          <w:rFonts w:eastAsia="Times New Roman"/>
          <w:color w:val="000000" w:themeColor="text1"/>
          <w:szCs w:val="24"/>
        </w:rPr>
        <w:t xml:space="preserve"> εργαζόμενους</w:t>
      </w:r>
      <w:r>
        <w:rPr>
          <w:rFonts w:eastAsia="Times New Roman"/>
          <w:color w:val="000000" w:themeColor="text1"/>
          <w:szCs w:val="24"/>
        </w:rPr>
        <w:t>. Και, ό</w:t>
      </w:r>
      <w:r w:rsidRPr="00EF6984">
        <w:rPr>
          <w:rFonts w:eastAsia="Times New Roman"/>
          <w:color w:val="000000" w:themeColor="text1"/>
          <w:szCs w:val="24"/>
        </w:rPr>
        <w:t>πως είπαμε χθες</w:t>
      </w:r>
      <w:r>
        <w:rPr>
          <w:rFonts w:eastAsia="Times New Roman"/>
          <w:color w:val="000000" w:themeColor="text1"/>
          <w:szCs w:val="24"/>
        </w:rPr>
        <w:t>, κ</w:t>
      </w:r>
      <w:r w:rsidRPr="00EF6984">
        <w:rPr>
          <w:rFonts w:eastAsia="Times New Roman"/>
          <w:color w:val="000000" w:themeColor="text1"/>
          <w:szCs w:val="24"/>
        </w:rPr>
        <w:t xml:space="preserve">άθε άλλο παρά </w:t>
      </w:r>
      <w:r>
        <w:rPr>
          <w:rFonts w:eastAsia="Times New Roman"/>
          <w:color w:val="000000" w:themeColor="text1"/>
          <w:szCs w:val="24"/>
        </w:rPr>
        <w:t>«</w:t>
      </w:r>
      <w:r w:rsidRPr="00EF6984">
        <w:rPr>
          <w:rFonts w:eastAsia="Times New Roman"/>
          <w:color w:val="000000" w:themeColor="text1"/>
          <w:szCs w:val="24"/>
        </w:rPr>
        <w:t>δικά μας πα</w:t>
      </w:r>
      <w:r w:rsidRPr="00EF6984">
        <w:rPr>
          <w:rFonts w:eastAsia="Times New Roman"/>
          <w:color w:val="000000" w:themeColor="text1"/>
          <w:szCs w:val="24"/>
        </w:rPr>
        <w:t>ιδιά</w:t>
      </w:r>
      <w:r>
        <w:rPr>
          <w:rFonts w:eastAsia="Times New Roman"/>
          <w:color w:val="000000" w:themeColor="text1"/>
          <w:szCs w:val="24"/>
        </w:rPr>
        <w:t>»</w:t>
      </w:r>
      <w:r w:rsidRPr="00EF6984">
        <w:rPr>
          <w:rFonts w:eastAsia="Times New Roman"/>
          <w:color w:val="000000" w:themeColor="text1"/>
          <w:szCs w:val="24"/>
        </w:rPr>
        <w:t xml:space="preserve"> είναι</w:t>
      </w:r>
      <w:r>
        <w:rPr>
          <w:rFonts w:eastAsia="Times New Roman"/>
          <w:color w:val="000000" w:themeColor="text1"/>
          <w:szCs w:val="24"/>
        </w:rPr>
        <w:t xml:space="preserve">, παρ’ ότι </w:t>
      </w:r>
      <w:r w:rsidRPr="00EF6984">
        <w:rPr>
          <w:rFonts w:eastAsia="Times New Roman"/>
          <w:color w:val="000000" w:themeColor="text1"/>
          <w:szCs w:val="24"/>
        </w:rPr>
        <w:t>δεν τα χαρακτηρίζουμε</w:t>
      </w:r>
      <w:r>
        <w:rPr>
          <w:rFonts w:eastAsia="Times New Roman"/>
          <w:color w:val="000000" w:themeColor="text1"/>
          <w:szCs w:val="24"/>
        </w:rPr>
        <w:t>. Ε</w:t>
      </w:r>
      <w:r w:rsidRPr="00EF6984">
        <w:rPr>
          <w:rFonts w:eastAsia="Times New Roman"/>
          <w:color w:val="000000" w:themeColor="text1"/>
          <w:szCs w:val="24"/>
        </w:rPr>
        <w:t>ργαζόμενοι είναι</w:t>
      </w:r>
      <w:r>
        <w:rPr>
          <w:rFonts w:eastAsia="Times New Roman"/>
          <w:color w:val="000000" w:themeColor="text1"/>
          <w:szCs w:val="24"/>
        </w:rPr>
        <w:t>,</w:t>
      </w:r>
      <w:r w:rsidRPr="00EF6984">
        <w:rPr>
          <w:rFonts w:eastAsia="Times New Roman"/>
          <w:color w:val="000000" w:themeColor="text1"/>
          <w:szCs w:val="24"/>
        </w:rPr>
        <w:t xml:space="preserve"> βγάζου</w:t>
      </w:r>
      <w:r>
        <w:rPr>
          <w:rFonts w:eastAsia="Times New Roman"/>
          <w:color w:val="000000" w:themeColor="text1"/>
          <w:szCs w:val="24"/>
        </w:rPr>
        <w:t>ν</w:t>
      </w:r>
      <w:r w:rsidRPr="00EF6984">
        <w:rPr>
          <w:rFonts w:eastAsia="Times New Roman"/>
          <w:color w:val="000000" w:themeColor="text1"/>
          <w:szCs w:val="24"/>
        </w:rPr>
        <w:t xml:space="preserve"> το ψωμί τους με τη δουλειά του</w:t>
      </w:r>
      <w:r>
        <w:rPr>
          <w:rFonts w:eastAsia="Times New Roman"/>
          <w:color w:val="000000" w:themeColor="text1"/>
          <w:szCs w:val="24"/>
        </w:rPr>
        <w:t>ς</w:t>
      </w:r>
      <w:r w:rsidRPr="00EF6984">
        <w:rPr>
          <w:rFonts w:eastAsia="Times New Roman"/>
          <w:color w:val="000000" w:themeColor="text1"/>
          <w:szCs w:val="24"/>
        </w:rPr>
        <w:t xml:space="preserve"> και τον ιδρώτα </w:t>
      </w:r>
      <w:r>
        <w:rPr>
          <w:rFonts w:eastAsia="Times New Roman"/>
          <w:color w:val="000000" w:themeColor="text1"/>
          <w:szCs w:val="24"/>
        </w:rPr>
        <w:t>τους. Π</w:t>
      </w:r>
      <w:r w:rsidRPr="00EF6984">
        <w:rPr>
          <w:rFonts w:eastAsia="Times New Roman"/>
          <w:color w:val="000000" w:themeColor="text1"/>
          <w:szCs w:val="24"/>
        </w:rPr>
        <w:t>άντως</w:t>
      </w:r>
      <w:r>
        <w:rPr>
          <w:rFonts w:eastAsia="Times New Roman"/>
          <w:color w:val="000000" w:themeColor="text1"/>
          <w:szCs w:val="24"/>
        </w:rPr>
        <w:t>,</w:t>
      </w:r>
      <w:r w:rsidRPr="00EF6984">
        <w:rPr>
          <w:rFonts w:eastAsia="Times New Roman"/>
          <w:color w:val="000000" w:themeColor="text1"/>
          <w:szCs w:val="24"/>
        </w:rPr>
        <w:t xml:space="preserve"> δεν είναι </w:t>
      </w:r>
      <w:r>
        <w:rPr>
          <w:rFonts w:eastAsia="Times New Roman"/>
          <w:color w:val="000000" w:themeColor="text1"/>
          <w:szCs w:val="24"/>
        </w:rPr>
        <w:t>«</w:t>
      </w:r>
      <w:r w:rsidRPr="00EF6984">
        <w:rPr>
          <w:rFonts w:eastAsia="Times New Roman"/>
          <w:color w:val="000000" w:themeColor="text1"/>
          <w:szCs w:val="24"/>
        </w:rPr>
        <w:t>δικά μας παιδιά</w:t>
      </w:r>
      <w:r>
        <w:rPr>
          <w:rFonts w:eastAsia="Times New Roman"/>
          <w:color w:val="000000" w:themeColor="text1"/>
          <w:szCs w:val="24"/>
        </w:rPr>
        <w:t>».</w:t>
      </w:r>
    </w:p>
    <w:p w14:paraId="0A5C0F43"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EF6984">
        <w:rPr>
          <w:rFonts w:eastAsia="Times New Roman"/>
          <w:color w:val="000000" w:themeColor="text1"/>
          <w:szCs w:val="24"/>
        </w:rPr>
        <w:t>ο δεύτερο κόμμα</w:t>
      </w:r>
      <w:r>
        <w:rPr>
          <w:rFonts w:eastAsia="Times New Roman"/>
          <w:color w:val="000000" w:themeColor="text1"/>
          <w:szCs w:val="24"/>
        </w:rPr>
        <w:t>τι</w:t>
      </w:r>
      <w:r w:rsidRPr="00EF6984">
        <w:rPr>
          <w:rFonts w:eastAsia="Times New Roman"/>
          <w:color w:val="000000" w:themeColor="text1"/>
          <w:szCs w:val="24"/>
        </w:rPr>
        <w:t xml:space="preserve"> της </w:t>
      </w:r>
      <w:r>
        <w:rPr>
          <w:rFonts w:eastAsia="Times New Roman"/>
          <w:color w:val="000000" w:themeColor="text1"/>
          <w:szCs w:val="24"/>
        </w:rPr>
        <w:t>κριτικής που ακούστηκε από την Α</w:t>
      </w:r>
      <w:r w:rsidRPr="00EF6984">
        <w:rPr>
          <w:rFonts w:eastAsia="Times New Roman"/>
          <w:color w:val="000000" w:themeColor="text1"/>
          <w:szCs w:val="24"/>
        </w:rPr>
        <w:t xml:space="preserve">ντιπολίτευση συνδέεται με την </w:t>
      </w:r>
      <w:r w:rsidRPr="00EF6984">
        <w:rPr>
          <w:rFonts w:eastAsia="Times New Roman"/>
          <w:color w:val="000000" w:themeColor="text1"/>
          <w:szCs w:val="24"/>
        </w:rPr>
        <w:t>καταστροφολογία</w:t>
      </w:r>
      <w:r>
        <w:rPr>
          <w:rFonts w:eastAsia="Times New Roman"/>
          <w:color w:val="000000" w:themeColor="text1"/>
          <w:szCs w:val="24"/>
        </w:rPr>
        <w:t>, για</w:t>
      </w:r>
      <w:r w:rsidRPr="00EF6984">
        <w:rPr>
          <w:rFonts w:eastAsia="Times New Roman"/>
          <w:color w:val="000000" w:themeColor="text1"/>
          <w:szCs w:val="24"/>
        </w:rPr>
        <w:t xml:space="preserve"> την οποία γίνεται ευρύτερα λόγος και για την οικονο</w:t>
      </w:r>
      <w:r>
        <w:rPr>
          <w:rFonts w:eastAsia="Times New Roman"/>
          <w:color w:val="000000" w:themeColor="text1"/>
          <w:szCs w:val="24"/>
        </w:rPr>
        <w:t>μία</w:t>
      </w:r>
      <w:r w:rsidRPr="00EF6984">
        <w:rPr>
          <w:rFonts w:eastAsia="Times New Roman"/>
          <w:color w:val="000000" w:themeColor="text1"/>
          <w:szCs w:val="24"/>
        </w:rPr>
        <w:t xml:space="preserve"> και για τα εθνικά θέματα</w:t>
      </w:r>
      <w:r>
        <w:rPr>
          <w:rFonts w:eastAsia="Times New Roman"/>
          <w:color w:val="000000" w:themeColor="text1"/>
          <w:szCs w:val="24"/>
        </w:rPr>
        <w:t xml:space="preserve">. Το </w:t>
      </w:r>
      <w:r w:rsidRPr="00EF6984">
        <w:rPr>
          <w:rFonts w:eastAsia="Times New Roman"/>
          <w:color w:val="000000" w:themeColor="text1"/>
          <w:szCs w:val="24"/>
        </w:rPr>
        <w:t>2014 η χώρα ζούσε ένα</w:t>
      </w:r>
      <w:r>
        <w:rPr>
          <w:rFonts w:eastAsia="Times New Roman"/>
          <w:color w:val="000000" w:themeColor="text1"/>
          <w:szCs w:val="24"/>
        </w:rPr>
        <w:t xml:space="preserve"> </w:t>
      </w:r>
      <w:r>
        <w:rPr>
          <w:rFonts w:eastAsia="Times New Roman"/>
          <w:color w:val="000000" w:themeColor="text1"/>
          <w:szCs w:val="24"/>
          <w:lang w:val="en-US"/>
        </w:rPr>
        <w:t>success</w:t>
      </w:r>
      <w:r w:rsidRPr="00EF6984">
        <w:rPr>
          <w:rFonts w:eastAsia="Times New Roman"/>
          <w:color w:val="000000" w:themeColor="text1"/>
          <w:szCs w:val="24"/>
        </w:rPr>
        <w:t xml:space="preserve"> </w:t>
      </w:r>
      <w:r>
        <w:rPr>
          <w:rFonts w:eastAsia="Times New Roman"/>
          <w:color w:val="000000" w:themeColor="text1"/>
          <w:szCs w:val="24"/>
          <w:lang w:val="en-US"/>
        </w:rPr>
        <w:t>story</w:t>
      </w:r>
      <w:r w:rsidRPr="00EF6984">
        <w:rPr>
          <w:rFonts w:eastAsia="Times New Roman"/>
          <w:color w:val="000000" w:themeColor="text1"/>
          <w:szCs w:val="24"/>
        </w:rPr>
        <w:t xml:space="preserve"> και μετά </w:t>
      </w:r>
      <w:r>
        <w:rPr>
          <w:rFonts w:eastAsia="Times New Roman"/>
          <w:color w:val="000000" w:themeColor="text1"/>
          <w:szCs w:val="24"/>
        </w:rPr>
        <w:t>ήρθε</w:t>
      </w:r>
      <w:r w:rsidRPr="00EF6984">
        <w:rPr>
          <w:rFonts w:eastAsia="Times New Roman"/>
          <w:color w:val="000000" w:themeColor="text1"/>
          <w:szCs w:val="24"/>
        </w:rPr>
        <w:t xml:space="preserve"> </w:t>
      </w:r>
      <w:r w:rsidRPr="00EF6984">
        <w:rPr>
          <w:rFonts w:eastAsia="Times New Roman"/>
          <w:color w:val="000000" w:themeColor="text1"/>
          <w:szCs w:val="24"/>
        </w:rPr>
        <w:lastRenderedPageBreak/>
        <w:t>αυτός ο κακός ο ΣΥΡΙΖΑ</w:t>
      </w:r>
      <w:r>
        <w:rPr>
          <w:rFonts w:eastAsia="Times New Roman"/>
          <w:color w:val="000000" w:themeColor="text1"/>
          <w:szCs w:val="24"/>
        </w:rPr>
        <w:t>,</w:t>
      </w:r>
      <w:r w:rsidRPr="00EF6984">
        <w:rPr>
          <w:rFonts w:eastAsia="Times New Roman"/>
          <w:color w:val="000000" w:themeColor="text1"/>
          <w:szCs w:val="24"/>
        </w:rPr>
        <w:t xml:space="preserve"> αυτή η </w:t>
      </w:r>
      <w:r>
        <w:rPr>
          <w:rFonts w:eastAsia="Times New Roman"/>
          <w:color w:val="000000" w:themeColor="text1"/>
          <w:szCs w:val="24"/>
        </w:rPr>
        <w:t>κακή Κ</w:t>
      </w:r>
      <w:r w:rsidRPr="00EF6984">
        <w:rPr>
          <w:rFonts w:eastAsia="Times New Roman"/>
          <w:color w:val="000000" w:themeColor="text1"/>
          <w:szCs w:val="24"/>
        </w:rPr>
        <w:t>υβέρνηση</w:t>
      </w:r>
      <w:r>
        <w:rPr>
          <w:rFonts w:eastAsia="Times New Roman"/>
          <w:color w:val="000000" w:themeColor="text1"/>
          <w:szCs w:val="24"/>
        </w:rPr>
        <w:t xml:space="preserve"> και </w:t>
      </w:r>
      <w:r w:rsidRPr="00EF6984">
        <w:rPr>
          <w:rFonts w:eastAsia="Times New Roman"/>
          <w:color w:val="000000" w:themeColor="text1"/>
          <w:szCs w:val="24"/>
        </w:rPr>
        <w:t>έφερε την καταστροφή</w:t>
      </w:r>
      <w:r>
        <w:rPr>
          <w:rFonts w:eastAsia="Times New Roman"/>
          <w:color w:val="000000" w:themeColor="text1"/>
          <w:szCs w:val="24"/>
        </w:rPr>
        <w:t>!</w:t>
      </w:r>
    </w:p>
    <w:p w14:paraId="0A5C0F44"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F6984">
        <w:rPr>
          <w:rFonts w:eastAsia="Times New Roman"/>
          <w:color w:val="000000" w:themeColor="text1"/>
          <w:szCs w:val="24"/>
        </w:rPr>
        <w:t xml:space="preserve">ξηγήσαμε </w:t>
      </w:r>
      <w:r>
        <w:rPr>
          <w:rFonts w:eastAsia="Times New Roman"/>
          <w:color w:val="000000" w:themeColor="text1"/>
          <w:szCs w:val="24"/>
        </w:rPr>
        <w:t>-</w:t>
      </w:r>
      <w:r w:rsidRPr="00EF6984">
        <w:rPr>
          <w:rFonts w:eastAsia="Times New Roman"/>
          <w:color w:val="000000" w:themeColor="text1"/>
          <w:szCs w:val="24"/>
        </w:rPr>
        <w:t>να ξεκινήσω από το</w:t>
      </w:r>
      <w:r>
        <w:rPr>
          <w:rFonts w:eastAsia="Times New Roman"/>
          <w:color w:val="000000" w:themeColor="text1"/>
          <w:szCs w:val="24"/>
        </w:rPr>
        <w:t>ν</w:t>
      </w:r>
      <w:r w:rsidRPr="00EF6984">
        <w:rPr>
          <w:rFonts w:eastAsia="Times New Roman"/>
          <w:color w:val="000000" w:themeColor="text1"/>
          <w:szCs w:val="24"/>
        </w:rPr>
        <w:t xml:space="preserve"> σύγχρονο πολιτισμό</w:t>
      </w:r>
      <w:r>
        <w:rPr>
          <w:rFonts w:eastAsia="Times New Roman"/>
          <w:color w:val="000000" w:themeColor="text1"/>
          <w:szCs w:val="24"/>
        </w:rPr>
        <w:t>-</w:t>
      </w:r>
      <w:r w:rsidRPr="00EF6984">
        <w:rPr>
          <w:rFonts w:eastAsia="Times New Roman"/>
          <w:color w:val="000000" w:themeColor="text1"/>
          <w:szCs w:val="24"/>
        </w:rPr>
        <w:t xml:space="preserve"> την κατάσταση που παραλάβαμε στους </w:t>
      </w:r>
      <w:r>
        <w:rPr>
          <w:rFonts w:eastAsia="Times New Roman"/>
          <w:color w:val="000000" w:themeColor="text1"/>
          <w:szCs w:val="24"/>
        </w:rPr>
        <w:t xml:space="preserve">φορείς </w:t>
      </w:r>
      <w:r w:rsidRPr="00EF6984">
        <w:rPr>
          <w:rFonts w:eastAsia="Times New Roman"/>
          <w:color w:val="000000" w:themeColor="text1"/>
          <w:szCs w:val="24"/>
        </w:rPr>
        <w:t>του σύγχρονου πολιτισμού</w:t>
      </w:r>
      <w:r>
        <w:rPr>
          <w:rFonts w:eastAsia="Times New Roman"/>
          <w:color w:val="000000" w:themeColor="text1"/>
          <w:szCs w:val="24"/>
        </w:rPr>
        <w:t>. Σ</w:t>
      </w:r>
      <w:r w:rsidRPr="00EF6984">
        <w:rPr>
          <w:rFonts w:eastAsia="Times New Roman"/>
          <w:color w:val="000000" w:themeColor="text1"/>
          <w:szCs w:val="24"/>
        </w:rPr>
        <w:t xml:space="preserve">το Κρατικό Θέατρο Βορείου Ελλάδος παραλάβαμε 10 εκατομμύρια χρέη και 5.000 </w:t>
      </w:r>
      <w:r>
        <w:rPr>
          <w:rFonts w:eastAsia="Times New Roman"/>
          <w:color w:val="000000" w:themeColor="text1"/>
          <w:szCs w:val="24"/>
        </w:rPr>
        <w:t xml:space="preserve">στα </w:t>
      </w:r>
      <w:r w:rsidRPr="00EF6984">
        <w:rPr>
          <w:rFonts w:eastAsia="Times New Roman"/>
          <w:color w:val="000000" w:themeColor="text1"/>
          <w:szCs w:val="24"/>
        </w:rPr>
        <w:t>ταμεία</w:t>
      </w:r>
      <w:r>
        <w:rPr>
          <w:rFonts w:eastAsia="Times New Roman"/>
          <w:color w:val="000000" w:themeColor="text1"/>
          <w:szCs w:val="24"/>
        </w:rPr>
        <w:t>. Τ</w:t>
      </w:r>
      <w:r w:rsidRPr="00EF6984">
        <w:rPr>
          <w:rFonts w:eastAsia="Times New Roman"/>
          <w:color w:val="000000" w:themeColor="text1"/>
          <w:szCs w:val="24"/>
        </w:rPr>
        <w:t>ο Μέγαρο Μουσικής Αθηνών το παραλάβαμε ιδιωτικό πολι</w:t>
      </w:r>
      <w:r>
        <w:rPr>
          <w:rFonts w:eastAsia="Times New Roman"/>
          <w:color w:val="000000" w:themeColor="text1"/>
          <w:szCs w:val="24"/>
        </w:rPr>
        <w:t>τισ</w:t>
      </w:r>
      <w:r w:rsidRPr="00EF6984">
        <w:rPr>
          <w:rFonts w:eastAsia="Times New Roman"/>
          <w:color w:val="000000" w:themeColor="text1"/>
          <w:szCs w:val="24"/>
        </w:rPr>
        <w:t>τικό</w:t>
      </w:r>
      <w:r>
        <w:rPr>
          <w:rFonts w:eastAsia="Times New Roman"/>
          <w:color w:val="000000" w:themeColor="text1"/>
          <w:szCs w:val="24"/>
        </w:rPr>
        <w:t xml:space="preserve"> φορέα τότε καταχρ</w:t>
      </w:r>
      <w:r>
        <w:rPr>
          <w:rFonts w:eastAsia="Times New Roman"/>
          <w:color w:val="000000" w:themeColor="text1"/>
          <w:szCs w:val="24"/>
        </w:rPr>
        <w:t xml:space="preserve">εωμένο, </w:t>
      </w:r>
      <w:r w:rsidRPr="00EF6984">
        <w:rPr>
          <w:rFonts w:eastAsia="Times New Roman"/>
          <w:color w:val="000000" w:themeColor="text1"/>
          <w:szCs w:val="24"/>
        </w:rPr>
        <w:t>με εγγύηση του ελληνικού δημοσίου για φαραωνικά έργα που δεν λειτούργησαν ποτέ</w:t>
      </w:r>
      <w:r>
        <w:rPr>
          <w:rFonts w:eastAsia="Times New Roman"/>
          <w:color w:val="000000" w:themeColor="text1"/>
          <w:szCs w:val="24"/>
        </w:rPr>
        <w:t>. Κ</w:t>
      </w:r>
      <w:r w:rsidRPr="00EF6984">
        <w:rPr>
          <w:rFonts w:eastAsia="Times New Roman"/>
          <w:color w:val="000000" w:themeColor="text1"/>
          <w:szCs w:val="24"/>
        </w:rPr>
        <w:t xml:space="preserve">αταφέραμε </w:t>
      </w:r>
      <w:r>
        <w:rPr>
          <w:rFonts w:eastAsia="Times New Roman"/>
          <w:color w:val="000000" w:themeColor="text1"/>
          <w:szCs w:val="24"/>
        </w:rPr>
        <w:t>να αποπληρώσου</w:t>
      </w:r>
      <w:r w:rsidRPr="00EF6984">
        <w:rPr>
          <w:rFonts w:eastAsia="Times New Roman"/>
          <w:color w:val="000000" w:themeColor="text1"/>
          <w:szCs w:val="24"/>
        </w:rPr>
        <w:t xml:space="preserve">με τα χρέη </w:t>
      </w:r>
      <w:r>
        <w:rPr>
          <w:rFonts w:eastAsia="Times New Roman"/>
          <w:color w:val="000000" w:themeColor="text1"/>
          <w:szCs w:val="24"/>
        </w:rPr>
        <w:t xml:space="preserve">με </w:t>
      </w:r>
      <w:r w:rsidRPr="00EF6984">
        <w:rPr>
          <w:rFonts w:eastAsia="Times New Roman"/>
          <w:color w:val="000000" w:themeColor="text1"/>
          <w:szCs w:val="24"/>
        </w:rPr>
        <w:t>τις θυσίες του ελληνικού λαού και τη στήριξη του Υπουργείου Οικονομικών και πλέον αυτοί οι φορείς</w:t>
      </w:r>
      <w:r>
        <w:rPr>
          <w:rFonts w:eastAsia="Times New Roman"/>
          <w:color w:val="000000" w:themeColor="text1"/>
          <w:szCs w:val="24"/>
        </w:rPr>
        <w:t>, όπως και οι υπόλοιποι του Υ</w:t>
      </w:r>
      <w:r w:rsidRPr="00EF6984">
        <w:rPr>
          <w:rFonts w:eastAsia="Times New Roman"/>
          <w:color w:val="000000" w:themeColor="text1"/>
          <w:szCs w:val="24"/>
        </w:rPr>
        <w:t>που</w:t>
      </w:r>
      <w:r w:rsidRPr="00EF6984">
        <w:rPr>
          <w:rFonts w:eastAsia="Times New Roman"/>
          <w:color w:val="000000" w:themeColor="text1"/>
          <w:szCs w:val="24"/>
        </w:rPr>
        <w:t>ργείου</w:t>
      </w:r>
      <w:r>
        <w:rPr>
          <w:rFonts w:eastAsia="Times New Roman"/>
          <w:color w:val="000000" w:themeColor="text1"/>
          <w:szCs w:val="24"/>
        </w:rPr>
        <w:t>,</w:t>
      </w:r>
      <w:r w:rsidRPr="00EF6984">
        <w:rPr>
          <w:rFonts w:eastAsia="Times New Roman"/>
          <w:color w:val="000000" w:themeColor="text1"/>
          <w:szCs w:val="24"/>
        </w:rPr>
        <w:t xml:space="preserve"> παράγουν σπουδαίο καλλιτεχνικό έργο</w:t>
      </w:r>
      <w:r>
        <w:rPr>
          <w:rFonts w:eastAsia="Times New Roman"/>
          <w:color w:val="000000" w:themeColor="text1"/>
          <w:szCs w:val="24"/>
        </w:rPr>
        <w:t>.</w:t>
      </w:r>
    </w:p>
    <w:p w14:paraId="0A5C0F45"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EF6984">
        <w:rPr>
          <w:rFonts w:eastAsia="Times New Roman"/>
          <w:color w:val="000000" w:themeColor="text1"/>
          <w:szCs w:val="24"/>
        </w:rPr>
        <w:t xml:space="preserve">ναφερθήκαμε στην Εθνική Λυρική Σκηνή και στην Εθνική </w:t>
      </w:r>
      <w:r>
        <w:rPr>
          <w:rFonts w:eastAsia="Times New Roman"/>
          <w:color w:val="000000" w:themeColor="text1"/>
          <w:szCs w:val="24"/>
        </w:rPr>
        <w:t>Β</w:t>
      </w:r>
      <w:r w:rsidRPr="00EF6984">
        <w:rPr>
          <w:rFonts w:eastAsia="Times New Roman"/>
          <w:color w:val="000000" w:themeColor="text1"/>
          <w:szCs w:val="24"/>
        </w:rPr>
        <w:t>ιβλιοθήκη</w:t>
      </w:r>
      <w:r>
        <w:rPr>
          <w:rFonts w:eastAsia="Times New Roman"/>
          <w:color w:val="000000" w:themeColor="text1"/>
          <w:szCs w:val="24"/>
        </w:rPr>
        <w:t xml:space="preserve">, γιατί όλοι μπορεί, </w:t>
      </w:r>
      <w:r w:rsidRPr="00EF6984">
        <w:rPr>
          <w:rFonts w:eastAsia="Times New Roman"/>
          <w:color w:val="000000" w:themeColor="text1"/>
          <w:szCs w:val="24"/>
        </w:rPr>
        <w:t xml:space="preserve">όταν </w:t>
      </w:r>
      <w:r>
        <w:rPr>
          <w:rFonts w:eastAsia="Times New Roman"/>
          <w:color w:val="000000" w:themeColor="text1"/>
          <w:szCs w:val="24"/>
        </w:rPr>
        <w:t>α</w:t>
      </w:r>
      <w:r w:rsidRPr="00EF6984">
        <w:rPr>
          <w:rFonts w:eastAsia="Times New Roman"/>
          <w:color w:val="000000" w:themeColor="text1"/>
          <w:szCs w:val="24"/>
        </w:rPr>
        <w:t xml:space="preserve">ναφερόμαστε στο Κέντρο Πολιτισμού </w:t>
      </w:r>
      <w:r>
        <w:rPr>
          <w:rFonts w:eastAsia="Times New Roman"/>
          <w:color w:val="000000" w:themeColor="text1"/>
          <w:szCs w:val="24"/>
        </w:rPr>
        <w:t xml:space="preserve">του </w:t>
      </w:r>
      <w:r w:rsidRPr="00EF6984">
        <w:rPr>
          <w:rFonts w:eastAsia="Times New Roman"/>
          <w:color w:val="000000" w:themeColor="text1"/>
          <w:szCs w:val="24"/>
        </w:rPr>
        <w:t>Ιδρύμα</w:t>
      </w:r>
      <w:r>
        <w:rPr>
          <w:rFonts w:eastAsia="Times New Roman"/>
          <w:color w:val="000000" w:themeColor="text1"/>
          <w:szCs w:val="24"/>
        </w:rPr>
        <w:t>τος</w:t>
      </w:r>
      <w:r w:rsidRPr="00EF6984">
        <w:rPr>
          <w:rFonts w:eastAsia="Times New Roman"/>
          <w:color w:val="000000" w:themeColor="text1"/>
          <w:szCs w:val="24"/>
        </w:rPr>
        <w:t xml:space="preserve"> Σταύρος Νιάρχος</w:t>
      </w:r>
      <w:r>
        <w:rPr>
          <w:rFonts w:eastAsia="Times New Roman"/>
          <w:color w:val="000000" w:themeColor="text1"/>
          <w:szCs w:val="24"/>
        </w:rPr>
        <w:t>,</w:t>
      </w:r>
      <w:r w:rsidRPr="00EF6984">
        <w:rPr>
          <w:rFonts w:eastAsia="Times New Roman"/>
          <w:color w:val="000000" w:themeColor="text1"/>
          <w:szCs w:val="24"/>
        </w:rPr>
        <w:t xml:space="preserve"> να σκεφτόμαστε το κέλυφος</w:t>
      </w:r>
      <w:r>
        <w:rPr>
          <w:rFonts w:eastAsia="Times New Roman"/>
          <w:color w:val="000000" w:themeColor="text1"/>
          <w:szCs w:val="24"/>
        </w:rPr>
        <w:t>,</w:t>
      </w:r>
      <w:r w:rsidRPr="00EF6984">
        <w:rPr>
          <w:rFonts w:eastAsia="Times New Roman"/>
          <w:color w:val="000000" w:themeColor="text1"/>
          <w:szCs w:val="24"/>
        </w:rPr>
        <w:t xml:space="preserve"> το περιεχόμενο</w:t>
      </w:r>
      <w:r>
        <w:rPr>
          <w:rFonts w:eastAsia="Times New Roman"/>
          <w:color w:val="000000" w:themeColor="text1"/>
          <w:szCs w:val="24"/>
        </w:rPr>
        <w:t xml:space="preserve"> όμως</w:t>
      </w:r>
      <w:r w:rsidRPr="00EF6984">
        <w:rPr>
          <w:rFonts w:eastAsia="Times New Roman"/>
          <w:color w:val="000000" w:themeColor="text1"/>
          <w:szCs w:val="24"/>
        </w:rPr>
        <w:t xml:space="preserve"> </w:t>
      </w:r>
      <w:r>
        <w:rPr>
          <w:rFonts w:eastAsia="Times New Roman"/>
          <w:color w:val="000000" w:themeColor="text1"/>
          <w:szCs w:val="24"/>
        </w:rPr>
        <w:t xml:space="preserve">είναι </w:t>
      </w:r>
      <w:r w:rsidRPr="00EF6984">
        <w:rPr>
          <w:rFonts w:eastAsia="Times New Roman"/>
          <w:color w:val="000000" w:themeColor="text1"/>
          <w:szCs w:val="24"/>
        </w:rPr>
        <w:t>αυτό που μετράει και το περιεχόμενο στο Κέντρο Πολιτισμού το βάζουν δημόσιοι φορείς</w:t>
      </w:r>
      <w:r>
        <w:rPr>
          <w:rFonts w:eastAsia="Times New Roman"/>
          <w:color w:val="000000" w:themeColor="text1"/>
          <w:szCs w:val="24"/>
        </w:rPr>
        <w:t>,</w:t>
      </w:r>
      <w:r w:rsidRPr="00EF6984">
        <w:rPr>
          <w:rFonts w:eastAsia="Times New Roman"/>
          <w:color w:val="000000" w:themeColor="text1"/>
          <w:szCs w:val="24"/>
        </w:rPr>
        <w:t xml:space="preserve"> οι οποίοι χρηματοδοτούν</w:t>
      </w:r>
      <w:r>
        <w:rPr>
          <w:rFonts w:eastAsia="Times New Roman"/>
          <w:color w:val="000000" w:themeColor="text1"/>
          <w:szCs w:val="24"/>
        </w:rPr>
        <w:t xml:space="preserve">ται </w:t>
      </w:r>
      <w:r w:rsidRPr="00EF6984">
        <w:rPr>
          <w:rFonts w:eastAsia="Times New Roman"/>
          <w:color w:val="000000" w:themeColor="text1"/>
          <w:szCs w:val="24"/>
        </w:rPr>
        <w:t xml:space="preserve">από το Υπουργείο Πολιτισμού </w:t>
      </w:r>
      <w:r w:rsidRPr="00EF6984">
        <w:rPr>
          <w:rFonts w:eastAsia="Times New Roman"/>
          <w:color w:val="000000" w:themeColor="text1"/>
          <w:szCs w:val="24"/>
        </w:rPr>
        <w:lastRenderedPageBreak/>
        <w:t xml:space="preserve">και </w:t>
      </w:r>
      <w:r>
        <w:rPr>
          <w:rFonts w:eastAsia="Times New Roman"/>
          <w:color w:val="000000" w:themeColor="text1"/>
          <w:szCs w:val="24"/>
        </w:rPr>
        <w:t xml:space="preserve">από </w:t>
      </w:r>
      <w:r w:rsidRPr="00EF6984">
        <w:rPr>
          <w:rFonts w:eastAsia="Times New Roman"/>
          <w:color w:val="000000" w:themeColor="text1"/>
          <w:szCs w:val="24"/>
        </w:rPr>
        <w:t>το Υπουργείο Οικονομικών για να παράγουν αυτό το έργο</w:t>
      </w:r>
      <w:r>
        <w:rPr>
          <w:rFonts w:eastAsia="Times New Roman"/>
          <w:color w:val="000000" w:themeColor="text1"/>
          <w:szCs w:val="24"/>
        </w:rPr>
        <w:t>.</w:t>
      </w:r>
    </w:p>
    <w:p w14:paraId="0A5C0F46"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Αναφερθήκαμε, επίσης, σ</w:t>
      </w:r>
      <w:r w:rsidRPr="00EF6984">
        <w:rPr>
          <w:rFonts w:eastAsia="Times New Roman"/>
          <w:color w:val="000000" w:themeColor="text1"/>
          <w:szCs w:val="24"/>
        </w:rPr>
        <w:t xml:space="preserve">το Εθνικό Μουσείο Σύγχρονης </w:t>
      </w:r>
      <w:r>
        <w:rPr>
          <w:rFonts w:eastAsia="Times New Roman"/>
          <w:color w:val="000000" w:themeColor="text1"/>
          <w:szCs w:val="24"/>
        </w:rPr>
        <w:t>Τ</w:t>
      </w:r>
      <w:r w:rsidRPr="00EF6984">
        <w:rPr>
          <w:rFonts w:eastAsia="Times New Roman"/>
          <w:color w:val="000000" w:themeColor="text1"/>
          <w:szCs w:val="24"/>
        </w:rPr>
        <w:t>έ</w:t>
      </w:r>
      <w:r w:rsidRPr="00EF6984">
        <w:rPr>
          <w:rFonts w:eastAsia="Times New Roman"/>
          <w:color w:val="000000" w:themeColor="text1"/>
          <w:szCs w:val="24"/>
        </w:rPr>
        <w:t>χνης στην προσπάθεια που γίνεται για πρώτη φορά να υπάρξει διαγωνισμός για την πλήρωση της θέσης του καλλιτεχνικού διευθυντή</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μια</w:t>
      </w:r>
      <w:r w:rsidRPr="00EF6984">
        <w:rPr>
          <w:rFonts w:eastAsia="Times New Roman"/>
          <w:color w:val="000000" w:themeColor="text1"/>
          <w:szCs w:val="24"/>
        </w:rPr>
        <w:t xml:space="preserve"> καινοτο</w:t>
      </w:r>
      <w:r>
        <w:rPr>
          <w:rFonts w:eastAsia="Times New Roman"/>
          <w:color w:val="000000" w:themeColor="text1"/>
          <w:szCs w:val="24"/>
        </w:rPr>
        <w:t>μία,</w:t>
      </w:r>
      <w:r w:rsidRPr="00EF6984">
        <w:rPr>
          <w:rFonts w:eastAsia="Times New Roman"/>
          <w:color w:val="000000" w:themeColor="text1"/>
          <w:szCs w:val="24"/>
        </w:rPr>
        <w:t xml:space="preserve"> η οποία συνάντησε δυσκολίες</w:t>
      </w:r>
      <w:r>
        <w:rPr>
          <w:rFonts w:eastAsia="Times New Roman"/>
          <w:color w:val="000000" w:themeColor="text1"/>
          <w:szCs w:val="24"/>
        </w:rPr>
        <w:t>. Ο</w:t>
      </w:r>
      <w:r w:rsidRPr="00EF6984">
        <w:rPr>
          <w:rFonts w:eastAsia="Times New Roman"/>
          <w:color w:val="000000" w:themeColor="text1"/>
          <w:szCs w:val="24"/>
        </w:rPr>
        <w:t xml:space="preserve"> στόχος</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όμως,</w:t>
      </w:r>
      <w:r w:rsidRPr="00EF6984">
        <w:rPr>
          <w:rFonts w:eastAsia="Times New Roman"/>
          <w:color w:val="000000" w:themeColor="text1"/>
          <w:szCs w:val="24"/>
        </w:rPr>
        <w:t xml:space="preserve"> είναι πολύ σημαντικός </w:t>
      </w:r>
      <w:r>
        <w:rPr>
          <w:rFonts w:eastAsia="Times New Roman"/>
          <w:color w:val="000000" w:themeColor="text1"/>
          <w:szCs w:val="24"/>
        </w:rPr>
        <w:t>και θα πρέπει</w:t>
      </w:r>
      <w:r w:rsidRPr="00EF6984">
        <w:rPr>
          <w:rFonts w:eastAsia="Times New Roman"/>
          <w:color w:val="000000" w:themeColor="text1"/>
          <w:szCs w:val="24"/>
        </w:rPr>
        <w:t xml:space="preserve"> να στη</w:t>
      </w:r>
      <w:r>
        <w:rPr>
          <w:rFonts w:eastAsia="Times New Roman"/>
          <w:color w:val="000000" w:themeColor="text1"/>
          <w:szCs w:val="24"/>
        </w:rPr>
        <w:t>ριχ</w:t>
      </w:r>
      <w:r w:rsidRPr="00EF6984">
        <w:rPr>
          <w:rFonts w:eastAsia="Times New Roman"/>
          <w:color w:val="000000" w:themeColor="text1"/>
          <w:szCs w:val="24"/>
        </w:rPr>
        <w:t>θεί απ</w:t>
      </w:r>
      <w:r>
        <w:rPr>
          <w:rFonts w:eastAsia="Times New Roman"/>
          <w:color w:val="000000" w:themeColor="text1"/>
          <w:szCs w:val="24"/>
        </w:rPr>
        <w:t xml:space="preserve">’ </w:t>
      </w:r>
      <w:r w:rsidRPr="00EF6984">
        <w:rPr>
          <w:rFonts w:eastAsia="Times New Roman"/>
          <w:color w:val="000000" w:themeColor="text1"/>
          <w:szCs w:val="24"/>
        </w:rPr>
        <w:t>ό</w:t>
      </w:r>
      <w:r>
        <w:rPr>
          <w:rFonts w:eastAsia="Times New Roman"/>
          <w:color w:val="000000" w:themeColor="text1"/>
          <w:szCs w:val="24"/>
        </w:rPr>
        <w:t>λες</w:t>
      </w:r>
      <w:r w:rsidRPr="00EF6984">
        <w:rPr>
          <w:rFonts w:eastAsia="Times New Roman"/>
          <w:color w:val="000000" w:themeColor="text1"/>
          <w:szCs w:val="24"/>
        </w:rPr>
        <w:t xml:space="preserve"> τις πλευρές</w:t>
      </w:r>
      <w:r>
        <w:rPr>
          <w:rFonts w:eastAsia="Times New Roman"/>
          <w:color w:val="000000" w:themeColor="text1"/>
          <w:szCs w:val="24"/>
        </w:rPr>
        <w:t>.</w:t>
      </w:r>
    </w:p>
    <w:p w14:paraId="0A5C0F47"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EF6984">
        <w:rPr>
          <w:rFonts w:eastAsia="Times New Roman"/>
          <w:color w:val="000000" w:themeColor="text1"/>
          <w:szCs w:val="24"/>
        </w:rPr>
        <w:t xml:space="preserve">α κάνω </w:t>
      </w:r>
      <w:r>
        <w:rPr>
          <w:rFonts w:eastAsia="Times New Roman"/>
          <w:color w:val="000000" w:themeColor="text1"/>
          <w:szCs w:val="24"/>
        </w:rPr>
        <w:t>μια</w:t>
      </w:r>
      <w:r w:rsidRPr="00EF6984">
        <w:rPr>
          <w:rFonts w:eastAsia="Times New Roman"/>
          <w:color w:val="000000" w:themeColor="text1"/>
          <w:szCs w:val="24"/>
        </w:rPr>
        <w:t xml:space="preserve"> αναφορά τ</w:t>
      </w:r>
      <w:r>
        <w:rPr>
          <w:rFonts w:eastAsia="Times New Roman"/>
          <w:color w:val="000000" w:themeColor="text1"/>
          <w:szCs w:val="24"/>
        </w:rPr>
        <w:t>ώρα και σ</w:t>
      </w:r>
      <w:r w:rsidRPr="00EF6984">
        <w:rPr>
          <w:rFonts w:eastAsia="Times New Roman"/>
          <w:color w:val="000000" w:themeColor="text1"/>
          <w:szCs w:val="24"/>
        </w:rPr>
        <w:t>τα πνευματικά δικαιώματα</w:t>
      </w:r>
      <w:r>
        <w:rPr>
          <w:rFonts w:eastAsia="Times New Roman"/>
          <w:color w:val="000000" w:themeColor="text1"/>
          <w:szCs w:val="24"/>
        </w:rPr>
        <w:t>. Ν</w:t>
      </w:r>
      <w:r w:rsidRPr="00EF6984">
        <w:rPr>
          <w:rFonts w:eastAsia="Times New Roman"/>
          <w:color w:val="000000" w:themeColor="text1"/>
          <w:szCs w:val="24"/>
        </w:rPr>
        <w:t>α θυμίσουμε ότι δεν υπήρξα</w:t>
      </w:r>
      <w:r>
        <w:rPr>
          <w:rFonts w:eastAsia="Times New Roman"/>
          <w:color w:val="000000" w:themeColor="text1"/>
          <w:szCs w:val="24"/>
        </w:rPr>
        <w:t xml:space="preserve">με οι πρώτοι που ελέγξαμε το Ταμείο Αλληλοβοήθειας. Ουσιαστικά, ήμασταν οι </w:t>
      </w:r>
      <w:r w:rsidRPr="00EF6984">
        <w:rPr>
          <w:rFonts w:eastAsia="Times New Roman"/>
          <w:color w:val="000000" w:themeColor="text1"/>
          <w:szCs w:val="24"/>
        </w:rPr>
        <w:t xml:space="preserve"> </w:t>
      </w:r>
      <w:r>
        <w:rPr>
          <w:rFonts w:eastAsia="Times New Roman"/>
          <w:color w:val="000000" w:themeColor="text1"/>
          <w:szCs w:val="24"/>
        </w:rPr>
        <w:t xml:space="preserve">πρώτοι που ελέγξαμε την ΑΕΠΙ, ένα σκάνδαλο διαχρονικό στον τομέα των πνευματικών </w:t>
      </w:r>
      <w:r w:rsidRPr="00EF6984">
        <w:rPr>
          <w:rFonts w:eastAsia="Times New Roman"/>
          <w:color w:val="000000" w:themeColor="text1"/>
          <w:szCs w:val="24"/>
        </w:rPr>
        <w:t>δικαιωμάτων πο</w:t>
      </w:r>
      <w:r w:rsidRPr="00EF6984">
        <w:rPr>
          <w:rFonts w:eastAsia="Times New Roman"/>
          <w:color w:val="000000" w:themeColor="text1"/>
          <w:szCs w:val="24"/>
        </w:rPr>
        <w:t>υ κανείς δεν τολμούσε να το αγγίξει</w:t>
      </w:r>
      <w:r>
        <w:rPr>
          <w:rFonts w:eastAsia="Times New Roman"/>
          <w:color w:val="000000" w:themeColor="text1"/>
          <w:szCs w:val="24"/>
        </w:rPr>
        <w:t>. Προς τιμήν του και ο Υ</w:t>
      </w:r>
      <w:r w:rsidRPr="00EF6984">
        <w:rPr>
          <w:rFonts w:eastAsia="Times New Roman"/>
          <w:color w:val="000000" w:themeColor="text1"/>
          <w:szCs w:val="24"/>
        </w:rPr>
        <w:t xml:space="preserve">πουργός </w:t>
      </w:r>
      <w:r>
        <w:rPr>
          <w:rFonts w:eastAsia="Times New Roman"/>
          <w:color w:val="000000" w:themeColor="text1"/>
          <w:szCs w:val="24"/>
        </w:rPr>
        <w:t xml:space="preserve">ο </w:t>
      </w:r>
      <w:r w:rsidRPr="00EF6984">
        <w:rPr>
          <w:rFonts w:eastAsia="Times New Roman"/>
          <w:color w:val="000000" w:themeColor="text1"/>
          <w:szCs w:val="24"/>
        </w:rPr>
        <w:t xml:space="preserve">Νίκος </w:t>
      </w:r>
      <w:proofErr w:type="spellStart"/>
      <w:r w:rsidRPr="00EF6984">
        <w:rPr>
          <w:rFonts w:eastAsia="Times New Roman"/>
          <w:color w:val="000000" w:themeColor="text1"/>
          <w:szCs w:val="24"/>
        </w:rPr>
        <w:t>Ξυδάκης</w:t>
      </w:r>
      <w:proofErr w:type="spellEnd"/>
      <w:r w:rsidRPr="00EF6984">
        <w:rPr>
          <w:rFonts w:eastAsia="Times New Roman"/>
          <w:color w:val="000000" w:themeColor="text1"/>
          <w:szCs w:val="24"/>
        </w:rPr>
        <w:t xml:space="preserve"> και στη συνέχεια </w:t>
      </w:r>
      <w:r>
        <w:rPr>
          <w:rFonts w:eastAsia="Times New Roman"/>
          <w:color w:val="000000" w:themeColor="text1"/>
          <w:szCs w:val="24"/>
        </w:rPr>
        <w:t xml:space="preserve">ο Αριστείδης </w:t>
      </w:r>
      <w:r w:rsidRPr="00EF6984">
        <w:rPr>
          <w:rFonts w:eastAsia="Times New Roman"/>
          <w:color w:val="000000" w:themeColor="text1"/>
          <w:szCs w:val="24"/>
        </w:rPr>
        <w:t xml:space="preserve">ο Μπαλτάς </w:t>
      </w:r>
      <w:r>
        <w:rPr>
          <w:rFonts w:eastAsia="Times New Roman"/>
          <w:color w:val="000000" w:themeColor="text1"/>
          <w:szCs w:val="24"/>
        </w:rPr>
        <w:t xml:space="preserve">το </w:t>
      </w:r>
      <w:r w:rsidRPr="00EF6984">
        <w:rPr>
          <w:rFonts w:eastAsia="Times New Roman"/>
          <w:color w:val="000000" w:themeColor="text1"/>
          <w:szCs w:val="24"/>
        </w:rPr>
        <w:t>έβαλ</w:t>
      </w:r>
      <w:r>
        <w:rPr>
          <w:rFonts w:eastAsia="Times New Roman"/>
          <w:color w:val="000000" w:themeColor="text1"/>
          <w:szCs w:val="24"/>
        </w:rPr>
        <w:t>αν</w:t>
      </w:r>
      <w:r w:rsidRPr="00EF6984">
        <w:rPr>
          <w:rFonts w:eastAsia="Times New Roman"/>
          <w:color w:val="000000" w:themeColor="text1"/>
          <w:szCs w:val="24"/>
        </w:rPr>
        <w:t xml:space="preserve"> ψηλά στην ατζέντα</w:t>
      </w:r>
      <w:r>
        <w:rPr>
          <w:rFonts w:eastAsia="Times New Roman"/>
          <w:color w:val="000000" w:themeColor="text1"/>
          <w:szCs w:val="24"/>
        </w:rPr>
        <w:t xml:space="preserve">, </w:t>
      </w:r>
      <w:r w:rsidRPr="00EF6984">
        <w:rPr>
          <w:rFonts w:eastAsia="Times New Roman"/>
          <w:color w:val="000000" w:themeColor="text1"/>
          <w:szCs w:val="24"/>
        </w:rPr>
        <w:t>προχώρησαν οι έλεγχοι</w:t>
      </w:r>
      <w:r>
        <w:rPr>
          <w:rFonts w:eastAsia="Times New Roman"/>
          <w:color w:val="000000" w:themeColor="text1"/>
          <w:szCs w:val="24"/>
        </w:rPr>
        <w:t>,</w:t>
      </w:r>
      <w:r w:rsidRPr="00EF6984">
        <w:rPr>
          <w:rFonts w:eastAsia="Times New Roman"/>
          <w:color w:val="000000" w:themeColor="text1"/>
          <w:szCs w:val="24"/>
        </w:rPr>
        <w:t xml:space="preserve"> αναδείχθηκε το πρόβλημα</w:t>
      </w:r>
      <w:r>
        <w:rPr>
          <w:rFonts w:eastAsia="Times New Roman"/>
          <w:color w:val="000000" w:themeColor="text1"/>
          <w:szCs w:val="24"/>
        </w:rPr>
        <w:t>,</w:t>
      </w:r>
      <w:r w:rsidRPr="00EF6984">
        <w:rPr>
          <w:rFonts w:eastAsia="Times New Roman"/>
          <w:color w:val="000000" w:themeColor="text1"/>
          <w:szCs w:val="24"/>
        </w:rPr>
        <w:t xml:space="preserve"> στη συνέχεια τοποθετήθηκε επίτροπος για να υπάρξει διάσω</w:t>
      </w:r>
      <w:r w:rsidRPr="00EF6984">
        <w:rPr>
          <w:rFonts w:eastAsia="Times New Roman"/>
          <w:color w:val="000000" w:themeColor="text1"/>
          <w:szCs w:val="24"/>
        </w:rPr>
        <w:t xml:space="preserve">ση όλου του συστήματος συλλογής και διανομής πνευματικών δικαιωμάτων </w:t>
      </w:r>
      <w:r w:rsidRPr="00EF6984">
        <w:rPr>
          <w:rFonts w:eastAsia="Times New Roman"/>
          <w:color w:val="000000" w:themeColor="text1"/>
          <w:szCs w:val="24"/>
        </w:rPr>
        <w:lastRenderedPageBreak/>
        <w:t>και στη συνέχεια ν</w:t>
      </w:r>
      <w:r>
        <w:rPr>
          <w:rFonts w:eastAsia="Times New Roman"/>
          <w:color w:val="000000" w:themeColor="text1"/>
          <w:szCs w:val="24"/>
        </w:rPr>
        <w:t>ομοθετήσαμε τη λύση-γ</w:t>
      </w:r>
      <w:r w:rsidRPr="00EF6984">
        <w:rPr>
          <w:rFonts w:eastAsia="Times New Roman"/>
          <w:color w:val="000000" w:themeColor="text1"/>
          <w:szCs w:val="24"/>
        </w:rPr>
        <w:t xml:space="preserve">έφυρα της Ειδικής Υπηρεσίας </w:t>
      </w:r>
      <w:r>
        <w:rPr>
          <w:rFonts w:eastAsia="Times New Roman"/>
          <w:color w:val="000000" w:themeColor="text1"/>
          <w:szCs w:val="24"/>
        </w:rPr>
        <w:t>Ε</w:t>
      </w:r>
      <w:r w:rsidRPr="00EF6984">
        <w:rPr>
          <w:rFonts w:eastAsia="Times New Roman"/>
          <w:color w:val="000000" w:themeColor="text1"/>
          <w:szCs w:val="24"/>
        </w:rPr>
        <w:t>ίσπραξη</w:t>
      </w:r>
      <w:r>
        <w:rPr>
          <w:rFonts w:eastAsia="Times New Roman"/>
          <w:color w:val="000000" w:themeColor="text1"/>
          <w:szCs w:val="24"/>
        </w:rPr>
        <w:t>ς</w:t>
      </w:r>
      <w:r w:rsidRPr="00EF6984">
        <w:rPr>
          <w:rFonts w:eastAsia="Times New Roman"/>
          <w:color w:val="000000" w:themeColor="text1"/>
          <w:szCs w:val="24"/>
        </w:rPr>
        <w:t xml:space="preserve"> </w:t>
      </w:r>
      <w:r>
        <w:rPr>
          <w:rFonts w:eastAsia="Times New Roman"/>
          <w:color w:val="000000" w:themeColor="text1"/>
          <w:szCs w:val="24"/>
        </w:rPr>
        <w:t>Δ</w:t>
      </w:r>
      <w:r w:rsidRPr="00EF6984">
        <w:rPr>
          <w:rFonts w:eastAsia="Times New Roman"/>
          <w:color w:val="000000" w:themeColor="text1"/>
          <w:szCs w:val="24"/>
        </w:rPr>
        <w:t xml:space="preserve">ικαιωμάτων που θα οδηγήσει στο τέλος της ημέρας σε έναν φορέα που </w:t>
      </w:r>
      <w:r>
        <w:rPr>
          <w:rFonts w:eastAsia="Times New Roman"/>
          <w:color w:val="000000" w:themeColor="text1"/>
          <w:szCs w:val="24"/>
        </w:rPr>
        <w:t>θα είναι</w:t>
      </w:r>
      <w:r w:rsidRPr="00EF6984">
        <w:rPr>
          <w:rFonts w:eastAsia="Times New Roman"/>
          <w:color w:val="000000" w:themeColor="text1"/>
          <w:szCs w:val="24"/>
        </w:rPr>
        <w:t xml:space="preserve"> στα χέρια των ίδιων των δημιουργών</w:t>
      </w:r>
      <w:r>
        <w:rPr>
          <w:rFonts w:eastAsia="Times New Roman"/>
          <w:color w:val="000000" w:themeColor="text1"/>
          <w:szCs w:val="24"/>
        </w:rPr>
        <w:t>.</w:t>
      </w:r>
    </w:p>
    <w:p w14:paraId="0A5C0F48"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EF6984">
        <w:rPr>
          <w:rFonts w:eastAsia="Times New Roman"/>
          <w:color w:val="000000" w:themeColor="text1"/>
          <w:szCs w:val="24"/>
        </w:rPr>
        <w:t>ερνώντας τώρα στην πολιτι</w:t>
      </w:r>
      <w:r>
        <w:rPr>
          <w:rFonts w:eastAsia="Times New Roman"/>
          <w:color w:val="000000" w:themeColor="text1"/>
          <w:szCs w:val="24"/>
        </w:rPr>
        <w:t>στική κληρον</w:t>
      </w:r>
      <w:r w:rsidRPr="00EF6984">
        <w:rPr>
          <w:rFonts w:eastAsia="Times New Roman"/>
          <w:color w:val="000000" w:themeColor="text1"/>
          <w:szCs w:val="24"/>
        </w:rPr>
        <w:t>ο</w:t>
      </w:r>
      <w:r>
        <w:rPr>
          <w:rFonts w:eastAsia="Times New Roman"/>
          <w:color w:val="000000" w:themeColor="text1"/>
          <w:szCs w:val="24"/>
        </w:rPr>
        <w:t>μιά,</w:t>
      </w:r>
      <w:r w:rsidRPr="00EF6984">
        <w:rPr>
          <w:rFonts w:eastAsia="Times New Roman"/>
          <w:color w:val="000000" w:themeColor="text1"/>
          <w:szCs w:val="24"/>
        </w:rPr>
        <w:t xml:space="preserve"> θα ξεκινήσω από τα έσοδα </w:t>
      </w:r>
      <w:r>
        <w:rPr>
          <w:rFonts w:eastAsia="Times New Roman"/>
          <w:color w:val="000000" w:themeColor="text1"/>
          <w:szCs w:val="24"/>
        </w:rPr>
        <w:t>τ</w:t>
      </w:r>
      <w:r w:rsidRPr="00EF6984">
        <w:rPr>
          <w:rFonts w:eastAsia="Times New Roman"/>
          <w:color w:val="000000" w:themeColor="text1"/>
          <w:szCs w:val="24"/>
        </w:rPr>
        <w:t xml:space="preserve">ων </w:t>
      </w:r>
      <w:r>
        <w:rPr>
          <w:rFonts w:eastAsia="Times New Roman"/>
          <w:color w:val="000000" w:themeColor="text1"/>
          <w:szCs w:val="24"/>
        </w:rPr>
        <w:t>αρχαιολογικών χωρών. Έ</w:t>
      </w:r>
      <w:r w:rsidRPr="00EF6984">
        <w:rPr>
          <w:rFonts w:eastAsia="Times New Roman"/>
          <w:color w:val="000000" w:themeColor="text1"/>
          <w:szCs w:val="24"/>
        </w:rPr>
        <w:t>χω αναφερθεί και στο παρελθόν</w:t>
      </w:r>
      <w:r>
        <w:rPr>
          <w:rFonts w:eastAsia="Times New Roman"/>
          <w:color w:val="000000" w:themeColor="text1"/>
          <w:szCs w:val="24"/>
        </w:rPr>
        <w:t xml:space="preserve"> ότι</w:t>
      </w:r>
      <w:r w:rsidRPr="00EF6984">
        <w:rPr>
          <w:rFonts w:eastAsia="Times New Roman"/>
          <w:color w:val="000000" w:themeColor="text1"/>
          <w:szCs w:val="24"/>
        </w:rPr>
        <w:t xml:space="preserve"> τα παραλάβαμε 55 εκατομμύρια το 2014</w:t>
      </w:r>
      <w:r>
        <w:rPr>
          <w:rFonts w:eastAsia="Times New Roman"/>
          <w:color w:val="000000" w:themeColor="text1"/>
          <w:szCs w:val="24"/>
        </w:rPr>
        <w:t xml:space="preserve"> και </w:t>
      </w:r>
      <w:r w:rsidRPr="00EF6984">
        <w:rPr>
          <w:rFonts w:eastAsia="Times New Roman"/>
          <w:color w:val="000000" w:themeColor="text1"/>
          <w:szCs w:val="24"/>
        </w:rPr>
        <w:t xml:space="preserve">το </w:t>
      </w:r>
      <w:r>
        <w:rPr>
          <w:rFonts w:eastAsia="Times New Roman"/>
          <w:color w:val="000000" w:themeColor="text1"/>
          <w:szCs w:val="24"/>
        </w:rPr>
        <w:t xml:space="preserve">2018 έκλεισε </w:t>
      </w:r>
      <w:r w:rsidRPr="00EF6984">
        <w:rPr>
          <w:rFonts w:eastAsia="Times New Roman"/>
          <w:color w:val="000000" w:themeColor="text1"/>
          <w:szCs w:val="24"/>
        </w:rPr>
        <w:t>115 εκατομμύρια</w:t>
      </w:r>
      <w:r>
        <w:rPr>
          <w:rFonts w:eastAsia="Times New Roman"/>
          <w:color w:val="000000" w:themeColor="text1"/>
          <w:szCs w:val="24"/>
        </w:rPr>
        <w:t xml:space="preserve">. Άρα έχουμε </w:t>
      </w:r>
      <w:proofErr w:type="spellStart"/>
      <w:r>
        <w:rPr>
          <w:rFonts w:eastAsia="Times New Roman"/>
          <w:color w:val="000000" w:themeColor="text1"/>
          <w:szCs w:val="24"/>
        </w:rPr>
        <w:t>υπερδιπλασιασμό</w:t>
      </w:r>
      <w:proofErr w:type="spellEnd"/>
      <w:r>
        <w:rPr>
          <w:rFonts w:eastAsia="Times New Roman"/>
          <w:color w:val="000000" w:themeColor="text1"/>
          <w:szCs w:val="24"/>
        </w:rPr>
        <w:t xml:space="preserve"> και ε</w:t>
      </w:r>
      <w:r w:rsidRPr="00EF6984">
        <w:rPr>
          <w:rFonts w:eastAsia="Times New Roman"/>
          <w:color w:val="000000" w:themeColor="text1"/>
          <w:szCs w:val="24"/>
        </w:rPr>
        <w:t xml:space="preserve">ίμαστε αρκετά </w:t>
      </w:r>
      <w:r w:rsidRPr="00EF6984">
        <w:rPr>
          <w:rFonts w:eastAsia="Times New Roman"/>
          <w:color w:val="000000" w:themeColor="text1"/>
          <w:szCs w:val="24"/>
        </w:rPr>
        <w:t>αισιόδοξοι για τη συνέχεια</w:t>
      </w:r>
      <w:r>
        <w:rPr>
          <w:rFonts w:eastAsia="Times New Roman"/>
          <w:color w:val="000000" w:themeColor="text1"/>
          <w:szCs w:val="24"/>
        </w:rPr>
        <w:t xml:space="preserve">. Έγινε αναφορά ότι αυτό υπήρξε </w:t>
      </w:r>
      <w:r w:rsidRPr="00EF6984">
        <w:rPr>
          <w:rFonts w:eastAsia="Times New Roman"/>
          <w:color w:val="000000" w:themeColor="text1"/>
          <w:szCs w:val="24"/>
        </w:rPr>
        <w:t>αποτέλεσμα της α</w:t>
      </w:r>
      <w:r>
        <w:rPr>
          <w:rFonts w:eastAsia="Times New Roman"/>
          <w:color w:val="000000" w:themeColor="text1"/>
          <w:szCs w:val="24"/>
        </w:rPr>
        <w:t>ύ</w:t>
      </w:r>
      <w:r w:rsidRPr="00EF6984">
        <w:rPr>
          <w:rFonts w:eastAsia="Times New Roman"/>
          <w:color w:val="000000" w:themeColor="text1"/>
          <w:szCs w:val="24"/>
        </w:rPr>
        <w:t>ξη</w:t>
      </w:r>
      <w:r>
        <w:rPr>
          <w:rFonts w:eastAsia="Times New Roman"/>
          <w:color w:val="000000" w:themeColor="text1"/>
          <w:szCs w:val="24"/>
        </w:rPr>
        <w:t>ση</w:t>
      </w:r>
      <w:r w:rsidRPr="00EF6984">
        <w:rPr>
          <w:rFonts w:eastAsia="Times New Roman"/>
          <w:color w:val="000000" w:themeColor="text1"/>
          <w:szCs w:val="24"/>
        </w:rPr>
        <w:t>ς των εισιτηρίων</w:t>
      </w:r>
      <w:r>
        <w:rPr>
          <w:rFonts w:eastAsia="Times New Roman"/>
          <w:color w:val="000000" w:themeColor="text1"/>
          <w:szCs w:val="24"/>
        </w:rPr>
        <w:t>.</w:t>
      </w:r>
      <w:r w:rsidRPr="00EF6984">
        <w:rPr>
          <w:rFonts w:eastAsia="Times New Roman"/>
          <w:color w:val="000000" w:themeColor="text1"/>
          <w:szCs w:val="24"/>
        </w:rPr>
        <w:t xml:space="preserve"> </w:t>
      </w:r>
    </w:p>
    <w:p w14:paraId="0A5C0F49" w14:textId="77777777" w:rsidR="004A3142" w:rsidRDefault="002101D6">
      <w:pPr>
        <w:spacing w:line="600" w:lineRule="auto"/>
        <w:ind w:firstLine="720"/>
        <w:jc w:val="both"/>
        <w:rPr>
          <w:rFonts w:eastAsia="Times New Roman"/>
          <w:color w:val="000000" w:themeColor="text1"/>
          <w:szCs w:val="24"/>
        </w:rPr>
      </w:pPr>
      <w:r w:rsidRPr="00EF6984">
        <w:rPr>
          <w:rFonts w:eastAsia="Times New Roman"/>
          <w:color w:val="000000" w:themeColor="text1"/>
          <w:szCs w:val="24"/>
        </w:rPr>
        <w:t>Κατ</w:t>
      </w:r>
      <w:r>
        <w:rPr>
          <w:rFonts w:eastAsia="Times New Roman"/>
          <w:color w:val="000000" w:themeColor="text1"/>
          <w:szCs w:val="24"/>
        </w:rPr>
        <w:t xml:space="preserve">’ </w:t>
      </w:r>
      <w:r w:rsidRPr="00EF6984">
        <w:rPr>
          <w:rFonts w:eastAsia="Times New Roman"/>
          <w:color w:val="000000" w:themeColor="text1"/>
          <w:szCs w:val="24"/>
        </w:rPr>
        <w:t>αρχάς</w:t>
      </w:r>
      <w:r>
        <w:rPr>
          <w:rFonts w:eastAsia="Times New Roman"/>
          <w:color w:val="000000" w:themeColor="text1"/>
          <w:szCs w:val="24"/>
        </w:rPr>
        <w:t>,</w:t>
      </w:r>
      <w:r w:rsidRPr="00EF6984">
        <w:rPr>
          <w:rFonts w:eastAsia="Times New Roman"/>
          <w:color w:val="000000" w:themeColor="text1"/>
          <w:szCs w:val="24"/>
        </w:rPr>
        <w:t xml:space="preserve"> δεν έχουμε αύξηση των εισιτηρίων</w:t>
      </w:r>
      <w:r>
        <w:rPr>
          <w:rFonts w:eastAsia="Times New Roman"/>
          <w:color w:val="000000" w:themeColor="text1"/>
          <w:szCs w:val="24"/>
        </w:rPr>
        <w:t>. Έ</w:t>
      </w:r>
      <w:r w:rsidRPr="00EF6984">
        <w:rPr>
          <w:rFonts w:eastAsia="Times New Roman"/>
          <w:color w:val="000000" w:themeColor="text1"/>
          <w:szCs w:val="24"/>
        </w:rPr>
        <w:t>χουμε αύξηση και ταυτόχρονα μείωση</w:t>
      </w:r>
      <w:r>
        <w:rPr>
          <w:rFonts w:eastAsia="Times New Roman"/>
          <w:color w:val="000000" w:themeColor="text1"/>
          <w:szCs w:val="24"/>
        </w:rPr>
        <w:t>. Πριν από αυτήν</w:t>
      </w:r>
      <w:r w:rsidRPr="00EF6984">
        <w:rPr>
          <w:rFonts w:eastAsia="Times New Roman"/>
          <w:color w:val="000000" w:themeColor="text1"/>
          <w:szCs w:val="24"/>
        </w:rPr>
        <w:t xml:space="preserve"> την τιμολογιακή πολιτική που εφαρμόσαμε αυτή</w:t>
      </w:r>
      <w:r>
        <w:rPr>
          <w:rFonts w:eastAsia="Times New Roman"/>
          <w:color w:val="000000" w:themeColor="text1"/>
          <w:szCs w:val="24"/>
        </w:rPr>
        <w:t>ν</w:t>
      </w:r>
      <w:r w:rsidRPr="00EF6984">
        <w:rPr>
          <w:rFonts w:eastAsia="Times New Roman"/>
          <w:color w:val="000000" w:themeColor="text1"/>
          <w:szCs w:val="24"/>
        </w:rPr>
        <w:t xml:space="preserve"> την εποχή</w:t>
      </w:r>
      <w:r>
        <w:rPr>
          <w:rFonts w:eastAsia="Times New Roman"/>
          <w:color w:val="000000" w:themeColor="text1"/>
          <w:szCs w:val="24"/>
        </w:rPr>
        <w:t>,</w:t>
      </w:r>
      <w:r w:rsidRPr="00EF6984">
        <w:rPr>
          <w:rFonts w:eastAsia="Times New Roman"/>
          <w:color w:val="000000" w:themeColor="text1"/>
          <w:szCs w:val="24"/>
        </w:rPr>
        <w:t xml:space="preserve"> το</w:t>
      </w:r>
      <w:r>
        <w:rPr>
          <w:rFonts w:eastAsia="Times New Roman"/>
          <w:color w:val="000000" w:themeColor="text1"/>
          <w:szCs w:val="24"/>
        </w:rPr>
        <w:t xml:space="preserve"> </w:t>
      </w:r>
      <w:r>
        <w:rPr>
          <w:rFonts w:eastAsia="Times New Roman"/>
          <w:color w:val="000000" w:themeColor="text1"/>
          <w:szCs w:val="24"/>
        </w:rPr>
        <w:t xml:space="preserve">εισιτήριο </w:t>
      </w:r>
      <w:r w:rsidRPr="00EF6984">
        <w:rPr>
          <w:rFonts w:eastAsia="Times New Roman"/>
          <w:color w:val="000000" w:themeColor="text1"/>
          <w:szCs w:val="24"/>
        </w:rPr>
        <w:t>ήταν 12 ευρώ</w:t>
      </w:r>
      <w:r>
        <w:rPr>
          <w:rFonts w:eastAsia="Times New Roman"/>
          <w:color w:val="000000" w:themeColor="text1"/>
          <w:szCs w:val="24"/>
        </w:rPr>
        <w:t>. Α</w:t>
      </w:r>
      <w:r w:rsidRPr="00EF6984">
        <w:rPr>
          <w:rFonts w:eastAsia="Times New Roman"/>
          <w:color w:val="000000" w:themeColor="text1"/>
          <w:szCs w:val="24"/>
        </w:rPr>
        <w:t>υτή</w:t>
      </w:r>
      <w:r>
        <w:rPr>
          <w:rFonts w:eastAsia="Times New Roman"/>
          <w:color w:val="000000" w:themeColor="text1"/>
          <w:szCs w:val="24"/>
        </w:rPr>
        <w:t>ν</w:t>
      </w:r>
      <w:r w:rsidRPr="00EF6984">
        <w:rPr>
          <w:rFonts w:eastAsia="Times New Roman"/>
          <w:color w:val="000000" w:themeColor="text1"/>
          <w:szCs w:val="24"/>
        </w:rPr>
        <w:t xml:space="preserve"> τη στιγμή σήμερα είναι 10 ευρώ</w:t>
      </w:r>
      <w:r>
        <w:rPr>
          <w:rFonts w:eastAsia="Times New Roman"/>
          <w:color w:val="000000" w:themeColor="text1"/>
          <w:szCs w:val="24"/>
        </w:rPr>
        <w:t>. Πέντε</w:t>
      </w:r>
      <w:r w:rsidRPr="00EF6984">
        <w:rPr>
          <w:rFonts w:eastAsia="Times New Roman"/>
          <w:color w:val="000000" w:themeColor="text1"/>
          <w:szCs w:val="24"/>
        </w:rPr>
        <w:t xml:space="preserve"> μήνες</w:t>
      </w:r>
      <w:r>
        <w:rPr>
          <w:rFonts w:eastAsia="Times New Roman"/>
          <w:color w:val="000000" w:themeColor="text1"/>
          <w:szCs w:val="24"/>
        </w:rPr>
        <w:t>, λ</w:t>
      </w:r>
      <w:r w:rsidRPr="00EF6984">
        <w:rPr>
          <w:rFonts w:eastAsia="Times New Roman"/>
          <w:color w:val="000000" w:themeColor="text1"/>
          <w:szCs w:val="24"/>
        </w:rPr>
        <w:t>οιπόν</w:t>
      </w:r>
      <w:r>
        <w:rPr>
          <w:rFonts w:eastAsia="Times New Roman"/>
          <w:color w:val="000000" w:themeColor="text1"/>
          <w:szCs w:val="24"/>
        </w:rPr>
        <w:t>,</w:t>
      </w:r>
      <w:r w:rsidRPr="00EF6984">
        <w:rPr>
          <w:rFonts w:eastAsia="Times New Roman"/>
          <w:color w:val="000000" w:themeColor="text1"/>
          <w:szCs w:val="24"/>
        </w:rPr>
        <w:t xml:space="preserve"> έχουμε και μικρότερες τιμές απ</w:t>
      </w:r>
      <w:r>
        <w:rPr>
          <w:rFonts w:eastAsia="Times New Roman"/>
          <w:color w:val="000000" w:themeColor="text1"/>
          <w:szCs w:val="24"/>
        </w:rPr>
        <w:t xml:space="preserve">’ ό,τι ίσχυαν </w:t>
      </w:r>
      <w:r w:rsidRPr="00EF6984">
        <w:rPr>
          <w:rFonts w:eastAsia="Times New Roman"/>
          <w:color w:val="000000" w:themeColor="text1"/>
          <w:szCs w:val="24"/>
        </w:rPr>
        <w:t>στο παρελθόν</w:t>
      </w:r>
      <w:r>
        <w:rPr>
          <w:rFonts w:eastAsia="Times New Roman"/>
          <w:color w:val="000000" w:themeColor="text1"/>
          <w:szCs w:val="24"/>
        </w:rPr>
        <w:t>. Α</w:t>
      </w:r>
      <w:r w:rsidRPr="00EF6984">
        <w:rPr>
          <w:rFonts w:eastAsia="Times New Roman"/>
          <w:color w:val="000000" w:themeColor="text1"/>
          <w:szCs w:val="24"/>
        </w:rPr>
        <w:t xml:space="preserve">υξήσαμε όντως </w:t>
      </w:r>
      <w:r>
        <w:rPr>
          <w:rFonts w:eastAsia="Times New Roman"/>
          <w:color w:val="000000" w:themeColor="text1"/>
          <w:szCs w:val="24"/>
        </w:rPr>
        <w:t xml:space="preserve">για </w:t>
      </w:r>
      <w:r w:rsidRPr="00EF6984">
        <w:rPr>
          <w:rFonts w:eastAsia="Times New Roman"/>
          <w:color w:val="000000" w:themeColor="text1"/>
          <w:szCs w:val="24"/>
        </w:rPr>
        <w:t xml:space="preserve">τους </w:t>
      </w:r>
      <w:r>
        <w:rPr>
          <w:rFonts w:eastAsia="Times New Roman"/>
          <w:color w:val="000000" w:themeColor="text1"/>
          <w:szCs w:val="24"/>
        </w:rPr>
        <w:t xml:space="preserve">επτά </w:t>
      </w:r>
      <w:r w:rsidRPr="00EF6984">
        <w:rPr>
          <w:rFonts w:eastAsia="Times New Roman"/>
          <w:color w:val="000000" w:themeColor="text1"/>
          <w:szCs w:val="24"/>
        </w:rPr>
        <w:t xml:space="preserve">μήνες </w:t>
      </w:r>
      <w:r>
        <w:rPr>
          <w:rFonts w:eastAsia="Times New Roman"/>
          <w:color w:val="000000" w:themeColor="text1"/>
          <w:szCs w:val="24"/>
        </w:rPr>
        <w:t xml:space="preserve">του </w:t>
      </w:r>
      <w:r w:rsidRPr="00EF6984">
        <w:rPr>
          <w:rFonts w:eastAsia="Times New Roman"/>
          <w:color w:val="000000" w:themeColor="text1"/>
          <w:szCs w:val="24"/>
        </w:rPr>
        <w:t xml:space="preserve">τουριστικού ρεύματος και θα σας εξηγήσω </w:t>
      </w:r>
      <w:r>
        <w:rPr>
          <w:rFonts w:eastAsia="Times New Roman"/>
          <w:color w:val="000000" w:themeColor="text1"/>
          <w:szCs w:val="24"/>
        </w:rPr>
        <w:t xml:space="preserve">στη </w:t>
      </w:r>
      <w:r w:rsidRPr="00EF6984">
        <w:rPr>
          <w:rFonts w:eastAsia="Times New Roman"/>
          <w:color w:val="000000" w:themeColor="text1"/>
          <w:szCs w:val="24"/>
        </w:rPr>
        <w:t xml:space="preserve">συνέχεια </w:t>
      </w:r>
      <w:r>
        <w:rPr>
          <w:rFonts w:eastAsia="Times New Roman"/>
          <w:color w:val="000000" w:themeColor="text1"/>
          <w:szCs w:val="24"/>
        </w:rPr>
        <w:t xml:space="preserve">γιατί </w:t>
      </w:r>
      <w:r w:rsidRPr="00EF6984">
        <w:rPr>
          <w:rFonts w:eastAsia="Times New Roman"/>
          <w:color w:val="000000" w:themeColor="text1"/>
          <w:szCs w:val="24"/>
        </w:rPr>
        <w:t>το κάναμε αυτό</w:t>
      </w:r>
      <w:r>
        <w:rPr>
          <w:rFonts w:eastAsia="Times New Roman"/>
          <w:color w:val="000000" w:themeColor="text1"/>
          <w:szCs w:val="24"/>
        </w:rPr>
        <w:t>.</w:t>
      </w:r>
    </w:p>
    <w:p w14:paraId="0A5C0F4A"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EF6984">
        <w:rPr>
          <w:rFonts w:eastAsia="Times New Roman"/>
          <w:color w:val="000000" w:themeColor="text1"/>
          <w:szCs w:val="24"/>
        </w:rPr>
        <w:t>αυτόχρονα δε</w:t>
      </w:r>
      <w:r>
        <w:rPr>
          <w:rFonts w:eastAsia="Times New Roman"/>
          <w:color w:val="000000" w:themeColor="text1"/>
          <w:szCs w:val="24"/>
        </w:rPr>
        <w:t>,</w:t>
      </w:r>
      <w:r w:rsidRPr="00EF6984">
        <w:rPr>
          <w:rFonts w:eastAsia="Times New Roman"/>
          <w:color w:val="000000" w:themeColor="text1"/>
          <w:szCs w:val="24"/>
        </w:rPr>
        <w:t xml:space="preserve"> δεν πρέπει να ξεχνάμε τα δικαιώματα εισόδου που </w:t>
      </w:r>
      <w:r>
        <w:rPr>
          <w:rFonts w:eastAsia="Times New Roman"/>
          <w:color w:val="000000" w:themeColor="text1"/>
          <w:szCs w:val="24"/>
        </w:rPr>
        <w:t xml:space="preserve">ήδη </w:t>
      </w:r>
      <w:r w:rsidRPr="00EF6984">
        <w:rPr>
          <w:rFonts w:eastAsia="Times New Roman"/>
          <w:color w:val="000000" w:themeColor="text1"/>
          <w:szCs w:val="24"/>
        </w:rPr>
        <w:t xml:space="preserve">υπήρχαν και τα διατηρήσαμε και τα </w:t>
      </w:r>
      <w:r>
        <w:rPr>
          <w:rFonts w:eastAsia="Times New Roman"/>
          <w:color w:val="000000" w:themeColor="text1"/>
          <w:szCs w:val="24"/>
        </w:rPr>
        <w:t>εμπλο</w:t>
      </w:r>
      <w:r w:rsidRPr="00EF6984">
        <w:rPr>
          <w:rFonts w:eastAsia="Times New Roman"/>
          <w:color w:val="000000" w:themeColor="text1"/>
          <w:szCs w:val="24"/>
        </w:rPr>
        <w:t>υ</w:t>
      </w:r>
      <w:r>
        <w:rPr>
          <w:rFonts w:eastAsia="Times New Roman"/>
          <w:color w:val="000000" w:themeColor="text1"/>
          <w:szCs w:val="24"/>
        </w:rPr>
        <w:t>τ</w:t>
      </w:r>
      <w:r w:rsidRPr="00EF6984">
        <w:rPr>
          <w:rFonts w:eastAsia="Times New Roman"/>
          <w:color w:val="000000" w:themeColor="text1"/>
          <w:szCs w:val="24"/>
        </w:rPr>
        <w:t>ίσαμε</w:t>
      </w:r>
      <w:r>
        <w:rPr>
          <w:rFonts w:eastAsia="Times New Roman"/>
          <w:color w:val="000000" w:themeColor="text1"/>
          <w:szCs w:val="24"/>
        </w:rPr>
        <w:t>. Κ</w:t>
      </w:r>
      <w:r w:rsidRPr="00EF6984">
        <w:rPr>
          <w:rFonts w:eastAsia="Times New Roman"/>
          <w:color w:val="000000" w:themeColor="text1"/>
          <w:szCs w:val="24"/>
        </w:rPr>
        <w:t xml:space="preserve">ανείς Έλληνας και Ευρωπαίος πολίτης έως </w:t>
      </w:r>
      <w:r>
        <w:rPr>
          <w:rFonts w:eastAsia="Times New Roman"/>
          <w:color w:val="000000" w:themeColor="text1"/>
          <w:szCs w:val="24"/>
        </w:rPr>
        <w:t>δεκαοχτώ</w:t>
      </w:r>
      <w:r w:rsidRPr="00EF6984">
        <w:rPr>
          <w:rFonts w:eastAsia="Times New Roman"/>
          <w:color w:val="000000" w:themeColor="text1"/>
          <w:szCs w:val="24"/>
        </w:rPr>
        <w:t xml:space="preserve"> χρόνων δεν πληρών</w:t>
      </w:r>
      <w:r>
        <w:rPr>
          <w:rFonts w:eastAsia="Times New Roman"/>
          <w:color w:val="000000" w:themeColor="text1"/>
          <w:szCs w:val="24"/>
        </w:rPr>
        <w:t>ει</w:t>
      </w:r>
      <w:r w:rsidRPr="00EF6984">
        <w:rPr>
          <w:rFonts w:eastAsia="Times New Roman"/>
          <w:color w:val="000000" w:themeColor="text1"/>
          <w:szCs w:val="24"/>
        </w:rPr>
        <w:t xml:space="preserve"> εισιτήριο</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Επίσης,</w:t>
      </w:r>
      <w:r w:rsidRPr="00EF6984">
        <w:rPr>
          <w:rFonts w:eastAsia="Times New Roman"/>
          <w:color w:val="000000" w:themeColor="text1"/>
          <w:szCs w:val="24"/>
        </w:rPr>
        <w:t xml:space="preserve"> οι φοιτητές δεν πληρώνουν εισιτήριο</w:t>
      </w:r>
      <w:r>
        <w:rPr>
          <w:rFonts w:eastAsia="Times New Roman"/>
          <w:color w:val="000000" w:themeColor="text1"/>
          <w:szCs w:val="24"/>
        </w:rPr>
        <w:t>. Ε</w:t>
      </w:r>
      <w:r w:rsidRPr="00EF6984">
        <w:rPr>
          <w:rFonts w:eastAsia="Times New Roman"/>
          <w:color w:val="000000" w:themeColor="text1"/>
          <w:szCs w:val="24"/>
        </w:rPr>
        <w:t>πιπλέον</w:t>
      </w:r>
      <w:r>
        <w:rPr>
          <w:rFonts w:eastAsia="Times New Roman"/>
          <w:color w:val="000000" w:themeColor="text1"/>
          <w:szCs w:val="24"/>
        </w:rPr>
        <w:t>,</w:t>
      </w:r>
      <w:r w:rsidRPr="00EF6984">
        <w:rPr>
          <w:rFonts w:eastAsia="Times New Roman"/>
          <w:color w:val="000000" w:themeColor="text1"/>
          <w:szCs w:val="24"/>
        </w:rPr>
        <w:t xml:space="preserve"> υπάρχουν κοινωνικές κατηγορίες </w:t>
      </w:r>
      <w:r>
        <w:rPr>
          <w:rFonts w:eastAsia="Times New Roman"/>
          <w:color w:val="000000" w:themeColor="text1"/>
          <w:szCs w:val="24"/>
        </w:rPr>
        <w:t>που δεν πληρώνουν εισιτήριο. Κ</w:t>
      </w:r>
      <w:r w:rsidRPr="00EF6984">
        <w:rPr>
          <w:rFonts w:eastAsia="Times New Roman"/>
          <w:color w:val="000000" w:themeColor="text1"/>
          <w:szCs w:val="24"/>
        </w:rPr>
        <w:t>αι ο Αριστείδης Μπαλτάς</w:t>
      </w:r>
      <w:r>
        <w:rPr>
          <w:rFonts w:eastAsia="Times New Roman"/>
          <w:color w:val="000000" w:themeColor="text1"/>
          <w:szCs w:val="24"/>
        </w:rPr>
        <w:t xml:space="preserve">, </w:t>
      </w:r>
      <w:r w:rsidRPr="00EF6984">
        <w:rPr>
          <w:rFonts w:eastAsia="Times New Roman"/>
          <w:color w:val="000000" w:themeColor="text1"/>
          <w:szCs w:val="24"/>
        </w:rPr>
        <w:t>τότε Υπουργός Πολιτισμού</w:t>
      </w:r>
      <w:r>
        <w:rPr>
          <w:rFonts w:eastAsia="Times New Roman"/>
          <w:color w:val="000000" w:themeColor="text1"/>
          <w:szCs w:val="24"/>
        </w:rPr>
        <w:t>,</w:t>
      </w:r>
      <w:r w:rsidRPr="00EF6984">
        <w:rPr>
          <w:rFonts w:eastAsia="Times New Roman"/>
          <w:color w:val="000000" w:themeColor="text1"/>
          <w:szCs w:val="24"/>
        </w:rPr>
        <w:t xml:space="preserve"> προσέθεσε και τους ανέργους για πρώτη φορά στις κοινωνικές ομάδες που δεν πληρώνουν εισιτήριο</w:t>
      </w:r>
      <w:r>
        <w:rPr>
          <w:rFonts w:eastAsia="Times New Roman"/>
          <w:color w:val="000000" w:themeColor="text1"/>
          <w:szCs w:val="24"/>
        </w:rPr>
        <w:t>.</w:t>
      </w:r>
      <w:r w:rsidRPr="00EF6984">
        <w:rPr>
          <w:rFonts w:eastAsia="Times New Roman"/>
          <w:color w:val="000000" w:themeColor="text1"/>
          <w:szCs w:val="24"/>
        </w:rPr>
        <w:t xml:space="preserve"> </w:t>
      </w:r>
    </w:p>
    <w:p w14:paraId="0A5C0F4B" w14:textId="77777777" w:rsidR="004A3142" w:rsidRDefault="002101D6">
      <w:pPr>
        <w:spacing w:line="600" w:lineRule="auto"/>
        <w:ind w:firstLine="720"/>
        <w:jc w:val="both"/>
        <w:rPr>
          <w:rFonts w:eastAsia="Times New Roman"/>
          <w:color w:val="000000" w:themeColor="text1"/>
          <w:szCs w:val="24"/>
        </w:rPr>
      </w:pPr>
      <w:r w:rsidRPr="00EF6984">
        <w:rPr>
          <w:rFonts w:eastAsia="Times New Roman"/>
          <w:color w:val="000000" w:themeColor="text1"/>
          <w:szCs w:val="24"/>
        </w:rPr>
        <w:t xml:space="preserve">Άρα είχαμε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w:t>
      </w:r>
      <w:r w:rsidRPr="00EF6984">
        <w:rPr>
          <w:rFonts w:eastAsia="Times New Roman"/>
          <w:color w:val="000000" w:themeColor="text1"/>
          <w:szCs w:val="24"/>
        </w:rPr>
        <w:t xml:space="preserve"> αρκετά καλά μελετημένη πολιτική</w:t>
      </w:r>
      <w:r>
        <w:rPr>
          <w:rFonts w:eastAsia="Times New Roman"/>
          <w:color w:val="000000" w:themeColor="text1"/>
          <w:szCs w:val="24"/>
        </w:rPr>
        <w:t>,</w:t>
      </w:r>
      <w:r w:rsidRPr="00EF6984">
        <w:rPr>
          <w:rFonts w:eastAsia="Times New Roman"/>
          <w:color w:val="000000" w:themeColor="text1"/>
          <w:szCs w:val="24"/>
        </w:rPr>
        <w:t xml:space="preserve"> η οποία αύξησε τα έσοδα</w:t>
      </w:r>
      <w:r>
        <w:rPr>
          <w:rFonts w:eastAsia="Times New Roman"/>
          <w:color w:val="000000" w:themeColor="text1"/>
          <w:szCs w:val="24"/>
        </w:rPr>
        <w:t>,</w:t>
      </w:r>
      <w:r w:rsidRPr="00EF6984">
        <w:rPr>
          <w:rFonts w:eastAsia="Times New Roman"/>
          <w:color w:val="000000" w:themeColor="text1"/>
          <w:szCs w:val="24"/>
        </w:rPr>
        <w:t xml:space="preserve"> αφήνοντας </w:t>
      </w:r>
      <w:r>
        <w:rPr>
          <w:rFonts w:eastAsia="Times New Roman"/>
          <w:color w:val="000000" w:themeColor="text1"/>
          <w:szCs w:val="24"/>
        </w:rPr>
        <w:t>όμως</w:t>
      </w:r>
      <w:r w:rsidRPr="00EF6984">
        <w:rPr>
          <w:rFonts w:eastAsia="Times New Roman"/>
          <w:color w:val="000000" w:themeColor="text1"/>
          <w:szCs w:val="24"/>
        </w:rPr>
        <w:t xml:space="preserve"> περιθώριο και </w:t>
      </w:r>
      <w:r>
        <w:rPr>
          <w:rFonts w:eastAsia="Times New Roman"/>
          <w:color w:val="000000" w:themeColor="text1"/>
          <w:szCs w:val="24"/>
        </w:rPr>
        <w:t xml:space="preserve">για </w:t>
      </w:r>
      <w:r w:rsidRPr="00EF6984">
        <w:rPr>
          <w:rFonts w:eastAsia="Times New Roman"/>
          <w:color w:val="000000" w:themeColor="text1"/>
          <w:szCs w:val="24"/>
        </w:rPr>
        <w:t xml:space="preserve">ελεύθερη πρόσβαση στους </w:t>
      </w:r>
      <w:r>
        <w:rPr>
          <w:rFonts w:eastAsia="Times New Roman"/>
          <w:color w:val="000000" w:themeColor="text1"/>
          <w:szCs w:val="24"/>
        </w:rPr>
        <w:t xml:space="preserve">αρχαιολογικούς </w:t>
      </w:r>
      <w:r w:rsidRPr="00EF6984">
        <w:rPr>
          <w:rFonts w:eastAsia="Times New Roman"/>
          <w:color w:val="000000" w:themeColor="text1"/>
          <w:szCs w:val="24"/>
        </w:rPr>
        <w:t>χώρους</w:t>
      </w:r>
      <w:r>
        <w:rPr>
          <w:rFonts w:eastAsia="Times New Roman"/>
          <w:color w:val="000000" w:themeColor="text1"/>
          <w:szCs w:val="24"/>
        </w:rPr>
        <w:t>,</w:t>
      </w:r>
      <w:r w:rsidRPr="00EF6984">
        <w:rPr>
          <w:rFonts w:eastAsia="Times New Roman"/>
          <w:color w:val="000000" w:themeColor="text1"/>
          <w:szCs w:val="24"/>
        </w:rPr>
        <w:t xml:space="preserve"> τα μνημεία και τα μουσεία της χώρας για την ελληνική οικογένεια</w:t>
      </w:r>
      <w:r>
        <w:rPr>
          <w:rFonts w:eastAsia="Times New Roman"/>
          <w:color w:val="000000" w:themeColor="text1"/>
          <w:szCs w:val="24"/>
        </w:rPr>
        <w:t>.</w:t>
      </w:r>
    </w:p>
    <w:p w14:paraId="0A5C0F4C"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EF6984">
        <w:rPr>
          <w:rFonts w:eastAsia="Times New Roman"/>
          <w:color w:val="000000" w:themeColor="text1"/>
          <w:szCs w:val="24"/>
        </w:rPr>
        <w:t>εν ήταν</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όμως,</w:t>
      </w:r>
      <w:r w:rsidRPr="00EF6984">
        <w:rPr>
          <w:rFonts w:eastAsia="Times New Roman"/>
          <w:color w:val="000000" w:themeColor="text1"/>
          <w:szCs w:val="24"/>
        </w:rPr>
        <w:t xml:space="preserve"> μόνο η αύξηση των εσόδων</w:t>
      </w:r>
      <w:r>
        <w:rPr>
          <w:rFonts w:eastAsia="Times New Roman"/>
          <w:color w:val="000000" w:themeColor="text1"/>
          <w:szCs w:val="24"/>
        </w:rPr>
        <w:t>. Θ</w:t>
      </w:r>
      <w:r w:rsidRPr="00EF6984">
        <w:rPr>
          <w:rFonts w:eastAsia="Times New Roman"/>
          <w:color w:val="000000" w:themeColor="text1"/>
          <w:szCs w:val="24"/>
        </w:rPr>
        <w:t xml:space="preserve">α </w:t>
      </w:r>
      <w:r>
        <w:rPr>
          <w:rFonts w:eastAsia="Times New Roman"/>
          <w:color w:val="000000" w:themeColor="text1"/>
          <w:szCs w:val="24"/>
        </w:rPr>
        <w:t>το επαναλάβω, γιατί θα πρέπει να</w:t>
      </w:r>
      <w:r w:rsidRPr="00EF6984">
        <w:rPr>
          <w:rFonts w:eastAsia="Times New Roman"/>
          <w:color w:val="000000" w:themeColor="text1"/>
          <w:szCs w:val="24"/>
        </w:rPr>
        <w:t xml:space="preserve"> καταλάβ</w:t>
      </w:r>
      <w:r w:rsidRPr="00EF6984">
        <w:rPr>
          <w:rFonts w:eastAsia="Times New Roman"/>
          <w:color w:val="000000" w:themeColor="text1"/>
          <w:szCs w:val="24"/>
        </w:rPr>
        <w:t>ου</w:t>
      </w:r>
      <w:r>
        <w:rPr>
          <w:rFonts w:eastAsia="Times New Roman"/>
          <w:color w:val="000000" w:themeColor="text1"/>
          <w:szCs w:val="24"/>
        </w:rPr>
        <w:t>με ότι ο</w:t>
      </w:r>
      <w:r w:rsidRPr="00EF6984">
        <w:rPr>
          <w:rFonts w:eastAsia="Times New Roman"/>
          <w:color w:val="000000" w:themeColor="text1"/>
          <w:szCs w:val="24"/>
        </w:rPr>
        <w:t>ι αλλαγές θα πρέπει να στηρίζονται από όπο</w:t>
      </w:r>
      <w:r>
        <w:rPr>
          <w:rFonts w:eastAsia="Times New Roman"/>
          <w:color w:val="000000" w:themeColor="text1"/>
          <w:szCs w:val="24"/>
        </w:rPr>
        <w:t>ιον</w:t>
      </w:r>
      <w:r w:rsidRPr="00EF6984">
        <w:rPr>
          <w:rFonts w:eastAsia="Times New Roman"/>
          <w:color w:val="000000" w:themeColor="text1"/>
          <w:szCs w:val="24"/>
        </w:rPr>
        <w:t xml:space="preserve"> και να γίνονται</w:t>
      </w:r>
      <w:r>
        <w:rPr>
          <w:rFonts w:eastAsia="Times New Roman"/>
          <w:color w:val="000000" w:themeColor="text1"/>
          <w:szCs w:val="24"/>
        </w:rPr>
        <w:t>. Χ</w:t>
      </w:r>
      <w:r w:rsidRPr="00EF6984">
        <w:rPr>
          <w:rFonts w:eastAsia="Times New Roman"/>
          <w:color w:val="000000" w:themeColor="text1"/>
          <w:szCs w:val="24"/>
        </w:rPr>
        <w:t>ρειάστηκε να σπάσου</w:t>
      </w:r>
      <w:r>
        <w:rPr>
          <w:rFonts w:eastAsia="Times New Roman"/>
          <w:color w:val="000000" w:themeColor="text1"/>
          <w:szCs w:val="24"/>
        </w:rPr>
        <w:t>με</w:t>
      </w:r>
      <w:r w:rsidRPr="00EF6984">
        <w:rPr>
          <w:rFonts w:eastAsia="Times New Roman"/>
          <w:color w:val="000000" w:themeColor="text1"/>
          <w:szCs w:val="24"/>
        </w:rPr>
        <w:t xml:space="preserve"> αυγά στην Ακρόπολη</w:t>
      </w:r>
      <w:r>
        <w:rPr>
          <w:rFonts w:eastAsia="Times New Roman"/>
          <w:color w:val="000000" w:themeColor="text1"/>
          <w:szCs w:val="24"/>
        </w:rPr>
        <w:t>. Χ</w:t>
      </w:r>
      <w:r w:rsidRPr="00EF6984">
        <w:rPr>
          <w:rFonts w:eastAsia="Times New Roman"/>
          <w:color w:val="000000" w:themeColor="text1"/>
          <w:szCs w:val="24"/>
        </w:rPr>
        <w:t>ρειάστ</w:t>
      </w:r>
      <w:r>
        <w:rPr>
          <w:rFonts w:eastAsia="Times New Roman"/>
          <w:color w:val="000000" w:themeColor="text1"/>
          <w:szCs w:val="24"/>
        </w:rPr>
        <w:t xml:space="preserve">ηκε </w:t>
      </w:r>
      <w:r w:rsidRPr="00EF6984">
        <w:rPr>
          <w:rFonts w:eastAsia="Times New Roman"/>
          <w:color w:val="000000" w:themeColor="text1"/>
          <w:szCs w:val="24"/>
        </w:rPr>
        <w:t>να ενοποι</w:t>
      </w:r>
      <w:r>
        <w:rPr>
          <w:rFonts w:eastAsia="Times New Roman"/>
          <w:color w:val="000000" w:themeColor="text1"/>
          <w:szCs w:val="24"/>
        </w:rPr>
        <w:t>ήσουμε κ</w:t>
      </w:r>
      <w:r w:rsidRPr="00EF6984">
        <w:rPr>
          <w:rFonts w:eastAsia="Times New Roman"/>
          <w:color w:val="000000" w:themeColor="text1"/>
          <w:szCs w:val="24"/>
        </w:rPr>
        <w:t>αι συστήματα φύλαξης</w:t>
      </w:r>
      <w:r>
        <w:rPr>
          <w:rFonts w:eastAsia="Times New Roman"/>
          <w:color w:val="000000" w:themeColor="text1"/>
          <w:szCs w:val="24"/>
        </w:rPr>
        <w:t>,</w:t>
      </w:r>
      <w:r w:rsidRPr="00EF6984">
        <w:rPr>
          <w:rFonts w:eastAsia="Times New Roman"/>
          <w:color w:val="000000" w:themeColor="text1"/>
          <w:szCs w:val="24"/>
        </w:rPr>
        <w:t xml:space="preserve"> συστήματα διαχείρισης</w:t>
      </w:r>
      <w:r>
        <w:rPr>
          <w:rFonts w:eastAsia="Times New Roman"/>
          <w:color w:val="000000" w:themeColor="text1"/>
          <w:szCs w:val="24"/>
        </w:rPr>
        <w:t>. Μ</w:t>
      </w:r>
      <w:r w:rsidRPr="00EF6984">
        <w:rPr>
          <w:rFonts w:eastAsia="Times New Roman"/>
          <w:color w:val="000000" w:themeColor="text1"/>
          <w:szCs w:val="24"/>
        </w:rPr>
        <w:t>ε το που το κάναμε είδαμε θεαματική αύξηση</w:t>
      </w:r>
      <w:r>
        <w:rPr>
          <w:rFonts w:eastAsia="Times New Roman"/>
          <w:color w:val="000000" w:themeColor="text1"/>
          <w:szCs w:val="24"/>
        </w:rPr>
        <w:t>. Ε</w:t>
      </w:r>
      <w:r w:rsidRPr="00EF6984">
        <w:rPr>
          <w:rFonts w:eastAsia="Times New Roman"/>
          <w:color w:val="000000" w:themeColor="text1"/>
          <w:szCs w:val="24"/>
        </w:rPr>
        <w:t xml:space="preserve">ίδαμε για πρώτη φορά </w:t>
      </w:r>
      <w:r w:rsidRPr="00EF6984">
        <w:rPr>
          <w:rFonts w:eastAsia="Times New Roman"/>
          <w:color w:val="000000" w:themeColor="text1"/>
          <w:szCs w:val="24"/>
        </w:rPr>
        <w:t xml:space="preserve">τον Σεπτέμβριο του 2016 να εμφανίζεται ο Σεπτέμβριος </w:t>
      </w:r>
      <w:r>
        <w:rPr>
          <w:rFonts w:eastAsia="Times New Roman"/>
          <w:color w:val="000000" w:themeColor="text1"/>
          <w:szCs w:val="24"/>
        </w:rPr>
        <w:t xml:space="preserve">ως </w:t>
      </w:r>
      <w:r w:rsidRPr="00EF6984">
        <w:rPr>
          <w:rFonts w:eastAsia="Times New Roman"/>
          <w:color w:val="000000" w:themeColor="text1"/>
          <w:szCs w:val="24"/>
        </w:rPr>
        <w:t xml:space="preserve">ο μήνας </w:t>
      </w:r>
      <w:r w:rsidRPr="00EF6984">
        <w:rPr>
          <w:rFonts w:eastAsia="Times New Roman"/>
          <w:color w:val="000000" w:themeColor="text1"/>
          <w:szCs w:val="24"/>
        </w:rPr>
        <w:lastRenderedPageBreak/>
        <w:t>με τις μεγαλύτερες εισπράξεις</w:t>
      </w:r>
      <w:r>
        <w:rPr>
          <w:rFonts w:eastAsia="Times New Roman"/>
          <w:color w:val="000000" w:themeColor="text1"/>
          <w:szCs w:val="24"/>
        </w:rPr>
        <w:t>,</w:t>
      </w:r>
      <w:r w:rsidRPr="00EF6984">
        <w:rPr>
          <w:rFonts w:eastAsia="Times New Roman"/>
          <w:color w:val="000000" w:themeColor="text1"/>
          <w:szCs w:val="24"/>
        </w:rPr>
        <w:t xml:space="preserve"> ξεπερνώντας ακόμα και τον Ιούλιο και τον Αύγουστο</w:t>
      </w:r>
      <w:r>
        <w:rPr>
          <w:rFonts w:eastAsia="Times New Roman"/>
          <w:color w:val="000000" w:themeColor="text1"/>
          <w:szCs w:val="24"/>
        </w:rPr>
        <w:t>. Ά</w:t>
      </w:r>
      <w:r w:rsidRPr="00EF6984">
        <w:rPr>
          <w:rFonts w:eastAsia="Times New Roman"/>
          <w:color w:val="000000" w:themeColor="text1"/>
          <w:szCs w:val="24"/>
        </w:rPr>
        <w:t>ρα</w:t>
      </w:r>
      <w:r>
        <w:rPr>
          <w:rFonts w:eastAsia="Times New Roman"/>
          <w:color w:val="000000" w:themeColor="text1"/>
          <w:szCs w:val="24"/>
        </w:rPr>
        <w:t xml:space="preserve"> </w:t>
      </w:r>
      <w:r w:rsidRPr="00EF6984">
        <w:rPr>
          <w:rFonts w:eastAsia="Times New Roman"/>
          <w:color w:val="000000" w:themeColor="text1"/>
          <w:szCs w:val="24"/>
        </w:rPr>
        <w:t>δεν είχαμε μόνο την αύξηση τιμής</w:t>
      </w:r>
      <w:r>
        <w:rPr>
          <w:rFonts w:eastAsia="Times New Roman"/>
          <w:color w:val="000000" w:themeColor="text1"/>
          <w:szCs w:val="24"/>
        </w:rPr>
        <w:t>. Είχαμε βρει</w:t>
      </w:r>
      <w:r w:rsidRPr="00EF6984">
        <w:rPr>
          <w:rFonts w:eastAsia="Times New Roman"/>
          <w:color w:val="000000" w:themeColor="text1"/>
          <w:szCs w:val="24"/>
        </w:rPr>
        <w:t xml:space="preserve"> παρεμβάσεις σε όλο το σύστημα έκδοσης και διαχείρισης των ει</w:t>
      </w:r>
      <w:r w:rsidRPr="00EF6984">
        <w:rPr>
          <w:rFonts w:eastAsia="Times New Roman"/>
          <w:color w:val="000000" w:themeColor="text1"/>
          <w:szCs w:val="24"/>
        </w:rPr>
        <w:t>σιτηρίων</w:t>
      </w:r>
      <w:r>
        <w:rPr>
          <w:rFonts w:eastAsia="Times New Roman"/>
          <w:color w:val="000000" w:themeColor="text1"/>
          <w:szCs w:val="24"/>
        </w:rPr>
        <w:t>.</w:t>
      </w:r>
    </w:p>
    <w:p w14:paraId="0A5C0F4D"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Τα έσοδα, </w:t>
      </w:r>
      <w:r w:rsidRPr="00EF6984">
        <w:rPr>
          <w:rFonts w:eastAsia="Times New Roman"/>
          <w:color w:val="000000" w:themeColor="text1"/>
          <w:szCs w:val="24"/>
        </w:rPr>
        <w:t>λοιπόν</w:t>
      </w:r>
      <w:r>
        <w:rPr>
          <w:rFonts w:eastAsia="Times New Roman"/>
          <w:color w:val="000000" w:themeColor="text1"/>
          <w:szCs w:val="24"/>
        </w:rPr>
        <w:t>,</w:t>
      </w:r>
      <w:r w:rsidRPr="00EF6984">
        <w:rPr>
          <w:rFonts w:eastAsia="Times New Roman"/>
          <w:color w:val="000000" w:themeColor="text1"/>
          <w:szCs w:val="24"/>
        </w:rPr>
        <w:t xml:space="preserve"> αυτά προέρχονται κυρίως από τον τουρισμό</w:t>
      </w:r>
      <w:r>
        <w:rPr>
          <w:rFonts w:eastAsia="Times New Roman"/>
          <w:color w:val="000000" w:themeColor="text1"/>
          <w:szCs w:val="24"/>
        </w:rPr>
        <w:t xml:space="preserve">. Μετατρέπονται </w:t>
      </w:r>
      <w:r w:rsidRPr="00EF6984">
        <w:rPr>
          <w:rFonts w:eastAsia="Times New Roman"/>
          <w:color w:val="000000" w:themeColor="text1"/>
          <w:szCs w:val="24"/>
        </w:rPr>
        <w:t xml:space="preserve">σε </w:t>
      </w:r>
      <w:r>
        <w:rPr>
          <w:rFonts w:eastAsia="Times New Roman"/>
          <w:color w:val="000000" w:themeColor="text1"/>
          <w:szCs w:val="24"/>
        </w:rPr>
        <w:t xml:space="preserve">κρίσιμη </w:t>
      </w:r>
      <w:r w:rsidRPr="00EF6984">
        <w:rPr>
          <w:rFonts w:eastAsia="Times New Roman"/>
          <w:color w:val="000000" w:themeColor="text1"/>
          <w:szCs w:val="24"/>
        </w:rPr>
        <w:t>χρηματοδότηση του Υπουργείου Πολιτισμού και των αναγκών του</w:t>
      </w:r>
      <w:r>
        <w:rPr>
          <w:rFonts w:eastAsia="Times New Roman"/>
          <w:color w:val="000000" w:themeColor="text1"/>
          <w:szCs w:val="24"/>
        </w:rPr>
        <w:t>.</w:t>
      </w:r>
      <w:r w:rsidRPr="00EF6984">
        <w:rPr>
          <w:rFonts w:eastAsia="Times New Roman"/>
          <w:color w:val="000000" w:themeColor="text1"/>
          <w:szCs w:val="24"/>
        </w:rPr>
        <w:t xml:space="preserve"> Επομένως</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απαντώντας στην κριτική που δεχθ</w:t>
      </w:r>
      <w:r w:rsidRPr="00EF6984">
        <w:rPr>
          <w:rFonts w:eastAsia="Times New Roman"/>
          <w:color w:val="000000" w:themeColor="text1"/>
          <w:szCs w:val="24"/>
        </w:rPr>
        <w:t>ήκαμε από τον εκπρόσωπο του Κομμουνιστικού Κόμματος</w:t>
      </w:r>
      <w:r>
        <w:rPr>
          <w:rFonts w:eastAsia="Times New Roman"/>
          <w:color w:val="000000" w:themeColor="text1"/>
          <w:szCs w:val="24"/>
        </w:rPr>
        <w:t>,</w:t>
      </w:r>
      <w:r w:rsidRPr="00EF6984">
        <w:rPr>
          <w:rFonts w:eastAsia="Times New Roman"/>
          <w:color w:val="000000" w:themeColor="text1"/>
          <w:szCs w:val="24"/>
        </w:rPr>
        <w:t xml:space="preserve"> εμείς θέλουμε </w:t>
      </w:r>
      <w:r>
        <w:rPr>
          <w:rFonts w:eastAsia="Times New Roman"/>
          <w:color w:val="000000" w:themeColor="text1"/>
          <w:szCs w:val="24"/>
        </w:rPr>
        <w:t xml:space="preserve">να </w:t>
      </w:r>
      <w:r w:rsidRPr="00EF6984">
        <w:rPr>
          <w:rFonts w:eastAsia="Times New Roman"/>
          <w:color w:val="000000" w:themeColor="text1"/>
          <w:szCs w:val="24"/>
        </w:rPr>
        <w:t>εφαρμό</w:t>
      </w:r>
      <w:r>
        <w:rPr>
          <w:rFonts w:eastAsia="Times New Roman"/>
          <w:color w:val="000000" w:themeColor="text1"/>
          <w:szCs w:val="24"/>
        </w:rPr>
        <w:t>σουμε</w:t>
      </w:r>
      <w:r w:rsidRPr="00EF6984">
        <w:rPr>
          <w:rFonts w:eastAsia="Times New Roman"/>
          <w:color w:val="000000" w:themeColor="text1"/>
          <w:szCs w:val="24"/>
        </w:rPr>
        <w:t xml:space="preserve"> </w:t>
      </w:r>
      <w:r>
        <w:rPr>
          <w:rFonts w:eastAsia="Times New Roman"/>
          <w:color w:val="000000" w:themeColor="text1"/>
          <w:szCs w:val="24"/>
        </w:rPr>
        <w:t>μια</w:t>
      </w:r>
      <w:r w:rsidRPr="00EF6984">
        <w:rPr>
          <w:rFonts w:eastAsia="Times New Roman"/>
          <w:color w:val="000000" w:themeColor="text1"/>
          <w:szCs w:val="24"/>
        </w:rPr>
        <w:t xml:space="preserve"> δημόσια πολιτική υπέρ του δημοσίου συμφέροντος</w:t>
      </w:r>
      <w:r>
        <w:rPr>
          <w:rFonts w:eastAsia="Times New Roman"/>
          <w:color w:val="000000" w:themeColor="text1"/>
          <w:szCs w:val="24"/>
        </w:rPr>
        <w:t>,</w:t>
      </w:r>
      <w:r w:rsidRPr="00EF6984">
        <w:rPr>
          <w:rFonts w:eastAsia="Times New Roman"/>
          <w:color w:val="000000" w:themeColor="text1"/>
          <w:szCs w:val="24"/>
        </w:rPr>
        <w:t xml:space="preserve"> η οποία να διανέμει πλεονάσματα από τους μεγάλους χώρους που είναι π</w:t>
      </w:r>
      <w:r>
        <w:rPr>
          <w:rFonts w:eastAsia="Times New Roman"/>
          <w:color w:val="000000" w:themeColor="text1"/>
          <w:szCs w:val="24"/>
        </w:rPr>
        <w:t>όλοι</w:t>
      </w:r>
      <w:r w:rsidRPr="00EF6984">
        <w:rPr>
          <w:rFonts w:eastAsia="Times New Roman"/>
          <w:color w:val="000000" w:themeColor="text1"/>
          <w:szCs w:val="24"/>
        </w:rPr>
        <w:t xml:space="preserve"> τουριστικής έλξης για να στηρίζεται με δημόσιο χρήμα και από δημόσιο φορέα το ίδιο το Υπουργείο</w:t>
      </w:r>
      <w:r>
        <w:rPr>
          <w:rFonts w:eastAsia="Times New Roman"/>
          <w:color w:val="000000" w:themeColor="text1"/>
          <w:szCs w:val="24"/>
        </w:rPr>
        <w:t>,</w:t>
      </w:r>
      <w:r w:rsidRPr="00EF6984">
        <w:rPr>
          <w:rFonts w:eastAsia="Times New Roman"/>
          <w:color w:val="000000" w:themeColor="text1"/>
          <w:szCs w:val="24"/>
        </w:rPr>
        <w:t xml:space="preserve"> χωρί</w:t>
      </w:r>
      <w:r w:rsidRPr="00EF6984">
        <w:rPr>
          <w:rFonts w:eastAsia="Times New Roman"/>
          <w:color w:val="000000" w:themeColor="text1"/>
          <w:szCs w:val="24"/>
        </w:rPr>
        <w:t>ς να ζητάει επιπλέον λεφτά από τον Έλληνα φορολογούμενο</w:t>
      </w:r>
      <w:r>
        <w:rPr>
          <w:rFonts w:eastAsia="Times New Roman"/>
          <w:color w:val="000000" w:themeColor="text1"/>
          <w:szCs w:val="24"/>
        </w:rPr>
        <w:t>.</w:t>
      </w:r>
    </w:p>
    <w:p w14:paraId="0A5C0F4E"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EF6984">
        <w:rPr>
          <w:rFonts w:eastAsia="Times New Roman"/>
          <w:color w:val="000000" w:themeColor="text1"/>
          <w:szCs w:val="24"/>
        </w:rPr>
        <w:t>ερνώντας σε άλλα ζητήματα διαχείρισης πολιτιστικ</w:t>
      </w:r>
      <w:r>
        <w:rPr>
          <w:rFonts w:eastAsia="Times New Roman"/>
          <w:color w:val="000000" w:themeColor="text1"/>
          <w:szCs w:val="24"/>
        </w:rPr>
        <w:t xml:space="preserve">ής κληρονομιάς, </w:t>
      </w:r>
      <w:r w:rsidRPr="00EF6984">
        <w:rPr>
          <w:rFonts w:eastAsia="Times New Roman"/>
          <w:color w:val="000000" w:themeColor="text1"/>
          <w:szCs w:val="24"/>
        </w:rPr>
        <w:t xml:space="preserve"> οφείλω να </w:t>
      </w:r>
      <w:r>
        <w:rPr>
          <w:rFonts w:eastAsia="Times New Roman"/>
          <w:color w:val="000000" w:themeColor="text1"/>
          <w:szCs w:val="24"/>
        </w:rPr>
        <w:t>ανα</w:t>
      </w:r>
      <w:r w:rsidRPr="00EF6984">
        <w:rPr>
          <w:rFonts w:eastAsia="Times New Roman"/>
          <w:color w:val="000000" w:themeColor="text1"/>
          <w:szCs w:val="24"/>
        </w:rPr>
        <w:t>φερθώ στο ηλεκτρονικό εισιτήριο</w:t>
      </w:r>
      <w:r>
        <w:rPr>
          <w:rFonts w:eastAsia="Times New Roman"/>
          <w:color w:val="000000" w:themeColor="text1"/>
          <w:szCs w:val="24"/>
        </w:rPr>
        <w:t xml:space="preserve">. Να </w:t>
      </w:r>
      <w:r w:rsidRPr="00EF6984">
        <w:rPr>
          <w:rFonts w:eastAsia="Times New Roman"/>
          <w:color w:val="000000" w:themeColor="text1"/>
          <w:szCs w:val="24"/>
        </w:rPr>
        <w:t xml:space="preserve">επαναλάβω για </w:t>
      </w:r>
      <w:r>
        <w:rPr>
          <w:rFonts w:eastAsia="Times New Roman"/>
          <w:color w:val="000000" w:themeColor="text1"/>
          <w:szCs w:val="24"/>
        </w:rPr>
        <w:t>μια</w:t>
      </w:r>
      <w:r w:rsidRPr="00EF6984">
        <w:rPr>
          <w:rFonts w:eastAsia="Times New Roman"/>
          <w:color w:val="000000" w:themeColor="text1"/>
          <w:szCs w:val="24"/>
        </w:rPr>
        <w:t xml:space="preserve"> </w:t>
      </w:r>
      <w:r>
        <w:rPr>
          <w:rFonts w:eastAsia="Times New Roman"/>
          <w:color w:val="000000" w:themeColor="text1"/>
          <w:szCs w:val="24"/>
        </w:rPr>
        <w:t xml:space="preserve">ακόμη </w:t>
      </w:r>
      <w:r w:rsidRPr="00EF6984">
        <w:rPr>
          <w:rFonts w:eastAsia="Times New Roman"/>
          <w:color w:val="000000" w:themeColor="text1"/>
          <w:szCs w:val="24"/>
        </w:rPr>
        <w:t xml:space="preserve"> φορά </w:t>
      </w:r>
      <w:r>
        <w:rPr>
          <w:rFonts w:eastAsia="Times New Roman"/>
          <w:color w:val="000000" w:themeColor="text1"/>
          <w:szCs w:val="24"/>
        </w:rPr>
        <w:t xml:space="preserve">ότι η χώρα </w:t>
      </w:r>
      <w:r w:rsidRPr="00EF6984">
        <w:rPr>
          <w:rFonts w:eastAsia="Times New Roman"/>
          <w:color w:val="000000" w:themeColor="text1"/>
          <w:szCs w:val="24"/>
        </w:rPr>
        <w:t>είχε ηλεκτρονικό εισιτήριο το 2015</w:t>
      </w:r>
      <w:r>
        <w:rPr>
          <w:rFonts w:eastAsia="Times New Roman"/>
          <w:color w:val="000000" w:themeColor="text1"/>
          <w:szCs w:val="24"/>
        </w:rPr>
        <w:t xml:space="preserve">, ένα </w:t>
      </w:r>
      <w:r w:rsidRPr="00EF6984">
        <w:rPr>
          <w:rFonts w:eastAsia="Times New Roman"/>
          <w:color w:val="000000" w:themeColor="text1"/>
          <w:szCs w:val="24"/>
        </w:rPr>
        <w:t xml:space="preserve"> </w:t>
      </w:r>
      <w:r>
        <w:rPr>
          <w:rFonts w:eastAsia="Times New Roman"/>
          <w:color w:val="000000" w:themeColor="text1"/>
          <w:szCs w:val="24"/>
        </w:rPr>
        <w:t>ηλ</w:t>
      </w:r>
      <w:r>
        <w:rPr>
          <w:rFonts w:eastAsia="Times New Roman"/>
          <w:color w:val="000000" w:themeColor="text1"/>
          <w:szCs w:val="24"/>
        </w:rPr>
        <w:t>εκτρονικό εισιτήριο</w:t>
      </w:r>
      <w:r w:rsidRPr="00EF6984">
        <w:rPr>
          <w:rFonts w:eastAsia="Times New Roman"/>
          <w:color w:val="000000" w:themeColor="text1"/>
          <w:szCs w:val="24"/>
        </w:rPr>
        <w:t xml:space="preserve"> που δεν δούλευε</w:t>
      </w:r>
      <w:r>
        <w:rPr>
          <w:rFonts w:eastAsia="Times New Roman"/>
          <w:color w:val="000000" w:themeColor="text1"/>
          <w:szCs w:val="24"/>
        </w:rPr>
        <w:t>,</w:t>
      </w:r>
      <w:r w:rsidRPr="00EF6984">
        <w:rPr>
          <w:rFonts w:eastAsia="Times New Roman"/>
          <w:color w:val="000000" w:themeColor="text1"/>
          <w:szCs w:val="24"/>
        </w:rPr>
        <w:t xml:space="preserve"> που δεν εξέδιδε εισιτήριο μέσω του διαδικτύου</w:t>
      </w:r>
      <w:r>
        <w:rPr>
          <w:rFonts w:eastAsia="Times New Roman"/>
          <w:color w:val="000000" w:themeColor="text1"/>
          <w:szCs w:val="24"/>
        </w:rPr>
        <w:t>,</w:t>
      </w:r>
      <w:r w:rsidRPr="00EF6984">
        <w:rPr>
          <w:rFonts w:eastAsia="Times New Roman"/>
          <w:color w:val="000000" w:themeColor="text1"/>
          <w:szCs w:val="24"/>
        </w:rPr>
        <w:t xml:space="preserve"> που δεν είχε </w:t>
      </w:r>
      <w:r w:rsidRPr="00EF6984">
        <w:rPr>
          <w:rFonts w:eastAsia="Times New Roman"/>
          <w:color w:val="000000" w:themeColor="text1"/>
          <w:szCs w:val="24"/>
        </w:rPr>
        <w:lastRenderedPageBreak/>
        <w:t>πραγματικό έλεγχο</w:t>
      </w:r>
      <w:r>
        <w:rPr>
          <w:rFonts w:eastAsia="Times New Roman"/>
          <w:color w:val="000000" w:themeColor="text1"/>
          <w:szCs w:val="24"/>
        </w:rPr>
        <w:t>,</w:t>
      </w:r>
      <w:r w:rsidRPr="00EF6984">
        <w:rPr>
          <w:rFonts w:eastAsia="Times New Roman"/>
          <w:color w:val="000000" w:themeColor="text1"/>
          <w:szCs w:val="24"/>
        </w:rPr>
        <w:t xml:space="preserve"> ένα έργο μέσω του αμαρτωλού και εκείνο</w:t>
      </w:r>
      <w:r>
        <w:rPr>
          <w:rFonts w:eastAsia="Times New Roman"/>
          <w:color w:val="000000" w:themeColor="text1"/>
          <w:szCs w:val="24"/>
        </w:rPr>
        <w:t>υ</w:t>
      </w:r>
      <w:r w:rsidRPr="00EF6984">
        <w:rPr>
          <w:rFonts w:eastAsia="Times New Roman"/>
          <w:color w:val="000000" w:themeColor="text1"/>
          <w:szCs w:val="24"/>
        </w:rPr>
        <w:t xml:space="preserve"> Οργανισμού Προβολής Ελληνικού Πολιτισμού</w:t>
      </w:r>
      <w:r>
        <w:rPr>
          <w:rFonts w:eastAsia="Times New Roman"/>
          <w:color w:val="000000" w:themeColor="text1"/>
          <w:szCs w:val="24"/>
        </w:rPr>
        <w:t>, που κόστισε</w:t>
      </w:r>
      <w:r w:rsidRPr="00EF6984">
        <w:rPr>
          <w:rFonts w:eastAsia="Times New Roman"/>
          <w:color w:val="000000" w:themeColor="text1"/>
          <w:szCs w:val="24"/>
        </w:rPr>
        <w:t xml:space="preserve"> 22 εκατομμύρια ευρώ</w:t>
      </w:r>
      <w:r>
        <w:rPr>
          <w:rFonts w:eastAsia="Times New Roman"/>
          <w:color w:val="000000" w:themeColor="text1"/>
          <w:szCs w:val="24"/>
        </w:rPr>
        <w:t xml:space="preserve"> και</w:t>
      </w:r>
      <w:r w:rsidRPr="00EF6984">
        <w:rPr>
          <w:rFonts w:eastAsia="Times New Roman"/>
          <w:color w:val="000000" w:themeColor="text1"/>
          <w:szCs w:val="24"/>
        </w:rPr>
        <w:t xml:space="preserve"> η </w:t>
      </w:r>
      <w:r>
        <w:rPr>
          <w:rFonts w:eastAsia="Times New Roman"/>
          <w:color w:val="000000" w:themeColor="text1"/>
          <w:szCs w:val="24"/>
        </w:rPr>
        <w:t>δε συντήρησή</w:t>
      </w:r>
      <w:r w:rsidRPr="00EF6984">
        <w:rPr>
          <w:rFonts w:eastAsia="Times New Roman"/>
          <w:color w:val="000000" w:themeColor="text1"/>
          <w:szCs w:val="24"/>
        </w:rPr>
        <w:t xml:space="preserve"> του 500</w:t>
      </w:r>
      <w:r w:rsidRPr="00EF6984">
        <w:rPr>
          <w:rFonts w:eastAsia="Times New Roman"/>
          <w:color w:val="000000" w:themeColor="text1"/>
          <w:szCs w:val="24"/>
        </w:rPr>
        <w:t>.000</w:t>
      </w:r>
      <w:r>
        <w:rPr>
          <w:rFonts w:eastAsia="Times New Roman"/>
          <w:color w:val="000000" w:themeColor="text1"/>
          <w:szCs w:val="24"/>
        </w:rPr>
        <w:t>.</w:t>
      </w:r>
    </w:p>
    <w:p w14:paraId="0A5C0F4F"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Υφυπουργού)</w:t>
      </w:r>
    </w:p>
    <w:p w14:paraId="0A5C0F50"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EF6984">
        <w:rPr>
          <w:rFonts w:eastAsia="Times New Roman"/>
          <w:color w:val="000000" w:themeColor="text1"/>
          <w:szCs w:val="24"/>
        </w:rPr>
        <w:t>α μου δώσε</w:t>
      </w:r>
      <w:r>
        <w:rPr>
          <w:rFonts w:eastAsia="Times New Roman"/>
          <w:color w:val="000000" w:themeColor="text1"/>
          <w:szCs w:val="24"/>
        </w:rPr>
        <w:t>τε</w:t>
      </w:r>
      <w:r w:rsidRPr="00EF6984">
        <w:rPr>
          <w:rFonts w:eastAsia="Times New Roman"/>
          <w:color w:val="000000" w:themeColor="text1"/>
          <w:szCs w:val="24"/>
        </w:rPr>
        <w:t xml:space="preserve"> λίγο χρόνο</w:t>
      </w:r>
      <w:r>
        <w:rPr>
          <w:rFonts w:eastAsia="Times New Roman"/>
          <w:color w:val="000000" w:themeColor="text1"/>
          <w:szCs w:val="24"/>
        </w:rPr>
        <w:t xml:space="preserve">, κύριε </w:t>
      </w:r>
      <w:r w:rsidRPr="00EF6984">
        <w:rPr>
          <w:rFonts w:eastAsia="Times New Roman"/>
          <w:color w:val="000000" w:themeColor="text1"/>
          <w:szCs w:val="24"/>
        </w:rPr>
        <w:t>Πρόεδρ</w:t>
      </w:r>
      <w:r>
        <w:rPr>
          <w:rFonts w:eastAsia="Times New Roman"/>
          <w:color w:val="000000" w:themeColor="text1"/>
          <w:szCs w:val="24"/>
        </w:rPr>
        <w:t>ε.</w:t>
      </w:r>
    </w:p>
    <w:p w14:paraId="0A5C0F51"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F6984">
        <w:rPr>
          <w:rFonts w:eastAsia="Times New Roman"/>
          <w:color w:val="000000" w:themeColor="text1"/>
          <w:szCs w:val="24"/>
        </w:rPr>
        <w:t>μείς</w:t>
      </w:r>
      <w:r>
        <w:rPr>
          <w:rFonts w:eastAsia="Times New Roman"/>
          <w:color w:val="000000" w:themeColor="text1"/>
          <w:szCs w:val="24"/>
        </w:rPr>
        <w:t>, λ</w:t>
      </w:r>
      <w:r w:rsidRPr="00EF6984">
        <w:rPr>
          <w:rFonts w:eastAsia="Times New Roman"/>
          <w:color w:val="000000" w:themeColor="text1"/>
          <w:szCs w:val="24"/>
        </w:rPr>
        <w:t>οιπόν</w:t>
      </w:r>
      <w:r>
        <w:rPr>
          <w:rFonts w:eastAsia="Times New Roman"/>
          <w:color w:val="000000" w:themeColor="text1"/>
          <w:szCs w:val="24"/>
        </w:rPr>
        <w:t>,</w:t>
      </w:r>
      <w:r w:rsidRPr="00EF6984">
        <w:rPr>
          <w:rFonts w:eastAsia="Times New Roman"/>
          <w:color w:val="000000" w:themeColor="text1"/>
          <w:szCs w:val="24"/>
        </w:rPr>
        <w:t xml:space="preserve"> οι </w:t>
      </w:r>
      <w:proofErr w:type="spellStart"/>
      <w:r w:rsidRPr="00EF6984">
        <w:rPr>
          <w:rFonts w:eastAsia="Times New Roman"/>
          <w:color w:val="000000" w:themeColor="text1"/>
          <w:szCs w:val="24"/>
        </w:rPr>
        <w:t>κρατι</w:t>
      </w:r>
      <w:r>
        <w:rPr>
          <w:rFonts w:eastAsia="Times New Roman"/>
          <w:color w:val="000000" w:themeColor="text1"/>
          <w:szCs w:val="24"/>
        </w:rPr>
        <w:t>κι</w:t>
      </w:r>
      <w:r w:rsidRPr="00EF6984">
        <w:rPr>
          <w:rFonts w:eastAsia="Times New Roman"/>
          <w:color w:val="000000" w:themeColor="text1"/>
          <w:szCs w:val="24"/>
        </w:rPr>
        <w:t>στές</w:t>
      </w:r>
      <w:proofErr w:type="spellEnd"/>
      <w:r w:rsidRPr="00EF6984">
        <w:rPr>
          <w:rFonts w:eastAsia="Times New Roman"/>
          <w:color w:val="000000" w:themeColor="text1"/>
          <w:szCs w:val="24"/>
        </w:rPr>
        <w:t xml:space="preserve"> πετύχαμε </w:t>
      </w:r>
      <w:r>
        <w:rPr>
          <w:rFonts w:eastAsia="Times New Roman"/>
          <w:color w:val="000000" w:themeColor="text1"/>
          <w:szCs w:val="24"/>
        </w:rPr>
        <w:t>μια</w:t>
      </w:r>
      <w:r w:rsidRPr="00EF6984">
        <w:rPr>
          <w:rFonts w:eastAsia="Times New Roman"/>
          <w:color w:val="000000" w:themeColor="text1"/>
          <w:szCs w:val="24"/>
        </w:rPr>
        <w:t xml:space="preserve"> άψογη συνεργασία με τον ιδιωτικό τομέα μέσω </w:t>
      </w:r>
      <w:r>
        <w:rPr>
          <w:rFonts w:eastAsia="Times New Roman"/>
          <w:color w:val="000000" w:themeColor="text1"/>
          <w:szCs w:val="24"/>
        </w:rPr>
        <w:t xml:space="preserve">ενός χορηγικού </w:t>
      </w:r>
      <w:r w:rsidRPr="00EF6984">
        <w:rPr>
          <w:rFonts w:eastAsia="Times New Roman"/>
          <w:color w:val="000000" w:themeColor="text1"/>
          <w:szCs w:val="24"/>
        </w:rPr>
        <w:t>συστήματος και</w:t>
      </w:r>
      <w:r>
        <w:rPr>
          <w:rFonts w:eastAsia="Times New Roman"/>
          <w:color w:val="000000" w:themeColor="text1"/>
          <w:szCs w:val="24"/>
        </w:rPr>
        <w:t>,</w:t>
      </w:r>
      <w:r w:rsidRPr="00EF6984">
        <w:rPr>
          <w:rFonts w:eastAsia="Times New Roman"/>
          <w:color w:val="000000" w:themeColor="text1"/>
          <w:szCs w:val="24"/>
        </w:rPr>
        <w:t xml:space="preserve"> μάλισ</w:t>
      </w:r>
      <w:r w:rsidRPr="00EF6984">
        <w:rPr>
          <w:rFonts w:eastAsia="Times New Roman"/>
          <w:color w:val="000000" w:themeColor="text1"/>
          <w:szCs w:val="24"/>
        </w:rPr>
        <w:t>τα</w:t>
      </w:r>
      <w:r>
        <w:rPr>
          <w:rFonts w:eastAsia="Times New Roman"/>
          <w:color w:val="000000" w:themeColor="text1"/>
          <w:szCs w:val="24"/>
        </w:rPr>
        <w:t>, για πρώτη φορά το Ί</w:t>
      </w:r>
      <w:r w:rsidRPr="00EF6984">
        <w:rPr>
          <w:rFonts w:eastAsia="Times New Roman"/>
          <w:color w:val="000000" w:themeColor="text1"/>
          <w:szCs w:val="24"/>
        </w:rPr>
        <w:t xml:space="preserve">δρυμα </w:t>
      </w:r>
      <w:r>
        <w:rPr>
          <w:rFonts w:eastAsia="Times New Roman"/>
          <w:color w:val="000000" w:themeColor="text1"/>
          <w:szCs w:val="24"/>
        </w:rPr>
        <w:t>«</w:t>
      </w:r>
      <w:r w:rsidRPr="00EF6984">
        <w:rPr>
          <w:rFonts w:eastAsia="Times New Roman"/>
          <w:color w:val="000000" w:themeColor="text1"/>
          <w:szCs w:val="24"/>
        </w:rPr>
        <w:t>Σταύρος Νιάρχος</w:t>
      </w:r>
      <w:r>
        <w:rPr>
          <w:rFonts w:eastAsia="Times New Roman"/>
          <w:color w:val="000000" w:themeColor="text1"/>
          <w:szCs w:val="24"/>
        </w:rPr>
        <w:t>»</w:t>
      </w:r>
      <w:r w:rsidRPr="00EF6984">
        <w:rPr>
          <w:rFonts w:eastAsia="Times New Roman"/>
          <w:color w:val="000000" w:themeColor="text1"/>
          <w:szCs w:val="24"/>
        </w:rPr>
        <w:t xml:space="preserve"> μπήκε σε </w:t>
      </w:r>
      <w:r>
        <w:rPr>
          <w:rFonts w:eastAsia="Times New Roman"/>
          <w:color w:val="000000" w:themeColor="text1"/>
          <w:szCs w:val="24"/>
        </w:rPr>
        <w:t>κοινό</w:t>
      </w:r>
      <w:r w:rsidRPr="00EF6984">
        <w:rPr>
          <w:rFonts w:eastAsia="Times New Roman"/>
          <w:color w:val="000000" w:themeColor="text1"/>
          <w:szCs w:val="24"/>
        </w:rPr>
        <w:t xml:space="preserve"> χ</w:t>
      </w:r>
      <w:r>
        <w:rPr>
          <w:rFonts w:eastAsia="Times New Roman"/>
          <w:color w:val="000000" w:themeColor="text1"/>
          <w:szCs w:val="24"/>
        </w:rPr>
        <w:t xml:space="preserve">ορηγικό </w:t>
      </w:r>
      <w:r w:rsidRPr="00EF6984">
        <w:rPr>
          <w:rFonts w:eastAsia="Times New Roman"/>
          <w:color w:val="000000" w:themeColor="text1"/>
          <w:szCs w:val="24"/>
        </w:rPr>
        <w:t>σχήμα και χρειάστηκε αρκετή δουλειά</w:t>
      </w:r>
      <w:r>
        <w:rPr>
          <w:rFonts w:eastAsia="Times New Roman"/>
          <w:color w:val="000000" w:themeColor="text1"/>
          <w:szCs w:val="24"/>
        </w:rPr>
        <w:t>. Γι’</w:t>
      </w:r>
      <w:r w:rsidRPr="00EF6984">
        <w:rPr>
          <w:rFonts w:eastAsia="Times New Roman"/>
          <w:color w:val="000000" w:themeColor="text1"/>
          <w:szCs w:val="24"/>
        </w:rPr>
        <w:t xml:space="preserve"> αυτό πλέον η χώρα έχει ηλεκτρονικό εισιτήριο</w:t>
      </w:r>
      <w:r>
        <w:rPr>
          <w:rFonts w:eastAsia="Times New Roman"/>
          <w:color w:val="000000" w:themeColor="text1"/>
          <w:szCs w:val="24"/>
        </w:rPr>
        <w:t>.</w:t>
      </w:r>
    </w:p>
    <w:p w14:paraId="0A5C0F52"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EF6984">
        <w:rPr>
          <w:rFonts w:eastAsia="Times New Roman"/>
          <w:color w:val="000000" w:themeColor="text1"/>
          <w:szCs w:val="24"/>
        </w:rPr>
        <w:t>χετικά με το ερώτημα</w:t>
      </w:r>
      <w:r>
        <w:rPr>
          <w:rFonts w:eastAsia="Times New Roman"/>
          <w:color w:val="000000" w:themeColor="text1"/>
          <w:szCs w:val="24"/>
        </w:rPr>
        <w:t>, τ</w:t>
      </w:r>
      <w:r w:rsidRPr="00EF6984">
        <w:rPr>
          <w:rFonts w:eastAsia="Times New Roman"/>
          <w:color w:val="000000" w:themeColor="text1"/>
          <w:szCs w:val="24"/>
        </w:rPr>
        <w:t xml:space="preserve">ο οποίο ετέθη από την </w:t>
      </w:r>
      <w:r>
        <w:rPr>
          <w:rFonts w:eastAsia="Times New Roman"/>
          <w:color w:val="000000" w:themeColor="text1"/>
          <w:szCs w:val="24"/>
        </w:rPr>
        <w:t>ε</w:t>
      </w:r>
      <w:r w:rsidRPr="00EF6984">
        <w:rPr>
          <w:rFonts w:eastAsia="Times New Roman"/>
          <w:color w:val="000000" w:themeColor="text1"/>
          <w:szCs w:val="24"/>
        </w:rPr>
        <w:t>ισηγήτρια της Νέας Δημοκρατίας</w:t>
      </w:r>
      <w:r>
        <w:rPr>
          <w:rFonts w:eastAsia="Times New Roman"/>
          <w:color w:val="000000" w:themeColor="text1"/>
          <w:szCs w:val="24"/>
        </w:rPr>
        <w:t>,</w:t>
      </w:r>
      <w:r w:rsidRPr="00EF6984">
        <w:rPr>
          <w:rFonts w:eastAsia="Times New Roman"/>
          <w:color w:val="000000" w:themeColor="text1"/>
          <w:szCs w:val="24"/>
        </w:rPr>
        <w:t xml:space="preserve"> την </w:t>
      </w:r>
      <w:r>
        <w:rPr>
          <w:rFonts w:eastAsia="Times New Roman"/>
          <w:color w:val="000000" w:themeColor="text1"/>
          <w:szCs w:val="24"/>
        </w:rPr>
        <w:t xml:space="preserve">κ. </w:t>
      </w:r>
      <w:r>
        <w:rPr>
          <w:rFonts w:eastAsia="Times New Roman"/>
          <w:color w:val="000000" w:themeColor="text1"/>
          <w:szCs w:val="24"/>
        </w:rPr>
        <w:t>Κεφαλογιάννη, για την επέκτασή</w:t>
      </w:r>
      <w:r w:rsidRPr="00EF6984">
        <w:rPr>
          <w:rFonts w:eastAsia="Times New Roman"/>
          <w:color w:val="000000" w:themeColor="text1"/>
          <w:szCs w:val="24"/>
        </w:rPr>
        <w:t xml:space="preserve"> του ανακοινώσαμε </w:t>
      </w:r>
      <w:r>
        <w:rPr>
          <w:rFonts w:eastAsia="Times New Roman"/>
          <w:color w:val="000000" w:themeColor="text1"/>
          <w:szCs w:val="24"/>
        </w:rPr>
        <w:t>-</w:t>
      </w:r>
      <w:r w:rsidRPr="00EF6984">
        <w:rPr>
          <w:rFonts w:eastAsia="Times New Roman"/>
          <w:color w:val="000000" w:themeColor="text1"/>
          <w:szCs w:val="24"/>
        </w:rPr>
        <w:t>και όντως αυτό υλοποιούμε</w:t>
      </w:r>
      <w:r>
        <w:rPr>
          <w:rFonts w:eastAsia="Times New Roman"/>
          <w:color w:val="000000" w:themeColor="text1"/>
          <w:szCs w:val="24"/>
        </w:rPr>
        <w:t xml:space="preserve">- </w:t>
      </w:r>
      <w:r w:rsidRPr="00EF6984">
        <w:rPr>
          <w:rFonts w:eastAsia="Times New Roman"/>
          <w:color w:val="000000" w:themeColor="text1"/>
          <w:szCs w:val="24"/>
        </w:rPr>
        <w:t xml:space="preserve">τρεις τρόπους για την επέκταση του </w:t>
      </w:r>
      <w:r>
        <w:rPr>
          <w:rFonts w:eastAsia="Times New Roman"/>
          <w:color w:val="000000" w:themeColor="text1"/>
          <w:szCs w:val="24"/>
        </w:rPr>
        <w:t xml:space="preserve">ηλεκτρονικού εισιτηρίου </w:t>
      </w:r>
      <w:r w:rsidRPr="00EF6984">
        <w:rPr>
          <w:rFonts w:eastAsia="Times New Roman"/>
          <w:color w:val="000000" w:themeColor="text1"/>
          <w:szCs w:val="24"/>
        </w:rPr>
        <w:t xml:space="preserve">στους υπόλοιπους </w:t>
      </w:r>
      <w:r>
        <w:rPr>
          <w:rFonts w:eastAsia="Times New Roman"/>
          <w:color w:val="000000" w:themeColor="text1"/>
          <w:szCs w:val="24"/>
        </w:rPr>
        <w:t>αρχαιολογικούς</w:t>
      </w:r>
      <w:r w:rsidRPr="00EF6984">
        <w:rPr>
          <w:rFonts w:eastAsia="Times New Roman"/>
          <w:color w:val="000000" w:themeColor="text1"/>
          <w:szCs w:val="24"/>
        </w:rPr>
        <w:t xml:space="preserve"> χώρους</w:t>
      </w:r>
      <w:r>
        <w:rPr>
          <w:rFonts w:eastAsia="Times New Roman"/>
          <w:color w:val="000000" w:themeColor="text1"/>
          <w:szCs w:val="24"/>
        </w:rPr>
        <w:t xml:space="preserve">, στα </w:t>
      </w:r>
      <w:r w:rsidRPr="00EF6984">
        <w:rPr>
          <w:rFonts w:eastAsia="Times New Roman"/>
          <w:color w:val="000000" w:themeColor="text1"/>
          <w:szCs w:val="24"/>
        </w:rPr>
        <w:t xml:space="preserve">μνημεία και </w:t>
      </w:r>
      <w:r>
        <w:rPr>
          <w:rFonts w:eastAsia="Times New Roman"/>
          <w:color w:val="000000" w:themeColor="text1"/>
          <w:szCs w:val="24"/>
        </w:rPr>
        <w:t xml:space="preserve">στα </w:t>
      </w:r>
      <w:r w:rsidRPr="00EF6984">
        <w:rPr>
          <w:rFonts w:eastAsia="Times New Roman"/>
          <w:color w:val="000000" w:themeColor="text1"/>
          <w:szCs w:val="24"/>
        </w:rPr>
        <w:t>μουσεία της χώρας από τ</w:t>
      </w:r>
      <w:r>
        <w:rPr>
          <w:rFonts w:eastAsia="Times New Roman"/>
          <w:color w:val="000000" w:themeColor="text1"/>
          <w:szCs w:val="24"/>
        </w:rPr>
        <w:t>ις ίδιε</w:t>
      </w:r>
      <w:r w:rsidRPr="00EF6984">
        <w:rPr>
          <w:rFonts w:eastAsia="Times New Roman"/>
          <w:color w:val="000000" w:themeColor="text1"/>
          <w:szCs w:val="24"/>
        </w:rPr>
        <w:t>ς τ</w:t>
      </w:r>
      <w:r>
        <w:rPr>
          <w:rFonts w:eastAsia="Times New Roman"/>
          <w:color w:val="000000" w:themeColor="text1"/>
          <w:szCs w:val="24"/>
        </w:rPr>
        <w:t>ις υπηρεσίες του Υ</w:t>
      </w:r>
      <w:r w:rsidRPr="00EF6984">
        <w:rPr>
          <w:rFonts w:eastAsia="Times New Roman"/>
          <w:color w:val="000000" w:themeColor="text1"/>
          <w:szCs w:val="24"/>
        </w:rPr>
        <w:t>πουργείου</w:t>
      </w:r>
      <w:r>
        <w:rPr>
          <w:rFonts w:eastAsia="Times New Roman"/>
          <w:color w:val="000000" w:themeColor="text1"/>
          <w:szCs w:val="24"/>
        </w:rPr>
        <w:t>.</w:t>
      </w:r>
      <w:r>
        <w:rPr>
          <w:rFonts w:eastAsia="Times New Roman"/>
          <w:color w:val="000000" w:themeColor="text1"/>
          <w:szCs w:val="24"/>
        </w:rPr>
        <w:t xml:space="preserve"> </w:t>
      </w:r>
    </w:p>
    <w:p w14:paraId="0A5C0F53"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Ό</w:t>
      </w:r>
      <w:r w:rsidRPr="00EF6984">
        <w:rPr>
          <w:rFonts w:eastAsia="Times New Roman"/>
          <w:color w:val="000000" w:themeColor="text1"/>
          <w:szCs w:val="24"/>
        </w:rPr>
        <w:t>που βρούμε πολιτιστική χορηγία με τους ίδιους όρους</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π</w:t>
      </w:r>
      <w:r w:rsidRPr="00EF6984">
        <w:rPr>
          <w:rFonts w:eastAsia="Times New Roman"/>
          <w:color w:val="000000" w:themeColor="text1"/>
          <w:szCs w:val="24"/>
        </w:rPr>
        <w:t>ροφανώς είμαστε ανοιχτοί και για όλη την υπόλοιπη Ελλάδα έχ</w:t>
      </w:r>
      <w:r>
        <w:rPr>
          <w:rFonts w:eastAsia="Times New Roman"/>
          <w:color w:val="000000" w:themeColor="text1"/>
          <w:szCs w:val="24"/>
        </w:rPr>
        <w:t xml:space="preserve">ουμε </w:t>
      </w:r>
      <w:r w:rsidRPr="00EF6984">
        <w:rPr>
          <w:rFonts w:eastAsia="Times New Roman"/>
          <w:color w:val="000000" w:themeColor="text1"/>
          <w:szCs w:val="24"/>
        </w:rPr>
        <w:t>αυτή</w:t>
      </w:r>
      <w:r>
        <w:rPr>
          <w:rFonts w:eastAsia="Times New Roman"/>
          <w:color w:val="000000" w:themeColor="text1"/>
          <w:szCs w:val="24"/>
        </w:rPr>
        <w:t>ν</w:t>
      </w:r>
      <w:r w:rsidRPr="00EF6984">
        <w:rPr>
          <w:rFonts w:eastAsia="Times New Roman"/>
          <w:color w:val="000000" w:themeColor="text1"/>
          <w:szCs w:val="24"/>
        </w:rPr>
        <w:t xml:space="preserve"> τη στρατηγική συνεργασία με τον </w:t>
      </w:r>
      <w:r>
        <w:rPr>
          <w:rFonts w:eastAsia="Times New Roman"/>
          <w:color w:val="000000" w:themeColor="text1"/>
          <w:szCs w:val="24"/>
        </w:rPr>
        <w:t>ΕΔΕ. Σ</w:t>
      </w:r>
      <w:r w:rsidRPr="00EF6984">
        <w:rPr>
          <w:rFonts w:eastAsia="Times New Roman"/>
          <w:color w:val="000000" w:themeColor="text1"/>
          <w:szCs w:val="24"/>
        </w:rPr>
        <w:t xml:space="preserve">ε όλους τους τρόπους αυτούς βασική προδιαγραφή και προϋπόθεση </w:t>
      </w:r>
      <w:r>
        <w:rPr>
          <w:rFonts w:eastAsia="Times New Roman"/>
          <w:color w:val="000000" w:themeColor="text1"/>
          <w:szCs w:val="24"/>
        </w:rPr>
        <w:t xml:space="preserve">είναι </w:t>
      </w:r>
      <w:r w:rsidRPr="00EF6984">
        <w:rPr>
          <w:rFonts w:eastAsia="Times New Roman"/>
          <w:color w:val="000000" w:themeColor="text1"/>
          <w:szCs w:val="24"/>
        </w:rPr>
        <w:t>ότι θα αποτελέσει επέκτ</w:t>
      </w:r>
      <w:r w:rsidRPr="00EF6984">
        <w:rPr>
          <w:rFonts w:eastAsia="Times New Roman"/>
          <w:color w:val="000000" w:themeColor="text1"/>
          <w:szCs w:val="24"/>
        </w:rPr>
        <w:t xml:space="preserve">αση του υπάρχοντος συστήματος </w:t>
      </w:r>
      <w:r>
        <w:rPr>
          <w:rFonts w:eastAsia="Times New Roman"/>
          <w:color w:val="000000" w:themeColor="text1"/>
          <w:szCs w:val="24"/>
        </w:rPr>
        <w:t>του ΤΑΠ, έτσ</w:t>
      </w:r>
      <w:r w:rsidRPr="00EF6984">
        <w:rPr>
          <w:rFonts w:eastAsia="Times New Roman"/>
          <w:color w:val="000000" w:themeColor="text1"/>
          <w:szCs w:val="24"/>
        </w:rPr>
        <w:t xml:space="preserve">ι ώστε να έχουμε ένα ενιαίο σύστημα και όχι </w:t>
      </w:r>
      <w:proofErr w:type="spellStart"/>
      <w:r>
        <w:rPr>
          <w:rFonts w:eastAsia="Times New Roman"/>
          <w:color w:val="000000" w:themeColor="text1"/>
          <w:szCs w:val="24"/>
        </w:rPr>
        <w:t>εμβαλωματικές</w:t>
      </w:r>
      <w:proofErr w:type="spellEnd"/>
      <w:r w:rsidRPr="00EF6984">
        <w:rPr>
          <w:rFonts w:eastAsia="Times New Roman"/>
          <w:color w:val="000000" w:themeColor="text1"/>
          <w:szCs w:val="24"/>
        </w:rPr>
        <w:t xml:space="preserve"> λύσεις</w:t>
      </w:r>
      <w:r>
        <w:rPr>
          <w:rFonts w:eastAsia="Times New Roman"/>
          <w:color w:val="000000" w:themeColor="text1"/>
          <w:szCs w:val="24"/>
        </w:rPr>
        <w:t xml:space="preserve">. Η </w:t>
      </w:r>
      <w:r w:rsidRPr="00EF6984">
        <w:rPr>
          <w:rFonts w:eastAsia="Times New Roman"/>
          <w:color w:val="000000" w:themeColor="text1"/>
          <w:szCs w:val="24"/>
        </w:rPr>
        <w:t>οριστική παραλαβή του έργου που λειτουργεί ολοκληρώνεται αυτές τις μέρες</w:t>
      </w:r>
      <w:r>
        <w:rPr>
          <w:rFonts w:eastAsia="Times New Roman"/>
          <w:color w:val="000000" w:themeColor="text1"/>
          <w:szCs w:val="24"/>
        </w:rPr>
        <w:t xml:space="preserve"> και</w:t>
      </w:r>
      <w:r w:rsidRPr="00EF6984">
        <w:rPr>
          <w:rFonts w:eastAsia="Times New Roman"/>
          <w:color w:val="000000" w:themeColor="text1"/>
          <w:szCs w:val="24"/>
        </w:rPr>
        <w:t xml:space="preserve"> </w:t>
      </w:r>
      <w:r>
        <w:rPr>
          <w:rFonts w:eastAsia="Times New Roman"/>
          <w:color w:val="000000" w:themeColor="text1"/>
          <w:szCs w:val="24"/>
        </w:rPr>
        <w:t xml:space="preserve">χρειάζεται </w:t>
      </w:r>
      <w:r w:rsidRPr="00EF6984">
        <w:rPr>
          <w:rFonts w:eastAsia="Times New Roman"/>
          <w:color w:val="000000" w:themeColor="text1"/>
          <w:szCs w:val="24"/>
        </w:rPr>
        <w:t>να λ</w:t>
      </w:r>
      <w:r>
        <w:rPr>
          <w:rFonts w:eastAsia="Times New Roman"/>
          <w:color w:val="000000" w:themeColor="text1"/>
          <w:szCs w:val="24"/>
        </w:rPr>
        <w:t>υ</w:t>
      </w:r>
      <w:r w:rsidRPr="00EF6984">
        <w:rPr>
          <w:rFonts w:eastAsia="Times New Roman"/>
          <w:color w:val="000000" w:themeColor="text1"/>
          <w:szCs w:val="24"/>
        </w:rPr>
        <w:t>θούν κάποια δευτερεύοντα ζητήματα</w:t>
      </w:r>
      <w:r>
        <w:rPr>
          <w:rFonts w:eastAsia="Times New Roman"/>
          <w:color w:val="000000" w:themeColor="text1"/>
          <w:szCs w:val="24"/>
        </w:rPr>
        <w:t>.</w:t>
      </w:r>
    </w:p>
    <w:p w14:paraId="0A5C0F54" w14:textId="77777777" w:rsidR="004A3142" w:rsidRDefault="002101D6">
      <w:pPr>
        <w:spacing w:line="600" w:lineRule="auto"/>
        <w:ind w:firstLine="720"/>
        <w:jc w:val="both"/>
        <w:rPr>
          <w:rFonts w:eastAsia="Times New Roman"/>
          <w:color w:val="000000" w:themeColor="text1"/>
          <w:szCs w:val="24"/>
        </w:rPr>
      </w:pPr>
      <w:r w:rsidRPr="00EF6984">
        <w:rPr>
          <w:rFonts w:eastAsia="Times New Roman"/>
          <w:color w:val="000000" w:themeColor="text1"/>
          <w:szCs w:val="24"/>
        </w:rPr>
        <w:t xml:space="preserve">Όσον αφορά την υπηρεσία </w:t>
      </w:r>
      <w:r>
        <w:rPr>
          <w:rFonts w:eastAsia="Times New Roman"/>
          <w:color w:val="000000" w:themeColor="text1"/>
          <w:szCs w:val="24"/>
        </w:rPr>
        <w:t xml:space="preserve">προς </w:t>
      </w:r>
      <w:r w:rsidRPr="00EF6984">
        <w:rPr>
          <w:rFonts w:eastAsia="Times New Roman"/>
          <w:color w:val="000000" w:themeColor="text1"/>
          <w:szCs w:val="24"/>
        </w:rPr>
        <w:t>τους επαγγελματίες του χώρου</w:t>
      </w:r>
      <w:r>
        <w:rPr>
          <w:rFonts w:eastAsia="Times New Roman"/>
          <w:color w:val="000000" w:themeColor="text1"/>
          <w:szCs w:val="24"/>
        </w:rPr>
        <w:t xml:space="preserve">, χρειάστηκε </w:t>
      </w:r>
      <w:r w:rsidRPr="00EF6984">
        <w:rPr>
          <w:rFonts w:eastAsia="Times New Roman"/>
          <w:color w:val="000000" w:themeColor="text1"/>
          <w:szCs w:val="24"/>
        </w:rPr>
        <w:t xml:space="preserve">να περιμένουμε το Υπουργείο </w:t>
      </w:r>
      <w:r>
        <w:rPr>
          <w:rFonts w:eastAsia="Times New Roman"/>
          <w:color w:val="000000" w:themeColor="text1"/>
          <w:szCs w:val="24"/>
        </w:rPr>
        <w:t>Τουρι</w:t>
      </w:r>
      <w:r w:rsidRPr="00EF6984">
        <w:rPr>
          <w:rFonts w:eastAsia="Times New Roman"/>
          <w:color w:val="000000" w:themeColor="text1"/>
          <w:szCs w:val="24"/>
        </w:rPr>
        <w:t>σμού</w:t>
      </w:r>
      <w:r>
        <w:rPr>
          <w:rFonts w:eastAsia="Times New Roman"/>
          <w:color w:val="000000" w:themeColor="text1"/>
          <w:szCs w:val="24"/>
        </w:rPr>
        <w:t>,</w:t>
      </w:r>
      <w:r w:rsidRPr="00EF6984">
        <w:rPr>
          <w:rFonts w:eastAsia="Times New Roman"/>
          <w:color w:val="000000" w:themeColor="text1"/>
          <w:szCs w:val="24"/>
        </w:rPr>
        <w:t xml:space="preserve"> το οποίο νομοθέτησε ακριβώς ποιες κατηγορίες θεωρούνται επαγγελματίες</w:t>
      </w:r>
      <w:r>
        <w:rPr>
          <w:rFonts w:eastAsia="Times New Roman"/>
          <w:color w:val="000000" w:themeColor="text1"/>
          <w:szCs w:val="24"/>
        </w:rPr>
        <w:t>,</w:t>
      </w:r>
      <w:r w:rsidRPr="00EF6984">
        <w:rPr>
          <w:rFonts w:eastAsia="Times New Roman"/>
          <w:color w:val="000000" w:themeColor="text1"/>
          <w:szCs w:val="24"/>
        </w:rPr>
        <w:t xml:space="preserve"> οι οποίοι θα μπορούν νόμιμα να χρησιμοποιούν την πλατφόρμα και χρειά</w:t>
      </w:r>
      <w:r>
        <w:rPr>
          <w:rFonts w:eastAsia="Times New Roman"/>
          <w:color w:val="000000" w:themeColor="text1"/>
          <w:szCs w:val="24"/>
        </w:rPr>
        <w:t xml:space="preserve">στηκε </w:t>
      </w:r>
      <w:r w:rsidRPr="00EF6984">
        <w:rPr>
          <w:rFonts w:eastAsia="Times New Roman"/>
          <w:color w:val="000000" w:themeColor="text1"/>
          <w:szCs w:val="24"/>
        </w:rPr>
        <w:t>με</w:t>
      </w:r>
      <w:r w:rsidRPr="00EF6984">
        <w:rPr>
          <w:rFonts w:eastAsia="Times New Roman"/>
          <w:color w:val="000000" w:themeColor="text1"/>
          <w:szCs w:val="24"/>
        </w:rPr>
        <w:t>γάλη συζήτηση και με τους εκπροσώπους</w:t>
      </w:r>
      <w:r>
        <w:rPr>
          <w:rFonts w:eastAsia="Times New Roman"/>
          <w:color w:val="000000" w:themeColor="text1"/>
          <w:szCs w:val="24"/>
        </w:rPr>
        <w:t xml:space="preserve">, </w:t>
      </w:r>
      <w:r w:rsidRPr="00EF6984">
        <w:rPr>
          <w:rFonts w:eastAsia="Times New Roman"/>
          <w:color w:val="000000" w:themeColor="text1"/>
          <w:szCs w:val="24"/>
        </w:rPr>
        <w:t xml:space="preserve">τους φορείς </w:t>
      </w:r>
      <w:r>
        <w:rPr>
          <w:rFonts w:eastAsia="Times New Roman"/>
          <w:color w:val="000000" w:themeColor="text1"/>
          <w:szCs w:val="24"/>
        </w:rPr>
        <w:t xml:space="preserve">του </w:t>
      </w:r>
      <w:r w:rsidRPr="00EF6984">
        <w:rPr>
          <w:rFonts w:eastAsia="Times New Roman"/>
          <w:color w:val="000000" w:themeColor="text1"/>
          <w:szCs w:val="24"/>
        </w:rPr>
        <w:t>τουρισμού</w:t>
      </w:r>
      <w:r>
        <w:rPr>
          <w:rFonts w:eastAsia="Times New Roman"/>
          <w:color w:val="000000" w:themeColor="text1"/>
          <w:szCs w:val="24"/>
        </w:rPr>
        <w:t>.</w:t>
      </w:r>
    </w:p>
    <w:p w14:paraId="0A5C0F55"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Επίσης,</w:t>
      </w:r>
      <w:r w:rsidRPr="00EF6984">
        <w:rPr>
          <w:rFonts w:eastAsia="Times New Roman"/>
          <w:color w:val="000000" w:themeColor="text1"/>
          <w:szCs w:val="24"/>
        </w:rPr>
        <w:t xml:space="preserve"> μας απασχόλησαν πολύ έντονα ζητήματα απλοποίηση</w:t>
      </w:r>
      <w:r>
        <w:rPr>
          <w:rFonts w:eastAsia="Times New Roman"/>
          <w:color w:val="000000" w:themeColor="text1"/>
          <w:szCs w:val="24"/>
        </w:rPr>
        <w:t>ς</w:t>
      </w:r>
      <w:r w:rsidRPr="00EF6984">
        <w:rPr>
          <w:rFonts w:eastAsia="Times New Roman"/>
          <w:color w:val="000000" w:themeColor="text1"/>
          <w:szCs w:val="24"/>
        </w:rPr>
        <w:t xml:space="preserve"> διαδικασιών</w:t>
      </w:r>
      <w:r>
        <w:rPr>
          <w:rFonts w:eastAsia="Times New Roman"/>
          <w:color w:val="000000" w:themeColor="text1"/>
          <w:szCs w:val="24"/>
        </w:rPr>
        <w:t>,</w:t>
      </w:r>
      <w:r w:rsidRPr="00EF6984">
        <w:rPr>
          <w:rFonts w:eastAsia="Times New Roman"/>
          <w:color w:val="000000" w:themeColor="text1"/>
          <w:szCs w:val="24"/>
        </w:rPr>
        <w:t xml:space="preserve"> έτσι ώστε να μπορούν να εξυπηρετούνται οι χρήστες</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 xml:space="preserve">είτε είναι </w:t>
      </w:r>
      <w:r w:rsidRPr="00EF6984">
        <w:rPr>
          <w:rFonts w:eastAsia="Times New Roman"/>
          <w:color w:val="000000" w:themeColor="text1"/>
          <w:szCs w:val="24"/>
        </w:rPr>
        <w:t xml:space="preserve">τουριστικά γραφεία </w:t>
      </w:r>
      <w:r>
        <w:rPr>
          <w:rFonts w:eastAsia="Times New Roman"/>
          <w:color w:val="000000" w:themeColor="text1"/>
          <w:szCs w:val="24"/>
        </w:rPr>
        <w:t xml:space="preserve">είτε είναι </w:t>
      </w:r>
      <w:r w:rsidRPr="00EF6984">
        <w:rPr>
          <w:rFonts w:eastAsia="Times New Roman"/>
          <w:color w:val="000000" w:themeColor="text1"/>
          <w:szCs w:val="24"/>
        </w:rPr>
        <w:t>ξεναγοί</w:t>
      </w:r>
      <w:r>
        <w:rPr>
          <w:rFonts w:eastAsia="Times New Roman"/>
          <w:color w:val="000000" w:themeColor="text1"/>
          <w:szCs w:val="24"/>
        </w:rPr>
        <w:t xml:space="preserve">. Αν </w:t>
      </w:r>
      <w:r>
        <w:rPr>
          <w:rFonts w:eastAsia="Times New Roman"/>
          <w:color w:val="000000" w:themeColor="text1"/>
          <w:szCs w:val="24"/>
        </w:rPr>
        <w:lastRenderedPageBreak/>
        <w:t xml:space="preserve">δείτε δε σε αρχαιολογικούς χώρους, </w:t>
      </w:r>
      <w:r w:rsidRPr="00EF6984">
        <w:rPr>
          <w:rFonts w:eastAsia="Times New Roman"/>
          <w:color w:val="000000" w:themeColor="text1"/>
          <w:szCs w:val="24"/>
        </w:rPr>
        <w:t xml:space="preserve">έχουν </w:t>
      </w:r>
      <w:r>
        <w:rPr>
          <w:rFonts w:eastAsia="Times New Roman"/>
          <w:color w:val="000000" w:themeColor="text1"/>
          <w:szCs w:val="24"/>
        </w:rPr>
        <w:t>ή</w:t>
      </w:r>
      <w:r w:rsidRPr="00EF6984">
        <w:rPr>
          <w:rFonts w:eastAsia="Times New Roman"/>
          <w:color w:val="000000" w:themeColor="text1"/>
          <w:szCs w:val="24"/>
        </w:rPr>
        <w:t xml:space="preserve">δη </w:t>
      </w:r>
      <w:r w:rsidRPr="00EF6984">
        <w:rPr>
          <w:rFonts w:eastAsia="Times New Roman"/>
          <w:color w:val="000000" w:themeColor="text1"/>
          <w:szCs w:val="24"/>
        </w:rPr>
        <w:t>εγκατασταθεί α</w:t>
      </w:r>
      <w:r>
        <w:rPr>
          <w:rFonts w:eastAsia="Times New Roman"/>
          <w:color w:val="000000" w:themeColor="text1"/>
          <w:szCs w:val="24"/>
        </w:rPr>
        <w:t>υτόματοι πωλητές με κάρτα στην Α</w:t>
      </w:r>
      <w:r w:rsidRPr="00EF6984">
        <w:rPr>
          <w:rFonts w:eastAsia="Times New Roman"/>
          <w:color w:val="000000" w:themeColor="text1"/>
          <w:szCs w:val="24"/>
        </w:rPr>
        <w:t>κρόπολη</w:t>
      </w:r>
      <w:r>
        <w:rPr>
          <w:rFonts w:eastAsia="Times New Roman"/>
          <w:color w:val="000000" w:themeColor="text1"/>
          <w:szCs w:val="24"/>
        </w:rPr>
        <w:t>. Δεν τα διαφημίζ</w:t>
      </w:r>
      <w:r w:rsidRPr="00EF6984">
        <w:rPr>
          <w:rFonts w:eastAsia="Times New Roman"/>
          <w:color w:val="000000" w:themeColor="text1"/>
          <w:szCs w:val="24"/>
        </w:rPr>
        <w:t>ουμε αυτά</w:t>
      </w:r>
      <w:r>
        <w:rPr>
          <w:rFonts w:eastAsia="Times New Roman"/>
          <w:color w:val="000000" w:themeColor="text1"/>
          <w:szCs w:val="24"/>
        </w:rPr>
        <w:t>. Π</w:t>
      </w:r>
      <w:r w:rsidRPr="00EF6984">
        <w:rPr>
          <w:rFonts w:eastAsia="Times New Roman"/>
          <w:color w:val="000000" w:themeColor="text1"/>
          <w:szCs w:val="24"/>
        </w:rPr>
        <w:t xml:space="preserve">ροχωρούμε </w:t>
      </w:r>
      <w:r>
        <w:rPr>
          <w:rFonts w:eastAsia="Times New Roman"/>
          <w:color w:val="000000" w:themeColor="text1"/>
          <w:szCs w:val="24"/>
        </w:rPr>
        <w:t xml:space="preserve">σιγά, αλλά </w:t>
      </w:r>
      <w:r w:rsidRPr="00EF6984">
        <w:rPr>
          <w:rFonts w:eastAsia="Times New Roman"/>
          <w:color w:val="000000" w:themeColor="text1"/>
          <w:szCs w:val="24"/>
        </w:rPr>
        <w:t>συνεχώς</w:t>
      </w:r>
      <w:r>
        <w:rPr>
          <w:rFonts w:eastAsia="Times New Roman"/>
          <w:color w:val="000000" w:themeColor="text1"/>
          <w:szCs w:val="24"/>
        </w:rPr>
        <w:t>. Κ</w:t>
      </w:r>
      <w:r w:rsidRPr="00EF6984">
        <w:rPr>
          <w:rFonts w:eastAsia="Times New Roman"/>
          <w:color w:val="000000" w:themeColor="text1"/>
          <w:szCs w:val="24"/>
        </w:rPr>
        <w:t>αι στο</w:t>
      </w:r>
      <w:r>
        <w:rPr>
          <w:rFonts w:eastAsia="Times New Roman"/>
          <w:color w:val="000000" w:themeColor="text1"/>
          <w:szCs w:val="24"/>
        </w:rPr>
        <w:t>ν</w:t>
      </w:r>
      <w:r w:rsidRPr="00EF6984">
        <w:rPr>
          <w:rFonts w:eastAsia="Times New Roman"/>
          <w:color w:val="000000" w:themeColor="text1"/>
          <w:szCs w:val="24"/>
        </w:rPr>
        <w:t xml:space="preserve"> χώρο που εξυπηρετούνται επαγγελματίες του χώρου </w:t>
      </w:r>
      <w:r>
        <w:rPr>
          <w:rFonts w:eastAsia="Times New Roman"/>
          <w:color w:val="000000" w:themeColor="text1"/>
          <w:szCs w:val="24"/>
        </w:rPr>
        <w:t>έχουν</w:t>
      </w:r>
      <w:r w:rsidRPr="00EF6984">
        <w:rPr>
          <w:rFonts w:eastAsia="Times New Roman"/>
          <w:color w:val="000000" w:themeColor="text1"/>
          <w:szCs w:val="24"/>
        </w:rPr>
        <w:t xml:space="preserve"> τοποθετηθεί ειδικά μηχανήματα κ</w:t>
      </w:r>
      <w:r w:rsidRPr="00EF6984">
        <w:rPr>
          <w:rFonts w:eastAsia="Times New Roman"/>
          <w:color w:val="000000" w:themeColor="text1"/>
          <w:szCs w:val="24"/>
        </w:rPr>
        <w:t>ατάθεσης χρημάτων</w:t>
      </w:r>
      <w:r>
        <w:rPr>
          <w:rFonts w:eastAsia="Times New Roman"/>
          <w:color w:val="000000" w:themeColor="text1"/>
          <w:szCs w:val="24"/>
        </w:rPr>
        <w:t>. Ουσιαστικά, μπή</w:t>
      </w:r>
      <w:r w:rsidRPr="00EF6984">
        <w:rPr>
          <w:rFonts w:eastAsia="Times New Roman"/>
          <w:color w:val="000000" w:themeColor="text1"/>
          <w:szCs w:val="24"/>
        </w:rPr>
        <w:t xml:space="preserve">καμε σε </w:t>
      </w:r>
      <w:r>
        <w:rPr>
          <w:rFonts w:eastAsia="Times New Roman"/>
          <w:color w:val="000000" w:themeColor="text1"/>
          <w:szCs w:val="24"/>
        </w:rPr>
        <w:t>μια</w:t>
      </w:r>
      <w:r w:rsidRPr="00EF6984">
        <w:rPr>
          <w:rFonts w:eastAsia="Times New Roman"/>
          <w:color w:val="000000" w:themeColor="text1"/>
          <w:szCs w:val="24"/>
        </w:rPr>
        <w:t xml:space="preserve"> διαδικασία που χρειά</w:t>
      </w:r>
      <w:r>
        <w:rPr>
          <w:rFonts w:eastAsia="Times New Roman"/>
          <w:color w:val="000000" w:themeColor="text1"/>
          <w:szCs w:val="24"/>
        </w:rPr>
        <w:t xml:space="preserve">ζεται </w:t>
      </w:r>
      <w:r w:rsidRPr="00EF6984">
        <w:rPr>
          <w:rFonts w:eastAsia="Times New Roman"/>
          <w:color w:val="000000" w:themeColor="text1"/>
          <w:szCs w:val="24"/>
        </w:rPr>
        <w:t xml:space="preserve">κάποιο χρόνο </w:t>
      </w:r>
      <w:r>
        <w:rPr>
          <w:rFonts w:eastAsia="Times New Roman"/>
          <w:color w:val="000000" w:themeColor="text1"/>
          <w:szCs w:val="24"/>
        </w:rPr>
        <w:t>και ίσως να</w:t>
      </w:r>
      <w:r w:rsidRPr="00EF6984">
        <w:rPr>
          <w:rFonts w:eastAsia="Times New Roman"/>
          <w:color w:val="000000" w:themeColor="text1"/>
          <w:szCs w:val="24"/>
        </w:rPr>
        <w:t xml:space="preserve"> καταργηθεί το ρευστό</w:t>
      </w:r>
      <w:r>
        <w:rPr>
          <w:rFonts w:eastAsia="Times New Roman"/>
          <w:color w:val="000000" w:themeColor="text1"/>
          <w:szCs w:val="24"/>
        </w:rPr>
        <w:t>. Δ</w:t>
      </w:r>
      <w:r w:rsidRPr="00EF6984">
        <w:rPr>
          <w:rFonts w:eastAsia="Times New Roman"/>
          <w:color w:val="000000" w:themeColor="text1"/>
          <w:szCs w:val="24"/>
        </w:rPr>
        <w:t>εν θα υπάρχει κα</w:t>
      </w:r>
      <w:r>
        <w:rPr>
          <w:rFonts w:eastAsia="Times New Roman"/>
          <w:color w:val="000000" w:themeColor="text1"/>
          <w:szCs w:val="24"/>
        </w:rPr>
        <w:t>μμία επαφή υπάλληλων του Υ</w:t>
      </w:r>
      <w:r w:rsidRPr="00EF6984">
        <w:rPr>
          <w:rFonts w:eastAsia="Times New Roman"/>
          <w:color w:val="000000" w:themeColor="text1"/>
          <w:szCs w:val="24"/>
        </w:rPr>
        <w:t>πουργείου που έρχ</w:t>
      </w:r>
      <w:r>
        <w:rPr>
          <w:rFonts w:eastAsia="Times New Roman"/>
          <w:color w:val="000000" w:themeColor="text1"/>
          <w:szCs w:val="24"/>
        </w:rPr>
        <w:t>ον</w:t>
      </w:r>
      <w:r w:rsidRPr="00EF6984">
        <w:rPr>
          <w:rFonts w:eastAsia="Times New Roman"/>
          <w:color w:val="000000" w:themeColor="text1"/>
          <w:szCs w:val="24"/>
        </w:rPr>
        <w:t>ται σε επαφή με τουριστικό γραφείο</w:t>
      </w:r>
      <w:r>
        <w:rPr>
          <w:rFonts w:eastAsia="Times New Roman"/>
          <w:color w:val="000000" w:themeColor="text1"/>
          <w:szCs w:val="24"/>
        </w:rPr>
        <w:t xml:space="preserve"> </w:t>
      </w:r>
      <w:r w:rsidRPr="00EF6984">
        <w:rPr>
          <w:rFonts w:eastAsia="Times New Roman"/>
          <w:color w:val="000000" w:themeColor="text1"/>
          <w:szCs w:val="24"/>
        </w:rPr>
        <w:t>για μεγάλα ποσά με ρευστό</w:t>
      </w:r>
      <w:r>
        <w:rPr>
          <w:rFonts w:eastAsia="Times New Roman"/>
          <w:color w:val="000000" w:themeColor="text1"/>
          <w:szCs w:val="24"/>
        </w:rPr>
        <w:t>.</w:t>
      </w:r>
    </w:p>
    <w:p w14:paraId="0A5C0F56"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EF6984">
        <w:rPr>
          <w:rFonts w:eastAsia="Times New Roman"/>
          <w:color w:val="000000" w:themeColor="text1"/>
          <w:szCs w:val="24"/>
        </w:rPr>
        <w:t xml:space="preserve">α χρειαστεί </w:t>
      </w:r>
      <w:r w:rsidRPr="00EF6984">
        <w:rPr>
          <w:rFonts w:eastAsia="Times New Roman"/>
          <w:color w:val="000000" w:themeColor="text1"/>
          <w:szCs w:val="24"/>
        </w:rPr>
        <w:t xml:space="preserve">να κάνω </w:t>
      </w:r>
      <w:r>
        <w:rPr>
          <w:rFonts w:eastAsia="Times New Roman"/>
          <w:color w:val="000000" w:themeColor="text1"/>
          <w:szCs w:val="24"/>
        </w:rPr>
        <w:t>μια</w:t>
      </w:r>
      <w:r w:rsidRPr="00EF6984">
        <w:rPr>
          <w:rFonts w:eastAsia="Times New Roman"/>
          <w:color w:val="000000" w:themeColor="text1"/>
          <w:szCs w:val="24"/>
        </w:rPr>
        <w:t xml:space="preserve"> αναφορά στα πωλητήρια των αρχαιολογικών χώρων</w:t>
      </w:r>
      <w:r>
        <w:rPr>
          <w:rFonts w:eastAsia="Times New Roman"/>
          <w:color w:val="000000" w:themeColor="text1"/>
          <w:szCs w:val="24"/>
        </w:rPr>
        <w:t>.</w:t>
      </w:r>
      <w:r w:rsidRPr="00EF6984">
        <w:rPr>
          <w:rFonts w:eastAsia="Times New Roman"/>
          <w:color w:val="000000" w:themeColor="text1"/>
          <w:szCs w:val="24"/>
        </w:rPr>
        <w:t xml:space="preserve"> Είναι προφανές ότι δεν έχε</w:t>
      </w:r>
      <w:r>
        <w:rPr>
          <w:rFonts w:eastAsia="Times New Roman"/>
          <w:color w:val="000000" w:themeColor="text1"/>
          <w:szCs w:val="24"/>
        </w:rPr>
        <w:t>ι</w:t>
      </w:r>
      <w:r w:rsidRPr="00EF6984">
        <w:rPr>
          <w:rFonts w:eastAsia="Times New Roman"/>
          <w:color w:val="000000" w:themeColor="text1"/>
          <w:szCs w:val="24"/>
        </w:rPr>
        <w:t xml:space="preserve"> </w:t>
      </w:r>
      <w:r>
        <w:rPr>
          <w:rFonts w:eastAsia="Times New Roman"/>
          <w:color w:val="000000" w:themeColor="text1"/>
          <w:szCs w:val="24"/>
        </w:rPr>
        <w:t>επίκαιρη</w:t>
      </w:r>
      <w:r w:rsidRPr="00EF6984">
        <w:rPr>
          <w:rFonts w:eastAsia="Times New Roman"/>
          <w:color w:val="000000" w:themeColor="text1"/>
          <w:szCs w:val="24"/>
        </w:rPr>
        <w:t xml:space="preserve"> ενημέρωση</w:t>
      </w:r>
      <w:r>
        <w:rPr>
          <w:rFonts w:eastAsia="Times New Roman"/>
          <w:color w:val="000000" w:themeColor="text1"/>
          <w:szCs w:val="24"/>
        </w:rPr>
        <w:t xml:space="preserve"> η Α</w:t>
      </w:r>
      <w:r w:rsidRPr="00EF6984">
        <w:rPr>
          <w:rFonts w:eastAsia="Times New Roman"/>
          <w:color w:val="000000" w:themeColor="text1"/>
          <w:szCs w:val="24"/>
        </w:rPr>
        <w:t>ντιπολίτευση και η Νέα Δημοκρατία και το Κομμουνιστικό Κόμμα</w:t>
      </w:r>
      <w:r>
        <w:rPr>
          <w:rFonts w:eastAsia="Times New Roman"/>
          <w:color w:val="000000" w:themeColor="text1"/>
          <w:szCs w:val="24"/>
        </w:rPr>
        <w:t>. Θ</w:t>
      </w:r>
      <w:r w:rsidRPr="00EF6984">
        <w:rPr>
          <w:rFonts w:eastAsia="Times New Roman"/>
          <w:color w:val="000000" w:themeColor="text1"/>
          <w:szCs w:val="24"/>
        </w:rPr>
        <w:t>α ξεκινήσω από το Κομμουνιστικό Κόμμα</w:t>
      </w:r>
      <w:r>
        <w:rPr>
          <w:rFonts w:eastAsia="Times New Roman"/>
          <w:color w:val="000000" w:themeColor="text1"/>
          <w:szCs w:val="24"/>
        </w:rPr>
        <w:t>.</w:t>
      </w:r>
    </w:p>
    <w:p w14:paraId="0A5C0F57"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EF6984">
        <w:rPr>
          <w:rFonts w:eastAsia="Times New Roman"/>
          <w:color w:val="000000" w:themeColor="text1"/>
          <w:szCs w:val="24"/>
        </w:rPr>
        <w:t xml:space="preserve">ροχθές έγινε </w:t>
      </w:r>
      <w:r>
        <w:rPr>
          <w:rFonts w:eastAsia="Times New Roman"/>
          <w:color w:val="000000" w:themeColor="text1"/>
          <w:szCs w:val="24"/>
        </w:rPr>
        <w:t>μια</w:t>
      </w:r>
      <w:r w:rsidRPr="00EF6984">
        <w:rPr>
          <w:rFonts w:eastAsia="Times New Roman"/>
          <w:color w:val="000000" w:themeColor="text1"/>
          <w:szCs w:val="24"/>
        </w:rPr>
        <w:t xml:space="preserve"> συνάντηση στα γραφεία κοινω</w:t>
      </w:r>
      <w:r w:rsidRPr="00EF6984">
        <w:rPr>
          <w:rFonts w:eastAsia="Times New Roman"/>
          <w:color w:val="000000" w:themeColor="text1"/>
          <w:szCs w:val="24"/>
        </w:rPr>
        <w:t xml:space="preserve">νικών πόρων με τη δικιά μου </w:t>
      </w:r>
      <w:r>
        <w:rPr>
          <w:rFonts w:eastAsia="Times New Roman"/>
          <w:color w:val="000000" w:themeColor="text1"/>
          <w:szCs w:val="24"/>
        </w:rPr>
        <w:t>παρότρυνση α</w:t>
      </w:r>
      <w:r w:rsidRPr="00EF6984">
        <w:rPr>
          <w:rFonts w:eastAsia="Times New Roman"/>
          <w:color w:val="000000" w:themeColor="text1"/>
          <w:szCs w:val="24"/>
        </w:rPr>
        <w:t xml:space="preserve">νάμεσα στην ομάδα που τρέχει </w:t>
      </w:r>
      <w:r>
        <w:rPr>
          <w:rFonts w:eastAsia="Times New Roman"/>
          <w:color w:val="000000" w:themeColor="text1"/>
          <w:szCs w:val="24"/>
        </w:rPr>
        <w:t xml:space="preserve">το </w:t>
      </w:r>
      <w:r w:rsidRPr="00EF6984">
        <w:rPr>
          <w:rFonts w:eastAsia="Times New Roman"/>
          <w:color w:val="000000" w:themeColor="text1"/>
          <w:szCs w:val="24"/>
        </w:rPr>
        <w:t>πολι</w:t>
      </w:r>
      <w:r>
        <w:rPr>
          <w:rFonts w:eastAsia="Times New Roman"/>
          <w:color w:val="000000" w:themeColor="text1"/>
          <w:szCs w:val="24"/>
        </w:rPr>
        <w:t>τιστικό πρόγραμμα του Τ</w:t>
      </w:r>
      <w:r w:rsidRPr="00EF6984">
        <w:rPr>
          <w:rFonts w:eastAsia="Times New Roman"/>
          <w:color w:val="000000" w:themeColor="text1"/>
          <w:szCs w:val="24"/>
        </w:rPr>
        <w:t xml:space="preserve">αμείου </w:t>
      </w:r>
      <w:r>
        <w:rPr>
          <w:rFonts w:eastAsia="Times New Roman"/>
          <w:color w:val="000000" w:themeColor="text1"/>
          <w:szCs w:val="24"/>
        </w:rPr>
        <w:t xml:space="preserve">Αρχαιολογικών Πόρων </w:t>
      </w:r>
      <w:r w:rsidRPr="00EF6984">
        <w:rPr>
          <w:rFonts w:eastAsia="Times New Roman"/>
          <w:color w:val="000000" w:themeColor="text1"/>
          <w:szCs w:val="24"/>
        </w:rPr>
        <w:t xml:space="preserve">και </w:t>
      </w:r>
      <w:r>
        <w:rPr>
          <w:rFonts w:eastAsia="Times New Roman"/>
          <w:color w:val="000000" w:themeColor="text1"/>
          <w:szCs w:val="24"/>
        </w:rPr>
        <w:t>στο Δ</w:t>
      </w:r>
      <w:r w:rsidRPr="00EF6984">
        <w:rPr>
          <w:rFonts w:eastAsia="Times New Roman"/>
          <w:color w:val="000000" w:themeColor="text1"/>
          <w:szCs w:val="24"/>
        </w:rPr>
        <w:t>ικαστικό Επιμελητήριο και</w:t>
      </w:r>
      <w:r>
        <w:rPr>
          <w:rFonts w:eastAsia="Times New Roman"/>
          <w:color w:val="000000" w:themeColor="text1"/>
          <w:szCs w:val="24"/>
        </w:rPr>
        <w:t>, απ’</w:t>
      </w:r>
      <w:r w:rsidRPr="00EF6984">
        <w:rPr>
          <w:rFonts w:eastAsia="Times New Roman"/>
          <w:color w:val="000000" w:themeColor="text1"/>
          <w:szCs w:val="24"/>
        </w:rPr>
        <w:t xml:space="preserve"> όσο έχω ενημερωθεί εγώ</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έχει συμφωνηθεί ένα π</w:t>
      </w:r>
      <w:r w:rsidRPr="00EF6984">
        <w:rPr>
          <w:rFonts w:eastAsia="Times New Roman"/>
          <w:color w:val="000000" w:themeColor="text1"/>
          <w:szCs w:val="24"/>
        </w:rPr>
        <w:t>λαίσιο για να προχωρήσει αυτή η συνεργασία</w:t>
      </w:r>
      <w:r>
        <w:rPr>
          <w:rFonts w:eastAsia="Times New Roman"/>
          <w:color w:val="000000" w:themeColor="text1"/>
          <w:szCs w:val="24"/>
        </w:rPr>
        <w:t>.</w:t>
      </w:r>
    </w:p>
    <w:p w14:paraId="0A5C0F58" w14:textId="77777777" w:rsidR="004A3142" w:rsidRDefault="002101D6">
      <w:pPr>
        <w:spacing w:line="600" w:lineRule="auto"/>
        <w:ind w:firstLine="720"/>
        <w:jc w:val="both"/>
        <w:rPr>
          <w:rFonts w:eastAsia="Times New Roman"/>
          <w:color w:val="000000" w:themeColor="text1"/>
          <w:szCs w:val="24"/>
        </w:rPr>
      </w:pPr>
      <w:r w:rsidRPr="00EF6984">
        <w:rPr>
          <w:rFonts w:eastAsia="Times New Roman"/>
          <w:color w:val="000000" w:themeColor="text1"/>
          <w:szCs w:val="24"/>
        </w:rPr>
        <w:lastRenderedPageBreak/>
        <w:t xml:space="preserve">Όσον αφορά τα </w:t>
      </w:r>
      <w:r>
        <w:rPr>
          <w:rFonts w:eastAsia="Times New Roman"/>
          <w:color w:val="000000" w:themeColor="text1"/>
          <w:szCs w:val="24"/>
        </w:rPr>
        <w:t xml:space="preserve">πωλητήρια, </w:t>
      </w:r>
      <w:r w:rsidRPr="00EF6984">
        <w:rPr>
          <w:rFonts w:eastAsia="Times New Roman"/>
          <w:color w:val="000000" w:themeColor="text1"/>
          <w:szCs w:val="24"/>
        </w:rPr>
        <w:t>ήδη έχουμε δείξει τ</w:t>
      </w:r>
      <w:r>
        <w:rPr>
          <w:rFonts w:eastAsia="Times New Roman"/>
          <w:color w:val="000000" w:themeColor="text1"/>
          <w:szCs w:val="24"/>
        </w:rPr>
        <w:t>ο νέο</w:t>
      </w:r>
      <w:r w:rsidRPr="00EF6984">
        <w:rPr>
          <w:rFonts w:eastAsia="Times New Roman"/>
          <w:color w:val="000000" w:themeColor="text1"/>
          <w:szCs w:val="24"/>
        </w:rPr>
        <w:t xml:space="preserve"> μας πρόσωπο και στο Εθνικό Αρχαιολογικό Μουσείο και στο </w:t>
      </w:r>
      <w:proofErr w:type="spellStart"/>
      <w:r w:rsidRPr="00EF6984">
        <w:rPr>
          <w:rFonts w:eastAsia="Times New Roman"/>
          <w:color w:val="000000" w:themeColor="text1"/>
          <w:szCs w:val="24"/>
        </w:rPr>
        <w:t>Ολ</w:t>
      </w:r>
      <w:r>
        <w:rPr>
          <w:rFonts w:eastAsia="Times New Roman"/>
          <w:color w:val="000000" w:themeColor="text1"/>
          <w:szCs w:val="24"/>
        </w:rPr>
        <w:t>υ</w:t>
      </w:r>
      <w:r w:rsidRPr="00EF6984">
        <w:rPr>
          <w:rFonts w:eastAsia="Times New Roman"/>
          <w:color w:val="000000" w:themeColor="text1"/>
          <w:szCs w:val="24"/>
        </w:rPr>
        <w:t>μπι</w:t>
      </w:r>
      <w:r>
        <w:rPr>
          <w:rFonts w:eastAsia="Times New Roman"/>
          <w:color w:val="000000" w:themeColor="text1"/>
          <w:szCs w:val="24"/>
        </w:rPr>
        <w:t>είο</w:t>
      </w:r>
      <w:proofErr w:type="spellEnd"/>
      <w:r w:rsidRPr="00EF6984">
        <w:rPr>
          <w:rFonts w:eastAsia="Times New Roman"/>
          <w:color w:val="000000" w:themeColor="text1"/>
          <w:szCs w:val="24"/>
        </w:rPr>
        <w:t xml:space="preserve"> και στο </w:t>
      </w:r>
      <w:r>
        <w:rPr>
          <w:rFonts w:eastAsia="Times New Roman"/>
          <w:color w:val="000000" w:themeColor="text1"/>
          <w:szCs w:val="24"/>
        </w:rPr>
        <w:t>Μ</w:t>
      </w:r>
      <w:r w:rsidRPr="00EF6984">
        <w:rPr>
          <w:rFonts w:eastAsia="Times New Roman"/>
          <w:color w:val="000000" w:themeColor="text1"/>
          <w:szCs w:val="24"/>
        </w:rPr>
        <w:t>ουσείο Κανελλοπούλου</w:t>
      </w:r>
      <w:r>
        <w:rPr>
          <w:rFonts w:eastAsia="Times New Roman"/>
          <w:color w:val="000000" w:themeColor="text1"/>
          <w:szCs w:val="24"/>
        </w:rPr>
        <w:t>.</w:t>
      </w:r>
    </w:p>
    <w:p w14:paraId="0A5C0F59"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w:t>
      </w:r>
      <w:r w:rsidRPr="00EF6984">
        <w:rPr>
          <w:rFonts w:eastAsia="Times New Roman"/>
          <w:color w:val="000000" w:themeColor="text1"/>
          <w:szCs w:val="24"/>
        </w:rPr>
        <w:t xml:space="preserve">σχολιάσω </w:t>
      </w:r>
      <w:r>
        <w:rPr>
          <w:rFonts w:eastAsia="Times New Roman"/>
          <w:color w:val="000000" w:themeColor="text1"/>
          <w:szCs w:val="24"/>
        </w:rPr>
        <w:t>ότι το Μ</w:t>
      </w:r>
      <w:r w:rsidRPr="00EF6984">
        <w:rPr>
          <w:rFonts w:eastAsia="Times New Roman"/>
          <w:color w:val="000000" w:themeColor="text1"/>
          <w:szCs w:val="24"/>
        </w:rPr>
        <w:t xml:space="preserve">ουσείο Κανελλοπούλου με το νομοθέτημα του 2014 </w:t>
      </w:r>
      <w:r>
        <w:rPr>
          <w:rFonts w:eastAsia="Times New Roman"/>
          <w:color w:val="000000" w:themeColor="text1"/>
          <w:szCs w:val="24"/>
        </w:rPr>
        <w:t>ε</w:t>
      </w:r>
      <w:r w:rsidRPr="00EF6984">
        <w:rPr>
          <w:rFonts w:eastAsia="Times New Roman"/>
          <w:color w:val="000000" w:themeColor="text1"/>
          <w:szCs w:val="24"/>
        </w:rPr>
        <w:t>πρόκειτ</w:t>
      </w:r>
      <w:r>
        <w:rPr>
          <w:rFonts w:eastAsia="Times New Roman"/>
          <w:color w:val="000000" w:themeColor="text1"/>
          <w:szCs w:val="24"/>
        </w:rPr>
        <w:t>ο</w:t>
      </w:r>
      <w:r w:rsidRPr="00EF6984">
        <w:rPr>
          <w:rFonts w:eastAsia="Times New Roman"/>
          <w:color w:val="000000" w:themeColor="text1"/>
          <w:szCs w:val="24"/>
        </w:rPr>
        <w:t xml:space="preserve"> να μετατραπεί σε Νομικό Πρόσωπο </w:t>
      </w:r>
      <w:r w:rsidRPr="00EF6984">
        <w:rPr>
          <w:rFonts w:eastAsia="Times New Roman"/>
          <w:color w:val="000000" w:themeColor="text1"/>
          <w:szCs w:val="24"/>
        </w:rPr>
        <w:t>Ιδιωτικού Δικαίου</w:t>
      </w:r>
      <w:r>
        <w:rPr>
          <w:rFonts w:eastAsia="Times New Roman"/>
          <w:color w:val="000000" w:themeColor="text1"/>
          <w:szCs w:val="24"/>
        </w:rPr>
        <w:t xml:space="preserve">. Εμείς </w:t>
      </w:r>
      <w:r w:rsidRPr="00EF6984">
        <w:rPr>
          <w:rFonts w:eastAsia="Times New Roman"/>
          <w:color w:val="000000" w:themeColor="text1"/>
          <w:szCs w:val="24"/>
        </w:rPr>
        <w:t xml:space="preserve">το κρατήσαμε Νομικό Πρόσωπο Δημοσίου Δικαίου και </w:t>
      </w:r>
      <w:r>
        <w:rPr>
          <w:rFonts w:eastAsia="Times New Roman"/>
          <w:color w:val="000000" w:themeColor="text1"/>
          <w:szCs w:val="24"/>
        </w:rPr>
        <w:t xml:space="preserve">του </w:t>
      </w:r>
      <w:r w:rsidRPr="00EF6984">
        <w:rPr>
          <w:rFonts w:eastAsia="Times New Roman"/>
          <w:color w:val="000000" w:themeColor="text1"/>
          <w:szCs w:val="24"/>
        </w:rPr>
        <w:t>φτιάξαμε και ένα πωλητήριο</w:t>
      </w:r>
      <w:r>
        <w:rPr>
          <w:rFonts w:eastAsia="Times New Roman"/>
          <w:color w:val="000000" w:themeColor="text1"/>
          <w:szCs w:val="24"/>
        </w:rPr>
        <w:t>.</w:t>
      </w:r>
      <w:r w:rsidRPr="00EF6984">
        <w:rPr>
          <w:rFonts w:eastAsia="Times New Roman"/>
          <w:color w:val="000000" w:themeColor="text1"/>
          <w:szCs w:val="24"/>
        </w:rPr>
        <w:t xml:space="preserve"> Και</w:t>
      </w:r>
      <w:r>
        <w:rPr>
          <w:rFonts w:eastAsia="Times New Roman"/>
          <w:color w:val="000000" w:themeColor="text1"/>
          <w:szCs w:val="24"/>
        </w:rPr>
        <w:t>,</w:t>
      </w:r>
      <w:r w:rsidRPr="00EF6984">
        <w:rPr>
          <w:rFonts w:eastAsia="Times New Roman"/>
          <w:color w:val="000000" w:themeColor="text1"/>
          <w:szCs w:val="24"/>
        </w:rPr>
        <w:t xml:space="preserve"> βέβαια</w:t>
      </w:r>
      <w:r>
        <w:rPr>
          <w:rFonts w:eastAsia="Times New Roman"/>
          <w:color w:val="000000" w:themeColor="text1"/>
          <w:szCs w:val="24"/>
        </w:rPr>
        <w:t>,</w:t>
      </w:r>
      <w:r w:rsidRPr="00EF6984">
        <w:rPr>
          <w:rFonts w:eastAsia="Times New Roman"/>
          <w:color w:val="000000" w:themeColor="text1"/>
          <w:szCs w:val="24"/>
        </w:rPr>
        <w:t xml:space="preserve"> έχουμε και ένα</w:t>
      </w:r>
      <w:r>
        <w:rPr>
          <w:rFonts w:eastAsia="Times New Roman"/>
          <w:color w:val="000000" w:themeColor="text1"/>
          <w:szCs w:val="24"/>
        </w:rPr>
        <w:t>ν</w:t>
      </w:r>
      <w:r w:rsidRPr="00EF6984">
        <w:rPr>
          <w:rFonts w:eastAsia="Times New Roman"/>
          <w:color w:val="000000" w:themeColor="text1"/>
          <w:szCs w:val="24"/>
        </w:rPr>
        <w:t xml:space="preserve"> οργασμό εργασιών στα εργαστήρια</w:t>
      </w:r>
      <w:r>
        <w:rPr>
          <w:rFonts w:eastAsia="Times New Roman"/>
          <w:color w:val="000000" w:themeColor="text1"/>
          <w:szCs w:val="24"/>
        </w:rPr>
        <w:t>,</w:t>
      </w:r>
      <w:r w:rsidRPr="00EF6984">
        <w:rPr>
          <w:rFonts w:eastAsia="Times New Roman"/>
          <w:color w:val="000000" w:themeColor="text1"/>
          <w:szCs w:val="24"/>
        </w:rPr>
        <w:t xml:space="preserve"> που πλέον τα βλέπουμε παραγωγικά</w:t>
      </w:r>
      <w:r>
        <w:rPr>
          <w:rFonts w:eastAsia="Times New Roman"/>
          <w:color w:val="000000" w:themeColor="text1"/>
          <w:szCs w:val="24"/>
        </w:rPr>
        <w:t xml:space="preserve">, δηλαδή το ίδιο το ΤΑΠ </w:t>
      </w:r>
      <w:r w:rsidRPr="00EF6984">
        <w:rPr>
          <w:rFonts w:eastAsia="Times New Roman"/>
          <w:color w:val="000000" w:themeColor="text1"/>
          <w:szCs w:val="24"/>
        </w:rPr>
        <w:t>να παράγει</w:t>
      </w:r>
      <w:r>
        <w:rPr>
          <w:rFonts w:eastAsia="Times New Roman"/>
          <w:color w:val="000000" w:themeColor="text1"/>
          <w:szCs w:val="24"/>
        </w:rPr>
        <w:t xml:space="preserve">. Αυτός </w:t>
      </w:r>
      <w:r w:rsidRPr="00EF6984">
        <w:rPr>
          <w:rFonts w:eastAsia="Times New Roman"/>
          <w:color w:val="000000" w:themeColor="text1"/>
          <w:szCs w:val="24"/>
        </w:rPr>
        <w:t xml:space="preserve">είναι μεγάλος </w:t>
      </w:r>
      <w:r w:rsidRPr="00EF6984">
        <w:rPr>
          <w:rFonts w:eastAsia="Times New Roman"/>
          <w:color w:val="000000" w:themeColor="text1"/>
          <w:szCs w:val="24"/>
        </w:rPr>
        <w:t xml:space="preserve">στόχος </w:t>
      </w:r>
      <w:r>
        <w:rPr>
          <w:rFonts w:eastAsia="Times New Roman"/>
          <w:color w:val="000000" w:themeColor="text1"/>
          <w:szCs w:val="24"/>
        </w:rPr>
        <w:t>για εμάς.</w:t>
      </w:r>
    </w:p>
    <w:p w14:paraId="0A5C0F5A"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Περνώντας στα</w:t>
      </w:r>
      <w:r w:rsidRPr="00EF6984">
        <w:rPr>
          <w:rFonts w:eastAsia="Times New Roman"/>
          <w:color w:val="000000" w:themeColor="text1"/>
          <w:szCs w:val="24"/>
        </w:rPr>
        <w:t xml:space="preserve"> αναψυκτήρια</w:t>
      </w:r>
      <w:r>
        <w:rPr>
          <w:rFonts w:eastAsia="Times New Roman"/>
          <w:color w:val="000000" w:themeColor="text1"/>
          <w:szCs w:val="24"/>
        </w:rPr>
        <w:t>,</w:t>
      </w:r>
      <w:r w:rsidRPr="00EF6984">
        <w:rPr>
          <w:rFonts w:eastAsia="Times New Roman"/>
          <w:color w:val="000000" w:themeColor="text1"/>
          <w:szCs w:val="24"/>
        </w:rPr>
        <w:t xml:space="preserve"> είναι λίγο πιο δύσκολη αυτή η περίπτωση</w:t>
      </w:r>
      <w:r>
        <w:rPr>
          <w:rFonts w:eastAsia="Times New Roman"/>
          <w:color w:val="000000" w:themeColor="text1"/>
          <w:szCs w:val="24"/>
        </w:rPr>
        <w:t>. Α</w:t>
      </w:r>
      <w:r w:rsidRPr="00EF6984">
        <w:rPr>
          <w:rFonts w:eastAsia="Times New Roman"/>
          <w:color w:val="000000" w:themeColor="text1"/>
          <w:szCs w:val="24"/>
        </w:rPr>
        <w:t>ναφέρ</w:t>
      </w:r>
      <w:r>
        <w:rPr>
          <w:rFonts w:eastAsia="Times New Roman"/>
          <w:color w:val="000000" w:themeColor="text1"/>
          <w:szCs w:val="24"/>
        </w:rPr>
        <w:t xml:space="preserve">θηκα </w:t>
      </w:r>
      <w:r w:rsidRPr="00EF6984">
        <w:rPr>
          <w:rFonts w:eastAsia="Times New Roman"/>
          <w:color w:val="000000" w:themeColor="text1"/>
          <w:szCs w:val="24"/>
        </w:rPr>
        <w:t>και στ</w:t>
      </w:r>
      <w:r>
        <w:rPr>
          <w:rFonts w:eastAsia="Times New Roman"/>
          <w:color w:val="000000" w:themeColor="text1"/>
          <w:szCs w:val="24"/>
        </w:rPr>
        <w:t xml:space="preserve">ην </w:t>
      </w:r>
      <w:r>
        <w:rPr>
          <w:rFonts w:eastAsia="Times New Roman"/>
          <w:color w:val="000000" w:themeColor="text1"/>
          <w:szCs w:val="24"/>
        </w:rPr>
        <w:t>ε</w:t>
      </w:r>
      <w:r w:rsidRPr="00EF6984">
        <w:rPr>
          <w:rFonts w:eastAsia="Times New Roman"/>
          <w:color w:val="000000" w:themeColor="text1"/>
          <w:szCs w:val="24"/>
        </w:rPr>
        <w:t xml:space="preserve">πιτροπή </w:t>
      </w:r>
      <w:r>
        <w:rPr>
          <w:rFonts w:eastAsia="Times New Roman"/>
          <w:color w:val="000000" w:themeColor="text1"/>
          <w:szCs w:val="24"/>
        </w:rPr>
        <w:t>σε συζήτηση που τυχαία είχα τι</w:t>
      </w:r>
      <w:r w:rsidRPr="00EF6984">
        <w:rPr>
          <w:rFonts w:eastAsia="Times New Roman"/>
          <w:color w:val="000000" w:themeColor="text1"/>
          <w:szCs w:val="24"/>
        </w:rPr>
        <w:t>ς προ</w:t>
      </w:r>
      <w:r>
        <w:rPr>
          <w:rFonts w:eastAsia="Times New Roman"/>
          <w:color w:val="000000" w:themeColor="text1"/>
          <w:szCs w:val="24"/>
        </w:rPr>
        <w:t>ηγούμενες μέρες με πρώην Υπουργό Π</w:t>
      </w:r>
      <w:r w:rsidRPr="00EF6984">
        <w:rPr>
          <w:rFonts w:eastAsia="Times New Roman"/>
          <w:color w:val="000000" w:themeColor="text1"/>
          <w:szCs w:val="24"/>
        </w:rPr>
        <w:t>ολιτισμού</w:t>
      </w:r>
      <w:r>
        <w:rPr>
          <w:rFonts w:eastAsia="Times New Roman"/>
          <w:color w:val="000000" w:themeColor="text1"/>
          <w:szCs w:val="24"/>
        </w:rPr>
        <w:t>, ό</w:t>
      </w:r>
      <w:r w:rsidRPr="00EF6984">
        <w:rPr>
          <w:rFonts w:eastAsia="Times New Roman"/>
          <w:color w:val="000000" w:themeColor="text1"/>
          <w:szCs w:val="24"/>
        </w:rPr>
        <w:t>χι τ</w:t>
      </w:r>
      <w:r>
        <w:rPr>
          <w:rFonts w:eastAsia="Times New Roman"/>
          <w:color w:val="000000" w:themeColor="text1"/>
          <w:szCs w:val="24"/>
        </w:rPr>
        <w:t>η</w:t>
      </w:r>
      <w:r w:rsidRPr="00EF6984">
        <w:rPr>
          <w:rFonts w:eastAsia="Times New Roman"/>
          <w:color w:val="000000" w:themeColor="text1"/>
          <w:szCs w:val="24"/>
        </w:rPr>
        <w:t>ς δικ</w:t>
      </w:r>
      <w:r>
        <w:rPr>
          <w:rFonts w:eastAsia="Times New Roman"/>
          <w:color w:val="000000" w:themeColor="text1"/>
          <w:szCs w:val="24"/>
        </w:rPr>
        <w:t>ή</w:t>
      </w:r>
      <w:r w:rsidRPr="00EF6984">
        <w:rPr>
          <w:rFonts w:eastAsia="Times New Roman"/>
          <w:color w:val="000000" w:themeColor="text1"/>
          <w:szCs w:val="24"/>
        </w:rPr>
        <w:t>ς μ</w:t>
      </w:r>
      <w:r>
        <w:rPr>
          <w:rFonts w:eastAsia="Times New Roman"/>
          <w:color w:val="000000" w:themeColor="text1"/>
          <w:szCs w:val="24"/>
        </w:rPr>
        <w:t>ας Κ</w:t>
      </w:r>
      <w:r w:rsidRPr="00EF6984">
        <w:rPr>
          <w:rFonts w:eastAsia="Times New Roman"/>
          <w:color w:val="000000" w:themeColor="text1"/>
          <w:szCs w:val="24"/>
        </w:rPr>
        <w:t>υβέρνησης</w:t>
      </w:r>
      <w:r>
        <w:rPr>
          <w:rFonts w:eastAsia="Times New Roman"/>
          <w:color w:val="000000" w:themeColor="text1"/>
          <w:szCs w:val="24"/>
        </w:rPr>
        <w:t>, ο</w:t>
      </w:r>
      <w:r w:rsidRPr="00EF6984">
        <w:rPr>
          <w:rFonts w:eastAsia="Times New Roman"/>
          <w:color w:val="000000" w:themeColor="text1"/>
          <w:szCs w:val="24"/>
        </w:rPr>
        <w:t xml:space="preserve"> οποίος αναγνώρισε τις </w:t>
      </w:r>
      <w:r>
        <w:rPr>
          <w:rFonts w:eastAsia="Times New Roman"/>
          <w:color w:val="000000" w:themeColor="text1"/>
          <w:szCs w:val="24"/>
        </w:rPr>
        <w:t>συμπληρω</w:t>
      </w:r>
      <w:r>
        <w:rPr>
          <w:rFonts w:eastAsia="Times New Roman"/>
          <w:color w:val="000000" w:themeColor="text1"/>
          <w:szCs w:val="24"/>
        </w:rPr>
        <w:t xml:space="preserve">ματικές </w:t>
      </w:r>
      <w:r w:rsidRPr="00EF6984">
        <w:rPr>
          <w:rFonts w:eastAsia="Times New Roman"/>
          <w:color w:val="000000" w:themeColor="text1"/>
          <w:szCs w:val="24"/>
        </w:rPr>
        <w:t>συμβάσεις και τις δικαστικές εμπλοκές και</w:t>
      </w:r>
      <w:r>
        <w:rPr>
          <w:rFonts w:eastAsia="Times New Roman"/>
          <w:color w:val="000000" w:themeColor="text1"/>
          <w:szCs w:val="24"/>
        </w:rPr>
        <w:t>,</w:t>
      </w:r>
      <w:r w:rsidRPr="00EF6984">
        <w:rPr>
          <w:rFonts w:eastAsia="Times New Roman"/>
          <w:color w:val="000000" w:themeColor="text1"/>
          <w:szCs w:val="24"/>
        </w:rPr>
        <w:t xml:space="preserve"> μάλιστα</w:t>
      </w:r>
      <w:r>
        <w:rPr>
          <w:rFonts w:eastAsia="Times New Roman"/>
          <w:color w:val="000000" w:themeColor="text1"/>
          <w:szCs w:val="24"/>
        </w:rPr>
        <w:t>, τις περιπτώσεις ό</w:t>
      </w:r>
      <w:r w:rsidRPr="00EF6984">
        <w:rPr>
          <w:rFonts w:eastAsia="Times New Roman"/>
          <w:color w:val="000000" w:themeColor="text1"/>
          <w:szCs w:val="24"/>
        </w:rPr>
        <w:t>που η λειτουργία είναι πιο προβληματική από τη μη λειτουργία</w:t>
      </w:r>
      <w:r>
        <w:rPr>
          <w:rFonts w:eastAsia="Times New Roman"/>
          <w:color w:val="000000" w:themeColor="text1"/>
          <w:szCs w:val="24"/>
        </w:rPr>
        <w:t>.</w:t>
      </w:r>
    </w:p>
    <w:p w14:paraId="0A5C0F5B"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Ν</w:t>
      </w:r>
      <w:r w:rsidRPr="00EF6984">
        <w:rPr>
          <w:rFonts w:eastAsia="Times New Roman"/>
          <w:color w:val="000000" w:themeColor="text1"/>
          <w:szCs w:val="24"/>
        </w:rPr>
        <w:t xml:space="preserve">ομίζω </w:t>
      </w:r>
      <w:r>
        <w:rPr>
          <w:rFonts w:eastAsia="Times New Roman"/>
          <w:color w:val="000000" w:themeColor="text1"/>
          <w:szCs w:val="24"/>
        </w:rPr>
        <w:t xml:space="preserve">ότι </w:t>
      </w:r>
      <w:r w:rsidRPr="00EF6984">
        <w:rPr>
          <w:rFonts w:eastAsia="Times New Roman"/>
          <w:color w:val="000000" w:themeColor="text1"/>
          <w:szCs w:val="24"/>
        </w:rPr>
        <w:t>θα βρεθούμε</w:t>
      </w:r>
      <w:r>
        <w:rPr>
          <w:rFonts w:eastAsia="Times New Roman"/>
          <w:color w:val="000000" w:themeColor="text1"/>
          <w:szCs w:val="24"/>
        </w:rPr>
        <w:t>,</w:t>
      </w:r>
      <w:r w:rsidRPr="00EF6984">
        <w:rPr>
          <w:rFonts w:eastAsia="Times New Roman"/>
          <w:color w:val="000000" w:themeColor="text1"/>
          <w:szCs w:val="24"/>
        </w:rPr>
        <w:t xml:space="preserve"> κυρία Κεφαλογιάννη</w:t>
      </w:r>
      <w:r>
        <w:rPr>
          <w:rFonts w:eastAsia="Times New Roman"/>
          <w:color w:val="000000" w:themeColor="text1"/>
          <w:szCs w:val="24"/>
        </w:rPr>
        <w:t>,</w:t>
      </w:r>
      <w:r w:rsidRPr="00EF6984">
        <w:rPr>
          <w:rFonts w:eastAsia="Times New Roman"/>
          <w:color w:val="000000" w:themeColor="text1"/>
          <w:szCs w:val="24"/>
        </w:rPr>
        <w:t xml:space="preserve"> μεθαύριο στους Δελφούς να μιλήσουμε και με την </w:t>
      </w:r>
      <w:r>
        <w:rPr>
          <w:rFonts w:eastAsia="Times New Roman"/>
          <w:color w:val="000000" w:themeColor="text1"/>
          <w:szCs w:val="24"/>
        </w:rPr>
        <w:t>έ</w:t>
      </w:r>
      <w:r w:rsidRPr="00EF6984">
        <w:rPr>
          <w:rFonts w:eastAsia="Times New Roman"/>
          <w:color w:val="000000" w:themeColor="text1"/>
          <w:szCs w:val="24"/>
        </w:rPr>
        <w:t>φορ</w:t>
      </w:r>
      <w:r>
        <w:rPr>
          <w:rFonts w:eastAsia="Times New Roman"/>
          <w:color w:val="000000" w:themeColor="text1"/>
          <w:szCs w:val="24"/>
        </w:rPr>
        <w:t>ο</w:t>
      </w:r>
      <w:r w:rsidRPr="00EF6984">
        <w:rPr>
          <w:rFonts w:eastAsia="Times New Roman"/>
          <w:color w:val="000000" w:themeColor="text1"/>
          <w:szCs w:val="24"/>
        </w:rPr>
        <w:t xml:space="preserve"> για </w:t>
      </w:r>
      <w:r>
        <w:rPr>
          <w:rFonts w:eastAsia="Times New Roman"/>
          <w:color w:val="000000" w:themeColor="text1"/>
          <w:szCs w:val="24"/>
        </w:rPr>
        <w:t xml:space="preserve">το αναψυκτήριο </w:t>
      </w:r>
      <w:r w:rsidRPr="00EF6984">
        <w:rPr>
          <w:rFonts w:eastAsia="Times New Roman"/>
          <w:color w:val="000000" w:themeColor="text1"/>
          <w:szCs w:val="24"/>
        </w:rPr>
        <w:t>που λειτουργεί</w:t>
      </w:r>
      <w:r>
        <w:rPr>
          <w:rFonts w:eastAsia="Times New Roman"/>
          <w:color w:val="000000" w:themeColor="text1"/>
          <w:szCs w:val="24"/>
        </w:rPr>
        <w:t>, που χρειάστηκε δύ</w:t>
      </w:r>
      <w:r w:rsidRPr="00EF6984">
        <w:rPr>
          <w:rFonts w:eastAsia="Times New Roman"/>
          <w:color w:val="000000" w:themeColor="text1"/>
          <w:szCs w:val="24"/>
        </w:rPr>
        <w:t xml:space="preserve">ο χρόνια να βγει </w:t>
      </w:r>
      <w:r>
        <w:rPr>
          <w:rFonts w:eastAsia="Times New Roman"/>
          <w:color w:val="000000" w:themeColor="text1"/>
          <w:szCs w:val="24"/>
        </w:rPr>
        <w:t>μια</w:t>
      </w:r>
      <w:r w:rsidRPr="00EF6984">
        <w:rPr>
          <w:rFonts w:eastAsia="Times New Roman"/>
          <w:color w:val="000000" w:themeColor="text1"/>
          <w:szCs w:val="24"/>
        </w:rPr>
        <w:t xml:space="preserve"> απόφαση</w:t>
      </w:r>
      <w:r>
        <w:rPr>
          <w:rFonts w:eastAsia="Times New Roman"/>
          <w:color w:val="000000" w:themeColor="text1"/>
          <w:szCs w:val="24"/>
        </w:rPr>
        <w:t>,</w:t>
      </w:r>
      <w:r w:rsidRPr="00EF6984">
        <w:rPr>
          <w:rFonts w:eastAsia="Times New Roman"/>
          <w:color w:val="000000" w:themeColor="text1"/>
          <w:szCs w:val="24"/>
        </w:rPr>
        <w:t xml:space="preserve"> η οποία</w:t>
      </w:r>
      <w:r>
        <w:rPr>
          <w:rFonts w:eastAsia="Times New Roman"/>
          <w:color w:val="000000" w:themeColor="text1"/>
          <w:szCs w:val="24"/>
        </w:rPr>
        <w:t>, επίσης,</w:t>
      </w:r>
      <w:r w:rsidRPr="00EF6984">
        <w:rPr>
          <w:rFonts w:eastAsia="Times New Roman"/>
          <w:color w:val="000000" w:themeColor="text1"/>
          <w:szCs w:val="24"/>
        </w:rPr>
        <w:t xml:space="preserve"> δεν έχει υλοποιηθεί </w:t>
      </w:r>
      <w:r>
        <w:rPr>
          <w:rFonts w:eastAsia="Times New Roman"/>
          <w:color w:val="000000" w:themeColor="text1"/>
          <w:szCs w:val="24"/>
        </w:rPr>
        <w:t xml:space="preserve">εδώ και έναν χρόνο και </w:t>
      </w:r>
      <w:r w:rsidRPr="00EF6984">
        <w:rPr>
          <w:rFonts w:eastAsia="Times New Roman"/>
          <w:color w:val="000000" w:themeColor="text1"/>
          <w:szCs w:val="24"/>
        </w:rPr>
        <w:t>πλέον</w:t>
      </w:r>
      <w:r>
        <w:rPr>
          <w:rFonts w:eastAsia="Times New Roman"/>
          <w:color w:val="000000" w:themeColor="text1"/>
          <w:szCs w:val="24"/>
        </w:rPr>
        <w:t xml:space="preserve"> και ν</w:t>
      </w:r>
      <w:r w:rsidRPr="00EF6984">
        <w:rPr>
          <w:rFonts w:eastAsia="Times New Roman"/>
          <w:color w:val="000000" w:themeColor="text1"/>
          <w:szCs w:val="24"/>
        </w:rPr>
        <w:t>α συζητήσου</w:t>
      </w:r>
      <w:r>
        <w:rPr>
          <w:rFonts w:eastAsia="Times New Roman"/>
          <w:color w:val="000000" w:themeColor="text1"/>
          <w:szCs w:val="24"/>
        </w:rPr>
        <w:t xml:space="preserve">με </w:t>
      </w:r>
      <w:r w:rsidRPr="00EF6984">
        <w:rPr>
          <w:rFonts w:eastAsia="Times New Roman"/>
          <w:color w:val="000000" w:themeColor="text1"/>
          <w:szCs w:val="24"/>
        </w:rPr>
        <w:t xml:space="preserve">για αυτά </w:t>
      </w:r>
      <w:r>
        <w:rPr>
          <w:rFonts w:eastAsia="Times New Roman"/>
          <w:color w:val="000000" w:themeColor="text1"/>
          <w:szCs w:val="24"/>
        </w:rPr>
        <w:t>τα προβλήματα κ</w:t>
      </w:r>
      <w:r w:rsidRPr="00EF6984">
        <w:rPr>
          <w:rFonts w:eastAsia="Times New Roman"/>
          <w:color w:val="000000" w:themeColor="text1"/>
          <w:szCs w:val="24"/>
        </w:rPr>
        <w:t>αι πώς θα μπορ</w:t>
      </w:r>
      <w:r>
        <w:rPr>
          <w:rFonts w:eastAsia="Times New Roman"/>
          <w:color w:val="000000" w:themeColor="text1"/>
          <w:szCs w:val="24"/>
        </w:rPr>
        <w:t xml:space="preserve">έσουμε </w:t>
      </w:r>
      <w:r w:rsidRPr="00EF6984">
        <w:rPr>
          <w:rFonts w:eastAsia="Times New Roman"/>
          <w:color w:val="000000" w:themeColor="text1"/>
          <w:szCs w:val="24"/>
        </w:rPr>
        <w:t xml:space="preserve">να </w:t>
      </w:r>
      <w:r>
        <w:rPr>
          <w:rFonts w:eastAsia="Times New Roman"/>
          <w:color w:val="000000" w:themeColor="text1"/>
          <w:szCs w:val="24"/>
        </w:rPr>
        <w:t xml:space="preserve">τα </w:t>
      </w:r>
      <w:r w:rsidRPr="00EF6984">
        <w:rPr>
          <w:rFonts w:eastAsia="Times New Roman"/>
          <w:color w:val="000000" w:themeColor="text1"/>
          <w:szCs w:val="24"/>
        </w:rPr>
        <w:t>ξεπεράσουμε</w:t>
      </w:r>
      <w:r>
        <w:rPr>
          <w:rFonts w:eastAsia="Times New Roman"/>
          <w:color w:val="000000" w:themeColor="text1"/>
          <w:szCs w:val="24"/>
        </w:rPr>
        <w:t>.</w:t>
      </w:r>
    </w:p>
    <w:p w14:paraId="0A5C0F5C" w14:textId="77777777" w:rsidR="004A3142" w:rsidRDefault="002101D6">
      <w:pPr>
        <w:spacing w:line="600" w:lineRule="auto"/>
        <w:ind w:firstLine="720"/>
        <w:jc w:val="both"/>
        <w:rPr>
          <w:rFonts w:eastAsia="Times New Roman"/>
          <w:color w:val="000000" w:themeColor="text1"/>
          <w:szCs w:val="24"/>
        </w:rPr>
      </w:pPr>
      <w:r w:rsidRPr="00EF6984">
        <w:rPr>
          <w:rFonts w:eastAsia="Times New Roman"/>
          <w:color w:val="000000" w:themeColor="text1"/>
          <w:szCs w:val="24"/>
        </w:rPr>
        <w:t>Πάντως εγώ προσωπικά νιώθω περήφανος που δεν</w:t>
      </w:r>
      <w:r w:rsidRPr="00EF6984">
        <w:rPr>
          <w:rFonts w:eastAsia="Times New Roman"/>
          <w:color w:val="000000" w:themeColor="text1"/>
          <w:szCs w:val="24"/>
        </w:rPr>
        <w:t xml:space="preserve"> υπέγραψα τ</w:t>
      </w:r>
      <w:r>
        <w:rPr>
          <w:rFonts w:eastAsia="Times New Roman"/>
          <w:color w:val="000000" w:themeColor="text1"/>
          <w:szCs w:val="24"/>
        </w:rPr>
        <w:t>ι</w:t>
      </w:r>
      <w:r w:rsidRPr="00EF6984">
        <w:rPr>
          <w:rFonts w:eastAsia="Times New Roman"/>
          <w:color w:val="000000" w:themeColor="text1"/>
          <w:szCs w:val="24"/>
        </w:rPr>
        <w:t>ς παρατάσ</w:t>
      </w:r>
      <w:r>
        <w:rPr>
          <w:rFonts w:eastAsia="Times New Roman"/>
          <w:color w:val="000000" w:themeColor="text1"/>
          <w:szCs w:val="24"/>
        </w:rPr>
        <w:t>ει</w:t>
      </w:r>
      <w:r w:rsidRPr="00EF6984">
        <w:rPr>
          <w:rFonts w:eastAsia="Times New Roman"/>
          <w:color w:val="000000" w:themeColor="text1"/>
          <w:szCs w:val="24"/>
        </w:rPr>
        <w:t xml:space="preserve">ς </w:t>
      </w:r>
      <w:r>
        <w:rPr>
          <w:rFonts w:eastAsia="Times New Roman"/>
          <w:color w:val="000000" w:themeColor="text1"/>
          <w:szCs w:val="24"/>
        </w:rPr>
        <w:t xml:space="preserve">που </w:t>
      </w:r>
      <w:r w:rsidRPr="00EF6984">
        <w:rPr>
          <w:rFonts w:eastAsia="Times New Roman"/>
          <w:color w:val="000000" w:themeColor="text1"/>
          <w:szCs w:val="24"/>
        </w:rPr>
        <w:t xml:space="preserve">μας φέρανε </w:t>
      </w:r>
      <w:r>
        <w:rPr>
          <w:rFonts w:eastAsia="Times New Roman"/>
          <w:color w:val="000000" w:themeColor="text1"/>
          <w:szCs w:val="24"/>
        </w:rPr>
        <w:t xml:space="preserve">και το </w:t>
      </w:r>
      <w:r w:rsidRPr="00EF6984">
        <w:rPr>
          <w:rFonts w:eastAsia="Times New Roman"/>
          <w:color w:val="000000" w:themeColor="text1"/>
          <w:szCs w:val="24"/>
        </w:rPr>
        <w:t xml:space="preserve">2015 και </w:t>
      </w:r>
      <w:r>
        <w:rPr>
          <w:rFonts w:eastAsia="Times New Roman"/>
          <w:color w:val="000000" w:themeColor="text1"/>
          <w:szCs w:val="24"/>
        </w:rPr>
        <w:t xml:space="preserve">το </w:t>
      </w:r>
      <w:r w:rsidRPr="00EF6984">
        <w:rPr>
          <w:rFonts w:eastAsia="Times New Roman"/>
          <w:color w:val="000000" w:themeColor="text1"/>
          <w:szCs w:val="24"/>
        </w:rPr>
        <w:t>2016</w:t>
      </w:r>
      <w:r>
        <w:rPr>
          <w:rFonts w:eastAsia="Times New Roman"/>
          <w:color w:val="000000" w:themeColor="text1"/>
          <w:szCs w:val="24"/>
        </w:rPr>
        <w:t>,</w:t>
      </w:r>
      <w:r w:rsidRPr="00EF6984">
        <w:rPr>
          <w:rFonts w:eastAsia="Times New Roman"/>
          <w:color w:val="000000" w:themeColor="text1"/>
          <w:szCs w:val="24"/>
        </w:rPr>
        <w:t xml:space="preserve"> όπως έγινε </w:t>
      </w:r>
      <w:r>
        <w:rPr>
          <w:rFonts w:eastAsia="Times New Roman"/>
          <w:color w:val="000000" w:themeColor="text1"/>
          <w:szCs w:val="24"/>
        </w:rPr>
        <w:t>επί</w:t>
      </w:r>
      <w:r w:rsidRPr="00EF6984">
        <w:rPr>
          <w:rFonts w:eastAsia="Times New Roman"/>
          <w:color w:val="000000" w:themeColor="text1"/>
          <w:szCs w:val="24"/>
        </w:rPr>
        <w:t xml:space="preserve"> προηγούμεν</w:t>
      </w:r>
      <w:r>
        <w:rPr>
          <w:rFonts w:eastAsia="Times New Roman"/>
          <w:color w:val="000000" w:themeColor="text1"/>
          <w:szCs w:val="24"/>
        </w:rPr>
        <w:t>ων Υπουργών.</w:t>
      </w:r>
      <w:r w:rsidRPr="00EF6984">
        <w:rPr>
          <w:rFonts w:eastAsia="Times New Roman"/>
          <w:color w:val="000000" w:themeColor="text1"/>
          <w:szCs w:val="24"/>
        </w:rPr>
        <w:t xml:space="preserve"> Προφανώς</w:t>
      </w:r>
      <w:r>
        <w:rPr>
          <w:rFonts w:eastAsia="Times New Roman"/>
          <w:color w:val="000000" w:themeColor="text1"/>
          <w:szCs w:val="24"/>
        </w:rPr>
        <w:t>,</w:t>
      </w:r>
      <w:r w:rsidRPr="00EF6984">
        <w:rPr>
          <w:rFonts w:eastAsia="Times New Roman"/>
          <w:color w:val="000000" w:themeColor="text1"/>
          <w:szCs w:val="24"/>
        </w:rPr>
        <w:t xml:space="preserve"> δεχόμουν μεγάλ</w:t>
      </w:r>
      <w:r>
        <w:rPr>
          <w:rFonts w:eastAsia="Times New Roman"/>
          <w:color w:val="000000" w:themeColor="text1"/>
          <w:szCs w:val="24"/>
        </w:rPr>
        <w:t>ε</w:t>
      </w:r>
      <w:r w:rsidRPr="00EF6984">
        <w:rPr>
          <w:rFonts w:eastAsia="Times New Roman"/>
          <w:color w:val="000000" w:themeColor="text1"/>
          <w:szCs w:val="24"/>
        </w:rPr>
        <w:t>ς πιέσ</w:t>
      </w:r>
      <w:r>
        <w:rPr>
          <w:rFonts w:eastAsia="Times New Roman"/>
          <w:color w:val="000000" w:themeColor="text1"/>
          <w:szCs w:val="24"/>
        </w:rPr>
        <w:t>ει</w:t>
      </w:r>
      <w:r w:rsidRPr="00EF6984">
        <w:rPr>
          <w:rFonts w:eastAsia="Times New Roman"/>
          <w:color w:val="000000" w:themeColor="text1"/>
          <w:szCs w:val="24"/>
        </w:rPr>
        <w:t>ς και άλλαξα το πλαίσιο</w:t>
      </w:r>
      <w:r>
        <w:rPr>
          <w:rFonts w:eastAsia="Times New Roman"/>
          <w:color w:val="000000" w:themeColor="text1"/>
          <w:szCs w:val="24"/>
        </w:rPr>
        <w:t>. Έ</w:t>
      </w:r>
      <w:r w:rsidRPr="00EF6984">
        <w:rPr>
          <w:rFonts w:eastAsia="Times New Roman"/>
          <w:color w:val="000000" w:themeColor="text1"/>
          <w:szCs w:val="24"/>
        </w:rPr>
        <w:t>χουμε</w:t>
      </w:r>
      <w:r>
        <w:rPr>
          <w:rFonts w:eastAsia="Times New Roman"/>
          <w:color w:val="000000" w:themeColor="text1"/>
          <w:szCs w:val="24"/>
        </w:rPr>
        <w:t>,</w:t>
      </w:r>
      <w:r w:rsidRPr="00EF6984">
        <w:rPr>
          <w:rFonts w:eastAsia="Times New Roman"/>
          <w:color w:val="000000" w:themeColor="text1"/>
          <w:szCs w:val="24"/>
        </w:rPr>
        <w:t xml:space="preserve"> λοιπόν</w:t>
      </w:r>
      <w:r>
        <w:rPr>
          <w:rFonts w:eastAsia="Times New Roman"/>
          <w:color w:val="000000" w:themeColor="text1"/>
          <w:szCs w:val="24"/>
        </w:rPr>
        <w:t>, ένα ενιαίο π</w:t>
      </w:r>
      <w:r w:rsidRPr="00EF6984">
        <w:rPr>
          <w:rFonts w:eastAsia="Times New Roman"/>
          <w:color w:val="000000" w:themeColor="text1"/>
          <w:szCs w:val="24"/>
        </w:rPr>
        <w:t>λαίσιο</w:t>
      </w:r>
      <w:r>
        <w:rPr>
          <w:rFonts w:eastAsia="Times New Roman"/>
          <w:color w:val="000000" w:themeColor="text1"/>
          <w:szCs w:val="24"/>
        </w:rPr>
        <w:t>. Α</w:t>
      </w:r>
      <w:r w:rsidRPr="00EF6984">
        <w:rPr>
          <w:rFonts w:eastAsia="Times New Roman"/>
          <w:color w:val="000000" w:themeColor="text1"/>
          <w:szCs w:val="24"/>
        </w:rPr>
        <w:t>υτή</w:t>
      </w:r>
      <w:r>
        <w:rPr>
          <w:rFonts w:eastAsia="Times New Roman"/>
          <w:color w:val="000000" w:themeColor="text1"/>
          <w:szCs w:val="24"/>
        </w:rPr>
        <w:t>ν τη</w:t>
      </w:r>
      <w:r w:rsidRPr="00EF6984">
        <w:rPr>
          <w:rFonts w:eastAsia="Times New Roman"/>
          <w:color w:val="000000" w:themeColor="text1"/>
          <w:szCs w:val="24"/>
        </w:rPr>
        <w:t xml:space="preserve"> στιγμή εκπονείται </w:t>
      </w:r>
      <w:r>
        <w:rPr>
          <w:rFonts w:eastAsia="Times New Roman"/>
          <w:color w:val="000000" w:themeColor="text1"/>
          <w:szCs w:val="24"/>
        </w:rPr>
        <w:t xml:space="preserve">ένα </w:t>
      </w:r>
      <w:r w:rsidRPr="00EF6984">
        <w:rPr>
          <w:rFonts w:eastAsia="Times New Roman"/>
          <w:color w:val="000000" w:themeColor="text1"/>
          <w:szCs w:val="24"/>
        </w:rPr>
        <w:t>πρόγραμμα αξιοποίησης</w:t>
      </w:r>
      <w:r>
        <w:rPr>
          <w:rFonts w:eastAsia="Times New Roman"/>
          <w:color w:val="000000" w:themeColor="text1"/>
          <w:szCs w:val="24"/>
        </w:rPr>
        <w:t>, που</w:t>
      </w:r>
      <w:r w:rsidRPr="00EF6984">
        <w:rPr>
          <w:rFonts w:eastAsia="Times New Roman"/>
          <w:color w:val="000000" w:themeColor="text1"/>
          <w:szCs w:val="24"/>
        </w:rPr>
        <w:t xml:space="preserve"> θ</w:t>
      </w:r>
      <w:r w:rsidRPr="00EF6984">
        <w:rPr>
          <w:rFonts w:eastAsia="Times New Roman"/>
          <w:color w:val="000000" w:themeColor="text1"/>
          <w:szCs w:val="24"/>
        </w:rPr>
        <w:t xml:space="preserve">α οδηγήσει ως </w:t>
      </w:r>
      <w:r>
        <w:rPr>
          <w:rFonts w:eastAsia="Times New Roman"/>
          <w:color w:val="000000" w:themeColor="text1"/>
          <w:szCs w:val="24"/>
        </w:rPr>
        <w:t xml:space="preserve">τις </w:t>
      </w:r>
      <w:r w:rsidRPr="00EF6984">
        <w:rPr>
          <w:rFonts w:eastAsia="Times New Roman"/>
          <w:color w:val="000000" w:themeColor="text1"/>
          <w:szCs w:val="24"/>
        </w:rPr>
        <w:t>αρχές του καλοκαιριού σε υπουργική απόφαση και νέες διαγω</w:t>
      </w:r>
      <w:r>
        <w:rPr>
          <w:rFonts w:eastAsia="Times New Roman"/>
          <w:color w:val="000000" w:themeColor="text1"/>
          <w:szCs w:val="24"/>
        </w:rPr>
        <w:t>νι</w:t>
      </w:r>
      <w:r w:rsidRPr="00EF6984">
        <w:rPr>
          <w:rFonts w:eastAsia="Times New Roman"/>
          <w:color w:val="000000" w:themeColor="text1"/>
          <w:szCs w:val="24"/>
        </w:rPr>
        <w:t>στικές διαδικασίες και</w:t>
      </w:r>
      <w:r>
        <w:rPr>
          <w:rFonts w:eastAsia="Times New Roman"/>
          <w:color w:val="000000" w:themeColor="text1"/>
          <w:szCs w:val="24"/>
        </w:rPr>
        <w:t>,</w:t>
      </w:r>
      <w:r w:rsidRPr="00EF6984">
        <w:rPr>
          <w:rFonts w:eastAsia="Times New Roman"/>
          <w:color w:val="000000" w:themeColor="text1"/>
          <w:szCs w:val="24"/>
        </w:rPr>
        <w:t xml:space="preserve"> ναι</w:t>
      </w:r>
      <w:r>
        <w:rPr>
          <w:rFonts w:eastAsia="Times New Roman"/>
          <w:color w:val="000000" w:themeColor="text1"/>
          <w:szCs w:val="24"/>
        </w:rPr>
        <w:t>,</w:t>
      </w:r>
      <w:r w:rsidRPr="00EF6984">
        <w:rPr>
          <w:rFonts w:eastAsia="Times New Roman"/>
          <w:color w:val="000000" w:themeColor="text1"/>
          <w:szCs w:val="24"/>
        </w:rPr>
        <w:t xml:space="preserve"> ως λύση</w:t>
      </w:r>
      <w:r>
        <w:rPr>
          <w:rFonts w:eastAsia="Times New Roman"/>
          <w:color w:val="000000" w:themeColor="text1"/>
          <w:szCs w:val="24"/>
        </w:rPr>
        <w:t>-</w:t>
      </w:r>
      <w:r w:rsidRPr="00EF6984">
        <w:rPr>
          <w:rFonts w:eastAsia="Times New Roman"/>
          <w:color w:val="000000" w:themeColor="text1"/>
          <w:szCs w:val="24"/>
        </w:rPr>
        <w:t xml:space="preserve">γέφυρα μέχρι να τρέξουν </w:t>
      </w:r>
      <w:r>
        <w:rPr>
          <w:rFonts w:eastAsia="Times New Roman"/>
          <w:color w:val="000000" w:themeColor="text1"/>
          <w:szCs w:val="24"/>
        </w:rPr>
        <w:t>αυτές οι</w:t>
      </w:r>
      <w:r w:rsidRPr="00EF6984">
        <w:rPr>
          <w:rFonts w:eastAsia="Times New Roman"/>
          <w:color w:val="000000" w:themeColor="text1"/>
          <w:szCs w:val="24"/>
        </w:rPr>
        <w:t xml:space="preserve"> διαγω</w:t>
      </w:r>
      <w:r>
        <w:rPr>
          <w:rFonts w:eastAsia="Times New Roman"/>
          <w:color w:val="000000" w:themeColor="text1"/>
          <w:szCs w:val="24"/>
        </w:rPr>
        <w:t>νι</w:t>
      </w:r>
      <w:r w:rsidRPr="00EF6984">
        <w:rPr>
          <w:rFonts w:eastAsia="Times New Roman"/>
          <w:color w:val="000000" w:themeColor="text1"/>
          <w:szCs w:val="24"/>
        </w:rPr>
        <w:t xml:space="preserve">στικές διαδικασίες </w:t>
      </w:r>
      <w:r>
        <w:rPr>
          <w:rFonts w:eastAsia="Times New Roman"/>
          <w:color w:val="000000" w:themeColor="text1"/>
          <w:szCs w:val="24"/>
        </w:rPr>
        <w:t>θ</w:t>
      </w:r>
      <w:r w:rsidRPr="00EF6984">
        <w:rPr>
          <w:rFonts w:eastAsia="Times New Roman"/>
          <w:color w:val="000000" w:themeColor="text1"/>
          <w:szCs w:val="24"/>
        </w:rPr>
        <w:t>α ανοίξουμε τα αναψυκτήρια και θα κριθούμε από την ποιότητα και τους ανθρώπους που</w:t>
      </w:r>
      <w:r w:rsidRPr="00EF6984">
        <w:rPr>
          <w:rFonts w:eastAsia="Times New Roman"/>
          <w:color w:val="000000" w:themeColor="text1"/>
          <w:szCs w:val="24"/>
        </w:rPr>
        <w:t xml:space="preserve"> θα εγκαταστήσουμε</w:t>
      </w:r>
      <w:r>
        <w:rPr>
          <w:rFonts w:eastAsia="Times New Roman"/>
          <w:color w:val="000000" w:themeColor="text1"/>
          <w:szCs w:val="24"/>
        </w:rPr>
        <w:t>.</w:t>
      </w:r>
    </w:p>
    <w:p w14:paraId="0A5C0F5D" w14:textId="77777777" w:rsidR="004A3142" w:rsidRDefault="002101D6">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EF6984">
        <w:rPr>
          <w:rFonts w:eastAsia="Times New Roman"/>
          <w:color w:val="000000" w:themeColor="text1"/>
          <w:szCs w:val="24"/>
        </w:rPr>
        <w:t xml:space="preserve"> μεγάλος στόχος</w:t>
      </w:r>
      <w:r>
        <w:rPr>
          <w:rFonts w:eastAsia="Times New Roman"/>
          <w:color w:val="000000" w:themeColor="text1"/>
          <w:szCs w:val="24"/>
        </w:rPr>
        <w:t>,</w:t>
      </w:r>
      <w:r w:rsidRPr="00EF6984">
        <w:rPr>
          <w:rFonts w:eastAsia="Times New Roman"/>
          <w:color w:val="000000" w:themeColor="text1"/>
          <w:szCs w:val="24"/>
        </w:rPr>
        <w:t xml:space="preserve"> βέβαια</w:t>
      </w:r>
      <w:r>
        <w:rPr>
          <w:rFonts w:eastAsia="Times New Roman"/>
          <w:color w:val="000000" w:themeColor="text1"/>
          <w:szCs w:val="24"/>
        </w:rPr>
        <w:t>,</w:t>
      </w:r>
      <w:r w:rsidRPr="00EF6984">
        <w:rPr>
          <w:rFonts w:eastAsia="Times New Roman"/>
          <w:color w:val="000000" w:themeColor="text1"/>
          <w:szCs w:val="24"/>
        </w:rPr>
        <w:t xml:space="preserve"> </w:t>
      </w:r>
      <w:r>
        <w:rPr>
          <w:rFonts w:eastAsia="Times New Roman"/>
          <w:color w:val="000000" w:themeColor="text1"/>
          <w:szCs w:val="24"/>
        </w:rPr>
        <w:t>στο Ταμείο Αρχαιολογικών Πόρων</w:t>
      </w:r>
      <w:r w:rsidRPr="00EF6984">
        <w:rPr>
          <w:rFonts w:eastAsia="Times New Roman"/>
          <w:color w:val="000000" w:themeColor="text1"/>
          <w:szCs w:val="24"/>
        </w:rPr>
        <w:t xml:space="preserve"> </w:t>
      </w:r>
      <w:r>
        <w:rPr>
          <w:rFonts w:eastAsia="Times New Roman"/>
          <w:color w:val="000000" w:themeColor="text1"/>
          <w:szCs w:val="24"/>
        </w:rPr>
        <w:t xml:space="preserve">εξακολουθεί και </w:t>
      </w:r>
      <w:r w:rsidRPr="00EF6984">
        <w:rPr>
          <w:rFonts w:eastAsia="Times New Roman"/>
          <w:color w:val="000000" w:themeColor="text1"/>
          <w:szCs w:val="24"/>
        </w:rPr>
        <w:t>παρ</w:t>
      </w:r>
      <w:r>
        <w:rPr>
          <w:rFonts w:eastAsia="Times New Roman"/>
          <w:color w:val="000000" w:themeColor="text1"/>
          <w:szCs w:val="24"/>
        </w:rPr>
        <w:t>α</w:t>
      </w:r>
      <w:r w:rsidRPr="00EF6984">
        <w:rPr>
          <w:rFonts w:eastAsia="Times New Roman"/>
          <w:color w:val="000000" w:themeColor="text1"/>
          <w:szCs w:val="24"/>
        </w:rPr>
        <w:t>μένει το οργανόγραμμα</w:t>
      </w:r>
      <w:r>
        <w:rPr>
          <w:rFonts w:eastAsia="Times New Roman"/>
          <w:color w:val="000000" w:themeColor="text1"/>
          <w:szCs w:val="24"/>
        </w:rPr>
        <w:t>. Δ</w:t>
      </w:r>
      <w:r w:rsidRPr="00EF6984">
        <w:rPr>
          <w:rFonts w:eastAsia="Times New Roman"/>
          <w:color w:val="000000" w:themeColor="text1"/>
          <w:szCs w:val="24"/>
        </w:rPr>
        <w:t xml:space="preserve">εν αντιλέγω ότι έχει υπάρξει </w:t>
      </w:r>
      <w:r>
        <w:rPr>
          <w:rFonts w:eastAsia="Times New Roman"/>
          <w:color w:val="000000" w:themeColor="text1"/>
          <w:szCs w:val="24"/>
        </w:rPr>
        <w:t>μια</w:t>
      </w:r>
      <w:r w:rsidRPr="00EF6984">
        <w:rPr>
          <w:rFonts w:eastAsia="Times New Roman"/>
          <w:color w:val="000000" w:themeColor="text1"/>
          <w:szCs w:val="24"/>
        </w:rPr>
        <w:t xml:space="preserve"> καθυστέρηση ως προς αυτό</w:t>
      </w:r>
      <w:r>
        <w:rPr>
          <w:rFonts w:eastAsia="Times New Roman"/>
          <w:color w:val="000000" w:themeColor="text1"/>
          <w:szCs w:val="24"/>
        </w:rPr>
        <w:t>.</w:t>
      </w:r>
      <w:r w:rsidRPr="00EF6984">
        <w:rPr>
          <w:rFonts w:eastAsia="Times New Roman"/>
          <w:color w:val="000000" w:themeColor="text1"/>
          <w:szCs w:val="24"/>
        </w:rPr>
        <w:t xml:space="preserve"> Τέλος </w:t>
      </w:r>
      <w:r w:rsidRPr="00EF6984">
        <w:rPr>
          <w:rFonts w:eastAsia="Times New Roman"/>
          <w:color w:val="000000" w:themeColor="text1"/>
          <w:szCs w:val="24"/>
        </w:rPr>
        <w:lastRenderedPageBreak/>
        <w:t>πάντων</w:t>
      </w:r>
      <w:r>
        <w:rPr>
          <w:rFonts w:eastAsia="Times New Roman"/>
          <w:color w:val="000000" w:themeColor="text1"/>
          <w:szCs w:val="24"/>
        </w:rPr>
        <w:t>,</w:t>
      </w:r>
      <w:r w:rsidRPr="00EF6984">
        <w:rPr>
          <w:rFonts w:eastAsia="Times New Roman"/>
          <w:color w:val="000000" w:themeColor="text1"/>
          <w:szCs w:val="24"/>
        </w:rPr>
        <w:t xml:space="preserve"> μετά την </w:t>
      </w:r>
      <w:r>
        <w:rPr>
          <w:rFonts w:eastAsia="Times New Roman"/>
          <w:color w:val="000000" w:themeColor="text1"/>
          <w:szCs w:val="24"/>
        </w:rPr>
        <w:t>ολοκλήρωση της νομοθετικής διαδικασίας του Ταμείου Αλ</w:t>
      </w:r>
      <w:r>
        <w:rPr>
          <w:rFonts w:eastAsia="Times New Roman"/>
          <w:color w:val="000000" w:themeColor="text1"/>
          <w:szCs w:val="24"/>
        </w:rPr>
        <w:t xml:space="preserve">ληλοβοήθειας, </w:t>
      </w:r>
      <w:r w:rsidRPr="00EF6984">
        <w:rPr>
          <w:rFonts w:eastAsia="Times New Roman"/>
          <w:color w:val="000000" w:themeColor="text1"/>
          <w:szCs w:val="24"/>
        </w:rPr>
        <w:t>θα παρουσιάσουμε το σχέδιο οργανογράμματος</w:t>
      </w:r>
      <w:r>
        <w:rPr>
          <w:rFonts w:eastAsia="Times New Roman"/>
          <w:color w:val="000000" w:themeColor="text1"/>
          <w:szCs w:val="24"/>
        </w:rPr>
        <w:t>,</w:t>
      </w:r>
      <w:r w:rsidRPr="00EF6984">
        <w:rPr>
          <w:rFonts w:eastAsia="Times New Roman"/>
          <w:color w:val="000000" w:themeColor="text1"/>
          <w:szCs w:val="24"/>
        </w:rPr>
        <w:t xml:space="preserve"> το οποίο ξεπερνάει κατά πολύ οτιδήποτε έχει σ</w:t>
      </w:r>
      <w:r>
        <w:rPr>
          <w:rFonts w:eastAsia="Times New Roman"/>
          <w:color w:val="000000" w:themeColor="text1"/>
          <w:szCs w:val="24"/>
        </w:rPr>
        <w:t>υζη</w:t>
      </w:r>
      <w:r w:rsidRPr="00EF6984">
        <w:rPr>
          <w:rFonts w:eastAsia="Times New Roman"/>
          <w:color w:val="000000" w:themeColor="text1"/>
          <w:szCs w:val="24"/>
        </w:rPr>
        <w:t>τηθεί μέχρι σήμερα και χρειάζεται να μιλήσουμε σε βάθος αυτό το ζήτημα για να δούμε πώς προχωράμε</w:t>
      </w:r>
      <w:r>
        <w:rPr>
          <w:rFonts w:eastAsia="Times New Roman"/>
          <w:color w:val="000000" w:themeColor="text1"/>
          <w:szCs w:val="24"/>
        </w:rPr>
        <w:t>, ό</w:t>
      </w:r>
      <w:r w:rsidRPr="00EF6984">
        <w:rPr>
          <w:rFonts w:eastAsia="Times New Roman"/>
          <w:color w:val="000000" w:themeColor="text1"/>
          <w:szCs w:val="24"/>
        </w:rPr>
        <w:t xml:space="preserve">χι απλώς </w:t>
      </w:r>
      <w:r>
        <w:rPr>
          <w:rFonts w:eastAsia="Times New Roman"/>
          <w:color w:val="000000" w:themeColor="text1"/>
          <w:szCs w:val="24"/>
        </w:rPr>
        <w:t>επαναλα</w:t>
      </w:r>
      <w:r w:rsidRPr="00EF6984">
        <w:rPr>
          <w:rFonts w:eastAsia="Times New Roman"/>
          <w:color w:val="000000" w:themeColor="text1"/>
          <w:szCs w:val="24"/>
        </w:rPr>
        <w:t>μβάνοντας προτάσεις του παρελθόντο</w:t>
      </w:r>
      <w:r w:rsidRPr="00EF6984">
        <w:rPr>
          <w:rFonts w:eastAsia="Times New Roman"/>
          <w:color w:val="000000" w:themeColor="text1"/>
          <w:szCs w:val="24"/>
        </w:rPr>
        <w:t>ς</w:t>
      </w:r>
      <w:r>
        <w:rPr>
          <w:rFonts w:eastAsia="Times New Roman"/>
          <w:color w:val="000000" w:themeColor="text1"/>
          <w:szCs w:val="24"/>
        </w:rPr>
        <w:t>,</w:t>
      </w:r>
      <w:r w:rsidRPr="00EF6984">
        <w:rPr>
          <w:rFonts w:eastAsia="Times New Roman"/>
          <w:color w:val="000000" w:themeColor="text1"/>
          <w:szCs w:val="24"/>
        </w:rPr>
        <w:t xml:space="preserve"> αλλά φ</w:t>
      </w:r>
      <w:r>
        <w:rPr>
          <w:rFonts w:eastAsia="Times New Roman"/>
          <w:color w:val="000000" w:themeColor="text1"/>
          <w:szCs w:val="24"/>
        </w:rPr>
        <w:t>έρνοντας μια</w:t>
      </w:r>
      <w:r w:rsidRPr="00EF6984">
        <w:rPr>
          <w:rFonts w:eastAsia="Times New Roman"/>
          <w:color w:val="000000" w:themeColor="text1"/>
          <w:szCs w:val="24"/>
        </w:rPr>
        <w:t xml:space="preserve"> πραγματική τομή</w:t>
      </w:r>
      <w:r>
        <w:rPr>
          <w:rFonts w:eastAsia="Times New Roman"/>
          <w:color w:val="000000" w:themeColor="text1"/>
          <w:szCs w:val="24"/>
        </w:rPr>
        <w:t>.</w:t>
      </w:r>
    </w:p>
    <w:p w14:paraId="0A5C0F5E" w14:textId="77777777" w:rsidR="004A3142" w:rsidRDefault="002101D6">
      <w:pPr>
        <w:spacing w:line="600" w:lineRule="auto"/>
        <w:ind w:firstLine="720"/>
        <w:jc w:val="both"/>
        <w:rPr>
          <w:rFonts w:eastAsia="Times New Roman" w:cs="Times New Roman"/>
          <w:szCs w:val="24"/>
        </w:rPr>
      </w:pPr>
      <w:r>
        <w:rPr>
          <w:rFonts w:eastAsia="Times New Roman"/>
          <w:color w:val="000000" w:themeColor="text1"/>
          <w:szCs w:val="24"/>
        </w:rPr>
        <w:t>Επ</w:t>
      </w:r>
      <w:r w:rsidRPr="00EF6984">
        <w:rPr>
          <w:rFonts w:eastAsia="Times New Roman"/>
          <w:color w:val="000000" w:themeColor="text1"/>
          <w:szCs w:val="24"/>
        </w:rPr>
        <w:t xml:space="preserve">ειδή έγινε </w:t>
      </w:r>
      <w:r>
        <w:rPr>
          <w:rFonts w:eastAsia="Times New Roman"/>
          <w:color w:val="000000" w:themeColor="text1"/>
          <w:szCs w:val="24"/>
        </w:rPr>
        <w:t>μια</w:t>
      </w:r>
      <w:r w:rsidRPr="00EF6984">
        <w:rPr>
          <w:rFonts w:eastAsia="Times New Roman"/>
          <w:color w:val="000000" w:themeColor="text1"/>
          <w:szCs w:val="24"/>
        </w:rPr>
        <w:t xml:space="preserve"> αναφορά και σήμερα για τις απαλλοτριώσεις</w:t>
      </w:r>
      <w:r>
        <w:rPr>
          <w:rFonts w:eastAsia="Times New Roman"/>
          <w:color w:val="000000" w:themeColor="text1"/>
          <w:szCs w:val="24"/>
        </w:rPr>
        <w:t>, θα χρειαστεί να απαντήσω.</w:t>
      </w:r>
      <w:r>
        <w:rPr>
          <w:rFonts w:eastAsia="Times New Roman" w:cs="Times New Roman"/>
          <w:szCs w:val="24"/>
        </w:rPr>
        <w:t xml:space="preserve"> </w:t>
      </w:r>
      <w:r>
        <w:rPr>
          <w:rFonts w:eastAsia="Times New Roman" w:cs="Times New Roman"/>
          <w:szCs w:val="24"/>
        </w:rPr>
        <w:t xml:space="preserve">Να </w:t>
      </w:r>
      <w:r w:rsidRPr="001F4F54">
        <w:rPr>
          <w:rFonts w:eastAsia="Times New Roman" w:cs="Times New Roman"/>
          <w:szCs w:val="24"/>
        </w:rPr>
        <w:t>πούμε ότι πέρα από</w:t>
      </w:r>
      <w:r>
        <w:rPr>
          <w:rFonts w:eastAsia="Times New Roman" w:cs="Times New Roman"/>
          <w:szCs w:val="24"/>
        </w:rPr>
        <w:t xml:space="preserve"> τον έλεγχο που ενδεχομένως έκανε</w:t>
      </w:r>
      <w:r w:rsidRPr="001F4F54">
        <w:rPr>
          <w:rFonts w:eastAsia="Times New Roman" w:cs="Times New Roman"/>
          <w:szCs w:val="24"/>
        </w:rPr>
        <w:t xml:space="preserve"> </w:t>
      </w:r>
      <w:r>
        <w:rPr>
          <w:rFonts w:eastAsia="Times New Roman" w:cs="Times New Roman"/>
          <w:szCs w:val="24"/>
        </w:rPr>
        <w:t>-όπως είπε κ</w:t>
      </w:r>
      <w:r w:rsidRPr="001F4F54">
        <w:rPr>
          <w:rFonts w:eastAsia="Times New Roman" w:cs="Times New Roman"/>
          <w:szCs w:val="24"/>
        </w:rPr>
        <w:t>ι εγώ το δέχομαι</w:t>
      </w:r>
      <w:r>
        <w:rPr>
          <w:rFonts w:eastAsia="Times New Roman" w:cs="Times New Roman"/>
          <w:szCs w:val="24"/>
        </w:rPr>
        <w:t>-</w:t>
      </w:r>
      <w:r w:rsidRPr="001F4F54">
        <w:rPr>
          <w:rFonts w:eastAsia="Times New Roman" w:cs="Times New Roman"/>
          <w:szCs w:val="24"/>
        </w:rPr>
        <w:t xml:space="preserve"> ο </w:t>
      </w:r>
      <w:r>
        <w:rPr>
          <w:rFonts w:eastAsia="Times New Roman" w:cs="Times New Roman"/>
          <w:szCs w:val="24"/>
        </w:rPr>
        <w:t xml:space="preserve">κ. </w:t>
      </w:r>
      <w:r w:rsidRPr="001F4F54">
        <w:rPr>
          <w:rFonts w:eastAsia="Times New Roman" w:cs="Times New Roman"/>
          <w:szCs w:val="24"/>
        </w:rPr>
        <w:t xml:space="preserve">Τζαβάρας </w:t>
      </w:r>
      <w:r>
        <w:rPr>
          <w:rFonts w:eastAsia="Times New Roman" w:cs="Times New Roman"/>
          <w:szCs w:val="24"/>
        </w:rPr>
        <w:t xml:space="preserve">για τις </w:t>
      </w:r>
      <w:r w:rsidRPr="001F4F54">
        <w:rPr>
          <w:rFonts w:eastAsia="Times New Roman" w:cs="Times New Roman"/>
          <w:szCs w:val="24"/>
        </w:rPr>
        <w:t>απαλλοτριώσεις</w:t>
      </w:r>
      <w:r>
        <w:rPr>
          <w:rFonts w:eastAsia="Times New Roman" w:cs="Times New Roman"/>
          <w:szCs w:val="24"/>
        </w:rPr>
        <w:t>, είχαμε κ</w:t>
      </w:r>
      <w:r>
        <w:rPr>
          <w:rFonts w:eastAsia="Times New Roman" w:cs="Times New Roman"/>
          <w:szCs w:val="24"/>
        </w:rPr>
        <w:t xml:space="preserve">αι το χτύπημα του Ταμείου Αρχαιολογικών </w:t>
      </w:r>
      <w:r w:rsidRPr="001F4F54">
        <w:rPr>
          <w:rFonts w:eastAsia="Times New Roman" w:cs="Times New Roman"/>
          <w:szCs w:val="24"/>
        </w:rPr>
        <w:t>Πόρων από το PSI</w:t>
      </w:r>
      <w:r>
        <w:rPr>
          <w:rFonts w:eastAsia="Times New Roman" w:cs="Times New Roman"/>
          <w:szCs w:val="24"/>
        </w:rPr>
        <w:t>. Α</w:t>
      </w:r>
      <w:r w:rsidRPr="001F4F54">
        <w:rPr>
          <w:rFonts w:eastAsia="Times New Roman" w:cs="Times New Roman"/>
          <w:szCs w:val="24"/>
        </w:rPr>
        <w:t xml:space="preserve">πό τον </w:t>
      </w:r>
      <w:r>
        <w:rPr>
          <w:rFonts w:eastAsia="Times New Roman" w:cs="Times New Roman"/>
          <w:szCs w:val="24"/>
        </w:rPr>
        <w:t>Π</w:t>
      </w:r>
      <w:r w:rsidRPr="001F4F54">
        <w:rPr>
          <w:rFonts w:eastAsia="Times New Roman" w:cs="Times New Roman"/>
          <w:szCs w:val="24"/>
        </w:rPr>
        <w:t xml:space="preserve">ρόεδρο του Μουσείου Ακρόπολης </w:t>
      </w:r>
      <w:r>
        <w:rPr>
          <w:rFonts w:eastAsia="Times New Roman" w:cs="Times New Roman"/>
          <w:szCs w:val="24"/>
        </w:rPr>
        <w:t>μάθαμε ότι</w:t>
      </w:r>
      <w:r w:rsidRPr="001F4F54">
        <w:rPr>
          <w:rFonts w:eastAsia="Times New Roman" w:cs="Times New Roman"/>
          <w:szCs w:val="24"/>
        </w:rPr>
        <w:t xml:space="preserve"> και το </w:t>
      </w:r>
      <w:r>
        <w:rPr>
          <w:rFonts w:eastAsia="Times New Roman" w:cs="Times New Roman"/>
          <w:szCs w:val="24"/>
        </w:rPr>
        <w:t>Μ</w:t>
      </w:r>
      <w:r w:rsidRPr="001F4F54">
        <w:rPr>
          <w:rFonts w:eastAsia="Times New Roman" w:cs="Times New Roman"/>
          <w:szCs w:val="24"/>
        </w:rPr>
        <w:t xml:space="preserve">ουσείο της Ακρόπολης </w:t>
      </w:r>
      <w:r>
        <w:rPr>
          <w:rFonts w:eastAsia="Times New Roman" w:cs="Times New Roman"/>
          <w:szCs w:val="24"/>
        </w:rPr>
        <w:t>χτυπήθηκε</w:t>
      </w:r>
      <w:r w:rsidRPr="001F4F54">
        <w:rPr>
          <w:rFonts w:eastAsia="Times New Roman" w:cs="Times New Roman"/>
          <w:szCs w:val="24"/>
        </w:rPr>
        <w:t xml:space="preserve"> από το PSI</w:t>
      </w:r>
      <w:r>
        <w:rPr>
          <w:rFonts w:eastAsia="Times New Roman" w:cs="Times New Roman"/>
          <w:szCs w:val="24"/>
        </w:rPr>
        <w:t>. Δ</w:t>
      </w:r>
      <w:r w:rsidRPr="001F4F54">
        <w:rPr>
          <w:rFonts w:eastAsia="Times New Roman" w:cs="Times New Roman"/>
          <w:szCs w:val="24"/>
        </w:rPr>
        <w:t>εν είχα</w:t>
      </w:r>
      <w:r>
        <w:rPr>
          <w:rFonts w:eastAsia="Times New Roman" w:cs="Times New Roman"/>
          <w:szCs w:val="24"/>
        </w:rPr>
        <w:t>ν</w:t>
      </w:r>
      <w:r w:rsidRPr="001F4F54">
        <w:rPr>
          <w:rFonts w:eastAsia="Times New Roman" w:cs="Times New Roman"/>
          <w:szCs w:val="24"/>
        </w:rPr>
        <w:t xml:space="preserve"> πληρωθεί </w:t>
      </w:r>
      <w:r>
        <w:rPr>
          <w:rFonts w:eastAsia="Times New Roman" w:cs="Times New Roman"/>
          <w:szCs w:val="24"/>
        </w:rPr>
        <w:t xml:space="preserve">οι </w:t>
      </w:r>
      <w:r w:rsidRPr="001F4F54">
        <w:rPr>
          <w:rFonts w:eastAsia="Times New Roman" w:cs="Times New Roman"/>
          <w:szCs w:val="24"/>
        </w:rPr>
        <w:t>απαλλοτριώσεις για πολλά χρόνια</w:t>
      </w:r>
      <w:r>
        <w:rPr>
          <w:rFonts w:eastAsia="Times New Roman" w:cs="Times New Roman"/>
          <w:szCs w:val="24"/>
        </w:rPr>
        <w:t>. Β</w:t>
      </w:r>
      <w:r w:rsidRPr="001F4F54">
        <w:rPr>
          <w:rFonts w:eastAsia="Times New Roman" w:cs="Times New Roman"/>
          <w:szCs w:val="24"/>
        </w:rPr>
        <w:t xml:space="preserve">ρήκαμε </w:t>
      </w:r>
      <w:r>
        <w:rPr>
          <w:rFonts w:eastAsia="Times New Roman" w:cs="Times New Roman"/>
          <w:szCs w:val="24"/>
        </w:rPr>
        <w:t>λ</w:t>
      </w:r>
      <w:r w:rsidRPr="001F4F54">
        <w:rPr>
          <w:rFonts w:eastAsia="Times New Roman" w:cs="Times New Roman"/>
          <w:szCs w:val="24"/>
        </w:rPr>
        <w:t>οιπόν</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 xml:space="preserve">έναν μεγάλο όγκο απαλλοτριώσεων. </w:t>
      </w:r>
    </w:p>
    <w:p w14:paraId="0A5C0F5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w:t>
      </w:r>
      <w:r w:rsidRPr="001F4F54">
        <w:rPr>
          <w:rFonts w:eastAsia="Times New Roman" w:cs="Times New Roman"/>
          <w:szCs w:val="24"/>
        </w:rPr>
        <w:t>ύμφωνα με τη διάταξη του νόμου</w:t>
      </w:r>
      <w:r>
        <w:rPr>
          <w:rFonts w:eastAsia="Times New Roman" w:cs="Times New Roman"/>
          <w:szCs w:val="24"/>
        </w:rPr>
        <w:t xml:space="preserve">, την οποία </w:t>
      </w:r>
      <w:r w:rsidRPr="001F4F54">
        <w:rPr>
          <w:rFonts w:eastAsia="Times New Roman" w:cs="Times New Roman"/>
          <w:szCs w:val="24"/>
        </w:rPr>
        <w:t>έχω μπροστά μου</w:t>
      </w:r>
      <w:r>
        <w:rPr>
          <w:rFonts w:eastAsia="Times New Roman" w:cs="Times New Roman"/>
          <w:szCs w:val="24"/>
        </w:rPr>
        <w:t>,</w:t>
      </w:r>
      <w:r w:rsidRPr="001F4F54">
        <w:rPr>
          <w:rFonts w:eastAsia="Times New Roman" w:cs="Times New Roman"/>
          <w:szCs w:val="24"/>
        </w:rPr>
        <w:t xml:space="preserve"> ο </w:t>
      </w:r>
      <w:r>
        <w:rPr>
          <w:rFonts w:eastAsia="Times New Roman" w:cs="Times New Roman"/>
          <w:szCs w:val="24"/>
        </w:rPr>
        <w:t>Υ</w:t>
      </w:r>
      <w:r w:rsidRPr="001F4F54">
        <w:rPr>
          <w:rFonts w:eastAsia="Times New Roman" w:cs="Times New Roman"/>
          <w:szCs w:val="24"/>
        </w:rPr>
        <w:t>πουργός ο οποίος αποφασίζει</w:t>
      </w:r>
      <w:r>
        <w:rPr>
          <w:rFonts w:eastAsia="Times New Roman" w:cs="Times New Roman"/>
          <w:szCs w:val="24"/>
        </w:rPr>
        <w:t xml:space="preserve"> και</w:t>
      </w:r>
      <w:r w:rsidRPr="001F4F54">
        <w:rPr>
          <w:rFonts w:eastAsia="Times New Roman" w:cs="Times New Roman"/>
          <w:szCs w:val="24"/>
        </w:rPr>
        <w:t xml:space="preserve"> κηρύσσει την α</w:t>
      </w:r>
      <w:r w:rsidRPr="001F4F54">
        <w:rPr>
          <w:rFonts w:eastAsia="Times New Roman" w:cs="Times New Roman"/>
          <w:szCs w:val="24"/>
        </w:rPr>
        <w:lastRenderedPageBreak/>
        <w:t xml:space="preserve">παλλοτρίωση </w:t>
      </w:r>
      <w:r>
        <w:rPr>
          <w:rFonts w:eastAsia="Times New Roman" w:cs="Times New Roman"/>
          <w:szCs w:val="24"/>
        </w:rPr>
        <w:t xml:space="preserve">ή η αρχή που κηρύσσει την απαλλοτρίωση και </w:t>
      </w:r>
      <w:r w:rsidRPr="001F4F54">
        <w:rPr>
          <w:rFonts w:eastAsia="Times New Roman" w:cs="Times New Roman"/>
          <w:szCs w:val="24"/>
        </w:rPr>
        <w:t>υποχρεούται στην καταβολή της αποζημίωσης</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δηλαδή το</w:t>
      </w:r>
      <w:r w:rsidRPr="001F4F54">
        <w:rPr>
          <w:rFonts w:eastAsia="Times New Roman" w:cs="Times New Roman"/>
          <w:szCs w:val="24"/>
        </w:rPr>
        <w:t xml:space="preserve"> Υπουρ</w:t>
      </w:r>
      <w:r w:rsidRPr="001F4F54">
        <w:rPr>
          <w:rFonts w:eastAsia="Times New Roman" w:cs="Times New Roman"/>
          <w:szCs w:val="24"/>
        </w:rPr>
        <w:t>γείο Πολιτισμού</w:t>
      </w:r>
      <w:r>
        <w:rPr>
          <w:rFonts w:eastAsia="Times New Roman" w:cs="Times New Roman"/>
          <w:szCs w:val="24"/>
        </w:rPr>
        <w:t>,</w:t>
      </w:r>
      <w:r w:rsidRPr="001F4F54">
        <w:rPr>
          <w:rFonts w:eastAsia="Times New Roman" w:cs="Times New Roman"/>
          <w:szCs w:val="24"/>
        </w:rPr>
        <w:t xml:space="preserve"> έχει</w:t>
      </w:r>
      <w:r>
        <w:rPr>
          <w:rFonts w:eastAsia="Times New Roman" w:cs="Times New Roman"/>
          <w:szCs w:val="24"/>
        </w:rPr>
        <w:t xml:space="preserve"> τη</w:t>
      </w:r>
      <w:r w:rsidRPr="001F4F54">
        <w:rPr>
          <w:rFonts w:eastAsia="Times New Roman" w:cs="Times New Roman"/>
          <w:szCs w:val="24"/>
        </w:rPr>
        <w:t xml:space="preserve"> δυνατότητα να </w:t>
      </w:r>
      <w:r>
        <w:rPr>
          <w:rFonts w:eastAsia="Times New Roman" w:cs="Times New Roman"/>
          <w:szCs w:val="24"/>
        </w:rPr>
        <w:t>παρατείνει</w:t>
      </w:r>
      <w:r w:rsidRPr="001F4F54">
        <w:rPr>
          <w:rFonts w:eastAsia="Times New Roman" w:cs="Times New Roman"/>
          <w:szCs w:val="24"/>
        </w:rPr>
        <w:t xml:space="preserve"> το δεκαοκτάμηνο</w:t>
      </w:r>
      <w:r>
        <w:rPr>
          <w:rFonts w:eastAsia="Times New Roman" w:cs="Times New Roman"/>
          <w:szCs w:val="24"/>
        </w:rPr>
        <w:t xml:space="preserve">, </w:t>
      </w:r>
      <w:r w:rsidRPr="001F4F54">
        <w:rPr>
          <w:rFonts w:eastAsia="Times New Roman" w:cs="Times New Roman"/>
          <w:szCs w:val="24"/>
        </w:rPr>
        <w:t xml:space="preserve">μετά από αίτημα του </w:t>
      </w:r>
      <w:r>
        <w:rPr>
          <w:rFonts w:eastAsia="Times New Roman" w:cs="Times New Roman"/>
          <w:szCs w:val="24"/>
        </w:rPr>
        <w:t>π</w:t>
      </w:r>
      <w:r w:rsidRPr="001F4F54">
        <w:rPr>
          <w:rFonts w:eastAsia="Times New Roman" w:cs="Times New Roman"/>
          <w:szCs w:val="24"/>
        </w:rPr>
        <w:t>ολίτη</w:t>
      </w:r>
      <w:r>
        <w:rPr>
          <w:rFonts w:eastAsia="Times New Roman" w:cs="Times New Roman"/>
          <w:szCs w:val="24"/>
        </w:rPr>
        <w:t>. Είναι υπέρ του π</w:t>
      </w:r>
      <w:r w:rsidRPr="001F4F54">
        <w:rPr>
          <w:rFonts w:eastAsia="Times New Roman" w:cs="Times New Roman"/>
          <w:szCs w:val="24"/>
        </w:rPr>
        <w:t>ολίτη αυτή η διάταξη</w:t>
      </w:r>
      <w:r>
        <w:rPr>
          <w:rFonts w:eastAsia="Times New Roman" w:cs="Times New Roman"/>
          <w:szCs w:val="24"/>
        </w:rPr>
        <w:t>, ο</w:t>
      </w:r>
      <w:r w:rsidRPr="001F4F54">
        <w:rPr>
          <w:rFonts w:eastAsia="Times New Roman" w:cs="Times New Roman"/>
          <w:szCs w:val="24"/>
        </w:rPr>
        <w:t xml:space="preserve"> οποίος έχει ταλαιπωρηθεί για πολλά χρόνια και δεκαετίες</w:t>
      </w:r>
      <w:r>
        <w:rPr>
          <w:rFonts w:eastAsia="Times New Roman" w:cs="Times New Roman"/>
          <w:szCs w:val="24"/>
        </w:rPr>
        <w:t xml:space="preserve">. </w:t>
      </w:r>
    </w:p>
    <w:p w14:paraId="0A5C0F6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Δεν κάναμε, όμως, </w:t>
      </w:r>
      <w:r w:rsidRPr="001F4F54">
        <w:rPr>
          <w:rFonts w:eastAsia="Times New Roman" w:cs="Times New Roman"/>
          <w:szCs w:val="24"/>
        </w:rPr>
        <w:t>μόνο παράταση το</w:t>
      </w:r>
      <w:r>
        <w:rPr>
          <w:rFonts w:eastAsia="Times New Roman" w:cs="Times New Roman"/>
          <w:szCs w:val="24"/>
        </w:rPr>
        <w:t>υ</w:t>
      </w:r>
      <w:r w:rsidRPr="001F4F54">
        <w:rPr>
          <w:rFonts w:eastAsia="Times New Roman" w:cs="Times New Roman"/>
          <w:szCs w:val="24"/>
        </w:rPr>
        <w:t xml:space="preserve"> δεκαοκτάμηνο</w:t>
      </w:r>
      <w:r>
        <w:rPr>
          <w:rFonts w:eastAsia="Times New Roman" w:cs="Times New Roman"/>
          <w:szCs w:val="24"/>
        </w:rPr>
        <w:t>υ. Θ</w:t>
      </w:r>
      <w:r w:rsidRPr="001F4F54">
        <w:rPr>
          <w:rFonts w:eastAsia="Times New Roman" w:cs="Times New Roman"/>
          <w:szCs w:val="24"/>
        </w:rPr>
        <w:t>εσπίσαμε γι</w:t>
      </w:r>
      <w:r w:rsidRPr="001F4F54">
        <w:rPr>
          <w:rFonts w:eastAsia="Times New Roman" w:cs="Times New Roman"/>
          <w:szCs w:val="24"/>
        </w:rPr>
        <w:t>α πρώτη φορά σαφείς κανόνες</w:t>
      </w:r>
      <w:r>
        <w:rPr>
          <w:rFonts w:eastAsia="Times New Roman" w:cs="Times New Roman"/>
          <w:szCs w:val="24"/>
        </w:rPr>
        <w:t xml:space="preserve"> -θ</w:t>
      </w:r>
      <w:r w:rsidRPr="001F4F54">
        <w:rPr>
          <w:rFonts w:eastAsia="Times New Roman" w:cs="Times New Roman"/>
          <w:szCs w:val="24"/>
        </w:rPr>
        <w:t xml:space="preserve">α ήταν </w:t>
      </w:r>
      <w:r>
        <w:rPr>
          <w:rFonts w:eastAsia="Times New Roman" w:cs="Times New Roman"/>
          <w:szCs w:val="24"/>
        </w:rPr>
        <w:t xml:space="preserve">ίσως </w:t>
      </w:r>
      <w:r w:rsidRPr="001F4F54">
        <w:rPr>
          <w:rFonts w:eastAsia="Times New Roman" w:cs="Times New Roman"/>
          <w:szCs w:val="24"/>
        </w:rPr>
        <w:t>ενδιαφέρον</w:t>
      </w:r>
      <w:r>
        <w:rPr>
          <w:rFonts w:eastAsia="Times New Roman" w:cs="Times New Roman"/>
          <w:szCs w:val="24"/>
        </w:rPr>
        <w:t xml:space="preserve"> να ήταν</w:t>
      </w:r>
      <w:r w:rsidRPr="001F4F54">
        <w:rPr>
          <w:rFonts w:eastAsia="Times New Roman" w:cs="Times New Roman"/>
          <w:szCs w:val="24"/>
        </w:rPr>
        <w:t xml:space="preserve"> εδώ </w:t>
      </w:r>
      <w:r>
        <w:rPr>
          <w:rFonts w:eastAsia="Times New Roman" w:cs="Times New Roman"/>
          <w:szCs w:val="24"/>
        </w:rPr>
        <w:t>ο κ.</w:t>
      </w:r>
      <w:r w:rsidRPr="001F4F54">
        <w:rPr>
          <w:rFonts w:eastAsia="Times New Roman" w:cs="Times New Roman"/>
          <w:szCs w:val="24"/>
        </w:rPr>
        <w:t xml:space="preserve"> Τζαβάρας</w:t>
      </w:r>
      <w:r>
        <w:rPr>
          <w:rFonts w:eastAsia="Times New Roman" w:cs="Times New Roman"/>
          <w:szCs w:val="24"/>
        </w:rPr>
        <w:t>,</w:t>
      </w:r>
      <w:r w:rsidRPr="001F4F54">
        <w:rPr>
          <w:rFonts w:eastAsia="Times New Roman" w:cs="Times New Roman"/>
          <w:szCs w:val="24"/>
        </w:rPr>
        <w:t xml:space="preserve"> να το</w:t>
      </w:r>
      <w:r>
        <w:rPr>
          <w:rFonts w:eastAsia="Times New Roman" w:cs="Times New Roman"/>
          <w:szCs w:val="24"/>
        </w:rPr>
        <w:t>υς</w:t>
      </w:r>
      <w:r w:rsidRPr="001F4F54">
        <w:rPr>
          <w:rFonts w:eastAsia="Times New Roman" w:cs="Times New Roman"/>
          <w:szCs w:val="24"/>
        </w:rPr>
        <w:t xml:space="preserve"> συζητήσουμε </w:t>
      </w:r>
      <w:r>
        <w:rPr>
          <w:rFonts w:eastAsia="Times New Roman" w:cs="Times New Roman"/>
          <w:szCs w:val="24"/>
        </w:rPr>
        <w:t>αυτούς- και β</w:t>
      </w:r>
      <w:r w:rsidRPr="001F4F54">
        <w:rPr>
          <w:rFonts w:eastAsia="Times New Roman" w:cs="Times New Roman"/>
          <w:szCs w:val="24"/>
        </w:rPr>
        <w:t>άλαμε μία συγκεκριμένη σειρά</w:t>
      </w:r>
      <w:r>
        <w:rPr>
          <w:rFonts w:eastAsia="Times New Roman" w:cs="Times New Roman"/>
          <w:szCs w:val="24"/>
        </w:rPr>
        <w:t xml:space="preserve"> από</w:t>
      </w:r>
      <w:r w:rsidRPr="001F4F54">
        <w:rPr>
          <w:rFonts w:eastAsia="Times New Roman" w:cs="Times New Roman"/>
          <w:szCs w:val="24"/>
        </w:rPr>
        <w:t xml:space="preserve"> την οποία πληρώθηκαν </w:t>
      </w:r>
      <w:r>
        <w:rPr>
          <w:rFonts w:eastAsia="Times New Roman" w:cs="Times New Roman"/>
          <w:szCs w:val="24"/>
        </w:rPr>
        <w:t xml:space="preserve">οι </w:t>
      </w:r>
      <w:r w:rsidRPr="001F4F54">
        <w:rPr>
          <w:rFonts w:eastAsia="Times New Roman" w:cs="Times New Roman"/>
          <w:szCs w:val="24"/>
        </w:rPr>
        <w:t>απαλλοτριώσεις</w:t>
      </w:r>
      <w:r>
        <w:rPr>
          <w:rFonts w:eastAsia="Times New Roman" w:cs="Times New Roman"/>
          <w:szCs w:val="24"/>
        </w:rPr>
        <w:t>.</w:t>
      </w:r>
      <w:r w:rsidRPr="001F4F54">
        <w:rPr>
          <w:rFonts w:eastAsia="Times New Roman" w:cs="Times New Roman"/>
          <w:szCs w:val="24"/>
        </w:rPr>
        <w:t xml:space="preserve"> Επομένως</w:t>
      </w:r>
      <w:r>
        <w:rPr>
          <w:rFonts w:eastAsia="Times New Roman" w:cs="Times New Roman"/>
          <w:szCs w:val="24"/>
        </w:rPr>
        <w:t>,</w:t>
      </w:r>
      <w:r w:rsidRPr="001F4F54">
        <w:rPr>
          <w:rFonts w:eastAsia="Times New Roman" w:cs="Times New Roman"/>
          <w:szCs w:val="24"/>
        </w:rPr>
        <w:t xml:space="preserve"> μάλλον λύσαμε ένα πρόβλημα με διαφάνεια</w:t>
      </w:r>
      <w:r>
        <w:rPr>
          <w:rFonts w:eastAsia="Times New Roman" w:cs="Times New Roman"/>
          <w:szCs w:val="24"/>
        </w:rPr>
        <w:t xml:space="preserve"> και δεν </w:t>
      </w:r>
      <w:r w:rsidRPr="001F4F54">
        <w:rPr>
          <w:rFonts w:eastAsia="Times New Roman" w:cs="Times New Roman"/>
          <w:szCs w:val="24"/>
        </w:rPr>
        <w:t>υπάρχει οσμή</w:t>
      </w:r>
      <w:r w:rsidRPr="001F4F54">
        <w:rPr>
          <w:rFonts w:eastAsia="Times New Roman" w:cs="Times New Roman"/>
          <w:szCs w:val="24"/>
        </w:rPr>
        <w:t xml:space="preserve"> </w:t>
      </w:r>
      <w:r>
        <w:rPr>
          <w:rFonts w:eastAsia="Times New Roman" w:cs="Times New Roman"/>
          <w:szCs w:val="24"/>
        </w:rPr>
        <w:t>σ</w:t>
      </w:r>
      <w:r w:rsidRPr="001F4F54">
        <w:rPr>
          <w:rFonts w:eastAsia="Times New Roman" w:cs="Times New Roman"/>
          <w:szCs w:val="24"/>
        </w:rPr>
        <w:t>κανδάλου σε αυτή την υπόθεση</w:t>
      </w:r>
      <w:r>
        <w:rPr>
          <w:rFonts w:eastAsia="Times New Roman" w:cs="Times New Roman"/>
          <w:szCs w:val="24"/>
        </w:rPr>
        <w:t>.</w:t>
      </w:r>
    </w:p>
    <w:p w14:paraId="0A5C0F6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Θ</w:t>
      </w:r>
      <w:r w:rsidRPr="001F4F54">
        <w:rPr>
          <w:rFonts w:eastAsia="Times New Roman" w:cs="Times New Roman"/>
          <w:szCs w:val="24"/>
        </w:rPr>
        <w:t xml:space="preserve">α πρέπει να αναφερθώ εν συντομία σε ένα ιστορικό θεμάτων </w:t>
      </w:r>
      <w:r>
        <w:rPr>
          <w:rFonts w:eastAsia="Times New Roman" w:cs="Times New Roman"/>
          <w:szCs w:val="24"/>
        </w:rPr>
        <w:t>πολιτιστικής</w:t>
      </w:r>
      <w:r w:rsidRPr="001F4F54">
        <w:rPr>
          <w:rFonts w:eastAsia="Times New Roman" w:cs="Times New Roman"/>
          <w:szCs w:val="24"/>
        </w:rPr>
        <w:t xml:space="preserve"> </w:t>
      </w:r>
      <w:r>
        <w:rPr>
          <w:rFonts w:eastAsia="Times New Roman" w:cs="Times New Roman"/>
          <w:szCs w:val="24"/>
        </w:rPr>
        <w:t>κληρονομιάς.</w:t>
      </w:r>
      <w:r w:rsidRPr="001F4F54">
        <w:rPr>
          <w:rFonts w:eastAsia="Times New Roman" w:cs="Times New Roman"/>
          <w:szCs w:val="24"/>
        </w:rPr>
        <w:t xml:space="preserve"> Θα μείνω λίγο στο μετρό Θεσσαλονίκης</w:t>
      </w:r>
      <w:r>
        <w:rPr>
          <w:rFonts w:eastAsia="Times New Roman" w:cs="Times New Roman"/>
          <w:szCs w:val="24"/>
        </w:rPr>
        <w:t>,</w:t>
      </w:r>
      <w:r w:rsidRPr="001F4F54">
        <w:rPr>
          <w:rFonts w:eastAsia="Times New Roman" w:cs="Times New Roman"/>
          <w:szCs w:val="24"/>
        </w:rPr>
        <w:t xml:space="preserve"> επειδή μας ζητήθηκε να δώσουμε μία απάντηση για το κόστο</w:t>
      </w:r>
      <w:r>
        <w:rPr>
          <w:rFonts w:eastAsia="Times New Roman" w:cs="Times New Roman"/>
          <w:szCs w:val="24"/>
        </w:rPr>
        <w:t xml:space="preserve">ς, </w:t>
      </w:r>
      <w:r w:rsidRPr="001F4F54">
        <w:rPr>
          <w:rFonts w:eastAsia="Times New Roman" w:cs="Times New Roman"/>
          <w:szCs w:val="24"/>
        </w:rPr>
        <w:t xml:space="preserve">το χρονοδιάγραμμα και την καθυστέρηση που προκάλεσε </w:t>
      </w:r>
      <w:r>
        <w:rPr>
          <w:rFonts w:eastAsia="Times New Roman" w:cs="Times New Roman"/>
          <w:szCs w:val="24"/>
        </w:rPr>
        <w:t xml:space="preserve">η διατήρηση των αρχαιοτήτων </w:t>
      </w:r>
      <w:r>
        <w:rPr>
          <w:rFonts w:eastAsia="Times New Roman" w:cs="Times New Roman"/>
          <w:szCs w:val="24"/>
        </w:rPr>
        <w:t>i</w:t>
      </w:r>
      <w:r w:rsidRPr="001F4F54">
        <w:rPr>
          <w:rFonts w:eastAsia="Times New Roman" w:cs="Times New Roman"/>
          <w:szCs w:val="24"/>
        </w:rPr>
        <w:t xml:space="preserve">n </w:t>
      </w:r>
      <w:r>
        <w:rPr>
          <w:rFonts w:eastAsia="Times New Roman" w:cs="Times New Roman"/>
          <w:szCs w:val="24"/>
          <w:lang w:val="en-US"/>
        </w:rPr>
        <w:t>s</w:t>
      </w:r>
      <w:proofErr w:type="spellStart"/>
      <w:r w:rsidRPr="001F4F54">
        <w:rPr>
          <w:rFonts w:eastAsia="Times New Roman" w:cs="Times New Roman"/>
          <w:szCs w:val="24"/>
        </w:rPr>
        <w:t>itu</w:t>
      </w:r>
      <w:proofErr w:type="spellEnd"/>
      <w:r w:rsidRPr="003B53EF">
        <w:rPr>
          <w:rFonts w:eastAsia="Times New Roman" w:cs="Times New Roman"/>
          <w:szCs w:val="24"/>
        </w:rPr>
        <w:t xml:space="preserve">. </w:t>
      </w:r>
      <w:r>
        <w:rPr>
          <w:rFonts w:eastAsia="Times New Roman" w:cs="Times New Roman"/>
          <w:szCs w:val="24"/>
        </w:rPr>
        <w:t>Ε</w:t>
      </w:r>
      <w:r w:rsidRPr="001F4F54">
        <w:rPr>
          <w:rFonts w:eastAsia="Times New Roman" w:cs="Times New Roman"/>
          <w:szCs w:val="24"/>
        </w:rPr>
        <w:t>πικοινώνησ</w:t>
      </w:r>
      <w:r>
        <w:rPr>
          <w:rFonts w:eastAsia="Times New Roman" w:cs="Times New Roman"/>
          <w:szCs w:val="24"/>
        </w:rPr>
        <w:t>α</w:t>
      </w:r>
      <w:r w:rsidRPr="001F4F54">
        <w:rPr>
          <w:rFonts w:eastAsia="Times New Roman" w:cs="Times New Roman"/>
          <w:szCs w:val="24"/>
        </w:rPr>
        <w:t xml:space="preserve"> με </w:t>
      </w:r>
      <w:r w:rsidRPr="001F4F54">
        <w:rPr>
          <w:rFonts w:eastAsia="Times New Roman" w:cs="Times New Roman"/>
          <w:szCs w:val="24"/>
        </w:rPr>
        <w:lastRenderedPageBreak/>
        <w:t>τη διοίκηση του μετρό Θεσσαλονίκης</w:t>
      </w:r>
      <w:r>
        <w:rPr>
          <w:rFonts w:eastAsia="Times New Roman" w:cs="Times New Roman"/>
          <w:szCs w:val="24"/>
        </w:rPr>
        <w:t>. Ε</w:t>
      </w:r>
      <w:r w:rsidRPr="001F4F54">
        <w:rPr>
          <w:rFonts w:eastAsia="Times New Roman" w:cs="Times New Roman"/>
          <w:szCs w:val="24"/>
        </w:rPr>
        <w:t>ξεπλάγη</w:t>
      </w:r>
      <w:r>
        <w:rPr>
          <w:rFonts w:eastAsia="Times New Roman" w:cs="Times New Roman"/>
          <w:szCs w:val="24"/>
        </w:rPr>
        <w:t>ν</w:t>
      </w:r>
      <w:r w:rsidRPr="001F4F54">
        <w:rPr>
          <w:rFonts w:eastAsia="Times New Roman" w:cs="Times New Roman"/>
          <w:szCs w:val="24"/>
        </w:rPr>
        <w:t xml:space="preserve"> ο κ</w:t>
      </w:r>
      <w:r>
        <w:rPr>
          <w:rFonts w:eastAsia="Times New Roman" w:cs="Times New Roman"/>
          <w:szCs w:val="24"/>
        </w:rPr>
        <w:t>.</w:t>
      </w:r>
      <w:r w:rsidRPr="001F4F54">
        <w:rPr>
          <w:rFonts w:eastAsia="Times New Roman" w:cs="Times New Roman"/>
          <w:szCs w:val="24"/>
        </w:rPr>
        <w:t xml:space="preserve"> </w:t>
      </w:r>
      <w:proofErr w:type="spellStart"/>
      <w:r>
        <w:rPr>
          <w:rFonts w:eastAsia="Times New Roman" w:cs="Times New Roman"/>
          <w:szCs w:val="24"/>
        </w:rPr>
        <w:t>Μυλόπουλος</w:t>
      </w:r>
      <w:proofErr w:type="spellEnd"/>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οφείλω να πω. Τ</w:t>
      </w:r>
      <w:r w:rsidRPr="001F4F54">
        <w:rPr>
          <w:rFonts w:eastAsia="Times New Roman" w:cs="Times New Roman"/>
          <w:szCs w:val="24"/>
        </w:rPr>
        <w:t>ο επιπλέον κόστος από τη διατήρηση αυτών των σημαντικότατων αρχαιοτήτων</w:t>
      </w:r>
      <w:r>
        <w:rPr>
          <w:rFonts w:eastAsia="Times New Roman" w:cs="Times New Roman"/>
          <w:szCs w:val="24"/>
        </w:rPr>
        <w:t xml:space="preserve"> ε</w:t>
      </w:r>
      <w:r>
        <w:rPr>
          <w:rFonts w:eastAsia="Times New Roman" w:cs="Times New Roman"/>
          <w:szCs w:val="24"/>
        </w:rPr>
        <w:t>ίναι</w:t>
      </w:r>
      <w:r w:rsidRPr="001F4F54">
        <w:rPr>
          <w:rFonts w:eastAsia="Times New Roman" w:cs="Times New Roman"/>
          <w:szCs w:val="24"/>
        </w:rPr>
        <w:t xml:space="preserve"> 20 εκατομμύρια</w:t>
      </w:r>
      <w:r>
        <w:rPr>
          <w:rFonts w:eastAsia="Times New Roman" w:cs="Times New Roman"/>
          <w:szCs w:val="24"/>
        </w:rPr>
        <w:t>,</w:t>
      </w:r>
      <w:r w:rsidRPr="001F4F54">
        <w:rPr>
          <w:rFonts w:eastAsia="Times New Roman" w:cs="Times New Roman"/>
          <w:szCs w:val="24"/>
        </w:rPr>
        <w:t xml:space="preserve"> σε ένα έργο ενός δισεκατομμυρίου</w:t>
      </w:r>
      <w:r>
        <w:rPr>
          <w:rFonts w:eastAsia="Times New Roman" w:cs="Times New Roman"/>
          <w:szCs w:val="24"/>
        </w:rPr>
        <w:t>. Π</w:t>
      </w:r>
      <w:r w:rsidRPr="001F4F54">
        <w:rPr>
          <w:rFonts w:eastAsia="Times New Roman" w:cs="Times New Roman"/>
          <w:szCs w:val="24"/>
        </w:rPr>
        <w:t>ροφανώς</w:t>
      </w:r>
      <w:r>
        <w:rPr>
          <w:rFonts w:eastAsia="Times New Roman" w:cs="Times New Roman"/>
          <w:szCs w:val="24"/>
        </w:rPr>
        <w:t>,</w:t>
      </w:r>
      <w:r w:rsidRPr="001F4F54">
        <w:rPr>
          <w:rFonts w:eastAsia="Times New Roman" w:cs="Times New Roman"/>
          <w:szCs w:val="24"/>
        </w:rPr>
        <w:t xml:space="preserve"> είναι αμελητέο αν λάβει κανείς υπ</w:t>
      </w:r>
      <w:r>
        <w:rPr>
          <w:rFonts w:eastAsia="Times New Roman" w:cs="Times New Roman"/>
          <w:szCs w:val="24"/>
        </w:rPr>
        <w:t xml:space="preserve">’ </w:t>
      </w:r>
      <w:proofErr w:type="spellStart"/>
      <w:r w:rsidRPr="001F4F54">
        <w:rPr>
          <w:rFonts w:eastAsia="Times New Roman" w:cs="Times New Roman"/>
          <w:szCs w:val="24"/>
        </w:rPr>
        <w:t>όψ</w:t>
      </w:r>
      <w:r>
        <w:rPr>
          <w:rFonts w:eastAsia="Times New Roman" w:cs="Times New Roman"/>
          <w:szCs w:val="24"/>
        </w:rPr>
        <w:t>ιν</w:t>
      </w:r>
      <w:proofErr w:type="spellEnd"/>
      <w:r w:rsidRPr="001F4F54">
        <w:rPr>
          <w:rFonts w:eastAsia="Times New Roman" w:cs="Times New Roman"/>
          <w:szCs w:val="24"/>
        </w:rPr>
        <w:t xml:space="preserve"> του τη σημαντικότητα του ευρήματος</w:t>
      </w:r>
      <w:r>
        <w:rPr>
          <w:rFonts w:eastAsia="Times New Roman" w:cs="Times New Roman"/>
          <w:szCs w:val="24"/>
        </w:rPr>
        <w:t>.</w:t>
      </w:r>
    </w:p>
    <w:p w14:paraId="0A5C0F62" w14:textId="77777777" w:rsidR="004A3142" w:rsidRDefault="002101D6">
      <w:pPr>
        <w:spacing w:line="600" w:lineRule="auto"/>
        <w:ind w:firstLine="720"/>
        <w:jc w:val="both"/>
        <w:rPr>
          <w:rFonts w:eastAsia="Times New Roman" w:cs="Times New Roman"/>
          <w:szCs w:val="24"/>
        </w:rPr>
      </w:pPr>
      <w:r w:rsidRPr="001F4F54">
        <w:rPr>
          <w:rFonts w:eastAsia="Times New Roman" w:cs="Times New Roman"/>
          <w:szCs w:val="24"/>
        </w:rPr>
        <w:t xml:space="preserve">Όσον αφορά </w:t>
      </w:r>
      <w:r>
        <w:rPr>
          <w:rFonts w:eastAsia="Times New Roman" w:cs="Times New Roman"/>
          <w:szCs w:val="24"/>
        </w:rPr>
        <w:t xml:space="preserve">δε </w:t>
      </w:r>
      <w:r w:rsidRPr="001F4F54">
        <w:rPr>
          <w:rFonts w:eastAsia="Times New Roman" w:cs="Times New Roman"/>
          <w:szCs w:val="24"/>
        </w:rPr>
        <w:t>την πραγματική καθυστέρηση</w:t>
      </w:r>
      <w:r>
        <w:rPr>
          <w:rFonts w:eastAsia="Times New Roman" w:cs="Times New Roman"/>
          <w:szCs w:val="24"/>
        </w:rPr>
        <w:t>,</w:t>
      </w:r>
      <w:r w:rsidRPr="001F4F54">
        <w:rPr>
          <w:rFonts w:eastAsia="Times New Roman" w:cs="Times New Roman"/>
          <w:szCs w:val="24"/>
        </w:rPr>
        <w:t xml:space="preserve"> πρέπει να λάβουμε υπ</w:t>
      </w:r>
      <w:r>
        <w:rPr>
          <w:rFonts w:eastAsia="Times New Roman" w:cs="Times New Roman"/>
          <w:szCs w:val="24"/>
        </w:rPr>
        <w:t xml:space="preserve">’ </w:t>
      </w:r>
      <w:proofErr w:type="spellStart"/>
      <w:r w:rsidRPr="001F4F54">
        <w:rPr>
          <w:rFonts w:eastAsia="Times New Roman" w:cs="Times New Roman"/>
          <w:szCs w:val="24"/>
        </w:rPr>
        <w:t>όψ</w:t>
      </w:r>
      <w:r>
        <w:rPr>
          <w:rFonts w:eastAsia="Times New Roman" w:cs="Times New Roman"/>
          <w:szCs w:val="24"/>
        </w:rPr>
        <w:t>ιν</w:t>
      </w:r>
      <w:proofErr w:type="spellEnd"/>
      <w:r w:rsidRPr="001F4F54">
        <w:rPr>
          <w:rFonts w:eastAsia="Times New Roman" w:cs="Times New Roman"/>
          <w:szCs w:val="24"/>
        </w:rPr>
        <w:t xml:space="preserve"> μας δύο στοιχεία</w:t>
      </w:r>
      <w:r>
        <w:rPr>
          <w:rFonts w:eastAsia="Times New Roman" w:cs="Times New Roman"/>
          <w:szCs w:val="24"/>
        </w:rPr>
        <w:t>.</w:t>
      </w:r>
      <w:r w:rsidRPr="001F4F54">
        <w:rPr>
          <w:rFonts w:eastAsia="Times New Roman" w:cs="Times New Roman"/>
          <w:szCs w:val="24"/>
        </w:rPr>
        <w:t xml:space="preserve"> Το πρώτο είναι ότι όταν έγιν</w:t>
      </w:r>
      <w:r w:rsidRPr="001F4F54">
        <w:rPr>
          <w:rFonts w:eastAsia="Times New Roman" w:cs="Times New Roman"/>
          <w:szCs w:val="24"/>
        </w:rPr>
        <w:t xml:space="preserve">ε η </w:t>
      </w:r>
      <w:proofErr w:type="spellStart"/>
      <w:r w:rsidRPr="001F4F54">
        <w:rPr>
          <w:rFonts w:eastAsia="Times New Roman" w:cs="Times New Roman"/>
          <w:szCs w:val="24"/>
        </w:rPr>
        <w:t>χωροθέτηση</w:t>
      </w:r>
      <w:proofErr w:type="spellEnd"/>
      <w:r w:rsidRPr="001F4F54">
        <w:rPr>
          <w:rFonts w:eastAsia="Times New Roman" w:cs="Times New Roman"/>
          <w:szCs w:val="24"/>
        </w:rPr>
        <w:t xml:space="preserve"> του μετρό Θεσσαλονίκης</w:t>
      </w:r>
      <w:r>
        <w:rPr>
          <w:rFonts w:eastAsia="Times New Roman" w:cs="Times New Roman"/>
          <w:szCs w:val="24"/>
        </w:rPr>
        <w:t>,</w:t>
      </w:r>
      <w:r w:rsidRPr="001F4F54">
        <w:rPr>
          <w:rFonts w:eastAsia="Times New Roman" w:cs="Times New Roman"/>
          <w:szCs w:val="24"/>
        </w:rPr>
        <w:t xml:space="preserve"> υπήρξαν έντονες αντιδράσεις από τους αρχαιολόγους</w:t>
      </w:r>
      <w:r>
        <w:rPr>
          <w:rFonts w:eastAsia="Times New Roman" w:cs="Times New Roman"/>
          <w:szCs w:val="24"/>
        </w:rPr>
        <w:t>,</w:t>
      </w:r>
      <w:r w:rsidRPr="001F4F54">
        <w:rPr>
          <w:rFonts w:eastAsia="Times New Roman" w:cs="Times New Roman"/>
          <w:szCs w:val="24"/>
        </w:rPr>
        <w:t xml:space="preserve"> από αυτούς που ξέρουν δηλαδή</w:t>
      </w:r>
      <w:r>
        <w:rPr>
          <w:rFonts w:eastAsia="Times New Roman" w:cs="Times New Roman"/>
          <w:szCs w:val="24"/>
        </w:rPr>
        <w:t>,</w:t>
      </w:r>
      <w:r w:rsidRPr="001F4F54">
        <w:rPr>
          <w:rFonts w:eastAsia="Times New Roman" w:cs="Times New Roman"/>
          <w:szCs w:val="24"/>
        </w:rPr>
        <w:t xml:space="preserve"> οι οποίες στη συνέχεια επαληθεύτηκαν κιόλας</w:t>
      </w:r>
      <w:r>
        <w:rPr>
          <w:rFonts w:eastAsia="Times New Roman" w:cs="Times New Roman"/>
          <w:szCs w:val="24"/>
        </w:rPr>
        <w:t>, π</w:t>
      </w:r>
      <w:r w:rsidRPr="001F4F54">
        <w:rPr>
          <w:rFonts w:eastAsia="Times New Roman" w:cs="Times New Roman"/>
          <w:szCs w:val="24"/>
        </w:rPr>
        <w:t>ου έλεγαν</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«Μ</w:t>
      </w:r>
      <w:r w:rsidRPr="001F4F54">
        <w:rPr>
          <w:rFonts w:eastAsia="Times New Roman" w:cs="Times New Roman"/>
          <w:szCs w:val="24"/>
        </w:rPr>
        <w:t xml:space="preserve">ην </w:t>
      </w:r>
      <w:proofErr w:type="spellStart"/>
      <w:r>
        <w:rPr>
          <w:rFonts w:eastAsia="Times New Roman" w:cs="Times New Roman"/>
          <w:szCs w:val="24"/>
        </w:rPr>
        <w:t>χωροθετήσετε</w:t>
      </w:r>
      <w:proofErr w:type="spellEnd"/>
      <w:r w:rsidRPr="001F4F54">
        <w:rPr>
          <w:rFonts w:eastAsia="Times New Roman" w:cs="Times New Roman"/>
          <w:szCs w:val="24"/>
        </w:rPr>
        <w:t xml:space="preserve"> εκεί τη διέλευση του </w:t>
      </w:r>
      <w:r>
        <w:rPr>
          <w:rFonts w:eastAsia="Times New Roman" w:cs="Times New Roman"/>
          <w:szCs w:val="24"/>
        </w:rPr>
        <w:t>μ</w:t>
      </w:r>
      <w:r w:rsidRPr="001F4F54">
        <w:rPr>
          <w:rFonts w:eastAsia="Times New Roman" w:cs="Times New Roman"/>
          <w:szCs w:val="24"/>
        </w:rPr>
        <w:t>ετρό</w:t>
      </w:r>
      <w:r>
        <w:rPr>
          <w:rFonts w:eastAsia="Times New Roman" w:cs="Times New Roman"/>
          <w:szCs w:val="24"/>
        </w:rPr>
        <w:t>,</w:t>
      </w:r>
      <w:r w:rsidRPr="001F4F54">
        <w:rPr>
          <w:rFonts w:eastAsia="Times New Roman" w:cs="Times New Roman"/>
          <w:szCs w:val="24"/>
        </w:rPr>
        <w:t xml:space="preserve"> είναι γεμάτο από αρχαία</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Ε</w:t>
      </w:r>
      <w:r w:rsidRPr="001F4F54">
        <w:rPr>
          <w:rFonts w:eastAsia="Times New Roman" w:cs="Times New Roman"/>
          <w:szCs w:val="24"/>
        </w:rPr>
        <w:t>ισακούστηκαν</w:t>
      </w:r>
      <w:r>
        <w:rPr>
          <w:rFonts w:eastAsia="Times New Roman" w:cs="Times New Roman"/>
          <w:szCs w:val="24"/>
        </w:rPr>
        <w:t>; Όχι.</w:t>
      </w:r>
    </w:p>
    <w:p w14:paraId="0A5C0F63" w14:textId="77777777" w:rsidR="004A3142" w:rsidRDefault="002101D6">
      <w:pPr>
        <w:spacing w:line="600" w:lineRule="auto"/>
        <w:ind w:firstLine="720"/>
        <w:jc w:val="both"/>
        <w:rPr>
          <w:rFonts w:eastAsia="Times New Roman" w:cs="Times New Roman"/>
          <w:szCs w:val="24"/>
        </w:rPr>
      </w:pPr>
      <w:r w:rsidRPr="003B53EF">
        <w:rPr>
          <w:rFonts w:eastAsia="Times New Roman" w:cs="Times New Roman"/>
          <w:b/>
          <w:szCs w:val="24"/>
        </w:rPr>
        <w:t>ΙΩΑΝΝΗΣ ΔΕΛΗΣ:</w:t>
      </w:r>
      <w:r>
        <w:rPr>
          <w:rFonts w:eastAsia="Times New Roman" w:cs="Times New Roman"/>
          <w:szCs w:val="24"/>
        </w:rPr>
        <w:t xml:space="preserve"> Δεν χρειάζεται να είσαι αρχαιολόγος για να το πεις αυτό.</w:t>
      </w:r>
    </w:p>
    <w:p w14:paraId="0A5C0F64" w14:textId="77777777" w:rsidR="004A3142" w:rsidRDefault="002101D6">
      <w:pPr>
        <w:spacing w:line="600" w:lineRule="auto"/>
        <w:ind w:firstLine="720"/>
        <w:jc w:val="both"/>
        <w:rPr>
          <w:rFonts w:eastAsia="Times New Roman" w:cs="Times New Roman"/>
          <w:szCs w:val="24"/>
        </w:rPr>
      </w:pPr>
      <w:r w:rsidRPr="00AA15E3">
        <w:rPr>
          <w:rFonts w:eastAsia="Times New Roman" w:cs="Times New Roman"/>
          <w:b/>
          <w:szCs w:val="24"/>
        </w:rPr>
        <w:t>ΚΩΝΣΤΑΝΤΙΝΟΣ ΣΤΡΑΤΗΣ (Υφυπουργός Πολιτισμού και Αθλητισμού):</w:t>
      </w:r>
      <w:r>
        <w:rPr>
          <w:rFonts w:eastAsia="Times New Roman" w:cs="Times New Roman"/>
          <w:szCs w:val="24"/>
        </w:rPr>
        <w:t xml:space="preserve"> Εγώ αναφέρομαι θεσμικά. Αυτά έγιναν και θεσμικά. </w:t>
      </w:r>
      <w:r w:rsidRPr="001F4F54">
        <w:rPr>
          <w:rFonts w:eastAsia="Times New Roman" w:cs="Times New Roman"/>
          <w:szCs w:val="24"/>
        </w:rPr>
        <w:t>Λοιπόν</w:t>
      </w:r>
      <w:r>
        <w:rPr>
          <w:rFonts w:eastAsia="Times New Roman" w:cs="Times New Roman"/>
          <w:szCs w:val="24"/>
        </w:rPr>
        <w:t>,</w:t>
      </w:r>
      <w:r w:rsidRPr="001F4F54">
        <w:rPr>
          <w:rFonts w:eastAsia="Times New Roman" w:cs="Times New Roman"/>
          <w:szCs w:val="24"/>
        </w:rPr>
        <w:t xml:space="preserve"> δεν εισακούστηκα</w:t>
      </w:r>
      <w:r>
        <w:rPr>
          <w:rFonts w:eastAsia="Times New Roman" w:cs="Times New Roman"/>
          <w:szCs w:val="24"/>
        </w:rPr>
        <w:t>ν.</w:t>
      </w:r>
    </w:p>
    <w:p w14:paraId="0A5C0F6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1F4F54">
        <w:rPr>
          <w:rFonts w:eastAsia="Times New Roman" w:cs="Times New Roman"/>
          <w:szCs w:val="24"/>
        </w:rPr>
        <w:t>2011</w:t>
      </w:r>
      <w:r>
        <w:rPr>
          <w:rFonts w:eastAsia="Times New Roman" w:cs="Times New Roman"/>
          <w:szCs w:val="24"/>
        </w:rPr>
        <w:t>,</w:t>
      </w:r>
      <w:r w:rsidRPr="001F4F54">
        <w:rPr>
          <w:rFonts w:eastAsia="Times New Roman" w:cs="Times New Roman"/>
          <w:szCs w:val="24"/>
        </w:rPr>
        <w:t xml:space="preserve"> πριν προκύψουν οι α</w:t>
      </w:r>
      <w:r w:rsidRPr="001F4F54">
        <w:rPr>
          <w:rFonts w:eastAsia="Times New Roman" w:cs="Times New Roman"/>
          <w:szCs w:val="24"/>
        </w:rPr>
        <w:t xml:space="preserve">ρχαιότητες </w:t>
      </w:r>
      <w:r>
        <w:rPr>
          <w:rFonts w:eastAsia="Times New Roman" w:cs="Times New Roman"/>
          <w:szCs w:val="24"/>
        </w:rPr>
        <w:t>στο</w:t>
      </w:r>
      <w:r w:rsidRPr="001F4F54">
        <w:rPr>
          <w:rFonts w:eastAsia="Times New Roman" w:cs="Times New Roman"/>
          <w:szCs w:val="24"/>
        </w:rPr>
        <w:t xml:space="preserve"> μετρό Θεσσαλονίκης</w:t>
      </w:r>
      <w:r>
        <w:rPr>
          <w:rFonts w:eastAsia="Times New Roman" w:cs="Times New Roman"/>
          <w:szCs w:val="24"/>
        </w:rPr>
        <w:t>,</w:t>
      </w:r>
      <w:r w:rsidRPr="001F4F54">
        <w:rPr>
          <w:rFonts w:eastAsia="Times New Roman" w:cs="Times New Roman"/>
          <w:szCs w:val="24"/>
        </w:rPr>
        <w:t xml:space="preserve"> ήδη το χρονοδιάγραμμα </w:t>
      </w:r>
      <w:r>
        <w:rPr>
          <w:rFonts w:eastAsia="Times New Roman" w:cs="Times New Roman"/>
          <w:szCs w:val="24"/>
        </w:rPr>
        <w:t>είχε</w:t>
      </w:r>
      <w:r w:rsidRPr="001F4F54">
        <w:rPr>
          <w:rFonts w:eastAsia="Times New Roman" w:cs="Times New Roman"/>
          <w:szCs w:val="24"/>
        </w:rPr>
        <w:t xml:space="preserve"> 100% υπέρβαση</w:t>
      </w:r>
      <w:r>
        <w:rPr>
          <w:rFonts w:eastAsia="Times New Roman" w:cs="Times New Roman"/>
          <w:szCs w:val="24"/>
        </w:rPr>
        <w:t>. Το χρονοδιάγραμμα του έργου ήταν 2006-2011. Τ</w:t>
      </w:r>
      <w:r w:rsidRPr="001F4F54">
        <w:rPr>
          <w:rFonts w:eastAsia="Times New Roman" w:cs="Times New Roman"/>
          <w:szCs w:val="24"/>
        </w:rPr>
        <w:t xml:space="preserve">ο 2011 το χρονοδιάγραμμα πριν προκύψουν τα </w:t>
      </w:r>
      <w:r>
        <w:rPr>
          <w:rFonts w:eastAsia="Times New Roman" w:cs="Times New Roman"/>
          <w:szCs w:val="24"/>
        </w:rPr>
        <w:t>αρχαία</w:t>
      </w:r>
      <w:r w:rsidRPr="001F4F54">
        <w:rPr>
          <w:rFonts w:eastAsia="Times New Roman" w:cs="Times New Roman"/>
          <w:szCs w:val="24"/>
        </w:rPr>
        <w:t xml:space="preserve"> ήταν για το 2016</w:t>
      </w:r>
      <w:r>
        <w:rPr>
          <w:rFonts w:eastAsia="Times New Roman" w:cs="Times New Roman"/>
          <w:szCs w:val="24"/>
        </w:rPr>
        <w:t>. Οι ιδέες στ</w:t>
      </w:r>
      <w:r w:rsidRPr="001F4F54">
        <w:rPr>
          <w:rFonts w:eastAsia="Times New Roman" w:cs="Times New Roman"/>
          <w:szCs w:val="24"/>
        </w:rPr>
        <w:t xml:space="preserve">ο συγκεκριμένο σταθμό που είναι ο μόνος </w:t>
      </w:r>
      <w:r>
        <w:rPr>
          <w:rFonts w:eastAsia="Times New Roman" w:cs="Times New Roman"/>
          <w:szCs w:val="24"/>
        </w:rPr>
        <w:t>ο οποίος θα καθ</w:t>
      </w:r>
      <w:r>
        <w:rPr>
          <w:rFonts w:eastAsia="Times New Roman" w:cs="Times New Roman"/>
          <w:szCs w:val="24"/>
        </w:rPr>
        <w:t xml:space="preserve">υστερήσει τρία </w:t>
      </w:r>
      <w:r w:rsidRPr="001F4F54">
        <w:rPr>
          <w:rFonts w:eastAsia="Times New Roman" w:cs="Times New Roman"/>
          <w:szCs w:val="24"/>
        </w:rPr>
        <w:t>χρόνια να παραδοθεί</w:t>
      </w:r>
      <w:r>
        <w:rPr>
          <w:rFonts w:eastAsia="Times New Roman" w:cs="Times New Roman"/>
          <w:szCs w:val="24"/>
        </w:rPr>
        <w:t>,</w:t>
      </w:r>
      <w:r w:rsidRPr="001F4F54">
        <w:rPr>
          <w:rFonts w:eastAsia="Times New Roman" w:cs="Times New Roman"/>
          <w:szCs w:val="24"/>
        </w:rPr>
        <w:t xml:space="preserve"> σε σχέση με τους υπόλοιπους οι οποίοι παραδίδ</w:t>
      </w:r>
      <w:r>
        <w:rPr>
          <w:rFonts w:eastAsia="Times New Roman" w:cs="Times New Roman"/>
          <w:szCs w:val="24"/>
        </w:rPr>
        <w:t>ον</w:t>
      </w:r>
      <w:r w:rsidRPr="001F4F54">
        <w:rPr>
          <w:rFonts w:eastAsia="Times New Roman" w:cs="Times New Roman"/>
          <w:szCs w:val="24"/>
        </w:rPr>
        <w:t xml:space="preserve">ται στα τέλη </w:t>
      </w:r>
      <w:r>
        <w:rPr>
          <w:rFonts w:eastAsia="Times New Roman" w:cs="Times New Roman"/>
          <w:szCs w:val="24"/>
        </w:rPr>
        <w:t xml:space="preserve">του </w:t>
      </w:r>
      <w:r w:rsidRPr="001F4F54">
        <w:rPr>
          <w:rFonts w:eastAsia="Times New Roman" w:cs="Times New Roman"/>
          <w:szCs w:val="24"/>
        </w:rPr>
        <w:t>2020</w:t>
      </w:r>
      <w:r>
        <w:rPr>
          <w:rFonts w:eastAsia="Times New Roman" w:cs="Times New Roman"/>
          <w:szCs w:val="24"/>
        </w:rPr>
        <w:t>,</w:t>
      </w:r>
      <w:r w:rsidRPr="001F4F54">
        <w:rPr>
          <w:rFonts w:eastAsia="Times New Roman" w:cs="Times New Roman"/>
          <w:szCs w:val="24"/>
        </w:rPr>
        <w:t xml:space="preserve"> είναι ότι ανάμεσα στο 2012 μέχρι να δοθεί </w:t>
      </w:r>
      <w:r>
        <w:rPr>
          <w:rFonts w:eastAsia="Times New Roman" w:cs="Times New Roman"/>
          <w:szCs w:val="24"/>
        </w:rPr>
        <w:t xml:space="preserve">η </w:t>
      </w:r>
      <w:r w:rsidRPr="001F4F54">
        <w:rPr>
          <w:rFonts w:eastAsia="Times New Roman" w:cs="Times New Roman"/>
          <w:szCs w:val="24"/>
        </w:rPr>
        <w:t xml:space="preserve">λύση από τη δική μας </w:t>
      </w:r>
      <w:r>
        <w:rPr>
          <w:rFonts w:eastAsia="Times New Roman" w:cs="Times New Roman"/>
          <w:szCs w:val="24"/>
        </w:rPr>
        <w:t>Κ</w:t>
      </w:r>
      <w:r w:rsidRPr="001F4F54">
        <w:rPr>
          <w:rFonts w:eastAsia="Times New Roman" w:cs="Times New Roman"/>
          <w:szCs w:val="24"/>
        </w:rPr>
        <w:t xml:space="preserve">υβέρνηση </w:t>
      </w:r>
      <w:r>
        <w:rPr>
          <w:rFonts w:eastAsia="Times New Roman" w:cs="Times New Roman"/>
          <w:szCs w:val="24"/>
        </w:rPr>
        <w:t>για τη διατήρηση των αρχαιοτήτων, δεν έ</w:t>
      </w:r>
      <w:r w:rsidRPr="001F4F54">
        <w:rPr>
          <w:rFonts w:eastAsia="Times New Roman" w:cs="Times New Roman"/>
          <w:szCs w:val="24"/>
        </w:rPr>
        <w:t>γινε τίποτα</w:t>
      </w:r>
      <w:r>
        <w:rPr>
          <w:rFonts w:eastAsia="Times New Roman" w:cs="Times New Roman"/>
          <w:szCs w:val="24"/>
        </w:rPr>
        <w:t>. Δηλαδή, η καθυστέρηση</w:t>
      </w:r>
      <w:r w:rsidRPr="001F4F54">
        <w:rPr>
          <w:rFonts w:eastAsia="Times New Roman" w:cs="Times New Roman"/>
          <w:szCs w:val="24"/>
        </w:rPr>
        <w:t xml:space="preserve"> π</w:t>
      </w:r>
      <w:r w:rsidRPr="001F4F54">
        <w:rPr>
          <w:rFonts w:eastAsia="Times New Roman" w:cs="Times New Roman"/>
          <w:szCs w:val="24"/>
        </w:rPr>
        <w:t xml:space="preserve">ροέκυψε από τη </w:t>
      </w:r>
      <w:r>
        <w:rPr>
          <w:rFonts w:eastAsia="Times New Roman" w:cs="Times New Roman"/>
          <w:szCs w:val="24"/>
        </w:rPr>
        <w:t>μη</w:t>
      </w:r>
      <w:r w:rsidRPr="001F4F54">
        <w:rPr>
          <w:rFonts w:eastAsia="Times New Roman" w:cs="Times New Roman"/>
          <w:szCs w:val="24"/>
        </w:rPr>
        <w:t xml:space="preserve"> επίλυση ενός προβλήματος ως το 2015</w:t>
      </w:r>
      <w:r>
        <w:rPr>
          <w:rFonts w:eastAsia="Times New Roman" w:cs="Times New Roman"/>
          <w:szCs w:val="24"/>
        </w:rPr>
        <w:t>.</w:t>
      </w:r>
    </w:p>
    <w:p w14:paraId="0A5C0F6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Έγινε </w:t>
      </w:r>
      <w:r w:rsidRPr="001F4F54">
        <w:rPr>
          <w:rFonts w:eastAsia="Times New Roman" w:cs="Times New Roman"/>
          <w:szCs w:val="24"/>
        </w:rPr>
        <w:t xml:space="preserve">μία αναφορά από τους </w:t>
      </w:r>
      <w:r>
        <w:rPr>
          <w:rFonts w:eastAsia="Times New Roman" w:cs="Times New Roman"/>
          <w:szCs w:val="24"/>
        </w:rPr>
        <w:t>Β</w:t>
      </w:r>
      <w:r w:rsidRPr="001F4F54">
        <w:rPr>
          <w:rFonts w:eastAsia="Times New Roman" w:cs="Times New Roman"/>
          <w:szCs w:val="24"/>
        </w:rPr>
        <w:t>ουλευτές σε ζητήματα</w:t>
      </w:r>
      <w:r>
        <w:rPr>
          <w:rFonts w:eastAsia="Times New Roman" w:cs="Times New Roman"/>
          <w:szCs w:val="24"/>
        </w:rPr>
        <w:t>,</w:t>
      </w:r>
      <w:r w:rsidRPr="001F4F54">
        <w:rPr>
          <w:rFonts w:eastAsia="Times New Roman" w:cs="Times New Roman"/>
          <w:szCs w:val="24"/>
        </w:rPr>
        <w:t xml:space="preserve"> όπως η Αμφίπολη</w:t>
      </w:r>
      <w:r>
        <w:rPr>
          <w:rFonts w:eastAsia="Times New Roman" w:cs="Times New Roman"/>
          <w:szCs w:val="24"/>
        </w:rPr>
        <w:t xml:space="preserve">, η Κως. Ζητώ </w:t>
      </w:r>
      <w:r w:rsidRPr="001F4F54">
        <w:rPr>
          <w:rFonts w:eastAsia="Times New Roman" w:cs="Times New Roman"/>
          <w:szCs w:val="24"/>
        </w:rPr>
        <w:t>συγ</w:t>
      </w:r>
      <w:r>
        <w:rPr>
          <w:rFonts w:eastAsia="Times New Roman" w:cs="Times New Roman"/>
          <w:szCs w:val="24"/>
        </w:rPr>
        <w:t>γ</w:t>
      </w:r>
      <w:r w:rsidRPr="001F4F54">
        <w:rPr>
          <w:rFonts w:eastAsia="Times New Roman" w:cs="Times New Roman"/>
          <w:szCs w:val="24"/>
        </w:rPr>
        <w:t>νώμη</w:t>
      </w:r>
      <w:r>
        <w:rPr>
          <w:rFonts w:eastAsia="Times New Roman" w:cs="Times New Roman"/>
          <w:szCs w:val="24"/>
        </w:rPr>
        <w:t>,</w:t>
      </w:r>
      <w:r w:rsidRPr="001F4F54">
        <w:rPr>
          <w:rFonts w:eastAsia="Times New Roman" w:cs="Times New Roman"/>
          <w:szCs w:val="24"/>
        </w:rPr>
        <w:t xml:space="preserve"> κύριε </w:t>
      </w:r>
      <w:r>
        <w:rPr>
          <w:rFonts w:eastAsia="Times New Roman" w:cs="Times New Roman"/>
          <w:szCs w:val="24"/>
        </w:rPr>
        <w:t>Β</w:t>
      </w:r>
      <w:r w:rsidRPr="001F4F54">
        <w:rPr>
          <w:rFonts w:eastAsia="Times New Roman" w:cs="Times New Roman"/>
          <w:szCs w:val="24"/>
        </w:rPr>
        <w:t xml:space="preserve">ουλευτά </w:t>
      </w:r>
      <w:r>
        <w:rPr>
          <w:rFonts w:eastAsia="Times New Roman" w:cs="Times New Roman"/>
          <w:szCs w:val="24"/>
        </w:rPr>
        <w:t>εκείνη την ώρα ήμουν εκτός, υπάρχουν και φυσικές ανάγκες! Να πω ότι θα κοιτάξω το ζήτημα της Σπάρ</w:t>
      </w:r>
      <w:r>
        <w:rPr>
          <w:rFonts w:eastAsia="Times New Roman" w:cs="Times New Roman"/>
          <w:szCs w:val="24"/>
        </w:rPr>
        <w:t xml:space="preserve">της </w:t>
      </w:r>
      <w:r w:rsidRPr="001F4F54">
        <w:rPr>
          <w:rFonts w:eastAsia="Times New Roman" w:cs="Times New Roman"/>
          <w:szCs w:val="24"/>
        </w:rPr>
        <w:t xml:space="preserve">και θα επικοινωνήσω μαζί </w:t>
      </w:r>
      <w:r>
        <w:rPr>
          <w:rFonts w:eastAsia="Times New Roman" w:cs="Times New Roman"/>
          <w:szCs w:val="24"/>
        </w:rPr>
        <w:t>σας. Ο</w:t>
      </w:r>
      <w:r w:rsidRPr="001F4F54">
        <w:rPr>
          <w:rFonts w:eastAsia="Times New Roman" w:cs="Times New Roman"/>
          <w:szCs w:val="24"/>
        </w:rPr>
        <w:t>φείλω να το κάνω μετά την απουσία μου</w:t>
      </w:r>
      <w:r>
        <w:rPr>
          <w:rFonts w:eastAsia="Times New Roman" w:cs="Times New Roman"/>
          <w:szCs w:val="24"/>
        </w:rPr>
        <w:t>. Κ</w:t>
      </w:r>
      <w:r w:rsidRPr="001F4F54">
        <w:rPr>
          <w:rFonts w:eastAsia="Times New Roman" w:cs="Times New Roman"/>
          <w:szCs w:val="24"/>
        </w:rPr>
        <w:t xml:space="preserve">αι στην Αμφίπολη </w:t>
      </w:r>
      <w:r>
        <w:rPr>
          <w:rFonts w:eastAsia="Times New Roman" w:cs="Times New Roman"/>
          <w:szCs w:val="24"/>
        </w:rPr>
        <w:t xml:space="preserve">και </w:t>
      </w:r>
      <w:r w:rsidRPr="001F4F54">
        <w:rPr>
          <w:rFonts w:eastAsia="Times New Roman" w:cs="Times New Roman"/>
          <w:szCs w:val="24"/>
        </w:rPr>
        <w:t xml:space="preserve">στην Κω είναι </w:t>
      </w:r>
      <w:r>
        <w:rPr>
          <w:rFonts w:eastAsia="Times New Roman" w:cs="Times New Roman"/>
          <w:szCs w:val="24"/>
        </w:rPr>
        <w:t xml:space="preserve">σύνθετα τα προβλήματα, είναι δύσκολα. Να θυμίσουμε ότι η αναστήλωση του Πύργου </w:t>
      </w:r>
      <w:proofErr w:type="spellStart"/>
      <w:r>
        <w:rPr>
          <w:rFonts w:eastAsia="Times New Roman" w:cs="Times New Roman"/>
          <w:szCs w:val="24"/>
        </w:rPr>
        <w:t>Α</w:t>
      </w:r>
      <w:r w:rsidRPr="00252CF1">
        <w:rPr>
          <w:rFonts w:eastAsia="Times New Roman" w:cs="Times New Roman"/>
          <w:szCs w:val="24"/>
        </w:rPr>
        <w:t>ιγοσθέ</w:t>
      </w:r>
      <w:r w:rsidRPr="00252CF1">
        <w:rPr>
          <w:rFonts w:eastAsia="Times New Roman" w:cs="Times New Roman"/>
          <w:szCs w:val="24"/>
        </w:rPr>
        <w:lastRenderedPageBreak/>
        <w:t>νων</w:t>
      </w:r>
      <w:proofErr w:type="spellEnd"/>
      <w:r w:rsidRPr="00252CF1">
        <w:rPr>
          <w:rFonts w:eastAsia="Times New Roman" w:cs="Times New Roman"/>
          <w:szCs w:val="24"/>
        </w:rPr>
        <w:t xml:space="preserve"> </w:t>
      </w:r>
      <w:r w:rsidRPr="001F4F54">
        <w:rPr>
          <w:rFonts w:eastAsia="Times New Roman" w:cs="Times New Roman"/>
          <w:szCs w:val="24"/>
        </w:rPr>
        <w:t xml:space="preserve">που χτυπήθηκε από το σεισμό της Αθήνας </w:t>
      </w:r>
      <w:r>
        <w:rPr>
          <w:rFonts w:eastAsia="Times New Roman" w:cs="Times New Roman"/>
          <w:szCs w:val="24"/>
        </w:rPr>
        <w:t>το</w:t>
      </w:r>
      <w:r w:rsidRPr="001F4F54">
        <w:rPr>
          <w:rFonts w:eastAsia="Times New Roman" w:cs="Times New Roman"/>
          <w:szCs w:val="24"/>
        </w:rPr>
        <w:t xml:space="preserve"> </w:t>
      </w:r>
      <w:r>
        <w:rPr>
          <w:rFonts w:eastAsia="Times New Roman" w:cs="Times New Roman"/>
          <w:szCs w:val="24"/>
        </w:rPr>
        <w:t>1981</w:t>
      </w:r>
      <w:r w:rsidRPr="001F4F54">
        <w:rPr>
          <w:rFonts w:eastAsia="Times New Roman" w:cs="Times New Roman"/>
          <w:szCs w:val="24"/>
        </w:rPr>
        <w:t xml:space="preserve"> ολοκληρώθηκε μόλις πέρσι</w:t>
      </w:r>
      <w:r>
        <w:rPr>
          <w:rFonts w:eastAsia="Times New Roman" w:cs="Times New Roman"/>
          <w:szCs w:val="24"/>
        </w:rPr>
        <w:t xml:space="preserve">. Δεν λέμε ότι θα μας πάρει τριάντα </w:t>
      </w:r>
      <w:r w:rsidRPr="001F4F54">
        <w:rPr>
          <w:rFonts w:eastAsia="Times New Roman" w:cs="Times New Roman"/>
          <w:szCs w:val="24"/>
        </w:rPr>
        <w:t>χρόνια</w:t>
      </w:r>
      <w:r>
        <w:rPr>
          <w:rFonts w:eastAsia="Times New Roman" w:cs="Times New Roman"/>
          <w:szCs w:val="24"/>
        </w:rPr>
        <w:t xml:space="preserve"> να </w:t>
      </w:r>
      <w:r w:rsidRPr="001F4F54">
        <w:rPr>
          <w:rFonts w:eastAsia="Times New Roman" w:cs="Times New Roman"/>
          <w:szCs w:val="24"/>
        </w:rPr>
        <w:t xml:space="preserve">φτιάξουμε </w:t>
      </w:r>
      <w:r>
        <w:rPr>
          <w:rFonts w:eastAsia="Times New Roman" w:cs="Times New Roman"/>
          <w:szCs w:val="24"/>
        </w:rPr>
        <w:t>την</w:t>
      </w:r>
      <w:r w:rsidRPr="001F4F54">
        <w:rPr>
          <w:rFonts w:eastAsia="Times New Roman" w:cs="Times New Roman"/>
          <w:szCs w:val="24"/>
        </w:rPr>
        <w:t xml:space="preserve"> </w:t>
      </w:r>
      <w:r>
        <w:rPr>
          <w:rFonts w:eastAsia="Times New Roman" w:cs="Times New Roman"/>
          <w:szCs w:val="24"/>
        </w:rPr>
        <w:t xml:space="preserve">Αμφίπολη. Προς </w:t>
      </w:r>
      <w:r>
        <w:rPr>
          <w:rFonts w:eastAsia="Times New Roman" w:cs="Times New Roman"/>
          <w:szCs w:val="24"/>
        </w:rPr>
        <w:t>θ</w:t>
      </w:r>
      <w:r w:rsidRPr="001F4F54">
        <w:rPr>
          <w:rFonts w:eastAsia="Times New Roman" w:cs="Times New Roman"/>
          <w:szCs w:val="24"/>
        </w:rPr>
        <w:t>εού</w:t>
      </w:r>
      <w:r>
        <w:rPr>
          <w:rFonts w:eastAsia="Times New Roman" w:cs="Times New Roman"/>
          <w:szCs w:val="24"/>
        </w:rPr>
        <w:t>! Απλώς χ</w:t>
      </w:r>
      <w:r w:rsidRPr="001F4F54">
        <w:rPr>
          <w:rFonts w:eastAsia="Times New Roman" w:cs="Times New Roman"/>
          <w:szCs w:val="24"/>
        </w:rPr>
        <w:t>ρειάζεται πολύ μεγάλη προσοχή και στη φάσ</w:t>
      </w:r>
      <w:r>
        <w:rPr>
          <w:rFonts w:eastAsia="Times New Roman" w:cs="Times New Roman"/>
          <w:szCs w:val="24"/>
        </w:rPr>
        <w:t>η της έρευνας και στη φάση της μ</w:t>
      </w:r>
      <w:r w:rsidRPr="001F4F54">
        <w:rPr>
          <w:rFonts w:eastAsia="Times New Roman" w:cs="Times New Roman"/>
          <w:szCs w:val="24"/>
        </w:rPr>
        <w:t>ελέτης</w:t>
      </w:r>
      <w:r>
        <w:rPr>
          <w:rFonts w:eastAsia="Times New Roman" w:cs="Times New Roman"/>
          <w:szCs w:val="24"/>
        </w:rPr>
        <w:t>.</w:t>
      </w:r>
    </w:p>
    <w:p w14:paraId="0A5C0F6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Θα πρέπει να πω μια κουβέντα και για τα ακίνητα, εφόσον ετέθη </w:t>
      </w:r>
      <w:r>
        <w:rPr>
          <w:rFonts w:eastAsia="Times New Roman" w:cs="Times New Roman"/>
          <w:szCs w:val="24"/>
        </w:rPr>
        <w:t>και σήμερα. Ν</w:t>
      </w:r>
      <w:r w:rsidRPr="001F4F54">
        <w:rPr>
          <w:rFonts w:eastAsia="Times New Roman" w:cs="Times New Roman"/>
          <w:szCs w:val="24"/>
        </w:rPr>
        <w:t>α επαναλάβω για μία ακόμα φορά ότι και ο ν</w:t>
      </w:r>
      <w:r>
        <w:rPr>
          <w:rFonts w:eastAsia="Times New Roman" w:cs="Times New Roman"/>
          <w:szCs w:val="24"/>
        </w:rPr>
        <w:t xml:space="preserve">όμος και η απόφαση του Υπουργού </w:t>
      </w:r>
      <w:r w:rsidRPr="001F4F54">
        <w:rPr>
          <w:rFonts w:eastAsia="Times New Roman" w:cs="Times New Roman"/>
          <w:szCs w:val="24"/>
        </w:rPr>
        <w:t>Οικονομικών έχουν ενσωματωμέν</w:t>
      </w:r>
      <w:r>
        <w:rPr>
          <w:rFonts w:eastAsia="Times New Roman" w:cs="Times New Roman"/>
          <w:szCs w:val="24"/>
        </w:rPr>
        <w:t>η</w:t>
      </w:r>
      <w:r w:rsidRPr="001F4F54">
        <w:rPr>
          <w:rFonts w:eastAsia="Times New Roman" w:cs="Times New Roman"/>
          <w:szCs w:val="24"/>
        </w:rPr>
        <w:t xml:space="preserve"> την εξαίρεση</w:t>
      </w:r>
      <w:r>
        <w:rPr>
          <w:rFonts w:eastAsia="Times New Roman" w:cs="Times New Roman"/>
          <w:szCs w:val="24"/>
        </w:rPr>
        <w:t>.</w:t>
      </w:r>
      <w:r w:rsidRPr="001F4F54">
        <w:rPr>
          <w:rFonts w:eastAsia="Times New Roman" w:cs="Times New Roman"/>
          <w:szCs w:val="24"/>
        </w:rPr>
        <w:t xml:space="preserve"> Επομένως</w:t>
      </w:r>
      <w:r>
        <w:rPr>
          <w:rFonts w:eastAsia="Times New Roman" w:cs="Times New Roman"/>
          <w:szCs w:val="24"/>
        </w:rPr>
        <w:t>,</w:t>
      </w:r>
      <w:r w:rsidRPr="001F4F54">
        <w:rPr>
          <w:rFonts w:eastAsia="Times New Roman" w:cs="Times New Roman"/>
          <w:szCs w:val="24"/>
        </w:rPr>
        <w:t xml:space="preserve"> ουδέποτε </w:t>
      </w:r>
      <w:r>
        <w:rPr>
          <w:rFonts w:eastAsia="Times New Roman" w:cs="Times New Roman"/>
          <w:szCs w:val="24"/>
        </w:rPr>
        <w:t>μνημείο ή</w:t>
      </w:r>
      <w:r w:rsidRPr="001F4F54">
        <w:rPr>
          <w:rFonts w:eastAsia="Times New Roman" w:cs="Times New Roman"/>
          <w:szCs w:val="24"/>
        </w:rPr>
        <w:t xml:space="preserve"> αρ</w:t>
      </w:r>
      <w:r>
        <w:rPr>
          <w:rFonts w:eastAsia="Times New Roman" w:cs="Times New Roman"/>
          <w:szCs w:val="24"/>
        </w:rPr>
        <w:t>χαιολογικός χώρος μεταβιβάστηκε. Αυ</w:t>
      </w:r>
      <w:r w:rsidRPr="001F4F54">
        <w:rPr>
          <w:rFonts w:eastAsia="Times New Roman" w:cs="Times New Roman"/>
          <w:szCs w:val="24"/>
        </w:rPr>
        <w:t>τό που έγινε</w:t>
      </w:r>
      <w:r>
        <w:rPr>
          <w:rFonts w:eastAsia="Times New Roman" w:cs="Times New Roman"/>
          <w:szCs w:val="24"/>
        </w:rPr>
        <w:t>,</w:t>
      </w:r>
      <w:r w:rsidRPr="001F4F54">
        <w:rPr>
          <w:rFonts w:eastAsia="Times New Roman" w:cs="Times New Roman"/>
          <w:szCs w:val="24"/>
        </w:rPr>
        <w:t xml:space="preserve"> όπως εξηγήσαμε από την αρχή</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ήταν ότι υπήρξ</w:t>
      </w:r>
      <w:r w:rsidRPr="001F4F54">
        <w:rPr>
          <w:rFonts w:eastAsia="Times New Roman" w:cs="Times New Roman"/>
          <w:szCs w:val="24"/>
        </w:rPr>
        <w:t>ε</w:t>
      </w:r>
      <w:r w:rsidRPr="001F4F54">
        <w:rPr>
          <w:rFonts w:eastAsia="Times New Roman" w:cs="Times New Roman"/>
          <w:szCs w:val="24"/>
        </w:rPr>
        <w:t xml:space="preserve"> ένας οδικός χάρτης για να πραγματοποιηθεί ένας έλεγχος ταυτοποίηση</w:t>
      </w:r>
      <w:r>
        <w:rPr>
          <w:rFonts w:eastAsia="Times New Roman" w:cs="Times New Roman"/>
          <w:szCs w:val="24"/>
        </w:rPr>
        <w:t>ς</w:t>
      </w:r>
      <w:r w:rsidRPr="001F4F54">
        <w:rPr>
          <w:rFonts w:eastAsia="Times New Roman" w:cs="Times New Roman"/>
          <w:szCs w:val="24"/>
        </w:rPr>
        <w:t xml:space="preserve"> των εξαιρέσεων</w:t>
      </w:r>
      <w:r>
        <w:rPr>
          <w:rFonts w:eastAsia="Times New Roman" w:cs="Times New Roman"/>
          <w:szCs w:val="24"/>
        </w:rPr>
        <w:t>. Ο ειδικός αυτός</w:t>
      </w:r>
      <w:r w:rsidRPr="001F4F54">
        <w:rPr>
          <w:rFonts w:eastAsia="Times New Roman" w:cs="Times New Roman"/>
          <w:szCs w:val="24"/>
        </w:rPr>
        <w:t xml:space="preserve"> χάρτης ακολουθήθηκε στο ακέραιο</w:t>
      </w:r>
      <w:r>
        <w:rPr>
          <w:rFonts w:eastAsia="Times New Roman" w:cs="Times New Roman"/>
          <w:szCs w:val="24"/>
        </w:rPr>
        <w:t>. Κ</w:t>
      </w:r>
      <w:r w:rsidRPr="001F4F54">
        <w:rPr>
          <w:rFonts w:eastAsia="Times New Roman" w:cs="Times New Roman"/>
          <w:szCs w:val="24"/>
        </w:rPr>
        <w:t>αι να</w:t>
      </w:r>
      <w:r>
        <w:rPr>
          <w:rFonts w:eastAsia="Times New Roman" w:cs="Times New Roman"/>
          <w:szCs w:val="24"/>
        </w:rPr>
        <w:t>ι,</w:t>
      </w:r>
      <w:r w:rsidRPr="001F4F54">
        <w:rPr>
          <w:rFonts w:eastAsia="Times New Roman" w:cs="Times New Roman"/>
          <w:szCs w:val="24"/>
        </w:rPr>
        <w:t xml:space="preserve"> έχουμε πει </w:t>
      </w:r>
      <w:r>
        <w:rPr>
          <w:rFonts w:eastAsia="Times New Roman" w:cs="Times New Roman"/>
          <w:szCs w:val="24"/>
        </w:rPr>
        <w:t xml:space="preserve">και </w:t>
      </w:r>
      <w:r w:rsidRPr="001F4F54">
        <w:rPr>
          <w:rFonts w:eastAsia="Times New Roman" w:cs="Times New Roman"/>
          <w:szCs w:val="24"/>
        </w:rPr>
        <w:t>υπάρχει αυτή η τροπολογία</w:t>
      </w:r>
      <w:r>
        <w:rPr>
          <w:rFonts w:eastAsia="Times New Roman" w:cs="Times New Roman"/>
          <w:szCs w:val="24"/>
        </w:rPr>
        <w:t>,</w:t>
      </w:r>
      <w:r w:rsidRPr="001F4F54">
        <w:rPr>
          <w:rFonts w:eastAsia="Times New Roman" w:cs="Times New Roman"/>
          <w:szCs w:val="24"/>
        </w:rPr>
        <w:t xml:space="preserve"> η οποία θα διασφαλίζει στο διηνεκές τα ζητήματα πολιτιστικής κληρονομιά</w:t>
      </w:r>
      <w:r w:rsidRPr="001F4F54">
        <w:rPr>
          <w:rFonts w:eastAsia="Times New Roman" w:cs="Times New Roman"/>
          <w:szCs w:val="24"/>
        </w:rPr>
        <w:t>ς</w:t>
      </w:r>
      <w:r>
        <w:rPr>
          <w:rFonts w:eastAsia="Times New Roman" w:cs="Times New Roman"/>
          <w:szCs w:val="24"/>
        </w:rPr>
        <w:t>. Σε α</w:t>
      </w:r>
      <w:r w:rsidRPr="001F4F54">
        <w:rPr>
          <w:rFonts w:eastAsia="Times New Roman" w:cs="Times New Roman"/>
          <w:szCs w:val="24"/>
        </w:rPr>
        <w:t>υτή</w:t>
      </w:r>
      <w:r>
        <w:rPr>
          <w:rFonts w:eastAsia="Times New Roman" w:cs="Times New Roman"/>
          <w:szCs w:val="24"/>
        </w:rPr>
        <w:t>ν</w:t>
      </w:r>
      <w:r w:rsidRPr="001F4F54">
        <w:rPr>
          <w:rFonts w:eastAsia="Times New Roman" w:cs="Times New Roman"/>
          <w:szCs w:val="24"/>
        </w:rPr>
        <w:t xml:space="preserve"> τη φάση βρισκόμαστε σε </w:t>
      </w:r>
      <w:r>
        <w:rPr>
          <w:rFonts w:eastAsia="Times New Roman" w:cs="Times New Roman"/>
          <w:szCs w:val="24"/>
        </w:rPr>
        <w:t>συζητήσεις</w:t>
      </w:r>
      <w:r w:rsidRPr="001F4F54">
        <w:rPr>
          <w:rFonts w:eastAsia="Times New Roman" w:cs="Times New Roman"/>
          <w:szCs w:val="24"/>
        </w:rPr>
        <w:t xml:space="preserve"> με το </w:t>
      </w:r>
      <w:r>
        <w:rPr>
          <w:rFonts w:eastAsia="Times New Roman" w:cs="Times New Roman"/>
          <w:szCs w:val="24"/>
        </w:rPr>
        <w:t>Υπουργείο</w:t>
      </w:r>
      <w:r w:rsidRPr="001F4F54">
        <w:rPr>
          <w:rFonts w:eastAsia="Times New Roman" w:cs="Times New Roman"/>
          <w:szCs w:val="24"/>
        </w:rPr>
        <w:t xml:space="preserve"> Οικονομικών </w:t>
      </w:r>
      <w:r>
        <w:rPr>
          <w:rFonts w:eastAsia="Times New Roman" w:cs="Times New Roman"/>
          <w:szCs w:val="24"/>
        </w:rPr>
        <w:t>για</w:t>
      </w:r>
      <w:r w:rsidRPr="001F4F54">
        <w:rPr>
          <w:rFonts w:eastAsia="Times New Roman" w:cs="Times New Roman"/>
          <w:szCs w:val="24"/>
        </w:rPr>
        <w:t xml:space="preserve"> κάποιες τελικές ρυθμίσεις</w:t>
      </w:r>
      <w:r>
        <w:rPr>
          <w:rFonts w:eastAsia="Times New Roman" w:cs="Times New Roman"/>
          <w:szCs w:val="24"/>
        </w:rPr>
        <w:t>,</w:t>
      </w:r>
      <w:r w:rsidRPr="001F4F54">
        <w:rPr>
          <w:rFonts w:eastAsia="Times New Roman" w:cs="Times New Roman"/>
          <w:szCs w:val="24"/>
        </w:rPr>
        <w:t xml:space="preserve"> έτσι ώστε ακριβώς να </w:t>
      </w:r>
      <w:r>
        <w:rPr>
          <w:rFonts w:eastAsia="Times New Roman" w:cs="Times New Roman"/>
          <w:szCs w:val="24"/>
        </w:rPr>
        <w:t>πιάνει ένα</w:t>
      </w:r>
      <w:r w:rsidRPr="001F4F54">
        <w:rPr>
          <w:rFonts w:eastAsia="Times New Roman" w:cs="Times New Roman"/>
          <w:szCs w:val="24"/>
        </w:rPr>
        <w:t xml:space="preserve"> πιο ευρύ φάσμα μνημείων</w:t>
      </w:r>
      <w:r>
        <w:rPr>
          <w:rFonts w:eastAsia="Times New Roman" w:cs="Times New Roman"/>
          <w:szCs w:val="24"/>
        </w:rPr>
        <w:t>, αρχαιολογικών</w:t>
      </w:r>
      <w:r w:rsidRPr="001F4F54">
        <w:rPr>
          <w:rFonts w:eastAsia="Times New Roman" w:cs="Times New Roman"/>
          <w:szCs w:val="24"/>
        </w:rPr>
        <w:t xml:space="preserve"> χώρων και μουσείων</w:t>
      </w:r>
      <w:r>
        <w:rPr>
          <w:rFonts w:eastAsia="Times New Roman" w:cs="Times New Roman"/>
          <w:szCs w:val="24"/>
        </w:rPr>
        <w:t>,</w:t>
      </w:r>
      <w:r w:rsidRPr="001F4F54">
        <w:rPr>
          <w:rFonts w:eastAsia="Times New Roman" w:cs="Times New Roman"/>
          <w:szCs w:val="24"/>
        </w:rPr>
        <w:t xml:space="preserve"> το Υπουργείο Πολιτισμού και ευρύτερα του δημοσίου</w:t>
      </w:r>
      <w:r>
        <w:rPr>
          <w:rFonts w:eastAsia="Times New Roman" w:cs="Times New Roman"/>
          <w:szCs w:val="24"/>
        </w:rPr>
        <w:t>.</w:t>
      </w:r>
    </w:p>
    <w:p w14:paraId="0A5C0F6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Δ</w:t>
      </w:r>
      <w:r w:rsidRPr="001F4F54">
        <w:rPr>
          <w:rFonts w:eastAsia="Times New Roman" w:cs="Times New Roman"/>
          <w:szCs w:val="24"/>
        </w:rPr>
        <w:t>εν θα αν</w:t>
      </w:r>
      <w:r w:rsidRPr="001F4F54">
        <w:rPr>
          <w:rFonts w:eastAsia="Times New Roman" w:cs="Times New Roman"/>
          <w:szCs w:val="24"/>
        </w:rPr>
        <w:t xml:space="preserve">αφερθώ στο </w:t>
      </w:r>
      <w:r>
        <w:rPr>
          <w:rFonts w:eastAsia="Times New Roman" w:cs="Times New Roman"/>
          <w:szCs w:val="24"/>
        </w:rPr>
        <w:t>ΤΑΙΠΕΔ, το</w:t>
      </w:r>
      <w:r w:rsidRPr="001F4F54">
        <w:rPr>
          <w:rFonts w:eastAsia="Times New Roman" w:cs="Times New Roman"/>
          <w:szCs w:val="24"/>
        </w:rPr>
        <w:t xml:space="preserve"> οποίο προσπαθήσατε να </w:t>
      </w:r>
      <w:r>
        <w:rPr>
          <w:rFonts w:eastAsia="Times New Roman" w:cs="Times New Roman"/>
          <w:szCs w:val="24"/>
        </w:rPr>
        <w:t xml:space="preserve">αγιοποιήσετε, αν και όφειλα. Ενδεχομένως, να το κάνω μέσω αρθρογραφίας. </w:t>
      </w:r>
      <w:r w:rsidRPr="001F4F54">
        <w:rPr>
          <w:rFonts w:eastAsia="Times New Roman" w:cs="Times New Roman"/>
          <w:szCs w:val="24"/>
        </w:rPr>
        <w:t>Σέβομαι</w:t>
      </w:r>
      <w:r>
        <w:rPr>
          <w:rFonts w:eastAsia="Times New Roman" w:cs="Times New Roman"/>
          <w:szCs w:val="24"/>
        </w:rPr>
        <w:t xml:space="preserve"> ότι έχω ξεπεράσει κατά πολύ τον χρόνο και δεν θα κάνω δευτερολογία. </w:t>
      </w:r>
    </w:p>
    <w:p w14:paraId="0A5C0F6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Θ</w:t>
      </w:r>
      <w:r w:rsidRPr="001F4F54">
        <w:rPr>
          <w:rFonts w:eastAsia="Times New Roman" w:cs="Times New Roman"/>
          <w:szCs w:val="24"/>
        </w:rPr>
        <w:t xml:space="preserve">α πω κλείνοντας το </w:t>
      </w:r>
      <w:r>
        <w:rPr>
          <w:rFonts w:eastAsia="Times New Roman" w:cs="Times New Roman"/>
          <w:szCs w:val="24"/>
        </w:rPr>
        <w:t>εξής: Εί</w:t>
      </w:r>
      <w:r w:rsidRPr="001F4F54">
        <w:rPr>
          <w:rFonts w:eastAsia="Times New Roman" w:cs="Times New Roman"/>
          <w:szCs w:val="24"/>
        </w:rPr>
        <w:t xml:space="preserve">ναι σαφές ότι </w:t>
      </w:r>
      <w:r>
        <w:rPr>
          <w:rFonts w:eastAsia="Times New Roman" w:cs="Times New Roman"/>
          <w:szCs w:val="24"/>
        </w:rPr>
        <w:t xml:space="preserve">με </w:t>
      </w:r>
      <w:r w:rsidRPr="001F4F54">
        <w:rPr>
          <w:rFonts w:eastAsia="Times New Roman" w:cs="Times New Roman"/>
          <w:szCs w:val="24"/>
        </w:rPr>
        <w:t xml:space="preserve">το νομοσχέδιο μας </w:t>
      </w:r>
      <w:r w:rsidRPr="001F4F54">
        <w:rPr>
          <w:rFonts w:eastAsia="Times New Roman" w:cs="Times New Roman"/>
          <w:szCs w:val="24"/>
        </w:rPr>
        <w:t>στοχεύουμε στο να υπάρξει διαφάνεια και χρηστή διαχείριση</w:t>
      </w:r>
      <w:r>
        <w:rPr>
          <w:rFonts w:eastAsia="Times New Roman" w:cs="Times New Roman"/>
          <w:szCs w:val="24"/>
        </w:rPr>
        <w:t>. Σε αυτό μπορεί κα</w:t>
      </w:r>
      <w:r w:rsidRPr="001F4F54">
        <w:rPr>
          <w:rFonts w:eastAsia="Times New Roman" w:cs="Times New Roman"/>
          <w:szCs w:val="24"/>
        </w:rPr>
        <w:t xml:space="preserve">νείς να αντιπαραβάλει την </w:t>
      </w:r>
      <w:r>
        <w:rPr>
          <w:rFonts w:eastAsia="Times New Roman" w:cs="Times New Roman"/>
          <w:szCs w:val="24"/>
        </w:rPr>
        <w:t>ο</w:t>
      </w:r>
      <w:r w:rsidRPr="001F4F54">
        <w:rPr>
          <w:rFonts w:eastAsia="Times New Roman" w:cs="Times New Roman"/>
          <w:szCs w:val="24"/>
        </w:rPr>
        <w:t xml:space="preserve">υσιαστικά ομολογημένη και από τον </w:t>
      </w:r>
      <w:r>
        <w:rPr>
          <w:rFonts w:eastAsia="Times New Roman" w:cs="Times New Roman"/>
          <w:szCs w:val="24"/>
        </w:rPr>
        <w:t xml:space="preserve">κ. Τζαβάρα, ως </w:t>
      </w:r>
      <w:proofErr w:type="spellStart"/>
      <w:r w:rsidRPr="001F4F54">
        <w:rPr>
          <w:rFonts w:eastAsia="Times New Roman" w:cs="Times New Roman"/>
          <w:szCs w:val="24"/>
        </w:rPr>
        <w:t>προλαλήσαντα</w:t>
      </w:r>
      <w:proofErr w:type="spellEnd"/>
      <w:r>
        <w:rPr>
          <w:rFonts w:eastAsia="Times New Roman" w:cs="Times New Roman"/>
          <w:szCs w:val="24"/>
        </w:rPr>
        <w:t xml:space="preserve">, </w:t>
      </w:r>
      <w:r w:rsidRPr="001F4F54">
        <w:rPr>
          <w:rFonts w:eastAsia="Times New Roman" w:cs="Times New Roman"/>
          <w:szCs w:val="24"/>
        </w:rPr>
        <w:t xml:space="preserve">αδράνεια </w:t>
      </w:r>
      <w:r>
        <w:rPr>
          <w:rFonts w:eastAsia="Times New Roman" w:cs="Times New Roman"/>
          <w:szCs w:val="24"/>
        </w:rPr>
        <w:t xml:space="preserve">των προηγούμενων κυβερνήσεων για το Ταμείο Αλληλοβοήθειας. </w:t>
      </w:r>
    </w:p>
    <w:p w14:paraId="0A5C0F6A" w14:textId="77777777" w:rsidR="004A3142" w:rsidRDefault="002101D6">
      <w:pPr>
        <w:spacing w:line="600" w:lineRule="auto"/>
        <w:ind w:firstLine="720"/>
        <w:jc w:val="both"/>
        <w:rPr>
          <w:rFonts w:eastAsia="Times New Roman" w:cs="Times New Roman"/>
          <w:szCs w:val="24"/>
        </w:rPr>
      </w:pPr>
      <w:r w:rsidRPr="001F4F54">
        <w:rPr>
          <w:rFonts w:eastAsia="Times New Roman" w:cs="Times New Roman"/>
          <w:szCs w:val="24"/>
        </w:rPr>
        <w:t xml:space="preserve">Ας θυμηθούμε </w:t>
      </w:r>
      <w:r>
        <w:rPr>
          <w:rFonts w:eastAsia="Times New Roman" w:cs="Times New Roman"/>
          <w:szCs w:val="24"/>
        </w:rPr>
        <w:t>όμως</w:t>
      </w:r>
      <w:r w:rsidRPr="001F4F54">
        <w:rPr>
          <w:rFonts w:eastAsia="Times New Roman" w:cs="Times New Roman"/>
          <w:szCs w:val="24"/>
        </w:rPr>
        <w:t xml:space="preserve"> και</w:t>
      </w:r>
      <w:r w:rsidRPr="001F4F54">
        <w:rPr>
          <w:rFonts w:eastAsia="Times New Roman" w:cs="Times New Roman"/>
          <w:szCs w:val="24"/>
        </w:rPr>
        <w:t xml:space="preserve"> την </w:t>
      </w:r>
      <w:r>
        <w:rPr>
          <w:rFonts w:eastAsia="Times New Roman" w:cs="Times New Roman"/>
          <w:szCs w:val="24"/>
        </w:rPr>
        <w:t>περίπτωση της</w:t>
      </w:r>
      <w:r w:rsidRPr="001F4F54">
        <w:rPr>
          <w:rFonts w:eastAsia="Times New Roman" w:cs="Times New Roman"/>
          <w:szCs w:val="24"/>
        </w:rPr>
        <w:t xml:space="preserve"> </w:t>
      </w:r>
      <w:r>
        <w:rPr>
          <w:rFonts w:eastAsia="Times New Roman" w:cs="Times New Roman"/>
          <w:szCs w:val="24"/>
        </w:rPr>
        <w:t>ΑΕΠΙ. Κ</w:t>
      </w:r>
      <w:r w:rsidRPr="001F4F54">
        <w:rPr>
          <w:rFonts w:eastAsia="Times New Roman" w:cs="Times New Roman"/>
          <w:szCs w:val="24"/>
        </w:rPr>
        <w:t xml:space="preserve">αι εκεί με </w:t>
      </w:r>
      <w:r>
        <w:rPr>
          <w:rFonts w:eastAsia="Times New Roman" w:cs="Times New Roman"/>
          <w:szCs w:val="24"/>
        </w:rPr>
        <w:t>τόλμη</w:t>
      </w:r>
      <w:r w:rsidRPr="001F4F54">
        <w:rPr>
          <w:rFonts w:eastAsia="Times New Roman" w:cs="Times New Roman"/>
          <w:szCs w:val="24"/>
        </w:rPr>
        <w:t xml:space="preserve"> προχωρήσαμε και προέκυψαν τα αποτελέσματα αυτά</w:t>
      </w:r>
      <w:r>
        <w:rPr>
          <w:rFonts w:eastAsia="Times New Roman" w:cs="Times New Roman"/>
          <w:szCs w:val="24"/>
        </w:rPr>
        <w:t>. Σκύβουμε</w:t>
      </w:r>
      <w:r w:rsidRPr="001F4F54">
        <w:rPr>
          <w:rFonts w:eastAsia="Times New Roman" w:cs="Times New Roman"/>
          <w:szCs w:val="24"/>
        </w:rPr>
        <w:t xml:space="preserve"> στα προβλήματα και τα </w:t>
      </w:r>
      <w:r>
        <w:rPr>
          <w:rFonts w:eastAsia="Times New Roman" w:cs="Times New Roman"/>
          <w:szCs w:val="24"/>
        </w:rPr>
        <w:t xml:space="preserve">επιλύουμε. Είναι μια διαδικασία </w:t>
      </w:r>
      <w:r w:rsidRPr="001F4F54">
        <w:rPr>
          <w:rFonts w:eastAsia="Times New Roman" w:cs="Times New Roman"/>
          <w:szCs w:val="24"/>
        </w:rPr>
        <w:t>ναυπήγηση</w:t>
      </w:r>
      <w:r>
        <w:rPr>
          <w:rFonts w:eastAsia="Times New Roman" w:cs="Times New Roman"/>
          <w:szCs w:val="24"/>
        </w:rPr>
        <w:t xml:space="preserve">ς εν πλω, </w:t>
      </w:r>
      <w:r w:rsidRPr="001F4F54">
        <w:rPr>
          <w:rFonts w:eastAsia="Times New Roman" w:cs="Times New Roman"/>
          <w:szCs w:val="24"/>
        </w:rPr>
        <w:t>όπως είπαμε και πριν</w:t>
      </w:r>
      <w:r>
        <w:rPr>
          <w:rFonts w:eastAsia="Times New Roman" w:cs="Times New Roman"/>
          <w:szCs w:val="24"/>
        </w:rPr>
        <w:t xml:space="preserve">. </w:t>
      </w:r>
    </w:p>
    <w:p w14:paraId="0A5C0F6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Γ</w:t>
      </w:r>
      <w:r w:rsidRPr="001F4F54">
        <w:rPr>
          <w:rFonts w:eastAsia="Times New Roman" w:cs="Times New Roman"/>
          <w:szCs w:val="24"/>
        </w:rPr>
        <w:t>ια μας είναι αδιαπραγμάτευτος ο δημόσιος χαρακτήρας της δια</w:t>
      </w:r>
      <w:r w:rsidRPr="001F4F54">
        <w:rPr>
          <w:rFonts w:eastAsia="Times New Roman" w:cs="Times New Roman"/>
          <w:szCs w:val="24"/>
        </w:rPr>
        <w:t>χείριση</w:t>
      </w:r>
      <w:r>
        <w:rPr>
          <w:rFonts w:eastAsia="Times New Roman" w:cs="Times New Roman"/>
          <w:szCs w:val="24"/>
        </w:rPr>
        <w:t>ς</w:t>
      </w:r>
      <w:r w:rsidRPr="001F4F54">
        <w:rPr>
          <w:rFonts w:eastAsia="Times New Roman" w:cs="Times New Roman"/>
          <w:szCs w:val="24"/>
        </w:rPr>
        <w:t xml:space="preserve"> της </w:t>
      </w:r>
      <w:r>
        <w:rPr>
          <w:rFonts w:eastAsia="Times New Roman" w:cs="Times New Roman"/>
          <w:szCs w:val="24"/>
        </w:rPr>
        <w:t>πολιτιστικής</w:t>
      </w:r>
      <w:r w:rsidRPr="001F4F54">
        <w:rPr>
          <w:rFonts w:eastAsia="Times New Roman" w:cs="Times New Roman"/>
          <w:szCs w:val="24"/>
        </w:rPr>
        <w:t xml:space="preserve"> κληρονομιάς</w:t>
      </w:r>
      <w:r>
        <w:rPr>
          <w:rFonts w:eastAsia="Times New Roman" w:cs="Times New Roman"/>
          <w:szCs w:val="24"/>
        </w:rPr>
        <w:t>,</w:t>
      </w:r>
      <w:r w:rsidRPr="001F4F54">
        <w:rPr>
          <w:rFonts w:eastAsia="Times New Roman" w:cs="Times New Roman"/>
          <w:szCs w:val="24"/>
        </w:rPr>
        <w:t xml:space="preserve"> ακόμα και α</w:t>
      </w:r>
      <w:r>
        <w:rPr>
          <w:rFonts w:eastAsia="Times New Roman" w:cs="Times New Roman"/>
          <w:szCs w:val="24"/>
        </w:rPr>
        <w:t>ν</w:t>
      </w:r>
      <w:r w:rsidRPr="001F4F54">
        <w:rPr>
          <w:rFonts w:eastAsia="Times New Roman" w:cs="Times New Roman"/>
          <w:szCs w:val="24"/>
        </w:rPr>
        <w:t xml:space="preserve"> μας κατηγορούν </w:t>
      </w:r>
      <w:r>
        <w:rPr>
          <w:rFonts w:eastAsia="Times New Roman" w:cs="Times New Roman"/>
          <w:szCs w:val="24"/>
        </w:rPr>
        <w:t xml:space="preserve">ως </w:t>
      </w:r>
      <w:proofErr w:type="spellStart"/>
      <w:r w:rsidRPr="001F4F54">
        <w:rPr>
          <w:rFonts w:eastAsia="Times New Roman" w:cs="Times New Roman"/>
          <w:szCs w:val="24"/>
        </w:rPr>
        <w:t>κρατι</w:t>
      </w:r>
      <w:r>
        <w:rPr>
          <w:rFonts w:eastAsia="Times New Roman" w:cs="Times New Roman"/>
          <w:szCs w:val="24"/>
        </w:rPr>
        <w:t>κι</w:t>
      </w:r>
      <w:r w:rsidRPr="001F4F54">
        <w:rPr>
          <w:rFonts w:eastAsia="Times New Roman" w:cs="Times New Roman"/>
          <w:szCs w:val="24"/>
        </w:rPr>
        <w:t>στές</w:t>
      </w:r>
      <w:proofErr w:type="spellEnd"/>
      <w:r>
        <w:rPr>
          <w:rFonts w:eastAsia="Times New Roman" w:cs="Times New Roman"/>
          <w:szCs w:val="24"/>
        </w:rPr>
        <w:t>. Θ</w:t>
      </w:r>
      <w:r w:rsidRPr="001F4F54">
        <w:rPr>
          <w:rFonts w:eastAsia="Times New Roman" w:cs="Times New Roman"/>
          <w:szCs w:val="24"/>
        </w:rPr>
        <w:t xml:space="preserve">α πρέπει βέβαια να σχολιάσω ότι </w:t>
      </w:r>
      <w:r w:rsidRPr="001F4F54">
        <w:rPr>
          <w:rFonts w:eastAsia="Times New Roman" w:cs="Times New Roman"/>
          <w:szCs w:val="24"/>
        </w:rPr>
        <w:lastRenderedPageBreak/>
        <w:t>γίνεται μία προσπάθεια διολίσθησης των δηλώσεων</w:t>
      </w:r>
      <w:r>
        <w:rPr>
          <w:rFonts w:eastAsia="Times New Roman" w:cs="Times New Roman"/>
          <w:szCs w:val="24"/>
        </w:rPr>
        <w:t xml:space="preserve"> του Α</w:t>
      </w:r>
      <w:r w:rsidRPr="001F4F54">
        <w:rPr>
          <w:rFonts w:eastAsia="Times New Roman" w:cs="Times New Roman"/>
          <w:szCs w:val="24"/>
        </w:rPr>
        <w:t>ρχηγ</w:t>
      </w:r>
      <w:r>
        <w:rPr>
          <w:rFonts w:eastAsia="Times New Roman" w:cs="Times New Roman"/>
          <w:szCs w:val="24"/>
        </w:rPr>
        <w:t>ού</w:t>
      </w:r>
      <w:r w:rsidRPr="001F4F54">
        <w:rPr>
          <w:rFonts w:eastAsia="Times New Roman" w:cs="Times New Roman"/>
          <w:szCs w:val="24"/>
        </w:rPr>
        <w:t xml:space="preserve"> της Αξιωματικής Αντιπολίτευσης και του 2014 και του 2018</w:t>
      </w:r>
      <w:r>
        <w:rPr>
          <w:rFonts w:eastAsia="Times New Roman" w:cs="Times New Roman"/>
          <w:szCs w:val="24"/>
        </w:rPr>
        <w:t>,</w:t>
      </w:r>
      <w:r w:rsidRPr="001F4F54">
        <w:rPr>
          <w:rFonts w:eastAsia="Times New Roman" w:cs="Times New Roman"/>
          <w:szCs w:val="24"/>
        </w:rPr>
        <w:t xml:space="preserve"> σε μία </w:t>
      </w:r>
      <w:r>
        <w:rPr>
          <w:rFonts w:eastAsia="Times New Roman" w:cs="Times New Roman"/>
          <w:szCs w:val="24"/>
        </w:rPr>
        <w:t>ασάφεια περί συ</w:t>
      </w:r>
      <w:r>
        <w:rPr>
          <w:rFonts w:eastAsia="Times New Roman" w:cs="Times New Roman"/>
          <w:szCs w:val="24"/>
        </w:rPr>
        <w:t xml:space="preserve">νεργασίας με τον ιδιωτικό τομέα, το ένα προς πέντε στις προσλήψεις προς αποχωρήσεις. </w:t>
      </w:r>
      <w:r w:rsidRPr="001F4F54">
        <w:rPr>
          <w:rFonts w:eastAsia="Times New Roman" w:cs="Times New Roman"/>
          <w:szCs w:val="24"/>
        </w:rPr>
        <w:t xml:space="preserve">Αλλά και οι προτάσεις για το ασφαλιστικό και την υγεία καθιστούν σαφές το </w:t>
      </w:r>
      <w:r>
        <w:rPr>
          <w:rFonts w:eastAsia="Times New Roman" w:cs="Times New Roman"/>
          <w:szCs w:val="24"/>
        </w:rPr>
        <w:t>ποιο ο</w:t>
      </w:r>
      <w:r w:rsidRPr="001F4F54">
        <w:rPr>
          <w:rFonts w:eastAsia="Times New Roman" w:cs="Times New Roman"/>
          <w:szCs w:val="24"/>
        </w:rPr>
        <w:t xml:space="preserve">υσιαστικά είναι το κρυφό σας πρόγραμμα και για την </w:t>
      </w:r>
      <w:r>
        <w:rPr>
          <w:rFonts w:eastAsia="Times New Roman" w:cs="Times New Roman"/>
          <w:szCs w:val="24"/>
        </w:rPr>
        <w:t>πολιτιστική κληρονομιά.</w:t>
      </w:r>
    </w:p>
    <w:p w14:paraId="0A5C0F6C"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Ψηλά για εμάς στ</w:t>
      </w:r>
      <w:r>
        <w:rPr>
          <w:rFonts w:eastAsia="Times New Roman" w:cs="Times New Roman"/>
          <w:szCs w:val="24"/>
        </w:rPr>
        <w:t xml:space="preserve">ην </w:t>
      </w:r>
      <w:r w:rsidRPr="001F4F54">
        <w:rPr>
          <w:rFonts w:eastAsia="Times New Roman" w:cs="Times New Roman"/>
          <w:szCs w:val="24"/>
        </w:rPr>
        <w:t>ατζέντα</w:t>
      </w:r>
      <w:r>
        <w:rPr>
          <w:rFonts w:eastAsia="Times New Roman" w:cs="Times New Roman"/>
          <w:szCs w:val="24"/>
        </w:rPr>
        <w:t xml:space="preserve"> είναι η</w:t>
      </w:r>
      <w:r w:rsidRPr="001F4F54">
        <w:rPr>
          <w:rFonts w:eastAsia="Times New Roman" w:cs="Times New Roman"/>
          <w:szCs w:val="24"/>
        </w:rPr>
        <w:t xml:space="preserve"> θεσμική προστασία της </w:t>
      </w:r>
      <w:r>
        <w:rPr>
          <w:rFonts w:eastAsia="Times New Roman" w:cs="Times New Roman"/>
          <w:szCs w:val="24"/>
        </w:rPr>
        <w:t xml:space="preserve">πολιτιστικής κληρονομιάς, </w:t>
      </w:r>
      <w:r w:rsidRPr="001F4F54">
        <w:rPr>
          <w:rFonts w:eastAsia="Times New Roman" w:cs="Times New Roman"/>
          <w:szCs w:val="24"/>
        </w:rPr>
        <w:t>ο συγκερασμός της με τις επενδύσεις και την ανάπτυξη και σήμερα έχου</w:t>
      </w:r>
      <w:r>
        <w:rPr>
          <w:rFonts w:eastAsia="Times New Roman" w:cs="Times New Roman"/>
          <w:szCs w:val="24"/>
        </w:rPr>
        <w:t>με</w:t>
      </w:r>
      <w:r w:rsidRPr="001F4F54">
        <w:rPr>
          <w:rFonts w:eastAsia="Times New Roman" w:cs="Times New Roman"/>
          <w:szCs w:val="24"/>
        </w:rPr>
        <w:t xml:space="preserve"> φτάσει στο σημείο όπου όλοι μιλούν θετικά για </w:t>
      </w:r>
      <w:r>
        <w:rPr>
          <w:rFonts w:eastAsia="Times New Roman" w:cs="Times New Roman"/>
          <w:szCs w:val="24"/>
        </w:rPr>
        <w:t>έναν</w:t>
      </w:r>
      <w:r w:rsidRPr="001F4F54">
        <w:rPr>
          <w:rFonts w:eastAsia="Times New Roman" w:cs="Times New Roman"/>
          <w:szCs w:val="24"/>
        </w:rPr>
        <w:t xml:space="preserve"> περιορισμό της δόμησης στην Αθήνα</w:t>
      </w:r>
      <w:r>
        <w:rPr>
          <w:rFonts w:eastAsia="Times New Roman" w:cs="Times New Roman"/>
          <w:szCs w:val="24"/>
        </w:rPr>
        <w:t>,</w:t>
      </w:r>
      <w:r w:rsidRPr="001F4F54">
        <w:rPr>
          <w:rFonts w:eastAsia="Times New Roman" w:cs="Times New Roman"/>
          <w:szCs w:val="24"/>
        </w:rPr>
        <w:t xml:space="preserve"> γύρω από την Ακρόπολη</w:t>
      </w:r>
      <w:r>
        <w:rPr>
          <w:rFonts w:eastAsia="Times New Roman" w:cs="Times New Roman"/>
          <w:szCs w:val="24"/>
        </w:rPr>
        <w:t>. Μ</w:t>
      </w:r>
      <w:r w:rsidRPr="001F4F54">
        <w:rPr>
          <w:rFonts w:eastAsia="Times New Roman" w:cs="Times New Roman"/>
          <w:szCs w:val="24"/>
        </w:rPr>
        <w:t>έχρι και</w:t>
      </w:r>
      <w:r w:rsidRPr="001F4F54">
        <w:rPr>
          <w:rFonts w:eastAsia="Times New Roman" w:cs="Times New Roman"/>
          <w:szCs w:val="24"/>
        </w:rPr>
        <w:t xml:space="preserve"> ο υποψήφι</w:t>
      </w:r>
      <w:r>
        <w:rPr>
          <w:rFonts w:eastAsia="Times New Roman" w:cs="Times New Roman"/>
          <w:szCs w:val="24"/>
        </w:rPr>
        <w:t>ος της Νέας Δημοκρατίας για τον Δ</w:t>
      </w:r>
      <w:r w:rsidRPr="001F4F54">
        <w:rPr>
          <w:rFonts w:eastAsia="Times New Roman" w:cs="Times New Roman"/>
          <w:szCs w:val="24"/>
        </w:rPr>
        <w:t>ήμο Αθηναίων</w:t>
      </w:r>
      <w:r>
        <w:rPr>
          <w:rFonts w:eastAsia="Times New Roman" w:cs="Times New Roman"/>
          <w:szCs w:val="24"/>
        </w:rPr>
        <w:t>. Αυτό, λοιπόν, δεν υπήρξ</w:t>
      </w:r>
      <w:r w:rsidRPr="001F4F54">
        <w:rPr>
          <w:rFonts w:eastAsia="Times New Roman" w:cs="Times New Roman"/>
          <w:szCs w:val="24"/>
        </w:rPr>
        <w:t>ε ούτε αυτονόητο ούτε εύκολο</w:t>
      </w:r>
      <w:r>
        <w:rPr>
          <w:rFonts w:eastAsia="Times New Roman" w:cs="Times New Roman"/>
          <w:szCs w:val="24"/>
        </w:rPr>
        <w:t>. Υπήρξε μι</w:t>
      </w:r>
      <w:r w:rsidRPr="001F4F54">
        <w:rPr>
          <w:rFonts w:eastAsia="Times New Roman" w:cs="Times New Roman"/>
          <w:szCs w:val="24"/>
        </w:rPr>
        <w:t>α κατάκτηση</w:t>
      </w:r>
      <w:r>
        <w:rPr>
          <w:rFonts w:eastAsia="Times New Roman" w:cs="Times New Roman"/>
          <w:szCs w:val="24"/>
        </w:rPr>
        <w:t>. Η προσωπική μου εκτίμηση είναι ότι υπήρξε μια κατάκτηση της Αριστεράς</w:t>
      </w:r>
      <w:r w:rsidRPr="001F4F54">
        <w:rPr>
          <w:rFonts w:eastAsia="Times New Roman" w:cs="Times New Roman"/>
          <w:szCs w:val="24"/>
        </w:rPr>
        <w:t xml:space="preserve"> στη χώρα</w:t>
      </w:r>
      <w:r>
        <w:rPr>
          <w:rFonts w:eastAsia="Times New Roman" w:cs="Times New Roman"/>
          <w:szCs w:val="24"/>
        </w:rPr>
        <w:t>,</w:t>
      </w:r>
      <w:r w:rsidRPr="001F4F54">
        <w:rPr>
          <w:rFonts w:eastAsia="Times New Roman" w:cs="Times New Roman"/>
          <w:szCs w:val="24"/>
        </w:rPr>
        <w:t xml:space="preserve"> που μέσα στην κρίση τόλμησε να πει ότι </w:t>
      </w:r>
      <w:r>
        <w:rPr>
          <w:rFonts w:eastAsia="Times New Roman" w:cs="Times New Roman"/>
          <w:szCs w:val="24"/>
        </w:rPr>
        <w:t xml:space="preserve">ο </w:t>
      </w:r>
      <w:r w:rsidRPr="001F4F54">
        <w:rPr>
          <w:rFonts w:eastAsia="Times New Roman" w:cs="Times New Roman"/>
          <w:szCs w:val="24"/>
        </w:rPr>
        <w:t>σεβ</w:t>
      </w:r>
      <w:r w:rsidRPr="001F4F54">
        <w:rPr>
          <w:rFonts w:eastAsia="Times New Roman" w:cs="Times New Roman"/>
          <w:szCs w:val="24"/>
        </w:rPr>
        <w:t xml:space="preserve">ασμός και </w:t>
      </w:r>
      <w:r>
        <w:rPr>
          <w:rFonts w:eastAsia="Times New Roman" w:cs="Times New Roman"/>
          <w:szCs w:val="24"/>
        </w:rPr>
        <w:t xml:space="preserve">η </w:t>
      </w:r>
      <w:r w:rsidRPr="001F4F54">
        <w:rPr>
          <w:rFonts w:eastAsia="Times New Roman" w:cs="Times New Roman"/>
          <w:szCs w:val="24"/>
        </w:rPr>
        <w:t xml:space="preserve">ανάδειξη </w:t>
      </w:r>
      <w:r>
        <w:rPr>
          <w:rFonts w:eastAsia="Times New Roman" w:cs="Times New Roman"/>
          <w:szCs w:val="24"/>
        </w:rPr>
        <w:t>της πολιτιστικής μας κληρονομιάς</w:t>
      </w:r>
      <w:r w:rsidRPr="001F4F54">
        <w:rPr>
          <w:rFonts w:eastAsia="Times New Roman" w:cs="Times New Roman"/>
          <w:szCs w:val="24"/>
        </w:rPr>
        <w:t xml:space="preserve"> αποτελεί απαραίτητη προϋπόθεση για να μπορέσουμε να βγούμε μπροστά</w:t>
      </w:r>
      <w:r>
        <w:rPr>
          <w:rFonts w:eastAsia="Times New Roman" w:cs="Times New Roman"/>
          <w:szCs w:val="24"/>
        </w:rPr>
        <w:t>,</w:t>
      </w:r>
      <w:r w:rsidRPr="001F4F54">
        <w:rPr>
          <w:rFonts w:eastAsia="Times New Roman" w:cs="Times New Roman"/>
          <w:szCs w:val="24"/>
        </w:rPr>
        <w:t xml:space="preserve"> να πάμε στην επόμενη μέρα</w:t>
      </w:r>
      <w:r>
        <w:rPr>
          <w:rFonts w:eastAsia="Times New Roman" w:cs="Times New Roman"/>
          <w:szCs w:val="24"/>
        </w:rPr>
        <w:t>.</w:t>
      </w:r>
    </w:p>
    <w:p w14:paraId="0A5C0F6D"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Κ</w:t>
      </w:r>
      <w:r w:rsidRPr="001F4F54">
        <w:rPr>
          <w:rFonts w:eastAsia="Times New Roman" w:cs="Times New Roman"/>
          <w:szCs w:val="24"/>
        </w:rPr>
        <w:t>λείνοντας</w:t>
      </w:r>
      <w:r>
        <w:rPr>
          <w:rFonts w:eastAsia="Times New Roman" w:cs="Times New Roman"/>
          <w:szCs w:val="24"/>
        </w:rPr>
        <w:t>,</w:t>
      </w:r>
      <w:r w:rsidRPr="001F4F54">
        <w:rPr>
          <w:rFonts w:eastAsia="Times New Roman" w:cs="Times New Roman"/>
          <w:szCs w:val="24"/>
        </w:rPr>
        <w:t xml:space="preserve"> θέλω να καλέσω τους </w:t>
      </w:r>
      <w:r>
        <w:rPr>
          <w:rFonts w:eastAsia="Times New Roman" w:cs="Times New Roman"/>
          <w:szCs w:val="24"/>
        </w:rPr>
        <w:t>Β</w:t>
      </w:r>
      <w:r w:rsidRPr="001F4F54">
        <w:rPr>
          <w:rFonts w:eastAsia="Times New Roman" w:cs="Times New Roman"/>
          <w:szCs w:val="24"/>
        </w:rPr>
        <w:t xml:space="preserve">ουλευτές όλων των </w:t>
      </w:r>
      <w:r>
        <w:rPr>
          <w:rFonts w:eastAsia="Times New Roman" w:cs="Times New Roman"/>
          <w:szCs w:val="24"/>
        </w:rPr>
        <w:t>πτερύγων,</w:t>
      </w:r>
      <w:r w:rsidRPr="001F4F54">
        <w:rPr>
          <w:rFonts w:eastAsia="Times New Roman" w:cs="Times New Roman"/>
          <w:szCs w:val="24"/>
        </w:rPr>
        <w:t xml:space="preserve"> να στηρίξουν το νομοσχέδιο</w:t>
      </w:r>
      <w:r>
        <w:rPr>
          <w:rFonts w:eastAsia="Times New Roman" w:cs="Times New Roman"/>
          <w:szCs w:val="24"/>
        </w:rPr>
        <w:t>,</w:t>
      </w:r>
      <w:r w:rsidRPr="001F4F54">
        <w:rPr>
          <w:rFonts w:eastAsia="Times New Roman" w:cs="Times New Roman"/>
          <w:szCs w:val="24"/>
        </w:rPr>
        <w:t xml:space="preserve"> τουλάχιστο</w:t>
      </w:r>
      <w:r>
        <w:rPr>
          <w:rFonts w:eastAsia="Times New Roman" w:cs="Times New Roman"/>
          <w:szCs w:val="24"/>
        </w:rPr>
        <w:t>ν</w:t>
      </w:r>
      <w:r w:rsidRPr="001F4F54">
        <w:rPr>
          <w:rFonts w:eastAsia="Times New Roman" w:cs="Times New Roman"/>
          <w:szCs w:val="24"/>
        </w:rPr>
        <w:t xml:space="preserve"> τις βασικές διατάξεις για τον παιδικό σταθμό</w:t>
      </w:r>
      <w:r>
        <w:rPr>
          <w:rFonts w:eastAsia="Times New Roman" w:cs="Times New Roman"/>
          <w:szCs w:val="24"/>
        </w:rPr>
        <w:t>,</w:t>
      </w:r>
      <w:r w:rsidRPr="001F4F54">
        <w:rPr>
          <w:rFonts w:eastAsia="Times New Roman" w:cs="Times New Roman"/>
          <w:szCs w:val="24"/>
        </w:rPr>
        <w:t xml:space="preserve"> για τους εργαζόμενους και </w:t>
      </w:r>
      <w:r>
        <w:rPr>
          <w:rFonts w:eastAsia="Times New Roman" w:cs="Times New Roman"/>
          <w:szCs w:val="24"/>
        </w:rPr>
        <w:t>το Τ</w:t>
      </w:r>
      <w:r w:rsidRPr="001F4F54">
        <w:rPr>
          <w:rFonts w:eastAsia="Times New Roman" w:cs="Times New Roman"/>
          <w:szCs w:val="24"/>
        </w:rPr>
        <w:t xml:space="preserve">αμείο </w:t>
      </w:r>
      <w:r>
        <w:rPr>
          <w:rFonts w:eastAsia="Times New Roman" w:cs="Times New Roman"/>
          <w:szCs w:val="24"/>
        </w:rPr>
        <w:t>Αλληλο</w:t>
      </w:r>
      <w:r w:rsidRPr="001F4F54">
        <w:rPr>
          <w:rFonts w:eastAsia="Times New Roman" w:cs="Times New Roman"/>
          <w:szCs w:val="24"/>
        </w:rPr>
        <w:t>βοήθειας και του Μουσείου της Ακρόπολης</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για τη Δήλο, γι</w:t>
      </w:r>
      <w:r w:rsidRPr="001F4F54">
        <w:rPr>
          <w:rFonts w:eastAsia="Times New Roman" w:cs="Times New Roman"/>
          <w:szCs w:val="24"/>
        </w:rPr>
        <w:t xml:space="preserve">α τα εκτός έδρας και </w:t>
      </w:r>
      <w:r>
        <w:rPr>
          <w:rFonts w:eastAsia="Times New Roman" w:cs="Times New Roman"/>
          <w:szCs w:val="24"/>
        </w:rPr>
        <w:t>τις υπόλοιπες</w:t>
      </w:r>
      <w:r w:rsidRPr="001F4F54">
        <w:rPr>
          <w:rFonts w:eastAsia="Times New Roman" w:cs="Times New Roman"/>
          <w:szCs w:val="24"/>
        </w:rPr>
        <w:t xml:space="preserve"> ρυθμίσεις</w:t>
      </w:r>
      <w:r>
        <w:rPr>
          <w:rFonts w:eastAsia="Times New Roman" w:cs="Times New Roman"/>
          <w:szCs w:val="24"/>
        </w:rPr>
        <w:t>. Ν</w:t>
      </w:r>
      <w:r w:rsidRPr="001F4F54">
        <w:rPr>
          <w:rFonts w:eastAsia="Times New Roman" w:cs="Times New Roman"/>
          <w:szCs w:val="24"/>
        </w:rPr>
        <w:t xml:space="preserve">ομίζω ότι ήταν μία καλή αφορμή να ξεκινήσει ένας διάλογος για </w:t>
      </w:r>
      <w:r>
        <w:rPr>
          <w:rFonts w:eastAsia="Times New Roman" w:cs="Times New Roman"/>
          <w:szCs w:val="24"/>
        </w:rPr>
        <w:t>τα</w:t>
      </w:r>
      <w:r>
        <w:rPr>
          <w:rFonts w:eastAsia="Times New Roman" w:cs="Times New Roman"/>
          <w:szCs w:val="24"/>
        </w:rPr>
        <w:t xml:space="preserve"> θέματα του</w:t>
      </w:r>
      <w:r w:rsidRPr="001F4F54">
        <w:rPr>
          <w:rFonts w:eastAsia="Times New Roman" w:cs="Times New Roman"/>
          <w:szCs w:val="24"/>
        </w:rPr>
        <w:t xml:space="preserve"> πολιτισμού</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τον οποίο θα εμβαθύνουμε το επόμενο</w:t>
      </w:r>
      <w:r w:rsidRPr="001F4F54">
        <w:rPr>
          <w:rFonts w:eastAsia="Times New Roman" w:cs="Times New Roman"/>
          <w:szCs w:val="24"/>
        </w:rPr>
        <w:t xml:space="preserve"> διάστημα</w:t>
      </w:r>
      <w:r>
        <w:rPr>
          <w:rFonts w:eastAsia="Times New Roman" w:cs="Times New Roman"/>
          <w:szCs w:val="24"/>
        </w:rPr>
        <w:t>.</w:t>
      </w:r>
    </w:p>
    <w:p w14:paraId="0A5C0F6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Σας ευχαριστώ.</w:t>
      </w:r>
    </w:p>
    <w:p w14:paraId="0A5C0F6F" w14:textId="77777777" w:rsidR="004A3142" w:rsidRDefault="002101D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5C0F70" w14:textId="77777777" w:rsidR="004A3142" w:rsidRDefault="002101D6">
      <w:pPr>
        <w:spacing w:line="600" w:lineRule="auto"/>
        <w:ind w:firstLine="720"/>
        <w:jc w:val="both"/>
        <w:rPr>
          <w:rFonts w:eastAsia="Times New Roman" w:cs="Times New Roman"/>
          <w:szCs w:val="24"/>
        </w:rPr>
      </w:pPr>
      <w:r w:rsidRPr="00E10026">
        <w:rPr>
          <w:rFonts w:eastAsia="Times New Roman" w:cs="Times New Roman"/>
          <w:b/>
          <w:szCs w:val="24"/>
        </w:rPr>
        <w:t>ΠΡΟΕΔΡΕΥΩΝ (Γεώργιος Βαρεμένος):</w:t>
      </w:r>
      <w:r>
        <w:rPr>
          <w:rFonts w:eastAsia="Times New Roman" w:cs="Times New Roman"/>
          <w:szCs w:val="24"/>
        </w:rPr>
        <w:t xml:space="preserve"> Κυρία Κεφαλογιάννη, έχετε τον λόγο για τη δευτερολογία σας.</w:t>
      </w:r>
    </w:p>
    <w:p w14:paraId="0A5C0F71" w14:textId="77777777" w:rsidR="004A3142" w:rsidRDefault="002101D6">
      <w:pPr>
        <w:spacing w:line="600" w:lineRule="auto"/>
        <w:ind w:firstLine="720"/>
        <w:jc w:val="both"/>
        <w:rPr>
          <w:rFonts w:eastAsia="Times New Roman" w:cs="Times New Roman"/>
          <w:szCs w:val="24"/>
        </w:rPr>
      </w:pPr>
      <w:r w:rsidRPr="00E10026">
        <w:rPr>
          <w:rFonts w:eastAsia="Times New Roman" w:cs="Times New Roman"/>
          <w:b/>
          <w:szCs w:val="24"/>
        </w:rPr>
        <w:t>ΟΛΓΑ ΚΕΦΑΛΟΓΙΑΝΝΗ:</w:t>
      </w:r>
      <w:r w:rsidRPr="001F4F54">
        <w:rPr>
          <w:rFonts w:eastAsia="Times New Roman" w:cs="Times New Roman"/>
          <w:szCs w:val="24"/>
        </w:rPr>
        <w:t xml:space="preserve"> </w:t>
      </w:r>
      <w:r>
        <w:rPr>
          <w:rFonts w:eastAsia="Times New Roman" w:cs="Times New Roman"/>
          <w:szCs w:val="24"/>
        </w:rPr>
        <w:t xml:space="preserve">Κύριε Υφυπουργέ, ως </w:t>
      </w:r>
      <w:r w:rsidRPr="001F4F54">
        <w:rPr>
          <w:rFonts w:eastAsia="Times New Roman" w:cs="Times New Roman"/>
          <w:szCs w:val="24"/>
        </w:rPr>
        <w:t>μία βαθιά συντηρητική δύναμη</w:t>
      </w:r>
      <w:r>
        <w:rPr>
          <w:rFonts w:eastAsia="Times New Roman" w:cs="Times New Roman"/>
          <w:szCs w:val="24"/>
        </w:rPr>
        <w:t>, χ</w:t>
      </w:r>
      <w:r w:rsidRPr="001F4F54">
        <w:rPr>
          <w:rFonts w:eastAsia="Times New Roman" w:cs="Times New Roman"/>
          <w:szCs w:val="24"/>
        </w:rPr>
        <w:t>ωρίς κα</w:t>
      </w:r>
      <w:r>
        <w:rPr>
          <w:rFonts w:eastAsia="Times New Roman" w:cs="Times New Roman"/>
          <w:szCs w:val="24"/>
        </w:rPr>
        <w:t>μ</w:t>
      </w:r>
      <w:r w:rsidRPr="001F4F54">
        <w:rPr>
          <w:rFonts w:eastAsia="Times New Roman" w:cs="Times New Roman"/>
          <w:szCs w:val="24"/>
        </w:rPr>
        <w:t>μία πρόταση για το παρόν και το μέλλον του πολιτισμού</w:t>
      </w:r>
      <w:r>
        <w:rPr>
          <w:rFonts w:eastAsia="Times New Roman" w:cs="Times New Roman"/>
          <w:szCs w:val="24"/>
        </w:rPr>
        <w:t>,</w:t>
      </w:r>
      <w:r w:rsidRPr="001F4F54">
        <w:rPr>
          <w:rFonts w:eastAsia="Times New Roman" w:cs="Times New Roman"/>
          <w:szCs w:val="24"/>
        </w:rPr>
        <w:t xml:space="preserve"> αναμοχλεύ</w:t>
      </w:r>
      <w:r>
        <w:rPr>
          <w:rFonts w:eastAsia="Times New Roman" w:cs="Times New Roman"/>
          <w:szCs w:val="24"/>
        </w:rPr>
        <w:t>ετε</w:t>
      </w:r>
      <w:r w:rsidRPr="001F4F54">
        <w:rPr>
          <w:rFonts w:eastAsia="Times New Roman" w:cs="Times New Roman"/>
          <w:szCs w:val="24"/>
        </w:rPr>
        <w:t xml:space="preserve"> το παρελθόν</w:t>
      </w:r>
      <w:r>
        <w:rPr>
          <w:rFonts w:eastAsia="Times New Roman" w:cs="Times New Roman"/>
          <w:szCs w:val="24"/>
        </w:rPr>
        <w:t>,</w:t>
      </w:r>
      <w:r w:rsidRPr="001F4F54">
        <w:rPr>
          <w:rFonts w:eastAsia="Times New Roman" w:cs="Times New Roman"/>
          <w:szCs w:val="24"/>
        </w:rPr>
        <w:t xml:space="preserve"> κατασκευάζοντας </w:t>
      </w:r>
      <w:r>
        <w:rPr>
          <w:rFonts w:eastAsia="Times New Roman" w:cs="Times New Roman"/>
          <w:szCs w:val="24"/>
        </w:rPr>
        <w:t>βολικούς</w:t>
      </w:r>
      <w:r w:rsidRPr="001F4F54">
        <w:rPr>
          <w:rFonts w:eastAsia="Times New Roman" w:cs="Times New Roman"/>
          <w:szCs w:val="24"/>
        </w:rPr>
        <w:t xml:space="preserve"> μύθους</w:t>
      </w:r>
      <w:r>
        <w:rPr>
          <w:rFonts w:eastAsia="Times New Roman" w:cs="Times New Roman"/>
          <w:szCs w:val="24"/>
        </w:rPr>
        <w:t>. Ο</w:t>
      </w:r>
      <w:r w:rsidRPr="001F4F54">
        <w:rPr>
          <w:rFonts w:eastAsia="Times New Roman" w:cs="Times New Roman"/>
          <w:szCs w:val="24"/>
        </w:rPr>
        <w:t>ι δράκ</w:t>
      </w:r>
      <w:r>
        <w:rPr>
          <w:rFonts w:eastAsia="Times New Roman" w:cs="Times New Roman"/>
          <w:szCs w:val="24"/>
        </w:rPr>
        <w:t>οι όμως έχουν τελειώσει, κύριε Στρατή και οι μ</w:t>
      </w:r>
      <w:r w:rsidRPr="001F4F54">
        <w:rPr>
          <w:rFonts w:eastAsia="Times New Roman" w:cs="Times New Roman"/>
          <w:szCs w:val="24"/>
        </w:rPr>
        <w:t>ύθοι καταρρέουν ο ένας πίσω απ</w:t>
      </w:r>
      <w:r w:rsidRPr="001F4F54">
        <w:rPr>
          <w:rFonts w:eastAsia="Times New Roman" w:cs="Times New Roman"/>
          <w:szCs w:val="24"/>
        </w:rPr>
        <w:t>ό τον άλλο</w:t>
      </w:r>
      <w:r>
        <w:rPr>
          <w:rFonts w:eastAsia="Times New Roman" w:cs="Times New Roman"/>
          <w:szCs w:val="24"/>
        </w:rPr>
        <w:t xml:space="preserve">. </w:t>
      </w:r>
      <w:r>
        <w:rPr>
          <w:rFonts w:eastAsia="Times New Roman" w:cs="Times New Roman"/>
          <w:szCs w:val="24"/>
        </w:rPr>
        <w:lastRenderedPageBreak/>
        <w:t>Η</w:t>
      </w:r>
      <w:r w:rsidRPr="001F4F54">
        <w:rPr>
          <w:rFonts w:eastAsia="Times New Roman" w:cs="Times New Roman"/>
          <w:szCs w:val="24"/>
        </w:rPr>
        <w:t xml:space="preserve"> πραγματικότητα είναι ξεροκέφαλη και σας το υπενθυμίζει καθημερινά</w:t>
      </w:r>
      <w:r>
        <w:rPr>
          <w:rFonts w:eastAsia="Times New Roman" w:cs="Times New Roman"/>
          <w:szCs w:val="24"/>
        </w:rPr>
        <w:t>.</w:t>
      </w:r>
    </w:p>
    <w:p w14:paraId="0A5C0F72" w14:textId="77777777" w:rsidR="004A3142" w:rsidRDefault="002101D6">
      <w:pPr>
        <w:spacing w:line="600" w:lineRule="auto"/>
        <w:ind w:firstLine="720"/>
        <w:jc w:val="both"/>
        <w:rPr>
          <w:rFonts w:eastAsia="Times New Roman" w:cs="Times New Roman"/>
          <w:szCs w:val="24"/>
        </w:rPr>
      </w:pPr>
      <w:r w:rsidRPr="001F4F54">
        <w:rPr>
          <w:rFonts w:eastAsia="Times New Roman" w:cs="Times New Roman"/>
          <w:szCs w:val="24"/>
        </w:rPr>
        <w:t>Αντί</w:t>
      </w:r>
      <w:r>
        <w:rPr>
          <w:rFonts w:eastAsia="Times New Roman" w:cs="Times New Roman"/>
          <w:szCs w:val="24"/>
        </w:rPr>
        <w:t>,</w:t>
      </w:r>
      <w:r w:rsidRPr="001F4F54">
        <w:rPr>
          <w:rFonts w:eastAsia="Times New Roman" w:cs="Times New Roman"/>
          <w:szCs w:val="24"/>
        </w:rPr>
        <w:t xml:space="preserve"> λοιπόν</w:t>
      </w:r>
      <w:r>
        <w:rPr>
          <w:rFonts w:eastAsia="Times New Roman" w:cs="Times New Roman"/>
          <w:szCs w:val="24"/>
        </w:rPr>
        <w:t>,</w:t>
      </w:r>
      <w:r w:rsidRPr="001F4F54">
        <w:rPr>
          <w:rFonts w:eastAsia="Times New Roman" w:cs="Times New Roman"/>
          <w:szCs w:val="24"/>
        </w:rPr>
        <w:t xml:space="preserve"> να κάνετε αναδρομές </w:t>
      </w:r>
      <w:r>
        <w:rPr>
          <w:rFonts w:eastAsia="Times New Roman" w:cs="Times New Roman"/>
          <w:szCs w:val="24"/>
        </w:rPr>
        <w:t>φθηνού λαϊκισμού στο παρελθόν -</w:t>
      </w:r>
      <w:r w:rsidRPr="001F4F54">
        <w:rPr>
          <w:rFonts w:eastAsia="Times New Roman" w:cs="Times New Roman"/>
          <w:szCs w:val="24"/>
        </w:rPr>
        <w:t xml:space="preserve">διότι </w:t>
      </w:r>
      <w:r>
        <w:rPr>
          <w:rFonts w:eastAsia="Times New Roman" w:cs="Times New Roman"/>
          <w:szCs w:val="24"/>
        </w:rPr>
        <w:t>παραποιείτε σκόπιμα τ</w:t>
      </w:r>
      <w:r w:rsidRPr="001F4F54">
        <w:rPr>
          <w:rFonts w:eastAsia="Times New Roman" w:cs="Times New Roman"/>
          <w:szCs w:val="24"/>
        </w:rPr>
        <w:t xml:space="preserve">ο πόρισμα του διαχειριστικού ελέγχου για το Ταμείο Αλληλοβοήθειας που έδειξε </w:t>
      </w:r>
      <w:r>
        <w:rPr>
          <w:rFonts w:eastAsia="Times New Roman" w:cs="Times New Roman"/>
          <w:szCs w:val="24"/>
        </w:rPr>
        <w:t>μηδενι</w:t>
      </w:r>
      <w:r>
        <w:rPr>
          <w:rFonts w:eastAsia="Times New Roman" w:cs="Times New Roman"/>
          <w:szCs w:val="24"/>
        </w:rPr>
        <w:t>κό</w:t>
      </w:r>
      <w:r w:rsidRPr="001F4F54">
        <w:rPr>
          <w:rFonts w:eastAsia="Times New Roman" w:cs="Times New Roman"/>
          <w:szCs w:val="24"/>
        </w:rPr>
        <w:t xml:space="preserve"> ταμειακό έλλειμμα</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καθώς</w:t>
      </w:r>
      <w:r w:rsidRPr="001F4F54">
        <w:rPr>
          <w:rFonts w:eastAsia="Times New Roman" w:cs="Times New Roman"/>
          <w:szCs w:val="24"/>
        </w:rPr>
        <w:t xml:space="preserve"> για τα δάνεια έχει επιληφθεί η δικαιοσύνη</w:t>
      </w:r>
      <w:r>
        <w:rPr>
          <w:rFonts w:eastAsia="Times New Roman" w:cs="Times New Roman"/>
          <w:szCs w:val="24"/>
        </w:rPr>
        <w:t xml:space="preserve"> και</w:t>
      </w:r>
      <w:r w:rsidRPr="001F4F54">
        <w:rPr>
          <w:rFonts w:eastAsia="Times New Roman" w:cs="Times New Roman"/>
          <w:szCs w:val="24"/>
        </w:rPr>
        <w:t xml:space="preserve"> δεν τα συζητάμε εμείς εδώ</w:t>
      </w:r>
      <w:r>
        <w:rPr>
          <w:rFonts w:eastAsia="Times New Roman" w:cs="Times New Roman"/>
          <w:szCs w:val="24"/>
        </w:rPr>
        <w:t>,</w:t>
      </w:r>
      <w:r w:rsidRPr="001F4F54">
        <w:rPr>
          <w:rFonts w:eastAsia="Times New Roman" w:cs="Times New Roman"/>
          <w:szCs w:val="24"/>
        </w:rPr>
        <w:t xml:space="preserve"> είναι πλέον αποκλειστικ</w:t>
      </w:r>
      <w:r>
        <w:rPr>
          <w:rFonts w:eastAsia="Times New Roman" w:cs="Times New Roman"/>
          <w:szCs w:val="24"/>
        </w:rPr>
        <w:t>ή αρμοδιότητα της δικαστικής εξουσίας- σ</w:t>
      </w:r>
      <w:r w:rsidRPr="001F4F54">
        <w:rPr>
          <w:rFonts w:eastAsia="Times New Roman" w:cs="Times New Roman"/>
          <w:szCs w:val="24"/>
        </w:rPr>
        <w:t>ας καλούμε να απολογηθείτε για το ζοφερό παρόν</w:t>
      </w:r>
      <w:r>
        <w:rPr>
          <w:rFonts w:eastAsia="Times New Roman" w:cs="Times New Roman"/>
          <w:szCs w:val="24"/>
        </w:rPr>
        <w:t>,</w:t>
      </w:r>
      <w:r w:rsidRPr="001F4F54">
        <w:rPr>
          <w:rFonts w:eastAsia="Times New Roman" w:cs="Times New Roman"/>
          <w:szCs w:val="24"/>
        </w:rPr>
        <w:t xml:space="preserve"> που έχει την </w:t>
      </w:r>
      <w:r>
        <w:rPr>
          <w:rFonts w:eastAsia="Times New Roman" w:cs="Times New Roman"/>
          <w:szCs w:val="24"/>
        </w:rPr>
        <w:t xml:space="preserve">υπογραφή και την ευθύνη σας. </w:t>
      </w:r>
    </w:p>
    <w:p w14:paraId="0A5C0F7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Ως Κ</w:t>
      </w:r>
      <w:r w:rsidRPr="001F4F54">
        <w:rPr>
          <w:rFonts w:eastAsia="Times New Roman" w:cs="Times New Roman"/>
          <w:szCs w:val="24"/>
        </w:rPr>
        <w:t xml:space="preserve">υβέρνηση </w:t>
      </w:r>
      <w:r>
        <w:rPr>
          <w:rFonts w:eastAsia="Times New Roman" w:cs="Times New Roman"/>
          <w:szCs w:val="24"/>
        </w:rPr>
        <w:t>έχετε βάλει</w:t>
      </w:r>
      <w:r w:rsidRPr="001F4F54">
        <w:rPr>
          <w:rFonts w:eastAsia="Times New Roman" w:cs="Times New Roman"/>
          <w:szCs w:val="24"/>
        </w:rPr>
        <w:t xml:space="preserve"> την πολιτική σας σφραγίδα στα κλειστά αναψυκτήρια και τα άδεια </w:t>
      </w:r>
      <w:r>
        <w:rPr>
          <w:rFonts w:eastAsia="Times New Roman" w:cs="Times New Roman"/>
          <w:szCs w:val="24"/>
        </w:rPr>
        <w:t>πωλητήρια σχεδόν σε όλη την επικράτεια. Κα</w:t>
      </w:r>
      <w:r w:rsidRPr="001F4F54">
        <w:rPr>
          <w:rFonts w:eastAsia="Times New Roman" w:cs="Times New Roman"/>
          <w:szCs w:val="24"/>
        </w:rPr>
        <w:t xml:space="preserve">ι </w:t>
      </w:r>
      <w:r>
        <w:rPr>
          <w:rFonts w:eastAsia="Times New Roman" w:cs="Times New Roman"/>
          <w:szCs w:val="24"/>
        </w:rPr>
        <w:t>β</w:t>
      </w:r>
      <w:r w:rsidRPr="001F4F54">
        <w:rPr>
          <w:rFonts w:eastAsia="Times New Roman" w:cs="Times New Roman"/>
          <w:szCs w:val="24"/>
        </w:rPr>
        <w:t>εβαίως</w:t>
      </w:r>
      <w:r>
        <w:rPr>
          <w:rFonts w:eastAsia="Times New Roman" w:cs="Times New Roman"/>
          <w:szCs w:val="24"/>
        </w:rPr>
        <w:t>,</w:t>
      </w:r>
      <w:r w:rsidRPr="001F4F54">
        <w:rPr>
          <w:rFonts w:eastAsia="Times New Roman" w:cs="Times New Roman"/>
          <w:szCs w:val="24"/>
        </w:rPr>
        <w:t xml:space="preserve"> </w:t>
      </w:r>
      <w:r>
        <w:rPr>
          <w:rFonts w:eastAsia="Times New Roman" w:cs="Times New Roman"/>
          <w:szCs w:val="24"/>
        </w:rPr>
        <w:t>δεν</w:t>
      </w:r>
      <w:r w:rsidRPr="001F4F54">
        <w:rPr>
          <w:rFonts w:eastAsia="Times New Roman" w:cs="Times New Roman"/>
          <w:szCs w:val="24"/>
        </w:rPr>
        <w:t xml:space="preserve"> μας κάνει κα</w:t>
      </w:r>
      <w:r>
        <w:rPr>
          <w:rFonts w:eastAsia="Times New Roman" w:cs="Times New Roman"/>
          <w:szCs w:val="24"/>
        </w:rPr>
        <w:t>μ</w:t>
      </w:r>
      <w:r w:rsidRPr="001F4F54">
        <w:rPr>
          <w:rFonts w:eastAsia="Times New Roman" w:cs="Times New Roman"/>
          <w:szCs w:val="24"/>
        </w:rPr>
        <w:t>μία εντύπωση</w:t>
      </w:r>
      <w:r>
        <w:rPr>
          <w:rFonts w:eastAsia="Times New Roman" w:cs="Times New Roman"/>
          <w:szCs w:val="24"/>
        </w:rPr>
        <w:t>,</w:t>
      </w:r>
      <w:r w:rsidRPr="001F4F54">
        <w:rPr>
          <w:rFonts w:eastAsia="Times New Roman" w:cs="Times New Roman"/>
          <w:szCs w:val="24"/>
        </w:rPr>
        <w:t xml:space="preserve"> που επιμένετε να αγνοείτε να αναφερθείτε στο πόρισμα των επιθεωρητών</w:t>
      </w:r>
      <w:r>
        <w:rPr>
          <w:rFonts w:eastAsia="Times New Roman" w:cs="Times New Roman"/>
          <w:szCs w:val="24"/>
        </w:rPr>
        <w:t>-</w:t>
      </w:r>
      <w:r w:rsidRPr="001F4F54">
        <w:rPr>
          <w:rFonts w:eastAsia="Times New Roman" w:cs="Times New Roman"/>
          <w:szCs w:val="24"/>
        </w:rPr>
        <w:t>ελεγκτών δημόσι</w:t>
      </w:r>
      <w:r w:rsidRPr="001F4F54">
        <w:rPr>
          <w:rFonts w:eastAsia="Times New Roman" w:cs="Times New Roman"/>
          <w:szCs w:val="24"/>
        </w:rPr>
        <w:t>ας διοίκησης</w:t>
      </w:r>
      <w:r>
        <w:rPr>
          <w:rFonts w:eastAsia="Times New Roman" w:cs="Times New Roman"/>
          <w:szCs w:val="24"/>
        </w:rPr>
        <w:t>, που αναφέρε</w:t>
      </w:r>
      <w:r w:rsidRPr="001F4F54">
        <w:rPr>
          <w:rFonts w:eastAsia="Times New Roman" w:cs="Times New Roman"/>
          <w:szCs w:val="24"/>
        </w:rPr>
        <w:t>ται στην περίοδο 201</w:t>
      </w:r>
      <w:r>
        <w:rPr>
          <w:rFonts w:eastAsia="Times New Roman" w:cs="Times New Roman"/>
          <w:szCs w:val="24"/>
        </w:rPr>
        <w:t>5</w:t>
      </w:r>
      <w:r w:rsidRPr="001F4F54">
        <w:rPr>
          <w:rFonts w:eastAsia="Times New Roman" w:cs="Times New Roman"/>
          <w:szCs w:val="24"/>
        </w:rPr>
        <w:t>-2017</w:t>
      </w:r>
      <w:r>
        <w:rPr>
          <w:rFonts w:eastAsia="Times New Roman" w:cs="Times New Roman"/>
          <w:szCs w:val="24"/>
        </w:rPr>
        <w:t>, περίοδο κατά την οποία ε</w:t>
      </w:r>
      <w:r w:rsidRPr="001F4F54">
        <w:rPr>
          <w:rFonts w:eastAsia="Times New Roman" w:cs="Times New Roman"/>
          <w:szCs w:val="24"/>
        </w:rPr>
        <w:t xml:space="preserve">σείς ήσασταν μέλος του </w:t>
      </w:r>
      <w:r>
        <w:rPr>
          <w:rFonts w:eastAsia="Times New Roman" w:cs="Times New Roman"/>
          <w:szCs w:val="24"/>
        </w:rPr>
        <w:t>δ</w:t>
      </w:r>
      <w:r w:rsidRPr="001F4F54">
        <w:rPr>
          <w:rFonts w:eastAsia="Times New Roman" w:cs="Times New Roman"/>
          <w:szCs w:val="24"/>
        </w:rPr>
        <w:t xml:space="preserve">ιοικητικού </w:t>
      </w:r>
      <w:r>
        <w:rPr>
          <w:rFonts w:eastAsia="Times New Roman" w:cs="Times New Roman"/>
          <w:szCs w:val="24"/>
        </w:rPr>
        <w:t>σ</w:t>
      </w:r>
      <w:r w:rsidRPr="001F4F54">
        <w:rPr>
          <w:rFonts w:eastAsia="Times New Roman" w:cs="Times New Roman"/>
          <w:szCs w:val="24"/>
        </w:rPr>
        <w:t>υμβουλίου</w:t>
      </w:r>
      <w:r w:rsidRPr="001F4F54">
        <w:rPr>
          <w:rFonts w:eastAsia="Times New Roman" w:cs="Times New Roman"/>
          <w:szCs w:val="24"/>
        </w:rPr>
        <w:t xml:space="preserve"> και η </w:t>
      </w:r>
      <w:r>
        <w:rPr>
          <w:rFonts w:eastAsia="Times New Roman" w:cs="Times New Roman"/>
          <w:szCs w:val="24"/>
        </w:rPr>
        <w:t>κ.</w:t>
      </w:r>
      <w:r w:rsidRPr="001F4F54">
        <w:rPr>
          <w:rFonts w:eastAsia="Times New Roman" w:cs="Times New Roman"/>
          <w:szCs w:val="24"/>
        </w:rPr>
        <w:t xml:space="preserve"> Ασπασία </w:t>
      </w:r>
      <w:proofErr w:type="spellStart"/>
      <w:r>
        <w:rPr>
          <w:rFonts w:eastAsia="Times New Roman" w:cs="Times New Roman"/>
          <w:szCs w:val="24"/>
        </w:rPr>
        <w:t>Λ</w:t>
      </w:r>
      <w:r w:rsidRPr="001F4F54">
        <w:rPr>
          <w:rFonts w:eastAsia="Times New Roman" w:cs="Times New Roman"/>
          <w:szCs w:val="24"/>
        </w:rPr>
        <w:t>ούβη</w:t>
      </w:r>
      <w:proofErr w:type="spellEnd"/>
      <w:r>
        <w:rPr>
          <w:rFonts w:eastAsia="Times New Roman" w:cs="Times New Roman"/>
          <w:szCs w:val="24"/>
        </w:rPr>
        <w:t xml:space="preserve"> ήταν Π</w:t>
      </w:r>
      <w:r w:rsidRPr="001F4F54">
        <w:rPr>
          <w:rFonts w:eastAsia="Times New Roman" w:cs="Times New Roman"/>
          <w:szCs w:val="24"/>
        </w:rPr>
        <w:t>ρόεδρος</w:t>
      </w:r>
      <w:r>
        <w:rPr>
          <w:rFonts w:eastAsia="Times New Roman" w:cs="Times New Roman"/>
          <w:szCs w:val="24"/>
        </w:rPr>
        <w:t>.</w:t>
      </w:r>
    </w:p>
    <w:p w14:paraId="0A5C0F7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Το</w:t>
      </w:r>
      <w:r w:rsidRPr="001F4F54">
        <w:rPr>
          <w:rFonts w:eastAsia="Times New Roman" w:cs="Times New Roman"/>
          <w:szCs w:val="24"/>
        </w:rPr>
        <w:t xml:space="preserve"> πόρισμα αναφέρει την τεράστια αιμορραγία εσόδων που προκαλέσατε στο κράτος ως αποτέλεσμα κακ</w:t>
      </w:r>
      <w:r w:rsidRPr="001F4F54">
        <w:rPr>
          <w:rFonts w:eastAsia="Times New Roman" w:cs="Times New Roman"/>
          <w:szCs w:val="24"/>
        </w:rPr>
        <w:t>ο</w:t>
      </w:r>
      <w:r>
        <w:rPr>
          <w:rFonts w:eastAsia="Times New Roman" w:cs="Times New Roman"/>
          <w:szCs w:val="24"/>
        </w:rPr>
        <w:t>διαχείρισης την εν λόγω περίοδο. Τ</w:t>
      </w:r>
      <w:r w:rsidRPr="001F4F54">
        <w:rPr>
          <w:rFonts w:eastAsia="Times New Roman" w:cs="Times New Roman"/>
          <w:szCs w:val="24"/>
        </w:rPr>
        <w:t xml:space="preserve">ο έχω καταθέσει στα </w:t>
      </w:r>
      <w:r>
        <w:rPr>
          <w:rFonts w:eastAsia="Times New Roman" w:cs="Times New Roman"/>
          <w:szCs w:val="24"/>
        </w:rPr>
        <w:t>Π</w:t>
      </w:r>
      <w:r w:rsidRPr="001F4F54">
        <w:rPr>
          <w:rFonts w:eastAsia="Times New Roman" w:cs="Times New Roman"/>
          <w:szCs w:val="24"/>
        </w:rPr>
        <w:t>ρακτικά</w:t>
      </w:r>
      <w:r>
        <w:rPr>
          <w:rFonts w:eastAsia="Times New Roman" w:cs="Times New Roman"/>
          <w:szCs w:val="24"/>
        </w:rPr>
        <w:t>,</w:t>
      </w:r>
      <w:r w:rsidRPr="001F4F54">
        <w:rPr>
          <w:rFonts w:eastAsia="Times New Roman" w:cs="Times New Roman"/>
          <w:szCs w:val="24"/>
        </w:rPr>
        <w:t xml:space="preserve"> θέλω </w:t>
      </w:r>
      <w:r>
        <w:rPr>
          <w:rFonts w:eastAsia="Times New Roman" w:cs="Times New Roman"/>
          <w:szCs w:val="24"/>
        </w:rPr>
        <w:t>όμως ν</w:t>
      </w:r>
      <w:r w:rsidRPr="001F4F54">
        <w:rPr>
          <w:rFonts w:eastAsia="Times New Roman" w:cs="Times New Roman"/>
          <w:szCs w:val="24"/>
        </w:rPr>
        <w:t xml:space="preserve">α διαβάσω από το πόρισμα αυτό </w:t>
      </w:r>
      <w:r>
        <w:rPr>
          <w:rFonts w:eastAsia="Times New Roman" w:cs="Times New Roman"/>
          <w:szCs w:val="24"/>
        </w:rPr>
        <w:t>ότι</w:t>
      </w:r>
      <w:r w:rsidRPr="001F4F54">
        <w:rPr>
          <w:rFonts w:eastAsia="Times New Roman" w:cs="Times New Roman"/>
          <w:szCs w:val="24"/>
        </w:rPr>
        <w:t xml:space="preserve"> </w:t>
      </w:r>
      <w:r>
        <w:rPr>
          <w:rFonts w:eastAsia="Times New Roman" w:cs="Times New Roman"/>
          <w:szCs w:val="24"/>
        </w:rPr>
        <w:t>την περίοδο 2015-</w:t>
      </w:r>
      <w:r w:rsidRPr="001F4F54">
        <w:rPr>
          <w:rFonts w:eastAsia="Times New Roman" w:cs="Times New Roman"/>
          <w:szCs w:val="24"/>
        </w:rPr>
        <w:t xml:space="preserve">2017 ο αριθμός των εν λειτουργία </w:t>
      </w:r>
      <w:proofErr w:type="spellStart"/>
      <w:r w:rsidRPr="001F4F54">
        <w:rPr>
          <w:rFonts w:eastAsia="Times New Roman" w:cs="Times New Roman"/>
          <w:szCs w:val="24"/>
        </w:rPr>
        <w:t>αναψυκτηρίων</w:t>
      </w:r>
      <w:proofErr w:type="spellEnd"/>
      <w:r w:rsidRPr="001F4F54">
        <w:rPr>
          <w:rFonts w:eastAsia="Times New Roman" w:cs="Times New Roman"/>
          <w:szCs w:val="24"/>
        </w:rPr>
        <w:t xml:space="preserve"> μειώθηκε σημαντικά και αντίστοιχα αυξήθηκε ο αριθμός των κενών</w:t>
      </w:r>
      <w:r>
        <w:rPr>
          <w:rFonts w:eastAsia="Times New Roman" w:cs="Times New Roman"/>
          <w:szCs w:val="24"/>
        </w:rPr>
        <w:t>. Τα έτη 2015-</w:t>
      </w:r>
      <w:r w:rsidRPr="001F4F54">
        <w:rPr>
          <w:rFonts w:eastAsia="Times New Roman" w:cs="Times New Roman"/>
          <w:szCs w:val="24"/>
        </w:rPr>
        <w:t xml:space="preserve">2016 </w:t>
      </w:r>
      <w:r>
        <w:rPr>
          <w:rFonts w:eastAsia="Times New Roman" w:cs="Times New Roman"/>
          <w:szCs w:val="24"/>
        </w:rPr>
        <w:t>τα</w:t>
      </w:r>
      <w:r>
        <w:rPr>
          <w:rFonts w:eastAsia="Times New Roman" w:cs="Times New Roman"/>
          <w:szCs w:val="24"/>
        </w:rPr>
        <w:t xml:space="preserve"> </w:t>
      </w:r>
      <w:r w:rsidRPr="001F4F54">
        <w:rPr>
          <w:rFonts w:eastAsia="Times New Roman" w:cs="Times New Roman"/>
          <w:szCs w:val="24"/>
        </w:rPr>
        <w:t xml:space="preserve">ενεργά αναψυκτήρια ήταν </w:t>
      </w:r>
      <w:r>
        <w:rPr>
          <w:rFonts w:eastAsia="Times New Roman" w:cs="Times New Roman"/>
          <w:szCs w:val="24"/>
        </w:rPr>
        <w:t>τριάντα πέντε</w:t>
      </w:r>
      <w:r w:rsidRPr="001F4F54">
        <w:rPr>
          <w:rFonts w:eastAsia="Times New Roman" w:cs="Times New Roman"/>
          <w:szCs w:val="24"/>
        </w:rPr>
        <w:t xml:space="preserve"> και τα </w:t>
      </w:r>
      <w:r>
        <w:rPr>
          <w:rFonts w:eastAsia="Times New Roman" w:cs="Times New Roman"/>
          <w:szCs w:val="24"/>
        </w:rPr>
        <w:t xml:space="preserve">κενά σαράντα τέσσερα. Το </w:t>
      </w:r>
      <w:r w:rsidRPr="001F4F54">
        <w:rPr>
          <w:rFonts w:eastAsia="Times New Roman" w:cs="Times New Roman"/>
          <w:szCs w:val="24"/>
        </w:rPr>
        <w:t xml:space="preserve">2017 τα εν λειτουργία ήταν </w:t>
      </w:r>
      <w:r>
        <w:rPr>
          <w:rFonts w:eastAsia="Times New Roman" w:cs="Times New Roman"/>
          <w:szCs w:val="24"/>
        </w:rPr>
        <w:t xml:space="preserve">είκοσι τέσσερα </w:t>
      </w:r>
      <w:r w:rsidRPr="001F4F54">
        <w:rPr>
          <w:rFonts w:eastAsia="Times New Roman" w:cs="Times New Roman"/>
          <w:szCs w:val="24"/>
        </w:rPr>
        <w:t xml:space="preserve">και τα κενά </w:t>
      </w:r>
      <w:r>
        <w:rPr>
          <w:rFonts w:eastAsia="Times New Roman" w:cs="Times New Roman"/>
          <w:szCs w:val="24"/>
        </w:rPr>
        <w:t>πενήντα έξι. Τ</w:t>
      </w:r>
      <w:r w:rsidRPr="001F4F54">
        <w:rPr>
          <w:rFonts w:eastAsia="Times New Roman" w:cs="Times New Roman"/>
          <w:szCs w:val="24"/>
        </w:rPr>
        <w:t xml:space="preserve">ην ίδια περίοδο αναψυκτήρια που βρίσκονται σε αρχαιολογικούς χώρους με μεγάλη </w:t>
      </w:r>
      <w:proofErr w:type="spellStart"/>
      <w:r w:rsidRPr="001F4F54">
        <w:rPr>
          <w:rFonts w:eastAsia="Times New Roman" w:cs="Times New Roman"/>
          <w:szCs w:val="24"/>
        </w:rPr>
        <w:t>επισκεψιμότητα</w:t>
      </w:r>
      <w:proofErr w:type="spellEnd"/>
      <w:r>
        <w:rPr>
          <w:rFonts w:eastAsia="Times New Roman" w:cs="Times New Roman"/>
          <w:szCs w:val="24"/>
        </w:rPr>
        <w:t>,</w:t>
      </w:r>
      <w:r w:rsidRPr="001F4F54">
        <w:rPr>
          <w:rFonts w:eastAsia="Times New Roman" w:cs="Times New Roman"/>
          <w:szCs w:val="24"/>
        </w:rPr>
        <w:t xml:space="preserve"> παραμένουν κλειστά για </w:t>
      </w:r>
      <w:r w:rsidRPr="001F4F54">
        <w:rPr>
          <w:rFonts w:eastAsia="Times New Roman" w:cs="Times New Roman"/>
          <w:szCs w:val="24"/>
        </w:rPr>
        <w:t>μεγάλο χρονικό διάστημα</w:t>
      </w:r>
      <w:r>
        <w:rPr>
          <w:rFonts w:eastAsia="Times New Roman" w:cs="Times New Roman"/>
          <w:szCs w:val="24"/>
        </w:rPr>
        <w:t>,</w:t>
      </w:r>
      <w:r w:rsidRPr="001F4F54">
        <w:rPr>
          <w:rFonts w:eastAsia="Times New Roman" w:cs="Times New Roman"/>
          <w:szCs w:val="24"/>
        </w:rPr>
        <w:t xml:space="preserve"> με απώλεια σημαντικά έσοδα</w:t>
      </w:r>
      <w:r>
        <w:rPr>
          <w:rFonts w:eastAsia="Times New Roman" w:cs="Times New Roman"/>
          <w:szCs w:val="24"/>
        </w:rPr>
        <w:t>,</w:t>
      </w:r>
      <w:r w:rsidRPr="001F4F54">
        <w:rPr>
          <w:rFonts w:eastAsia="Times New Roman" w:cs="Times New Roman"/>
          <w:szCs w:val="24"/>
        </w:rPr>
        <w:t xml:space="preserve"> αλλά και με συνέπεια στην εξυπηρέτηση των επισκεπτών</w:t>
      </w:r>
      <w:r>
        <w:rPr>
          <w:rFonts w:eastAsia="Times New Roman" w:cs="Times New Roman"/>
          <w:szCs w:val="24"/>
        </w:rPr>
        <w:t>. Πα</w:t>
      </w:r>
      <w:r w:rsidRPr="001F4F54">
        <w:rPr>
          <w:rFonts w:eastAsia="Times New Roman" w:cs="Times New Roman"/>
          <w:szCs w:val="24"/>
        </w:rPr>
        <w:t>ραδείγματα</w:t>
      </w:r>
      <w:r>
        <w:rPr>
          <w:rFonts w:eastAsia="Times New Roman" w:cs="Times New Roman"/>
          <w:szCs w:val="24"/>
        </w:rPr>
        <w:t>:</w:t>
      </w:r>
      <w:r w:rsidRPr="001F4F54">
        <w:rPr>
          <w:rFonts w:eastAsia="Times New Roman" w:cs="Times New Roman"/>
          <w:szCs w:val="24"/>
        </w:rPr>
        <w:t xml:space="preserve"> από το 2015 κ</w:t>
      </w:r>
      <w:r>
        <w:rPr>
          <w:rFonts w:eastAsia="Times New Roman" w:cs="Times New Roman"/>
          <w:szCs w:val="24"/>
        </w:rPr>
        <w:t>ενά</w:t>
      </w:r>
      <w:r w:rsidRPr="001F4F54">
        <w:rPr>
          <w:rFonts w:eastAsia="Times New Roman" w:cs="Times New Roman"/>
          <w:szCs w:val="24"/>
        </w:rPr>
        <w:t xml:space="preserve"> είναι τα αναψυκτήρια του αρχαιολογικού χώρου </w:t>
      </w:r>
      <w:r>
        <w:rPr>
          <w:rFonts w:eastAsia="Times New Roman" w:cs="Times New Roman"/>
          <w:szCs w:val="24"/>
        </w:rPr>
        <w:t>και του Μ</w:t>
      </w:r>
      <w:r w:rsidRPr="001F4F54">
        <w:rPr>
          <w:rFonts w:eastAsia="Times New Roman" w:cs="Times New Roman"/>
          <w:szCs w:val="24"/>
        </w:rPr>
        <w:t>ουσείο</w:t>
      </w:r>
      <w:r>
        <w:rPr>
          <w:rFonts w:eastAsia="Times New Roman" w:cs="Times New Roman"/>
          <w:szCs w:val="24"/>
        </w:rPr>
        <w:t>υ</w:t>
      </w:r>
      <w:r w:rsidRPr="001F4F54">
        <w:rPr>
          <w:rFonts w:eastAsia="Times New Roman" w:cs="Times New Roman"/>
          <w:szCs w:val="24"/>
        </w:rPr>
        <w:t xml:space="preserve"> της Ολυμπίας</w:t>
      </w:r>
      <w:r>
        <w:rPr>
          <w:rFonts w:eastAsia="Times New Roman" w:cs="Times New Roman"/>
          <w:szCs w:val="24"/>
        </w:rPr>
        <w:t>,</w:t>
      </w:r>
      <w:r w:rsidRPr="001F4F54">
        <w:rPr>
          <w:rFonts w:eastAsia="Times New Roman" w:cs="Times New Roman"/>
          <w:szCs w:val="24"/>
        </w:rPr>
        <w:t xml:space="preserve"> του </w:t>
      </w:r>
      <w:proofErr w:type="spellStart"/>
      <w:r w:rsidRPr="001F4F54">
        <w:rPr>
          <w:rFonts w:eastAsia="Times New Roman" w:cs="Times New Roman"/>
          <w:szCs w:val="24"/>
        </w:rPr>
        <w:t>Ολυμπ</w:t>
      </w:r>
      <w:r>
        <w:rPr>
          <w:rFonts w:eastAsia="Times New Roman" w:cs="Times New Roman"/>
          <w:szCs w:val="24"/>
        </w:rPr>
        <w:t>ιεί</w:t>
      </w:r>
      <w:r w:rsidRPr="001F4F54">
        <w:rPr>
          <w:rFonts w:eastAsia="Times New Roman" w:cs="Times New Roman"/>
          <w:szCs w:val="24"/>
        </w:rPr>
        <w:t>ου</w:t>
      </w:r>
      <w:proofErr w:type="spellEnd"/>
      <w:r w:rsidRPr="001F4F54">
        <w:rPr>
          <w:rFonts w:eastAsia="Times New Roman" w:cs="Times New Roman"/>
          <w:szCs w:val="24"/>
        </w:rPr>
        <w:t xml:space="preserve"> στην Αθήνα</w:t>
      </w:r>
      <w:r>
        <w:rPr>
          <w:rFonts w:eastAsia="Times New Roman" w:cs="Times New Roman"/>
          <w:szCs w:val="24"/>
        </w:rPr>
        <w:t>, του Α</w:t>
      </w:r>
      <w:r w:rsidRPr="001F4F54">
        <w:rPr>
          <w:rFonts w:eastAsia="Times New Roman" w:cs="Times New Roman"/>
          <w:szCs w:val="24"/>
        </w:rPr>
        <w:t xml:space="preserve">κρωτηρίου </w:t>
      </w:r>
      <w:r w:rsidRPr="001F4F54">
        <w:rPr>
          <w:rFonts w:eastAsia="Times New Roman" w:cs="Times New Roman"/>
          <w:szCs w:val="24"/>
        </w:rPr>
        <w:t>Θήρας</w:t>
      </w:r>
      <w:r>
        <w:rPr>
          <w:rFonts w:eastAsia="Times New Roman" w:cs="Times New Roman"/>
          <w:szCs w:val="24"/>
        </w:rPr>
        <w:t>,</w:t>
      </w:r>
      <w:r w:rsidRPr="001F4F54">
        <w:rPr>
          <w:rFonts w:eastAsia="Times New Roman" w:cs="Times New Roman"/>
          <w:szCs w:val="24"/>
        </w:rPr>
        <w:t xml:space="preserve"> από το 2016 είναι </w:t>
      </w:r>
      <w:r>
        <w:rPr>
          <w:rFonts w:eastAsia="Times New Roman" w:cs="Times New Roman"/>
          <w:szCs w:val="24"/>
        </w:rPr>
        <w:t>κενά</w:t>
      </w:r>
      <w:r w:rsidRPr="001F4F54">
        <w:rPr>
          <w:rFonts w:eastAsia="Times New Roman" w:cs="Times New Roman"/>
          <w:szCs w:val="24"/>
        </w:rPr>
        <w:t xml:space="preserve"> της Λίνδου</w:t>
      </w:r>
      <w:r>
        <w:rPr>
          <w:rFonts w:eastAsia="Times New Roman" w:cs="Times New Roman"/>
          <w:szCs w:val="24"/>
        </w:rPr>
        <w:t>,</w:t>
      </w:r>
      <w:r w:rsidRPr="001F4F54">
        <w:rPr>
          <w:rFonts w:eastAsia="Times New Roman" w:cs="Times New Roman"/>
          <w:szCs w:val="24"/>
        </w:rPr>
        <w:t xml:space="preserve"> του Ασκληπι</w:t>
      </w:r>
      <w:r>
        <w:rPr>
          <w:rFonts w:eastAsia="Times New Roman" w:cs="Times New Roman"/>
          <w:szCs w:val="24"/>
        </w:rPr>
        <w:t>είου</w:t>
      </w:r>
      <w:r w:rsidRPr="001F4F54">
        <w:rPr>
          <w:rFonts w:eastAsia="Times New Roman" w:cs="Times New Roman"/>
          <w:szCs w:val="24"/>
        </w:rPr>
        <w:t xml:space="preserve"> στην Κω</w:t>
      </w:r>
      <w:r>
        <w:rPr>
          <w:rFonts w:eastAsia="Times New Roman" w:cs="Times New Roman"/>
          <w:szCs w:val="24"/>
        </w:rPr>
        <w:t>,</w:t>
      </w:r>
      <w:r w:rsidRPr="001F4F54">
        <w:rPr>
          <w:rFonts w:eastAsia="Times New Roman" w:cs="Times New Roman"/>
          <w:szCs w:val="24"/>
        </w:rPr>
        <w:t xml:space="preserve"> του Αρχαιολογικού Μουσείου Θεσσαλονίκης</w:t>
      </w:r>
      <w:r>
        <w:rPr>
          <w:rFonts w:eastAsia="Times New Roman" w:cs="Times New Roman"/>
          <w:szCs w:val="24"/>
        </w:rPr>
        <w:t>,</w:t>
      </w:r>
      <w:r w:rsidRPr="001F4F54">
        <w:rPr>
          <w:rFonts w:eastAsia="Times New Roman" w:cs="Times New Roman"/>
          <w:szCs w:val="24"/>
        </w:rPr>
        <w:t xml:space="preserve"> από το 2017 είναι κλειστά του Μουσείου Ηρακλείου και της Βεργίνας</w:t>
      </w:r>
      <w:r>
        <w:rPr>
          <w:rFonts w:eastAsia="Times New Roman" w:cs="Times New Roman"/>
          <w:szCs w:val="24"/>
        </w:rPr>
        <w:t xml:space="preserve">. </w:t>
      </w:r>
    </w:p>
    <w:p w14:paraId="0A5C0F7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Σ</w:t>
      </w:r>
      <w:r w:rsidRPr="001F4F54">
        <w:rPr>
          <w:rFonts w:eastAsia="Times New Roman" w:cs="Times New Roman"/>
          <w:szCs w:val="24"/>
        </w:rPr>
        <w:t xml:space="preserve">το ίδιο πόρισμα αναφέρεται ότι το </w:t>
      </w:r>
      <w:r>
        <w:rPr>
          <w:rFonts w:eastAsia="Times New Roman" w:cs="Times New Roman"/>
          <w:szCs w:val="24"/>
        </w:rPr>
        <w:t>ΤΑΠΑ</w:t>
      </w:r>
      <w:r w:rsidRPr="001F4F54">
        <w:rPr>
          <w:rFonts w:eastAsia="Times New Roman" w:cs="Times New Roman"/>
          <w:szCs w:val="24"/>
        </w:rPr>
        <w:t xml:space="preserve"> τη χρονική περίοδο 2016</w:t>
      </w:r>
      <w:r>
        <w:rPr>
          <w:rFonts w:eastAsia="Times New Roman" w:cs="Times New Roman"/>
          <w:szCs w:val="24"/>
        </w:rPr>
        <w:t xml:space="preserve">-2017 </w:t>
      </w:r>
      <w:r w:rsidRPr="001F4F54">
        <w:rPr>
          <w:rFonts w:eastAsia="Times New Roman" w:cs="Times New Roman"/>
          <w:szCs w:val="24"/>
        </w:rPr>
        <w:t>προέβη στην</w:t>
      </w:r>
      <w:r w:rsidRPr="001F4F54">
        <w:rPr>
          <w:rFonts w:eastAsia="Times New Roman" w:cs="Times New Roman"/>
          <w:szCs w:val="24"/>
        </w:rPr>
        <w:t xml:space="preserve"> προκήρυξη τεσσάρων δημόσιων πλειοδοτικών διαγωνισμών για την εκμίσθωση </w:t>
      </w:r>
      <w:r>
        <w:rPr>
          <w:rFonts w:eastAsia="Times New Roman" w:cs="Times New Roman"/>
          <w:szCs w:val="24"/>
        </w:rPr>
        <w:t>αναψυκτήριων,</w:t>
      </w:r>
      <w:r w:rsidRPr="001F4F54">
        <w:rPr>
          <w:rFonts w:eastAsia="Times New Roman" w:cs="Times New Roman"/>
          <w:szCs w:val="24"/>
        </w:rPr>
        <w:t xml:space="preserve"> οι οποίοι </w:t>
      </w:r>
      <w:proofErr w:type="spellStart"/>
      <w:r w:rsidRPr="001F4F54">
        <w:rPr>
          <w:rFonts w:eastAsia="Times New Roman" w:cs="Times New Roman"/>
          <w:szCs w:val="24"/>
        </w:rPr>
        <w:t>απέβησαν</w:t>
      </w:r>
      <w:proofErr w:type="spellEnd"/>
      <w:r w:rsidRPr="001F4F54">
        <w:rPr>
          <w:rFonts w:eastAsia="Times New Roman" w:cs="Times New Roman"/>
          <w:szCs w:val="24"/>
        </w:rPr>
        <w:t xml:space="preserve"> </w:t>
      </w:r>
      <w:r>
        <w:rPr>
          <w:rFonts w:eastAsia="Times New Roman" w:cs="Times New Roman"/>
          <w:szCs w:val="24"/>
        </w:rPr>
        <w:t>άγονοι. Από του</w:t>
      </w:r>
      <w:r w:rsidRPr="001F4F54">
        <w:rPr>
          <w:rFonts w:eastAsia="Times New Roman" w:cs="Times New Roman"/>
          <w:szCs w:val="24"/>
        </w:rPr>
        <w:t xml:space="preserve">ς εν λόγω διαγωνισμούς δεν προκύπτει να υπάρχει μία ενιαία στρατηγική και ο αντίστοιχος σχεδιασμός για την αξιοποίηση και εκμίσθωση των </w:t>
      </w:r>
      <w:proofErr w:type="spellStart"/>
      <w:r>
        <w:rPr>
          <w:rFonts w:eastAsia="Times New Roman" w:cs="Times New Roman"/>
          <w:szCs w:val="24"/>
        </w:rPr>
        <w:t>αναψυκτηρίων</w:t>
      </w:r>
      <w:proofErr w:type="spellEnd"/>
      <w:r>
        <w:rPr>
          <w:rFonts w:eastAsia="Times New Roman" w:cs="Times New Roman"/>
          <w:szCs w:val="24"/>
        </w:rPr>
        <w:t>,</w:t>
      </w:r>
      <w:r w:rsidRPr="001F4F54">
        <w:rPr>
          <w:rFonts w:eastAsia="Times New Roman" w:cs="Times New Roman"/>
          <w:szCs w:val="24"/>
        </w:rPr>
        <w:t xml:space="preserve"> με αποτέλεσμα αφ</w:t>
      </w:r>
      <w:r>
        <w:rPr>
          <w:rFonts w:eastAsia="Times New Roman" w:cs="Times New Roman"/>
          <w:szCs w:val="24"/>
        </w:rPr>
        <w:t xml:space="preserve">’ </w:t>
      </w:r>
      <w:r w:rsidRPr="001F4F54">
        <w:rPr>
          <w:rFonts w:eastAsia="Times New Roman" w:cs="Times New Roman"/>
          <w:szCs w:val="24"/>
        </w:rPr>
        <w:t xml:space="preserve">ενός επιχειρούμενες </w:t>
      </w:r>
      <w:r>
        <w:rPr>
          <w:rFonts w:eastAsia="Times New Roman" w:cs="Times New Roman"/>
          <w:szCs w:val="24"/>
        </w:rPr>
        <w:t>μισθώσεις να γίνονται μ</w:t>
      </w:r>
      <w:r w:rsidRPr="001F4F54">
        <w:rPr>
          <w:rFonts w:eastAsia="Times New Roman" w:cs="Times New Roman"/>
          <w:szCs w:val="24"/>
        </w:rPr>
        <w:t>ε τρόπο αποσπασματι</w:t>
      </w:r>
      <w:r>
        <w:rPr>
          <w:rFonts w:eastAsia="Times New Roman" w:cs="Times New Roman"/>
          <w:szCs w:val="24"/>
        </w:rPr>
        <w:t>κό και όχι επαρκώς αιτιολογημένο</w:t>
      </w:r>
      <w:r w:rsidRPr="001F4F54">
        <w:rPr>
          <w:rFonts w:eastAsia="Times New Roman" w:cs="Times New Roman"/>
          <w:szCs w:val="24"/>
        </w:rPr>
        <w:t xml:space="preserve"> ως προς τις οριζόμενες προτεραιότητες και προβλεπόμενους </w:t>
      </w:r>
      <w:r>
        <w:rPr>
          <w:rFonts w:eastAsia="Times New Roman" w:cs="Times New Roman"/>
          <w:szCs w:val="24"/>
        </w:rPr>
        <w:t>ό</w:t>
      </w:r>
      <w:r w:rsidRPr="001F4F54">
        <w:rPr>
          <w:rFonts w:eastAsia="Times New Roman" w:cs="Times New Roman"/>
          <w:szCs w:val="24"/>
        </w:rPr>
        <w:t>ρους και αφ</w:t>
      </w:r>
      <w:r>
        <w:rPr>
          <w:rFonts w:eastAsia="Times New Roman" w:cs="Times New Roman"/>
          <w:szCs w:val="24"/>
        </w:rPr>
        <w:t xml:space="preserve">’ </w:t>
      </w:r>
      <w:r w:rsidRPr="001F4F54">
        <w:rPr>
          <w:rFonts w:eastAsia="Times New Roman" w:cs="Times New Roman"/>
          <w:szCs w:val="24"/>
        </w:rPr>
        <w:t>ετέρου να μη διασφαλίζονται τα έσοδα του φορέα</w:t>
      </w:r>
      <w:r>
        <w:rPr>
          <w:rFonts w:eastAsia="Times New Roman" w:cs="Times New Roman"/>
          <w:szCs w:val="24"/>
        </w:rPr>
        <w:t xml:space="preserve">. </w:t>
      </w:r>
    </w:p>
    <w:p w14:paraId="0A5C0F7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Η έλλειψη</w:t>
      </w:r>
      <w:r>
        <w:rPr>
          <w:rFonts w:eastAsia="Times New Roman" w:cs="Times New Roman"/>
          <w:szCs w:val="24"/>
        </w:rPr>
        <w:t xml:space="preserve"> μακροπρόθεσμου</w:t>
      </w:r>
      <w:r w:rsidRPr="001F4F54">
        <w:rPr>
          <w:rFonts w:eastAsia="Times New Roman" w:cs="Times New Roman"/>
          <w:szCs w:val="24"/>
        </w:rPr>
        <w:t xml:space="preserve"> και ολοκληρωμέ</w:t>
      </w:r>
      <w:r>
        <w:rPr>
          <w:rFonts w:eastAsia="Times New Roman" w:cs="Times New Roman"/>
          <w:szCs w:val="24"/>
        </w:rPr>
        <w:t>νου σχεδιασμού προκύπτει από τη</w:t>
      </w:r>
      <w:r w:rsidRPr="001F4F54">
        <w:rPr>
          <w:rFonts w:eastAsia="Times New Roman" w:cs="Times New Roman"/>
          <w:szCs w:val="24"/>
        </w:rPr>
        <w:t xml:space="preserve"> διαφορετική κάθε φορά επιλογή των </w:t>
      </w:r>
      <w:proofErr w:type="spellStart"/>
      <w:r w:rsidRPr="001F4F54">
        <w:rPr>
          <w:rFonts w:eastAsia="Times New Roman" w:cs="Times New Roman"/>
          <w:szCs w:val="24"/>
        </w:rPr>
        <w:t>αναψυκτηρίων</w:t>
      </w:r>
      <w:proofErr w:type="spellEnd"/>
      <w:r w:rsidRPr="001F4F54">
        <w:rPr>
          <w:rFonts w:eastAsia="Times New Roman" w:cs="Times New Roman"/>
          <w:szCs w:val="24"/>
        </w:rPr>
        <w:t xml:space="preserve"> που εντάσσονται στους διαγωνισμούς</w:t>
      </w:r>
      <w:r>
        <w:rPr>
          <w:rFonts w:eastAsia="Times New Roman" w:cs="Times New Roman"/>
          <w:szCs w:val="24"/>
        </w:rPr>
        <w:t>,</w:t>
      </w:r>
      <w:r w:rsidRPr="001F4F54">
        <w:rPr>
          <w:rFonts w:eastAsia="Times New Roman" w:cs="Times New Roman"/>
          <w:szCs w:val="24"/>
        </w:rPr>
        <w:t xml:space="preserve"> τη μετατροπή της λειτουργίας κάποιων </w:t>
      </w:r>
      <w:proofErr w:type="spellStart"/>
      <w:r w:rsidRPr="001F4F54">
        <w:rPr>
          <w:rFonts w:eastAsia="Times New Roman" w:cs="Times New Roman"/>
          <w:szCs w:val="24"/>
        </w:rPr>
        <w:t>αναψυκτηρίων</w:t>
      </w:r>
      <w:proofErr w:type="spellEnd"/>
      <w:r w:rsidRPr="001F4F54">
        <w:rPr>
          <w:rFonts w:eastAsia="Times New Roman" w:cs="Times New Roman"/>
          <w:szCs w:val="24"/>
        </w:rPr>
        <w:t xml:space="preserve"> σε εποχιακή</w:t>
      </w:r>
      <w:r>
        <w:rPr>
          <w:rFonts w:eastAsia="Times New Roman" w:cs="Times New Roman"/>
          <w:szCs w:val="24"/>
        </w:rPr>
        <w:t>,</w:t>
      </w:r>
      <w:r w:rsidRPr="001F4F54">
        <w:rPr>
          <w:rFonts w:eastAsia="Times New Roman" w:cs="Times New Roman"/>
          <w:szCs w:val="24"/>
        </w:rPr>
        <w:t xml:space="preserve"> τη συνεχή τροποποίηση των όρων των προκηρύξεων</w:t>
      </w:r>
      <w:r>
        <w:rPr>
          <w:rFonts w:eastAsia="Times New Roman" w:cs="Times New Roman"/>
          <w:szCs w:val="24"/>
        </w:rPr>
        <w:t>,</w:t>
      </w:r>
      <w:r w:rsidRPr="001F4F54">
        <w:rPr>
          <w:rFonts w:eastAsia="Times New Roman" w:cs="Times New Roman"/>
          <w:szCs w:val="24"/>
        </w:rPr>
        <w:t xml:space="preserve"> </w:t>
      </w:r>
      <w:r w:rsidRPr="001F4F54">
        <w:rPr>
          <w:rFonts w:eastAsia="Times New Roman" w:cs="Times New Roman"/>
          <w:szCs w:val="24"/>
        </w:rPr>
        <w:t xml:space="preserve">τη μη λήψη αποφάσεων </w:t>
      </w:r>
      <w:r>
        <w:rPr>
          <w:rFonts w:eastAsia="Times New Roman" w:cs="Times New Roman"/>
          <w:szCs w:val="24"/>
        </w:rPr>
        <w:t>και τη</w:t>
      </w:r>
      <w:r w:rsidRPr="001F4F54">
        <w:rPr>
          <w:rFonts w:eastAsia="Times New Roman" w:cs="Times New Roman"/>
          <w:szCs w:val="24"/>
        </w:rPr>
        <w:t xml:space="preserve"> μη </w:t>
      </w:r>
      <w:r>
        <w:rPr>
          <w:rFonts w:eastAsia="Times New Roman" w:cs="Times New Roman"/>
          <w:szCs w:val="24"/>
        </w:rPr>
        <w:t>α</w:t>
      </w:r>
      <w:r w:rsidRPr="001F4F54">
        <w:rPr>
          <w:rFonts w:eastAsia="Times New Roman" w:cs="Times New Roman"/>
          <w:szCs w:val="24"/>
        </w:rPr>
        <w:t xml:space="preserve">νάληψη ενεργειών για εκμίσθωση μεγάλου αριθμού μικρότερων κενών </w:t>
      </w:r>
      <w:proofErr w:type="spellStart"/>
      <w:r w:rsidRPr="001F4F54">
        <w:rPr>
          <w:rFonts w:eastAsia="Times New Roman" w:cs="Times New Roman"/>
          <w:szCs w:val="24"/>
        </w:rPr>
        <w:t>αναψυκτηρίων</w:t>
      </w:r>
      <w:proofErr w:type="spellEnd"/>
      <w:r>
        <w:rPr>
          <w:rFonts w:eastAsia="Times New Roman" w:cs="Times New Roman"/>
          <w:szCs w:val="24"/>
        </w:rPr>
        <w:t xml:space="preserve">. </w:t>
      </w:r>
    </w:p>
    <w:p w14:paraId="0A5C0F7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w:t>
      </w:r>
      <w:r w:rsidRPr="001F4F54">
        <w:rPr>
          <w:rFonts w:eastAsia="Times New Roman" w:cs="Times New Roman"/>
          <w:szCs w:val="24"/>
        </w:rPr>
        <w:t xml:space="preserve">ναρωτιόμαστε αν ενδεχομένως </w:t>
      </w:r>
      <w:r>
        <w:rPr>
          <w:rFonts w:eastAsia="Times New Roman" w:cs="Times New Roman"/>
          <w:szCs w:val="24"/>
        </w:rPr>
        <w:t xml:space="preserve">αυτοί οι άγονοι </w:t>
      </w:r>
      <w:r w:rsidRPr="001F4F54">
        <w:rPr>
          <w:rFonts w:eastAsia="Times New Roman" w:cs="Times New Roman"/>
          <w:szCs w:val="24"/>
        </w:rPr>
        <w:t>δι</w:t>
      </w:r>
      <w:r>
        <w:rPr>
          <w:rFonts w:eastAsia="Times New Roman" w:cs="Times New Roman"/>
          <w:szCs w:val="24"/>
        </w:rPr>
        <w:t>αγωνισμοί και το ότι συνεχίζετε</w:t>
      </w:r>
      <w:r w:rsidRPr="001F4F54">
        <w:rPr>
          <w:rFonts w:eastAsia="Times New Roman" w:cs="Times New Roman"/>
          <w:szCs w:val="24"/>
        </w:rPr>
        <w:t xml:space="preserve"> να </w:t>
      </w:r>
      <w:r>
        <w:rPr>
          <w:rFonts w:eastAsia="Times New Roman" w:cs="Times New Roman"/>
          <w:szCs w:val="24"/>
        </w:rPr>
        <w:t>πολιτεύεστε,</w:t>
      </w:r>
      <w:r w:rsidRPr="001F4F54">
        <w:rPr>
          <w:rFonts w:eastAsia="Times New Roman" w:cs="Times New Roman"/>
          <w:szCs w:val="24"/>
        </w:rPr>
        <w:t xml:space="preserve"> χωρίς να ενδιαφέρεστε </w:t>
      </w:r>
      <w:r w:rsidRPr="001F4F54">
        <w:rPr>
          <w:rFonts w:eastAsia="Times New Roman" w:cs="Times New Roman"/>
          <w:szCs w:val="24"/>
        </w:rPr>
        <w:lastRenderedPageBreak/>
        <w:t>να καταθέσετε το οργανόγραμμ</w:t>
      </w:r>
      <w:r w:rsidRPr="001F4F54">
        <w:rPr>
          <w:rFonts w:eastAsia="Times New Roman" w:cs="Times New Roman"/>
          <w:szCs w:val="24"/>
        </w:rPr>
        <w:t xml:space="preserve">α του </w:t>
      </w:r>
      <w:r>
        <w:rPr>
          <w:rFonts w:eastAsia="Times New Roman" w:cs="Times New Roman"/>
          <w:szCs w:val="24"/>
        </w:rPr>
        <w:t xml:space="preserve">ΤΑΠΑ, </w:t>
      </w:r>
      <w:r w:rsidRPr="001F4F54">
        <w:rPr>
          <w:rFonts w:eastAsia="Times New Roman" w:cs="Times New Roman"/>
          <w:szCs w:val="24"/>
        </w:rPr>
        <w:t>που για μας είναι προτεραιότητα και θα μπορούσ</w:t>
      </w:r>
      <w:r>
        <w:rPr>
          <w:rFonts w:eastAsia="Times New Roman" w:cs="Times New Roman"/>
          <w:szCs w:val="24"/>
        </w:rPr>
        <w:t>ε</w:t>
      </w:r>
      <w:r w:rsidRPr="001F4F54">
        <w:rPr>
          <w:rFonts w:eastAsia="Times New Roman" w:cs="Times New Roman"/>
          <w:szCs w:val="24"/>
        </w:rPr>
        <w:t xml:space="preserve"> να αναβαθμίσει τις δομές και τ</w:t>
      </w:r>
      <w:r>
        <w:rPr>
          <w:rFonts w:eastAsia="Times New Roman" w:cs="Times New Roman"/>
          <w:szCs w:val="24"/>
        </w:rPr>
        <w:t>ις λειτουργίε</w:t>
      </w:r>
      <w:r w:rsidRPr="001F4F54">
        <w:rPr>
          <w:rFonts w:eastAsia="Times New Roman" w:cs="Times New Roman"/>
          <w:szCs w:val="24"/>
        </w:rPr>
        <w:t xml:space="preserve">ς του </w:t>
      </w:r>
      <w:r>
        <w:rPr>
          <w:rFonts w:eastAsia="Times New Roman" w:cs="Times New Roman"/>
          <w:szCs w:val="24"/>
        </w:rPr>
        <w:t>Τ</w:t>
      </w:r>
      <w:r w:rsidRPr="001F4F54">
        <w:rPr>
          <w:rFonts w:eastAsia="Times New Roman" w:cs="Times New Roman"/>
          <w:szCs w:val="24"/>
        </w:rPr>
        <w:t>αμείου</w:t>
      </w:r>
      <w:r>
        <w:rPr>
          <w:rFonts w:eastAsia="Times New Roman" w:cs="Times New Roman"/>
          <w:szCs w:val="24"/>
        </w:rPr>
        <w:t>,</w:t>
      </w:r>
      <w:r w:rsidRPr="001F4F54">
        <w:rPr>
          <w:rFonts w:eastAsia="Times New Roman" w:cs="Times New Roman"/>
          <w:szCs w:val="24"/>
        </w:rPr>
        <w:t xml:space="preserve"> παραμένει ακόμα μία </w:t>
      </w:r>
      <w:r>
        <w:rPr>
          <w:rFonts w:eastAsia="Times New Roman" w:cs="Times New Roman"/>
          <w:szCs w:val="24"/>
        </w:rPr>
        <w:t>ακόμα ανεφάρμοστη εξαγγελία σας. Τ</w:t>
      </w:r>
      <w:r w:rsidRPr="001F4F54">
        <w:rPr>
          <w:rFonts w:eastAsia="Times New Roman" w:cs="Times New Roman"/>
          <w:szCs w:val="24"/>
        </w:rPr>
        <w:t>ελικά δεν είναι καθόλου τυχαίο αυτό</w:t>
      </w:r>
      <w:r>
        <w:rPr>
          <w:rFonts w:eastAsia="Times New Roman" w:cs="Times New Roman"/>
          <w:szCs w:val="24"/>
        </w:rPr>
        <w:t>,</w:t>
      </w:r>
      <w:r w:rsidRPr="001F4F54">
        <w:rPr>
          <w:rFonts w:eastAsia="Times New Roman" w:cs="Times New Roman"/>
          <w:szCs w:val="24"/>
        </w:rPr>
        <w:t xml:space="preserve"> διότι σας επιτρέπει να </w:t>
      </w:r>
      <w:r w:rsidRPr="001F4F54">
        <w:rPr>
          <w:rFonts w:eastAsia="Times New Roman" w:cs="Times New Roman"/>
          <w:szCs w:val="24"/>
        </w:rPr>
        <w:t xml:space="preserve">προχωρήσετε στις απευθείας </w:t>
      </w:r>
      <w:r>
        <w:rPr>
          <w:rFonts w:eastAsia="Times New Roman" w:cs="Times New Roman"/>
          <w:szCs w:val="24"/>
        </w:rPr>
        <w:t>α</w:t>
      </w:r>
      <w:r w:rsidRPr="001F4F54">
        <w:rPr>
          <w:rFonts w:eastAsia="Times New Roman" w:cs="Times New Roman"/>
          <w:szCs w:val="24"/>
        </w:rPr>
        <w:t>ναθέσεις που προφανώς τόσο σας αρέσουν και σας ενδιαφέρουν</w:t>
      </w:r>
      <w:r>
        <w:rPr>
          <w:rFonts w:eastAsia="Times New Roman" w:cs="Times New Roman"/>
          <w:szCs w:val="24"/>
        </w:rPr>
        <w:t>, γ</w:t>
      </w:r>
      <w:r w:rsidRPr="001F4F54">
        <w:rPr>
          <w:rFonts w:eastAsia="Times New Roman" w:cs="Times New Roman"/>
          <w:szCs w:val="24"/>
        </w:rPr>
        <w:t>ια ποιους λόγους άραγε</w:t>
      </w:r>
      <w:r>
        <w:rPr>
          <w:rFonts w:eastAsia="Times New Roman" w:cs="Times New Roman"/>
          <w:szCs w:val="24"/>
        </w:rPr>
        <w:t>.</w:t>
      </w:r>
    </w:p>
    <w:p w14:paraId="0A5C0F78" w14:textId="77777777" w:rsidR="004A3142" w:rsidRDefault="002101D6">
      <w:pPr>
        <w:spacing w:line="600" w:lineRule="auto"/>
        <w:ind w:firstLine="720"/>
        <w:jc w:val="both"/>
        <w:rPr>
          <w:rFonts w:eastAsia="Times New Roman"/>
          <w:szCs w:val="24"/>
        </w:rPr>
      </w:pPr>
      <w:r>
        <w:rPr>
          <w:rFonts w:eastAsia="Times New Roman"/>
          <w:szCs w:val="24"/>
        </w:rPr>
        <w:t>Θ</w:t>
      </w:r>
      <w:r w:rsidRPr="003C6DCA">
        <w:rPr>
          <w:rFonts w:eastAsia="Times New Roman"/>
          <w:szCs w:val="24"/>
        </w:rPr>
        <w:t>α επιμείνουμε ότι μέ</w:t>
      </w:r>
      <w:r>
        <w:rPr>
          <w:rFonts w:eastAsia="Times New Roman"/>
          <w:szCs w:val="24"/>
        </w:rPr>
        <w:t xml:space="preserve">χρι να φέρετε την ρύθμιση </w:t>
      </w:r>
      <w:r w:rsidRPr="003C6DCA">
        <w:rPr>
          <w:rFonts w:eastAsia="Times New Roman"/>
          <w:szCs w:val="24"/>
        </w:rPr>
        <w:t>για την προστασία από την παραχώρηση κυρι</w:t>
      </w:r>
      <w:r>
        <w:rPr>
          <w:rFonts w:eastAsia="Times New Roman"/>
          <w:szCs w:val="24"/>
        </w:rPr>
        <w:t xml:space="preserve">ότητας και διαχείρισης ακινήτων </w:t>
      </w:r>
      <w:r w:rsidRPr="003C6DCA">
        <w:rPr>
          <w:rFonts w:eastAsia="Times New Roman"/>
          <w:szCs w:val="24"/>
        </w:rPr>
        <w:t>του Υπουργείου Πολιτισμ</w:t>
      </w:r>
      <w:r w:rsidRPr="003C6DCA">
        <w:rPr>
          <w:rFonts w:eastAsia="Times New Roman"/>
          <w:szCs w:val="24"/>
        </w:rPr>
        <w:t xml:space="preserve">ού και </w:t>
      </w:r>
      <w:r>
        <w:rPr>
          <w:rFonts w:eastAsia="Times New Roman"/>
          <w:szCs w:val="24"/>
        </w:rPr>
        <w:t>Α</w:t>
      </w:r>
      <w:r w:rsidRPr="003C6DCA">
        <w:rPr>
          <w:rFonts w:eastAsia="Times New Roman"/>
          <w:szCs w:val="24"/>
        </w:rPr>
        <w:t>θλητισ</w:t>
      </w:r>
      <w:r>
        <w:rPr>
          <w:rFonts w:eastAsia="Times New Roman"/>
          <w:szCs w:val="24"/>
        </w:rPr>
        <w:t>μού, την οποία είχατε δεσμευτεί να φέρετε</w:t>
      </w:r>
      <w:r w:rsidRPr="003C6DCA">
        <w:rPr>
          <w:rFonts w:eastAsia="Times New Roman"/>
          <w:szCs w:val="24"/>
        </w:rPr>
        <w:t xml:space="preserve"> πριν από ένα</w:t>
      </w:r>
      <w:r>
        <w:rPr>
          <w:rFonts w:eastAsia="Times New Roman"/>
          <w:szCs w:val="24"/>
        </w:rPr>
        <w:t>ν</w:t>
      </w:r>
      <w:r w:rsidRPr="003C6DCA">
        <w:rPr>
          <w:rFonts w:eastAsia="Times New Roman"/>
          <w:szCs w:val="24"/>
        </w:rPr>
        <w:t xml:space="preserve"> μήνα</w:t>
      </w:r>
      <w:r>
        <w:rPr>
          <w:rFonts w:eastAsia="Times New Roman"/>
          <w:szCs w:val="24"/>
        </w:rPr>
        <w:t xml:space="preserve"> και δεν έχει έρθει, είναι στον αέρα η</w:t>
      </w:r>
      <w:r w:rsidRPr="003C6DCA">
        <w:rPr>
          <w:rFonts w:eastAsia="Times New Roman"/>
          <w:szCs w:val="24"/>
        </w:rPr>
        <w:t xml:space="preserve"> </w:t>
      </w:r>
      <w:r>
        <w:rPr>
          <w:rFonts w:eastAsia="Times New Roman"/>
          <w:szCs w:val="24"/>
        </w:rPr>
        <w:t>συνταγματική υποχρέωσή</w:t>
      </w:r>
      <w:r w:rsidRPr="003C6DCA">
        <w:rPr>
          <w:rFonts w:eastAsia="Times New Roman"/>
          <w:szCs w:val="24"/>
        </w:rPr>
        <w:t xml:space="preserve"> σας να προστατεύσ</w:t>
      </w:r>
      <w:r>
        <w:rPr>
          <w:rFonts w:eastAsia="Times New Roman"/>
          <w:szCs w:val="24"/>
        </w:rPr>
        <w:t>ετε την πολιτιστική κληρονομιά.</w:t>
      </w:r>
    </w:p>
    <w:p w14:paraId="0A5C0F79" w14:textId="77777777" w:rsidR="004A3142" w:rsidRDefault="002101D6">
      <w:pPr>
        <w:spacing w:line="600" w:lineRule="auto"/>
        <w:ind w:firstLine="720"/>
        <w:jc w:val="both"/>
        <w:rPr>
          <w:rFonts w:eastAsia="Times New Roman"/>
          <w:szCs w:val="24"/>
        </w:rPr>
      </w:pPr>
      <w:r>
        <w:rPr>
          <w:rFonts w:eastAsia="Times New Roman"/>
          <w:szCs w:val="24"/>
        </w:rPr>
        <w:t>Κ</w:t>
      </w:r>
      <w:r w:rsidRPr="003C6DCA">
        <w:rPr>
          <w:rFonts w:eastAsia="Times New Roman"/>
          <w:szCs w:val="24"/>
        </w:rPr>
        <w:t>αι μπαίνω στο</w:t>
      </w:r>
      <w:r>
        <w:rPr>
          <w:rFonts w:eastAsia="Times New Roman"/>
          <w:szCs w:val="24"/>
        </w:rPr>
        <w:t>ν</w:t>
      </w:r>
      <w:r w:rsidRPr="003C6DCA">
        <w:rPr>
          <w:rFonts w:eastAsia="Times New Roman"/>
          <w:szCs w:val="24"/>
        </w:rPr>
        <w:t xml:space="preserve"> σχολιασμό της τροπολογίας που καταθέσατε</w:t>
      </w:r>
      <w:r>
        <w:rPr>
          <w:rFonts w:eastAsia="Times New Roman"/>
          <w:szCs w:val="24"/>
        </w:rPr>
        <w:t>, εσείς κύριε Υ</w:t>
      </w:r>
      <w:r w:rsidRPr="003C6DCA">
        <w:rPr>
          <w:rFonts w:eastAsia="Times New Roman"/>
          <w:szCs w:val="24"/>
        </w:rPr>
        <w:t>φυπουργέ</w:t>
      </w:r>
      <w:r>
        <w:rPr>
          <w:rFonts w:eastAsia="Times New Roman"/>
          <w:szCs w:val="24"/>
        </w:rPr>
        <w:t>,</w:t>
      </w:r>
      <w:r w:rsidRPr="003C6DCA">
        <w:rPr>
          <w:rFonts w:eastAsia="Times New Roman"/>
          <w:szCs w:val="24"/>
        </w:rPr>
        <w:t xml:space="preserve"> για το Υπουργείο </w:t>
      </w:r>
      <w:r>
        <w:rPr>
          <w:rFonts w:eastAsia="Times New Roman"/>
          <w:szCs w:val="24"/>
        </w:rPr>
        <w:t xml:space="preserve">σας. Θεωρούμε </w:t>
      </w:r>
      <w:r w:rsidRPr="003C6DCA">
        <w:rPr>
          <w:rFonts w:eastAsia="Times New Roman"/>
          <w:szCs w:val="24"/>
        </w:rPr>
        <w:t>απαράδεκτη την πρακτική</w:t>
      </w:r>
      <w:r>
        <w:rPr>
          <w:rFonts w:eastAsia="Times New Roman"/>
          <w:szCs w:val="24"/>
        </w:rPr>
        <w:t>,</w:t>
      </w:r>
      <w:r w:rsidRPr="003C6DCA">
        <w:rPr>
          <w:rFonts w:eastAsia="Times New Roman"/>
          <w:szCs w:val="24"/>
        </w:rPr>
        <w:t xml:space="preserve"> ως προς το ζήτημα των τροπολογιών της τελευταίας στιγμής</w:t>
      </w:r>
      <w:r>
        <w:rPr>
          <w:rFonts w:eastAsia="Times New Roman"/>
          <w:szCs w:val="24"/>
        </w:rPr>
        <w:t xml:space="preserve">, γιατί εμφανίζετε ως έκτακτα </w:t>
      </w:r>
      <w:r>
        <w:rPr>
          <w:rFonts w:eastAsia="Times New Roman"/>
          <w:szCs w:val="24"/>
        </w:rPr>
        <w:lastRenderedPageBreak/>
        <w:t>ζητήματα κ</w:t>
      </w:r>
      <w:r w:rsidRPr="003C6DCA">
        <w:rPr>
          <w:rFonts w:eastAsia="Times New Roman"/>
          <w:szCs w:val="24"/>
        </w:rPr>
        <w:t>αθημερινής λειτουργίας των υπηρεσιών</w:t>
      </w:r>
      <w:r>
        <w:rPr>
          <w:rFonts w:eastAsia="Times New Roman"/>
          <w:szCs w:val="24"/>
        </w:rPr>
        <w:t>. Τ</w:t>
      </w:r>
      <w:r w:rsidRPr="003C6DCA">
        <w:rPr>
          <w:rFonts w:eastAsia="Times New Roman"/>
          <w:szCs w:val="24"/>
        </w:rPr>
        <w:t>α γν</w:t>
      </w:r>
      <w:r>
        <w:rPr>
          <w:rFonts w:eastAsia="Times New Roman"/>
          <w:szCs w:val="24"/>
        </w:rPr>
        <w:t>ωρίζατε και προφανώς, θα μπορούσαν</w:t>
      </w:r>
      <w:r w:rsidRPr="003C6DCA">
        <w:rPr>
          <w:rFonts w:eastAsia="Times New Roman"/>
          <w:szCs w:val="24"/>
        </w:rPr>
        <w:t xml:space="preserve"> να αποτελούν από</w:t>
      </w:r>
      <w:r w:rsidRPr="003C6DCA">
        <w:rPr>
          <w:rFonts w:eastAsia="Times New Roman"/>
          <w:szCs w:val="24"/>
        </w:rPr>
        <w:t xml:space="preserve"> την αρχή μέρος του σχεδίου νόμου</w:t>
      </w:r>
      <w:r>
        <w:rPr>
          <w:rFonts w:eastAsia="Times New Roman"/>
          <w:szCs w:val="24"/>
        </w:rPr>
        <w:t>.</w:t>
      </w:r>
      <w:r w:rsidRPr="003C6DCA">
        <w:rPr>
          <w:rFonts w:eastAsia="Times New Roman"/>
          <w:szCs w:val="24"/>
        </w:rPr>
        <w:t xml:space="preserve"> </w:t>
      </w:r>
    </w:p>
    <w:p w14:paraId="0A5C0F7A" w14:textId="77777777" w:rsidR="004A3142" w:rsidRDefault="002101D6">
      <w:pPr>
        <w:spacing w:line="600" w:lineRule="auto"/>
        <w:ind w:firstLine="720"/>
        <w:jc w:val="both"/>
        <w:rPr>
          <w:rFonts w:eastAsia="Times New Roman"/>
          <w:szCs w:val="24"/>
        </w:rPr>
      </w:pPr>
      <w:r>
        <w:rPr>
          <w:rFonts w:eastAsia="Times New Roman"/>
          <w:szCs w:val="24"/>
        </w:rPr>
        <w:t>Π</w:t>
      </w:r>
      <w:r w:rsidRPr="003C6DCA">
        <w:rPr>
          <w:rFonts w:eastAsia="Times New Roman"/>
          <w:szCs w:val="24"/>
        </w:rPr>
        <w:t>ροσπαθείτε να καλύψετε τα κενά των δικών σ</w:t>
      </w:r>
      <w:r>
        <w:rPr>
          <w:rFonts w:eastAsia="Times New Roman"/>
          <w:szCs w:val="24"/>
        </w:rPr>
        <w:t xml:space="preserve">ας αστοχιών και θα πρέπει να </w:t>
      </w:r>
      <w:r w:rsidRPr="003C6DCA">
        <w:rPr>
          <w:rFonts w:eastAsia="Times New Roman"/>
          <w:szCs w:val="24"/>
        </w:rPr>
        <w:t>παραδεχτείτε επιτέλους ότι το νομοθετικό έργο επί ημερών σας βρίσκεται σε κατάπτωση</w:t>
      </w:r>
      <w:r>
        <w:rPr>
          <w:rFonts w:eastAsia="Times New Roman"/>
          <w:szCs w:val="24"/>
        </w:rPr>
        <w:t>. Υποβαθμίζετε την</w:t>
      </w:r>
      <w:r w:rsidRPr="003C6DCA">
        <w:rPr>
          <w:rFonts w:eastAsia="Times New Roman"/>
          <w:szCs w:val="24"/>
        </w:rPr>
        <w:t xml:space="preserve"> κοινοβουλευ</w:t>
      </w:r>
      <w:r>
        <w:rPr>
          <w:rFonts w:eastAsia="Times New Roman"/>
          <w:szCs w:val="24"/>
        </w:rPr>
        <w:t>τική διαδικασία και όχι μόνο τη</w:t>
      </w:r>
      <w:r w:rsidRPr="003C6DCA">
        <w:rPr>
          <w:rFonts w:eastAsia="Times New Roman"/>
          <w:szCs w:val="24"/>
        </w:rPr>
        <w:t xml:space="preserve"> δια</w:t>
      </w:r>
      <w:r w:rsidRPr="003C6DCA">
        <w:rPr>
          <w:rFonts w:eastAsia="Times New Roman"/>
          <w:szCs w:val="24"/>
        </w:rPr>
        <w:t>δικασία εδώ της συζήτησης των νομοσχεδίων</w:t>
      </w:r>
      <w:r>
        <w:rPr>
          <w:rFonts w:eastAsia="Times New Roman"/>
          <w:szCs w:val="24"/>
        </w:rPr>
        <w:t>,</w:t>
      </w:r>
      <w:r w:rsidRPr="003C6DCA">
        <w:rPr>
          <w:rFonts w:eastAsia="Times New Roman"/>
          <w:szCs w:val="24"/>
        </w:rPr>
        <w:t xml:space="preserve"> κυρίως</w:t>
      </w:r>
      <w:r>
        <w:rPr>
          <w:rFonts w:eastAsia="Times New Roman"/>
          <w:szCs w:val="24"/>
        </w:rPr>
        <w:t>,</w:t>
      </w:r>
      <w:r w:rsidRPr="003C6DCA">
        <w:rPr>
          <w:rFonts w:eastAsia="Times New Roman"/>
          <w:szCs w:val="24"/>
        </w:rPr>
        <w:t xml:space="preserve"> </w:t>
      </w:r>
      <w:r>
        <w:rPr>
          <w:rFonts w:eastAsia="Times New Roman"/>
          <w:szCs w:val="24"/>
        </w:rPr>
        <w:t>όμως,</w:t>
      </w:r>
      <w:r w:rsidRPr="003C6DCA">
        <w:rPr>
          <w:rFonts w:eastAsia="Times New Roman"/>
          <w:szCs w:val="24"/>
        </w:rPr>
        <w:t xml:space="preserve"> τον κοινοβουλευτικό έλεγχο</w:t>
      </w:r>
      <w:r>
        <w:rPr>
          <w:rFonts w:eastAsia="Times New Roman"/>
          <w:szCs w:val="24"/>
        </w:rPr>
        <w:t>,</w:t>
      </w:r>
      <w:r w:rsidRPr="003C6DCA">
        <w:rPr>
          <w:rFonts w:eastAsia="Times New Roman"/>
          <w:szCs w:val="24"/>
        </w:rPr>
        <w:t xml:space="preserve"> γιατί </w:t>
      </w:r>
      <w:r>
        <w:rPr>
          <w:rFonts w:eastAsia="Times New Roman"/>
          <w:szCs w:val="24"/>
        </w:rPr>
        <w:t>σας</w:t>
      </w:r>
      <w:r w:rsidRPr="003C6DCA">
        <w:rPr>
          <w:rFonts w:eastAsia="Times New Roman"/>
          <w:szCs w:val="24"/>
        </w:rPr>
        <w:t xml:space="preserve"> έχουμε ζητήσει τα πορίσματα των ελεγκτών και του εισαγγελικού ελέγχου για το </w:t>
      </w:r>
      <w:r>
        <w:rPr>
          <w:rFonts w:eastAsia="Times New Roman"/>
          <w:szCs w:val="24"/>
        </w:rPr>
        <w:t>ΤΑΠΑ,</w:t>
      </w:r>
      <w:r w:rsidRPr="003C6DCA">
        <w:rPr>
          <w:rFonts w:eastAsia="Times New Roman"/>
          <w:szCs w:val="24"/>
        </w:rPr>
        <w:t xml:space="preserve"> αλλά π</w:t>
      </w:r>
      <w:r>
        <w:rPr>
          <w:rFonts w:eastAsia="Times New Roman"/>
          <w:szCs w:val="24"/>
        </w:rPr>
        <w:t>οτέ δεν μας δόθηκαν από την κ.</w:t>
      </w:r>
      <w:r w:rsidRPr="003C6DCA">
        <w:rPr>
          <w:rFonts w:eastAsia="Times New Roman"/>
          <w:szCs w:val="24"/>
        </w:rPr>
        <w:t xml:space="preserve"> Ζορμπά</w:t>
      </w:r>
      <w:r>
        <w:rPr>
          <w:rFonts w:eastAsia="Times New Roman"/>
          <w:szCs w:val="24"/>
        </w:rPr>
        <w:t>.</w:t>
      </w:r>
      <w:r w:rsidRPr="003C6DCA">
        <w:rPr>
          <w:rFonts w:eastAsia="Times New Roman"/>
          <w:szCs w:val="24"/>
        </w:rPr>
        <w:t xml:space="preserve"> </w:t>
      </w:r>
    </w:p>
    <w:p w14:paraId="0A5C0F7B" w14:textId="77777777" w:rsidR="004A3142" w:rsidRDefault="002101D6">
      <w:pPr>
        <w:spacing w:line="600" w:lineRule="auto"/>
        <w:ind w:firstLine="720"/>
        <w:jc w:val="both"/>
        <w:rPr>
          <w:rFonts w:eastAsia="Times New Roman"/>
          <w:szCs w:val="24"/>
        </w:rPr>
      </w:pPr>
      <w:r>
        <w:rPr>
          <w:rFonts w:eastAsia="Times New Roman"/>
          <w:szCs w:val="24"/>
        </w:rPr>
        <w:t xml:space="preserve">Τώρα σε </w:t>
      </w:r>
      <w:r w:rsidRPr="003C6DCA">
        <w:rPr>
          <w:rFonts w:eastAsia="Times New Roman"/>
          <w:szCs w:val="24"/>
        </w:rPr>
        <w:t xml:space="preserve">σχέση με την τροπολογία </w:t>
      </w:r>
      <w:r>
        <w:rPr>
          <w:rFonts w:eastAsia="Times New Roman"/>
          <w:szCs w:val="24"/>
        </w:rPr>
        <w:t>σας,</w:t>
      </w:r>
      <w:r w:rsidRPr="003C6DCA">
        <w:rPr>
          <w:rFonts w:eastAsia="Times New Roman"/>
          <w:szCs w:val="24"/>
        </w:rPr>
        <w:t xml:space="preserve"> θα σας απαντήσουμε με σαφήνεια για κάθε άρθρο</w:t>
      </w:r>
      <w:r>
        <w:rPr>
          <w:rFonts w:eastAsia="Times New Roman"/>
          <w:szCs w:val="24"/>
        </w:rPr>
        <w:t xml:space="preserve">. Οι ρυθμίσεις σας </w:t>
      </w:r>
      <w:r w:rsidRPr="003C6DCA">
        <w:rPr>
          <w:rFonts w:eastAsia="Times New Roman"/>
          <w:szCs w:val="24"/>
        </w:rPr>
        <w:t>για τους συ</w:t>
      </w:r>
      <w:r>
        <w:rPr>
          <w:rFonts w:eastAsia="Times New Roman"/>
          <w:szCs w:val="24"/>
        </w:rPr>
        <w:t xml:space="preserve">μβασιούχους ήταν εξαρχής ελλιπείς, τους εμπαίξατε και αυτούς κι </w:t>
      </w:r>
      <w:r w:rsidRPr="003C6DCA">
        <w:rPr>
          <w:rFonts w:eastAsia="Times New Roman"/>
          <w:szCs w:val="24"/>
        </w:rPr>
        <w:t xml:space="preserve">έρχεστε σήμερα με </w:t>
      </w:r>
      <w:r>
        <w:rPr>
          <w:rFonts w:eastAsia="Times New Roman"/>
          <w:szCs w:val="24"/>
        </w:rPr>
        <w:t>«</w:t>
      </w:r>
      <w:r w:rsidRPr="003C6DCA">
        <w:rPr>
          <w:rFonts w:eastAsia="Times New Roman"/>
          <w:szCs w:val="24"/>
        </w:rPr>
        <w:t>πυροσβεστικές</w:t>
      </w:r>
      <w:r>
        <w:rPr>
          <w:rFonts w:eastAsia="Times New Roman"/>
          <w:szCs w:val="24"/>
        </w:rPr>
        <w:t>»</w:t>
      </w:r>
      <w:r w:rsidRPr="003C6DCA">
        <w:rPr>
          <w:rFonts w:eastAsia="Times New Roman"/>
          <w:szCs w:val="24"/>
        </w:rPr>
        <w:t xml:space="preserve"> τροπολογίες</w:t>
      </w:r>
      <w:r>
        <w:rPr>
          <w:rFonts w:eastAsia="Times New Roman"/>
          <w:szCs w:val="24"/>
        </w:rPr>
        <w:t>,</w:t>
      </w:r>
      <w:r w:rsidRPr="003C6DCA">
        <w:rPr>
          <w:rFonts w:eastAsia="Times New Roman"/>
          <w:szCs w:val="24"/>
        </w:rPr>
        <w:t xml:space="preserve"> πέρα από κάθε νομικό προηγούμενο</w:t>
      </w:r>
      <w:r>
        <w:rPr>
          <w:rFonts w:eastAsia="Times New Roman"/>
          <w:szCs w:val="24"/>
        </w:rPr>
        <w:t>,</w:t>
      </w:r>
      <w:r w:rsidRPr="003C6DCA">
        <w:rPr>
          <w:rFonts w:eastAsia="Times New Roman"/>
          <w:szCs w:val="24"/>
        </w:rPr>
        <w:t xml:space="preserve"> να ρυθμίσετε και πάλι </w:t>
      </w:r>
      <w:r>
        <w:rPr>
          <w:rFonts w:eastAsia="Times New Roman"/>
          <w:szCs w:val="24"/>
        </w:rPr>
        <w:t xml:space="preserve">εκ των </w:t>
      </w:r>
      <w:r>
        <w:rPr>
          <w:rFonts w:eastAsia="Times New Roman"/>
          <w:szCs w:val="24"/>
        </w:rPr>
        <w:t>υστέρων και αποσπασματικά τις τύχε</w:t>
      </w:r>
      <w:r w:rsidRPr="003C6DCA">
        <w:rPr>
          <w:rFonts w:eastAsia="Times New Roman"/>
          <w:szCs w:val="24"/>
        </w:rPr>
        <w:t>ς των εργαζομένων</w:t>
      </w:r>
      <w:r>
        <w:rPr>
          <w:rFonts w:eastAsia="Times New Roman"/>
          <w:szCs w:val="24"/>
        </w:rPr>
        <w:t>,</w:t>
      </w:r>
      <w:r w:rsidRPr="003C6DCA">
        <w:rPr>
          <w:rFonts w:eastAsia="Times New Roman"/>
          <w:szCs w:val="24"/>
        </w:rPr>
        <w:t xml:space="preserve"> για τα ζητήματα της λειτουργίας τ</w:t>
      </w:r>
      <w:r>
        <w:rPr>
          <w:rFonts w:eastAsia="Times New Roman"/>
          <w:szCs w:val="24"/>
        </w:rPr>
        <w:t xml:space="preserve">ων αρχαιολογικών χώρων και των </w:t>
      </w:r>
      <w:r>
        <w:rPr>
          <w:rFonts w:eastAsia="Times New Roman"/>
          <w:szCs w:val="24"/>
        </w:rPr>
        <w:lastRenderedPageBreak/>
        <w:t>μ</w:t>
      </w:r>
      <w:r w:rsidRPr="003C6DCA">
        <w:rPr>
          <w:rFonts w:eastAsia="Times New Roman"/>
          <w:szCs w:val="24"/>
        </w:rPr>
        <w:t>ουσείων της χώρας</w:t>
      </w:r>
      <w:r>
        <w:rPr>
          <w:rFonts w:eastAsia="Times New Roman"/>
          <w:szCs w:val="24"/>
        </w:rPr>
        <w:t>. Είναι βέβαιο ό</w:t>
      </w:r>
      <w:r w:rsidRPr="003C6DCA">
        <w:rPr>
          <w:rFonts w:eastAsia="Times New Roman"/>
          <w:szCs w:val="24"/>
        </w:rPr>
        <w:t xml:space="preserve">τι αυτές οι ρυθμίσεις όχι μόνο δεν </w:t>
      </w:r>
      <w:r>
        <w:rPr>
          <w:rFonts w:eastAsia="Times New Roman"/>
          <w:szCs w:val="24"/>
        </w:rPr>
        <w:t>λύνουν,</w:t>
      </w:r>
      <w:r w:rsidRPr="003C6DCA">
        <w:rPr>
          <w:rFonts w:eastAsia="Times New Roman"/>
          <w:szCs w:val="24"/>
        </w:rPr>
        <w:t xml:space="preserve"> αλλά </w:t>
      </w:r>
      <w:r>
        <w:rPr>
          <w:rFonts w:eastAsia="Times New Roman"/>
          <w:szCs w:val="24"/>
        </w:rPr>
        <w:t xml:space="preserve">διαιωνίζουν </w:t>
      </w:r>
      <w:r w:rsidRPr="003C6DCA">
        <w:rPr>
          <w:rFonts w:eastAsia="Times New Roman"/>
          <w:szCs w:val="24"/>
        </w:rPr>
        <w:t>χρόνια προβλήματα</w:t>
      </w:r>
      <w:r>
        <w:rPr>
          <w:rFonts w:eastAsia="Times New Roman"/>
          <w:szCs w:val="24"/>
        </w:rPr>
        <w:t>.</w:t>
      </w:r>
      <w:r w:rsidRPr="003C6DCA">
        <w:rPr>
          <w:rFonts w:eastAsia="Times New Roman"/>
          <w:szCs w:val="24"/>
        </w:rPr>
        <w:t xml:space="preserve"> </w:t>
      </w:r>
    </w:p>
    <w:p w14:paraId="0A5C0F7C" w14:textId="77777777" w:rsidR="004A3142" w:rsidRDefault="002101D6">
      <w:pPr>
        <w:spacing w:line="600" w:lineRule="auto"/>
        <w:ind w:firstLine="720"/>
        <w:jc w:val="both"/>
        <w:rPr>
          <w:rFonts w:eastAsia="Times New Roman"/>
          <w:szCs w:val="24"/>
        </w:rPr>
      </w:pPr>
      <w:r>
        <w:rPr>
          <w:rFonts w:eastAsia="Times New Roman"/>
          <w:szCs w:val="24"/>
        </w:rPr>
        <w:t>Π</w:t>
      </w:r>
      <w:r w:rsidRPr="003C6DCA">
        <w:rPr>
          <w:rFonts w:eastAsia="Times New Roman"/>
          <w:szCs w:val="24"/>
        </w:rPr>
        <w:t>έρα από οτιδήποτε άλλο</w:t>
      </w:r>
      <w:r>
        <w:rPr>
          <w:rFonts w:eastAsia="Times New Roman"/>
          <w:szCs w:val="24"/>
        </w:rPr>
        <w:t xml:space="preserve">, </w:t>
      </w:r>
      <w:r>
        <w:rPr>
          <w:rFonts w:eastAsia="Times New Roman"/>
          <w:szCs w:val="24"/>
        </w:rPr>
        <w:t>το Υπουργείο Πολιτισμού και Α</w:t>
      </w:r>
      <w:r w:rsidRPr="003C6DCA">
        <w:rPr>
          <w:rFonts w:eastAsia="Times New Roman"/>
          <w:szCs w:val="24"/>
        </w:rPr>
        <w:t>θλητισμού</w:t>
      </w:r>
      <w:r>
        <w:rPr>
          <w:rFonts w:eastAsia="Times New Roman"/>
          <w:szCs w:val="24"/>
        </w:rPr>
        <w:t>, μέχρι να αναλάβετε εσείς, ήταν ένα από τα</w:t>
      </w:r>
      <w:r w:rsidRPr="003C6DCA">
        <w:rPr>
          <w:rFonts w:eastAsia="Times New Roman"/>
          <w:szCs w:val="24"/>
        </w:rPr>
        <w:t xml:space="preserve"> υπουργεία με την υψηλότερη απορρόφηση ευρωπαϊκών κονδυλίων για την υλοποίηση ψηφιακών έργων</w:t>
      </w:r>
      <w:r>
        <w:rPr>
          <w:rFonts w:eastAsia="Times New Roman"/>
          <w:szCs w:val="24"/>
        </w:rPr>
        <w:t>.</w:t>
      </w:r>
      <w:r w:rsidRPr="003C6DCA">
        <w:rPr>
          <w:rFonts w:eastAsia="Times New Roman"/>
          <w:szCs w:val="24"/>
        </w:rPr>
        <w:t xml:space="preserve"> Από τη στιγμή που αναλάβατε</w:t>
      </w:r>
      <w:r>
        <w:rPr>
          <w:rFonts w:eastAsia="Times New Roman"/>
          <w:szCs w:val="24"/>
        </w:rPr>
        <w:t>,</w:t>
      </w:r>
      <w:r w:rsidRPr="003C6DCA">
        <w:rPr>
          <w:rFonts w:eastAsia="Times New Roman"/>
          <w:szCs w:val="24"/>
        </w:rPr>
        <w:t xml:space="preserve"> προφανώς δεν έχει σημειωθεί κα</w:t>
      </w:r>
      <w:r>
        <w:rPr>
          <w:rFonts w:eastAsia="Times New Roman"/>
          <w:szCs w:val="24"/>
        </w:rPr>
        <w:t>μ</w:t>
      </w:r>
      <w:r w:rsidRPr="003C6DCA">
        <w:rPr>
          <w:rFonts w:eastAsia="Times New Roman"/>
          <w:szCs w:val="24"/>
        </w:rPr>
        <w:t xml:space="preserve">μία εξέλιξη στα έργα </w:t>
      </w:r>
      <w:r w:rsidRPr="003C6DCA">
        <w:rPr>
          <w:rFonts w:eastAsia="Times New Roman"/>
          <w:szCs w:val="24"/>
        </w:rPr>
        <w:t>ψηφιακής πολιτικής</w:t>
      </w:r>
      <w:r>
        <w:rPr>
          <w:rFonts w:eastAsia="Times New Roman"/>
          <w:szCs w:val="24"/>
        </w:rPr>
        <w:t xml:space="preserve">. </w:t>
      </w:r>
    </w:p>
    <w:p w14:paraId="0A5C0F7D" w14:textId="77777777" w:rsidR="004A3142" w:rsidRDefault="002101D6">
      <w:pPr>
        <w:spacing w:line="600" w:lineRule="auto"/>
        <w:ind w:firstLine="720"/>
        <w:jc w:val="both"/>
        <w:rPr>
          <w:rFonts w:eastAsia="Times New Roman"/>
          <w:szCs w:val="24"/>
        </w:rPr>
      </w:pPr>
      <w:r>
        <w:rPr>
          <w:rFonts w:eastAsia="Times New Roman"/>
          <w:szCs w:val="24"/>
        </w:rPr>
        <w:t>Κι</w:t>
      </w:r>
      <w:r w:rsidRPr="003C6DCA">
        <w:rPr>
          <w:rFonts w:eastAsia="Times New Roman"/>
          <w:szCs w:val="24"/>
        </w:rPr>
        <w:t xml:space="preserve"> έρχεστε τώρα</w:t>
      </w:r>
      <w:r>
        <w:rPr>
          <w:rFonts w:eastAsia="Times New Roman"/>
          <w:szCs w:val="24"/>
        </w:rPr>
        <w:t>,</w:t>
      </w:r>
      <w:r w:rsidRPr="003C6DCA">
        <w:rPr>
          <w:rFonts w:eastAsia="Times New Roman"/>
          <w:szCs w:val="24"/>
        </w:rPr>
        <w:t xml:space="preserve"> τέσσερα χρόνια μετά τις θορυβώδεις </w:t>
      </w:r>
      <w:r>
        <w:rPr>
          <w:rFonts w:eastAsia="Times New Roman"/>
          <w:szCs w:val="24"/>
        </w:rPr>
        <w:t xml:space="preserve">εξαγγελίες </w:t>
      </w:r>
      <w:r w:rsidRPr="003C6DCA">
        <w:rPr>
          <w:rFonts w:eastAsia="Times New Roman"/>
          <w:szCs w:val="24"/>
        </w:rPr>
        <w:t>σας γι</w:t>
      </w:r>
      <w:r>
        <w:rPr>
          <w:rFonts w:eastAsia="Times New Roman"/>
          <w:szCs w:val="24"/>
        </w:rPr>
        <w:t>α το ηλεκτρονικό εισιτήριο που εσείς καθυστερήσα</w:t>
      </w:r>
      <w:r w:rsidRPr="003C6DCA">
        <w:rPr>
          <w:rFonts w:eastAsia="Times New Roman"/>
          <w:szCs w:val="24"/>
        </w:rPr>
        <w:t>τε την εφαρμογή του και ακόμα δεν την έχετε ολοκληρώσει</w:t>
      </w:r>
      <w:r>
        <w:rPr>
          <w:rFonts w:eastAsia="Times New Roman"/>
          <w:szCs w:val="24"/>
        </w:rPr>
        <w:t xml:space="preserve"> -γ</w:t>
      </w:r>
      <w:r w:rsidRPr="003C6DCA">
        <w:rPr>
          <w:rFonts w:eastAsia="Times New Roman"/>
          <w:szCs w:val="24"/>
        </w:rPr>
        <w:t>ιατί μας μιλάτε για επέκταση</w:t>
      </w:r>
      <w:r>
        <w:rPr>
          <w:rFonts w:eastAsia="Times New Roman"/>
          <w:szCs w:val="24"/>
        </w:rPr>
        <w:t xml:space="preserve"> κι ε</w:t>
      </w:r>
      <w:r w:rsidRPr="003C6DCA">
        <w:rPr>
          <w:rFonts w:eastAsia="Times New Roman"/>
          <w:szCs w:val="24"/>
        </w:rPr>
        <w:t xml:space="preserve">γώ </w:t>
      </w:r>
      <w:r>
        <w:rPr>
          <w:rFonts w:eastAsia="Times New Roman"/>
          <w:szCs w:val="24"/>
        </w:rPr>
        <w:t xml:space="preserve">είπα </w:t>
      </w:r>
      <w:r w:rsidRPr="003C6DCA">
        <w:rPr>
          <w:rFonts w:eastAsia="Times New Roman"/>
          <w:szCs w:val="24"/>
        </w:rPr>
        <w:t>από την αρχή ότι έχ</w:t>
      </w:r>
      <w:r w:rsidRPr="003C6DCA">
        <w:rPr>
          <w:rFonts w:eastAsia="Times New Roman"/>
          <w:szCs w:val="24"/>
        </w:rPr>
        <w:t>ετε ξεκινήσει με την πιλοτική εφαρμογή</w:t>
      </w:r>
      <w:r>
        <w:rPr>
          <w:rFonts w:eastAsia="Times New Roman"/>
          <w:szCs w:val="24"/>
        </w:rPr>
        <w:t>, ενώ π</w:t>
      </w:r>
      <w:r w:rsidRPr="003C6DCA">
        <w:rPr>
          <w:rFonts w:eastAsia="Times New Roman"/>
          <w:szCs w:val="24"/>
        </w:rPr>
        <w:t xml:space="preserve">ροφανώς για να μιλάτε για </w:t>
      </w:r>
      <w:r>
        <w:rPr>
          <w:rFonts w:eastAsia="Times New Roman"/>
          <w:szCs w:val="24"/>
        </w:rPr>
        <w:t>επέκταση, σημαίνει ότι δεν έχει γίνει</w:t>
      </w:r>
      <w:r w:rsidRPr="003C6DCA">
        <w:rPr>
          <w:rFonts w:eastAsia="Times New Roman"/>
          <w:szCs w:val="24"/>
        </w:rPr>
        <w:t xml:space="preserve"> πλήρης εφαρμογή</w:t>
      </w:r>
      <w:r>
        <w:rPr>
          <w:rFonts w:eastAsia="Times New Roman"/>
          <w:szCs w:val="24"/>
        </w:rPr>
        <w:t>-</w:t>
      </w:r>
      <w:r w:rsidRPr="003C6DCA">
        <w:rPr>
          <w:rFonts w:eastAsia="Times New Roman"/>
          <w:szCs w:val="24"/>
        </w:rPr>
        <w:t xml:space="preserve"> να μας πείσετε</w:t>
      </w:r>
      <w:r>
        <w:rPr>
          <w:rFonts w:eastAsia="Times New Roman"/>
          <w:szCs w:val="24"/>
        </w:rPr>
        <w:t>,</w:t>
      </w:r>
      <w:r w:rsidRPr="003C6DCA">
        <w:rPr>
          <w:rFonts w:eastAsia="Times New Roman"/>
          <w:szCs w:val="24"/>
        </w:rPr>
        <w:t xml:space="preserve"> λοιπόν</w:t>
      </w:r>
      <w:r>
        <w:rPr>
          <w:rFonts w:eastAsia="Times New Roman"/>
          <w:szCs w:val="24"/>
        </w:rPr>
        <w:t>,</w:t>
      </w:r>
      <w:r w:rsidRPr="003C6DCA">
        <w:rPr>
          <w:rFonts w:eastAsia="Times New Roman"/>
          <w:szCs w:val="24"/>
        </w:rPr>
        <w:t xml:space="preserve"> ότι η υλοποίηση της επέκτασης που έχετε εξαγγείλει είναι </w:t>
      </w:r>
      <w:r>
        <w:rPr>
          <w:rFonts w:eastAsia="Times New Roman"/>
          <w:szCs w:val="24"/>
        </w:rPr>
        <w:t>συν</w:t>
      </w:r>
      <w:r w:rsidRPr="003C6DCA">
        <w:rPr>
          <w:rFonts w:eastAsia="Times New Roman"/>
          <w:szCs w:val="24"/>
        </w:rPr>
        <w:t xml:space="preserve">αρμοδιότητα </w:t>
      </w:r>
      <w:r>
        <w:rPr>
          <w:rFonts w:eastAsia="Times New Roman"/>
          <w:szCs w:val="24"/>
        </w:rPr>
        <w:t>με το Υπουργείο Παιδείας; Π</w:t>
      </w:r>
      <w:r w:rsidRPr="003C6DCA">
        <w:rPr>
          <w:rFonts w:eastAsia="Times New Roman"/>
          <w:szCs w:val="24"/>
        </w:rPr>
        <w:t xml:space="preserve">οια </w:t>
      </w:r>
      <w:r>
        <w:rPr>
          <w:rFonts w:eastAsia="Times New Roman"/>
          <w:szCs w:val="24"/>
        </w:rPr>
        <w:t>κεν</w:t>
      </w:r>
      <w:r>
        <w:rPr>
          <w:rFonts w:eastAsia="Times New Roman"/>
          <w:szCs w:val="24"/>
        </w:rPr>
        <w:t>ά</w:t>
      </w:r>
      <w:r w:rsidRPr="003C6DCA">
        <w:rPr>
          <w:rFonts w:eastAsia="Times New Roman"/>
          <w:szCs w:val="24"/>
        </w:rPr>
        <w:t xml:space="preserve"> θέλετε να καλύψετε</w:t>
      </w:r>
      <w:r>
        <w:rPr>
          <w:rFonts w:eastAsia="Times New Roman"/>
          <w:szCs w:val="24"/>
        </w:rPr>
        <w:t>; Του δικού σας Υ</w:t>
      </w:r>
      <w:r w:rsidRPr="003C6DCA">
        <w:rPr>
          <w:rFonts w:eastAsia="Times New Roman"/>
          <w:szCs w:val="24"/>
        </w:rPr>
        <w:t>πουργείο</w:t>
      </w:r>
      <w:r>
        <w:rPr>
          <w:rFonts w:eastAsia="Times New Roman"/>
          <w:szCs w:val="24"/>
        </w:rPr>
        <w:t>υ</w:t>
      </w:r>
      <w:r w:rsidRPr="003C6DCA">
        <w:rPr>
          <w:rFonts w:eastAsia="Times New Roman"/>
          <w:szCs w:val="24"/>
        </w:rPr>
        <w:t xml:space="preserve"> ή του Υπουργείου Παιδείας</w:t>
      </w:r>
      <w:r>
        <w:rPr>
          <w:rFonts w:eastAsia="Times New Roman"/>
          <w:szCs w:val="24"/>
        </w:rPr>
        <w:t xml:space="preserve">; </w:t>
      </w:r>
    </w:p>
    <w:p w14:paraId="0A5C0F7E" w14:textId="77777777" w:rsidR="004A3142" w:rsidRDefault="002101D6">
      <w:pPr>
        <w:spacing w:line="600" w:lineRule="auto"/>
        <w:ind w:firstLine="720"/>
        <w:jc w:val="both"/>
        <w:rPr>
          <w:rFonts w:eastAsia="Times New Roman"/>
          <w:szCs w:val="24"/>
        </w:rPr>
      </w:pPr>
      <w:r>
        <w:rPr>
          <w:rFonts w:eastAsia="Times New Roman"/>
          <w:szCs w:val="24"/>
        </w:rPr>
        <w:lastRenderedPageBreak/>
        <w:t>Σ</w:t>
      </w:r>
      <w:r w:rsidRPr="003C6DCA">
        <w:rPr>
          <w:rFonts w:eastAsia="Times New Roman"/>
          <w:szCs w:val="24"/>
        </w:rPr>
        <w:t>ε σχέση τώρα με τις τ</w:t>
      </w:r>
      <w:r>
        <w:rPr>
          <w:rFonts w:eastAsia="Times New Roman"/>
          <w:szCs w:val="24"/>
        </w:rPr>
        <w:t>ρ</w:t>
      </w:r>
      <w:r w:rsidRPr="003C6DCA">
        <w:rPr>
          <w:rFonts w:eastAsia="Times New Roman"/>
          <w:szCs w:val="24"/>
        </w:rPr>
        <w:t>οπολογίε</w:t>
      </w:r>
      <w:r>
        <w:rPr>
          <w:rFonts w:eastAsia="Times New Roman"/>
          <w:szCs w:val="24"/>
        </w:rPr>
        <w:t>ς που έχουν κατατεθεί από άλλα Υπουργεία και από κάποιους Β</w:t>
      </w:r>
      <w:r w:rsidRPr="003C6DCA">
        <w:rPr>
          <w:rFonts w:eastAsia="Times New Roman"/>
          <w:szCs w:val="24"/>
        </w:rPr>
        <w:t>ουλευτές</w:t>
      </w:r>
      <w:r>
        <w:rPr>
          <w:rFonts w:eastAsia="Times New Roman"/>
          <w:szCs w:val="24"/>
        </w:rPr>
        <w:t>,</w:t>
      </w:r>
      <w:r w:rsidRPr="003C6DCA">
        <w:rPr>
          <w:rFonts w:eastAsia="Times New Roman"/>
          <w:szCs w:val="24"/>
        </w:rPr>
        <w:t xml:space="preserve"> θα σας πω ότι για την τροπολογία που α</w:t>
      </w:r>
      <w:r>
        <w:rPr>
          <w:rFonts w:eastAsia="Times New Roman"/>
          <w:szCs w:val="24"/>
        </w:rPr>
        <w:t>φορά στο Μουσείο Ε</w:t>
      </w:r>
      <w:r w:rsidRPr="003C6DCA">
        <w:rPr>
          <w:rFonts w:eastAsia="Times New Roman"/>
          <w:szCs w:val="24"/>
        </w:rPr>
        <w:t>λαιοτριβείο</w:t>
      </w:r>
      <w:r>
        <w:rPr>
          <w:rFonts w:eastAsia="Times New Roman"/>
          <w:szCs w:val="24"/>
        </w:rPr>
        <w:t>υ</w:t>
      </w:r>
      <w:r w:rsidRPr="003C6DCA">
        <w:rPr>
          <w:rFonts w:eastAsia="Times New Roman"/>
          <w:szCs w:val="24"/>
        </w:rPr>
        <w:t xml:space="preserve"> Βρανά</w:t>
      </w:r>
      <w:r>
        <w:rPr>
          <w:rFonts w:eastAsia="Times New Roman"/>
          <w:szCs w:val="24"/>
        </w:rPr>
        <w:t>,</w:t>
      </w:r>
      <w:r w:rsidRPr="003C6DCA">
        <w:rPr>
          <w:rFonts w:eastAsia="Times New Roman"/>
          <w:szCs w:val="24"/>
        </w:rPr>
        <w:t xml:space="preserve"> εμείς</w:t>
      </w:r>
      <w:r w:rsidRPr="003C6DCA">
        <w:rPr>
          <w:rFonts w:eastAsia="Times New Roman"/>
          <w:szCs w:val="24"/>
        </w:rPr>
        <w:t xml:space="preserve"> θα ήμασταν θετικοί</w:t>
      </w:r>
      <w:r>
        <w:rPr>
          <w:rFonts w:eastAsia="Times New Roman"/>
          <w:szCs w:val="24"/>
        </w:rPr>
        <w:t>.</w:t>
      </w:r>
      <w:r w:rsidRPr="003C6DCA">
        <w:rPr>
          <w:rFonts w:eastAsia="Times New Roman"/>
          <w:szCs w:val="24"/>
        </w:rPr>
        <w:t xml:space="preserve"> Αναφέρθηκε ότι θα κατατεθεί τροπολογία</w:t>
      </w:r>
      <w:r>
        <w:rPr>
          <w:rFonts w:eastAsia="Times New Roman"/>
          <w:szCs w:val="24"/>
        </w:rPr>
        <w:t>,</w:t>
      </w:r>
      <w:r w:rsidRPr="003C6DCA">
        <w:rPr>
          <w:rFonts w:eastAsia="Times New Roman"/>
          <w:szCs w:val="24"/>
        </w:rPr>
        <w:t xml:space="preserve"> αντί να είναι βουλευτική</w:t>
      </w:r>
      <w:r>
        <w:rPr>
          <w:rFonts w:eastAsia="Times New Roman"/>
          <w:szCs w:val="24"/>
        </w:rPr>
        <w:t xml:space="preserve">, </w:t>
      </w:r>
      <w:r w:rsidRPr="003C6DCA">
        <w:rPr>
          <w:rFonts w:eastAsia="Times New Roman"/>
          <w:szCs w:val="24"/>
        </w:rPr>
        <w:t xml:space="preserve">ως υπουργική σε </w:t>
      </w:r>
      <w:r>
        <w:rPr>
          <w:rFonts w:eastAsia="Times New Roman"/>
          <w:szCs w:val="24"/>
        </w:rPr>
        <w:t xml:space="preserve">ένα </w:t>
      </w:r>
      <w:r w:rsidRPr="003C6DCA">
        <w:rPr>
          <w:rFonts w:eastAsia="Times New Roman"/>
          <w:szCs w:val="24"/>
        </w:rPr>
        <w:t xml:space="preserve">νομοσχέδιο του δικού </w:t>
      </w:r>
      <w:r>
        <w:rPr>
          <w:rFonts w:eastAsia="Times New Roman"/>
          <w:szCs w:val="24"/>
        </w:rPr>
        <w:t>σας Υπουργείου</w:t>
      </w:r>
      <w:r w:rsidRPr="003C6DCA">
        <w:rPr>
          <w:rFonts w:eastAsia="Times New Roman"/>
          <w:szCs w:val="24"/>
        </w:rPr>
        <w:t xml:space="preserve"> που αφορά σ</w:t>
      </w:r>
      <w:r>
        <w:rPr>
          <w:rFonts w:eastAsia="Times New Roman"/>
          <w:szCs w:val="24"/>
        </w:rPr>
        <w:t xml:space="preserve">τον αθλητισμό και το οποίο συζητιέται σήμερα στην </w:t>
      </w:r>
      <w:r>
        <w:rPr>
          <w:rFonts w:eastAsia="Times New Roman"/>
          <w:szCs w:val="24"/>
        </w:rPr>
        <w:t xml:space="preserve">επιτροπή </w:t>
      </w:r>
      <w:r>
        <w:rPr>
          <w:rFonts w:eastAsia="Times New Roman"/>
          <w:szCs w:val="24"/>
        </w:rPr>
        <w:t>από τις 14</w:t>
      </w:r>
      <w:r w:rsidRPr="003C6DCA">
        <w:rPr>
          <w:rFonts w:eastAsia="Times New Roman"/>
          <w:szCs w:val="24"/>
        </w:rPr>
        <w:t>:00</w:t>
      </w:r>
      <w:r>
        <w:rPr>
          <w:rFonts w:eastAsia="Times New Roman"/>
          <w:szCs w:val="24"/>
        </w:rPr>
        <w:t>.</w:t>
      </w:r>
      <w:r w:rsidRPr="003C6DCA">
        <w:rPr>
          <w:rFonts w:eastAsia="Times New Roman"/>
          <w:szCs w:val="24"/>
        </w:rPr>
        <w:t xml:space="preserve"> </w:t>
      </w:r>
      <w:r>
        <w:rPr>
          <w:rFonts w:eastAsia="Times New Roman"/>
          <w:szCs w:val="24"/>
        </w:rPr>
        <w:t xml:space="preserve">Περιμένουμε, </w:t>
      </w:r>
      <w:r w:rsidRPr="00E578FC">
        <w:rPr>
          <w:rFonts w:eastAsia="Times New Roman"/>
          <w:szCs w:val="24"/>
        </w:rPr>
        <w:t>λοιπόν</w:t>
      </w:r>
      <w:r>
        <w:rPr>
          <w:rFonts w:eastAsia="Times New Roman"/>
          <w:szCs w:val="24"/>
        </w:rPr>
        <w:t xml:space="preserve">, να </w:t>
      </w:r>
      <w:r>
        <w:rPr>
          <w:rFonts w:eastAsia="Times New Roman"/>
          <w:szCs w:val="24"/>
        </w:rPr>
        <w:t>έρθει αυτή</w:t>
      </w:r>
      <w:r w:rsidRPr="003C6DCA">
        <w:rPr>
          <w:rFonts w:eastAsia="Times New Roman"/>
          <w:szCs w:val="24"/>
        </w:rPr>
        <w:t xml:space="preserve"> </w:t>
      </w:r>
      <w:r>
        <w:rPr>
          <w:rFonts w:eastAsia="Times New Roman"/>
          <w:szCs w:val="24"/>
        </w:rPr>
        <w:t xml:space="preserve">η </w:t>
      </w:r>
      <w:r w:rsidRPr="003C6DCA">
        <w:rPr>
          <w:rFonts w:eastAsia="Times New Roman"/>
          <w:szCs w:val="24"/>
        </w:rPr>
        <w:t>τροπολογία ως υπουργική</w:t>
      </w:r>
      <w:r>
        <w:rPr>
          <w:rFonts w:eastAsia="Times New Roman"/>
          <w:szCs w:val="24"/>
        </w:rPr>
        <w:t>. Ε</w:t>
      </w:r>
      <w:r w:rsidRPr="003C6DCA">
        <w:rPr>
          <w:rFonts w:eastAsia="Times New Roman"/>
          <w:szCs w:val="24"/>
        </w:rPr>
        <w:t xml:space="preserve">λπίζω ότι τη δέσμευσή σας θα </w:t>
      </w:r>
      <w:r>
        <w:rPr>
          <w:rFonts w:eastAsia="Times New Roman"/>
          <w:szCs w:val="24"/>
        </w:rPr>
        <w:t xml:space="preserve">την </w:t>
      </w:r>
      <w:r w:rsidRPr="003C6DCA">
        <w:rPr>
          <w:rFonts w:eastAsia="Times New Roman"/>
          <w:szCs w:val="24"/>
        </w:rPr>
        <w:t>τηρήσετε</w:t>
      </w:r>
      <w:r>
        <w:rPr>
          <w:rFonts w:eastAsia="Times New Roman"/>
          <w:szCs w:val="24"/>
        </w:rPr>
        <w:t>.</w:t>
      </w:r>
      <w:r w:rsidRPr="003C6DCA">
        <w:rPr>
          <w:rFonts w:eastAsia="Times New Roman"/>
          <w:szCs w:val="24"/>
        </w:rPr>
        <w:t xml:space="preserve"> </w:t>
      </w:r>
    </w:p>
    <w:p w14:paraId="0A5C0F7F" w14:textId="77777777" w:rsidR="004A3142" w:rsidRDefault="002101D6">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w:t>
      </w:r>
      <w:r>
        <w:rPr>
          <w:rFonts w:eastAsia="Times New Roman"/>
          <w:szCs w:val="24"/>
        </w:rPr>
        <w:t>μιλίας της κυρίας Βουλευτού</w:t>
      </w:r>
      <w:r w:rsidRPr="00437DC8">
        <w:rPr>
          <w:rFonts w:eastAsia="Times New Roman"/>
          <w:szCs w:val="24"/>
        </w:rPr>
        <w:t>)</w:t>
      </w:r>
    </w:p>
    <w:p w14:paraId="0A5C0F80" w14:textId="77777777" w:rsidR="004A3142" w:rsidRDefault="002101D6">
      <w:pPr>
        <w:spacing w:line="600" w:lineRule="auto"/>
        <w:ind w:firstLine="720"/>
        <w:jc w:val="both"/>
        <w:rPr>
          <w:rFonts w:eastAsia="Times New Roman"/>
          <w:szCs w:val="24"/>
        </w:rPr>
      </w:pPr>
      <w:r>
        <w:rPr>
          <w:rFonts w:eastAsia="Times New Roman"/>
          <w:szCs w:val="24"/>
        </w:rPr>
        <w:t>Σ</w:t>
      </w:r>
      <w:r w:rsidRPr="003C6DCA">
        <w:rPr>
          <w:rFonts w:eastAsia="Times New Roman"/>
          <w:szCs w:val="24"/>
        </w:rPr>
        <w:t>ε σχέση με τ</w:t>
      </w:r>
      <w:r>
        <w:rPr>
          <w:rFonts w:eastAsia="Times New Roman"/>
          <w:szCs w:val="24"/>
        </w:rPr>
        <w:t>ην τροπολογία αρμοδιότητας του Υ</w:t>
      </w:r>
      <w:r w:rsidRPr="003C6DCA">
        <w:rPr>
          <w:rFonts w:eastAsia="Times New Roman"/>
          <w:szCs w:val="24"/>
        </w:rPr>
        <w:t>πουργείου Εθνικής Αμύνης</w:t>
      </w:r>
      <w:r>
        <w:rPr>
          <w:rFonts w:eastAsia="Times New Roman"/>
          <w:szCs w:val="24"/>
        </w:rPr>
        <w:t>,</w:t>
      </w:r>
      <w:r w:rsidRPr="003C6DCA">
        <w:rPr>
          <w:rFonts w:eastAsia="Times New Roman"/>
          <w:szCs w:val="24"/>
        </w:rPr>
        <w:t xml:space="preserve"> συμφωνούμε με τις</w:t>
      </w:r>
      <w:r w:rsidRPr="003C6DCA">
        <w:rPr>
          <w:rFonts w:eastAsia="Times New Roman"/>
          <w:szCs w:val="24"/>
        </w:rPr>
        <w:t xml:space="preserve"> τροποποιούμενες διατάξεις</w:t>
      </w:r>
      <w:r>
        <w:rPr>
          <w:rFonts w:eastAsia="Times New Roman"/>
          <w:szCs w:val="24"/>
        </w:rPr>
        <w:t xml:space="preserve">. Έχουμε </w:t>
      </w:r>
      <w:r w:rsidRPr="003C6DCA">
        <w:rPr>
          <w:rFonts w:eastAsia="Times New Roman"/>
          <w:szCs w:val="24"/>
        </w:rPr>
        <w:t>μία επιφύλαξη για τις περιπτώσεις που αναφέρονται στ</w:t>
      </w:r>
      <w:r>
        <w:rPr>
          <w:rFonts w:eastAsia="Times New Roman"/>
          <w:szCs w:val="24"/>
        </w:rPr>
        <w:t>ο πρώτο εδάφιο της παραγράφου 17 του άρθρου 16 του ν.</w:t>
      </w:r>
      <w:r w:rsidRPr="003C6DCA">
        <w:rPr>
          <w:rFonts w:eastAsia="Times New Roman"/>
          <w:szCs w:val="24"/>
        </w:rPr>
        <w:t>2439</w:t>
      </w:r>
      <w:r>
        <w:rPr>
          <w:rFonts w:eastAsia="Times New Roman"/>
          <w:szCs w:val="24"/>
        </w:rPr>
        <w:t xml:space="preserve">. </w:t>
      </w:r>
    </w:p>
    <w:p w14:paraId="0A5C0F81" w14:textId="77777777" w:rsidR="004A3142" w:rsidRDefault="002101D6">
      <w:pPr>
        <w:spacing w:line="600" w:lineRule="auto"/>
        <w:ind w:firstLine="720"/>
        <w:jc w:val="both"/>
        <w:rPr>
          <w:rFonts w:eastAsia="Times New Roman"/>
          <w:szCs w:val="24"/>
        </w:rPr>
      </w:pPr>
      <w:r>
        <w:rPr>
          <w:rFonts w:eastAsia="Times New Roman"/>
          <w:szCs w:val="24"/>
        </w:rPr>
        <w:t>Κλείνοντας, δ</w:t>
      </w:r>
      <w:r w:rsidRPr="003C6DCA">
        <w:rPr>
          <w:rFonts w:eastAsia="Times New Roman"/>
          <w:szCs w:val="24"/>
        </w:rPr>
        <w:t>εν μπορώ να μην κάνω μία αναφορά στο θέμα των πνευματικών δικαιωμάτων</w:t>
      </w:r>
      <w:r>
        <w:rPr>
          <w:rFonts w:eastAsia="Times New Roman"/>
          <w:szCs w:val="24"/>
        </w:rPr>
        <w:t>, όταν δώσατε</w:t>
      </w:r>
      <w:r w:rsidRPr="003C6DCA">
        <w:rPr>
          <w:rFonts w:eastAsia="Times New Roman"/>
          <w:szCs w:val="24"/>
        </w:rPr>
        <w:t xml:space="preserve"> φιλί ζωής </w:t>
      </w:r>
      <w:r w:rsidRPr="003C6DCA">
        <w:rPr>
          <w:rFonts w:eastAsia="Times New Roman"/>
          <w:szCs w:val="24"/>
        </w:rPr>
        <w:lastRenderedPageBreak/>
        <w:t>στη</w:t>
      </w:r>
      <w:r w:rsidRPr="003C6DCA">
        <w:rPr>
          <w:rFonts w:eastAsia="Times New Roman"/>
          <w:szCs w:val="24"/>
        </w:rPr>
        <w:t>ν πεθαμένη Α</w:t>
      </w:r>
      <w:r>
        <w:rPr>
          <w:rFonts w:eastAsia="Times New Roman"/>
          <w:szCs w:val="24"/>
        </w:rPr>
        <w:t>ΕΠΙ, κ</w:t>
      </w:r>
      <w:r w:rsidRPr="003C6DCA">
        <w:rPr>
          <w:rFonts w:eastAsia="Times New Roman"/>
          <w:szCs w:val="24"/>
        </w:rPr>
        <w:t>ύριε Υπουργέ</w:t>
      </w:r>
      <w:r>
        <w:rPr>
          <w:rFonts w:eastAsia="Times New Roman"/>
          <w:szCs w:val="24"/>
        </w:rPr>
        <w:t>. Τ</w:t>
      </w:r>
      <w:r w:rsidRPr="003C6DCA">
        <w:rPr>
          <w:rFonts w:eastAsia="Times New Roman"/>
          <w:szCs w:val="24"/>
        </w:rPr>
        <w:t>ην εποχή εκείνη</w:t>
      </w:r>
      <w:r>
        <w:rPr>
          <w:rFonts w:eastAsia="Times New Roman"/>
          <w:szCs w:val="24"/>
        </w:rPr>
        <w:t xml:space="preserve"> που θα μπορούσατε, με τη</w:t>
      </w:r>
      <w:r w:rsidRPr="003C6DCA">
        <w:rPr>
          <w:rFonts w:eastAsia="Times New Roman"/>
          <w:szCs w:val="24"/>
        </w:rPr>
        <w:t xml:space="preserve"> σωστή ενσωμάτωση της κοινοτικής οδηγίας</w:t>
      </w:r>
      <w:r>
        <w:rPr>
          <w:rFonts w:eastAsia="Times New Roman"/>
          <w:szCs w:val="24"/>
        </w:rPr>
        <w:t>,</w:t>
      </w:r>
      <w:r w:rsidRPr="003C6DCA">
        <w:rPr>
          <w:rFonts w:eastAsia="Times New Roman"/>
          <w:szCs w:val="24"/>
        </w:rPr>
        <w:t xml:space="preserve"> να έχετε λύσει το θέμα της συλλογικής διαχείρισης</w:t>
      </w:r>
      <w:r>
        <w:rPr>
          <w:rFonts w:eastAsia="Times New Roman"/>
          <w:szCs w:val="24"/>
        </w:rPr>
        <w:t>,</w:t>
      </w:r>
      <w:r w:rsidRPr="003C6DCA">
        <w:rPr>
          <w:rFonts w:eastAsia="Times New Roman"/>
          <w:szCs w:val="24"/>
        </w:rPr>
        <w:t xml:space="preserve"> </w:t>
      </w:r>
      <w:r>
        <w:rPr>
          <w:rFonts w:eastAsia="Times New Roman"/>
          <w:szCs w:val="24"/>
        </w:rPr>
        <w:t>καταλήξατε να κρατικοποιήσετε</w:t>
      </w:r>
      <w:r w:rsidRPr="003C6DCA">
        <w:rPr>
          <w:rFonts w:eastAsia="Times New Roman"/>
          <w:szCs w:val="24"/>
        </w:rPr>
        <w:t xml:space="preserve"> τη συλλογική διαχείριση</w:t>
      </w:r>
      <w:r>
        <w:rPr>
          <w:rFonts w:eastAsia="Times New Roman"/>
          <w:szCs w:val="24"/>
        </w:rPr>
        <w:t>. Είμαστε η</w:t>
      </w:r>
      <w:r w:rsidRPr="003C6DCA">
        <w:rPr>
          <w:rFonts w:eastAsia="Times New Roman"/>
          <w:szCs w:val="24"/>
        </w:rPr>
        <w:t xml:space="preserve"> μοναδική χώρα στον κόσμο</w:t>
      </w:r>
      <w:r>
        <w:rPr>
          <w:rFonts w:eastAsia="Times New Roman"/>
          <w:szCs w:val="24"/>
        </w:rPr>
        <w:t xml:space="preserve"> </w:t>
      </w:r>
      <w:r>
        <w:rPr>
          <w:rFonts w:eastAsia="Times New Roman"/>
          <w:szCs w:val="24"/>
        </w:rPr>
        <w:t xml:space="preserve">που </w:t>
      </w:r>
      <w:r w:rsidRPr="003C6DCA">
        <w:rPr>
          <w:rFonts w:eastAsia="Times New Roman"/>
          <w:szCs w:val="24"/>
        </w:rPr>
        <w:t>κάνει αυτό το πράγμα</w:t>
      </w:r>
      <w:r>
        <w:rPr>
          <w:rFonts w:eastAsia="Times New Roman"/>
          <w:szCs w:val="24"/>
        </w:rPr>
        <w:t>. Έ</w:t>
      </w:r>
      <w:r w:rsidRPr="003C6DCA">
        <w:rPr>
          <w:rFonts w:eastAsia="Times New Roman"/>
          <w:szCs w:val="24"/>
        </w:rPr>
        <w:t>χετε δημιουργήσει μπάχαλο στην αγορά</w:t>
      </w:r>
      <w:r>
        <w:rPr>
          <w:rFonts w:eastAsia="Times New Roman"/>
          <w:szCs w:val="24"/>
        </w:rPr>
        <w:t>, δ</w:t>
      </w:r>
      <w:r w:rsidRPr="003C6DCA">
        <w:rPr>
          <w:rFonts w:eastAsia="Times New Roman"/>
          <w:szCs w:val="24"/>
        </w:rPr>
        <w:t>εν εισπράττεται το δικαίωμα</w:t>
      </w:r>
      <w:r>
        <w:rPr>
          <w:rFonts w:eastAsia="Times New Roman"/>
          <w:szCs w:val="24"/>
        </w:rPr>
        <w:t>, δ</w:t>
      </w:r>
      <w:r w:rsidRPr="003C6DCA">
        <w:rPr>
          <w:rFonts w:eastAsia="Times New Roman"/>
          <w:szCs w:val="24"/>
        </w:rPr>
        <w:t>εν αποδίδεται στους δημιουργούς</w:t>
      </w:r>
      <w:r>
        <w:rPr>
          <w:rFonts w:eastAsia="Times New Roman"/>
          <w:szCs w:val="24"/>
        </w:rPr>
        <w:t>, κ</w:t>
      </w:r>
      <w:r w:rsidRPr="003C6DCA">
        <w:rPr>
          <w:rFonts w:eastAsia="Times New Roman"/>
          <w:szCs w:val="24"/>
        </w:rPr>
        <w:t>ι εσείς αυτό το λέτε επιτυχία</w:t>
      </w:r>
      <w:r>
        <w:rPr>
          <w:rFonts w:eastAsia="Times New Roman"/>
          <w:szCs w:val="24"/>
        </w:rPr>
        <w:t>.</w:t>
      </w:r>
      <w:r w:rsidRPr="003C6DCA">
        <w:rPr>
          <w:rFonts w:eastAsia="Times New Roman"/>
          <w:szCs w:val="24"/>
        </w:rPr>
        <w:t xml:space="preserve"> </w:t>
      </w:r>
    </w:p>
    <w:p w14:paraId="0A5C0F82" w14:textId="77777777" w:rsidR="004A3142" w:rsidRDefault="002101D6">
      <w:pPr>
        <w:spacing w:line="600" w:lineRule="auto"/>
        <w:ind w:firstLine="720"/>
        <w:jc w:val="both"/>
        <w:rPr>
          <w:rFonts w:eastAsia="Times New Roman"/>
          <w:szCs w:val="24"/>
        </w:rPr>
      </w:pPr>
      <w:r>
        <w:rPr>
          <w:rFonts w:eastAsia="Times New Roman"/>
          <w:szCs w:val="24"/>
        </w:rPr>
        <w:t>Κ</w:t>
      </w:r>
      <w:r w:rsidRPr="003C6DCA">
        <w:rPr>
          <w:rFonts w:eastAsia="Times New Roman"/>
          <w:szCs w:val="24"/>
        </w:rPr>
        <w:t>αι τέλος</w:t>
      </w:r>
      <w:r>
        <w:rPr>
          <w:rFonts w:eastAsia="Times New Roman"/>
          <w:szCs w:val="24"/>
        </w:rPr>
        <w:t>,</w:t>
      </w:r>
      <w:r w:rsidRPr="003C6DCA">
        <w:rPr>
          <w:rFonts w:eastAsia="Times New Roman"/>
          <w:szCs w:val="24"/>
        </w:rPr>
        <w:t xml:space="preserve"> για το ζήτημα των υψών της Ακρόπολης</w:t>
      </w:r>
      <w:r>
        <w:rPr>
          <w:rFonts w:eastAsia="Times New Roman"/>
          <w:szCs w:val="24"/>
        </w:rPr>
        <w:t>,</w:t>
      </w:r>
      <w:r w:rsidRPr="003C6DCA">
        <w:rPr>
          <w:rFonts w:eastAsia="Times New Roman"/>
          <w:szCs w:val="24"/>
        </w:rPr>
        <w:t xml:space="preserve"> κοιτάξτε</w:t>
      </w:r>
      <w:r>
        <w:rPr>
          <w:rFonts w:eastAsia="Times New Roman"/>
          <w:szCs w:val="24"/>
        </w:rPr>
        <w:t>, δεν φταίει ο νέος οικοδομικός κανον</w:t>
      </w:r>
      <w:r>
        <w:rPr>
          <w:rFonts w:eastAsia="Times New Roman"/>
          <w:szCs w:val="24"/>
        </w:rPr>
        <w:t>ισμός, αλλά το γεγονός ότι εσείς δεν κάνατε σωστά τη δουλειά σας. Γ</w:t>
      </w:r>
      <w:r w:rsidRPr="006509C1">
        <w:rPr>
          <w:rFonts w:eastAsia="Times New Roman"/>
          <w:szCs w:val="24"/>
        </w:rPr>
        <w:t>ιατί</w:t>
      </w:r>
      <w:r>
        <w:rPr>
          <w:rFonts w:eastAsia="Times New Roman"/>
          <w:szCs w:val="24"/>
        </w:rPr>
        <w:t xml:space="preserve"> υπάρχει ο ν.3028/</w:t>
      </w:r>
      <w:r w:rsidRPr="003C6DCA">
        <w:rPr>
          <w:rFonts w:eastAsia="Times New Roman"/>
          <w:szCs w:val="24"/>
        </w:rPr>
        <w:t xml:space="preserve">2002 </w:t>
      </w:r>
      <w:r>
        <w:rPr>
          <w:rFonts w:eastAsia="Times New Roman"/>
          <w:szCs w:val="24"/>
        </w:rPr>
        <w:t xml:space="preserve">που </w:t>
      </w:r>
      <w:r w:rsidRPr="003C6DCA">
        <w:rPr>
          <w:rFonts w:eastAsia="Times New Roman"/>
          <w:szCs w:val="24"/>
        </w:rPr>
        <w:t>σας δίνει όλα τα εργαλεία και ιδιαίτερα το άρθρο 10</w:t>
      </w:r>
      <w:r>
        <w:rPr>
          <w:rFonts w:eastAsia="Times New Roman"/>
          <w:szCs w:val="24"/>
        </w:rPr>
        <w:t>. Η</w:t>
      </w:r>
      <w:r w:rsidRPr="003C6DCA">
        <w:rPr>
          <w:rFonts w:eastAsia="Times New Roman"/>
          <w:szCs w:val="24"/>
        </w:rPr>
        <w:t xml:space="preserve"> Ακρόπολη και </w:t>
      </w:r>
      <w:r>
        <w:rPr>
          <w:rFonts w:eastAsia="Times New Roman"/>
          <w:szCs w:val="24"/>
        </w:rPr>
        <w:t xml:space="preserve">ο </w:t>
      </w:r>
      <w:r w:rsidRPr="003C6DCA">
        <w:rPr>
          <w:rFonts w:eastAsia="Times New Roman"/>
          <w:szCs w:val="24"/>
        </w:rPr>
        <w:t>Παρθενώνας αποτελούν παγ</w:t>
      </w:r>
      <w:r>
        <w:rPr>
          <w:rFonts w:eastAsia="Times New Roman"/>
          <w:szCs w:val="24"/>
        </w:rPr>
        <w:t xml:space="preserve">κόσμιο </w:t>
      </w:r>
      <w:proofErr w:type="spellStart"/>
      <w:r>
        <w:rPr>
          <w:rFonts w:eastAsia="Times New Roman"/>
          <w:szCs w:val="24"/>
        </w:rPr>
        <w:t>τοπόσημο</w:t>
      </w:r>
      <w:proofErr w:type="spellEnd"/>
      <w:r>
        <w:rPr>
          <w:rFonts w:eastAsia="Times New Roman"/>
          <w:szCs w:val="24"/>
        </w:rPr>
        <w:t xml:space="preserve"> πολιτισμού στη δ</w:t>
      </w:r>
      <w:r w:rsidRPr="003C6DCA">
        <w:rPr>
          <w:rFonts w:eastAsia="Times New Roman"/>
          <w:szCs w:val="24"/>
        </w:rPr>
        <w:t>ιεθνή</w:t>
      </w:r>
      <w:r>
        <w:rPr>
          <w:rFonts w:eastAsia="Times New Roman"/>
          <w:szCs w:val="24"/>
        </w:rPr>
        <w:t xml:space="preserve"> κοινότητα και είναι χρέος σας η</w:t>
      </w:r>
      <w:r w:rsidRPr="003C6DCA">
        <w:rPr>
          <w:rFonts w:eastAsia="Times New Roman"/>
          <w:szCs w:val="24"/>
        </w:rPr>
        <w:t xml:space="preserve"> προστασία του μνημείου και </w:t>
      </w:r>
      <w:r>
        <w:rPr>
          <w:rFonts w:eastAsia="Times New Roman"/>
          <w:szCs w:val="24"/>
        </w:rPr>
        <w:t>η με κάθε τρόπο ανάδειξή</w:t>
      </w:r>
      <w:r w:rsidRPr="003C6DCA">
        <w:rPr>
          <w:rFonts w:eastAsia="Times New Roman"/>
          <w:szCs w:val="24"/>
        </w:rPr>
        <w:t xml:space="preserve"> του</w:t>
      </w:r>
      <w:r>
        <w:rPr>
          <w:rFonts w:eastAsia="Times New Roman"/>
          <w:szCs w:val="24"/>
        </w:rPr>
        <w:t>.</w:t>
      </w:r>
      <w:r w:rsidRPr="003C6DCA">
        <w:rPr>
          <w:rFonts w:eastAsia="Times New Roman"/>
          <w:szCs w:val="24"/>
        </w:rPr>
        <w:t xml:space="preserve"> </w:t>
      </w:r>
    </w:p>
    <w:p w14:paraId="0A5C0F83" w14:textId="77777777" w:rsidR="004A3142" w:rsidRDefault="002101D6">
      <w:pPr>
        <w:spacing w:line="600" w:lineRule="auto"/>
        <w:ind w:firstLine="720"/>
        <w:jc w:val="both"/>
        <w:rPr>
          <w:rFonts w:eastAsia="Times New Roman"/>
          <w:szCs w:val="24"/>
        </w:rPr>
      </w:pPr>
      <w:r>
        <w:rPr>
          <w:rFonts w:eastAsia="Times New Roman"/>
          <w:szCs w:val="24"/>
        </w:rPr>
        <w:t xml:space="preserve">Οφείλετε, </w:t>
      </w:r>
      <w:r w:rsidRPr="004F4DC8">
        <w:rPr>
          <w:rFonts w:eastAsia="Times New Roman"/>
          <w:szCs w:val="24"/>
        </w:rPr>
        <w:t>λοιπόν</w:t>
      </w:r>
      <w:r>
        <w:rPr>
          <w:rFonts w:eastAsia="Times New Roman"/>
          <w:szCs w:val="24"/>
        </w:rPr>
        <w:t>, άμεσα να θέσετε σαφές πλαίσιο, ώστε το ο</w:t>
      </w:r>
      <w:r w:rsidRPr="003C6DCA">
        <w:rPr>
          <w:rFonts w:eastAsia="Times New Roman"/>
          <w:szCs w:val="24"/>
        </w:rPr>
        <w:t>ικουμενικό</w:t>
      </w:r>
      <w:r>
        <w:rPr>
          <w:rFonts w:eastAsia="Times New Roman"/>
          <w:szCs w:val="24"/>
        </w:rPr>
        <w:t xml:space="preserve"> αυτό μνημείο να κυριαρχεί στο α</w:t>
      </w:r>
      <w:r w:rsidRPr="003C6DCA">
        <w:rPr>
          <w:rFonts w:eastAsia="Times New Roman"/>
          <w:szCs w:val="24"/>
        </w:rPr>
        <w:t>ττικό τοπίο</w:t>
      </w:r>
      <w:r>
        <w:rPr>
          <w:rFonts w:eastAsia="Times New Roman"/>
          <w:szCs w:val="24"/>
        </w:rPr>
        <w:t>,</w:t>
      </w:r>
      <w:r w:rsidRPr="003C6DCA">
        <w:rPr>
          <w:rFonts w:eastAsia="Times New Roman"/>
          <w:szCs w:val="24"/>
        </w:rPr>
        <w:t xml:space="preserve"> χωρίς να παρεμποδίζεται η επιχειρηματικότητα</w:t>
      </w:r>
      <w:r>
        <w:rPr>
          <w:rFonts w:eastAsia="Times New Roman"/>
          <w:szCs w:val="24"/>
        </w:rPr>
        <w:t>.</w:t>
      </w:r>
    </w:p>
    <w:p w14:paraId="0A5C0F84" w14:textId="77777777" w:rsidR="004A3142" w:rsidRDefault="002101D6">
      <w:pPr>
        <w:spacing w:line="600" w:lineRule="auto"/>
        <w:ind w:firstLine="720"/>
        <w:jc w:val="both"/>
        <w:rPr>
          <w:rFonts w:eastAsia="Times New Roman"/>
          <w:szCs w:val="24"/>
        </w:rPr>
      </w:pPr>
      <w:r w:rsidRPr="004F4DC8">
        <w:rPr>
          <w:rFonts w:eastAsia="Times New Roman"/>
          <w:szCs w:val="24"/>
        </w:rPr>
        <w:t>Ευχαρι</w:t>
      </w:r>
      <w:r w:rsidRPr="004F4DC8">
        <w:rPr>
          <w:rFonts w:eastAsia="Times New Roman"/>
          <w:szCs w:val="24"/>
        </w:rPr>
        <w:t>στώ</w:t>
      </w:r>
      <w:r>
        <w:rPr>
          <w:rFonts w:eastAsia="Times New Roman"/>
          <w:szCs w:val="24"/>
        </w:rPr>
        <w:t>.</w:t>
      </w:r>
      <w:r w:rsidRPr="003C6DCA">
        <w:rPr>
          <w:rFonts w:eastAsia="Times New Roman"/>
          <w:szCs w:val="24"/>
        </w:rPr>
        <w:t xml:space="preserve"> </w:t>
      </w:r>
    </w:p>
    <w:p w14:paraId="0A5C0F85" w14:textId="77777777" w:rsidR="004A3142" w:rsidRDefault="002101D6">
      <w:pPr>
        <w:spacing w:line="600" w:lineRule="auto"/>
        <w:ind w:firstLine="720"/>
        <w:jc w:val="both"/>
        <w:rPr>
          <w:rFonts w:eastAsia="Times New Roman"/>
          <w:szCs w:val="24"/>
        </w:rPr>
      </w:pPr>
      <w:r w:rsidRPr="004F4DC8">
        <w:rPr>
          <w:rFonts w:eastAsia="Times New Roman"/>
          <w:b/>
          <w:bCs/>
          <w:szCs w:val="24"/>
        </w:rPr>
        <w:lastRenderedPageBreak/>
        <w:t>ΠΡΟΕΔΡΕΥΩΝ</w:t>
      </w:r>
      <w:r w:rsidRPr="004F4DC8">
        <w:rPr>
          <w:rFonts w:eastAsia="Times New Roman"/>
          <w:b/>
          <w:bCs/>
        </w:rPr>
        <w:t xml:space="preserve"> (Γεώργιος Βαρεμένος):</w:t>
      </w:r>
      <w:r w:rsidRPr="004F4DC8">
        <w:rPr>
          <w:rFonts w:eastAsia="Times New Roman"/>
          <w:szCs w:val="24"/>
        </w:rPr>
        <w:t xml:space="preserve"> </w:t>
      </w:r>
      <w:r>
        <w:rPr>
          <w:rFonts w:eastAsia="Times New Roman"/>
          <w:szCs w:val="24"/>
        </w:rPr>
        <w:t>Ο κ. Δελής έχει το</w:t>
      </w:r>
      <w:r>
        <w:rPr>
          <w:rFonts w:eastAsia="Times New Roman"/>
          <w:szCs w:val="24"/>
        </w:rPr>
        <w:t>ν</w:t>
      </w:r>
      <w:r>
        <w:rPr>
          <w:rFonts w:eastAsia="Times New Roman"/>
          <w:szCs w:val="24"/>
        </w:rPr>
        <w:t xml:space="preserve"> λόγο.</w:t>
      </w:r>
    </w:p>
    <w:p w14:paraId="0A5C0F86" w14:textId="77777777" w:rsidR="004A3142" w:rsidRDefault="002101D6">
      <w:pPr>
        <w:spacing w:line="600" w:lineRule="auto"/>
        <w:ind w:firstLine="720"/>
        <w:jc w:val="both"/>
        <w:rPr>
          <w:rFonts w:eastAsia="Times New Roman"/>
          <w:szCs w:val="24"/>
        </w:rPr>
      </w:pPr>
      <w:r w:rsidRPr="004F4DC8">
        <w:rPr>
          <w:rFonts w:eastAsia="Times New Roman"/>
          <w:b/>
          <w:szCs w:val="24"/>
        </w:rPr>
        <w:t>ΙΩΑΝΝΗΣ ΔΕΛΗΣ:</w:t>
      </w:r>
      <w:r>
        <w:rPr>
          <w:rFonts w:eastAsia="Times New Roman"/>
          <w:szCs w:val="24"/>
        </w:rPr>
        <w:t xml:space="preserve"> Ε</w:t>
      </w:r>
      <w:r w:rsidRPr="003C6DCA">
        <w:rPr>
          <w:rFonts w:eastAsia="Times New Roman"/>
          <w:szCs w:val="24"/>
        </w:rPr>
        <w:t>υχαριστώ</w:t>
      </w:r>
      <w:r>
        <w:rPr>
          <w:rFonts w:eastAsia="Times New Roman"/>
          <w:szCs w:val="24"/>
        </w:rPr>
        <w:t>, κύριε Π</w:t>
      </w:r>
      <w:r w:rsidRPr="003C6DCA">
        <w:rPr>
          <w:rFonts w:eastAsia="Times New Roman"/>
          <w:szCs w:val="24"/>
        </w:rPr>
        <w:t>ρόεδρε</w:t>
      </w:r>
      <w:r>
        <w:rPr>
          <w:rFonts w:eastAsia="Times New Roman"/>
          <w:szCs w:val="24"/>
        </w:rPr>
        <w:t>.</w:t>
      </w:r>
      <w:r w:rsidRPr="003C6DCA">
        <w:rPr>
          <w:rFonts w:eastAsia="Times New Roman"/>
          <w:szCs w:val="24"/>
        </w:rPr>
        <w:t xml:space="preserve"> </w:t>
      </w:r>
    </w:p>
    <w:p w14:paraId="0A5C0F87" w14:textId="77777777" w:rsidR="004A3142" w:rsidRDefault="002101D6">
      <w:pPr>
        <w:spacing w:line="600" w:lineRule="auto"/>
        <w:ind w:firstLine="720"/>
        <w:jc w:val="both"/>
        <w:rPr>
          <w:rFonts w:eastAsia="Times New Roman"/>
          <w:szCs w:val="24"/>
        </w:rPr>
      </w:pPr>
      <w:r>
        <w:rPr>
          <w:rFonts w:eastAsia="Times New Roman"/>
          <w:szCs w:val="24"/>
        </w:rPr>
        <w:t>Ο</w:t>
      </w:r>
      <w:r w:rsidRPr="003C6DCA">
        <w:rPr>
          <w:rFonts w:eastAsia="Times New Roman"/>
          <w:szCs w:val="24"/>
        </w:rPr>
        <w:t>ρισμένα σχόλια για κάποιες από τις τροπολογίες</w:t>
      </w:r>
      <w:r>
        <w:rPr>
          <w:rFonts w:eastAsia="Times New Roman"/>
          <w:szCs w:val="24"/>
        </w:rPr>
        <w:t>. Λ</w:t>
      </w:r>
      <w:r w:rsidRPr="003C6DCA">
        <w:rPr>
          <w:rFonts w:eastAsia="Times New Roman"/>
          <w:szCs w:val="24"/>
        </w:rPr>
        <w:t>ιγοστές ήταν αυτή τη φορά και αυτό είναι καλό</w:t>
      </w:r>
      <w:r>
        <w:rPr>
          <w:rFonts w:eastAsia="Times New Roman"/>
          <w:szCs w:val="24"/>
        </w:rPr>
        <w:t>.</w:t>
      </w:r>
      <w:r w:rsidRPr="003C6DCA">
        <w:rPr>
          <w:rFonts w:eastAsia="Times New Roman"/>
          <w:szCs w:val="24"/>
        </w:rPr>
        <w:t xml:space="preserve"> </w:t>
      </w:r>
    </w:p>
    <w:p w14:paraId="0A5C0F88" w14:textId="77777777" w:rsidR="004A3142" w:rsidRDefault="002101D6">
      <w:pPr>
        <w:spacing w:line="600" w:lineRule="auto"/>
        <w:ind w:firstLine="720"/>
        <w:jc w:val="both"/>
        <w:rPr>
          <w:rFonts w:eastAsia="Times New Roman"/>
          <w:szCs w:val="24"/>
        </w:rPr>
      </w:pPr>
      <w:r>
        <w:rPr>
          <w:rFonts w:eastAsia="Times New Roman"/>
          <w:szCs w:val="24"/>
        </w:rPr>
        <w:t>Π</w:t>
      </w:r>
      <w:r w:rsidRPr="003C6DCA">
        <w:rPr>
          <w:rFonts w:eastAsia="Times New Roman"/>
          <w:szCs w:val="24"/>
        </w:rPr>
        <w:t xml:space="preserve">ρώτα </w:t>
      </w:r>
      <w:proofErr w:type="spellStart"/>
      <w:r w:rsidRPr="003C6DCA">
        <w:rPr>
          <w:rFonts w:eastAsia="Times New Roman"/>
          <w:szCs w:val="24"/>
        </w:rPr>
        <w:t>πρώτα</w:t>
      </w:r>
      <w:proofErr w:type="spellEnd"/>
      <w:r w:rsidRPr="003C6DCA">
        <w:rPr>
          <w:rFonts w:eastAsia="Times New Roman"/>
          <w:szCs w:val="24"/>
        </w:rPr>
        <w:t xml:space="preserve"> για το Κέντρο Μελετών Ασφάλειας</w:t>
      </w:r>
      <w:r>
        <w:rPr>
          <w:rFonts w:eastAsia="Times New Roman"/>
          <w:szCs w:val="24"/>
        </w:rPr>
        <w:t xml:space="preserve">, μια </w:t>
      </w:r>
      <w:r>
        <w:rPr>
          <w:rFonts w:eastAsia="Times New Roman"/>
          <w:szCs w:val="24"/>
        </w:rPr>
        <w:t>υπηρεσία του Υ</w:t>
      </w:r>
      <w:r w:rsidRPr="003C6DCA">
        <w:rPr>
          <w:rFonts w:eastAsia="Times New Roman"/>
          <w:szCs w:val="24"/>
        </w:rPr>
        <w:t>πουργείου Προστασίας του Πολίτη</w:t>
      </w:r>
      <w:r>
        <w:rPr>
          <w:rFonts w:eastAsia="Times New Roman"/>
          <w:szCs w:val="24"/>
        </w:rPr>
        <w:t>. Μ</w:t>
      </w:r>
      <w:r w:rsidRPr="003C6DCA">
        <w:rPr>
          <w:rFonts w:eastAsia="Times New Roman"/>
          <w:szCs w:val="24"/>
        </w:rPr>
        <w:t>ε την τροπολογία</w:t>
      </w:r>
      <w:r>
        <w:rPr>
          <w:rFonts w:eastAsia="Times New Roman"/>
          <w:szCs w:val="24"/>
        </w:rPr>
        <w:t>,</w:t>
      </w:r>
      <w:r w:rsidRPr="003C6DCA">
        <w:rPr>
          <w:rFonts w:eastAsia="Times New Roman"/>
          <w:szCs w:val="24"/>
        </w:rPr>
        <w:t xml:space="preserve"> αυτό το Κέντρο Μελετών Ασφάλειας καθίσταται φορέας δια βίου μάθησης</w:t>
      </w:r>
      <w:r>
        <w:rPr>
          <w:rFonts w:eastAsia="Times New Roman"/>
          <w:szCs w:val="24"/>
        </w:rPr>
        <w:t>,</w:t>
      </w:r>
      <w:r w:rsidRPr="003C6DCA">
        <w:rPr>
          <w:rFonts w:eastAsia="Times New Roman"/>
          <w:szCs w:val="24"/>
        </w:rPr>
        <w:t xml:space="preserve"> ώστε και τυπικά να</w:t>
      </w:r>
      <w:r>
        <w:rPr>
          <w:rFonts w:eastAsia="Times New Roman"/>
          <w:szCs w:val="24"/>
        </w:rPr>
        <w:t xml:space="preserve"> υπάρξει αυτή η σύγκλιση</w:t>
      </w:r>
      <w:r w:rsidRPr="003C6DCA">
        <w:rPr>
          <w:rFonts w:eastAsia="Times New Roman"/>
          <w:szCs w:val="24"/>
        </w:rPr>
        <w:t xml:space="preserve"> ανάμεσα στους κρατικούς μηχανισμούς καταστολής με τις ιδιωτικές επιχειρήσεις α</w:t>
      </w:r>
      <w:r w:rsidRPr="003C6DCA">
        <w:rPr>
          <w:rFonts w:eastAsia="Times New Roman"/>
          <w:szCs w:val="24"/>
        </w:rPr>
        <w:t>σφ</w:t>
      </w:r>
      <w:r>
        <w:rPr>
          <w:rFonts w:eastAsia="Times New Roman"/>
          <w:szCs w:val="24"/>
        </w:rPr>
        <w:t>άλει</w:t>
      </w:r>
      <w:r w:rsidRPr="003C6DCA">
        <w:rPr>
          <w:rFonts w:eastAsia="Times New Roman"/>
          <w:szCs w:val="24"/>
        </w:rPr>
        <w:t>ας</w:t>
      </w:r>
      <w:r>
        <w:rPr>
          <w:rFonts w:eastAsia="Times New Roman"/>
          <w:szCs w:val="24"/>
        </w:rPr>
        <w:t>,</w:t>
      </w:r>
      <w:r w:rsidRPr="003C6DCA">
        <w:rPr>
          <w:rFonts w:eastAsia="Times New Roman"/>
          <w:szCs w:val="24"/>
        </w:rPr>
        <w:t xml:space="preserve"> τις γνωστές </w:t>
      </w:r>
      <w:r w:rsidRPr="003C6DCA">
        <w:rPr>
          <w:rFonts w:eastAsia="Times New Roman"/>
          <w:szCs w:val="24"/>
          <w:lang w:val="en-US"/>
        </w:rPr>
        <w:t>security</w:t>
      </w:r>
      <w:r w:rsidRPr="003C6DCA">
        <w:rPr>
          <w:rFonts w:eastAsia="Times New Roman"/>
          <w:szCs w:val="24"/>
        </w:rPr>
        <w:t xml:space="preserve"> στον κόσμο</w:t>
      </w:r>
      <w:r>
        <w:rPr>
          <w:rFonts w:eastAsia="Times New Roman"/>
          <w:szCs w:val="24"/>
        </w:rPr>
        <w:t>. Και λέμε να υπάρχει τυπική σύγκλιση,</w:t>
      </w:r>
      <w:r w:rsidRPr="003C6DCA">
        <w:rPr>
          <w:rFonts w:eastAsia="Times New Roman"/>
          <w:szCs w:val="24"/>
        </w:rPr>
        <w:t xml:space="preserve"> γιατί στην πράξη </w:t>
      </w:r>
      <w:r>
        <w:rPr>
          <w:rFonts w:eastAsia="Times New Roman"/>
          <w:szCs w:val="24"/>
        </w:rPr>
        <w:t>αυτή η σύγκλιση</w:t>
      </w:r>
      <w:r w:rsidRPr="003C6DCA">
        <w:rPr>
          <w:rFonts w:eastAsia="Times New Roman"/>
          <w:szCs w:val="24"/>
        </w:rPr>
        <w:t xml:space="preserve"> προχωρά και προχωρά </w:t>
      </w:r>
      <w:r>
        <w:rPr>
          <w:rFonts w:eastAsia="Times New Roman"/>
          <w:szCs w:val="24"/>
        </w:rPr>
        <w:t xml:space="preserve">κανονικά μάλιστα </w:t>
      </w:r>
      <w:r w:rsidRPr="003C6DCA">
        <w:rPr>
          <w:rFonts w:eastAsia="Times New Roman"/>
          <w:szCs w:val="24"/>
        </w:rPr>
        <w:t>σε όλες τις χώρες της Ευρωπαϊκής</w:t>
      </w:r>
      <w:r>
        <w:rPr>
          <w:rFonts w:eastAsia="Times New Roman"/>
          <w:szCs w:val="24"/>
        </w:rPr>
        <w:t xml:space="preserve"> Ένωσης με τη δική της βεβαίως</w:t>
      </w:r>
      <w:r w:rsidRPr="003C6DCA">
        <w:rPr>
          <w:rFonts w:eastAsia="Times New Roman"/>
          <w:szCs w:val="24"/>
        </w:rPr>
        <w:t xml:space="preserve"> καθοδήγηση</w:t>
      </w:r>
      <w:r>
        <w:rPr>
          <w:rFonts w:eastAsia="Times New Roman"/>
          <w:szCs w:val="24"/>
        </w:rPr>
        <w:t>.</w:t>
      </w:r>
      <w:r w:rsidRPr="003C6DCA">
        <w:rPr>
          <w:rFonts w:eastAsia="Times New Roman"/>
          <w:szCs w:val="24"/>
        </w:rPr>
        <w:t xml:space="preserve"> </w:t>
      </w:r>
    </w:p>
    <w:p w14:paraId="0A5C0F89" w14:textId="77777777" w:rsidR="004A3142" w:rsidRDefault="002101D6">
      <w:pPr>
        <w:spacing w:line="600" w:lineRule="auto"/>
        <w:ind w:firstLine="720"/>
        <w:jc w:val="both"/>
        <w:rPr>
          <w:rFonts w:eastAsia="Times New Roman"/>
          <w:szCs w:val="24"/>
        </w:rPr>
      </w:pPr>
      <w:r>
        <w:rPr>
          <w:rFonts w:eastAsia="Times New Roman"/>
          <w:szCs w:val="24"/>
        </w:rPr>
        <w:t>Χ</w:t>
      </w:r>
      <w:r w:rsidRPr="003C6DCA">
        <w:rPr>
          <w:rFonts w:eastAsia="Times New Roman"/>
          <w:szCs w:val="24"/>
        </w:rPr>
        <w:t>ρειάζεται</w:t>
      </w:r>
      <w:r>
        <w:rPr>
          <w:rFonts w:eastAsia="Times New Roman"/>
          <w:szCs w:val="24"/>
        </w:rPr>
        <w:t>,</w:t>
      </w:r>
      <w:r w:rsidRPr="003C6DCA">
        <w:rPr>
          <w:rFonts w:eastAsia="Times New Roman"/>
          <w:szCs w:val="24"/>
        </w:rPr>
        <w:t xml:space="preserve"> </w:t>
      </w:r>
      <w:r>
        <w:rPr>
          <w:rFonts w:eastAsia="Times New Roman"/>
          <w:szCs w:val="24"/>
        </w:rPr>
        <w:t xml:space="preserve">όμως, να μην ξεχνούμε και καλό είναι </w:t>
      </w:r>
      <w:r w:rsidRPr="003C6DCA">
        <w:rPr>
          <w:rFonts w:eastAsia="Times New Roman"/>
          <w:szCs w:val="24"/>
        </w:rPr>
        <w:t>να θυμόμαστε πώς εννοούν την ασφάλεια και η Ευ</w:t>
      </w:r>
      <w:r>
        <w:rPr>
          <w:rFonts w:eastAsia="Times New Roman"/>
          <w:szCs w:val="24"/>
        </w:rPr>
        <w:t>ρωπαϊκή Ένωση και το ΝΑΤΟ, από τη στιγμή που θέτ</w:t>
      </w:r>
      <w:r w:rsidRPr="003C6DCA">
        <w:rPr>
          <w:rFonts w:eastAsia="Times New Roman"/>
          <w:szCs w:val="24"/>
        </w:rPr>
        <w:t>ουν αυτοί οι</w:t>
      </w:r>
      <w:r>
        <w:rPr>
          <w:rFonts w:eastAsia="Times New Roman"/>
          <w:szCs w:val="24"/>
        </w:rPr>
        <w:t xml:space="preserve"> ιμπεριαλιστικοί </w:t>
      </w:r>
      <w:r>
        <w:rPr>
          <w:rFonts w:eastAsia="Times New Roman"/>
          <w:szCs w:val="24"/>
        </w:rPr>
        <w:lastRenderedPageBreak/>
        <w:t>οργανισμοί ως πρώτη προτεραιότητα ασφάλει</w:t>
      </w:r>
      <w:r w:rsidRPr="003C6DCA">
        <w:rPr>
          <w:rFonts w:eastAsia="Times New Roman"/>
          <w:szCs w:val="24"/>
        </w:rPr>
        <w:t>ας</w:t>
      </w:r>
      <w:r>
        <w:rPr>
          <w:rFonts w:eastAsia="Times New Roman"/>
          <w:szCs w:val="24"/>
        </w:rPr>
        <w:t>,</w:t>
      </w:r>
      <w:r w:rsidRPr="003C6DCA">
        <w:rPr>
          <w:rFonts w:eastAsia="Times New Roman"/>
          <w:szCs w:val="24"/>
        </w:rPr>
        <w:t xml:space="preserve"> τον έλεγχο και την αντιμετώπιση του λαϊκού κινήματο</w:t>
      </w:r>
      <w:r w:rsidRPr="003C6DCA">
        <w:rPr>
          <w:rFonts w:eastAsia="Times New Roman"/>
          <w:szCs w:val="24"/>
        </w:rPr>
        <w:t>ς</w:t>
      </w:r>
      <w:r>
        <w:rPr>
          <w:rFonts w:eastAsia="Times New Roman"/>
          <w:szCs w:val="24"/>
        </w:rPr>
        <w:t xml:space="preserve"> πριν απ’ όλα, με πρόσχημα πότε</w:t>
      </w:r>
      <w:r w:rsidRPr="003C6DCA">
        <w:rPr>
          <w:rFonts w:eastAsia="Times New Roman"/>
          <w:szCs w:val="24"/>
        </w:rPr>
        <w:t xml:space="preserve"> την τρομοκρατία και πότε την ριζοσπαστικοποίηση</w:t>
      </w:r>
      <w:r>
        <w:rPr>
          <w:rFonts w:eastAsia="Times New Roman"/>
          <w:szCs w:val="24"/>
        </w:rPr>
        <w:t xml:space="preserve">. </w:t>
      </w:r>
    </w:p>
    <w:p w14:paraId="0A5C0F8A" w14:textId="77777777" w:rsidR="004A3142" w:rsidRDefault="002101D6">
      <w:pPr>
        <w:spacing w:line="600" w:lineRule="auto"/>
        <w:ind w:firstLine="720"/>
        <w:jc w:val="both"/>
        <w:rPr>
          <w:rFonts w:eastAsia="Times New Roman"/>
          <w:szCs w:val="24"/>
        </w:rPr>
      </w:pPr>
      <w:r>
        <w:rPr>
          <w:rFonts w:eastAsia="Times New Roman"/>
          <w:szCs w:val="24"/>
        </w:rPr>
        <w:t>Και να μην μας διαφεύγει,</w:t>
      </w:r>
      <w:r w:rsidRPr="003C6DCA">
        <w:rPr>
          <w:rFonts w:eastAsia="Times New Roman"/>
          <w:szCs w:val="24"/>
        </w:rPr>
        <w:t xml:space="preserve"> </w:t>
      </w:r>
      <w:r>
        <w:rPr>
          <w:rFonts w:eastAsia="Times New Roman"/>
          <w:szCs w:val="24"/>
        </w:rPr>
        <w:t>επίσης,</w:t>
      </w:r>
      <w:r w:rsidRPr="003C6DCA">
        <w:rPr>
          <w:rFonts w:eastAsia="Times New Roman"/>
          <w:szCs w:val="24"/>
        </w:rPr>
        <w:t xml:space="preserve"> ότι η ειδικότητα </w:t>
      </w:r>
      <w:r>
        <w:rPr>
          <w:rFonts w:eastAsia="Times New Roman"/>
          <w:szCs w:val="24"/>
        </w:rPr>
        <w:t>«</w:t>
      </w:r>
      <w:r w:rsidRPr="003C6DCA">
        <w:rPr>
          <w:rFonts w:eastAsia="Times New Roman"/>
          <w:szCs w:val="24"/>
        </w:rPr>
        <w:t>προσωπικό ιδιωτικής ασφάλειας</w:t>
      </w:r>
      <w:r>
        <w:rPr>
          <w:rFonts w:eastAsia="Times New Roman"/>
          <w:szCs w:val="24"/>
        </w:rPr>
        <w:t>»</w:t>
      </w:r>
      <w:r w:rsidRPr="003C6DCA">
        <w:rPr>
          <w:rFonts w:eastAsia="Times New Roman"/>
          <w:szCs w:val="24"/>
        </w:rPr>
        <w:t xml:space="preserve"> έχει περά</w:t>
      </w:r>
      <w:r>
        <w:rPr>
          <w:rFonts w:eastAsia="Times New Roman"/>
          <w:szCs w:val="24"/>
        </w:rPr>
        <w:t>σει εδώ και λίγο καιρό και στο ε</w:t>
      </w:r>
      <w:r w:rsidRPr="003C6DCA">
        <w:rPr>
          <w:rFonts w:eastAsia="Times New Roman"/>
          <w:szCs w:val="24"/>
        </w:rPr>
        <w:t>υρωπαϊκό πλαίσιο προσόντων της Ευρωπαϊκής Ένωσης</w:t>
      </w:r>
      <w:r>
        <w:rPr>
          <w:rFonts w:eastAsia="Times New Roman"/>
          <w:szCs w:val="24"/>
        </w:rPr>
        <w:t>.</w:t>
      </w:r>
      <w:r>
        <w:rPr>
          <w:rFonts w:eastAsia="Times New Roman"/>
          <w:szCs w:val="24"/>
        </w:rPr>
        <w:t xml:space="preserve"> </w:t>
      </w:r>
    </w:p>
    <w:p w14:paraId="0A5C0F8B" w14:textId="77777777" w:rsidR="004A3142" w:rsidRDefault="002101D6">
      <w:pPr>
        <w:spacing w:line="600" w:lineRule="auto"/>
        <w:ind w:firstLine="720"/>
        <w:jc w:val="both"/>
        <w:rPr>
          <w:rFonts w:eastAsia="Times New Roman"/>
          <w:szCs w:val="24"/>
        </w:rPr>
      </w:pPr>
      <w:r>
        <w:rPr>
          <w:rFonts w:eastAsia="Times New Roman"/>
          <w:szCs w:val="24"/>
        </w:rPr>
        <w:t>Μ</w:t>
      </w:r>
      <w:r w:rsidRPr="003C6DCA">
        <w:rPr>
          <w:rFonts w:eastAsia="Times New Roman"/>
          <w:szCs w:val="24"/>
        </w:rPr>
        <w:t>ε βάση αυτά λοιπόν</w:t>
      </w:r>
      <w:r>
        <w:rPr>
          <w:rFonts w:eastAsia="Times New Roman"/>
          <w:szCs w:val="24"/>
        </w:rPr>
        <w:t>, κ</w:t>
      </w:r>
      <w:r w:rsidRPr="003C6DCA">
        <w:rPr>
          <w:rFonts w:eastAsia="Times New Roman"/>
          <w:szCs w:val="24"/>
        </w:rPr>
        <w:t xml:space="preserve">ι επειδή </w:t>
      </w:r>
      <w:r>
        <w:rPr>
          <w:rFonts w:eastAsia="Times New Roman"/>
          <w:szCs w:val="24"/>
        </w:rPr>
        <w:t>τέτοιου είδους</w:t>
      </w:r>
      <w:r w:rsidRPr="003C6DCA">
        <w:rPr>
          <w:rFonts w:eastAsia="Times New Roman"/>
          <w:szCs w:val="24"/>
        </w:rPr>
        <w:t xml:space="preserve"> διατάξεις έχουμε καταψη</w:t>
      </w:r>
      <w:r>
        <w:rPr>
          <w:rFonts w:eastAsia="Times New Roman"/>
          <w:szCs w:val="24"/>
        </w:rPr>
        <w:t>φίσει στο παρελθόν κατά κόρον κ</w:t>
      </w:r>
      <w:r w:rsidRPr="003C6DCA">
        <w:rPr>
          <w:rFonts w:eastAsia="Times New Roman"/>
          <w:szCs w:val="24"/>
        </w:rPr>
        <w:t>ι επειδή τυποποιεί μία συνεχόμενη διαδικασία</w:t>
      </w:r>
      <w:r>
        <w:rPr>
          <w:rFonts w:eastAsia="Times New Roman"/>
          <w:szCs w:val="24"/>
        </w:rPr>
        <w:t>,</w:t>
      </w:r>
      <w:r w:rsidRPr="003C6DCA">
        <w:rPr>
          <w:rFonts w:eastAsia="Times New Roman"/>
          <w:szCs w:val="24"/>
        </w:rPr>
        <w:t xml:space="preserve"> εμείς θ</w:t>
      </w:r>
      <w:r>
        <w:rPr>
          <w:rFonts w:eastAsia="Times New Roman"/>
          <w:szCs w:val="24"/>
        </w:rPr>
        <w:t>α τοποθετηθούμε με το «</w:t>
      </w:r>
      <w:r>
        <w:rPr>
          <w:rFonts w:eastAsia="Times New Roman"/>
          <w:szCs w:val="24"/>
        </w:rPr>
        <w:t>παρών</w:t>
      </w:r>
      <w:r>
        <w:rPr>
          <w:rFonts w:eastAsia="Times New Roman"/>
          <w:szCs w:val="24"/>
        </w:rPr>
        <w:t>» στη</w:t>
      </w:r>
      <w:r w:rsidRPr="003C6DCA">
        <w:rPr>
          <w:rFonts w:eastAsia="Times New Roman"/>
          <w:szCs w:val="24"/>
        </w:rPr>
        <w:t xml:space="preserve"> συγκεκριμέ</w:t>
      </w:r>
      <w:r>
        <w:rPr>
          <w:rFonts w:eastAsia="Times New Roman"/>
          <w:szCs w:val="24"/>
        </w:rPr>
        <w:t>νη τροπολογία που έχει βεβαίως</w:t>
      </w:r>
      <w:r w:rsidRPr="003C6DCA">
        <w:rPr>
          <w:rFonts w:eastAsia="Times New Roman"/>
          <w:szCs w:val="24"/>
        </w:rPr>
        <w:t xml:space="preserve"> </w:t>
      </w:r>
      <w:r>
        <w:rPr>
          <w:rFonts w:eastAsia="Times New Roman"/>
          <w:szCs w:val="24"/>
        </w:rPr>
        <w:t>γίνει</w:t>
      </w:r>
      <w:r w:rsidRPr="003C6DCA">
        <w:rPr>
          <w:rFonts w:eastAsia="Times New Roman"/>
          <w:szCs w:val="24"/>
        </w:rPr>
        <w:t xml:space="preserve"> άρθρο</w:t>
      </w:r>
      <w:r>
        <w:rPr>
          <w:rFonts w:eastAsia="Times New Roman"/>
          <w:szCs w:val="24"/>
        </w:rPr>
        <w:t>,</w:t>
      </w:r>
      <w:r w:rsidRPr="003C6DCA">
        <w:rPr>
          <w:rFonts w:eastAsia="Times New Roman"/>
          <w:szCs w:val="24"/>
        </w:rPr>
        <w:t xml:space="preserve"> το 18</w:t>
      </w:r>
      <w:r w:rsidRPr="00090CD0">
        <w:rPr>
          <w:rFonts w:eastAsia="Times New Roman"/>
          <w:szCs w:val="24"/>
          <w:vertAlign w:val="superscript"/>
        </w:rPr>
        <w:t>ο</w:t>
      </w:r>
      <w:r w:rsidRPr="003C6DCA">
        <w:rPr>
          <w:rFonts w:eastAsia="Times New Roman"/>
          <w:szCs w:val="24"/>
        </w:rPr>
        <w:t xml:space="preserve"> άρθρο </w:t>
      </w:r>
      <w:r w:rsidRPr="003C6DCA">
        <w:rPr>
          <w:rFonts w:eastAsia="Times New Roman"/>
          <w:szCs w:val="24"/>
        </w:rPr>
        <w:t>του νομοσχεδίου</w:t>
      </w:r>
      <w:r>
        <w:rPr>
          <w:rFonts w:eastAsia="Times New Roman"/>
          <w:szCs w:val="24"/>
        </w:rPr>
        <w:t>.</w:t>
      </w:r>
      <w:r w:rsidRPr="003C6DCA">
        <w:rPr>
          <w:rFonts w:eastAsia="Times New Roman"/>
          <w:szCs w:val="24"/>
        </w:rPr>
        <w:t xml:space="preserve"> </w:t>
      </w:r>
    </w:p>
    <w:p w14:paraId="0A5C0F8C" w14:textId="77777777" w:rsidR="004A3142" w:rsidRDefault="002101D6">
      <w:pPr>
        <w:spacing w:line="600" w:lineRule="auto"/>
        <w:ind w:firstLine="720"/>
        <w:jc w:val="both"/>
        <w:rPr>
          <w:rFonts w:eastAsia="Times New Roman"/>
          <w:szCs w:val="24"/>
        </w:rPr>
      </w:pPr>
      <w:r>
        <w:rPr>
          <w:rFonts w:eastAsia="Times New Roman"/>
          <w:szCs w:val="24"/>
        </w:rPr>
        <w:t>Σ</w:t>
      </w:r>
      <w:r w:rsidRPr="003C6DCA">
        <w:rPr>
          <w:rFonts w:eastAsia="Times New Roman"/>
          <w:szCs w:val="24"/>
        </w:rPr>
        <w:t xml:space="preserve">χετικά τώρα με την τροπολογία του </w:t>
      </w:r>
      <w:r>
        <w:rPr>
          <w:rFonts w:eastAsia="Times New Roman"/>
          <w:szCs w:val="24"/>
        </w:rPr>
        <w:t>Υπουργείου Εθνικής Άμυνας, τη 1992/</w:t>
      </w:r>
      <w:r w:rsidRPr="003C6DCA">
        <w:rPr>
          <w:rFonts w:eastAsia="Times New Roman"/>
          <w:szCs w:val="24"/>
        </w:rPr>
        <w:t>41</w:t>
      </w:r>
      <w:r>
        <w:rPr>
          <w:rFonts w:eastAsia="Times New Roman"/>
          <w:szCs w:val="24"/>
        </w:rPr>
        <w:t>,</w:t>
      </w:r>
      <w:r w:rsidRPr="003C6DCA">
        <w:rPr>
          <w:rFonts w:eastAsia="Times New Roman"/>
          <w:szCs w:val="24"/>
        </w:rPr>
        <w:t xml:space="preserve"> την οποία παρουσίασε πριν από λίγο και ο Υπουργός Εθνικής Άμυνας</w:t>
      </w:r>
      <w:r>
        <w:rPr>
          <w:rFonts w:eastAsia="Times New Roman"/>
          <w:szCs w:val="24"/>
        </w:rPr>
        <w:t xml:space="preserve"> και η οποία αναφέρεται β</w:t>
      </w:r>
      <w:r w:rsidRPr="003C6DCA">
        <w:rPr>
          <w:rFonts w:eastAsia="Times New Roman"/>
          <w:szCs w:val="24"/>
        </w:rPr>
        <w:t xml:space="preserve">εβαίως </w:t>
      </w:r>
      <w:r>
        <w:rPr>
          <w:rFonts w:eastAsia="Times New Roman"/>
          <w:szCs w:val="24"/>
        </w:rPr>
        <w:t>σ</w:t>
      </w:r>
      <w:r w:rsidRPr="003C6DCA">
        <w:rPr>
          <w:rFonts w:eastAsia="Times New Roman"/>
          <w:szCs w:val="24"/>
        </w:rPr>
        <w:t xml:space="preserve">το πρώτο της κομμάτι στην επιμόρφωση των </w:t>
      </w:r>
      <w:r>
        <w:rPr>
          <w:rFonts w:eastAsia="Times New Roman"/>
          <w:szCs w:val="24"/>
        </w:rPr>
        <w:t>πολιτικών</w:t>
      </w:r>
      <w:r w:rsidRPr="003C6DCA">
        <w:rPr>
          <w:rFonts w:eastAsia="Times New Roman"/>
          <w:szCs w:val="24"/>
        </w:rPr>
        <w:t xml:space="preserve"> υπαλλήλων του </w:t>
      </w:r>
      <w:r>
        <w:rPr>
          <w:rFonts w:eastAsia="Times New Roman"/>
          <w:szCs w:val="24"/>
        </w:rPr>
        <w:t>Υπ</w:t>
      </w:r>
      <w:r>
        <w:rPr>
          <w:rFonts w:eastAsia="Times New Roman"/>
          <w:szCs w:val="24"/>
        </w:rPr>
        <w:t xml:space="preserve">ουργείου Εθνικής Άμυνας, </w:t>
      </w:r>
      <w:r w:rsidRPr="003C6DCA">
        <w:rPr>
          <w:rFonts w:eastAsia="Times New Roman"/>
          <w:szCs w:val="24"/>
        </w:rPr>
        <w:t>να πούμε εδώ ότι είναι άλλο πράγμα η επιμόρφωση των υπαλλήλων</w:t>
      </w:r>
      <w:r>
        <w:rPr>
          <w:rFonts w:eastAsia="Times New Roman"/>
          <w:szCs w:val="24"/>
        </w:rPr>
        <w:t xml:space="preserve">, των εργαζομένων </w:t>
      </w:r>
      <w:r>
        <w:rPr>
          <w:rFonts w:eastAsia="Times New Roman"/>
          <w:szCs w:val="24"/>
        </w:rPr>
        <w:lastRenderedPageBreak/>
        <w:t>γενικώ</w:t>
      </w:r>
      <w:r w:rsidRPr="003C6DCA">
        <w:rPr>
          <w:rFonts w:eastAsia="Times New Roman"/>
          <w:szCs w:val="24"/>
        </w:rPr>
        <w:t>ς</w:t>
      </w:r>
      <w:r>
        <w:rPr>
          <w:rFonts w:eastAsia="Times New Roman"/>
          <w:szCs w:val="24"/>
        </w:rPr>
        <w:t>,</w:t>
      </w:r>
      <w:r w:rsidRPr="003C6DCA">
        <w:rPr>
          <w:rFonts w:eastAsia="Times New Roman"/>
          <w:szCs w:val="24"/>
        </w:rPr>
        <w:t xml:space="preserve"> και άλλο πράγμα η επιμόρφωση αυτή να αποτελεί και να γίνεται κριτήριο για την </w:t>
      </w:r>
      <w:r>
        <w:rPr>
          <w:rFonts w:eastAsia="Times New Roman"/>
          <w:szCs w:val="24"/>
        </w:rPr>
        <w:t>όποια</w:t>
      </w:r>
      <w:r w:rsidRPr="003C6DCA">
        <w:rPr>
          <w:rFonts w:eastAsia="Times New Roman"/>
          <w:szCs w:val="24"/>
        </w:rPr>
        <w:t xml:space="preserve"> υπηρεσιακή του</w:t>
      </w:r>
      <w:r>
        <w:rPr>
          <w:rFonts w:eastAsia="Times New Roman"/>
          <w:szCs w:val="24"/>
        </w:rPr>
        <w:t>ς</w:t>
      </w:r>
      <w:r w:rsidRPr="003C6DCA">
        <w:rPr>
          <w:rFonts w:eastAsia="Times New Roman"/>
          <w:szCs w:val="24"/>
        </w:rPr>
        <w:t xml:space="preserve"> εξέλιξη</w:t>
      </w:r>
      <w:r>
        <w:rPr>
          <w:rFonts w:eastAsia="Times New Roman"/>
          <w:szCs w:val="24"/>
        </w:rPr>
        <w:t>. Δ</w:t>
      </w:r>
      <w:r w:rsidRPr="003C6DCA">
        <w:rPr>
          <w:rFonts w:eastAsia="Times New Roman"/>
          <w:szCs w:val="24"/>
        </w:rPr>
        <w:t xml:space="preserve">εν θεωρούμε ότι αυτά τα δύο πάνε </w:t>
      </w:r>
      <w:r w:rsidRPr="003C6DCA">
        <w:rPr>
          <w:rFonts w:eastAsia="Times New Roman"/>
          <w:szCs w:val="24"/>
        </w:rPr>
        <w:t>υποχρεωτικά μαζί</w:t>
      </w:r>
      <w:r>
        <w:rPr>
          <w:rFonts w:eastAsia="Times New Roman"/>
          <w:szCs w:val="24"/>
        </w:rPr>
        <w:t xml:space="preserve">. </w:t>
      </w:r>
    </w:p>
    <w:p w14:paraId="0A5C0F8D" w14:textId="77777777" w:rsidR="004A3142" w:rsidRDefault="002101D6">
      <w:pPr>
        <w:spacing w:line="600" w:lineRule="auto"/>
        <w:ind w:firstLine="720"/>
        <w:jc w:val="both"/>
        <w:rPr>
          <w:rFonts w:eastAsia="Times New Roman"/>
          <w:szCs w:val="24"/>
        </w:rPr>
      </w:pPr>
      <w:r>
        <w:rPr>
          <w:rFonts w:eastAsia="Times New Roman"/>
          <w:szCs w:val="24"/>
        </w:rPr>
        <w:t>Και δεν το θεωρούμε εμείς ως ΚΚΕ,</w:t>
      </w:r>
      <w:r w:rsidRPr="003C6DCA">
        <w:rPr>
          <w:rFonts w:eastAsia="Times New Roman"/>
          <w:szCs w:val="24"/>
        </w:rPr>
        <w:t xml:space="preserve"> επειδή θεωρούμε ότι η επιμόρφωση θα πρέπει να γίνεται κτήμα όλων των εργαζομένων</w:t>
      </w:r>
      <w:r>
        <w:rPr>
          <w:rFonts w:eastAsia="Times New Roman"/>
          <w:szCs w:val="24"/>
        </w:rPr>
        <w:t>, όλων των υπαλλήλων και σ</w:t>
      </w:r>
      <w:r w:rsidRPr="003C6DCA">
        <w:rPr>
          <w:rFonts w:eastAsia="Times New Roman"/>
          <w:szCs w:val="24"/>
        </w:rPr>
        <w:t>υνεπώς</w:t>
      </w:r>
      <w:r>
        <w:rPr>
          <w:rFonts w:eastAsia="Times New Roman"/>
          <w:szCs w:val="24"/>
        </w:rPr>
        <w:t>,</w:t>
      </w:r>
      <w:r w:rsidRPr="003C6DCA">
        <w:rPr>
          <w:rFonts w:eastAsia="Times New Roman"/>
          <w:szCs w:val="24"/>
        </w:rPr>
        <w:t xml:space="preserve"> εξ αυτού του λόγου</w:t>
      </w:r>
      <w:r>
        <w:rPr>
          <w:rFonts w:eastAsia="Times New Roman"/>
          <w:szCs w:val="24"/>
        </w:rPr>
        <w:t>, δ</w:t>
      </w:r>
      <w:r w:rsidRPr="003C6DCA">
        <w:rPr>
          <w:rFonts w:eastAsia="Times New Roman"/>
          <w:szCs w:val="24"/>
        </w:rPr>
        <w:t xml:space="preserve">εν υπάρχει κανένας λόγος αυτό να αποτελεί μετά κριτήριο </w:t>
      </w:r>
      <w:r>
        <w:rPr>
          <w:rFonts w:eastAsia="Times New Roman"/>
          <w:szCs w:val="24"/>
        </w:rPr>
        <w:t>για την υπηρ</w:t>
      </w:r>
      <w:r>
        <w:rPr>
          <w:rFonts w:eastAsia="Times New Roman"/>
          <w:szCs w:val="24"/>
        </w:rPr>
        <w:t>εσιακή τους εξέλιξη, α</w:t>
      </w:r>
      <w:r w:rsidRPr="003C6DCA">
        <w:rPr>
          <w:rFonts w:eastAsia="Times New Roman"/>
          <w:szCs w:val="24"/>
        </w:rPr>
        <w:t>πό τη στιγμή που θα το έχουν όλοι</w:t>
      </w:r>
      <w:r>
        <w:rPr>
          <w:rFonts w:eastAsia="Times New Roman"/>
          <w:szCs w:val="24"/>
        </w:rPr>
        <w:t>. Με αυτή</w:t>
      </w:r>
      <w:r w:rsidRPr="003C6DCA">
        <w:rPr>
          <w:rFonts w:eastAsia="Times New Roman"/>
          <w:szCs w:val="24"/>
        </w:rPr>
        <w:t xml:space="preserve"> την επισήμανση</w:t>
      </w:r>
      <w:r>
        <w:rPr>
          <w:rFonts w:eastAsia="Times New Roman"/>
          <w:szCs w:val="24"/>
        </w:rPr>
        <w:t>,</w:t>
      </w:r>
      <w:r w:rsidRPr="003C6DCA">
        <w:rPr>
          <w:rFonts w:eastAsia="Times New Roman"/>
          <w:szCs w:val="24"/>
        </w:rPr>
        <w:t xml:space="preserve"> να πούμε ότι </w:t>
      </w:r>
      <w:r>
        <w:rPr>
          <w:rFonts w:eastAsia="Times New Roman"/>
          <w:szCs w:val="24"/>
        </w:rPr>
        <w:t>για τη</w:t>
      </w:r>
      <w:r w:rsidRPr="003C6DCA">
        <w:rPr>
          <w:rFonts w:eastAsia="Times New Roman"/>
          <w:szCs w:val="24"/>
        </w:rPr>
        <w:t xml:space="preserve"> σχετική τροπολογία</w:t>
      </w:r>
      <w:r>
        <w:rPr>
          <w:rFonts w:eastAsia="Times New Roman"/>
          <w:szCs w:val="24"/>
        </w:rPr>
        <w:t>, η οποία έχει βεβαίως</w:t>
      </w:r>
      <w:r w:rsidRPr="003C6DCA">
        <w:rPr>
          <w:rFonts w:eastAsia="Times New Roman"/>
          <w:szCs w:val="24"/>
        </w:rPr>
        <w:t xml:space="preserve"> και ένα δεύτερο κομμάτι</w:t>
      </w:r>
      <w:r>
        <w:rPr>
          <w:rFonts w:eastAsia="Times New Roman"/>
          <w:szCs w:val="24"/>
        </w:rPr>
        <w:t>,</w:t>
      </w:r>
      <w:r w:rsidRPr="003C6DCA">
        <w:rPr>
          <w:rFonts w:eastAsia="Times New Roman"/>
          <w:szCs w:val="24"/>
        </w:rPr>
        <w:t xml:space="preserve"> θα τοποθετηθούμε θετικά</w:t>
      </w:r>
      <w:r>
        <w:rPr>
          <w:rFonts w:eastAsia="Times New Roman"/>
          <w:szCs w:val="24"/>
        </w:rPr>
        <w:t xml:space="preserve">. </w:t>
      </w:r>
    </w:p>
    <w:p w14:paraId="0A5C0F8E" w14:textId="77777777" w:rsidR="004A3142" w:rsidRDefault="002101D6">
      <w:pPr>
        <w:spacing w:line="600" w:lineRule="auto"/>
        <w:ind w:firstLine="720"/>
        <w:jc w:val="both"/>
        <w:rPr>
          <w:rFonts w:eastAsia="Times New Roman"/>
          <w:szCs w:val="24"/>
        </w:rPr>
      </w:pPr>
      <w:r>
        <w:rPr>
          <w:rFonts w:eastAsia="Times New Roman"/>
          <w:szCs w:val="24"/>
        </w:rPr>
        <w:t>Κ</w:t>
      </w:r>
      <w:r w:rsidRPr="003C6DCA">
        <w:rPr>
          <w:rFonts w:eastAsia="Times New Roman"/>
          <w:szCs w:val="24"/>
        </w:rPr>
        <w:t>αι φτάνω στο τέλος</w:t>
      </w:r>
      <w:r>
        <w:rPr>
          <w:rFonts w:eastAsia="Times New Roman"/>
          <w:szCs w:val="24"/>
        </w:rPr>
        <w:t>,</w:t>
      </w:r>
      <w:r w:rsidRPr="003C6DCA">
        <w:rPr>
          <w:rFonts w:eastAsia="Times New Roman"/>
          <w:szCs w:val="24"/>
        </w:rPr>
        <w:t xml:space="preserve"> στην τροπολογία του Υπουργείου Πολιτισμού</w:t>
      </w:r>
      <w:r>
        <w:rPr>
          <w:rFonts w:eastAsia="Times New Roman"/>
          <w:szCs w:val="24"/>
        </w:rPr>
        <w:t>,</w:t>
      </w:r>
      <w:r w:rsidRPr="003C6DCA">
        <w:rPr>
          <w:rFonts w:eastAsia="Times New Roman"/>
          <w:szCs w:val="24"/>
        </w:rPr>
        <w:t xml:space="preserve"> </w:t>
      </w:r>
      <w:r>
        <w:rPr>
          <w:rFonts w:eastAsia="Times New Roman"/>
          <w:szCs w:val="24"/>
        </w:rPr>
        <w:t>μι</w:t>
      </w:r>
      <w:r w:rsidRPr="003C6DCA">
        <w:rPr>
          <w:rFonts w:eastAsia="Times New Roman"/>
          <w:szCs w:val="24"/>
        </w:rPr>
        <w:t xml:space="preserve">α </w:t>
      </w:r>
      <w:r w:rsidRPr="0079636F">
        <w:rPr>
          <w:rFonts w:eastAsia="Times New Roman"/>
          <w:szCs w:val="24"/>
        </w:rPr>
        <w:t>τροπολογία</w:t>
      </w:r>
      <w:r>
        <w:rPr>
          <w:rFonts w:eastAsia="Times New Roman"/>
          <w:szCs w:val="24"/>
        </w:rPr>
        <w:t xml:space="preserve"> βεβαίως μακροσκελέστατη μ</w:t>
      </w:r>
      <w:r w:rsidRPr="003C6DCA">
        <w:rPr>
          <w:rFonts w:eastAsia="Times New Roman"/>
          <w:szCs w:val="24"/>
        </w:rPr>
        <w:t>ε πολλά επιμέρους</w:t>
      </w:r>
      <w:r>
        <w:rPr>
          <w:rFonts w:eastAsia="Times New Roman"/>
          <w:szCs w:val="24"/>
        </w:rPr>
        <w:t xml:space="preserve">, η οποία έχει μάλιστα </w:t>
      </w:r>
      <w:r w:rsidRPr="003C6DCA">
        <w:rPr>
          <w:rFonts w:eastAsia="Times New Roman"/>
          <w:szCs w:val="24"/>
        </w:rPr>
        <w:t>αρκετές διατάξεις</w:t>
      </w:r>
      <w:r>
        <w:rPr>
          <w:rFonts w:eastAsia="Times New Roman"/>
          <w:szCs w:val="24"/>
        </w:rPr>
        <w:t xml:space="preserve"> και </w:t>
      </w:r>
      <w:r w:rsidRPr="003C6DCA">
        <w:rPr>
          <w:rFonts w:eastAsia="Times New Roman"/>
          <w:szCs w:val="24"/>
        </w:rPr>
        <w:t>έχουμε γενικά μία θετική προσέγγιση</w:t>
      </w:r>
      <w:r>
        <w:rPr>
          <w:rFonts w:eastAsia="Times New Roman"/>
          <w:szCs w:val="24"/>
        </w:rPr>
        <w:t>. Θα την ψηφίσουμε συνολικά, ε</w:t>
      </w:r>
      <w:r w:rsidRPr="003C6DCA">
        <w:rPr>
          <w:rFonts w:eastAsia="Times New Roman"/>
          <w:szCs w:val="24"/>
        </w:rPr>
        <w:t>πειδή έτσι ψηφίζονται οι τροπολογίες</w:t>
      </w:r>
      <w:r>
        <w:rPr>
          <w:rFonts w:eastAsia="Times New Roman"/>
          <w:szCs w:val="24"/>
        </w:rPr>
        <w:t>.</w:t>
      </w:r>
      <w:r w:rsidRPr="003C6DCA">
        <w:rPr>
          <w:rFonts w:eastAsia="Times New Roman"/>
          <w:szCs w:val="24"/>
        </w:rPr>
        <w:t xml:space="preserve"> Ωστόσο</w:t>
      </w:r>
      <w:r>
        <w:rPr>
          <w:rFonts w:eastAsia="Times New Roman"/>
          <w:szCs w:val="24"/>
        </w:rPr>
        <w:t>,</w:t>
      </w:r>
      <w:r w:rsidRPr="003C6DCA">
        <w:rPr>
          <w:rFonts w:eastAsia="Times New Roman"/>
          <w:szCs w:val="24"/>
        </w:rPr>
        <w:t xml:space="preserve"> έχουμε να πούμε ότι εντάξει με τις παρατάσ</w:t>
      </w:r>
      <w:r w:rsidRPr="003C6DCA">
        <w:rPr>
          <w:rFonts w:eastAsia="Times New Roman"/>
          <w:szCs w:val="24"/>
        </w:rPr>
        <w:t>εις συμβάσεων</w:t>
      </w:r>
      <w:r>
        <w:rPr>
          <w:rFonts w:eastAsia="Times New Roman"/>
          <w:szCs w:val="24"/>
        </w:rPr>
        <w:t>. Έχουμε ψηφίσει δεν ξέρω εδώ σε αυτή την Α</w:t>
      </w:r>
      <w:r w:rsidRPr="003C6DCA">
        <w:rPr>
          <w:rFonts w:eastAsia="Times New Roman"/>
          <w:szCs w:val="24"/>
        </w:rPr>
        <w:t xml:space="preserve">ίθουσα πόσες φορές </w:t>
      </w:r>
      <w:r>
        <w:rPr>
          <w:rFonts w:eastAsia="Times New Roman"/>
          <w:szCs w:val="24"/>
        </w:rPr>
        <w:t>πόσων ειδών</w:t>
      </w:r>
      <w:r w:rsidRPr="003C6DCA">
        <w:rPr>
          <w:rFonts w:eastAsia="Times New Roman"/>
          <w:szCs w:val="24"/>
        </w:rPr>
        <w:t xml:space="preserve"> </w:t>
      </w:r>
      <w:r>
        <w:rPr>
          <w:rFonts w:eastAsia="Times New Roman"/>
          <w:szCs w:val="24"/>
        </w:rPr>
        <w:t>παρατάσεις συμβάσεων. Αυτό γίνεται και κ</w:t>
      </w:r>
      <w:r w:rsidRPr="003C6DCA">
        <w:rPr>
          <w:rFonts w:eastAsia="Times New Roman"/>
          <w:szCs w:val="24"/>
        </w:rPr>
        <w:t xml:space="preserve">άποια στιγμή </w:t>
      </w:r>
      <w:r w:rsidRPr="003C6DCA">
        <w:rPr>
          <w:rFonts w:eastAsia="Times New Roman"/>
          <w:szCs w:val="24"/>
        </w:rPr>
        <w:lastRenderedPageBreak/>
        <w:t>πρέπει να σταματήσει</w:t>
      </w:r>
      <w:r>
        <w:rPr>
          <w:rFonts w:eastAsia="Times New Roman"/>
          <w:szCs w:val="24"/>
        </w:rPr>
        <w:t>.</w:t>
      </w:r>
      <w:r w:rsidRPr="003C6DCA">
        <w:rPr>
          <w:rFonts w:eastAsia="Times New Roman"/>
          <w:szCs w:val="24"/>
        </w:rPr>
        <w:t xml:space="preserve"> Γιατί ξέρετε</w:t>
      </w:r>
      <w:r>
        <w:rPr>
          <w:rFonts w:eastAsia="Times New Roman"/>
          <w:szCs w:val="24"/>
        </w:rPr>
        <w:t>,</w:t>
      </w:r>
      <w:r w:rsidRPr="003C6DCA">
        <w:rPr>
          <w:rFonts w:eastAsia="Times New Roman"/>
          <w:szCs w:val="24"/>
        </w:rPr>
        <w:t xml:space="preserve"> οι ίδιοι οι εργαζόμενοι</w:t>
      </w:r>
      <w:r>
        <w:rPr>
          <w:rFonts w:eastAsia="Times New Roman"/>
          <w:szCs w:val="24"/>
        </w:rPr>
        <w:t>,</w:t>
      </w:r>
      <w:r w:rsidRPr="003C6DCA">
        <w:rPr>
          <w:rFonts w:eastAsia="Times New Roman"/>
          <w:szCs w:val="24"/>
        </w:rPr>
        <w:t xml:space="preserve"> οι οποίοι υφίστανται </w:t>
      </w:r>
      <w:r>
        <w:rPr>
          <w:rFonts w:eastAsia="Times New Roman"/>
          <w:szCs w:val="24"/>
        </w:rPr>
        <w:t xml:space="preserve">τη βάσανο αυτή </w:t>
      </w:r>
      <w:r w:rsidRPr="003C6DCA">
        <w:rPr>
          <w:rFonts w:eastAsia="Times New Roman"/>
          <w:szCs w:val="24"/>
        </w:rPr>
        <w:t>των εργασιακών σχέσ</w:t>
      </w:r>
      <w:r w:rsidRPr="003C6DCA">
        <w:rPr>
          <w:rFonts w:eastAsia="Times New Roman"/>
          <w:szCs w:val="24"/>
        </w:rPr>
        <w:t>εων</w:t>
      </w:r>
      <w:r>
        <w:rPr>
          <w:rFonts w:eastAsia="Times New Roman"/>
          <w:szCs w:val="24"/>
        </w:rPr>
        <w:t>,</w:t>
      </w:r>
      <w:r w:rsidRPr="003C6DCA">
        <w:rPr>
          <w:rFonts w:eastAsia="Times New Roman"/>
          <w:szCs w:val="24"/>
        </w:rPr>
        <w:t xml:space="preserve"> </w:t>
      </w:r>
      <w:proofErr w:type="spellStart"/>
      <w:r w:rsidRPr="003C6DCA">
        <w:rPr>
          <w:rFonts w:eastAsia="Times New Roman"/>
          <w:szCs w:val="24"/>
        </w:rPr>
        <w:t>ζούν</w:t>
      </w:r>
      <w:proofErr w:type="spellEnd"/>
      <w:r>
        <w:rPr>
          <w:rFonts w:eastAsia="Times New Roman"/>
          <w:szCs w:val="24"/>
        </w:rPr>
        <w:t xml:space="preserve"> κάθε φορά μέσα στο άγχος και </w:t>
      </w:r>
      <w:r w:rsidRPr="003C6DCA">
        <w:rPr>
          <w:rFonts w:eastAsia="Times New Roman"/>
          <w:szCs w:val="24"/>
        </w:rPr>
        <w:t>την αγωνία</w:t>
      </w:r>
      <w:r>
        <w:rPr>
          <w:rFonts w:eastAsia="Times New Roman"/>
          <w:szCs w:val="24"/>
        </w:rPr>
        <w:t>,</w:t>
      </w:r>
      <w:r w:rsidRPr="003C6DCA">
        <w:rPr>
          <w:rFonts w:eastAsia="Times New Roman"/>
          <w:szCs w:val="24"/>
        </w:rPr>
        <w:t xml:space="preserve"> όταν τελειώνουν οι συμβάσεις </w:t>
      </w:r>
      <w:r>
        <w:rPr>
          <w:rFonts w:eastAsia="Times New Roman"/>
          <w:szCs w:val="24"/>
        </w:rPr>
        <w:t>τους,</w:t>
      </w:r>
      <w:r w:rsidRPr="003C6DCA">
        <w:rPr>
          <w:rFonts w:eastAsia="Times New Roman"/>
          <w:szCs w:val="24"/>
        </w:rPr>
        <w:t xml:space="preserve"> πότε θα παραταθούν</w:t>
      </w:r>
      <w:r>
        <w:rPr>
          <w:rFonts w:eastAsia="Times New Roman"/>
          <w:szCs w:val="24"/>
        </w:rPr>
        <w:t>,</w:t>
      </w:r>
      <w:r w:rsidRPr="003C6DCA">
        <w:rPr>
          <w:rFonts w:eastAsia="Times New Roman"/>
          <w:szCs w:val="24"/>
        </w:rPr>
        <w:t xml:space="preserve"> αν θα παραταθούν και όλα τα σχετικά</w:t>
      </w:r>
      <w:r>
        <w:rPr>
          <w:rFonts w:eastAsia="Times New Roman"/>
          <w:szCs w:val="24"/>
        </w:rPr>
        <w:t>.</w:t>
      </w:r>
      <w:r w:rsidRPr="003C6DCA">
        <w:rPr>
          <w:rFonts w:eastAsia="Times New Roman"/>
          <w:szCs w:val="24"/>
        </w:rPr>
        <w:t xml:space="preserve"> Νομίζω ότι είναι πολύ δύσκολο να το περνάει αυτό ένας άνθρωπος</w:t>
      </w:r>
      <w:r>
        <w:rPr>
          <w:rFonts w:eastAsia="Times New Roman"/>
          <w:szCs w:val="24"/>
        </w:rPr>
        <w:t>. Κ</w:t>
      </w:r>
      <w:r w:rsidRPr="003C6DCA">
        <w:rPr>
          <w:rFonts w:eastAsia="Times New Roman"/>
          <w:szCs w:val="24"/>
        </w:rPr>
        <w:t>αι θα πρέπει</w:t>
      </w:r>
      <w:r>
        <w:rPr>
          <w:rFonts w:eastAsia="Times New Roman"/>
          <w:szCs w:val="24"/>
        </w:rPr>
        <w:t>,</w:t>
      </w:r>
      <w:r w:rsidRPr="003C6DCA">
        <w:rPr>
          <w:rFonts w:eastAsia="Times New Roman"/>
          <w:szCs w:val="24"/>
        </w:rPr>
        <w:t xml:space="preserve"> λέμε εμείς</w:t>
      </w:r>
      <w:r>
        <w:rPr>
          <w:rFonts w:eastAsia="Times New Roman"/>
          <w:szCs w:val="24"/>
        </w:rPr>
        <w:t>,</w:t>
      </w:r>
      <w:r w:rsidRPr="003C6DCA">
        <w:rPr>
          <w:rFonts w:eastAsia="Times New Roman"/>
          <w:szCs w:val="24"/>
        </w:rPr>
        <w:t xml:space="preserve"> κάποια στιγμή</w:t>
      </w:r>
      <w:r>
        <w:rPr>
          <w:rFonts w:eastAsia="Times New Roman"/>
          <w:szCs w:val="24"/>
        </w:rPr>
        <w:t>, ό</w:t>
      </w:r>
      <w:r w:rsidRPr="003C6DCA">
        <w:rPr>
          <w:rFonts w:eastAsia="Times New Roman"/>
          <w:szCs w:val="24"/>
        </w:rPr>
        <w:t>λο αυτ</w:t>
      </w:r>
      <w:r w:rsidRPr="003C6DCA">
        <w:rPr>
          <w:rFonts w:eastAsia="Times New Roman"/>
          <w:szCs w:val="24"/>
        </w:rPr>
        <w:t>ό να λυθεί με το μόνιμο προσωπικό</w:t>
      </w:r>
      <w:r>
        <w:rPr>
          <w:rFonts w:eastAsia="Times New Roman"/>
          <w:szCs w:val="24"/>
        </w:rPr>
        <w:t>.</w:t>
      </w:r>
      <w:r w:rsidRPr="003C6DCA">
        <w:rPr>
          <w:rFonts w:eastAsia="Times New Roman"/>
          <w:szCs w:val="24"/>
        </w:rPr>
        <w:t xml:space="preserve"> </w:t>
      </w:r>
    </w:p>
    <w:p w14:paraId="0A5C0F8F" w14:textId="77777777" w:rsidR="004A3142" w:rsidRDefault="002101D6">
      <w:pPr>
        <w:spacing w:line="600" w:lineRule="auto"/>
        <w:ind w:firstLine="720"/>
        <w:jc w:val="both"/>
        <w:rPr>
          <w:rFonts w:eastAsia="Times New Roman"/>
          <w:szCs w:val="24"/>
        </w:rPr>
      </w:pPr>
      <w:r>
        <w:rPr>
          <w:rFonts w:eastAsia="Times New Roman"/>
          <w:szCs w:val="24"/>
        </w:rPr>
        <w:t>Τ</w:t>
      </w:r>
      <w:r w:rsidRPr="003C6DCA">
        <w:rPr>
          <w:rFonts w:eastAsia="Times New Roman"/>
          <w:szCs w:val="24"/>
        </w:rPr>
        <w:t>ώρα για το ηλεκτρονικό εισιτήριο</w:t>
      </w:r>
      <w:r>
        <w:rPr>
          <w:rFonts w:eastAsia="Times New Roman"/>
          <w:szCs w:val="24"/>
        </w:rPr>
        <w:t>,</w:t>
      </w:r>
      <w:r w:rsidRPr="003C6DCA">
        <w:rPr>
          <w:rFonts w:eastAsia="Times New Roman"/>
          <w:szCs w:val="24"/>
        </w:rPr>
        <w:t xml:space="preserve"> ξέρετε το πρόβλημα </w:t>
      </w:r>
      <w:r>
        <w:rPr>
          <w:rFonts w:eastAsia="Times New Roman"/>
          <w:szCs w:val="24"/>
        </w:rPr>
        <w:t xml:space="preserve">δεν είναι στο </w:t>
      </w:r>
      <w:r w:rsidRPr="003C6DCA">
        <w:rPr>
          <w:rFonts w:eastAsia="Times New Roman"/>
          <w:szCs w:val="24"/>
        </w:rPr>
        <w:t>επίθετο</w:t>
      </w:r>
      <w:r>
        <w:rPr>
          <w:rFonts w:eastAsia="Times New Roman"/>
          <w:szCs w:val="24"/>
        </w:rPr>
        <w:t>, αλλά στο</w:t>
      </w:r>
      <w:r w:rsidRPr="003C6DCA">
        <w:rPr>
          <w:rFonts w:eastAsia="Times New Roman"/>
          <w:szCs w:val="24"/>
        </w:rPr>
        <w:t xml:space="preserve"> ουσιαστικό</w:t>
      </w:r>
      <w:r>
        <w:rPr>
          <w:rFonts w:eastAsia="Times New Roman"/>
          <w:szCs w:val="24"/>
        </w:rPr>
        <w:t xml:space="preserve">, είναι στο </w:t>
      </w:r>
      <w:r w:rsidRPr="003C6DCA">
        <w:rPr>
          <w:rFonts w:eastAsia="Times New Roman"/>
          <w:szCs w:val="24"/>
        </w:rPr>
        <w:t>εισιτήριο</w:t>
      </w:r>
      <w:r>
        <w:rPr>
          <w:rFonts w:eastAsia="Times New Roman"/>
          <w:szCs w:val="24"/>
        </w:rPr>
        <w:t>. Α</w:t>
      </w:r>
      <w:r w:rsidRPr="003C6DCA">
        <w:rPr>
          <w:rFonts w:eastAsia="Times New Roman"/>
          <w:szCs w:val="24"/>
        </w:rPr>
        <w:t>σφαλώς και είμαστε υπέρ του εκσυγχρονισμού</w:t>
      </w:r>
      <w:r>
        <w:rPr>
          <w:rFonts w:eastAsia="Times New Roman"/>
          <w:szCs w:val="24"/>
        </w:rPr>
        <w:t>,</w:t>
      </w:r>
      <w:r w:rsidRPr="003C6DCA">
        <w:rPr>
          <w:rFonts w:eastAsia="Times New Roman"/>
          <w:szCs w:val="24"/>
        </w:rPr>
        <w:t xml:space="preserve"> ούτε λόγος</w:t>
      </w:r>
      <w:r>
        <w:rPr>
          <w:rFonts w:eastAsia="Times New Roman"/>
          <w:szCs w:val="24"/>
        </w:rPr>
        <w:t>,</w:t>
      </w:r>
      <w:r w:rsidRPr="003C6DCA">
        <w:rPr>
          <w:rFonts w:eastAsia="Times New Roman"/>
          <w:szCs w:val="24"/>
        </w:rPr>
        <w:t xml:space="preserve"> αλλά το εισιτήριο</w:t>
      </w:r>
      <w:r>
        <w:rPr>
          <w:rFonts w:eastAsia="Times New Roman"/>
          <w:szCs w:val="24"/>
        </w:rPr>
        <w:t>, κ</w:t>
      </w:r>
      <w:r w:rsidRPr="003C6DCA">
        <w:rPr>
          <w:rFonts w:eastAsia="Times New Roman"/>
          <w:szCs w:val="24"/>
        </w:rPr>
        <w:t>ύριε Υπουργέ</w:t>
      </w:r>
      <w:r>
        <w:rPr>
          <w:rFonts w:eastAsia="Times New Roman"/>
          <w:szCs w:val="24"/>
        </w:rPr>
        <w:t>,</w:t>
      </w:r>
      <w:r w:rsidRPr="003C6DCA">
        <w:rPr>
          <w:rFonts w:eastAsia="Times New Roman"/>
          <w:szCs w:val="24"/>
        </w:rPr>
        <w:t xml:space="preserve"> είναι ακριβό</w:t>
      </w:r>
      <w:r>
        <w:rPr>
          <w:rFonts w:eastAsia="Times New Roman"/>
          <w:szCs w:val="24"/>
        </w:rPr>
        <w:t>. Και ιδιαίτερα για τέτοια</w:t>
      </w:r>
      <w:r w:rsidRPr="003C6DCA">
        <w:rPr>
          <w:rFonts w:eastAsia="Times New Roman"/>
          <w:szCs w:val="24"/>
        </w:rPr>
        <w:t xml:space="preserve"> εμβληματικά μνημεία πολιτισμού</w:t>
      </w:r>
      <w:r>
        <w:rPr>
          <w:rFonts w:eastAsia="Times New Roman"/>
          <w:szCs w:val="24"/>
        </w:rPr>
        <w:t>,</w:t>
      </w:r>
      <w:r w:rsidRPr="003C6DCA">
        <w:rPr>
          <w:rFonts w:eastAsia="Times New Roman"/>
          <w:szCs w:val="24"/>
        </w:rPr>
        <w:t xml:space="preserve"> όπως είναι η Ακρόπολη</w:t>
      </w:r>
      <w:r>
        <w:rPr>
          <w:rFonts w:eastAsia="Times New Roman"/>
          <w:szCs w:val="24"/>
        </w:rPr>
        <w:t>, θα έλεγα ότι πολλές φορές ε</w:t>
      </w:r>
      <w:r w:rsidRPr="003C6DCA">
        <w:rPr>
          <w:rFonts w:eastAsia="Times New Roman"/>
          <w:szCs w:val="24"/>
        </w:rPr>
        <w:t>ίναι και απαγορευτικό να δώσει κανείς 20 ευρώ για να το επισκεφτεί</w:t>
      </w:r>
      <w:r>
        <w:rPr>
          <w:rFonts w:eastAsia="Times New Roman"/>
          <w:szCs w:val="24"/>
        </w:rPr>
        <w:t>. Κ</w:t>
      </w:r>
      <w:r w:rsidRPr="003C6DCA">
        <w:rPr>
          <w:rFonts w:eastAsia="Times New Roman"/>
          <w:szCs w:val="24"/>
        </w:rPr>
        <w:t>αι ξέ</w:t>
      </w:r>
      <w:r>
        <w:rPr>
          <w:rFonts w:eastAsia="Times New Roman"/>
          <w:szCs w:val="24"/>
        </w:rPr>
        <w:t>ρετε κι εσείς β</w:t>
      </w:r>
      <w:r w:rsidRPr="003C6DCA">
        <w:rPr>
          <w:rFonts w:eastAsia="Times New Roman"/>
          <w:szCs w:val="24"/>
        </w:rPr>
        <w:t xml:space="preserve">εβαίως ότι η </w:t>
      </w:r>
      <w:proofErr w:type="spellStart"/>
      <w:r w:rsidRPr="003C6DCA">
        <w:rPr>
          <w:rFonts w:eastAsia="Times New Roman"/>
          <w:szCs w:val="24"/>
        </w:rPr>
        <w:t>επισκεψιμότητα</w:t>
      </w:r>
      <w:proofErr w:type="spellEnd"/>
      <w:r w:rsidRPr="003C6DCA">
        <w:rPr>
          <w:rFonts w:eastAsia="Times New Roman"/>
          <w:szCs w:val="24"/>
        </w:rPr>
        <w:t xml:space="preserve"> αυ</w:t>
      </w:r>
      <w:r>
        <w:rPr>
          <w:rFonts w:eastAsia="Times New Roman"/>
          <w:szCs w:val="24"/>
        </w:rPr>
        <w:t>ξάνεται τους κα</w:t>
      </w:r>
      <w:r>
        <w:rPr>
          <w:rFonts w:eastAsia="Times New Roman"/>
          <w:szCs w:val="24"/>
        </w:rPr>
        <w:t>λοκαιρινούς μήνες. Ό</w:t>
      </w:r>
      <w:r w:rsidRPr="003C6DCA">
        <w:rPr>
          <w:rFonts w:eastAsia="Times New Roman"/>
          <w:szCs w:val="24"/>
        </w:rPr>
        <w:t>ταν έχει καλό καιρό θα β</w:t>
      </w:r>
      <w:r>
        <w:rPr>
          <w:rFonts w:eastAsia="Times New Roman"/>
          <w:szCs w:val="24"/>
        </w:rPr>
        <w:t>γουν οι άνθρωποι να επισκεφθ</w:t>
      </w:r>
      <w:r w:rsidRPr="003C6DCA">
        <w:rPr>
          <w:rFonts w:eastAsia="Times New Roman"/>
          <w:szCs w:val="24"/>
        </w:rPr>
        <w:t xml:space="preserve">ούν </w:t>
      </w:r>
      <w:r>
        <w:rPr>
          <w:rFonts w:eastAsia="Times New Roman"/>
          <w:szCs w:val="24"/>
        </w:rPr>
        <w:t xml:space="preserve">μνημεία, δεν θα πάνε μέσα στο </w:t>
      </w:r>
      <w:r w:rsidRPr="003C6DCA">
        <w:rPr>
          <w:rFonts w:eastAsia="Times New Roman"/>
          <w:szCs w:val="24"/>
        </w:rPr>
        <w:t xml:space="preserve">καταχείμωνο με τη βροχή και </w:t>
      </w:r>
      <w:r>
        <w:rPr>
          <w:rFonts w:eastAsia="Times New Roman"/>
          <w:szCs w:val="24"/>
        </w:rPr>
        <w:t>τον αέρα ν</w:t>
      </w:r>
      <w:r w:rsidRPr="003C6DCA">
        <w:rPr>
          <w:rFonts w:eastAsia="Times New Roman"/>
          <w:szCs w:val="24"/>
        </w:rPr>
        <w:t>α επισκ</w:t>
      </w:r>
      <w:r>
        <w:rPr>
          <w:rFonts w:eastAsia="Times New Roman"/>
          <w:szCs w:val="24"/>
        </w:rPr>
        <w:t>εφθούν</w:t>
      </w:r>
      <w:r w:rsidRPr="003C6DCA">
        <w:rPr>
          <w:rFonts w:eastAsia="Times New Roman"/>
          <w:szCs w:val="24"/>
        </w:rPr>
        <w:t xml:space="preserve"> τα αρχαία μνημεία</w:t>
      </w:r>
      <w:r>
        <w:rPr>
          <w:rFonts w:eastAsia="Times New Roman"/>
          <w:szCs w:val="24"/>
        </w:rPr>
        <w:t>. Έ</w:t>
      </w:r>
      <w:r w:rsidRPr="003C6DCA">
        <w:rPr>
          <w:rFonts w:eastAsia="Times New Roman"/>
          <w:szCs w:val="24"/>
        </w:rPr>
        <w:t>τσι είναι</w:t>
      </w:r>
      <w:r>
        <w:rPr>
          <w:rFonts w:eastAsia="Times New Roman"/>
          <w:szCs w:val="24"/>
        </w:rPr>
        <w:t xml:space="preserve">. </w:t>
      </w:r>
    </w:p>
    <w:p w14:paraId="0A5C0F90" w14:textId="77777777" w:rsidR="004A3142" w:rsidRDefault="002101D6">
      <w:pPr>
        <w:spacing w:line="600" w:lineRule="auto"/>
        <w:ind w:firstLine="720"/>
        <w:jc w:val="both"/>
        <w:rPr>
          <w:rFonts w:eastAsia="Times New Roman"/>
          <w:szCs w:val="24"/>
        </w:rPr>
      </w:pPr>
      <w:r>
        <w:rPr>
          <w:rFonts w:eastAsia="Times New Roman"/>
          <w:szCs w:val="24"/>
        </w:rPr>
        <w:lastRenderedPageBreak/>
        <w:t>Κ</w:t>
      </w:r>
      <w:r w:rsidRPr="003C6DCA">
        <w:rPr>
          <w:rFonts w:eastAsia="Times New Roman"/>
          <w:szCs w:val="24"/>
        </w:rPr>
        <w:t>αι γι</w:t>
      </w:r>
      <w:r>
        <w:rPr>
          <w:rFonts w:eastAsia="Times New Roman"/>
          <w:szCs w:val="24"/>
        </w:rPr>
        <w:t>’ αυτό ί</w:t>
      </w:r>
      <w:r w:rsidRPr="003C6DCA">
        <w:rPr>
          <w:rFonts w:eastAsia="Times New Roman"/>
          <w:szCs w:val="24"/>
        </w:rPr>
        <w:t>σως και τα στοιχεία που έχουμε είναι μέχρι το 2016 α</w:t>
      </w:r>
      <w:r w:rsidRPr="003C6DCA">
        <w:rPr>
          <w:rFonts w:eastAsia="Times New Roman"/>
          <w:szCs w:val="24"/>
        </w:rPr>
        <w:t xml:space="preserve">πό το </w:t>
      </w:r>
      <w:r>
        <w:rPr>
          <w:rFonts w:eastAsia="Times New Roman"/>
          <w:szCs w:val="24"/>
        </w:rPr>
        <w:t>ΤΑΠΑ, π</w:t>
      </w:r>
      <w:r w:rsidRPr="003C6DCA">
        <w:rPr>
          <w:rFonts w:eastAsia="Times New Roman"/>
          <w:szCs w:val="24"/>
        </w:rPr>
        <w:t xml:space="preserve">αρά το ότι το </w:t>
      </w:r>
      <w:r>
        <w:rPr>
          <w:rFonts w:eastAsia="Times New Roman"/>
          <w:szCs w:val="24"/>
        </w:rPr>
        <w:t>πρώτο οκτά</w:t>
      </w:r>
      <w:r w:rsidRPr="003C6DCA">
        <w:rPr>
          <w:rFonts w:eastAsia="Times New Roman"/>
          <w:szCs w:val="24"/>
        </w:rPr>
        <w:t xml:space="preserve">μηνο </w:t>
      </w:r>
      <w:r>
        <w:rPr>
          <w:rFonts w:eastAsia="Times New Roman"/>
          <w:szCs w:val="24"/>
        </w:rPr>
        <w:t xml:space="preserve">του </w:t>
      </w:r>
      <w:r w:rsidRPr="003C6DCA">
        <w:rPr>
          <w:rFonts w:eastAsia="Times New Roman"/>
          <w:szCs w:val="24"/>
        </w:rPr>
        <w:t>2016</w:t>
      </w:r>
      <w:r>
        <w:rPr>
          <w:rFonts w:eastAsia="Times New Roman"/>
          <w:szCs w:val="24"/>
        </w:rPr>
        <w:t xml:space="preserve"> </w:t>
      </w:r>
      <w:r w:rsidRPr="003C6DCA">
        <w:rPr>
          <w:rFonts w:eastAsia="Times New Roman"/>
          <w:szCs w:val="24"/>
        </w:rPr>
        <w:t>είχαμε μείωση επισκέψεων στους αρχαιολογικούς χώρους</w:t>
      </w:r>
      <w:r>
        <w:rPr>
          <w:rFonts w:eastAsia="Times New Roman"/>
          <w:szCs w:val="24"/>
        </w:rPr>
        <w:t xml:space="preserve"> και</w:t>
      </w:r>
      <w:r w:rsidRPr="003C6DCA">
        <w:rPr>
          <w:rFonts w:eastAsia="Times New Roman"/>
          <w:szCs w:val="24"/>
        </w:rPr>
        <w:t xml:space="preserve"> αύξηση των εσόδων</w:t>
      </w:r>
      <w:r>
        <w:rPr>
          <w:rFonts w:eastAsia="Times New Roman"/>
          <w:szCs w:val="24"/>
        </w:rPr>
        <w:t>. Πώ</w:t>
      </w:r>
      <w:r w:rsidRPr="003C6DCA">
        <w:rPr>
          <w:rFonts w:eastAsia="Times New Roman"/>
          <w:szCs w:val="24"/>
        </w:rPr>
        <w:t>ς έγινε αυτό</w:t>
      </w:r>
      <w:r>
        <w:rPr>
          <w:rFonts w:eastAsia="Times New Roman"/>
          <w:szCs w:val="24"/>
        </w:rPr>
        <w:t>; Π</w:t>
      </w:r>
      <w:r w:rsidRPr="003C6DCA">
        <w:rPr>
          <w:rFonts w:eastAsia="Times New Roman"/>
          <w:szCs w:val="24"/>
        </w:rPr>
        <w:t>ολύ απλά</w:t>
      </w:r>
      <w:r>
        <w:rPr>
          <w:rFonts w:eastAsia="Times New Roman"/>
          <w:szCs w:val="24"/>
        </w:rPr>
        <w:t>,</w:t>
      </w:r>
      <w:r w:rsidRPr="003C6DCA">
        <w:rPr>
          <w:rFonts w:eastAsia="Times New Roman"/>
          <w:szCs w:val="24"/>
        </w:rPr>
        <w:t xml:space="preserve"> επειδή αυξήθηκαν </w:t>
      </w:r>
      <w:r>
        <w:rPr>
          <w:rFonts w:eastAsia="Times New Roman"/>
          <w:szCs w:val="24"/>
        </w:rPr>
        <w:t>θεαματικά τα εισιτήρια.</w:t>
      </w:r>
    </w:p>
    <w:p w14:paraId="0A5C0F91" w14:textId="77777777" w:rsidR="004A3142" w:rsidRDefault="002101D6">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ΣΤ΄ Αντιπρ</w:t>
      </w:r>
      <w:r>
        <w:rPr>
          <w:rFonts w:eastAsia="Times New Roman"/>
          <w:szCs w:val="24"/>
        </w:rPr>
        <w:t xml:space="preserve">όεδρος της Βουλής κ. </w:t>
      </w:r>
      <w:r w:rsidRPr="00F849E1">
        <w:rPr>
          <w:rFonts w:eastAsia="Times New Roman"/>
          <w:b/>
          <w:szCs w:val="24"/>
        </w:rPr>
        <w:t>ΓΕΩΡΓΙΟΣ ΛΑΜΠΡΟΥΛΗΣ</w:t>
      </w:r>
      <w:r>
        <w:rPr>
          <w:rFonts w:eastAsia="Times New Roman"/>
          <w:szCs w:val="24"/>
        </w:rPr>
        <w:t>)</w:t>
      </w:r>
    </w:p>
    <w:p w14:paraId="0A5C0F9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Συνολικά, όπως είπα, θα τοποθετηθούμε θετικά για την τροπολογία αυτή, η οποία έχει πάρα πολλές επιμέρους ρυθμίσεις και θα θέλαμε και την τελική σας θέση για αυτό το Μουσείο Βρανά, να πείτε κάτι εδώ</w:t>
      </w:r>
      <w:r w:rsidRPr="00D16B79">
        <w:rPr>
          <w:rFonts w:eastAsia="Times New Roman" w:cs="Times New Roman"/>
          <w:szCs w:val="24"/>
        </w:rPr>
        <w:t xml:space="preserve">, </w:t>
      </w:r>
      <w:r>
        <w:rPr>
          <w:rFonts w:eastAsia="Times New Roman" w:cs="Times New Roman"/>
          <w:szCs w:val="24"/>
        </w:rPr>
        <w:t>δηλαδή, αν κατα</w:t>
      </w:r>
      <w:r>
        <w:rPr>
          <w:rFonts w:eastAsia="Times New Roman" w:cs="Times New Roman"/>
          <w:szCs w:val="24"/>
        </w:rPr>
        <w:t>τεθεί, πότε θα κατατεθεί και σε ποιο νομοσχέδιο.</w:t>
      </w:r>
    </w:p>
    <w:p w14:paraId="0A5C0F9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Ευχαριστώ.</w:t>
      </w:r>
    </w:p>
    <w:p w14:paraId="0A5C0F94" w14:textId="77777777" w:rsidR="004A3142" w:rsidRDefault="002101D6">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Θα δώσουμε τον λόγο για τη δευτερολογία στον ειδικό αγορητή της Χρυσής Αυγής.</w:t>
      </w:r>
    </w:p>
    <w:p w14:paraId="0A5C0F9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ΑΝΤΩΝΙΟΣ ΓΡΕΓΟΣ</w:t>
      </w:r>
      <w:r w:rsidRPr="007443C9">
        <w:rPr>
          <w:rFonts w:eastAsia="Times New Roman" w:cs="Times New Roman"/>
          <w:b/>
          <w:szCs w:val="24"/>
        </w:rPr>
        <w:t>:</w:t>
      </w:r>
      <w:r w:rsidRPr="007443C9">
        <w:rPr>
          <w:rFonts w:eastAsia="Times New Roman" w:cs="Times New Roman"/>
          <w:szCs w:val="24"/>
        </w:rPr>
        <w:t xml:space="preserve"> </w:t>
      </w:r>
      <w:r>
        <w:rPr>
          <w:rFonts w:eastAsia="Times New Roman" w:cs="Times New Roman"/>
          <w:szCs w:val="24"/>
        </w:rPr>
        <w:t>Ευχαριστώ, κύριε Πρόεδρε.</w:t>
      </w:r>
    </w:p>
    <w:p w14:paraId="0A5C0F9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 xml:space="preserve">Μερικές παρατηρήσεις μόνο θα κάνω. Την ώρα που συζητείται στην </w:t>
      </w:r>
      <w:r>
        <w:rPr>
          <w:rFonts w:eastAsia="Times New Roman" w:cs="Times New Roman"/>
          <w:szCs w:val="24"/>
        </w:rPr>
        <w:t xml:space="preserve">επιτροπή </w:t>
      </w:r>
      <w:r>
        <w:rPr>
          <w:rFonts w:eastAsia="Times New Roman" w:cs="Times New Roman"/>
          <w:szCs w:val="24"/>
        </w:rPr>
        <w:t>νομοσχέδιο που αφορά τον αθλητισμό με εξήντα τρία άρθρα, είχαμε και πάλι εκπρόθεσμες τροπολογίες και μία εντελώς άσχετη του Υπουργείου Εθνικής Άμυνας. Σας είχαμε παρακαλέσει να μην επα</w:t>
      </w:r>
      <w:r>
        <w:rPr>
          <w:rFonts w:eastAsia="Times New Roman" w:cs="Times New Roman"/>
          <w:szCs w:val="24"/>
        </w:rPr>
        <w:t>ναληφθεί αυτό το φαινόμενο.</w:t>
      </w:r>
    </w:p>
    <w:p w14:paraId="0A5C0F9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Έχουμε καταθέσει πάρα πολλές ερωτήσεις, κύριε Υπουργέ, σχετικά με θέματα του Υπουργείου και θα πρέπει να απαντάτε και σε αυτές, και στις απλές ερωτήσεις και στις επίκαιρες ερωτήσεις. Είναι υποχρέωσή σας.</w:t>
      </w:r>
    </w:p>
    <w:p w14:paraId="0A5C0F98"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Έχουμε καταθέσει ερωτήσε</w:t>
      </w:r>
      <w:r>
        <w:rPr>
          <w:rFonts w:eastAsia="Times New Roman" w:cs="Times New Roman"/>
          <w:szCs w:val="24"/>
        </w:rPr>
        <w:t xml:space="preserve">ις σχετικά με το </w:t>
      </w:r>
      <w:r>
        <w:rPr>
          <w:rFonts w:eastAsia="Times New Roman" w:cs="Times New Roman"/>
          <w:szCs w:val="24"/>
        </w:rPr>
        <w:t xml:space="preserve">μνημείο </w:t>
      </w:r>
      <w:r>
        <w:rPr>
          <w:rFonts w:eastAsia="Times New Roman" w:cs="Times New Roman"/>
          <w:szCs w:val="24"/>
        </w:rPr>
        <w:t>της Αμφίπολης για ευνόητους λόγους και κυρίως, για την οικία του Παύλου Μελά, η οποία ρημάζει εδώ και χρόνια και θα πρέπει να δοθεί ιδιαίτερη βαρύτητα σε αυτό το θέμα -είναι το σύμβολο του Μακεδονικού Αγώνα, όπως φυσικά και για όλα</w:t>
      </w:r>
      <w:r>
        <w:rPr>
          <w:rFonts w:eastAsia="Times New Roman" w:cs="Times New Roman"/>
          <w:szCs w:val="24"/>
        </w:rPr>
        <w:t xml:space="preserve"> τα αρχαία μνημεία που πέρασαν στο ΤΑΙΠΕΔ.</w:t>
      </w:r>
    </w:p>
    <w:p w14:paraId="0A5C0F99"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Αναφερθήκατε σε καθυστερήσεις που γίνονται στο μετρό Θεσσαλονίκης. Βιάστηκε, όμως, ο Πρωθυπουργός να εγκαινιά</w:t>
      </w:r>
      <w:r>
        <w:rPr>
          <w:rFonts w:eastAsia="Times New Roman" w:cs="Times New Roman"/>
          <w:szCs w:val="24"/>
        </w:rPr>
        <w:lastRenderedPageBreak/>
        <w:t>σει έναν σταθμό στη Θεσσαλονίκη, όταν την επισκέφθηκε τελευταία φορά. Φυσικά, αυτό το έκανε για προεκλογ</w:t>
      </w:r>
      <w:r>
        <w:rPr>
          <w:rFonts w:eastAsia="Times New Roman" w:cs="Times New Roman"/>
          <w:szCs w:val="24"/>
        </w:rPr>
        <w:t>ικούς λόγους. Βεβαίως, ο λαός της Θεσσαλονίκης περιμένει αυτό το μετρό εδώ και πάρα πολλά χρόνια, αλλά με αυτή την στάση της Κυβέρνησης και με τις νέες καθυστερήσεις και γελάει και εξοργίζεται. Έχει ανακοινωθεί και πάλι -και δεν θα έπρεπε να έχει σταματήσε</w:t>
      </w:r>
      <w:r>
        <w:rPr>
          <w:rFonts w:eastAsia="Times New Roman" w:cs="Times New Roman"/>
          <w:szCs w:val="24"/>
        </w:rPr>
        <w:t>ι ποτέ φυσικά- το θέμα με τα γλυπτά του Παρθενώνα. Επιτέλους, κάτι πρέπει να γίνει και με αυτό.</w:t>
      </w:r>
    </w:p>
    <w:p w14:paraId="0A5C0F9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Έχετε πάρα πολύ λίγο χρόνο στη διάθεσή σας μέχρι τις εκλογές. Μέχρι τώρα, όμως, ελάχιστα θετικά δείγματα έχετε δείξει και θυμίζετε έντονα τις προηγούμενες αποτυ</w:t>
      </w:r>
      <w:r>
        <w:rPr>
          <w:rFonts w:eastAsia="Times New Roman" w:cs="Times New Roman"/>
          <w:szCs w:val="24"/>
        </w:rPr>
        <w:t>χημένες κυβερνήσεις.</w:t>
      </w:r>
    </w:p>
    <w:p w14:paraId="0A5C0F9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Σας ευχαριστώ.</w:t>
      </w:r>
    </w:p>
    <w:p w14:paraId="0A5C0F9C" w14:textId="77777777" w:rsidR="004A3142" w:rsidRDefault="002101D6">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Τον λόγο έχει ο εισηγητής του ΣΥΡΙΖΑ κ. Μπαλτάς, για τη δευτερολογία του.</w:t>
      </w:r>
    </w:p>
    <w:p w14:paraId="0A5C0F9D"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ΑΡΙΣΤΕΙΔΗΣ ΜΠΑΛΤΑΣ</w:t>
      </w:r>
      <w:r w:rsidRPr="002E4B78">
        <w:rPr>
          <w:rFonts w:eastAsia="Times New Roman" w:cs="Times New Roman"/>
          <w:b/>
          <w:szCs w:val="24"/>
        </w:rPr>
        <w:t>:</w:t>
      </w:r>
      <w:r>
        <w:rPr>
          <w:rFonts w:eastAsia="Times New Roman" w:cs="Times New Roman"/>
          <w:szCs w:val="24"/>
        </w:rPr>
        <w:t xml:space="preserve"> Ευχαριστώ, κύριε Πρόεδρε.</w:t>
      </w:r>
    </w:p>
    <w:p w14:paraId="0A5C0F9E"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lastRenderedPageBreak/>
        <w:t>Δεν θα δευτερολογούσα -και ευχαριστώ που μου δίνετε τον λόγο- γιατ</w:t>
      </w:r>
      <w:r>
        <w:rPr>
          <w:rFonts w:eastAsia="Times New Roman" w:cs="Times New Roman"/>
          <w:szCs w:val="24"/>
        </w:rPr>
        <w:t>ί ήλπιζα ότι στο τέλος αυτής της διαδικασίας θα είχε αποκατασταθεί ένα πλαίσιο συνεννόησης σε σχέση με τον χαρακτήρα αυτού του νομοσχεδίου και όσα είπαμε στις ομιλίες μας.</w:t>
      </w:r>
    </w:p>
    <w:p w14:paraId="0A5C0F9F"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Η κ. Κεφαλογιάννη, κατά τη γνώμη μου, δεν έκανε αυτό, οπότε υποχρεούμαι κατά κάποιον</w:t>
      </w:r>
      <w:r>
        <w:rPr>
          <w:rFonts w:eastAsia="Times New Roman" w:cs="Times New Roman"/>
          <w:szCs w:val="24"/>
        </w:rPr>
        <w:t xml:space="preserve"> τρόπο να δώσω μια απάντηση πολύ συγκεκριμένη και σύντομη.</w:t>
      </w:r>
    </w:p>
    <w:p w14:paraId="0A5C0FA0"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Η γενική κατηγορία είναι ότι καθυστερούμε. Κατά τη γνώμη μου, αυτό σημαίνει ότι μάλλον δεν έχει καταλάβει πώς λειτουργούν οι υπηρεσίες, πώς λειτουργούν τα Υπουργεία, πόσες δυσκολίες υπάρχουν για να</w:t>
      </w:r>
      <w:r>
        <w:rPr>
          <w:rFonts w:eastAsia="Times New Roman" w:cs="Times New Roman"/>
          <w:szCs w:val="24"/>
        </w:rPr>
        <w:t xml:space="preserve"> ολοκληρωθεί κάποιος έλεγχος. Όπως προσπάθησα να πω στην εισήγησή μου, εδώ είχαμε ένα φαινόμενο και αναφέρομαι στο Ταμείο Αλληλοβοηθείας, το οποίο ήταν τόσο καλά εγκατεστημένο επί δεκαετίες, ώστε είχε ήδη φροντίσει το ίδιο νομικά να κατοχυρώσει τον εαυτό τ</w:t>
      </w:r>
      <w:r>
        <w:rPr>
          <w:rFonts w:eastAsia="Times New Roman" w:cs="Times New Roman"/>
          <w:szCs w:val="24"/>
        </w:rPr>
        <w:t xml:space="preserve">ου, ώστε να μη μπορεί να αλλάξει, αν δεν συμφωνεί το ίδιο στην αλλαγή του αφ’ ενός, αφ’ ετέρου, να έχει διά νόμου κατοχυρώσει ποσοστό </w:t>
      </w:r>
      <w:r>
        <w:rPr>
          <w:rFonts w:eastAsia="Times New Roman" w:cs="Times New Roman"/>
          <w:szCs w:val="24"/>
        </w:rPr>
        <w:lastRenderedPageBreak/>
        <w:t>επί των πόρων του ΤΑΠ για τη δική του χρηματοδότηση και τρίτον, να έχει το πλήρως ανεξέλεγκτο πάλι με κατατεθειμένα χαρτιά</w:t>
      </w:r>
      <w:r>
        <w:rPr>
          <w:rFonts w:eastAsia="Times New Roman" w:cs="Times New Roman"/>
          <w:szCs w:val="24"/>
        </w:rPr>
        <w:t xml:space="preserve"> ως προς το πού πηγαίνουν αυτά τα λεφτά.</w:t>
      </w:r>
    </w:p>
    <w:p w14:paraId="0A5C0FA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Αυτά τα λεφτά, αν θέλετε, πήγαιναν στα γραφεία Υπουργών και στις ομοσπονδίες, ώστε τα γραφεία Υπουργών και οι ομοσπονδίες εν τη αγαστή συμπαιγνία, θα έλεγα, πολιτικής ηγεσίας και ενός συνδικαλισμού -θα μου επιτρέψει</w:t>
      </w:r>
      <w:r>
        <w:rPr>
          <w:rFonts w:eastAsia="Times New Roman" w:cs="Times New Roman"/>
          <w:szCs w:val="24"/>
        </w:rPr>
        <w:t xml:space="preserve"> μια ελαφριά διαφοροποίηση ο κ. Δελής, το ίδιο εννοούμε- τον οποίο δεν θα έλεγα κρατικό, αλλά δικομματικό συνδικαλισμό, διότι η ίδια η ηγεσία του Ταμείου Αλληλοβοηθείας ήταν διαχρονικά εκεί η ίδια και κάθε κυβέρνηση την ανανέωνε και πηγαίναμε παρακάτω.</w:t>
      </w:r>
    </w:p>
    <w:p w14:paraId="0A5C0FA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 λοιπόν, δεν θέλετε να καταλάβετε, η κ. Κεφαλογιάννη και οι υπόλοιποι συνάδελφοι, ότι αυτό είναι ένα μείζον θέμα μορφής διοίκησης της χώρας επί δεκαπενταετίες στο επίπεδο της μεσαίας διαπλοκής, όχι της μεγάλης, όχι για τα εξοπλιστικά, όχι για τη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xml:space="preserve">, όχι για τη </w:t>
      </w:r>
      <w:r>
        <w:rPr>
          <w:rFonts w:eastAsia="Times New Roman" w:cs="Times New Roman"/>
          <w:szCs w:val="24"/>
        </w:rPr>
        <w:t>«</w:t>
      </w:r>
      <w:r>
        <w:rPr>
          <w:rFonts w:eastAsia="Times New Roman" w:cs="Times New Roman"/>
          <w:szCs w:val="24"/>
          <w:lang w:val="en-GB"/>
        </w:rPr>
        <w:t>SIEMENS</w:t>
      </w:r>
      <w:r>
        <w:rPr>
          <w:rFonts w:eastAsia="Times New Roman" w:cs="Times New Roman"/>
          <w:szCs w:val="24"/>
        </w:rPr>
        <w:t>»</w:t>
      </w:r>
      <w:r>
        <w:rPr>
          <w:rFonts w:eastAsia="Times New Roman" w:cs="Times New Roman"/>
          <w:szCs w:val="24"/>
        </w:rPr>
        <w:t xml:space="preserve">, κάτω μια τάξη μεγέθους, αλλά αυτή η τάξη μεγέθους αν είναι οριζόντια σε όλο τον κρατικό μηχανισμό και σε όλη τη Γενική Κυβέρνηση, τα λεφτά </w:t>
      </w:r>
      <w:r>
        <w:rPr>
          <w:rFonts w:eastAsia="Times New Roman" w:cs="Times New Roman"/>
          <w:szCs w:val="24"/>
        </w:rPr>
        <w:lastRenderedPageBreak/>
        <w:t>που διασπαθίζονται έτσι είναι ισάξια του χρέους της χώρας περίπου. Αυτό πρέπει να το καταλάβο</w:t>
      </w:r>
      <w:r>
        <w:rPr>
          <w:rFonts w:eastAsia="Times New Roman" w:cs="Times New Roman"/>
          <w:szCs w:val="24"/>
        </w:rPr>
        <w:t>υμε.</w:t>
      </w:r>
    </w:p>
    <w:p w14:paraId="0A5C0FA3"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Πρέπει να καταλάβουμε, απαντώντας στον κ. Τζαβάρα, ότι βεβαίως το Υπουργείο Πολιτισμού σού δίνει μια τέτοιας μορφής ανάταση για να προχωρήσεις, να σκεφτείς, να δεις και αισθητικά τα πράγματα -κα</w:t>
      </w:r>
      <w:r>
        <w:rPr>
          <w:rFonts w:eastAsia="Times New Roman" w:cs="Times New Roman"/>
          <w:szCs w:val="24"/>
        </w:rPr>
        <w:t>μ</w:t>
      </w:r>
      <w:r>
        <w:rPr>
          <w:rFonts w:eastAsia="Times New Roman" w:cs="Times New Roman"/>
          <w:szCs w:val="24"/>
        </w:rPr>
        <w:t>μία αντίρρηση- αλλά ο πολιτισμός, όπως και όλα, έχουν υλ</w:t>
      </w:r>
      <w:r>
        <w:rPr>
          <w:rFonts w:eastAsia="Times New Roman" w:cs="Times New Roman"/>
          <w:szCs w:val="24"/>
        </w:rPr>
        <w:t xml:space="preserve">ικές προϋποθέσεις. Αν, λοιπόν, οι υλικές προϋποθέσεις του πολιτισμού, ένα κομμάτι των οποίων είναι χρήμα, πηγαίνουν έτσι όπως πήγαιναν στο Ταμείο Αλληλοβοηθείας, είναι τελείως αδύνατο να χαρείς τα αγαθά του πολιτισμού χωρίς να έχεις υπ’ </w:t>
      </w:r>
      <w:proofErr w:type="spellStart"/>
      <w:r>
        <w:rPr>
          <w:rFonts w:eastAsia="Times New Roman" w:cs="Times New Roman"/>
          <w:szCs w:val="24"/>
        </w:rPr>
        <w:t>όψιν</w:t>
      </w:r>
      <w:proofErr w:type="spellEnd"/>
      <w:r>
        <w:rPr>
          <w:rFonts w:eastAsia="Times New Roman" w:cs="Times New Roman"/>
          <w:szCs w:val="24"/>
        </w:rPr>
        <w:t xml:space="preserve"> σου αυτό το εν</w:t>
      </w:r>
      <w:r>
        <w:rPr>
          <w:rFonts w:eastAsia="Times New Roman" w:cs="Times New Roman"/>
          <w:szCs w:val="24"/>
        </w:rPr>
        <w:t>δεχόμενο.</w:t>
      </w:r>
    </w:p>
    <w:p w14:paraId="0A5C0FA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Τρίτο σημείο. Μίλησε για τα κυλικεία, τα αναψυκτήρια η κ. Κεφαλογιάννη. Ήλπιζα ότι δεν θα το έκανε, γιατί ελπίζω να γνωρίζει ότι τα κυλικεία οριζόντια στη δημόσια διοίκηση είναι εστίες εδραιωμένων συμφερόντων, οικογενειακών ή άλλων, τα οποία κουνιούνται εξ</w:t>
      </w:r>
      <w:r>
        <w:rPr>
          <w:rFonts w:eastAsia="Times New Roman" w:cs="Times New Roman"/>
          <w:szCs w:val="24"/>
        </w:rPr>
        <w:t xml:space="preserve">αιρετικά δύσκολα. Ειδικά στα κυλικεία των αρχαιολογικών χώρων αυτή η συνήθεια έχει εμπεδωθεί σε κυλικεία που χειροτερεύουν χρόνο με τον χρόνο την ποιότητα. Αυτό κάπως πρέπει να σπάσει και σε επίπεδο </w:t>
      </w:r>
      <w:proofErr w:type="spellStart"/>
      <w:r>
        <w:rPr>
          <w:rFonts w:eastAsia="Times New Roman" w:cs="Times New Roman"/>
          <w:szCs w:val="24"/>
        </w:rPr>
        <w:t>ποιότητος</w:t>
      </w:r>
      <w:proofErr w:type="spellEnd"/>
      <w:r>
        <w:rPr>
          <w:rFonts w:eastAsia="Times New Roman" w:cs="Times New Roman"/>
          <w:szCs w:val="24"/>
        </w:rPr>
        <w:t xml:space="preserve"> κυλικείων και </w:t>
      </w:r>
      <w:r>
        <w:rPr>
          <w:rFonts w:eastAsia="Times New Roman" w:cs="Times New Roman"/>
          <w:szCs w:val="24"/>
        </w:rPr>
        <w:lastRenderedPageBreak/>
        <w:t>σε επίπεδο χρηστής διοίκησης κυλι</w:t>
      </w:r>
      <w:r>
        <w:rPr>
          <w:rFonts w:eastAsia="Times New Roman" w:cs="Times New Roman"/>
          <w:szCs w:val="24"/>
        </w:rPr>
        <w:t>κείων και σε επίπεδο χρήσης των χρημάτων των κυλικείων σε σχέση με τους σκοπούς του Υπουργείου Πολιτισμού.</w:t>
      </w:r>
    </w:p>
    <w:p w14:paraId="0A5C0FA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Αν θέλετε να κάνουμε τη συζήτηση, να την κάνουμε αναλυτικά, κυλικείο το κυλικείο, για να καταλάβετε ενδεχομένως γιατί οι διαγωνισμοί έβγαιναν άγονοι.</w:t>
      </w:r>
    </w:p>
    <w:p w14:paraId="0A5C0FA6"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Από εκεί και πέρα, υπάρχουν και κάποια άλλα σημεία, δευτερεύοντα σε σχέση με αυτά τα πρωτεύοντα. Πρώτον, ότι δεν υπάρχουν μαγικές λύσεις σε εντάσεις του τύπου -έχει δίκιο ο κ. Δελής να το σημειώνει- παραδείγματος χάριν, ελεύθερη πρόσβαση στους αρχαιολογικ</w:t>
      </w:r>
      <w:r>
        <w:rPr>
          <w:rFonts w:eastAsia="Times New Roman" w:cs="Times New Roman"/>
          <w:szCs w:val="24"/>
        </w:rPr>
        <w:t>ούς χώρους για όλον τον κόσμο έναντι ανάγκης πόρων του Ταμείου Πολιτισμού από τους αρχαιολογικούς χώρους. Εκεί πρέπει να βρίσκουμε χρυσές τομές. Μαγικές λύσεις δεν υπάρχουν. Κάναμε προτάσεις και προχωρήσαμε σε καταστάσεις, όπου βελτιώθηκαν και τα μεν και τ</w:t>
      </w:r>
      <w:r>
        <w:rPr>
          <w:rFonts w:eastAsia="Times New Roman" w:cs="Times New Roman"/>
          <w:szCs w:val="24"/>
        </w:rPr>
        <w:t>α δε. Αυξήθηκαν τα ελευθέρας, αν θέλετε, όχι όλους τους μήνες του χρόνου, αυξήθηκε το εισιτήριο λελογισμένα. Φθηνότεροι αρχαιολογικοί χώ</w:t>
      </w:r>
      <w:r>
        <w:rPr>
          <w:rFonts w:eastAsia="Times New Roman" w:cs="Times New Roman"/>
          <w:szCs w:val="24"/>
        </w:rPr>
        <w:lastRenderedPageBreak/>
        <w:t>ροι από οπουδήποτε σχεδόν στην Ευρώπη για να προχωρήσουμε έτσι. Τέτοιου τύπου εντάσεις αφορούν πάρα πολλές διαστάσεις δη</w:t>
      </w:r>
      <w:r>
        <w:rPr>
          <w:rFonts w:eastAsia="Times New Roman" w:cs="Times New Roman"/>
          <w:szCs w:val="24"/>
        </w:rPr>
        <w:t>μόσιας διοίκησης.</w:t>
      </w:r>
    </w:p>
    <w:p w14:paraId="0A5C0FA7"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Τελειώνω. Βεργίνα: Πάλι εκεί είναι λίγο προβληματικό να θέτει η κ. Κεφαλογιάννη το θέμα της Βεργίνας. Θυμάστε την έννοια του εθνικού μνημείου, θυμάστε μια κουβέντα η οποία δεν είχε καμμία σχέση με την </w:t>
      </w:r>
      <w:proofErr w:type="spellStart"/>
      <w:r>
        <w:rPr>
          <w:rFonts w:eastAsia="Times New Roman" w:cs="Times New Roman"/>
          <w:szCs w:val="24"/>
        </w:rPr>
        <w:t>επιστημονικότητα</w:t>
      </w:r>
      <w:proofErr w:type="spellEnd"/>
      <w:r>
        <w:rPr>
          <w:rFonts w:eastAsia="Times New Roman" w:cs="Times New Roman"/>
          <w:szCs w:val="24"/>
        </w:rPr>
        <w:t xml:space="preserve"> του τι ακριβώς ήταν </w:t>
      </w:r>
      <w:r>
        <w:rPr>
          <w:rFonts w:eastAsia="Times New Roman" w:cs="Times New Roman"/>
          <w:szCs w:val="24"/>
        </w:rPr>
        <w:t xml:space="preserve">αυτός ο εξαιρετικά υπέροχος τάφος. Θυμηθείτε την εικόνα «υπεύθυνος τάφου» σε σχέση με τη Βεργίνα </w:t>
      </w:r>
      <w:proofErr w:type="spellStart"/>
      <w:r>
        <w:rPr>
          <w:rFonts w:eastAsia="Times New Roman" w:cs="Times New Roman"/>
          <w:szCs w:val="24"/>
        </w:rPr>
        <w:t>κ.ο.κ.</w:t>
      </w:r>
      <w:proofErr w:type="spellEnd"/>
      <w:r>
        <w:rPr>
          <w:rFonts w:eastAsia="Times New Roman" w:cs="Times New Roman"/>
          <w:szCs w:val="24"/>
        </w:rPr>
        <w:t>.</w:t>
      </w:r>
    </w:p>
    <w:p w14:paraId="0A5C0FA8"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ΟΛΓΑ ΚΕΦΑΛΟΓΙΑΝΝΗ</w:t>
      </w:r>
      <w:r w:rsidRPr="005B05B3">
        <w:rPr>
          <w:rFonts w:eastAsia="Times New Roman" w:cs="Times New Roman"/>
          <w:b/>
          <w:szCs w:val="24"/>
        </w:rPr>
        <w:t>:</w:t>
      </w:r>
      <w:r>
        <w:rPr>
          <w:rFonts w:eastAsia="Times New Roman" w:cs="Times New Roman"/>
          <w:szCs w:val="24"/>
        </w:rPr>
        <w:t xml:space="preserve"> Την Αμφίπολη εννοείτε;</w:t>
      </w:r>
    </w:p>
    <w:p w14:paraId="0A5C0FA9"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ΑΡΙΣΤΕΙΔΗΣ ΜΠΑΛΤΑΣ</w:t>
      </w:r>
      <w:r w:rsidRPr="002E4B78">
        <w:rPr>
          <w:rFonts w:eastAsia="Times New Roman" w:cs="Times New Roman"/>
          <w:b/>
          <w:szCs w:val="24"/>
        </w:rPr>
        <w:t>:</w:t>
      </w:r>
      <w:r>
        <w:rPr>
          <w:rFonts w:eastAsia="Times New Roman" w:cs="Times New Roman"/>
          <w:szCs w:val="24"/>
        </w:rPr>
        <w:t xml:space="preserve"> Ήλπιζα ότι δεν θα υπήρχε ξανά αυτή η συζήτηση.</w:t>
      </w:r>
    </w:p>
    <w:p w14:paraId="0A5C0FAA"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η Βεργίνα είναι ένας </w:t>
      </w:r>
      <w:r>
        <w:rPr>
          <w:rFonts w:eastAsia="Times New Roman" w:cs="Times New Roman"/>
          <w:szCs w:val="24"/>
        </w:rPr>
        <w:t xml:space="preserve">εξαιρετικός τόπος -τον έχω δει προσωπικά ο ίδιος- είναι εξαιρετικά ευαίσθητος όσον αφορά στη συντήρησή του. Έχει αρχίσει να μπαίνει μπροστά όλη η διαδικασία αξιοποίησής του και προφανώς το επιστημονικό ερώτημα σχετικά με ποιος ήταν θαμμένος εκεί έχει πάει </w:t>
      </w:r>
      <w:r>
        <w:rPr>
          <w:rFonts w:eastAsia="Times New Roman" w:cs="Times New Roman"/>
          <w:szCs w:val="24"/>
        </w:rPr>
        <w:lastRenderedPageBreak/>
        <w:t>στους επιστήμονες, δεν έχει πάει στην πολιτική ηγεσία της Νέας Δημοκρατίας εκείνης της εποχής.</w:t>
      </w:r>
    </w:p>
    <w:p w14:paraId="0A5C0FAB"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Μια και αναφέρθηκα στον κ. Σαμαρά, ας το πω και αυτό…</w:t>
      </w:r>
    </w:p>
    <w:p w14:paraId="0A5C0FAC"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ΟΛΓΑ ΚΕΦΑΛΟΓΙΑΝΝΗ</w:t>
      </w:r>
      <w:r w:rsidRPr="005B05B3">
        <w:rPr>
          <w:rFonts w:eastAsia="Times New Roman" w:cs="Times New Roman"/>
          <w:b/>
          <w:szCs w:val="24"/>
        </w:rPr>
        <w:t>:</w:t>
      </w:r>
      <w:r>
        <w:rPr>
          <w:rFonts w:eastAsia="Times New Roman" w:cs="Times New Roman"/>
          <w:szCs w:val="24"/>
        </w:rPr>
        <w:t xml:space="preserve"> Δεν λέτε για τη Βεργίνα;</w:t>
      </w:r>
    </w:p>
    <w:p w14:paraId="0A5C0FAD"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ΙΩΑΝΝΗΣ ΔΕΛΗΣ</w:t>
      </w:r>
      <w:r w:rsidRPr="000401C9">
        <w:rPr>
          <w:rFonts w:eastAsia="Times New Roman" w:cs="Times New Roman"/>
          <w:b/>
          <w:szCs w:val="24"/>
        </w:rPr>
        <w:t>:</w:t>
      </w:r>
      <w:r>
        <w:rPr>
          <w:rFonts w:eastAsia="Times New Roman" w:cs="Times New Roman"/>
          <w:szCs w:val="24"/>
        </w:rPr>
        <w:t xml:space="preserve"> Μιλάτε για την Αμφίπολη;</w:t>
      </w:r>
    </w:p>
    <w:p w14:paraId="0A5C0FAE"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ΑΡΙΣΤΕΙΔΗΣ ΜΠΑΛΤΑΣ</w:t>
      </w:r>
      <w:r w:rsidRPr="002E4B78">
        <w:rPr>
          <w:rFonts w:eastAsia="Times New Roman" w:cs="Times New Roman"/>
          <w:b/>
          <w:szCs w:val="24"/>
        </w:rPr>
        <w:t>:</w:t>
      </w:r>
      <w:r>
        <w:rPr>
          <w:rFonts w:eastAsia="Times New Roman" w:cs="Times New Roman"/>
          <w:szCs w:val="24"/>
        </w:rPr>
        <w:t xml:space="preserve"> Συγ</w:t>
      </w:r>
      <w:r>
        <w:rPr>
          <w:rFonts w:eastAsia="Times New Roman" w:cs="Times New Roman"/>
          <w:szCs w:val="24"/>
        </w:rPr>
        <w:t xml:space="preserve">γνώμη, με </w:t>
      </w:r>
      <w:proofErr w:type="spellStart"/>
      <w:r>
        <w:rPr>
          <w:rFonts w:eastAsia="Times New Roman" w:cs="Times New Roman"/>
          <w:szCs w:val="24"/>
        </w:rPr>
        <w:t>συγχωρείτε</w:t>
      </w:r>
      <w:proofErr w:type="spellEnd"/>
      <w:r>
        <w:rPr>
          <w:rFonts w:eastAsia="Times New Roman" w:cs="Times New Roman"/>
          <w:szCs w:val="24"/>
        </w:rPr>
        <w:t xml:space="preserve"> πολύ. Αμφίπολη. Έμπλεξα τους σπουδαίους αρχαιολογικούς τόπους. Και εκεί υπάρχει μια διαμάχη αν ήταν ο Φίλιππος ή όχι, αλλά μάλλον έχει καταλαγιάσει αυτή.</w:t>
      </w:r>
    </w:p>
    <w:p w14:paraId="0A5C0FAF"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ΟΛΓΑ ΚΕΦΑΛΟΓΙΑΝΝΗ</w:t>
      </w:r>
      <w:r w:rsidRPr="000401C9">
        <w:rPr>
          <w:rFonts w:eastAsia="Times New Roman" w:cs="Times New Roman"/>
          <w:b/>
          <w:szCs w:val="24"/>
        </w:rPr>
        <w:t>:</w:t>
      </w:r>
      <w:r>
        <w:rPr>
          <w:rFonts w:eastAsia="Times New Roman" w:cs="Times New Roman"/>
          <w:szCs w:val="24"/>
        </w:rPr>
        <w:t xml:space="preserve"> Μην τα λέτε αυτά τώρα. Μην το θίξουμε τώρα αυτό.</w:t>
      </w:r>
    </w:p>
    <w:p w14:paraId="0A5C0FB0"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ΑΡΙΣΤΕΙΔΗΣ ΜΠ</w:t>
      </w:r>
      <w:r>
        <w:rPr>
          <w:rFonts w:eastAsia="Times New Roman" w:cs="Times New Roman"/>
          <w:b/>
          <w:szCs w:val="24"/>
        </w:rPr>
        <w:t>ΑΛΤΑΣ</w:t>
      </w:r>
      <w:r w:rsidRPr="002E4B78">
        <w:rPr>
          <w:rFonts w:eastAsia="Times New Roman" w:cs="Times New Roman"/>
          <w:b/>
          <w:szCs w:val="24"/>
        </w:rPr>
        <w:t>:</w:t>
      </w:r>
      <w:r>
        <w:rPr>
          <w:rFonts w:eastAsia="Times New Roman" w:cs="Times New Roman"/>
          <w:szCs w:val="24"/>
        </w:rPr>
        <w:t xml:space="preserve"> Απλώς οι προσπάθειες, όπως το είδατε αυτό, πιστεύω -και τελειώνω εδώ- ήταν προσπάθειες να μην πειραχτούν δικαιώματα εργαζομένων από τη μετάβαση από τον έναν φορέα στον υπόλοιπο, παρά το ότι -και εκεί νομίζω ότι πρέπει έτσι να κάνουν όλοι- υπήρχαν πά</w:t>
      </w:r>
      <w:r>
        <w:rPr>
          <w:rFonts w:eastAsia="Times New Roman" w:cs="Times New Roman"/>
          <w:szCs w:val="24"/>
        </w:rPr>
        <w:t xml:space="preserve">ρα πολλά ερωτήματα σε σχέση με το πώς είχε συγκροτηθεί. Θυμάστε ότι είχε </w:t>
      </w:r>
      <w:r>
        <w:rPr>
          <w:rFonts w:eastAsia="Times New Roman" w:cs="Times New Roman"/>
          <w:szCs w:val="24"/>
        </w:rPr>
        <w:lastRenderedPageBreak/>
        <w:t>βουίξει τότε ο τόπος για το περίφημο «Οργανισμός για την ανέγερση του Νέου Μουσείου της Ακρόπολης» επί υπουργίας Σαμαρά.</w:t>
      </w:r>
    </w:p>
    <w:p w14:paraId="0A5C0FB1"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Δεν θέλω να μπω σε τέτοια, δεν μου αρέσουν αυτού του τύπου ανα</w:t>
      </w:r>
      <w:r>
        <w:rPr>
          <w:rFonts w:eastAsia="Times New Roman" w:cs="Times New Roman"/>
          <w:szCs w:val="24"/>
        </w:rPr>
        <w:t>φορές. Δεν θα τα έλεγα καν αυτά, αν δεν προκαλούμουν από την κ. Κεφαλογιάννη.</w:t>
      </w:r>
    </w:p>
    <w:p w14:paraId="0A5C0FB2"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5C0FB3" w14:textId="77777777" w:rsidR="004A3142" w:rsidRDefault="002101D6">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Ευχαριστούμε τον κ. Μπαλτά, με τον οποίο ολοκληρώθηκε και ο κύκλος των δευτερολογιών εισηγητών και ειδικών αγορητών.</w:t>
      </w:r>
    </w:p>
    <w:p w14:paraId="0A5C0FB4"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γέ, αν και μιλήσατε πριν από λίγο, θέλετε κάποιον χρόνο για να παρέμβετε ή να κλείσουμε τη συζήτηση εδώ και να περάσουμε στην ψηφοφορία;</w:t>
      </w:r>
    </w:p>
    <w:p w14:paraId="0A5C0FB5"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t>ΚΩΝΣΤΑΝΤΙΝΟΣ ΣΤΡΑΤΗΣ</w:t>
      </w:r>
      <w:r w:rsidRPr="00AC1CCF">
        <w:rPr>
          <w:rFonts w:eastAsia="Times New Roman" w:cs="Times New Roman"/>
          <w:b/>
          <w:szCs w:val="24"/>
        </w:rPr>
        <w:t xml:space="preserve"> (Υ</w:t>
      </w:r>
      <w:r>
        <w:rPr>
          <w:rFonts w:eastAsia="Times New Roman" w:cs="Times New Roman"/>
          <w:b/>
          <w:szCs w:val="24"/>
        </w:rPr>
        <w:t>φυ</w:t>
      </w:r>
      <w:r w:rsidRPr="00AC1CCF">
        <w:rPr>
          <w:rFonts w:eastAsia="Times New Roman" w:cs="Times New Roman"/>
          <w:b/>
          <w:szCs w:val="24"/>
        </w:rPr>
        <w:t>πουργός Πολιτισμού και Αθλητισμού):</w:t>
      </w:r>
      <w:r w:rsidRPr="00AC1CCF">
        <w:rPr>
          <w:rFonts w:eastAsia="Times New Roman" w:cs="Times New Roman"/>
          <w:szCs w:val="24"/>
        </w:rPr>
        <w:t xml:space="preserve"> </w:t>
      </w:r>
      <w:r>
        <w:rPr>
          <w:rFonts w:eastAsia="Times New Roman" w:cs="Times New Roman"/>
          <w:szCs w:val="24"/>
        </w:rPr>
        <w:t>Κύριε Πρόεδρε, επειδή τέθηκαν κάποια θέματα, όπως για το Β</w:t>
      </w:r>
      <w:r>
        <w:rPr>
          <w:rFonts w:eastAsia="Times New Roman" w:cs="Times New Roman"/>
          <w:szCs w:val="24"/>
        </w:rPr>
        <w:t>ρανά, παραδείγματος χάριν να διευκρινιστεί…</w:t>
      </w:r>
    </w:p>
    <w:p w14:paraId="0A5C0FB6" w14:textId="77777777" w:rsidR="004A3142" w:rsidRDefault="002101D6">
      <w:pPr>
        <w:spacing w:line="600" w:lineRule="auto"/>
        <w:ind w:firstLine="720"/>
        <w:jc w:val="both"/>
        <w:rPr>
          <w:rFonts w:eastAsia="Times New Roman" w:cs="Times New Roman"/>
          <w:szCs w:val="24"/>
        </w:rPr>
      </w:pPr>
      <w:r>
        <w:rPr>
          <w:rFonts w:eastAsia="Times New Roman" w:cs="Times New Roman"/>
          <w:b/>
          <w:szCs w:val="24"/>
        </w:rPr>
        <w:lastRenderedPageBreak/>
        <w:t>ΟΛΓΑ ΚΕΦΑΛΟΓΙΑΝΝΗ</w:t>
      </w:r>
      <w:r w:rsidRPr="000401C9">
        <w:rPr>
          <w:rFonts w:eastAsia="Times New Roman" w:cs="Times New Roman"/>
          <w:b/>
          <w:szCs w:val="24"/>
        </w:rPr>
        <w:t>:</w:t>
      </w:r>
      <w:r>
        <w:rPr>
          <w:rFonts w:eastAsia="Times New Roman" w:cs="Times New Roman"/>
          <w:szCs w:val="24"/>
        </w:rPr>
        <w:t xml:space="preserve"> Είχατε πει ότι δεν θα δευτερολογήσετε.</w:t>
      </w:r>
    </w:p>
    <w:p w14:paraId="0A5C0FB7" w14:textId="77777777" w:rsidR="004A3142" w:rsidRDefault="002101D6">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Γι’ αυτό σας καλώ, αν θέλετε, να τοποθετηθείτε για κάποια ερωτήματα…</w:t>
      </w:r>
    </w:p>
    <w:p w14:paraId="0A5C0FB8" w14:textId="77777777" w:rsidR="004A3142" w:rsidRDefault="002101D6">
      <w:pPr>
        <w:spacing w:line="600" w:lineRule="auto"/>
        <w:ind w:firstLine="720"/>
        <w:jc w:val="both"/>
        <w:rPr>
          <w:rFonts w:eastAsia="Times New Roman" w:cs="Times New Roman"/>
          <w:szCs w:val="24"/>
        </w:rPr>
      </w:pPr>
      <w:r w:rsidRPr="00CB4ED3">
        <w:rPr>
          <w:rFonts w:eastAsia="Times New Roman" w:cs="Times New Roman"/>
          <w:b/>
          <w:szCs w:val="24"/>
        </w:rPr>
        <w:t xml:space="preserve">ΚΩΝΣΤΑΝΤΙΝΟΣ ΣΤΡΑΤΗΣ (Υφυπουργός Πολιτισμού και </w:t>
      </w:r>
      <w:r w:rsidRPr="00CB4ED3">
        <w:rPr>
          <w:rFonts w:eastAsia="Times New Roman" w:cs="Times New Roman"/>
          <w:b/>
          <w:szCs w:val="24"/>
        </w:rPr>
        <w:t>Αθλητισμού):</w:t>
      </w:r>
      <w:r w:rsidRPr="00CB4ED3">
        <w:rPr>
          <w:rFonts w:eastAsia="Times New Roman" w:cs="Times New Roman"/>
          <w:szCs w:val="24"/>
        </w:rPr>
        <w:t xml:space="preserve"> </w:t>
      </w:r>
      <w:r>
        <w:rPr>
          <w:rFonts w:eastAsia="Times New Roman" w:cs="Times New Roman"/>
          <w:szCs w:val="24"/>
        </w:rPr>
        <w:t>Δεν θα τοποθετηθώ.</w:t>
      </w:r>
    </w:p>
    <w:p w14:paraId="0A5C0FB9" w14:textId="77777777" w:rsidR="004A3142" w:rsidRDefault="002101D6">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…να σας δώσω τον λόγο για να κλείσουμε μετά από εσάς και να περάσουμε στην ψηφοφορία.</w:t>
      </w:r>
    </w:p>
    <w:p w14:paraId="0A5C0FBA" w14:textId="77777777" w:rsidR="004A3142" w:rsidRDefault="002101D6">
      <w:pPr>
        <w:spacing w:line="600" w:lineRule="auto"/>
        <w:ind w:firstLine="720"/>
        <w:jc w:val="both"/>
        <w:rPr>
          <w:rFonts w:eastAsia="Times New Roman" w:cs="Times New Roman"/>
          <w:szCs w:val="24"/>
        </w:rPr>
      </w:pPr>
      <w:r w:rsidRPr="00CB4ED3">
        <w:rPr>
          <w:rFonts w:eastAsia="Times New Roman" w:cs="Times New Roman"/>
          <w:b/>
          <w:szCs w:val="24"/>
        </w:rPr>
        <w:t>ΚΩΝΣΤΑΝΤΙΝΟΣ ΣΤΡΑΤΗΣ (Υφυπουργός Πολιτισμού και Αθλητισμού):</w:t>
      </w:r>
      <w:r w:rsidRPr="00CB4ED3">
        <w:rPr>
          <w:rFonts w:eastAsia="Times New Roman" w:cs="Times New Roman"/>
          <w:szCs w:val="24"/>
        </w:rPr>
        <w:t xml:space="preserve"> </w:t>
      </w:r>
      <w:r>
        <w:rPr>
          <w:rFonts w:eastAsia="Times New Roman" w:cs="Times New Roman"/>
          <w:szCs w:val="24"/>
        </w:rPr>
        <w:t>Κύριε Πρόεδρε, δεν θα ξεκινήσουμε γύρο αντα</w:t>
      </w:r>
      <w:r>
        <w:rPr>
          <w:rFonts w:eastAsia="Times New Roman" w:cs="Times New Roman"/>
          <w:szCs w:val="24"/>
        </w:rPr>
        <w:t>παντήσεων, απλώς προς ενημέρωση…</w:t>
      </w:r>
    </w:p>
    <w:p w14:paraId="0A5C0FBB" w14:textId="77777777" w:rsidR="004A3142" w:rsidRDefault="002101D6">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Δύο-τρία λεπτά επαρκούν;</w:t>
      </w:r>
    </w:p>
    <w:p w14:paraId="0A5C0FBC" w14:textId="77777777" w:rsidR="004A3142" w:rsidRDefault="002101D6">
      <w:pPr>
        <w:tabs>
          <w:tab w:val="left" w:pos="709"/>
          <w:tab w:val="center" w:pos="4753"/>
        </w:tabs>
        <w:spacing w:line="600" w:lineRule="auto"/>
        <w:ind w:firstLine="720"/>
        <w:contextualSpacing/>
        <w:jc w:val="both"/>
        <w:rPr>
          <w:rFonts w:eastAsia="Times New Roman"/>
          <w:szCs w:val="24"/>
        </w:rPr>
      </w:pPr>
      <w:r w:rsidRPr="00E46A6A">
        <w:rPr>
          <w:rFonts w:eastAsia="Times New Roman"/>
          <w:b/>
          <w:szCs w:val="24"/>
        </w:rPr>
        <w:t>ΚΩΝΣΤΑΝΤΙΝΟΣ ΣΤΡΑΤΗΣ (Υφυπουργός Πολιτισμού και Αθλητισμού):</w:t>
      </w:r>
      <w:r>
        <w:rPr>
          <w:rFonts w:eastAsia="Times New Roman"/>
          <w:szCs w:val="24"/>
        </w:rPr>
        <w:t xml:space="preserve"> Ναι, κύριε Πρόεδρε. </w:t>
      </w:r>
    </w:p>
    <w:p w14:paraId="0A5C0FBD"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Για το Μουσείο Βρανά ειδικά, επειδή τέθηκε συγκεκριμένο ζήτημα, έχει παρουσιαστεί </w:t>
      </w:r>
      <w:r>
        <w:rPr>
          <w:rFonts w:eastAsia="Times New Roman"/>
          <w:szCs w:val="24"/>
        </w:rPr>
        <w:t xml:space="preserve">ως βουλευτική τροπολογία. Επειδή </w:t>
      </w:r>
      <w:r>
        <w:rPr>
          <w:rFonts w:eastAsia="Times New Roman"/>
          <w:szCs w:val="24"/>
        </w:rPr>
        <w:lastRenderedPageBreak/>
        <w:t xml:space="preserve">προκύπτει κάποιο δημοσιονομικό κόστος επειδή είναι ένα νέος </w:t>
      </w:r>
      <w:r>
        <w:rPr>
          <w:rFonts w:eastAsia="Times New Roman"/>
          <w:szCs w:val="24"/>
        </w:rPr>
        <w:t xml:space="preserve">οργανισμός </w:t>
      </w:r>
      <w:r>
        <w:rPr>
          <w:rFonts w:eastAsia="Times New Roman"/>
          <w:szCs w:val="24"/>
        </w:rPr>
        <w:t>κ.λπ., μας ζητήθηκε να ακολουθήσουμε τη διαδικασία του Γενικού Λογιστηρίου του Κράτους, άρα χρειάζεται έκθεση από το Γενικό Λογιστήριο και άρα θα το κάν</w:t>
      </w:r>
      <w:r>
        <w:rPr>
          <w:rFonts w:eastAsia="Times New Roman"/>
          <w:szCs w:val="24"/>
        </w:rPr>
        <w:t xml:space="preserve">ουμε στο πλαίσιο υπουργικής τροπολογίας στη διαδικασία του νομοσχεδίου του Υπουργείου Πολιτισμού και Αθλητισμού που βρίσκεται σε εξέλιξη. Το λέω για να είναι σαφές. </w:t>
      </w:r>
    </w:p>
    <w:p w14:paraId="0A5C0FBE" w14:textId="77777777" w:rsidR="004A3142" w:rsidRDefault="002101D6">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Τα υπόλοιπα νομίζω ότι είναι ένας διάλογος ο οποίος έγινε τις προηγούμενες μέρες και δεν </w:t>
      </w:r>
      <w:r>
        <w:rPr>
          <w:rFonts w:eastAsia="Times New Roman"/>
          <w:szCs w:val="24"/>
        </w:rPr>
        <w:t>χρειάζεται να τον ανακυκλώσουμε.</w:t>
      </w:r>
    </w:p>
    <w:p w14:paraId="0A5C0FBF" w14:textId="77777777" w:rsidR="004A3142" w:rsidRDefault="002101D6">
      <w:pPr>
        <w:autoSpaceDE w:val="0"/>
        <w:autoSpaceDN w:val="0"/>
        <w:adjustRightInd w:val="0"/>
        <w:spacing w:line="600" w:lineRule="auto"/>
        <w:ind w:firstLine="720"/>
        <w:jc w:val="both"/>
        <w:rPr>
          <w:rFonts w:eastAsia="SimSun"/>
          <w:bCs/>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Pr>
          <w:rFonts w:eastAsia="SimSun"/>
          <w:bCs/>
          <w:szCs w:val="24"/>
          <w:lang w:eastAsia="zh-CN"/>
        </w:rPr>
        <w:t>Ευχαριστούμε τον κύριο Υπουργό.</w:t>
      </w:r>
    </w:p>
    <w:p w14:paraId="0A5C0FC0" w14:textId="77777777" w:rsidR="004A3142" w:rsidRDefault="002101D6">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Κυρίες και κύριοι συνάδελφοι, κ</w:t>
      </w:r>
      <w:r w:rsidRPr="00EF3F89">
        <w:rPr>
          <w:rFonts w:eastAsia="SimSun"/>
          <w:szCs w:val="24"/>
          <w:lang w:eastAsia="zh-CN"/>
        </w:rPr>
        <w:t>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w:t>
      </w:r>
      <w:r w:rsidRPr="00EF3F89">
        <w:rPr>
          <w:rFonts w:eastAsia="SimSun"/>
          <w:szCs w:val="24"/>
          <w:lang w:eastAsia="zh-CN"/>
        </w:rPr>
        <w:t>των τροπολογιών του σχεδί</w:t>
      </w:r>
      <w:r>
        <w:rPr>
          <w:rFonts w:eastAsia="SimSun"/>
          <w:szCs w:val="24"/>
          <w:lang w:eastAsia="zh-CN"/>
        </w:rPr>
        <w:t xml:space="preserve">ου νόμου του Υπουργείου Πολιτισμού και </w:t>
      </w:r>
      <w:r>
        <w:rPr>
          <w:rFonts w:eastAsia="SimSun"/>
          <w:szCs w:val="24"/>
          <w:lang w:eastAsia="zh-CN"/>
        </w:rPr>
        <w:t>Αθλητισμού</w:t>
      </w:r>
      <w:r>
        <w:rPr>
          <w:rFonts w:eastAsia="SimSun"/>
          <w:szCs w:val="24"/>
          <w:lang w:eastAsia="zh-CN"/>
        </w:rPr>
        <w:t>:</w:t>
      </w:r>
      <w:r>
        <w:rPr>
          <w:rFonts w:eastAsia="SimSun"/>
          <w:szCs w:val="24"/>
          <w:lang w:eastAsia="zh-CN"/>
        </w:rPr>
        <w:t xml:space="preserve"> «Ίδρυση παιδικού σταθμού στο Υπουργείο Πολιτισμού και Αθλητισμού, ρύθμιση θεμάτων του Ταμείου Αλληλοβοηθείας Υπαλλήλων Υπουργείου Πολιτισμού και Αθλητισμού, κατάργηση του </w:t>
      </w:r>
      <w:r>
        <w:rPr>
          <w:rFonts w:eastAsia="SimSun"/>
          <w:szCs w:val="24"/>
          <w:lang w:eastAsia="zh-CN"/>
        </w:rPr>
        <w:lastRenderedPageBreak/>
        <w:t>Οργανισμού Ανέγερσης Νέου Μουσείου Ακρόπολης και άλλες διατάξεις»</w:t>
      </w:r>
      <w:r w:rsidRPr="00EF3F89">
        <w:rPr>
          <w:rFonts w:eastAsia="SimSun"/>
          <w:szCs w:val="24"/>
          <w:lang w:eastAsia="zh-CN"/>
        </w:rPr>
        <w:t>.</w:t>
      </w:r>
    </w:p>
    <w:p w14:paraId="0A5C0FC1" w14:textId="77777777" w:rsidR="004A3142" w:rsidRDefault="002101D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w:t>
      </w:r>
      <w:r w:rsidRPr="00EF3F89">
        <w:rPr>
          <w:rFonts w:eastAsia="SimSun"/>
          <w:szCs w:val="24"/>
          <w:lang w:eastAsia="zh-CN"/>
        </w:rPr>
        <w:t>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w:t>
      </w:r>
      <w:r w:rsidRPr="00EF3F89">
        <w:rPr>
          <w:rFonts w:eastAsia="SimSun"/>
          <w:szCs w:val="24"/>
          <w:lang w:eastAsia="zh-CN"/>
        </w:rPr>
        <w:t xml:space="preserve"> </w:t>
      </w:r>
      <w:r>
        <w:rPr>
          <w:rFonts w:eastAsia="SimSun"/>
          <w:szCs w:val="24"/>
          <w:lang w:eastAsia="zh-CN"/>
        </w:rPr>
        <w:t>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0A5C0FC2" w14:textId="77777777" w:rsidR="004A3142" w:rsidRDefault="002101D6">
      <w:pPr>
        <w:spacing w:line="600" w:lineRule="auto"/>
        <w:ind w:firstLine="720"/>
        <w:jc w:val="both"/>
        <w:rPr>
          <w:rFonts w:eastAsia="Times New Roman"/>
          <w:szCs w:val="24"/>
        </w:rPr>
      </w:pPr>
      <w:r w:rsidRPr="005A6A0E">
        <w:rPr>
          <w:rFonts w:eastAsia="Times New Roman"/>
          <w:szCs w:val="24"/>
        </w:rPr>
        <w:t>Θέλω να επισημάνω ότι η ψηφοφορία περιλαμβάν</w:t>
      </w:r>
      <w:r>
        <w:rPr>
          <w:rFonts w:eastAsia="Times New Roman"/>
          <w:szCs w:val="24"/>
        </w:rPr>
        <w:t>ει την αρχή του νομοσχεδίου, δεκαεννέα άρθρα, τρεις τροπολογίες</w:t>
      </w:r>
      <w:r w:rsidRPr="005A6A0E">
        <w:rPr>
          <w:rFonts w:eastAsia="Times New Roman"/>
          <w:szCs w:val="24"/>
        </w:rPr>
        <w:t>, το ακροτελεύτιο άρθρο, καθώς και</w:t>
      </w:r>
      <w:r w:rsidRPr="005A6A0E">
        <w:rPr>
          <w:rFonts w:eastAsia="Times New Roman"/>
          <w:szCs w:val="24"/>
        </w:rPr>
        <w:t xml:space="preserve"> το σύνολο του νομοσχεδίου. </w:t>
      </w:r>
    </w:p>
    <w:p w14:paraId="0A5C0FC3" w14:textId="77777777" w:rsidR="004A3142" w:rsidRDefault="002101D6">
      <w:pPr>
        <w:spacing w:line="600" w:lineRule="auto"/>
        <w:ind w:firstLine="720"/>
        <w:jc w:val="both"/>
        <w:rPr>
          <w:rFonts w:eastAsia="Times New Roman"/>
          <w:szCs w:val="24"/>
        </w:rPr>
      </w:pPr>
      <w:r w:rsidRPr="005A6A0E">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w:t>
      </w:r>
      <w:r>
        <w:rPr>
          <w:rFonts w:eastAsia="Times New Roman"/>
          <w:szCs w:val="24"/>
        </w:rPr>
        <w:t>μένουν για</w:t>
      </w:r>
      <w:r>
        <w:rPr>
          <w:rFonts w:eastAsia="Times New Roman"/>
          <w:szCs w:val="24"/>
        </w:rPr>
        <w:t xml:space="preserve"> ψήφιση. Θ</w:t>
      </w:r>
      <w:r w:rsidRPr="005A6A0E">
        <w:rPr>
          <w:rFonts w:eastAsia="Times New Roman"/>
          <w:szCs w:val="24"/>
        </w:rPr>
        <w:t xml:space="preserve">α πρέπει να βεβαιωθείτε ότι έχετε ψηφίσει όλα τα άρθρα, τις τροπολογίες, καθώς και το ακροτελεύτιο άρθρο και το σύνολο του νομοσχεδίου. </w:t>
      </w:r>
    </w:p>
    <w:p w14:paraId="0A5C0FC4" w14:textId="77777777" w:rsidR="004A3142" w:rsidRDefault="002101D6">
      <w:pPr>
        <w:spacing w:line="600" w:lineRule="auto"/>
        <w:ind w:firstLine="720"/>
        <w:jc w:val="both"/>
        <w:rPr>
          <w:rFonts w:eastAsia="Times New Roman"/>
          <w:szCs w:val="24"/>
        </w:rPr>
      </w:pPr>
      <w:r w:rsidRPr="005A6A0E">
        <w:rPr>
          <w:rFonts w:eastAsia="Times New Roman"/>
          <w:szCs w:val="24"/>
        </w:rPr>
        <w:t xml:space="preserve">Αφού καταχωρηθεί η ψήφος σας, έχετε τη δυνατότητα </w:t>
      </w:r>
      <w:r>
        <w:rPr>
          <w:rFonts w:eastAsia="Times New Roman"/>
          <w:szCs w:val="24"/>
        </w:rPr>
        <w:t xml:space="preserve">να </w:t>
      </w:r>
      <w:r w:rsidRPr="005A6A0E">
        <w:rPr>
          <w:rFonts w:eastAsia="Times New Roman"/>
          <w:szCs w:val="24"/>
        </w:rPr>
        <w:t>την ελέγξετε ή και να την αναθεωρήσετε έως τη λήξη της ψ</w:t>
      </w:r>
      <w:r w:rsidRPr="005A6A0E">
        <w:rPr>
          <w:rFonts w:eastAsia="Times New Roman"/>
          <w:szCs w:val="24"/>
        </w:rPr>
        <w:t xml:space="preserve">ηφοφορίας. </w:t>
      </w:r>
    </w:p>
    <w:p w14:paraId="0A5C0FC5" w14:textId="77777777" w:rsidR="004A3142" w:rsidRDefault="002101D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lastRenderedPageBreak/>
        <w:t>Παρακαλώ να ανοίξει το σύστημα της ηλεκτρονικής ψηφοφορίας.</w:t>
      </w:r>
    </w:p>
    <w:p w14:paraId="0A5C0FC6" w14:textId="77777777" w:rsidR="004A3142" w:rsidRDefault="002101D6">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14:paraId="0A5C0FC7" w14:textId="77777777" w:rsidR="004A3142" w:rsidRDefault="002101D6">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0A5C0FC8" w14:textId="77777777" w:rsidR="004A3142" w:rsidRDefault="002101D6">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0A5C0FC9" w14:textId="77777777" w:rsidR="004A3142" w:rsidRDefault="002101D6">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0A5C0FCA" w14:textId="77777777" w:rsidR="004A3142" w:rsidRDefault="002101D6">
      <w:pPr>
        <w:tabs>
          <w:tab w:val="left" w:pos="709"/>
          <w:tab w:val="center" w:pos="4753"/>
        </w:tabs>
        <w:spacing w:line="600" w:lineRule="auto"/>
        <w:ind w:firstLine="720"/>
        <w:contextualSpacing/>
        <w:jc w:val="both"/>
        <w:rPr>
          <w:rFonts w:eastAsia="Times New Roman" w:cs="Times New Roman"/>
          <w:szCs w:val="24"/>
        </w:rPr>
      </w:pPr>
      <w:r w:rsidRPr="00EF3F89">
        <w:rPr>
          <w:rFonts w:eastAsia="SimSun"/>
          <w:b/>
          <w:bCs/>
          <w:szCs w:val="24"/>
          <w:lang w:eastAsia="zh-CN"/>
        </w:rPr>
        <w:t>ΠΡΟΕΔΡΕΥΩΝ (Γεώργ</w:t>
      </w:r>
      <w:r w:rsidRPr="00EF3F89">
        <w:rPr>
          <w:rFonts w:eastAsia="SimSun"/>
          <w:b/>
          <w:bCs/>
          <w:szCs w:val="24"/>
          <w:lang w:eastAsia="zh-CN"/>
        </w:rPr>
        <w:t xml:space="preserve">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A5C0FCB" w14:textId="77777777" w:rsidR="004A3142" w:rsidRDefault="002101D6">
      <w:pPr>
        <w:tabs>
          <w:tab w:val="left" w:pos="709"/>
          <w:tab w:val="center" w:pos="4753"/>
        </w:tabs>
        <w:spacing w:line="600" w:lineRule="auto"/>
        <w:ind w:firstLine="720"/>
        <w:contextualSpacing/>
        <w:jc w:val="center"/>
        <w:rPr>
          <w:rFonts w:eastAsia="Times New Roman" w:cs="Times New Roman"/>
          <w:color w:val="C00000"/>
          <w:szCs w:val="24"/>
        </w:rPr>
      </w:pPr>
      <w:r w:rsidRPr="00CB51B4">
        <w:rPr>
          <w:rFonts w:eastAsia="Times New Roman" w:cs="Times New Roman"/>
          <w:color w:val="C00000"/>
          <w:szCs w:val="24"/>
        </w:rPr>
        <w:t>(ΑΛΛΑΓΗ ΣΕΛΙΔΑΣ)</w:t>
      </w:r>
    </w:p>
    <w:tbl>
      <w:tblPr>
        <w:tblW w:w="7040" w:type="dxa"/>
        <w:jc w:val="center"/>
        <w:tblCellMar>
          <w:left w:w="10" w:type="dxa"/>
          <w:right w:w="10" w:type="dxa"/>
        </w:tblCellMar>
        <w:tblLook w:val="04A0" w:firstRow="1" w:lastRow="0" w:firstColumn="1" w:lastColumn="0" w:noHBand="0" w:noVBand="1"/>
      </w:tblPr>
      <w:tblGrid>
        <w:gridCol w:w="7040"/>
      </w:tblGrid>
      <w:tr w:rsidR="004A3142" w14:paraId="0A5C0FCE" w14:textId="77777777">
        <w:trPr>
          <w:trHeight w:val="1485"/>
          <w:jc w:val="center"/>
        </w:trPr>
        <w:tc>
          <w:tcPr>
            <w:tcW w:w="7040" w:type="dxa"/>
            <w:tcBorders>
              <w:top w:val="nil"/>
              <w:left w:val="nil"/>
              <w:bottom w:val="nil"/>
              <w:right w:val="nil"/>
            </w:tcBorders>
            <w:shd w:val="clear" w:color="auto" w:fill="auto"/>
            <w:vAlign w:val="center"/>
            <w:hideMark/>
          </w:tcPr>
          <w:p w14:paraId="0A5C0FCC" w14:textId="77777777" w:rsidR="00984719" w:rsidRDefault="002101D6" w:rsidP="00F849E1">
            <w:pPr>
              <w:jc w:val="both"/>
              <w:rPr>
                <w:rFonts w:ascii="Calibri" w:eastAsia="Times New Roman" w:hAnsi="Calibri" w:cs="Calibri"/>
                <w:color w:val="000000"/>
                <w:szCs w:val="24"/>
              </w:rPr>
            </w:pPr>
            <w:r w:rsidRPr="0081744C">
              <w:rPr>
                <w:rFonts w:ascii="Calibri" w:eastAsia="Times New Roman" w:hAnsi="Calibri" w:cs="Calibri"/>
                <w:color w:val="000000"/>
                <w:szCs w:val="24"/>
              </w:rPr>
              <w:t>Ίδρυση παιδικού σταθμού στο Υπουργείο Πολιτισμού και Αθλητισμού,</w:t>
            </w:r>
            <w:r w:rsidRPr="0081744C">
              <w:rPr>
                <w:rFonts w:ascii="Calibri" w:eastAsia="Times New Roman" w:hAnsi="Calibri" w:cs="Calibri"/>
                <w:color w:val="000000"/>
                <w:szCs w:val="24"/>
              </w:rPr>
              <w:t xml:space="preserve"> ρύθμιση θεμάτων του Ταμείου Αλληλοβοήθειας Υπαλλήλων Υπουργ</w:t>
            </w:r>
            <w:r>
              <w:rPr>
                <w:rFonts w:ascii="Calibri" w:eastAsia="Times New Roman" w:hAnsi="Calibri" w:cs="Calibri"/>
                <w:color w:val="000000"/>
                <w:szCs w:val="24"/>
              </w:rPr>
              <w:t xml:space="preserve">είου Πολιτισμού και Αθλητισμού, κατάργηση του Οργανισμού Ανέγερσης Νέου Μουσείου Ακρόπολης </w:t>
            </w:r>
            <w:r w:rsidRPr="0081744C">
              <w:rPr>
                <w:rFonts w:ascii="Calibri" w:eastAsia="Times New Roman" w:hAnsi="Calibri" w:cs="Calibri"/>
                <w:color w:val="000000"/>
                <w:szCs w:val="24"/>
              </w:rPr>
              <w:t>και άλλες διατάξεις.</w:t>
            </w:r>
          </w:p>
          <w:p w14:paraId="0A5C0FCD" w14:textId="77777777" w:rsidR="00984719" w:rsidRPr="0081744C" w:rsidRDefault="002101D6" w:rsidP="00984719">
            <w:pPr>
              <w:jc w:val="center"/>
              <w:rPr>
                <w:rFonts w:ascii="Calibri" w:eastAsia="Times New Roman" w:hAnsi="Calibri" w:cs="Calibri"/>
                <w:color w:val="000000"/>
                <w:szCs w:val="24"/>
              </w:rPr>
            </w:pPr>
          </w:p>
        </w:tc>
      </w:tr>
      <w:tr w:rsidR="004A3142" w14:paraId="0A5C0FD0" w14:textId="77777777">
        <w:trPr>
          <w:trHeight w:val="330"/>
          <w:jc w:val="center"/>
        </w:trPr>
        <w:tc>
          <w:tcPr>
            <w:tcW w:w="7040" w:type="dxa"/>
            <w:tcBorders>
              <w:top w:val="nil"/>
              <w:left w:val="nil"/>
              <w:bottom w:val="nil"/>
              <w:right w:val="nil"/>
            </w:tcBorders>
            <w:shd w:val="clear" w:color="auto" w:fill="auto"/>
            <w:vAlign w:val="center"/>
            <w:hideMark/>
          </w:tcPr>
          <w:p w14:paraId="0A5C0FC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Επί της Αρχής     ΚΑΤΑ ΠΛΕΙΟΨΗΦΙΑ</w:t>
            </w:r>
          </w:p>
        </w:tc>
      </w:tr>
      <w:tr w:rsidR="004A3142" w14:paraId="0A5C0FD2" w14:textId="77777777">
        <w:trPr>
          <w:trHeight w:val="345"/>
          <w:jc w:val="center"/>
        </w:trPr>
        <w:tc>
          <w:tcPr>
            <w:tcW w:w="7040" w:type="dxa"/>
            <w:tcBorders>
              <w:top w:val="nil"/>
              <w:left w:val="nil"/>
              <w:bottom w:val="nil"/>
              <w:right w:val="nil"/>
            </w:tcBorders>
            <w:shd w:val="clear" w:color="auto" w:fill="auto"/>
            <w:vAlign w:val="center"/>
            <w:hideMark/>
          </w:tcPr>
          <w:p w14:paraId="0A5C0FD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0FD4" w14:textId="77777777">
        <w:trPr>
          <w:trHeight w:val="330"/>
          <w:jc w:val="center"/>
        </w:trPr>
        <w:tc>
          <w:tcPr>
            <w:tcW w:w="7040" w:type="dxa"/>
            <w:tcBorders>
              <w:top w:val="nil"/>
              <w:left w:val="nil"/>
              <w:bottom w:val="nil"/>
              <w:right w:val="nil"/>
            </w:tcBorders>
            <w:shd w:val="clear" w:color="auto" w:fill="auto"/>
            <w:vAlign w:val="center"/>
            <w:hideMark/>
          </w:tcPr>
          <w:p w14:paraId="0A5C0FD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ΠΡΝ</w:t>
            </w:r>
          </w:p>
        </w:tc>
      </w:tr>
      <w:tr w:rsidR="004A3142" w14:paraId="0A5C0FD6" w14:textId="77777777">
        <w:trPr>
          <w:trHeight w:val="330"/>
          <w:jc w:val="center"/>
        </w:trPr>
        <w:tc>
          <w:tcPr>
            <w:tcW w:w="7040" w:type="dxa"/>
            <w:tcBorders>
              <w:top w:val="nil"/>
              <w:left w:val="nil"/>
              <w:bottom w:val="nil"/>
              <w:right w:val="nil"/>
            </w:tcBorders>
            <w:shd w:val="clear" w:color="auto" w:fill="auto"/>
            <w:vAlign w:val="center"/>
            <w:hideMark/>
          </w:tcPr>
          <w:p w14:paraId="0A5C0FD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0FD8" w14:textId="77777777">
        <w:trPr>
          <w:trHeight w:val="330"/>
          <w:jc w:val="center"/>
        </w:trPr>
        <w:tc>
          <w:tcPr>
            <w:tcW w:w="7040" w:type="dxa"/>
            <w:tcBorders>
              <w:top w:val="nil"/>
              <w:left w:val="nil"/>
              <w:bottom w:val="nil"/>
              <w:right w:val="nil"/>
            </w:tcBorders>
            <w:shd w:val="clear" w:color="auto" w:fill="auto"/>
            <w:vAlign w:val="center"/>
            <w:hideMark/>
          </w:tcPr>
          <w:p w14:paraId="0A5C0FD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0FDA" w14:textId="77777777">
        <w:trPr>
          <w:trHeight w:val="330"/>
          <w:jc w:val="center"/>
        </w:trPr>
        <w:tc>
          <w:tcPr>
            <w:tcW w:w="7040" w:type="dxa"/>
            <w:tcBorders>
              <w:top w:val="nil"/>
              <w:left w:val="nil"/>
              <w:bottom w:val="nil"/>
              <w:right w:val="nil"/>
            </w:tcBorders>
            <w:shd w:val="clear" w:color="auto" w:fill="auto"/>
            <w:vAlign w:val="center"/>
            <w:hideMark/>
          </w:tcPr>
          <w:p w14:paraId="0A5C0FD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0FDC" w14:textId="77777777">
        <w:trPr>
          <w:trHeight w:val="345"/>
          <w:jc w:val="center"/>
        </w:trPr>
        <w:tc>
          <w:tcPr>
            <w:tcW w:w="7040" w:type="dxa"/>
            <w:tcBorders>
              <w:top w:val="nil"/>
              <w:left w:val="nil"/>
              <w:bottom w:val="nil"/>
              <w:right w:val="nil"/>
            </w:tcBorders>
            <w:shd w:val="clear" w:color="auto" w:fill="auto"/>
            <w:vAlign w:val="center"/>
            <w:hideMark/>
          </w:tcPr>
          <w:p w14:paraId="0A5C0FD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0FDE" w14:textId="77777777">
        <w:trPr>
          <w:trHeight w:val="330"/>
          <w:jc w:val="center"/>
        </w:trPr>
        <w:tc>
          <w:tcPr>
            <w:tcW w:w="7040" w:type="dxa"/>
            <w:tcBorders>
              <w:top w:val="nil"/>
              <w:left w:val="nil"/>
              <w:bottom w:val="nil"/>
              <w:right w:val="nil"/>
            </w:tcBorders>
            <w:shd w:val="clear" w:color="auto" w:fill="auto"/>
            <w:vAlign w:val="center"/>
            <w:hideMark/>
          </w:tcPr>
          <w:p w14:paraId="0A5C0FD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 ως έχει     ΚΑΤΑ ΠΛΕΙΟΨΗΦΙΑ</w:t>
            </w:r>
          </w:p>
        </w:tc>
      </w:tr>
      <w:tr w:rsidR="004A3142" w14:paraId="0A5C0FE0" w14:textId="77777777">
        <w:trPr>
          <w:trHeight w:val="330"/>
          <w:jc w:val="center"/>
        </w:trPr>
        <w:tc>
          <w:tcPr>
            <w:tcW w:w="7040" w:type="dxa"/>
            <w:tcBorders>
              <w:top w:val="nil"/>
              <w:left w:val="nil"/>
              <w:bottom w:val="nil"/>
              <w:right w:val="nil"/>
            </w:tcBorders>
            <w:shd w:val="clear" w:color="auto" w:fill="auto"/>
            <w:vAlign w:val="center"/>
            <w:hideMark/>
          </w:tcPr>
          <w:p w14:paraId="0A5C0FD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0FE2" w14:textId="77777777">
        <w:trPr>
          <w:trHeight w:val="330"/>
          <w:jc w:val="center"/>
        </w:trPr>
        <w:tc>
          <w:tcPr>
            <w:tcW w:w="7040" w:type="dxa"/>
            <w:tcBorders>
              <w:top w:val="nil"/>
              <w:left w:val="nil"/>
              <w:bottom w:val="nil"/>
              <w:right w:val="nil"/>
            </w:tcBorders>
            <w:shd w:val="clear" w:color="auto" w:fill="auto"/>
            <w:vAlign w:val="center"/>
            <w:hideMark/>
          </w:tcPr>
          <w:p w14:paraId="0A5C0FE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0FE4" w14:textId="77777777">
        <w:trPr>
          <w:trHeight w:val="330"/>
          <w:jc w:val="center"/>
        </w:trPr>
        <w:tc>
          <w:tcPr>
            <w:tcW w:w="7040" w:type="dxa"/>
            <w:tcBorders>
              <w:top w:val="nil"/>
              <w:left w:val="nil"/>
              <w:bottom w:val="nil"/>
              <w:right w:val="nil"/>
            </w:tcBorders>
            <w:shd w:val="clear" w:color="auto" w:fill="auto"/>
            <w:vAlign w:val="center"/>
            <w:hideMark/>
          </w:tcPr>
          <w:p w14:paraId="0A5C0FE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0FE6" w14:textId="77777777">
        <w:trPr>
          <w:trHeight w:val="330"/>
          <w:jc w:val="center"/>
        </w:trPr>
        <w:tc>
          <w:tcPr>
            <w:tcW w:w="7040" w:type="dxa"/>
            <w:tcBorders>
              <w:top w:val="nil"/>
              <w:left w:val="nil"/>
              <w:bottom w:val="nil"/>
              <w:right w:val="nil"/>
            </w:tcBorders>
            <w:shd w:val="clear" w:color="auto" w:fill="auto"/>
            <w:vAlign w:val="center"/>
            <w:hideMark/>
          </w:tcPr>
          <w:p w14:paraId="0A5C0FE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lastRenderedPageBreak/>
              <w:t>Χ.Α: OXI</w:t>
            </w:r>
          </w:p>
        </w:tc>
      </w:tr>
      <w:tr w:rsidR="004A3142" w14:paraId="0A5C0FE8" w14:textId="77777777">
        <w:trPr>
          <w:trHeight w:val="330"/>
          <w:jc w:val="center"/>
        </w:trPr>
        <w:tc>
          <w:tcPr>
            <w:tcW w:w="7040" w:type="dxa"/>
            <w:tcBorders>
              <w:top w:val="nil"/>
              <w:left w:val="nil"/>
              <w:bottom w:val="nil"/>
              <w:right w:val="nil"/>
            </w:tcBorders>
            <w:shd w:val="clear" w:color="auto" w:fill="auto"/>
            <w:vAlign w:val="center"/>
            <w:hideMark/>
          </w:tcPr>
          <w:p w14:paraId="0A5C0FE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0FEA" w14:textId="77777777">
        <w:trPr>
          <w:trHeight w:val="330"/>
          <w:jc w:val="center"/>
        </w:trPr>
        <w:tc>
          <w:tcPr>
            <w:tcW w:w="7040" w:type="dxa"/>
            <w:tcBorders>
              <w:top w:val="nil"/>
              <w:left w:val="nil"/>
              <w:bottom w:val="nil"/>
              <w:right w:val="nil"/>
            </w:tcBorders>
            <w:shd w:val="clear" w:color="auto" w:fill="auto"/>
            <w:vAlign w:val="center"/>
            <w:hideMark/>
          </w:tcPr>
          <w:p w14:paraId="0A5C0FE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ΝΑΙ</w:t>
            </w:r>
          </w:p>
        </w:tc>
      </w:tr>
      <w:tr w:rsidR="004A3142" w14:paraId="0A5C0FEC" w14:textId="77777777">
        <w:trPr>
          <w:trHeight w:val="330"/>
          <w:jc w:val="center"/>
        </w:trPr>
        <w:tc>
          <w:tcPr>
            <w:tcW w:w="7040" w:type="dxa"/>
            <w:tcBorders>
              <w:top w:val="nil"/>
              <w:left w:val="nil"/>
              <w:bottom w:val="nil"/>
              <w:right w:val="nil"/>
            </w:tcBorders>
            <w:shd w:val="clear" w:color="auto" w:fill="auto"/>
            <w:vAlign w:val="center"/>
            <w:hideMark/>
          </w:tcPr>
          <w:p w14:paraId="0A5C0FE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2 ως έχει     ΚΑΤΑ ΠΛΕΙΟΨΗΦΙΑ</w:t>
            </w:r>
          </w:p>
        </w:tc>
      </w:tr>
      <w:tr w:rsidR="004A3142" w14:paraId="0A5C0FEE" w14:textId="77777777">
        <w:trPr>
          <w:trHeight w:val="330"/>
          <w:jc w:val="center"/>
        </w:trPr>
        <w:tc>
          <w:tcPr>
            <w:tcW w:w="7040" w:type="dxa"/>
            <w:tcBorders>
              <w:top w:val="nil"/>
              <w:left w:val="nil"/>
              <w:bottom w:val="nil"/>
              <w:right w:val="nil"/>
            </w:tcBorders>
            <w:shd w:val="clear" w:color="auto" w:fill="auto"/>
            <w:vAlign w:val="center"/>
            <w:hideMark/>
          </w:tcPr>
          <w:p w14:paraId="0A5C0FE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0FF0" w14:textId="77777777">
        <w:trPr>
          <w:trHeight w:val="345"/>
          <w:jc w:val="center"/>
        </w:trPr>
        <w:tc>
          <w:tcPr>
            <w:tcW w:w="7040" w:type="dxa"/>
            <w:tcBorders>
              <w:top w:val="nil"/>
              <w:left w:val="nil"/>
              <w:bottom w:val="nil"/>
              <w:right w:val="nil"/>
            </w:tcBorders>
            <w:shd w:val="clear" w:color="auto" w:fill="auto"/>
            <w:vAlign w:val="center"/>
            <w:hideMark/>
          </w:tcPr>
          <w:p w14:paraId="0A5C0FE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0FF2" w14:textId="77777777">
        <w:trPr>
          <w:trHeight w:val="330"/>
          <w:jc w:val="center"/>
        </w:trPr>
        <w:tc>
          <w:tcPr>
            <w:tcW w:w="7040" w:type="dxa"/>
            <w:tcBorders>
              <w:top w:val="nil"/>
              <w:left w:val="nil"/>
              <w:bottom w:val="nil"/>
              <w:right w:val="nil"/>
            </w:tcBorders>
            <w:shd w:val="clear" w:color="auto" w:fill="auto"/>
            <w:vAlign w:val="center"/>
            <w:hideMark/>
          </w:tcPr>
          <w:p w14:paraId="0A5C0FF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0FF4" w14:textId="77777777">
        <w:trPr>
          <w:trHeight w:val="330"/>
          <w:jc w:val="center"/>
        </w:trPr>
        <w:tc>
          <w:tcPr>
            <w:tcW w:w="7040" w:type="dxa"/>
            <w:tcBorders>
              <w:top w:val="nil"/>
              <w:left w:val="nil"/>
              <w:bottom w:val="nil"/>
              <w:right w:val="nil"/>
            </w:tcBorders>
            <w:shd w:val="clear" w:color="auto" w:fill="auto"/>
            <w:vAlign w:val="center"/>
            <w:hideMark/>
          </w:tcPr>
          <w:p w14:paraId="0A5C0FF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0FF6" w14:textId="77777777">
        <w:trPr>
          <w:trHeight w:val="330"/>
          <w:jc w:val="center"/>
        </w:trPr>
        <w:tc>
          <w:tcPr>
            <w:tcW w:w="7040" w:type="dxa"/>
            <w:tcBorders>
              <w:top w:val="nil"/>
              <w:left w:val="nil"/>
              <w:bottom w:val="nil"/>
              <w:right w:val="nil"/>
            </w:tcBorders>
            <w:shd w:val="clear" w:color="auto" w:fill="auto"/>
            <w:vAlign w:val="center"/>
            <w:hideMark/>
          </w:tcPr>
          <w:p w14:paraId="0A5C0FF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0FF8" w14:textId="77777777">
        <w:trPr>
          <w:trHeight w:val="330"/>
          <w:jc w:val="center"/>
        </w:trPr>
        <w:tc>
          <w:tcPr>
            <w:tcW w:w="7040" w:type="dxa"/>
            <w:tcBorders>
              <w:top w:val="nil"/>
              <w:left w:val="nil"/>
              <w:bottom w:val="nil"/>
              <w:right w:val="nil"/>
            </w:tcBorders>
            <w:shd w:val="clear" w:color="auto" w:fill="auto"/>
            <w:vAlign w:val="center"/>
            <w:hideMark/>
          </w:tcPr>
          <w:p w14:paraId="0A5C0FF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 xml:space="preserve">ΕΝ. ΚΕΝΤΡΩΩΝ: </w:t>
            </w:r>
            <w:r w:rsidRPr="0081744C">
              <w:rPr>
                <w:rFonts w:ascii="Calibri" w:eastAsia="Times New Roman" w:hAnsi="Calibri" w:cs="Calibri"/>
                <w:color w:val="000000"/>
                <w:szCs w:val="24"/>
              </w:rPr>
              <w:t>ΝΑΙ</w:t>
            </w:r>
          </w:p>
        </w:tc>
      </w:tr>
      <w:tr w:rsidR="004A3142" w14:paraId="0A5C0FFA" w14:textId="77777777">
        <w:trPr>
          <w:trHeight w:val="330"/>
          <w:jc w:val="center"/>
        </w:trPr>
        <w:tc>
          <w:tcPr>
            <w:tcW w:w="7040" w:type="dxa"/>
            <w:tcBorders>
              <w:top w:val="nil"/>
              <w:left w:val="nil"/>
              <w:bottom w:val="nil"/>
              <w:right w:val="nil"/>
            </w:tcBorders>
            <w:shd w:val="clear" w:color="auto" w:fill="auto"/>
            <w:vAlign w:val="center"/>
            <w:hideMark/>
          </w:tcPr>
          <w:p w14:paraId="0A5C0FF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3 ως έχει     ΚΑΤΑ ΠΛΕΙΟΨΗΦΙΑ</w:t>
            </w:r>
          </w:p>
        </w:tc>
      </w:tr>
      <w:tr w:rsidR="004A3142" w14:paraId="0A5C0FFC" w14:textId="77777777">
        <w:trPr>
          <w:trHeight w:val="330"/>
          <w:jc w:val="center"/>
        </w:trPr>
        <w:tc>
          <w:tcPr>
            <w:tcW w:w="7040" w:type="dxa"/>
            <w:tcBorders>
              <w:top w:val="nil"/>
              <w:left w:val="nil"/>
              <w:bottom w:val="nil"/>
              <w:right w:val="nil"/>
            </w:tcBorders>
            <w:shd w:val="clear" w:color="auto" w:fill="auto"/>
            <w:vAlign w:val="center"/>
            <w:hideMark/>
          </w:tcPr>
          <w:p w14:paraId="0A5C0FF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0FFE" w14:textId="77777777">
        <w:trPr>
          <w:trHeight w:val="330"/>
          <w:jc w:val="center"/>
        </w:trPr>
        <w:tc>
          <w:tcPr>
            <w:tcW w:w="7040" w:type="dxa"/>
            <w:tcBorders>
              <w:top w:val="nil"/>
              <w:left w:val="nil"/>
              <w:bottom w:val="nil"/>
              <w:right w:val="nil"/>
            </w:tcBorders>
            <w:shd w:val="clear" w:color="auto" w:fill="auto"/>
            <w:vAlign w:val="center"/>
            <w:hideMark/>
          </w:tcPr>
          <w:p w14:paraId="0A5C0FF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000" w14:textId="77777777">
        <w:trPr>
          <w:trHeight w:val="330"/>
          <w:jc w:val="center"/>
        </w:trPr>
        <w:tc>
          <w:tcPr>
            <w:tcW w:w="7040" w:type="dxa"/>
            <w:tcBorders>
              <w:top w:val="nil"/>
              <w:left w:val="nil"/>
              <w:bottom w:val="nil"/>
              <w:right w:val="nil"/>
            </w:tcBorders>
            <w:shd w:val="clear" w:color="auto" w:fill="auto"/>
            <w:vAlign w:val="center"/>
            <w:hideMark/>
          </w:tcPr>
          <w:p w14:paraId="0A5C0FF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02" w14:textId="77777777">
        <w:trPr>
          <w:trHeight w:val="330"/>
          <w:jc w:val="center"/>
        </w:trPr>
        <w:tc>
          <w:tcPr>
            <w:tcW w:w="7040" w:type="dxa"/>
            <w:tcBorders>
              <w:top w:val="nil"/>
              <w:left w:val="nil"/>
              <w:bottom w:val="nil"/>
              <w:right w:val="nil"/>
            </w:tcBorders>
            <w:shd w:val="clear" w:color="auto" w:fill="auto"/>
            <w:vAlign w:val="center"/>
            <w:hideMark/>
          </w:tcPr>
          <w:p w14:paraId="0A5C100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04" w14:textId="77777777">
        <w:trPr>
          <w:trHeight w:val="330"/>
          <w:jc w:val="center"/>
        </w:trPr>
        <w:tc>
          <w:tcPr>
            <w:tcW w:w="7040" w:type="dxa"/>
            <w:tcBorders>
              <w:top w:val="nil"/>
              <w:left w:val="nil"/>
              <w:bottom w:val="nil"/>
              <w:right w:val="nil"/>
            </w:tcBorders>
            <w:shd w:val="clear" w:color="auto" w:fill="auto"/>
            <w:vAlign w:val="center"/>
            <w:hideMark/>
          </w:tcPr>
          <w:p w14:paraId="0A5C100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06" w14:textId="77777777">
        <w:trPr>
          <w:trHeight w:val="330"/>
          <w:jc w:val="center"/>
        </w:trPr>
        <w:tc>
          <w:tcPr>
            <w:tcW w:w="7040" w:type="dxa"/>
            <w:tcBorders>
              <w:top w:val="nil"/>
              <w:left w:val="nil"/>
              <w:bottom w:val="nil"/>
              <w:right w:val="nil"/>
            </w:tcBorders>
            <w:shd w:val="clear" w:color="auto" w:fill="auto"/>
            <w:vAlign w:val="center"/>
            <w:hideMark/>
          </w:tcPr>
          <w:p w14:paraId="0A5C100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08" w14:textId="77777777">
        <w:trPr>
          <w:trHeight w:val="330"/>
          <w:jc w:val="center"/>
        </w:trPr>
        <w:tc>
          <w:tcPr>
            <w:tcW w:w="7040" w:type="dxa"/>
            <w:tcBorders>
              <w:top w:val="nil"/>
              <w:left w:val="nil"/>
              <w:bottom w:val="nil"/>
              <w:right w:val="nil"/>
            </w:tcBorders>
            <w:shd w:val="clear" w:color="auto" w:fill="auto"/>
            <w:vAlign w:val="center"/>
            <w:hideMark/>
          </w:tcPr>
          <w:p w14:paraId="0A5C100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4 ως έχει     ΚΑΤΑ ΠΛΕΙΟΨΗΦΙΑ</w:t>
            </w:r>
          </w:p>
        </w:tc>
      </w:tr>
      <w:tr w:rsidR="004A3142" w14:paraId="0A5C100A" w14:textId="77777777">
        <w:trPr>
          <w:trHeight w:val="330"/>
          <w:jc w:val="center"/>
        </w:trPr>
        <w:tc>
          <w:tcPr>
            <w:tcW w:w="7040" w:type="dxa"/>
            <w:tcBorders>
              <w:top w:val="nil"/>
              <w:left w:val="nil"/>
              <w:bottom w:val="nil"/>
              <w:right w:val="nil"/>
            </w:tcBorders>
            <w:shd w:val="clear" w:color="auto" w:fill="auto"/>
            <w:vAlign w:val="center"/>
            <w:hideMark/>
          </w:tcPr>
          <w:p w14:paraId="0A5C100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0C" w14:textId="77777777">
        <w:trPr>
          <w:trHeight w:val="330"/>
          <w:jc w:val="center"/>
        </w:trPr>
        <w:tc>
          <w:tcPr>
            <w:tcW w:w="7040" w:type="dxa"/>
            <w:tcBorders>
              <w:top w:val="nil"/>
              <w:left w:val="nil"/>
              <w:bottom w:val="nil"/>
              <w:right w:val="nil"/>
            </w:tcBorders>
            <w:shd w:val="clear" w:color="auto" w:fill="auto"/>
            <w:vAlign w:val="center"/>
            <w:hideMark/>
          </w:tcPr>
          <w:p w14:paraId="0A5C100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0E" w14:textId="77777777">
        <w:trPr>
          <w:trHeight w:val="330"/>
          <w:jc w:val="center"/>
        </w:trPr>
        <w:tc>
          <w:tcPr>
            <w:tcW w:w="7040" w:type="dxa"/>
            <w:tcBorders>
              <w:top w:val="nil"/>
              <w:left w:val="nil"/>
              <w:bottom w:val="nil"/>
              <w:right w:val="nil"/>
            </w:tcBorders>
            <w:shd w:val="clear" w:color="auto" w:fill="auto"/>
            <w:vAlign w:val="center"/>
            <w:hideMark/>
          </w:tcPr>
          <w:p w14:paraId="0A5C100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1010" w14:textId="77777777">
        <w:trPr>
          <w:trHeight w:val="330"/>
          <w:jc w:val="center"/>
        </w:trPr>
        <w:tc>
          <w:tcPr>
            <w:tcW w:w="7040" w:type="dxa"/>
            <w:tcBorders>
              <w:top w:val="nil"/>
              <w:left w:val="nil"/>
              <w:bottom w:val="nil"/>
              <w:right w:val="nil"/>
            </w:tcBorders>
            <w:shd w:val="clear" w:color="auto" w:fill="auto"/>
            <w:vAlign w:val="center"/>
            <w:hideMark/>
          </w:tcPr>
          <w:p w14:paraId="0A5C100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12" w14:textId="77777777">
        <w:trPr>
          <w:trHeight w:val="330"/>
          <w:jc w:val="center"/>
        </w:trPr>
        <w:tc>
          <w:tcPr>
            <w:tcW w:w="7040" w:type="dxa"/>
            <w:tcBorders>
              <w:top w:val="nil"/>
              <w:left w:val="nil"/>
              <w:bottom w:val="nil"/>
              <w:right w:val="nil"/>
            </w:tcBorders>
            <w:shd w:val="clear" w:color="auto" w:fill="auto"/>
            <w:vAlign w:val="center"/>
            <w:hideMark/>
          </w:tcPr>
          <w:p w14:paraId="0A5C101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14" w14:textId="77777777">
        <w:trPr>
          <w:trHeight w:val="330"/>
          <w:jc w:val="center"/>
        </w:trPr>
        <w:tc>
          <w:tcPr>
            <w:tcW w:w="7040" w:type="dxa"/>
            <w:tcBorders>
              <w:top w:val="nil"/>
              <w:left w:val="nil"/>
              <w:bottom w:val="nil"/>
              <w:right w:val="nil"/>
            </w:tcBorders>
            <w:shd w:val="clear" w:color="auto" w:fill="auto"/>
            <w:vAlign w:val="center"/>
            <w:hideMark/>
          </w:tcPr>
          <w:p w14:paraId="0A5C101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16" w14:textId="77777777">
        <w:trPr>
          <w:trHeight w:val="330"/>
          <w:jc w:val="center"/>
        </w:trPr>
        <w:tc>
          <w:tcPr>
            <w:tcW w:w="7040" w:type="dxa"/>
            <w:tcBorders>
              <w:top w:val="nil"/>
              <w:left w:val="nil"/>
              <w:bottom w:val="nil"/>
              <w:right w:val="nil"/>
            </w:tcBorders>
            <w:shd w:val="clear" w:color="auto" w:fill="auto"/>
            <w:vAlign w:val="center"/>
            <w:hideMark/>
          </w:tcPr>
          <w:p w14:paraId="0A5C101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 xml:space="preserve">Άρθρο 5 ως έχει     </w:t>
            </w:r>
            <w:r w:rsidRPr="0081744C">
              <w:rPr>
                <w:rFonts w:ascii="Calibri" w:eastAsia="Times New Roman" w:hAnsi="Calibri" w:cs="Calibri"/>
                <w:color w:val="000000"/>
                <w:szCs w:val="24"/>
              </w:rPr>
              <w:t>ΚΑΤΑ ΠΛΕΙΟΨΗΦΙΑ</w:t>
            </w:r>
          </w:p>
        </w:tc>
      </w:tr>
      <w:tr w:rsidR="004A3142" w14:paraId="0A5C1018" w14:textId="77777777">
        <w:trPr>
          <w:trHeight w:val="330"/>
          <w:jc w:val="center"/>
        </w:trPr>
        <w:tc>
          <w:tcPr>
            <w:tcW w:w="7040" w:type="dxa"/>
            <w:tcBorders>
              <w:top w:val="nil"/>
              <w:left w:val="nil"/>
              <w:bottom w:val="nil"/>
              <w:right w:val="nil"/>
            </w:tcBorders>
            <w:shd w:val="clear" w:color="auto" w:fill="auto"/>
            <w:vAlign w:val="center"/>
            <w:hideMark/>
          </w:tcPr>
          <w:p w14:paraId="0A5C101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1A" w14:textId="77777777">
        <w:trPr>
          <w:trHeight w:val="330"/>
          <w:jc w:val="center"/>
        </w:trPr>
        <w:tc>
          <w:tcPr>
            <w:tcW w:w="7040" w:type="dxa"/>
            <w:tcBorders>
              <w:top w:val="nil"/>
              <w:left w:val="nil"/>
              <w:bottom w:val="nil"/>
              <w:right w:val="nil"/>
            </w:tcBorders>
            <w:shd w:val="clear" w:color="auto" w:fill="auto"/>
            <w:vAlign w:val="center"/>
            <w:hideMark/>
          </w:tcPr>
          <w:p w14:paraId="0A5C101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01C" w14:textId="77777777">
        <w:trPr>
          <w:trHeight w:val="345"/>
          <w:jc w:val="center"/>
        </w:trPr>
        <w:tc>
          <w:tcPr>
            <w:tcW w:w="7040" w:type="dxa"/>
            <w:tcBorders>
              <w:top w:val="nil"/>
              <w:left w:val="nil"/>
              <w:bottom w:val="nil"/>
              <w:right w:val="nil"/>
            </w:tcBorders>
            <w:shd w:val="clear" w:color="auto" w:fill="auto"/>
            <w:vAlign w:val="center"/>
            <w:hideMark/>
          </w:tcPr>
          <w:p w14:paraId="0A5C101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1E" w14:textId="77777777">
        <w:trPr>
          <w:trHeight w:val="330"/>
          <w:jc w:val="center"/>
        </w:trPr>
        <w:tc>
          <w:tcPr>
            <w:tcW w:w="7040" w:type="dxa"/>
            <w:tcBorders>
              <w:top w:val="nil"/>
              <w:left w:val="nil"/>
              <w:bottom w:val="nil"/>
              <w:right w:val="nil"/>
            </w:tcBorders>
            <w:shd w:val="clear" w:color="auto" w:fill="auto"/>
            <w:vAlign w:val="center"/>
            <w:hideMark/>
          </w:tcPr>
          <w:p w14:paraId="0A5C101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20" w14:textId="77777777">
        <w:trPr>
          <w:trHeight w:val="330"/>
          <w:jc w:val="center"/>
        </w:trPr>
        <w:tc>
          <w:tcPr>
            <w:tcW w:w="7040" w:type="dxa"/>
            <w:tcBorders>
              <w:top w:val="nil"/>
              <w:left w:val="nil"/>
              <w:bottom w:val="nil"/>
              <w:right w:val="nil"/>
            </w:tcBorders>
            <w:shd w:val="clear" w:color="auto" w:fill="auto"/>
            <w:vAlign w:val="center"/>
            <w:hideMark/>
          </w:tcPr>
          <w:p w14:paraId="0A5C101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022" w14:textId="77777777">
        <w:trPr>
          <w:trHeight w:val="330"/>
          <w:jc w:val="center"/>
        </w:trPr>
        <w:tc>
          <w:tcPr>
            <w:tcW w:w="7040" w:type="dxa"/>
            <w:tcBorders>
              <w:top w:val="nil"/>
              <w:left w:val="nil"/>
              <w:bottom w:val="nil"/>
              <w:right w:val="nil"/>
            </w:tcBorders>
            <w:shd w:val="clear" w:color="auto" w:fill="auto"/>
            <w:vAlign w:val="center"/>
            <w:hideMark/>
          </w:tcPr>
          <w:p w14:paraId="0A5C102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24" w14:textId="77777777">
        <w:trPr>
          <w:trHeight w:val="330"/>
          <w:jc w:val="center"/>
        </w:trPr>
        <w:tc>
          <w:tcPr>
            <w:tcW w:w="7040" w:type="dxa"/>
            <w:tcBorders>
              <w:top w:val="nil"/>
              <w:left w:val="nil"/>
              <w:bottom w:val="nil"/>
              <w:right w:val="nil"/>
            </w:tcBorders>
            <w:shd w:val="clear" w:color="auto" w:fill="auto"/>
            <w:vAlign w:val="center"/>
            <w:hideMark/>
          </w:tcPr>
          <w:p w14:paraId="0A5C102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6 ως έχει     ΚΑΤΑ ΠΛΕΙΟΨΗΦΙΑ</w:t>
            </w:r>
          </w:p>
        </w:tc>
      </w:tr>
      <w:tr w:rsidR="004A3142" w14:paraId="0A5C1026" w14:textId="77777777">
        <w:trPr>
          <w:trHeight w:val="330"/>
          <w:jc w:val="center"/>
        </w:trPr>
        <w:tc>
          <w:tcPr>
            <w:tcW w:w="7040" w:type="dxa"/>
            <w:tcBorders>
              <w:top w:val="nil"/>
              <w:left w:val="nil"/>
              <w:bottom w:val="nil"/>
              <w:right w:val="nil"/>
            </w:tcBorders>
            <w:shd w:val="clear" w:color="auto" w:fill="auto"/>
            <w:vAlign w:val="center"/>
            <w:hideMark/>
          </w:tcPr>
          <w:p w14:paraId="0A5C102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28" w14:textId="77777777">
        <w:trPr>
          <w:trHeight w:val="330"/>
          <w:jc w:val="center"/>
        </w:trPr>
        <w:tc>
          <w:tcPr>
            <w:tcW w:w="7040" w:type="dxa"/>
            <w:tcBorders>
              <w:top w:val="nil"/>
              <w:left w:val="nil"/>
              <w:bottom w:val="nil"/>
              <w:right w:val="nil"/>
            </w:tcBorders>
            <w:shd w:val="clear" w:color="auto" w:fill="auto"/>
            <w:vAlign w:val="center"/>
            <w:hideMark/>
          </w:tcPr>
          <w:p w14:paraId="0A5C102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02A" w14:textId="77777777">
        <w:trPr>
          <w:trHeight w:val="330"/>
          <w:jc w:val="center"/>
        </w:trPr>
        <w:tc>
          <w:tcPr>
            <w:tcW w:w="7040" w:type="dxa"/>
            <w:tcBorders>
              <w:top w:val="nil"/>
              <w:left w:val="nil"/>
              <w:bottom w:val="nil"/>
              <w:right w:val="nil"/>
            </w:tcBorders>
            <w:shd w:val="clear" w:color="auto" w:fill="auto"/>
            <w:vAlign w:val="center"/>
            <w:hideMark/>
          </w:tcPr>
          <w:p w14:paraId="0A5C102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2C" w14:textId="77777777">
        <w:trPr>
          <w:trHeight w:val="330"/>
          <w:jc w:val="center"/>
        </w:trPr>
        <w:tc>
          <w:tcPr>
            <w:tcW w:w="7040" w:type="dxa"/>
            <w:tcBorders>
              <w:top w:val="nil"/>
              <w:left w:val="nil"/>
              <w:bottom w:val="nil"/>
              <w:right w:val="nil"/>
            </w:tcBorders>
            <w:shd w:val="clear" w:color="auto" w:fill="auto"/>
            <w:vAlign w:val="center"/>
            <w:hideMark/>
          </w:tcPr>
          <w:p w14:paraId="0A5C102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2E" w14:textId="77777777">
        <w:trPr>
          <w:trHeight w:val="330"/>
          <w:jc w:val="center"/>
        </w:trPr>
        <w:tc>
          <w:tcPr>
            <w:tcW w:w="7040" w:type="dxa"/>
            <w:tcBorders>
              <w:top w:val="nil"/>
              <w:left w:val="nil"/>
              <w:bottom w:val="nil"/>
              <w:right w:val="nil"/>
            </w:tcBorders>
            <w:shd w:val="clear" w:color="auto" w:fill="auto"/>
            <w:vAlign w:val="center"/>
            <w:hideMark/>
          </w:tcPr>
          <w:p w14:paraId="0A5C102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030" w14:textId="77777777">
        <w:trPr>
          <w:trHeight w:val="330"/>
          <w:jc w:val="center"/>
        </w:trPr>
        <w:tc>
          <w:tcPr>
            <w:tcW w:w="7040" w:type="dxa"/>
            <w:tcBorders>
              <w:top w:val="nil"/>
              <w:left w:val="nil"/>
              <w:bottom w:val="nil"/>
              <w:right w:val="nil"/>
            </w:tcBorders>
            <w:shd w:val="clear" w:color="auto" w:fill="auto"/>
            <w:vAlign w:val="center"/>
            <w:hideMark/>
          </w:tcPr>
          <w:p w14:paraId="0A5C102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32" w14:textId="77777777">
        <w:trPr>
          <w:trHeight w:val="330"/>
          <w:jc w:val="center"/>
        </w:trPr>
        <w:tc>
          <w:tcPr>
            <w:tcW w:w="7040" w:type="dxa"/>
            <w:tcBorders>
              <w:top w:val="nil"/>
              <w:left w:val="nil"/>
              <w:bottom w:val="nil"/>
              <w:right w:val="nil"/>
            </w:tcBorders>
            <w:shd w:val="clear" w:color="auto" w:fill="auto"/>
            <w:vAlign w:val="center"/>
            <w:hideMark/>
          </w:tcPr>
          <w:p w14:paraId="0A5C103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7 όπως τροπ.     ΚΑΤΑ ΠΛΕΙΟΨΗΦΙΑ</w:t>
            </w:r>
          </w:p>
        </w:tc>
      </w:tr>
      <w:tr w:rsidR="004A3142" w14:paraId="0A5C1034" w14:textId="77777777">
        <w:trPr>
          <w:trHeight w:val="330"/>
          <w:jc w:val="center"/>
        </w:trPr>
        <w:tc>
          <w:tcPr>
            <w:tcW w:w="7040" w:type="dxa"/>
            <w:tcBorders>
              <w:top w:val="nil"/>
              <w:left w:val="nil"/>
              <w:bottom w:val="nil"/>
              <w:right w:val="nil"/>
            </w:tcBorders>
            <w:shd w:val="clear" w:color="auto" w:fill="auto"/>
            <w:vAlign w:val="center"/>
            <w:hideMark/>
          </w:tcPr>
          <w:p w14:paraId="0A5C103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 xml:space="preserve">ΣΥΡΙΖΑ: </w:t>
            </w:r>
            <w:r w:rsidRPr="0081744C">
              <w:rPr>
                <w:rFonts w:ascii="Calibri" w:eastAsia="Times New Roman" w:hAnsi="Calibri" w:cs="Calibri"/>
                <w:color w:val="000000"/>
                <w:szCs w:val="24"/>
              </w:rPr>
              <w:t>ΝΑΙ</w:t>
            </w:r>
          </w:p>
        </w:tc>
      </w:tr>
      <w:tr w:rsidR="004A3142" w14:paraId="0A5C1036" w14:textId="77777777">
        <w:trPr>
          <w:trHeight w:val="330"/>
          <w:jc w:val="center"/>
        </w:trPr>
        <w:tc>
          <w:tcPr>
            <w:tcW w:w="7040" w:type="dxa"/>
            <w:tcBorders>
              <w:top w:val="nil"/>
              <w:left w:val="nil"/>
              <w:bottom w:val="nil"/>
              <w:right w:val="nil"/>
            </w:tcBorders>
            <w:shd w:val="clear" w:color="auto" w:fill="auto"/>
            <w:vAlign w:val="center"/>
            <w:hideMark/>
          </w:tcPr>
          <w:p w14:paraId="0A5C103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38" w14:textId="77777777">
        <w:trPr>
          <w:trHeight w:val="330"/>
          <w:jc w:val="center"/>
        </w:trPr>
        <w:tc>
          <w:tcPr>
            <w:tcW w:w="7040" w:type="dxa"/>
            <w:tcBorders>
              <w:top w:val="nil"/>
              <w:left w:val="nil"/>
              <w:bottom w:val="nil"/>
              <w:right w:val="nil"/>
            </w:tcBorders>
            <w:shd w:val="clear" w:color="auto" w:fill="auto"/>
            <w:vAlign w:val="center"/>
            <w:hideMark/>
          </w:tcPr>
          <w:p w14:paraId="0A5C103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3A" w14:textId="77777777">
        <w:trPr>
          <w:trHeight w:val="345"/>
          <w:jc w:val="center"/>
        </w:trPr>
        <w:tc>
          <w:tcPr>
            <w:tcW w:w="7040" w:type="dxa"/>
            <w:tcBorders>
              <w:top w:val="nil"/>
              <w:left w:val="nil"/>
              <w:bottom w:val="nil"/>
              <w:right w:val="nil"/>
            </w:tcBorders>
            <w:shd w:val="clear" w:color="auto" w:fill="auto"/>
            <w:vAlign w:val="center"/>
            <w:hideMark/>
          </w:tcPr>
          <w:p w14:paraId="0A5C103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3C" w14:textId="77777777">
        <w:trPr>
          <w:trHeight w:val="330"/>
          <w:jc w:val="center"/>
        </w:trPr>
        <w:tc>
          <w:tcPr>
            <w:tcW w:w="7040" w:type="dxa"/>
            <w:tcBorders>
              <w:top w:val="nil"/>
              <w:left w:val="nil"/>
              <w:bottom w:val="nil"/>
              <w:right w:val="nil"/>
            </w:tcBorders>
            <w:shd w:val="clear" w:color="auto" w:fill="auto"/>
            <w:vAlign w:val="center"/>
            <w:hideMark/>
          </w:tcPr>
          <w:p w14:paraId="0A5C103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3E" w14:textId="77777777">
        <w:trPr>
          <w:trHeight w:val="330"/>
          <w:jc w:val="center"/>
        </w:trPr>
        <w:tc>
          <w:tcPr>
            <w:tcW w:w="7040" w:type="dxa"/>
            <w:tcBorders>
              <w:top w:val="nil"/>
              <w:left w:val="nil"/>
              <w:bottom w:val="nil"/>
              <w:right w:val="nil"/>
            </w:tcBorders>
            <w:shd w:val="clear" w:color="auto" w:fill="auto"/>
            <w:vAlign w:val="center"/>
            <w:hideMark/>
          </w:tcPr>
          <w:p w14:paraId="0A5C103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OXI</w:t>
            </w:r>
          </w:p>
        </w:tc>
      </w:tr>
      <w:tr w:rsidR="004A3142" w14:paraId="0A5C1040" w14:textId="77777777">
        <w:trPr>
          <w:trHeight w:val="330"/>
          <w:jc w:val="center"/>
        </w:trPr>
        <w:tc>
          <w:tcPr>
            <w:tcW w:w="7040" w:type="dxa"/>
            <w:tcBorders>
              <w:top w:val="nil"/>
              <w:left w:val="nil"/>
              <w:bottom w:val="nil"/>
              <w:right w:val="nil"/>
            </w:tcBorders>
            <w:shd w:val="clear" w:color="auto" w:fill="auto"/>
            <w:vAlign w:val="center"/>
            <w:hideMark/>
          </w:tcPr>
          <w:p w14:paraId="0A5C103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8 ως έχει     ΚΑΤΑ ΠΛΕΙΟΨΗΦΙΑ</w:t>
            </w:r>
          </w:p>
        </w:tc>
      </w:tr>
      <w:tr w:rsidR="004A3142" w14:paraId="0A5C1042" w14:textId="77777777">
        <w:trPr>
          <w:trHeight w:val="330"/>
          <w:jc w:val="center"/>
        </w:trPr>
        <w:tc>
          <w:tcPr>
            <w:tcW w:w="7040" w:type="dxa"/>
            <w:tcBorders>
              <w:top w:val="nil"/>
              <w:left w:val="nil"/>
              <w:bottom w:val="nil"/>
              <w:right w:val="nil"/>
            </w:tcBorders>
            <w:shd w:val="clear" w:color="auto" w:fill="auto"/>
            <w:vAlign w:val="center"/>
            <w:hideMark/>
          </w:tcPr>
          <w:p w14:paraId="0A5C104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44" w14:textId="77777777">
        <w:trPr>
          <w:trHeight w:val="330"/>
          <w:jc w:val="center"/>
        </w:trPr>
        <w:tc>
          <w:tcPr>
            <w:tcW w:w="7040" w:type="dxa"/>
            <w:tcBorders>
              <w:top w:val="nil"/>
              <w:left w:val="nil"/>
              <w:bottom w:val="nil"/>
              <w:right w:val="nil"/>
            </w:tcBorders>
            <w:shd w:val="clear" w:color="auto" w:fill="auto"/>
            <w:vAlign w:val="center"/>
            <w:hideMark/>
          </w:tcPr>
          <w:p w14:paraId="0A5C104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lastRenderedPageBreak/>
              <w:t>Ν.Δ.: ΝΑΙ</w:t>
            </w:r>
          </w:p>
        </w:tc>
      </w:tr>
      <w:tr w:rsidR="004A3142" w14:paraId="0A5C1046" w14:textId="77777777">
        <w:trPr>
          <w:trHeight w:val="330"/>
          <w:jc w:val="center"/>
        </w:trPr>
        <w:tc>
          <w:tcPr>
            <w:tcW w:w="7040" w:type="dxa"/>
            <w:tcBorders>
              <w:top w:val="nil"/>
              <w:left w:val="nil"/>
              <w:bottom w:val="nil"/>
              <w:right w:val="nil"/>
            </w:tcBorders>
            <w:shd w:val="clear" w:color="auto" w:fill="auto"/>
            <w:vAlign w:val="center"/>
            <w:hideMark/>
          </w:tcPr>
          <w:p w14:paraId="0A5C104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1048" w14:textId="77777777">
        <w:trPr>
          <w:trHeight w:val="330"/>
          <w:jc w:val="center"/>
        </w:trPr>
        <w:tc>
          <w:tcPr>
            <w:tcW w:w="7040" w:type="dxa"/>
            <w:tcBorders>
              <w:top w:val="nil"/>
              <w:left w:val="nil"/>
              <w:bottom w:val="nil"/>
              <w:right w:val="nil"/>
            </w:tcBorders>
            <w:shd w:val="clear" w:color="auto" w:fill="auto"/>
            <w:vAlign w:val="center"/>
            <w:hideMark/>
          </w:tcPr>
          <w:p w14:paraId="0A5C104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4A" w14:textId="77777777">
        <w:trPr>
          <w:trHeight w:val="330"/>
          <w:jc w:val="center"/>
        </w:trPr>
        <w:tc>
          <w:tcPr>
            <w:tcW w:w="7040" w:type="dxa"/>
            <w:tcBorders>
              <w:top w:val="nil"/>
              <w:left w:val="nil"/>
              <w:bottom w:val="nil"/>
              <w:right w:val="nil"/>
            </w:tcBorders>
            <w:shd w:val="clear" w:color="auto" w:fill="auto"/>
            <w:vAlign w:val="center"/>
            <w:hideMark/>
          </w:tcPr>
          <w:p w14:paraId="0A5C104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4C" w14:textId="77777777">
        <w:trPr>
          <w:trHeight w:val="330"/>
          <w:jc w:val="center"/>
        </w:trPr>
        <w:tc>
          <w:tcPr>
            <w:tcW w:w="7040" w:type="dxa"/>
            <w:tcBorders>
              <w:top w:val="nil"/>
              <w:left w:val="nil"/>
              <w:bottom w:val="nil"/>
              <w:right w:val="nil"/>
            </w:tcBorders>
            <w:shd w:val="clear" w:color="auto" w:fill="auto"/>
            <w:vAlign w:val="center"/>
            <w:hideMark/>
          </w:tcPr>
          <w:p w14:paraId="0A5C104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ΝΑΙ</w:t>
            </w:r>
          </w:p>
        </w:tc>
      </w:tr>
      <w:tr w:rsidR="004A3142" w14:paraId="0A5C104E" w14:textId="77777777">
        <w:trPr>
          <w:trHeight w:val="330"/>
          <w:jc w:val="center"/>
        </w:trPr>
        <w:tc>
          <w:tcPr>
            <w:tcW w:w="7040" w:type="dxa"/>
            <w:tcBorders>
              <w:top w:val="nil"/>
              <w:left w:val="nil"/>
              <w:bottom w:val="nil"/>
              <w:right w:val="nil"/>
            </w:tcBorders>
            <w:shd w:val="clear" w:color="auto" w:fill="auto"/>
            <w:vAlign w:val="center"/>
            <w:hideMark/>
          </w:tcPr>
          <w:p w14:paraId="0A5C104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9 όπως τροπ.     ΚΑΤΑ ΠΛΕΙΟΨΗΦΙΑ</w:t>
            </w:r>
          </w:p>
        </w:tc>
      </w:tr>
      <w:tr w:rsidR="004A3142" w14:paraId="0A5C1050" w14:textId="77777777">
        <w:trPr>
          <w:trHeight w:val="330"/>
          <w:jc w:val="center"/>
        </w:trPr>
        <w:tc>
          <w:tcPr>
            <w:tcW w:w="7040" w:type="dxa"/>
            <w:tcBorders>
              <w:top w:val="nil"/>
              <w:left w:val="nil"/>
              <w:bottom w:val="nil"/>
              <w:right w:val="nil"/>
            </w:tcBorders>
            <w:shd w:val="clear" w:color="auto" w:fill="auto"/>
            <w:vAlign w:val="center"/>
            <w:hideMark/>
          </w:tcPr>
          <w:p w14:paraId="0A5C104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52" w14:textId="77777777">
        <w:trPr>
          <w:trHeight w:val="330"/>
          <w:jc w:val="center"/>
        </w:trPr>
        <w:tc>
          <w:tcPr>
            <w:tcW w:w="7040" w:type="dxa"/>
            <w:tcBorders>
              <w:top w:val="nil"/>
              <w:left w:val="nil"/>
              <w:bottom w:val="nil"/>
              <w:right w:val="nil"/>
            </w:tcBorders>
            <w:shd w:val="clear" w:color="auto" w:fill="auto"/>
            <w:vAlign w:val="center"/>
            <w:hideMark/>
          </w:tcPr>
          <w:p w14:paraId="0A5C105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54" w14:textId="77777777">
        <w:trPr>
          <w:trHeight w:val="330"/>
          <w:jc w:val="center"/>
        </w:trPr>
        <w:tc>
          <w:tcPr>
            <w:tcW w:w="7040" w:type="dxa"/>
            <w:tcBorders>
              <w:top w:val="nil"/>
              <w:left w:val="nil"/>
              <w:bottom w:val="nil"/>
              <w:right w:val="nil"/>
            </w:tcBorders>
            <w:shd w:val="clear" w:color="auto" w:fill="auto"/>
            <w:vAlign w:val="center"/>
            <w:hideMark/>
          </w:tcPr>
          <w:p w14:paraId="0A5C105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 xml:space="preserve">ΔΗ.ΣΥ: </w:t>
            </w:r>
            <w:r w:rsidRPr="0081744C">
              <w:rPr>
                <w:rFonts w:ascii="Calibri" w:eastAsia="Times New Roman" w:hAnsi="Calibri" w:cs="Calibri"/>
                <w:color w:val="000000"/>
                <w:szCs w:val="24"/>
              </w:rPr>
              <w:t>ΠΡΝ</w:t>
            </w:r>
          </w:p>
        </w:tc>
      </w:tr>
      <w:tr w:rsidR="004A3142" w14:paraId="0A5C1056" w14:textId="77777777">
        <w:trPr>
          <w:trHeight w:val="330"/>
          <w:jc w:val="center"/>
        </w:trPr>
        <w:tc>
          <w:tcPr>
            <w:tcW w:w="7040" w:type="dxa"/>
            <w:tcBorders>
              <w:top w:val="nil"/>
              <w:left w:val="nil"/>
              <w:bottom w:val="nil"/>
              <w:right w:val="nil"/>
            </w:tcBorders>
            <w:shd w:val="clear" w:color="auto" w:fill="auto"/>
            <w:vAlign w:val="center"/>
            <w:hideMark/>
          </w:tcPr>
          <w:p w14:paraId="0A5C105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58" w14:textId="77777777">
        <w:trPr>
          <w:trHeight w:val="330"/>
          <w:jc w:val="center"/>
        </w:trPr>
        <w:tc>
          <w:tcPr>
            <w:tcW w:w="7040" w:type="dxa"/>
            <w:tcBorders>
              <w:top w:val="nil"/>
              <w:left w:val="nil"/>
              <w:bottom w:val="nil"/>
              <w:right w:val="nil"/>
            </w:tcBorders>
            <w:shd w:val="clear" w:color="auto" w:fill="auto"/>
            <w:vAlign w:val="center"/>
            <w:hideMark/>
          </w:tcPr>
          <w:p w14:paraId="0A5C105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05A" w14:textId="77777777">
        <w:trPr>
          <w:trHeight w:val="330"/>
          <w:jc w:val="center"/>
        </w:trPr>
        <w:tc>
          <w:tcPr>
            <w:tcW w:w="7040" w:type="dxa"/>
            <w:tcBorders>
              <w:top w:val="nil"/>
              <w:left w:val="nil"/>
              <w:bottom w:val="nil"/>
              <w:right w:val="nil"/>
            </w:tcBorders>
            <w:shd w:val="clear" w:color="auto" w:fill="auto"/>
            <w:vAlign w:val="center"/>
            <w:hideMark/>
          </w:tcPr>
          <w:p w14:paraId="0A5C105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OXI</w:t>
            </w:r>
          </w:p>
        </w:tc>
      </w:tr>
      <w:tr w:rsidR="004A3142" w14:paraId="0A5C105C" w14:textId="77777777">
        <w:trPr>
          <w:trHeight w:val="345"/>
          <w:jc w:val="center"/>
        </w:trPr>
        <w:tc>
          <w:tcPr>
            <w:tcW w:w="7040" w:type="dxa"/>
            <w:tcBorders>
              <w:top w:val="nil"/>
              <w:left w:val="nil"/>
              <w:bottom w:val="nil"/>
              <w:right w:val="nil"/>
            </w:tcBorders>
            <w:shd w:val="clear" w:color="auto" w:fill="auto"/>
            <w:vAlign w:val="center"/>
            <w:hideMark/>
          </w:tcPr>
          <w:p w14:paraId="0A5C105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10 ως έχει     ΚΑΤΑ ΠΛΕΙΟΨΗΦΙΑ</w:t>
            </w:r>
          </w:p>
        </w:tc>
      </w:tr>
      <w:tr w:rsidR="004A3142" w14:paraId="0A5C105E" w14:textId="77777777">
        <w:trPr>
          <w:trHeight w:val="330"/>
          <w:jc w:val="center"/>
        </w:trPr>
        <w:tc>
          <w:tcPr>
            <w:tcW w:w="7040" w:type="dxa"/>
            <w:tcBorders>
              <w:top w:val="nil"/>
              <w:left w:val="nil"/>
              <w:bottom w:val="nil"/>
              <w:right w:val="nil"/>
            </w:tcBorders>
            <w:shd w:val="clear" w:color="auto" w:fill="auto"/>
            <w:vAlign w:val="center"/>
            <w:hideMark/>
          </w:tcPr>
          <w:p w14:paraId="0A5C105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60" w14:textId="77777777">
        <w:trPr>
          <w:trHeight w:val="330"/>
          <w:jc w:val="center"/>
        </w:trPr>
        <w:tc>
          <w:tcPr>
            <w:tcW w:w="7040" w:type="dxa"/>
            <w:tcBorders>
              <w:top w:val="nil"/>
              <w:left w:val="nil"/>
              <w:bottom w:val="nil"/>
              <w:right w:val="nil"/>
            </w:tcBorders>
            <w:shd w:val="clear" w:color="auto" w:fill="auto"/>
            <w:vAlign w:val="center"/>
            <w:hideMark/>
          </w:tcPr>
          <w:p w14:paraId="0A5C105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62" w14:textId="77777777">
        <w:trPr>
          <w:trHeight w:val="330"/>
          <w:jc w:val="center"/>
        </w:trPr>
        <w:tc>
          <w:tcPr>
            <w:tcW w:w="7040" w:type="dxa"/>
            <w:tcBorders>
              <w:top w:val="nil"/>
              <w:left w:val="nil"/>
              <w:bottom w:val="nil"/>
              <w:right w:val="nil"/>
            </w:tcBorders>
            <w:shd w:val="clear" w:color="auto" w:fill="auto"/>
            <w:vAlign w:val="center"/>
            <w:hideMark/>
          </w:tcPr>
          <w:p w14:paraId="0A5C106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1064" w14:textId="77777777">
        <w:trPr>
          <w:trHeight w:val="330"/>
          <w:jc w:val="center"/>
        </w:trPr>
        <w:tc>
          <w:tcPr>
            <w:tcW w:w="7040" w:type="dxa"/>
            <w:tcBorders>
              <w:top w:val="nil"/>
              <w:left w:val="nil"/>
              <w:bottom w:val="nil"/>
              <w:right w:val="nil"/>
            </w:tcBorders>
            <w:shd w:val="clear" w:color="auto" w:fill="auto"/>
            <w:vAlign w:val="center"/>
            <w:hideMark/>
          </w:tcPr>
          <w:p w14:paraId="0A5C106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66" w14:textId="77777777">
        <w:trPr>
          <w:trHeight w:val="345"/>
          <w:jc w:val="center"/>
        </w:trPr>
        <w:tc>
          <w:tcPr>
            <w:tcW w:w="7040" w:type="dxa"/>
            <w:tcBorders>
              <w:top w:val="nil"/>
              <w:left w:val="nil"/>
              <w:bottom w:val="nil"/>
              <w:right w:val="nil"/>
            </w:tcBorders>
            <w:shd w:val="clear" w:color="auto" w:fill="auto"/>
            <w:vAlign w:val="center"/>
            <w:hideMark/>
          </w:tcPr>
          <w:p w14:paraId="0A5C106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68" w14:textId="77777777">
        <w:trPr>
          <w:trHeight w:val="330"/>
          <w:jc w:val="center"/>
        </w:trPr>
        <w:tc>
          <w:tcPr>
            <w:tcW w:w="7040" w:type="dxa"/>
            <w:tcBorders>
              <w:top w:val="nil"/>
              <w:left w:val="nil"/>
              <w:bottom w:val="nil"/>
              <w:right w:val="nil"/>
            </w:tcBorders>
            <w:shd w:val="clear" w:color="auto" w:fill="auto"/>
            <w:vAlign w:val="center"/>
            <w:hideMark/>
          </w:tcPr>
          <w:p w14:paraId="0A5C106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6A" w14:textId="77777777">
        <w:trPr>
          <w:trHeight w:val="330"/>
          <w:jc w:val="center"/>
        </w:trPr>
        <w:tc>
          <w:tcPr>
            <w:tcW w:w="7040" w:type="dxa"/>
            <w:tcBorders>
              <w:top w:val="nil"/>
              <w:left w:val="nil"/>
              <w:bottom w:val="nil"/>
              <w:right w:val="nil"/>
            </w:tcBorders>
            <w:shd w:val="clear" w:color="auto" w:fill="auto"/>
            <w:vAlign w:val="center"/>
            <w:hideMark/>
          </w:tcPr>
          <w:p w14:paraId="0A5C106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11 ως έχει     ΚΑΤΑ ΠΛΕΙΟΨΗΦΙΑ</w:t>
            </w:r>
          </w:p>
        </w:tc>
      </w:tr>
      <w:tr w:rsidR="004A3142" w14:paraId="0A5C106C" w14:textId="77777777">
        <w:trPr>
          <w:trHeight w:val="330"/>
          <w:jc w:val="center"/>
        </w:trPr>
        <w:tc>
          <w:tcPr>
            <w:tcW w:w="7040" w:type="dxa"/>
            <w:tcBorders>
              <w:top w:val="nil"/>
              <w:left w:val="nil"/>
              <w:bottom w:val="nil"/>
              <w:right w:val="nil"/>
            </w:tcBorders>
            <w:shd w:val="clear" w:color="auto" w:fill="auto"/>
            <w:vAlign w:val="center"/>
            <w:hideMark/>
          </w:tcPr>
          <w:p w14:paraId="0A5C106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6E" w14:textId="77777777">
        <w:trPr>
          <w:trHeight w:val="330"/>
          <w:jc w:val="center"/>
        </w:trPr>
        <w:tc>
          <w:tcPr>
            <w:tcW w:w="7040" w:type="dxa"/>
            <w:tcBorders>
              <w:top w:val="nil"/>
              <w:left w:val="nil"/>
              <w:bottom w:val="nil"/>
              <w:right w:val="nil"/>
            </w:tcBorders>
            <w:shd w:val="clear" w:color="auto" w:fill="auto"/>
            <w:vAlign w:val="center"/>
            <w:hideMark/>
          </w:tcPr>
          <w:p w14:paraId="0A5C106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070" w14:textId="77777777">
        <w:trPr>
          <w:trHeight w:val="330"/>
          <w:jc w:val="center"/>
        </w:trPr>
        <w:tc>
          <w:tcPr>
            <w:tcW w:w="7040" w:type="dxa"/>
            <w:tcBorders>
              <w:top w:val="nil"/>
              <w:left w:val="nil"/>
              <w:bottom w:val="nil"/>
              <w:right w:val="nil"/>
            </w:tcBorders>
            <w:shd w:val="clear" w:color="auto" w:fill="auto"/>
            <w:vAlign w:val="center"/>
            <w:hideMark/>
          </w:tcPr>
          <w:p w14:paraId="0A5C106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72" w14:textId="77777777">
        <w:trPr>
          <w:trHeight w:val="330"/>
          <w:jc w:val="center"/>
        </w:trPr>
        <w:tc>
          <w:tcPr>
            <w:tcW w:w="7040" w:type="dxa"/>
            <w:tcBorders>
              <w:top w:val="nil"/>
              <w:left w:val="nil"/>
              <w:bottom w:val="nil"/>
              <w:right w:val="nil"/>
            </w:tcBorders>
            <w:shd w:val="clear" w:color="auto" w:fill="auto"/>
            <w:vAlign w:val="center"/>
            <w:hideMark/>
          </w:tcPr>
          <w:p w14:paraId="0A5C107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74" w14:textId="77777777">
        <w:trPr>
          <w:trHeight w:val="330"/>
          <w:jc w:val="center"/>
        </w:trPr>
        <w:tc>
          <w:tcPr>
            <w:tcW w:w="7040" w:type="dxa"/>
            <w:tcBorders>
              <w:top w:val="nil"/>
              <w:left w:val="nil"/>
              <w:bottom w:val="nil"/>
              <w:right w:val="nil"/>
            </w:tcBorders>
            <w:shd w:val="clear" w:color="auto" w:fill="auto"/>
            <w:vAlign w:val="center"/>
            <w:hideMark/>
          </w:tcPr>
          <w:p w14:paraId="0A5C107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OXI</w:t>
            </w:r>
          </w:p>
        </w:tc>
      </w:tr>
      <w:tr w:rsidR="004A3142" w14:paraId="0A5C1076" w14:textId="77777777">
        <w:trPr>
          <w:trHeight w:val="330"/>
          <w:jc w:val="center"/>
        </w:trPr>
        <w:tc>
          <w:tcPr>
            <w:tcW w:w="7040" w:type="dxa"/>
            <w:tcBorders>
              <w:top w:val="nil"/>
              <w:left w:val="nil"/>
              <w:bottom w:val="nil"/>
              <w:right w:val="nil"/>
            </w:tcBorders>
            <w:shd w:val="clear" w:color="auto" w:fill="auto"/>
            <w:vAlign w:val="center"/>
            <w:hideMark/>
          </w:tcPr>
          <w:p w14:paraId="0A5C107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ΝΑΙ</w:t>
            </w:r>
          </w:p>
        </w:tc>
      </w:tr>
      <w:tr w:rsidR="004A3142" w14:paraId="0A5C1078" w14:textId="77777777">
        <w:trPr>
          <w:trHeight w:val="330"/>
          <w:jc w:val="center"/>
        </w:trPr>
        <w:tc>
          <w:tcPr>
            <w:tcW w:w="7040" w:type="dxa"/>
            <w:tcBorders>
              <w:top w:val="nil"/>
              <w:left w:val="nil"/>
              <w:bottom w:val="nil"/>
              <w:right w:val="nil"/>
            </w:tcBorders>
            <w:shd w:val="clear" w:color="auto" w:fill="auto"/>
            <w:vAlign w:val="center"/>
            <w:hideMark/>
          </w:tcPr>
          <w:p w14:paraId="0A5C107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12 ως έχει     ΚΑΤΑ ΠΛΕΙΟΨΗΦΙΑ</w:t>
            </w:r>
          </w:p>
        </w:tc>
      </w:tr>
      <w:tr w:rsidR="004A3142" w14:paraId="0A5C107A" w14:textId="77777777">
        <w:trPr>
          <w:trHeight w:val="345"/>
          <w:jc w:val="center"/>
        </w:trPr>
        <w:tc>
          <w:tcPr>
            <w:tcW w:w="7040" w:type="dxa"/>
            <w:tcBorders>
              <w:top w:val="nil"/>
              <w:left w:val="nil"/>
              <w:bottom w:val="nil"/>
              <w:right w:val="nil"/>
            </w:tcBorders>
            <w:shd w:val="clear" w:color="auto" w:fill="auto"/>
            <w:vAlign w:val="center"/>
            <w:hideMark/>
          </w:tcPr>
          <w:p w14:paraId="0A5C107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7C" w14:textId="77777777">
        <w:trPr>
          <w:trHeight w:val="330"/>
          <w:jc w:val="center"/>
        </w:trPr>
        <w:tc>
          <w:tcPr>
            <w:tcW w:w="7040" w:type="dxa"/>
            <w:tcBorders>
              <w:top w:val="nil"/>
              <w:left w:val="nil"/>
              <w:bottom w:val="nil"/>
              <w:right w:val="nil"/>
            </w:tcBorders>
            <w:shd w:val="clear" w:color="auto" w:fill="auto"/>
            <w:vAlign w:val="center"/>
            <w:hideMark/>
          </w:tcPr>
          <w:p w14:paraId="0A5C107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7E" w14:textId="77777777">
        <w:trPr>
          <w:trHeight w:val="330"/>
          <w:jc w:val="center"/>
        </w:trPr>
        <w:tc>
          <w:tcPr>
            <w:tcW w:w="7040" w:type="dxa"/>
            <w:tcBorders>
              <w:top w:val="nil"/>
              <w:left w:val="nil"/>
              <w:bottom w:val="nil"/>
              <w:right w:val="nil"/>
            </w:tcBorders>
            <w:shd w:val="clear" w:color="auto" w:fill="auto"/>
            <w:vAlign w:val="center"/>
            <w:hideMark/>
          </w:tcPr>
          <w:p w14:paraId="0A5C107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1080" w14:textId="77777777">
        <w:trPr>
          <w:trHeight w:val="330"/>
          <w:jc w:val="center"/>
        </w:trPr>
        <w:tc>
          <w:tcPr>
            <w:tcW w:w="7040" w:type="dxa"/>
            <w:tcBorders>
              <w:top w:val="nil"/>
              <w:left w:val="nil"/>
              <w:bottom w:val="nil"/>
              <w:right w:val="nil"/>
            </w:tcBorders>
            <w:shd w:val="clear" w:color="auto" w:fill="auto"/>
            <w:vAlign w:val="center"/>
            <w:hideMark/>
          </w:tcPr>
          <w:p w14:paraId="0A5C107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82" w14:textId="77777777">
        <w:trPr>
          <w:trHeight w:val="330"/>
          <w:jc w:val="center"/>
        </w:trPr>
        <w:tc>
          <w:tcPr>
            <w:tcW w:w="7040" w:type="dxa"/>
            <w:tcBorders>
              <w:top w:val="nil"/>
              <w:left w:val="nil"/>
              <w:bottom w:val="nil"/>
              <w:right w:val="nil"/>
            </w:tcBorders>
            <w:shd w:val="clear" w:color="auto" w:fill="auto"/>
            <w:vAlign w:val="center"/>
            <w:hideMark/>
          </w:tcPr>
          <w:p w14:paraId="0A5C108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84" w14:textId="77777777">
        <w:trPr>
          <w:trHeight w:val="345"/>
          <w:jc w:val="center"/>
        </w:trPr>
        <w:tc>
          <w:tcPr>
            <w:tcW w:w="7040" w:type="dxa"/>
            <w:tcBorders>
              <w:top w:val="nil"/>
              <w:left w:val="nil"/>
              <w:bottom w:val="nil"/>
              <w:right w:val="nil"/>
            </w:tcBorders>
            <w:shd w:val="clear" w:color="auto" w:fill="auto"/>
            <w:vAlign w:val="center"/>
            <w:hideMark/>
          </w:tcPr>
          <w:p w14:paraId="0A5C108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OXI</w:t>
            </w:r>
          </w:p>
        </w:tc>
      </w:tr>
      <w:tr w:rsidR="004A3142" w14:paraId="0A5C1086" w14:textId="77777777">
        <w:trPr>
          <w:trHeight w:val="330"/>
          <w:jc w:val="center"/>
        </w:trPr>
        <w:tc>
          <w:tcPr>
            <w:tcW w:w="7040" w:type="dxa"/>
            <w:tcBorders>
              <w:top w:val="nil"/>
              <w:left w:val="nil"/>
              <w:bottom w:val="nil"/>
              <w:right w:val="nil"/>
            </w:tcBorders>
            <w:shd w:val="clear" w:color="auto" w:fill="auto"/>
            <w:vAlign w:val="center"/>
            <w:hideMark/>
          </w:tcPr>
          <w:p w14:paraId="0A5C108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13 ως έχει     ΚΑΤΑ ΠΛΕΙΟΨΗΦΙΑ</w:t>
            </w:r>
          </w:p>
        </w:tc>
      </w:tr>
      <w:tr w:rsidR="004A3142" w14:paraId="0A5C1088" w14:textId="77777777">
        <w:trPr>
          <w:trHeight w:val="330"/>
          <w:jc w:val="center"/>
        </w:trPr>
        <w:tc>
          <w:tcPr>
            <w:tcW w:w="7040" w:type="dxa"/>
            <w:tcBorders>
              <w:top w:val="nil"/>
              <w:left w:val="nil"/>
              <w:bottom w:val="nil"/>
              <w:right w:val="nil"/>
            </w:tcBorders>
            <w:shd w:val="clear" w:color="auto" w:fill="auto"/>
            <w:vAlign w:val="center"/>
            <w:hideMark/>
          </w:tcPr>
          <w:p w14:paraId="0A5C108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8A" w14:textId="77777777">
        <w:trPr>
          <w:trHeight w:val="330"/>
          <w:jc w:val="center"/>
        </w:trPr>
        <w:tc>
          <w:tcPr>
            <w:tcW w:w="7040" w:type="dxa"/>
            <w:tcBorders>
              <w:top w:val="nil"/>
              <w:left w:val="nil"/>
              <w:bottom w:val="nil"/>
              <w:right w:val="nil"/>
            </w:tcBorders>
            <w:shd w:val="clear" w:color="auto" w:fill="auto"/>
            <w:vAlign w:val="center"/>
            <w:hideMark/>
          </w:tcPr>
          <w:p w14:paraId="0A5C108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8C" w14:textId="77777777">
        <w:trPr>
          <w:trHeight w:val="330"/>
          <w:jc w:val="center"/>
        </w:trPr>
        <w:tc>
          <w:tcPr>
            <w:tcW w:w="7040" w:type="dxa"/>
            <w:tcBorders>
              <w:top w:val="nil"/>
              <w:left w:val="nil"/>
              <w:bottom w:val="nil"/>
              <w:right w:val="nil"/>
            </w:tcBorders>
            <w:shd w:val="clear" w:color="auto" w:fill="auto"/>
            <w:vAlign w:val="center"/>
            <w:hideMark/>
          </w:tcPr>
          <w:p w14:paraId="0A5C108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108E" w14:textId="77777777">
        <w:trPr>
          <w:trHeight w:val="330"/>
          <w:jc w:val="center"/>
        </w:trPr>
        <w:tc>
          <w:tcPr>
            <w:tcW w:w="7040" w:type="dxa"/>
            <w:tcBorders>
              <w:top w:val="nil"/>
              <w:left w:val="nil"/>
              <w:bottom w:val="nil"/>
              <w:right w:val="nil"/>
            </w:tcBorders>
            <w:shd w:val="clear" w:color="auto" w:fill="auto"/>
            <w:vAlign w:val="center"/>
            <w:hideMark/>
          </w:tcPr>
          <w:p w14:paraId="0A5C108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90" w14:textId="77777777">
        <w:trPr>
          <w:trHeight w:val="330"/>
          <w:jc w:val="center"/>
        </w:trPr>
        <w:tc>
          <w:tcPr>
            <w:tcW w:w="7040" w:type="dxa"/>
            <w:tcBorders>
              <w:top w:val="nil"/>
              <w:left w:val="nil"/>
              <w:bottom w:val="nil"/>
              <w:right w:val="nil"/>
            </w:tcBorders>
            <w:shd w:val="clear" w:color="auto" w:fill="auto"/>
            <w:vAlign w:val="center"/>
            <w:hideMark/>
          </w:tcPr>
          <w:p w14:paraId="0A5C108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92" w14:textId="77777777">
        <w:trPr>
          <w:trHeight w:val="330"/>
          <w:jc w:val="center"/>
        </w:trPr>
        <w:tc>
          <w:tcPr>
            <w:tcW w:w="7040" w:type="dxa"/>
            <w:tcBorders>
              <w:top w:val="nil"/>
              <w:left w:val="nil"/>
              <w:bottom w:val="nil"/>
              <w:right w:val="nil"/>
            </w:tcBorders>
            <w:shd w:val="clear" w:color="auto" w:fill="auto"/>
            <w:vAlign w:val="center"/>
            <w:hideMark/>
          </w:tcPr>
          <w:p w14:paraId="0A5C109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OXI</w:t>
            </w:r>
          </w:p>
        </w:tc>
      </w:tr>
      <w:tr w:rsidR="004A3142" w14:paraId="0A5C1094" w14:textId="77777777">
        <w:trPr>
          <w:trHeight w:val="330"/>
          <w:jc w:val="center"/>
        </w:trPr>
        <w:tc>
          <w:tcPr>
            <w:tcW w:w="7040" w:type="dxa"/>
            <w:tcBorders>
              <w:top w:val="nil"/>
              <w:left w:val="nil"/>
              <w:bottom w:val="nil"/>
              <w:right w:val="nil"/>
            </w:tcBorders>
            <w:shd w:val="clear" w:color="auto" w:fill="auto"/>
            <w:vAlign w:val="center"/>
            <w:hideMark/>
          </w:tcPr>
          <w:p w14:paraId="0A5C109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 xml:space="preserve">Άρθρο </w:t>
            </w:r>
            <w:r w:rsidRPr="0081744C">
              <w:rPr>
                <w:rFonts w:ascii="Calibri" w:eastAsia="Times New Roman" w:hAnsi="Calibri" w:cs="Calibri"/>
                <w:color w:val="000000"/>
                <w:szCs w:val="24"/>
              </w:rPr>
              <w:t>14 ως έχει     ΚΑΤΑ ΠΛΕΙΟΨΗΦΙΑ</w:t>
            </w:r>
          </w:p>
        </w:tc>
      </w:tr>
      <w:tr w:rsidR="004A3142" w14:paraId="0A5C1096" w14:textId="77777777">
        <w:trPr>
          <w:trHeight w:val="330"/>
          <w:jc w:val="center"/>
        </w:trPr>
        <w:tc>
          <w:tcPr>
            <w:tcW w:w="7040" w:type="dxa"/>
            <w:tcBorders>
              <w:top w:val="nil"/>
              <w:left w:val="nil"/>
              <w:bottom w:val="nil"/>
              <w:right w:val="nil"/>
            </w:tcBorders>
            <w:shd w:val="clear" w:color="auto" w:fill="auto"/>
            <w:vAlign w:val="center"/>
            <w:hideMark/>
          </w:tcPr>
          <w:p w14:paraId="0A5C109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98" w14:textId="77777777">
        <w:trPr>
          <w:trHeight w:val="330"/>
          <w:jc w:val="center"/>
        </w:trPr>
        <w:tc>
          <w:tcPr>
            <w:tcW w:w="7040" w:type="dxa"/>
            <w:tcBorders>
              <w:top w:val="nil"/>
              <w:left w:val="nil"/>
              <w:bottom w:val="nil"/>
              <w:right w:val="nil"/>
            </w:tcBorders>
            <w:shd w:val="clear" w:color="auto" w:fill="auto"/>
            <w:vAlign w:val="center"/>
            <w:hideMark/>
          </w:tcPr>
          <w:p w14:paraId="0A5C109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9A" w14:textId="77777777">
        <w:trPr>
          <w:trHeight w:val="330"/>
          <w:jc w:val="center"/>
        </w:trPr>
        <w:tc>
          <w:tcPr>
            <w:tcW w:w="7040" w:type="dxa"/>
            <w:tcBorders>
              <w:top w:val="nil"/>
              <w:left w:val="nil"/>
              <w:bottom w:val="nil"/>
              <w:right w:val="nil"/>
            </w:tcBorders>
            <w:shd w:val="clear" w:color="auto" w:fill="auto"/>
            <w:vAlign w:val="center"/>
            <w:hideMark/>
          </w:tcPr>
          <w:p w14:paraId="0A5C109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9C" w14:textId="77777777">
        <w:trPr>
          <w:trHeight w:val="330"/>
          <w:jc w:val="center"/>
        </w:trPr>
        <w:tc>
          <w:tcPr>
            <w:tcW w:w="7040" w:type="dxa"/>
            <w:tcBorders>
              <w:top w:val="nil"/>
              <w:left w:val="nil"/>
              <w:bottom w:val="nil"/>
              <w:right w:val="nil"/>
            </w:tcBorders>
            <w:shd w:val="clear" w:color="auto" w:fill="auto"/>
            <w:vAlign w:val="center"/>
            <w:hideMark/>
          </w:tcPr>
          <w:p w14:paraId="0A5C109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9E" w14:textId="77777777">
        <w:trPr>
          <w:trHeight w:val="330"/>
          <w:jc w:val="center"/>
        </w:trPr>
        <w:tc>
          <w:tcPr>
            <w:tcW w:w="7040" w:type="dxa"/>
            <w:tcBorders>
              <w:top w:val="nil"/>
              <w:left w:val="nil"/>
              <w:bottom w:val="nil"/>
              <w:right w:val="nil"/>
            </w:tcBorders>
            <w:shd w:val="clear" w:color="auto" w:fill="auto"/>
            <w:vAlign w:val="center"/>
            <w:hideMark/>
          </w:tcPr>
          <w:p w14:paraId="0A5C109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A0" w14:textId="77777777">
        <w:trPr>
          <w:trHeight w:val="330"/>
          <w:jc w:val="center"/>
        </w:trPr>
        <w:tc>
          <w:tcPr>
            <w:tcW w:w="7040" w:type="dxa"/>
            <w:tcBorders>
              <w:top w:val="nil"/>
              <w:left w:val="nil"/>
              <w:bottom w:val="nil"/>
              <w:right w:val="nil"/>
            </w:tcBorders>
            <w:shd w:val="clear" w:color="auto" w:fill="auto"/>
            <w:vAlign w:val="center"/>
            <w:hideMark/>
          </w:tcPr>
          <w:p w14:paraId="0A5C109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A2" w14:textId="77777777">
        <w:trPr>
          <w:trHeight w:val="330"/>
          <w:jc w:val="center"/>
        </w:trPr>
        <w:tc>
          <w:tcPr>
            <w:tcW w:w="7040" w:type="dxa"/>
            <w:tcBorders>
              <w:top w:val="nil"/>
              <w:left w:val="nil"/>
              <w:bottom w:val="nil"/>
              <w:right w:val="nil"/>
            </w:tcBorders>
            <w:shd w:val="clear" w:color="auto" w:fill="auto"/>
            <w:vAlign w:val="center"/>
            <w:hideMark/>
          </w:tcPr>
          <w:p w14:paraId="0A5C10A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lastRenderedPageBreak/>
              <w:t>Άρθρο 15 ως έχει     ΚΑΤΑ ΠΛΕΙΟΨΗΦΙΑ</w:t>
            </w:r>
          </w:p>
        </w:tc>
      </w:tr>
      <w:tr w:rsidR="004A3142" w14:paraId="0A5C10A4" w14:textId="77777777">
        <w:trPr>
          <w:trHeight w:val="330"/>
          <w:jc w:val="center"/>
        </w:trPr>
        <w:tc>
          <w:tcPr>
            <w:tcW w:w="7040" w:type="dxa"/>
            <w:tcBorders>
              <w:top w:val="nil"/>
              <w:left w:val="nil"/>
              <w:bottom w:val="nil"/>
              <w:right w:val="nil"/>
            </w:tcBorders>
            <w:shd w:val="clear" w:color="auto" w:fill="auto"/>
            <w:vAlign w:val="center"/>
            <w:hideMark/>
          </w:tcPr>
          <w:p w14:paraId="0A5C10A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A6" w14:textId="77777777">
        <w:trPr>
          <w:trHeight w:val="345"/>
          <w:jc w:val="center"/>
        </w:trPr>
        <w:tc>
          <w:tcPr>
            <w:tcW w:w="7040" w:type="dxa"/>
            <w:tcBorders>
              <w:top w:val="nil"/>
              <w:left w:val="nil"/>
              <w:bottom w:val="nil"/>
              <w:right w:val="nil"/>
            </w:tcBorders>
            <w:shd w:val="clear" w:color="auto" w:fill="auto"/>
            <w:vAlign w:val="center"/>
            <w:hideMark/>
          </w:tcPr>
          <w:p w14:paraId="0A5C10A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A8" w14:textId="77777777">
        <w:trPr>
          <w:trHeight w:val="330"/>
          <w:jc w:val="center"/>
        </w:trPr>
        <w:tc>
          <w:tcPr>
            <w:tcW w:w="7040" w:type="dxa"/>
            <w:tcBorders>
              <w:top w:val="nil"/>
              <w:left w:val="nil"/>
              <w:bottom w:val="nil"/>
              <w:right w:val="nil"/>
            </w:tcBorders>
            <w:shd w:val="clear" w:color="auto" w:fill="auto"/>
            <w:vAlign w:val="center"/>
            <w:hideMark/>
          </w:tcPr>
          <w:p w14:paraId="0A5C10A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AA" w14:textId="77777777">
        <w:trPr>
          <w:trHeight w:val="330"/>
          <w:jc w:val="center"/>
        </w:trPr>
        <w:tc>
          <w:tcPr>
            <w:tcW w:w="7040" w:type="dxa"/>
            <w:tcBorders>
              <w:top w:val="nil"/>
              <w:left w:val="nil"/>
              <w:bottom w:val="nil"/>
              <w:right w:val="nil"/>
            </w:tcBorders>
            <w:shd w:val="clear" w:color="auto" w:fill="auto"/>
            <w:vAlign w:val="center"/>
            <w:hideMark/>
          </w:tcPr>
          <w:p w14:paraId="0A5C10A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AC" w14:textId="77777777">
        <w:trPr>
          <w:trHeight w:val="330"/>
          <w:jc w:val="center"/>
        </w:trPr>
        <w:tc>
          <w:tcPr>
            <w:tcW w:w="7040" w:type="dxa"/>
            <w:tcBorders>
              <w:top w:val="nil"/>
              <w:left w:val="nil"/>
              <w:bottom w:val="nil"/>
              <w:right w:val="nil"/>
            </w:tcBorders>
            <w:shd w:val="clear" w:color="auto" w:fill="auto"/>
            <w:vAlign w:val="center"/>
            <w:hideMark/>
          </w:tcPr>
          <w:p w14:paraId="0A5C10A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AE" w14:textId="77777777">
        <w:trPr>
          <w:trHeight w:val="330"/>
          <w:jc w:val="center"/>
        </w:trPr>
        <w:tc>
          <w:tcPr>
            <w:tcW w:w="7040" w:type="dxa"/>
            <w:tcBorders>
              <w:top w:val="nil"/>
              <w:left w:val="nil"/>
              <w:bottom w:val="nil"/>
              <w:right w:val="nil"/>
            </w:tcBorders>
            <w:shd w:val="clear" w:color="auto" w:fill="auto"/>
            <w:vAlign w:val="center"/>
            <w:hideMark/>
          </w:tcPr>
          <w:p w14:paraId="0A5C10A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ΝΑΙ</w:t>
            </w:r>
          </w:p>
        </w:tc>
      </w:tr>
      <w:tr w:rsidR="004A3142" w14:paraId="0A5C10B0" w14:textId="77777777">
        <w:trPr>
          <w:trHeight w:val="330"/>
          <w:jc w:val="center"/>
        </w:trPr>
        <w:tc>
          <w:tcPr>
            <w:tcW w:w="7040" w:type="dxa"/>
            <w:tcBorders>
              <w:top w:val="nil"/>
              <w:left w:val="nil"/>
              <w:bottom w:val="nil"/>
              <w:right w:val="nil"/>
            </w:tcBorders>
            <w:shd w:val="clear" w:color="auto" w:fill="auto"/>
            <w:vAlign w:val="center"/>
            <w:hideMark/>
          </w:tcPr>
          <w:p w14:paraId="0A5C10A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 xml:space="preserve">Άρθρο 16 ως έχει     ΚΑΤΑ </w:t>
            </w:r>
            <w:r w:rsidRPr="0081744C">
              <w:rPr>
                <w:rFonts w:ascii="Calibri" w:eastAsia="Times New Roman" w:hAnsi="Calibri" w:cs="Calibri"/>
                <w:color w:val="000000"/>
                <w:szCs w:val="24"/>
              </w:rPr>
              <w:t>ΠΛΕΙΟΨΗΦΙΑ</w:t>
            </w:r>
          </w:p>
        </w:tc>
      </w:tr>
      <w:tr w:rsidR="004A3142" w14:paraId="0A5C10B2" w14:textId="77777777">
        <w:trPr>
          <w:trHeight w:val="330"/>
          <w:jc w:val="center"/>
        </w:trPr>
        <w:tc>
          <w:tcPr>
            <w:tcW w:w="7040" w:type="dxa"/>
            <w:tcBorders>
              <w:top w:val="nil"/>
              <w:left w:val="nil"/>
              <w:bottom w:val="nil"/>
              <w:right w:val="nil"/>
            </w:tcBorders>
            <w:shd w:val="clear" w:color="auto" w:fill="auto"/>
            <w:vAlign w:val="center"/>
            <w:hideMark/>
          </w:tcPr>
          <w:p w14:paraId="0A5C10B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B4" w14:textId="77777777">
        <w:trPr>
          <w:trHeight w:val="330"/>
          <w:jc w:val="center"/>
        </w:trPr>
        <w:tc>
          <w:tcPr>
            <w:tcW w:w="7040" w:type="dxa"/>
            <w:tcBorders>
              <w:top w:val="nil"/>
              <w:left w:val="nil"/>
              <w:bottom w:val="nil"/>
              <w:right w:val="nil"/>
            </w:tcBorders>
            <w:shd w:val="clear" w:color="auto" w:fill="auto"/>
            <w:vAlign w:val="center"/>
            <w:hideMark/>
          </w:tcPr>
          <w:p w14:paraId="0A5C10B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0B6" w14:textId="77777777">
        <w:trPr>
          <w:trHeight w:val="330"/>
          <w:jc w:val="center"/>
        </w:trPr>
        <w:tc>
          <w:tcPr>
            <w:tcW w:w="7040" w:type="dxa"/>
            <w:tcBorders>
              <w:top w:val="nil"/>
              <w:left w:val="nil"/>
              <w:bottom w:val="nil"/>
              <w:right w:val="nil"/>
            </w:tcBorders>
            <w:shd w:val="clear" w:color="auto" w:fill="auto"/>
            <w:vAlign w:val="center"/>
            <w:hideMark/>
          </w:tcPr>
          <w:p w14:paraId="0A5C10B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B8" w14:textId="77777777">
        <w:trPr>
          <w:trHeight w:val="330"/>
          <w:jc w:val="center"/>
        </w:trPr>
        <w:tc>
          <w:tcPr>
            <w:tcW w:w="7040" w:type="dxa"/>
            <w:tcBorders>
              <w:top w:val="nil"/>
              <w:left w:val="nil"/>
              <w:bottom w:val="nil"/>
              <w:right w:val="nil"/>
            </w:tcBorders>
            <w:shd w:val="clear" w:color="auto" w:fill="auto"/>
            <w:vAlign w:val="center"/>
            <w:hideMark/>
          </w:tcPr>
          <w:p w14:paraId="0A5C10B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BA" w14:textId="77777777">
        <w:trPr>
          <w:trHeight w:val="330"/>
          <w:jc w:val="center"/>
        </w:trPr>
        <w:tc>
          <w:tcPr>
            <w:tcW w:w="7040" w:type="dxa"/>
            <w:tcBorders>
              <w:top w:val="nil"/>
              <w:left w:val="nil"/>
              <w:bottom w:val="nil"/>
              <w:right w:val="nil"/>
            </w:tcBorders>
            <w:shd w:val="clear" w:color="auto" w:fill="auto"/>
            <w:vAlign w:val="center"/>
            <w:hideMark/>
          </w:tcPr>
          <w:p w14:paraId="0A5C10B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BC" w14:textId="77777777">
        <w:trPr>
          <w:trHeight w:val="330"/>
          <w:jc w:val="center"/>
        </w:trPr>
        <w:tc>
          <w:tcPr>
            <w:tcW w:w="7040" w:type="dxa"/>
            <w:tcBorders>
              <w:top w:val="nil"/>
              <w:left w:val="nil"/>
              <w:bottom w:val="nil"/>
              <w:right w:val="nil"/>
            </w:tcBorders>
            <w:shd w:val="clear" w:color="auto" w:fill="auto"/>
            <w:vAlign w:val="center"/>
            <w:hideMark/>
          </w:tcPr>
          <w:p w14:paraId="0A5C10B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BE" w14:textId="77777777">
        <w:trPr>
          <w:trHeight w:val="330"/>
          <w:jc w:val="center"/>
        </w:trPr>
        <w:tc>
          <w:tcPr>
            <w:tcW w:w="7040" w:type="dxa"/>
            <w:tcBorders>
              <w:top w:val="nil"/>
              <w:left w:val="nil"/>
              <w:bottom w:val="nil"/>
              <w:right w:val="nil"/>
            </w:tcBorders>
            <w:shd w:val="clear" w:color="auto" w:fill="auto"/>
            <w:vAlign w:val="center"/>
            <w:hideMark/>
          </w:tcPr>
          <w:p w14:paraId="0A5C10B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17 ως έχει     ΚΑΤΑ ΠΛΕΙΟΨΗΦΙΑ</w:t>
            </w:r>
          </w:p>
        </w:tc>
      </w:tr>
      <w:tr w:rsidR="004A3142" w14:paraId="0A5C10C0" w14:textId="77777777">
        <w:trPr>
          <w:trHeight w:val="330"/>
          <w:jc w:val="center"/>
        </w:trPr>
        <w:tc>
          <w:tcPr>
            <w:tcW w:w="7040" w:type="dxa"/>
            <w:tcBorders>
              <w:top w:val="nil"/>
              <w:left w:val="nil"/>
              <w:bottom w:val="nil"/>
              <w:right w:val="nil"/>
            </w:tcBorders>
            <w:shd w:val="clear" w:color="auto" w:fill="auto"/>
            <w:vAlign w:val="center"/>
            <w:hideMark/>
          </w:tcPr>
          <w:p w14:paraId="0A5C10B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C2" w14:textId="77777777">
        <w:trPr>
          <w:trHeight w:val="330"/>
          <w:jc w:val="center"/>
        </w:trPr>
        <w:tc>
          <w:tcPr>
            <w:tcW w:w="7040" w:type="dxa"/>
            <w:tcBorders>
              <w:top w:val="nil"/>
              <w:left w:val="nil"/>
              <w:bottom w:val="nil"/>
              <w:right w:val="nil"/>
            </w:tcBorders>
            <w:shd w:val="clear" w:color="auto" w:fill="auto"/>
            <w:vAlign w:val="center"/>
            <w:hideMark/>
          </w:tcPr>
          <w:p w14:paraId="0A5C10C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C4" w14:textId="77777777">
        <w:trPr>
          <w:trHeight w:val="345"/>
          <w:jc w:val="center"/>
        </w:trPr>
        <w:tc>
          <w:tcPr>
            <w:tcW w:w="7040" w:type="dxa"/>
            <w:tcBorders>
              <w:top w:val="nil"/>
              <w:left w:val="nil"/>
              <w:bottom w:val="nil"/>
              <w:right w:val="nil"/>
            </w:tcBorders>
            <w:shd w:val="clear" w:color="auto" w:fill="auto"/>
            <w:vAlign w:val="center"/>
            <w:hideMark/>
          </w:tcPr>
          <w:p w14:paraId="0A5C10C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OXI</w:t>
            </w:r>
          </w:p>
        </w:tc>
      </w:tr>
      <w:tr w:rsidR="004A3142" w14:paraId="0A5C10C6" w14:textId="77777777">
        <w:trPr>
          <w:trHeight w:val="330"/>
          <w:jc w:val="center"/>
        </w:trPr>
        <w:tc>
          <w:tcPr>
            <w:tcW w:w="7040" w:type="dxa"/>
            <w:tcBorders>
              <w:top w:val="nil"/>
              <w:left w:val="nil"/>
              <w:bottom w:val="nil"/>
              <w:right w:val="nil"/>
            </w:tcBorders>
            <w:shd w:val="clear" w:color="auto" w:fill="auto"/>
            <w:vAlign w:val="center"/>
            <w:hideMark/>
          </w:tcPr>
          <w:p w14:paraId="0A5C10C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C8" w14:textId="77777777">
        <w:trPr>
          <w:trHeight w:val="330"/>
          <w:jc w:val="center"/>
        </w:trPr>
        <w:tc>
          <w:tcPr>
            <w:tcW w:w="7040" w:type="dxa"/>
            <w:tcBorders>
              <w:top w:val="nil"/>
              <w:left w:val="nil"/>
              <w:bottom w:val="nil"/>
              <w:right w:val="nil"/>
            </w:tcBorders>
            <w:shd w:val="clear" w:color="auto" w:fill="auto"/>
            <w:vAlign w:val="center"/>
            <w:hideMark/>
          </w:tcPr>
          <w:p w14:paraId="0A5C10C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CA" w14:textId="77777777">
        <w:trPr>
          <w:trHeight w:val="330"/>
          <w:jc w:val="center"/>
        </w:trPr>
        <w:tc>
          <w:tcPr>
            <w:tcW w:w="7040" w:type="dxa"/>
            <w:tcBorders>
              <w:top w:val="nil"/>
              <w:left w:val="nil"/>
              <w:bottom w:val="nil"/>
              <w:right w:val="nil"/>
            </w:tcBorders>
            <w:shd w:val="clear" w:color="auto" w:fill="auto"/>
            <w:vAlign w:val="center"/>
            <w:hideMark/>
          </w:tcPr>
          <w:p w14:paraId="0A5C10C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CC" w14:textId="77777777">
        <w:trPr>
          <w:trHeight w:val="330"/>
          <w:jc w:val="center"/>
        </w:trPr>
        <w:tc>
          <w:tcPr>
            <w:tcW w:w="7040" w:type="dxa"/>
            <w:tcBorders>
              <w:top w:val="nil"/>
              <w:left w:val="nil"/>
              <w:bottom w:val="nil"/>
              <w:right w:val="nil"/>
            </w:tcBorders>
            <w:shd w:val="clear" w:color="auto" w:fill="auto"/>
            <w:vAlign w:val="center"/>
            <w:hideMark/>
          </w:tcPr>
          <w:p w14:paraId="0A5C10C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18 ως έχει     ΚΑΤΑ ΠΛΕΙΟΨΗΦΙΑ</w:t>
            </w:r>
          </w:p>
        </w:tc>
      </w:tr>
      <w:tr w:rsidR="004A3142" w14:paraId="0A5C10CE" w14:textId="77777777">
        <w:trPr>
          <w:trHeight w:val="330"/>
          <w:jc w:val="center"/>
        </w:trPr>
        <w:tc>
          <w:tcPr>
            <w:tcW w:w="7040" w:type="dxa"/>
            <w:tcBorders>
              <w:top w:val="nil"/>
              <w:left w:val="nil"/>
              <w:bottom w:val="nil"/>
              <w:right w:val="nil"/>
            </w:tcBorders>
            <w:shd w:val="clear" w:color="auto" w:fill="auto"/>
            <w:vAlign w:val="center"/>
            <w:hideMark/>
          </w:tcPr>
          <w:p w14:paraId="0A5C10C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D0" w14:textId="77777777">
        <w:trPr>
          <w:trHeight w:val="330"/>
          <w:jc w:val="center"/>
        </w:trPr>
        <w:tc>
          <w:tcPr>
            <w:tcW w:w="7040" w:type="dxa"/>
            <w:tcBorders>
              <w:top w:val="nil"/>
              <w:left w:val="nil"/>
              <w:bottom w:val="nil"/>
              <w:right w:val="nil"/>
            </w:tcBorders>
            <w:shd w:val="clear" w:color="auto" w:fill="auto"/>
            <w:vAlign w:val="center"/>
            <w:hideMark/>
          </w:tcPr>
          <w:p w14:paraId="0A5C10C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ΝΑΙ</w:t>
            </w:r>
          </w:p>
        </w:tc>
      </w:tr>
      <w:tr w:rsidR="004A3142" w14:paraId="0A5C10D2" w14:textId="77777777">
        <w:trPr>
          <w:trHeight w:val="330"/>
          <w:jc w:val="center"/>
        </w:trPr>
        <w:tc>
          <w:tcPr>
            <w:tcW w:w="7040" w:type="dxa"/>
            <w:tcBorders>
              <w:top w:val="nil"/>
              <w:left w:val="nil"/>
              <w:bottom w:val="nil"/>
              <w:right w:val="nil"/>
            </w:tcBorders>
            <w:shd w:val="clear" w:color="auto" w:fill="auto"/>
            <w:vAlign w:val="center"/>
            <w:hideMark/>
          </w:tcPr>
          <w:p w14:paraId="0A5C10D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10D4" w14:textId="77777777">
        <w:trPr>
          <w:trHeight w:val="330"/>
          <w:jc w:val="center"/>
        </w:trPr>
        <w:tc>
          <w:tcPr>
            <w:tcW w:w="7040" w:type="dxa"/>
            <w:tcBorders>
              <w:top w:val="nil"/>
              <w:left w:val="nil"/>
              <w:bottom w:val="nil"/>
              <w:right w:val="nil"/>
            </w:tcBorders>
            <w:shd w:val="clear" w:color="auto" w:fill="auto"/>
            <w:vAlign w:val="center"/>
            <w:hideMark/>
          </w:tcPr>
          <w:p w14:paraId="0A5C10D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D6" w14:textId="77777777">
        <w:trPr>
          <w:trHeight w:val="330"/>
          <w:jc w:val="center"/>
        </w:trPr>
        <w:tc>
          <w:tcPr>
            <w:tcW w:w="7040" w:type="dxa"/>
            <w:tcBorders>
              <w:top w:val="nil"/>
              <w:left w:val="nil"/>
              <w:bottom w:val="nil"/>
              <w:right w:val="nil"/>
            </w:tcBorders>
            <w:shd w:val="clear" w:color="auto" w:fill="auto"/>
            <w:vAlign w:val="center"/>
            <w:hideMark/>
          </w:tcPr>
          <w:p w14:paraId="0A5C10D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0D8" w14:textId="77777777">
        <w:trPr>
          <w:trHeight w:val="330"/>
          <w:jc w:val="center"/>
        </w:trPr>
        <w:tc>
          <w:tcPr>
            <w:tcW w:w="7040" w:type="dxa"/>
            <w:tcBorders>
              <w:top w:val="nil"/>
              <w:left w:val="nil"/>
              <w:bottom w:val="nil"/>
              <w:right w:val="nil"/>
            </w:tcBorders>
            <w:shd w:val="clear" w:color="auto" w:fill="auto"/>
            <w:vAlign w:val="center"/>
            <w:hideMark/>
          </w:tcPr>
          <w:p w14:paraId="0A5C10D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ΝΑΙ</w:t>
            </w:r>
          </w:p>
        </w:tc>
      </w:tr>
      <w:tr w:rsidR="004A3142" w14:paraId="0A5C10DA" w14:textId="77777777">
        <w:trPr>
          <w:trHeight w:val="330"/>
          <w:jc w:val="center"/>
        </w:trPr>
        <w:tc>
          <w:tcPr>
            <w:tcW w:w="7040" w:type="dxa"/>
            <w:tcBorders>
              <w:top w:val="nil"/>
              <w:left w:val="nil"/>
              <w:bottom w:val="nil"/>
              <w:right w:val="nil"/>
            </w:tcBorders>
            <w:shd w:val="clear" w:color="auto" w:fill="auto"/>
            <w:vAlign w:val="center"/>
            <w:hideMark/>
          </w:tcPr>
          <w:p w14:paraId="0A5C10D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Άρθρο 19 όπως τροπ.     ΚΑΤΑ ΠΛΕΙΟΨΗΦΙΑ</w:t>
            </w:r>
          </w:p>
        </w:tc>
      </w:tr>
      <w:tr w:rsidR="004A3142" w14:paraId="0A5C10DC" w14:textId="77777777">
        <w:trPr>
          <w:trHeight w:val="330"/>
          <w:jc w:val="center"/>
        </w:trPr>
        <w:tc>
          <w:tcPr>
            <w:tcW w:w="7040" w:type="dxa"/>
            <w:tcBorders>
              <w:top w:val="nil"/>
              <w:left w:val="nil"/>
              <w:bottom w:val="nil"/>
              <w:right w:val="nil"/>
            </w:tcBorders>
            <w:shd w:val="clear" w:color="auto" w:fill="auto"/>
            <w:vAlign w:val="center"/>
            <w:hideMark/>
          </w:tcPr>
          <w:p w14:paraId="0A5C10D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DE" w14:textId="77777777">
        <w:trPr>
          <w:trHeight w:val="330"/>
          <w:jc w:val="center"/>
        </w:trPr>
        <w:tc>
          <w:tcPr>
            <w:tcW w:w="7040" w:type="dxa"/>
            <w:tcBorders>
              <w:top w:val="nil"/>
              <w:left w:val="nil"/>
              <w:bottom w:val="nil"/>
              <w:right w:val="nil"/>
            </w:tcBorders>
            <w:shd w:val="clear" w:color="auto" w:fill="auto"/>
            <w:vAlign w:val="center"/>
            <w:hideMark/>
          </w:tcPr>
          <w:p w14:paraId="0A5C10D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0E0" w14:textId="77777777">
        <w:trPr>
          <w:trHeight w:val="330"/>
          <w:jc w:val="center"/>
        </w:trPr>
        <w:tc>
          <w:tcPr>
            <w:tcW w:w="7040" w:type="dxa"/>
            <w:tcBorders>
              <w:top w:val="nil"/>
              <w:left w:val="nil"/>
              <w:bottom w:val="nil"/>
              <w:right w:val="nil"/>
            </w:tcBorders>
            <w:shd w:val="clear" w:color="auto" w:fill="auto"/>
            <w:vAlign w:val="center"/>
            <w:hideMark/>
          </w:tcPr>
          <w:p w14:paraId="0A5C10D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OXI</w:t>
            </w:r>
          </w:p>
        </w:tc>
      </w:tr>
      <w:tr w:rsidR="004A3142" w14:paraId="0A5C10E2" w14:textId="77777777">
        <w:trPr>
          <w:trHeight w:val="330"/>
          <w:jc w:val="center"/>
        </w:trPr>
        <w:tc>
          <w:tcPr>
            <w:tcW w:w="7040" w:type="dxa"/>
            <w:tcBorders>
              <w:top w:val="nil"/>
              <w:left w:val="nil"/>
              <w:bottom w:val="nil"/>
              <w:right w:val="nil"/>
            </w:tcBorders>
            <w:shd w:val="clear" w:color="auto" w:fill="auto"/>
            <w:vAlign w:val="center"/>
            <w:hideMark/>
          </w:tcPr>
          <w:p w14:paraId="0A5C10E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E4" w14:textId="77777777">
        <w:trPr>
          <w:trHeight w:val="330"/>
          <w:jc w:val="center"/>
        </w:trPr>
        <w:tc>
          <w:tcPr>
            <w:tcW w:w="7040" w:type="dxa"/>
            <w:tcBorders>
              <w:top w:val="nil"/>
              <w:left w:val="nil"/>
              <w:bottom w:val="nil"/>
              <w:right w:val="nil"/>
            </w:tcBorders>
            <w:shd w:val="clear" w:color="auto" w:fill="auto"/>
            <w:vAlign w:val="center"/>
            <w:hideMark/>
          </w:tcPr>
          <w:p w14:paraId="0A5C10E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0E6" w14:textId="77777777">
        <w:trPr>
          <w:trHeight w:val="330"/>
          <w:jc w:val="center"/>
        </w:trPr>
        <w:tc>
          <w:tcPr>
            <w:tcW w:w="7040" w:type="dxa"/>
            <w:tcBorders>
              <w:top w:val="nil"/>
              <w:left w:val="nil"/>
              <w:bottom w:val="nil"/>
              <w:right w:val="nil"/>
            </w:tcBorders>
            <w:shd w:val="clear" w:color="auto" w:fill="auto"/>
            <w:vAlign w:val="center"/>
            <w:hideMark/>
          </w:tcPr>
          <w:p w14:paraId="0A5C10E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OXI</w:t>
            </w:r>
          </w:p>
        </w:tc>
      </w:tr>
      <w:tr w:rsidR="004A3142" w14:paraId="0A5C10E8" w14:textId="77777777">
        <w:trPr>
          <w:trHeight w:val="330"/>
          <w:jc w:val="center"/>
        </w:trPr>
        <w:tc>
          <w:tcPr>
            <w:tcW w:w="7040" w:type="dxa"/>
            <w:tcBorders>
              <w:top w:val="nil"/>
              <w:left w:val="nil"/>
              <w:bottom w:val="nil"/>
              <w:right w:val="nil"/>
            </w:tcBorders>
            <w:shd w:val="clear" w:color="auto" w:fill="auto"/>
            <w:vAlign w:val="center"/>
            <w:hideMark/>
          </w:tcPr>
          <w:p w14:paraId="0A5C10E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Υπ. Τροπ. 1992/41 ως έχει     ΚΑΤΑ ΠΛΕΙΟΨΗΦΙΑ</w:t>
            </w:r>
          </w:p>
        </w:tc>
      </w:tr>
      <w:tr w:rsidR="004A3142" w14:paraId="0A5C10EA" w14:textId="77777777">
        <w:trPr>
          <w:trHeight w:val="330"/>
          <w:jc w:val="center"/>
        </w:trPr>
        <w:tc>
          <w:tcPr>
            <w:tcW w:w="7040" w:type="dxa"/>
            <w:tcBorders>
              <w:top w:val="nil"/>
              <w:left w:val="nil"/>
              <w:bottom w:val="nil"/>
              <w:right w:val="nil"/>
            </w:tcBorders>
            <w:shd w:val="clear" w:color="auto" w:fill="auto"/>
            <w:vAlign w:val="center"/>
            <w:hideMark/>
          </w:tcPr>
          <w:p w14:paraId="0A5C10E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EC" w14:textId="77777777">
        <w:trPr>
          <w:trHeight w:val="330"/>
          <w:jc w:val="center"/>
        </w:trPr>
        <w:tc>
          <w:tcPr>
            <w:tcW w:w="7040" w:type="dxa"/>
            <w:tcBorders>
              <w:top w:val="nil"/>
              <w:left w:val="nil"/>
              <w:bottom w:val="nil"/>
              <w:right w:val="nil"/>
            </w:tcBorders>
            <w:shd w:val="clear" w:color="auto" w:fill="auto"/>
            <w:vAlign w:val="center"/>
            <w:hideMark/>
          </w:tcPr>
          <w:p w14:paraId="0A5C10E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ΠΡΝ</w:t>
            </w:r>
          </w:p>
        </w:tc>
      </w:tr>
      <w:tr w:rsidR="004A3142" w14:paraId="0A5C10EE" w14:textId="77777777">
        <w:trPr>
          <w:trHeight w:val="330"/>
          <w:jc w:val="center"/>
        </w:trPr>
        <w:tc>
          <w:tcPr>
            <w:tcW w:w="7040" w:type="dxa"/>
            <w:tcBorders>
              <w:top w:val="nil"/>
              <w:left w:val="nil"/>
              <w:bottom w:val="nil"/>
              <w:right w:val="nil"/>
            </w:tcBorders>
            <w:shd w:val="clear" w:color="auto" w:fill="auto"/>
            <w:vAlign w:val="center"/>
            <w:hideMark/>
          </w:tcPr>
          <w:p w14:paraId="0A5C10E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ΝΑΙ</w:t>
            </w:r>
          </w:p>
        </w:tc>
      </w:tr>
      <w:tr w:rsidR="004A3142" w14:paraId="0A5C10F0" w14:textId="77777777">
        <w:trPr>
          <w:trHeight w:val="345"/>
          <w:jc w:val="center"/>
        </w:trPr>
        <w:tc>
          <w:tcPr>
            <w:tcW w:w="7040" w:type="dxa"/>
            <w:tcBorders>
              <w:top w:val="nil"/>
              <w:left w:val="nil"/>
              <w:bottom w:val="nil"/>
              <w:right w:val="nil"/>
            </w:tcBorders>
            <w:shd w:val="clear" w:color="auto" w:fill="auto"/>
            <w:vAlign w:val="center"/>
            <w:hideMark/>
          </w:tcPr>
          <w:p w14:paraId="0A5C10E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0F2" w14:textId="77777777">
        <w:trPr>
          <w:trHeight w:val="330"/>
          <w:jc w:val="center"/>
        </w:trPr>
        <w:tc>
          <w:tcPr>
            <w:tcW w:w="7040" w:type="dxa"/>
            <w:tcBorders>
              <w:top w:val="nil"/>
              <w:left w:val="nil"/>
              <w:bottom w:val="nil"/>
              <w:right w:val="nil"/>
            </w:tcBorders>
            <w:shd w:val="clear" w:color="auto" w:fill="auto"/>
            <w:vAlign w:val="center"/>
            <w:hideMark/>
          </w:tcPr>
          <w:p w14:paraId="0A5C10F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ΝΑΙ</w:t>
            </w:r>
          </w:p>
        </w:tc>
      </w:tr>
      <w:tr w:rsidR="004A3142" w14:paraId="0A5C10F4" w14:textId="77777777">
        <w:trPr>
          <w:trHeight w:val="330"/>
          <w:jc w:val="center"/>
        </w:trPr>
        <w:tc>
          <w:tcPr>
            <w:tcW w:w="7040" w:type="dxa"/>
            <w:tcBorders>
              <w:top w:val="nil"/>
              <w:left w:val="nil"/>
              <w:bottom w:val="nil"/>
              <w:right w:val="nil"/>
            </w:tcBorders>
            <w:shd w:val="clear" w:color="auto" w:fill="auto"/>
            <w:vAlign w:val="center"/>
            <w:hideMark/>
          </w:tcPr>
          <w:p w14:paraId="0A5C10F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0F6" w14:textId="77777777">
        <w:trPr>
          <w:trHeight w:val="330"/>
          <w:jc w:val="center"/>
        </w:trPr>
        <w:tc>
          <w:tcPr>
            <w:tcW w:w="7040" w:type="dxa"/>
            <w:tcBorders>
              <w:top w:val="nil"/>
              <w:left w:val="nil"/>
              <w:bottom w:val="nil"/>
              <w:right w:val="nil"/>
            </w:tcBorders>
            <w:shd w:val="clear" w:color="auto" w:fill="auto"/>
            <w:vAlign w:val="center"/>
            <w:hideMark/>
          </w:tcPr>
          <w:p w14:paraId="0A5C10F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Υπ. Τροπ. 1993/42 ως έχει     ΚΑΤΑ ΠΛΕΙΟΨΗΦΙΑ</w:t>
            </w:r>
          </w:p>
        </w:tc>
      </w:tr>
      <w:tr w:rsidR="004A3142" w14:paraId="0A5C10F8" w14:textId="77777777">
        <w:trPr>
          <w:trHeight w:val="330"/>
          <w:jc w:val="center"/>
        </w:trPr>
        <w:tc>
          <w:tcPr>
            <w:tcW w:w="7040" w:type="dxa"/>
            <w:tcBorders>
              <w:top w:val="nil"/>
              <w:left w:val="nil"/>
              <w:bottom w:val="nil"/>
              <w:right w:val="nil"/>
            </w:tcBorders>
            <w:shd w:val="clear" w:color="auto" w:fill="auto"/>
            <w:vAlign w:val="center"/>
            <w:hideMark/>
          </w:tcPr>
          <w:p w14:paraId="0A5C10F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0FA" w14:textId="77777777">
        <w:trPr>
          <w:trHeight w:val="330"/>
          <w:jc w:val="center"/>
        </w:trPr>
        <w:tc>
          <w:tcPr>
            <w:tcW w:w="7040" w:type="dxa"/>
            <w:tcBorders>
              <w:top w:val="nil"/>
              <w:left w:val="nil"/>
              <w:bottom w:val="nil"/>
              <w:right w:val="nil"/>
            </w:tcBorders>
            <w:shd w:val="clear" w:color="auto" w:fill="auto"/>
            <w:vAlign w:val="center"/>
            <w:hideMark/>
          </w:tcPr>
          <w:p w14:paraId="0A5C10F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0FC" w14:textId="77777777">
        <w:trPr>
          <w:trHeight w:val="330"/>
          <w:jc w:val="center"/>
        </w:trPr>
        <w:tc>
          <w:tcPr>
            <w:tcW w:w="7040" w:type="dxa"/>
            <w:tcBorders>
              <w:top w:val="nil"/>
              <w:left w:val="nil"/>
              <w:bottom w:val="nil"/>
              <w:right w:val="nil"/>
            </w:tcBorders>
            <w:shd w:val="clear" w:color="auto" w:fill="auto"/>
            <w:vAlign w:val="center"/>
            <w:hideMark/>
          </w:tcPr>
          <w:p w14:paraId="0A5C10F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0FE" w14:textId="77777777">
        <w:trPr>
          <w:trHeight w:val="330"/>
          <w:jc w:val="center"/>
        </w:trPr>
        <w:tc>
          <w:tcPr>
            <w:tcW w:w="7040" w:type="dxa"/>
            <w:tcBorders>
              <w:top w:val="nil"/>
              <w:left w:val="nil"/>
              <w:bottom w:val="nil"/>
              <w:right w:val="nil"/>
            </w:tcBorders>
            <w:shd w:val="clear" w:color="auto" w:fill="auto"/>
            <w:vAlign w:val="center"/>
            <w:hideMark/>
          </w:tcPr>
          <w:p w14:paraId="0A5C10F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100" w14:textId="77777777">
        <w:trPr>
          <w:trHeight w:val="330"/>
          <w:jc w:val="center"/>
        </w:trPr>
        <w:tc>
          <w:tcPr>
            <w:tcW w:w="7040" w:type="dxa"/>
            <w:tcBorders>
              <w:top w:val="nil"/>
              <w:left w:val="nil"/>
              <w:bottom w:val="nil"/>
              <w:right w:val="nil"/>
            </w:tcBorders>
            <w:shd w:val="clear" w:color="auto" w:fill="auto"/>
            <w:vAlign w:val="center"/>
            <w:hideMark/>
          </w:tcPr>
          <w:p w14:paraId="0A5C10F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lastRenderedPageBreak/>
              <w:t>Κ.Κ.Ε: ΝΑΙ</w:t>
            </w:r>
          </w:p>
        </w:tc>
      </w:tr>
      <w:tr w:rsidR="004A3142" w14:paraId="0A5C1102" w14:textId="77777777">
        <w:trPr>
          <w:trHeight w:val="330"/>
          <w:jc w:val="center"/>
        </w:trPr>
        <w:tc>
          <w:tcPr>
            <w:tcW w:w="7040" w:type="dxa"/>
            <w:tcBorders>
              <w:top w:val="nil"/>
              <w:left w:val="nil"/>
              <w:bottom w:val="nil"/>
              <w:right w:val="nil"/>
            </w:tcBorders>
            <w:shd w:val="clear" w:color="auto" w:fill="auto"/>
            <w:vAlign w:val="center"/>
            <w:hideMark/>
          </w:tcPr>
          <w:p w14:paraId="0A5C110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OXI</w:t>
            </w:r>
          </w:p>
        </w:tc>
      </w:tr>
      <w:tr w:rsidR="004A3142" w14:paraId="0A5C1104" w14:textId="77777777">
        <w:trPr>
          <w:trHeight w:val="345"/>
          <w:jc w:val="center"/>
        </w:trPr>
        <w:tc>
          <w:tcPr>
            <w:tcW w:w="7040" w:type="dxa"/>
            <w:tcBorders>
              <w:top w:val="nil"/>
              <w:left w:val="nil"/>
              <w:bottom w:val="nil"/>
              <w:right w:val="nil"/>
            </w:tcBorders>
            <w:shd w:val="clear" w:color="auto" w:fill="auto"/>
            <w:vAlign w:val="center"/>
            <w:hideMark/>
          </w:tcPr>
          <w:p w14:paraId="0A5C110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Υπ. Τροπ. 1994/43 ως έχει     ΚΑΤΑ ΠΛΕΙΟΨΗΦΙΑ</w:t>
            </w:r>
          </w:p>
        </w:tc>
      </w:tr>
      <w:tr w:rsidR="004A3142" w14:paraId="0A5C1106" w14:textId="77777777">
        <w:trPr>
          <w:trHeight w:val="330"/>
          <w:jc w:val="center"/>
        </w:trPr>
        <w:tc>
          <w:tcPr>
            <w:tcW w:w="7040" w:type="dxa"/>
            <w:tcBorders>
              <w:top w:val="nil"/>
              <w:left w:val="nil"/>
              <w:bottom w:val="nil"/>
              <w:right w:val="nil"/>
            </w:tcBorders>
            <w:shd w:val="clear" w:color="auto" w:fill="auto"/>
            <w:vAlign w:val="center"/>
            <w:hideMark/>
          </w:tcPr>
          <w:p w14:paraId="0A5C110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108" w14:textId="77777777">
        <w:trPr>
          <w:trHeight w:val="330"/>
          <w:jc w:val="center"/>
        </w:trPr>
        <w:tc>
          <w:tcPr>
            <w:tcW w:w="7040" w:type="dxa"/>
            <w:tcBorders>
              <w:top w:val="nil"/>
              <w:left w:val="nil"/>
              <w:bottom w:val="nil"/>
              <w:right w:val="nil"/>
            </w:tcBorders>
            <w:shd w:val="clear" w:color="auto" w:fill="auto"/>
            <w:vAlign w:val="center"/>
            <w:hideMark/>
          </w:tcPr>
          <w:p w14:paraId="0A5C110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10A" w14:textId="77777777">
        <w:trPr>
          <w:trHeight w:val="330"/>
          <w:jc w:val="center"/>
        </w:trPr>
        <w:tc>
          <w:tcPr>
            <w:tcW w:w="7040" w:type="dxa"/>
            <w:tcBorders>
              <w:top w:val="nil"/>
              <w:left w:val="nil"/>
              <w:bottom w:val="nil"/>
              <w:right w:val="nil"/>
            </w:tcBorders>
            <w:shd w:val="clear" w:color="auto" w:fill="auto"/>
            <w:vAlign w:val="center"/>
            <w:hideMark/>
          </w:tcPr>
          <w:p w14:paraId="0A5C110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 xml:space="preserve">ΔΗ.ΣΥ: </w:t>
            </w:r>
            <w:r w:rsidRPr="0081744C">
              <w:rPr>
                <w:rFonts w:ascii="Calibri" w:eastAsia="Times New Roman" w:hAnsi="Calibri" w:cs="Calibri"/>
                <w:color w:val="000000"/>
                <w:szCs w:val="24"/>
              </w:rPr>
              <w:t>OXI</w:t>
            </w:r>
          </w:p>
        </w:tc>
      </w:tr>
      <w:tr w:rsidR="004A3142" w14:paraId="0A5C110C" w14:textId="77777777">
        <w:trPr>
          <w:trHeight w:val="330"/>
          <w:jc w:val="center"/>
        </w:trPr>
        <w:tc>
          <w:tcPr>
            <w:tcW w:w="7040" w:type="dxa"/>
            <w:tcBorders>
              <w:top w:val="nil"/>
              <w:left w:val="nil"/>
              <w:bottom w:val="nil"/>
              <w:right w:val="nil"/>
            </w:tcBorders>
            <w:shd w:val="clear" w:color="auto" w:fill="auto"/>
            <w:vAlign w:val="center"/>
            <w:hideMark/>
          </w:tcPr>
          <w:p w14:paraId="0A5C110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10E" w14:textId="77777777">
        <w:trPr>
          <w:trHeight w:val="345"/>
          <w:jc w:val="center"/>
        </w:trPr>
        <w:tc>
          <w:tcPr>
            <w:tcW w:w="7040" w:type="dxa"/>
            <w:tcBorders>
              <w:top w:val="nil"/>
              <w:left w:val="nil"/>
              <w:bottom w:val="nil"/>
              <w:right w:val="nil"/>
            </w:tcBorders>
            <w:shd w:val="clear" w:color="auto" w:fill="auto"/>
            <w:vAlign w:val="center"/>
            <w:hideMark/>
          </w:tcPr>
          <w:p w14:paraId="0A5C110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110" w14:textId="77777777">
        <w:trPr>
          <w:trHeight w:val="330"/>
          <w:jc w:val="center"/>
        </w:trPr>
        <w:tc>
          <w:tcPr>
            <w:tcW w:w="7040" w:type="dxa"/>
            <w:tcBorders>
              <w:top w:val="nil"/>
              <w:left w:val="nil"/>
              <w:bottom w:val="nil"/>
              <w:right w:val="nil"/>
            </w:tcBorders>
            <w:shd w:val="clear" w:color="auto" w:fill="auto"/>
            <w:vAlign w:val="center"/>
            <w:hideMark/>
          </w:tcPr>
          <w:p w14:paraId="0A5C110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OXI</w:t>
            </w:r>
          </w:p>
        </w:tc>
      </w:tr>
      <w:tr w:rsidR="004A3142" w14:paraId="0A5C1112" w14:textId="77777777">
        <w:trPr>
          <w:trHeight w:val="330"/>
          <w:jc w:val="center"/>
        </w:trPr>
        <w:tc>
          <w:tcPr>
            <w:tcW w:w="7040" w:type="dxa"/>
            <w:tcBorders>
              <w:top w:val="nil"/>
              <w:left w:val="nil"/>
              <w:bottom w:val="nil"/>
              <w:right w:val="nil"/>
            </w:tcBorders>
            <w:shd w:val="clear" w:color="auto" w:fill="auto"/>
            <w:vAlign w:val="center"/>
            <w:hideMark/>
          </w:tcPr>
          <w:p w14:paraId="0A5C111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Ακροτελεύτιο άρθρο ως έχει     ΚΑΤΑ ΠΛΕΙΟΨΗΦΙΑ</w:t>
            </w:r>
          </w:p>
        </w:tc>
      </w:tr>
      <w:tr w:rsidR="004A3142" w14:paraId="0A5C1114" w14:textId="77777777">
        <w:trPr>
          <w:trHeight w:val="330"/>
          <w:jc w:val="center"/>
        </w:trPr>
        <w:tc>
          <w:tcPr>
            <w:tcW w:w="7040" w:type="dxa"/>
            <w:tcBorders>
              <w:top w:val="nil"/>
              <w:left w:val="nil"/>
              <w:bottom w:val="nil"/>
              <w:right w:val="nil"/>
            </w:tcBorders>
            <w:shd w:val="clear" w:color="auto" w:fill="auto"/>
            <w:vAlign w:val="center"/>
            <w:hideMark/>
          </w:tcPr>
          <w:p w14:paraId="0A5C111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116" w14:textId="77777777">
        <w:trPr>
          <w:trHeight w:val="330"/>
          <w:jc w:val="center"/>
        </w:trPr>
        <w:tc>
          <w:tcPr>
            <w:tcW w:w="7040" w:type="dxa"/>
            <w:tcBorders>
              <w:top w:val="nil"/>
              <w:left w:val="nil"/>
              <w:bottom w:val="nil"/>
              <w:right w:val="nil"/>
            </w:tcBorders>
            <w:shd w:val="clear" w:color="auto" w:fill="auto"/>
            <w:vAlign w:val="center"/>
            <w:hideMark/>
          </w:tcPr>
          <w:p w14:paraId="0A5C111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OXI</w:t>
            </w:r>
          </w:p>
        </w:tc>
      </w:tr>
      <w:tr w:rsidR="004A3142" w14:paraId="0A5C1118" w14:textId="77777777">
        <w:trPr>
          <w:trHeight w:val="330"/>
          <w:jc w:val="center"/>
        </w:trPr>
        <w:tc>
          <w:tcPr>
            <w:tcW w:w="7040" w:type="dxa"/>
            <w:tcBorders>
              <w:top w:val="nil"/>
              <w:left w:val="nil"/>
              <w:bottom w:val="nil"/>
              <w:right w:val="nil"/>
            </w:tcBorders>
            <w:shd w:val="clear" w:color="auto" w:fill="auto"/>
            <w:vAlign w:val="center"/>
            <w:hideMark/>
          </w:tcPr>
          <w:p w14:paraId="0A5C111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11A" w14:textId="77777777">
        <w:trPr>
          <w:trHeight w:val="330"/>
          <w:jc w:val="center"/>
        </w:trPr>
        <w:tc>
          <w:tcPr>
            <w:tcW w:w="7040" w:type="dxa"/>
            <w:tcBorders>
              <w:top w:val="nil"/>
              <w:left w:val="nil"/>
              <w:bottom w:val="nil"/>
              <w:right w:val="nil"/>
            </w:tcBorders>
            <w:shd w:val="clear" w:color="auto" w:fill="auto"/>
            <w:vAlign w:val="center"/>
            <w:hideMark/>
          </w:tcPr>
          <w:p w14:paraId="0A5C111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11C" w14:textId="77777777">
        <w:trPr>
          <w:trHeight w:val="330"/>
          <w:jc w:val="center"/>
        </w:trPr>
        <w:tc>
          <w:tcPr>
            <w:tcW w:w="7040" w:type="dxa"/>
            <w:tcBorders>
              <w:top w:val="nil"/>
              <w:left w:val="nil"/>
              <w:bottom w:val="nil"/>
              <w:right w:val="nil"/>
            </w:tcBorders>
            <w:shd w:val="clear" w:color="auto" w:fill="auto"/>
            <w:vAlign w:val="center"/>
            <w:hideMark/>
          </w:tcPr>
          <w:p w14:paraId="0A5C111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11E" w14:textId="77777777">
        <w:trPr>
          <w:trHeight w:val="330"/>
          <w:jc w:val="center"/>
        </w:trPr>
        <w:tc>
          <w:tcPr>
            <w:tcW w:w="7040" w:type="dxa"/>
            <w:tcBorders>
              <w:top w:val="nil"/>
              <w:left w:val="nil"/>
              <w:bottom w:val="nil"/>
              <w:right w:val="nil"/>
            </w:tcBorders>
            <w:shd w:val="clear" w:color="auto" w:fill="auto"/>
            <w:vAlign w:val="center"/>
            <w:hideMark/>
          </w:tcPr>
          <w:p w14:paraId="0A5C111D"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120" w14:textId="77777777">
        <w:trPr>
          <w:trHeight w:val="330"/>
          <w:jc w:val="center"/>
        </w:trPr>
        <w:tc>
          <w:tcPr>
            <w:tcW w:w="7040" w:type="dxa"/>
            <w:tcBorders>
              <w:top w:val="nil"/>
              <w:left w:val="nil"/>
              <w:bottom w:val="nil"/>
              <w:right w:val="nil"/>
            </w:tcBorders>
            <w:shd w:val="clear" w:color="auto" w:fill="auto"/>
            <w:vAlign w:val="center"/>
            <w:hideMark/>
          </w:tcPr>
          <w:p w14:paraId="0A5C111F"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Επί του Συνόλου     ΚΑΤΑ ΠΛΕΙΟΨΗΦΙΑ</w:t>
            </w:r>
          </w:p>
        </w:tc>
      </w:tr>
      <w:tr w:rsidR="004A3142" w14:paraId="0A5C1122" w14:textId="77777777">
        <w:trPr>
          <w:trHeight w:val="330"/>
          <w:jc w:val="center"/>
        </w:trPr>
        <w:tc>
          <w:tcPr>
            <w:tcW w:w="7040" w:type="dxa"/>
            <w:tcBorders>
              <w:top w:val="nil"/>
              <w:left w:val="nil"/>
              <w:bottom w:val="nil"/>
              <w:right w:val="nil"/>
            </w:tcBorders>
            <w:shd w:val="clear" w:color="auto" w:fill="auto"/>
            <w:vAlign w:val="center"/>
            <w:hideMark/>
          </w:tcPr>
          <w:p w14:paraId="0A5C1121"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ΣΥΡΙΖΑ: ΝΑΙ</w:t>
            </w:r>
          </w:p>
        </w:tc>
      </w:tr>
      <w:tr w:rsidR="004A3142" w14:paraId="0A5C1124" w14:textId="77777777">
        <w:trPr>
          <w:trHeight w:val="330"/>
          <w:jc w:val="center"/>
        </w:trPr>
        <w:tc>
          <w:tcPr>
            <w:tcW w:w="7040" w:type="dxa"/>
            <w:tcBorders>
              <w:top w:val="nil"/>
              <w:left w:val="nil"/>
              <w:bottom w:val="nil"/>
              <w:right w:val="nil"/>
            </w:tcBorders>
            <w:shd w:val="clear" w:color="auto" w:fill="auto"/>
            <w:vAlign w:val="center"/>
            <w:hideMark/>
          </w:tcPr>
          <w:p w14:paraId="0A5C1123"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Ν.Δ.: ΠΡΝ</w:t>
            </w:r>
          </w:p>
        </w:tc>
      </w:tr>
      <w:tr w:rsidR="004A3142" w14:paraId="0A5C1126" w14:textId="77777777">
        <w:trPr>
          <w:trHeight w:val="330"/>
          <w:jc w:val="center"/>
        </w:trPr>
        <w:tc>
          <w:tcPr>
            <w:tcW w:w="7040" w:type="dxa"/>
            <w:tcBorders>
              <w:top w:val="nil"/>
              <w:left w:val="nil"/>
              <w:bottom w:val="nil"/>
              <w:right w:val="nil"/>
            </w:tcBorders>
            <w:shd w:val="clear" w:color="auto" w:fill="auto"/>
            <w:vAlign w:val="center"/>
            <w:hideMark/>
          </w:tcPr>
          <w:p w14:paraId="0A5C1125"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ΔΗ.ΣΥ: ΠΡΝ</w:t>
            </w:r>
          </w:p>
        </w:tc>
      </w:tr>
      <w:tr w:rsidR="004A3142" w14:paraId="0A5C1128" w14:textId="77777777">
        <w:trPr>
          <w:trHeight w:val="330"/>
          <w:jc w:val="center"/>
        </w:trPr>
        <w:tc>
          <w:tcPr>
            <w:tcW w:w="7040" w:type="dxa"/>
            <w:tcBorders>
              <w:top w:val="nil"/>
              <w:left w:val="nil"/>
              <w:bottom w:val="nil"/>
              <w:right w:val="nil"/>
            </w:tcBorders>
            <w:shd w:val="clear" w:color="auto" w:fill="auto"/>
            <w:vAlign w:val="center"/>
            <w:hideMark/>
          </w:tcPr>
          <w:p w14:paraId="0A5C1127"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Χ.Α: OXI</w:t>
            </w:r>
          </w:p>
        </w:tc>
      </w:tr>
      <w:tr w:rsidR="004A3142" w14:paraId="0A5C112A" w14:textId="77777777">
        <w:trPr>
          <w:trHeight w:val="330"/>
          <w:jc w:val="center"/>
        </w:trPr>
        <w:tc>
          <w:tcPr>
            <w:tcW w:w="7040" w:type="dxa"/>
            <w:tcBorders>
              <w:top w:val="nil"/>
              <w:left w:val="nil"/>
              <w:bottom w:val="nil"/>
              <w:right w:val="nil"/>
            </w:tcBorders>
            <w:shd w:val="clear" w:color="auto" w:fill="auto"/>
            <w:vAlign w:val="center"/>
            <w:hideMark/>
          </w:tcPr>
          <w:p w14:paraId="0A5C1129"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Κ.Κ.Ε: ΠΡΝ</w:t>
            </w:r>
          </w:p>
        </w:tc>
      </w:tr>
      <w:tr w:rsidR="004A3142" w14:paraId="0A5C112C" w14:textId="77777777">
        <w:trPr>
          <w:trHeight w:val="330"/>
          <w:jc w:val="center"/>
        </w:trPr>
        <w:tc>
          <w:tcPr>
            <w:tcW w:w="7040" w:type="dxa"/>
            <w:tcBorders>
              <w:top w:val="nil"/>
              <w:left w:val="nil"/>
              <w:bottom w:val="nil"/>
              <w:right w:val="nil"/>
            </w:tcBorders>
            <w:shd w:val="clear" w:color="auto" w:fill="auto"/>
            <w:vAlign w:val="center"/>
            <w:hideMark/>
          </w:tcPr>
          <w:p w14:paraId="0A5C112B" w14:textId="77777777" w:rsidR="00984719" w:rsidRPr="0081744C" w:rsidRDefault="002101D6" w:rsidP="00984719">
            <w:pPr>
              <w:jc w:val="center"/>
              <w:rPr>
                <w:rFonts w:ascii="Calibri" w:eastAsia="Times New Roman" w:hAnsi="Calibri" w:cs="Calibri"/>
                <w:color w:val="000000"/>
                <w:szCs w:val="24"/>
              </w:rPr>
            </w:pPr>
            <w:r w:rsidRPr="0081744C">
              <w:rPr>
                <w:rFonts w:ascii="Calibri" w:eastAsia="Times New Roman" w:hAnsi="Calibri" w:cs="Calibri"/>
                <w:color w:val="000000"/>
                <w:szCs w:val="24"/>
              </w:rPr>
              <w:t>ΕΝ. ΚΕΝΤΡΩΩΝ: ΠΡΝ</w:t>
            </w:r>
          </w:p>
        </w:tc>
      </w:tr>
      <w:tr w:rsidR="004A3142" w14:paraId="0A5C112E" w14:textId="77777777">
        <w:trPr>
          <w:trHeight w:val="345"/>
          <w:jc w:val="center"/>
        </w:trPr>
        <w:tc>
          <w:tcPr>
            <w:tcW w:w="7040" w:type="dxa"/>
            <w:tcBorders>
              <w:top w:val="nil"/>
              <w:left w:val="nil"/>
              <w:bottom w:val="nil"/>
              <w:right w:val="nil"/>
            </w:tcBorders>
            <w:shd w:val="clear" w:color="auto" w:fill="auto"/>
            <w:vAlign w:val="center"/>
            <w:hideMark/>
          </w:tcPr>
          <w:p w14:paraId="0A5C112D" w14:textId="77777777" w:rsidR="00984719" w:rsidRPr="0081744C" w:rsidRDefault="002101D6" w:rsidP="00984719">
            <w:pPr>
              <w:jc w:val="center"/>
              <w:rPr>
                <w:rFonts w:ascii="Calibri" w:eastAsia="Times New Roman" w:hAnsi="Calibri" w:cs="Calibri"/>
                <w:color w:val="000000"/>
                <w:szCs w:val="24"/>
              </w:rPr>
            </w:pPr>
          </w:p>
        </w:tc>
      </w:tr>
    </w:tbl>
    <w:p w14:paraId="0A5C112F" w14:textId="77777777" w:rsidR="004A3142" w:rsidRDefault="002101D6">
      <w:pPr>
        <w:spacing w:line="600" w:lineRule="auto"/>
        <w:ind w:firstLine="709"/>
        <w:contextualSpacing/>
        <w:jc w:val="center"/>
        <w:rPr>
          <w:rFonts w:eastAsia="SimSun"/>
          <w:b/>
          <w:szCs w:val="24"/>
          <w:lang w:eastAsia="zh-CN"/>
        </w:rPr>
      </w:pPr>
      <w:r w:rsidRPr="00AA547D">
        <w:rPr>
          <w:rFonts w:eastAsia="Times New Roman"/>
          <w:color w:val="C00000"/>
          <w:szCs w:val="24"/>
        </w:rPr>
        <w:t>(ΑΛΛΑΓΗ ΣΕΛΙΔΑΣ)</w:t>
      </w:r>
    </w:p>
    <w:p w14:paraId="0A5C1130" w14:textId="77777777" w:rsidR="004A3142" w:rsidRDefault="002101D6">
      <w:pPr>
        <w:spacing w:line="600" w:lineRule="auto"/>
        <w:ind w:firstLine="709"/>
        <w:contextualSpacing/>
        <w:jc w:val="both"/>
        <w:rPr>
          <w:rFonts w:eastAsia="Times New Roman" w:cs="Times New Roman"/>
          <w:szCs w:val="24"/>
        </w:rPr>
      </w:pPr>
      <w:r w:rsidRPr="00EF3F89">
        <w:rPr>
          <w:rFonts w:eastAsia="SimSun"/>
          <w:b/>
          <w:szCs w:val="24"/>
          <w:lang w:eastAsia="zh-CN"/>
        </w:rPr>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 xml:space="preserve">): </w:t>
      </w:r>
      <w:r w:rsidRPr="0001772E">
        <w:rPr>
          <w:rFonts w:eastAsia="Times New Roman" w:cs="Times New Roman"/>
          <w:szCs w:val="24"/>
        </w:rPr>
        <w:t>Συνεπώς</w:t>
      </w:r>
      <w:r>
        <w:rPr>
          <w:rFonts w:eastAsia="Times New Roman" w:cs="Times New Roman"/>
          <w:szCs w:val="24"/>
        </w:rPr>
        <w:t>,</w:t>
      </w:r>
      <w:r w:rsidRPr="0001772E">
        <w:rPr>
          <w:rFonts w:eastAsia="Times New Roman" w:cs="Times New Roman"/>
          <w:szCs w:val="24"/>
        </w:rPr>
        <w:t xml:space="preserve"> </w:t>
      </w:r>
      <w:r>
        <w:rPr>
          <w:rFonts w:eastAsia="Times New Roman" w:cs="Times New Roman"/>
          <w:szCs w:val="24"/>
        </w:rPr>
        <w:t xml:space="preserve">μετά την ολοκλήρωση της ψηφοφορίας με τη ηλεκτρονικό σύστημα, </w:t>
      </w:r>
      <w:r w:rsidRPr="0001772E">
        <w:rPr>
          <w:rFonts w:eastAsia="Times New Roman" w:cs="Times New Roman"/>
          <w:szCs w:val="24"/>
        </w:rPr>
        <w:t xml:space="preserve">το σχέδιο νόμου του </w:t>
      </w:r>
      <w:r w:rsidRPr="00EF3F89">
        <w:rPr>
          <w:rFonts w:eastAsia="SimSun"/>
          <w:szCs w:val="24"/>
          <w:lang w:eastAsia="zh-CN"/>
        </w:rPr>
        <w:t xml:space="preserve">του Υπουργείου </w:t>
      </w:r>
      <w:r>
        <w:rPr>
          <w:rFonts w:eastAsia="SimSun"/>
          <w:szCs w:val="24"/>
          <w:lang w:eastAsia="zh-CN"/>
        </w:rPr>
        <w:t>Πολιτισμού και Αθλητισμού</w:t>
      </w:r>
      <w:r w:rsidRPr="00034283">
        <w:rPr>
          <w:rFonts w:eastAsia="SimSun"/>
          <w:szCs w:val="24"/>
          <w:lang w:eastAsia="zh-CN"/>
        </w:rPr>
        <w:t>: «Ίδρυση παιδικού σταθμού στο Υπουργείο Πολιτισμού και Αθλητισμού, ρύθμιση θεμάτων του Ταμείου Αλληλοβοηθείας Υπαλλήλων Υπουργείου Πολιτισμού και Αθλητισμού, κατάργηση του Οργανισμού Ανέγερσης Νέου Μουσείου</w:t>
      </w:r>
      <w:r>
        <w:rPr>
          <w:rFonts w:eastAsia="SimSun"/>
          <w:szCs w:val="24"/>
          <w:lang w:eastAsia="zh-CN"/>
        </w:rPr>
        <w:t xml:space="preserve"> Ακρόπολης και άλλες διατάξεις»</w:t>
      </w:r>
      <w:r w:rsidRPr="00034283">
        <w:rPr>
          <w:rFonts w:eastAsia="SimSun"/>
          <w:szCs w:val="24"/>
          <w:lang w:eastAsia="zh-CN"/>
        </w:rPr>
        <w:t xml:space="preserve"> </w:t>
      </w:r>
      <w:r>
        <w:rPr>
          <w:rFonts w:eastAsia="Times New Roman" w:cs="Times New Roman"/>
          <w:szCs w:val="24"/>
        </w:rPr>
        <w:t xml:space="preserve">έγινε δεκτό κατά </w:t>
      </w:r>
      <w:r>
        <w:rPr>
          <w:rFonts w:eastAsia="Times New Roman" w:cs="Times New Roman"/>
          <w:szCs w:val="24"/>
        </w:rPr>
        <w:t>πλειοψηφία</w:t>
      </w:r>
      <w:r>
        <w:rPr>
          <w:rFonts w:eastAsia="Times New Roman" w:cs="Times New Roman"/>
          <w:szCs w:val="24"/>
        </w:rPr>
        <w:t>,</w:t>
      </w:r>
      <w:r w:rsidRPr="0001772E">
        <w:rPr>
          <w:rFonts w:eastAsia="Times New Roman" w:cs="Times New Roman"/>
          <w:szCs w:val="24"/>
        </w:rPr>
        <w:t xml:space="preserve"> σε </w:t>
      </w:r>
      <w:r w:rsidRPr="0001772E">
        <w:rPr>
          <w:rFonts w:eastAsia="Times New Roman" w:cs="Times New Roman"/>
          <w:szCs w:val="24"/>
        </w:rPr>
        <w:lastRenderedPageBreak/>
        <w:t>μόνη συζ</w:t>
      </w:r>
      <w:r>
        <w:rPr>
          <w:rFonts w:eastAsia="Times New Roman" w:cs="Times New Roman"/>
          <w:szCs w:val="24"/>
        </w:rPr>
        <w:t>ήτηση</w:t>
      </w:r>
      <w:r>
        <w:rPr>
          <w:rFonts w:eastAsia="Times New Roman" w:cs="Times New Roman"/>
          <w:szCs w:val="24"/>
        </w:rPr>
        <w:t>,</w:t>
      </w:r>
      <w:r>
        <w:rPr>
          <w:rFonts w:eastAsia="Times New Roman" w:cs="Times New Roman"/>
          <w:szCs w:val="24"/>
        </w:rPr>
        <w:t xml:space="preserve"> επί της αρχής, των άρθρων </w:t>
      </w:r>
      <w:r w:rsidRPr="0001772E">
        <w:rPr>
          <w:rFonts w:eastAsia="Times New Roman" w:cs="Times New Roman"/>
          <w:szCs w:val="24"/>
        </w:rPr>
        <w:t>και του συνόλου και έχει ως εξής:</w:t>
      </w:r>
    </w:p>
    <w:p w14:paraId="0A5C1131" w14:textId="77777777" w:rsidR="004A3142" w:rsidRDefault="002101D6">
      <w:pPr>
        <w:autoSpaceDE w:val="0"/>
        <w:autoSpaceDN w:val="0"/>
        <w:adjustRightInd w:val="0"/>
        <w:spacing w:line="600" w:lineRule="auto"/>
        <w:ind w:firstLine="720"/>
        <w:jc w:val="center"/>
        <w:rPr>
          <w:rFonts w:eastAsia="SimSun"/>
          <w:b/>
          <w:color w:val="FF0000"/>
          <w:szCs w:val="24"/>
          <w:lang w:eastAsia="zh-CN"/>
        </w:rPr>
      </w:pPr>
      <w:r w:rsidRPr="00CD5C4C">
        <w:rPr>
          <w:rFonts w:eastAsia="Times New Roman" w:cs="Times New Roman"/>
          <w:color w:val="FF0000"/>
          <w:szCs w:val="24"/>
        </w:rPr>
        <w:t>(Να καταχωριστεί το κείμενο του νομοσχεδίου</w:t>
      </w:r>
      <w:r w:rsidRPr="00CD5C4C">
        <w:rPr>
          <w:rFonts w:eastAsia="Times New Roman" w:cs="Times New Roman"/>
          <w:color w:val="FF0000"/>
          <w:szCs w:val="24"/>
        </w:rPr>
        <w:t xml:space="preserve"> σελ. 234α</w:t>
      </w:r>
      <w:r w:rsidRPr="00CD5C4C">
        <w:rPr>
          <w:rFonts w:eastAsia="Times New Roman" w:cs="Times New Roman"/>
          <w:color w:val="FF0000"/>
          <w:szCs w:val="24"/>
        </w:rPr>
        <w:t>)</w:t>
      </w:r>
    </w:p>
    <w:p w14:paraId="0A5C1132" w14:textId="77777777" w:rsidR="004A3142" w:rsidRDefault="002101D6">
      <w:pPr>
        <w:autoSpaceDE w:val="0"/>
        <w:autoSpaceDN w:val="0"/>
        <w:adjustRightInd w:val="0"/>
        <w:spacing w:line="600" w:lineRule="auto"/>
        <w:ind w:firstLine="720"/>
        <w:jc w:val="both"/>
        <w:rPr>
          <w:rFonts w:eastAsia="SimSun"/>
          <w:szCs w:val="24"/>
          <w:lang w:eastAsia="zh-CN"/>
        </w:rPr>
      </w:pPr>
      <w:r w:rsidRPr="00EF3F89">
        <w:rPr>
          <w:rFonts w:eastAsia="SimSun"/>
          <w:b/>
          <w:szCs w:val="24"/>
          <w:lang w:eastAsia="zh-CN"/>
        </w:rPr>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A5C1133" w14:textId="77777777" w:rsidR="004A3142" w:rsidRDefault="002101D6">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ΟΛΟΙ ΟΙ </w:t>
      </w:r>
      <w:r w:rsidRPr="00EF3F89">
        <w:rPr>
          <w:rFonts w:eastAsia="SimSun"/>
          <w:b/>
          <w:bCs/>
          <w:szCs w:val="24"/>
          <w:lang w:eastAsia="zh-CN"/>
        </w:rPr>
        <w:t>ΒΟΥΛΕΥΤΕΣ:</w:t>
      </w:r>
      <w:r w:rsidRPr="00EF3F89">
        <w:rPr>
          <w:rFonts w:eastAsia="SimSun"/>
          <w:szCs w:val="24"/>
          <w:lang w:eastAsia="zh-CN"/>
        </w:rPr>
        <w:t xml:space="preserve"> Μάλιστα, μάλιστα.</w:t>
      </w:r>
    </w:p>
    <w:p w14:paraId="0A5C1134" w14:textId="77777777" w:rsidR="004A3142" w:rsidRDefault="002101D6">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Pr>
          <w:rFonts w:eastAsia="SimSun"/>
          <w:bCs/>
          <w:szCs w:val="24"/>
          <w:lang w:eastAsia="zh-CN"/>
        </w:rPr>
        <w:t>Συν</w:t>
      </w:r>
      <w:r>
        <w:rPr>
          <w:rFonts w:eastAsia="SimSun"/>
          <w:bCs/>
          <w:szCs w:val="24"/>
          <w:lang w:eastAsia="zh-CN"/>
        </w:rPr>
        <w:t xml:space="preserve">επώς </w:t>
      </w:r>
      <w:r>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A5C1135" w14:textId="77777777" w:rsidR="004A3142" w:rsidRDefault="002101D6">
      <w:pPr>
        <w:spacing w:line="600" w:lineRule="auto"/>
        <w:ind w:firstLine="720"/>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14:paraId="0A5C1136" w14:textId="77777777" w:rsidR="004A3142" w:rsidRDefault="002101D6">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0A5C1137" w14:textId="77777777" w:rsidR="004A3142" w:rsidRDefault="002101D6">
      <w:pPr>
        <w:tabs>
          <w:tab w:val="left" w:pos="2738"/>
          <w:tab w:val="center" w:pos="4753"/>
          <w:tab w:val="left" w:pos="5723"/>
        </w:tabs>
        <w:spacing w:line="600" w:lineRule="auto"/>
        <w:ind w:firstLine="720"/>
        <w:jc w:val="both"/>
        <w:rPr>
          <w:rFonts w:eastAsia="Times New Roman"/>
          <w:szCs w:val="24"/>
        </w:rPr>
      </w:pPr>
      <w:r w:rsidRPr="002535BB">
        <w:rPr>
          <w:rFonts w:eastAsia="Times New Roman" w:cs="Times New Roman"/>
          <w:b/>
          <w:szCs w:val="24"/>
        </w:rPr>
        <w:t xml:space="preserve">ΠΡΟΕΔΡΕΥΩΝ (Γεώργιος </w:t>
      </w:r>
      <w:proofErr w:type="spellStart"/>
      <w:r w:rsidRPr="002535BB">
        <w:rPr>
          <w:rFonts w:eastAsia="Times New Roman" w:cs="Times New Roman"/>
          <w:b/>
          <w:szCs w:val="24"/>
        </w:rPr>
        <w:t>Λαμπρούλης</w:t>
      </w:r>
      <w:proofErr w:type="spellEnd"/>
      <w:r w:rsidRPr="002535BB">
        <w:rPr>
          <w:rFonts w:eastAsia="Times New Roman" w:cs="Times New Roman"/>
          <w:b/>
          <w:szCs w:val="24"/>
        </w:rPr>
        <w:t xml:space="preserve">): </w:t>
      </w:r>
      <w:r w:rsidRPr="002535BB">
        <w:rPr>
          <w:rFonts w:eastAsia="Times New Roman"/>
          <w:szCs w:val="24"/>
        </w:rPr>
        <w:t>Με τη συν</w:t>
      </w:r>
      <w:r>
        <w:rPr>
          <w:rFonts w:eastAsia="Times New Roman"/>
          <w:szCs w:val="24"/>
        </w:rPr>
        <w:t>αίνεση του Σώματος και ώρα 15.30</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συνεδρίαση για αύ</w:t>
      </w:r>
      <w:r w:rsidRPr="002535BB">
        <w:rPr>
          <w:rFonts w:eastAsia="Times New Roman"/>
          <w:szCs w:val="24"/>
        </w:rPr>
        <w:lastRenderedPageBreak/>
        <w:t xml:space="preserve">ριο, ημέρα Πέμπτη </w:t>
      </w:r>
      <w:r>
        <w:rPr>
          <w:rFonts w:eastAsia="Times New Roman"/>
          <w:szCs w:val="24"/>
        </w:rPr>
        <w:t>28</w:t>
      </w:r>
      <w:r w:rsidRPr="002535BB">
        <w:rPr>
          <w:rFonts w:eastAsia="Times New Roman"/>
          <w:szCs w:val="24"/>
        </w:rPr>
        <w:t xml:space="preserve"> Φεβρουαρίου 2019 και ώρα 9.30΄, με αντι</w:t>
      </w:r>
      <w:r>
        <w:rPr>
          <w:rFonts w:eastAsia="Times New Roman"/>
          <w:szCs w:val="24"/>
        </w:rPr>
        <w:t xml:space="preserve">κείμενο εργασιών του Σώματος: </w:t>
      </w:r>
      <w:r w:rsidRPr="002535BB">
        <w:rPr>
          <w:rFonts w:eastAsia="Times New Roman"/>
          <w:szCs w:val="24"/>
        </w:rPr>
        <w:t>κοινοβουλευτικό έλεγχ</w:t>
      </w:r>
      <w:r>
        <w:rPr>
          <w:rFonts w:eastAsia="Times New Roman"/>
          <w:szCs w:val="24"/>
        </w:rPr>
        <w:t>ο, συζήτηση επικαίρων ερωτήσεων.</w:t>
      </w:r>
    </w:p>
    <w:p w14:paraId="0A5C1138" w14:textId="77777777" w:rsidR="004A3142" w:rsidRDefault="002101D6">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ΟΙ Γ</w:t>
      </w:r>
      <w:r w:rsidRPr="002535BB">
        <w:rPr>
          <w:rFonts w:eastAsia="Times New Roman" w:cs="Times New Roman"/>
          <w:b/>
          <w:bCs/>
          <w:szCs w:val="24"/>
        </w:rPr>
        <w:t>ΡΑΜΜΑΤΕΙΣ</w:t>
      </w:r>
    </w:p>
    <w:p w14:paraId="0A5C1139" w14:textId="77777777" w:rsidR="004A3142" w:rsidRDefault="004A3142">
      <w:pPr>
        <w:tabs>
          <w:tab w:val="left" w:pos="6168"/>
        </w:tabs>
        <w:spacing w:line="600" w:lineRule="auto"/>
        <w:ind w:firstLine="720"/>
        <w:jc w:val="both"/>
        <w:rPr>
          <w:rFonts w:eastAsia="Times New Roman" w:cs="Times New Roman"/>
          <w:szCs w:val="24"/>
          <w:lang w:val="en-US"/>
        </w:rPr>
      </w:pPr>
    </w:p>
    <w:p w14:paraId="0A5C113A" w14:textId="77777777" w:rsidR="004A3142" w:rsidRDefault="004A3142">
      <w:pPr>
        <w:spacing w:line="600" w:lineRule="auto"/>
        <w:ind w:firstLine="720"/>
        <w:jc w:val="both"/>
        <w:rPr>
          <w:rFonts w:eastAsia="Times New Roman" w:cs="Times New Roman"/>
          <w:szCs w:val="24"/>
          <w:lang w:val="en-US"/>
        </w:rPr>
      </w:pPr>
    </w:p>
    <w:p w14:paraId="0A5C113B" w14:textId="77777777" w:rsidR="004A3142" w:rsidRDefault="004A3142">
      <w:pPr>
        <w:spacing w:line="600" w:lineRule="auto"/>
        <w:ind w:firstLine="720"/>
        <w:jc w:val="both"/>
        <w:rPr>
          <w:rFonts w:eastAsia="Times New Roman" w:cs="Times New Roman"/>
          <w:szCs w:val="24"/>
          <w:lang w:val="en-US"/>
        </w:rPr>
      </w:pPr>
    </w:p>
    <w:sectPr w:rsidR="004A31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aRfQQKfODbe9X2mtEUJq8gehRhs=" w:salt="2vsCf1KdMhSuDmEM2cNE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42"/>
    <w:rsid w:val="002101D6"/>
    <w:rsid w:val="004A3142"/>
    <w:rsid w:val="005506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0C25"/>
  <w15:docId w15:val="{2C7EEF39-1D14-4AE4-9E71-FA834CE0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30ED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30E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796</MetadataID>
    <Session xmlns="641f345b-441b-4b81-9152-adc2e73ba5e1">Δ´</Session>
    <Date xmlns="641f345b-441b-4b81-9152-adc2e73ba5e1">2019-02-26T22:00:00+00:00</Date>
    <Status xmlns="641f345b-441b-4b81-9152-adc2e73ba5e1">
      <Url>https://intra.parliament.gr/praktika/Lists/Incoming_Metadata/EditForm.aspx?ID=796&amp;Source=/praktika/Recordings_Library/Forms/AllItems.aspx</Url>
      <Description>Δημοσιεύτηκε</Description>
    </Status>
    <Meeting xmlns="641f345b-441b-4b81-9152-adc2e73ba5e1">ΠΕ´</Meeting>
  </documentManagement>
</p:properties>
</file>

<file path=customXml/itemProps1.xml><?xml version="1.0" encoding="utf-8"?>
<ds:datastoreItem xmlns:ds="http://schemas.openxmlformats.org/officeDocument/2006/customXml" ds:itemID="{6496E8BD-109C-4F21-8C47-E6C50503D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5028A1-28A1-48BD-908B-D49D3AC355B2}">
  <ds:schemaRefs>
    <ds:schemaRef ds:uri="http://schemas.microsoft.com/sharepoint/v3/contenttype/forms"/>
  </ds:schemaRefs>
</ds:datastoreItem>
</file>

<file path=customXml/itemProps3.xml><?xml version="1.0" encoding="utf-8"?>
<ds:datastoreItem xmlns:ds="http://schemas.openxmlformats.org/officeDocument/2006/customXml" ds:itemID="{398E5808-0501-433D-82A3-2831AC8ED60B}">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234</Pages>
  <Words>42981</Words>
  <Characters>232103</Characters>
  <Application>Microsoft Office Word</Application>
  <DocSecurity>0</DocSecurity>
  <Lines>1934</Lines>
  <Paragraphs>549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2019-03-06T08:49:00Z</dcterms:created>
  <dcterms:modified xsi:type="dcterms:W3CDTF">2019-03-06T08:49:00Z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